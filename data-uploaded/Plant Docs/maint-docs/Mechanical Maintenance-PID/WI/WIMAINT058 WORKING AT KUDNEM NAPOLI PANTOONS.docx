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7BE5" w14:textId="77777777" w:rsidR="00D12968" w:rsidRDefault="00781F93">
      <w:pPr>
        <w:spacing w:after="17" w:line="259" w:lineRule="auto"/>
        <w:ind w:left="283" w:firstLine="0"/>
      </w:pPr>
      <w:r>
        <w:rPr>
          <w:b/>
          <w:sz w:val="20"/>
        </w:rPr>
        <w:t xml:space="preserve"> </w:t>
      </w:r>
    </w:p>
    <w:p w14:paraId="2C15B458" w14:textId="77777777" w:rsidR="00D12968" w:rsidRPr="004E5B76" w:rsidRDefault="00781F93">
      <w:pPr>
        <w:spacing w:after="13" w:line="249" w:lineRule="auto"/>
        <w:ind w:left="576"/>
        <w:rPr>
          <w:sz w:val="26"/>
          <w:szCs w:val="26"/>
          <w:rPrChange w:id="0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1" w:author="Sham Parab" w:date="2021-05-29T15:32:00Z">
            <w:rPr>
              <w:b/>
            </w:rPr>
          </w:rPrChange>
        </w:rPr>
        <w:t xml:space="preserve">ACTIVITY: WORKING AT NAPOLI PANTOONS </w:t>
      </w:r>
    </w:p>
    <w:p w14:paraId="57B457A1" w14:textId="77777777" w:rsidR="00D12968" w:rsidRPr="004E5B76" w:rsidRDefault="00781F93">
      <w:pPr>
        <w:spacing w:after="0" w:line="259" w:lineRule="auto"/>
        <w:ind w:left="0" w:right="77" w:firstLine="0"/>
        <w:jc w:val="right"/>
        <w:rPr>
          <w:sz w:val="26"/>
          <w:szCs w:val="26"/>
          <w:rPrChange w:id="2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3" w:author="Sham Parab" w:date="2021-05-29T15:32:00Z">
            <w:rPr>
              <w:b/>
            </w:rPr>
          </w:rPrChange>
        </w:rPr>
        <w:t>_____________________________________________________________________</w:t>
      </w:r>
      <w:r w:rsidRPr="004E5B76">
        <w:rPr>
          <w:sz w:val="26"/>
          <w:szCs w:val="26"/>
          <w:rPrChange w:id="4" w:author="Sham Parab" w:date="2021-05-29T15:32:00Z">
            <w:rPr/>
          </w:rPrChange>
        </w:rPr>
        <w:t xml:space="preserve"> </w:t>
      </w:r>
    </w:p>
    <w:p w14:paraId="3C929627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5" w:author="Sham Parab" w:date="2021-05-29T15:32:00Z">
            <w:rPr/>
          </w:rPrChange>
        </w:rPr>
      </w:pPr>
      <w:r w:rsidRPr="004E5B76">
        <w:rPr>
          <w:sz w:val="26"/>
          <w:szCs w:val="26"/>
          <w:rPrChange w:id="6" w:author="Sham Parab" w:date="2021-05-29T15:32:00Z">
            <w:rPr/>
          </w:rPrChange>
        </w:rPr>
        <w:t xml:space="preserve"> </w:t>
      </w:r>
    </w:p>
    <w:p w14:paraId="5E9727C3" w14:textId="77777777" w:rsidR="00D12968" w:rsidRPr="004E5B76" w:rsidRDefault="00781F93">
      <w:pPr>
        <w:numPr>
          <w:ilvl w:val="0"/>
          <w:numId w:val="1"/>
        </w:numPr>
        <w:ind w:hanging="360"/>
        <w:rPr>
          <w:sz w:val="26"/>
          <w:szCs w:val="26"/>
          <w:rPrChange w:id="7" w:author="Sham Parab" w:date="2021-05-29T15:32:00Z">
            <w:rPr/>
          </w:rPrChange>
        </w:rPr>
      </w:pPr>
      <w:proofErr w:type="gramStart"/>
      <w:r w:rsidRPr="004E5B76">
        <w:rPr>
          <w:sz w:val="26"/>
          <w:szCs w:val="26"/>
          <w:rPrChange w:id="8" w:author="Sham Parab" w:date="2021-05-29T15:32:00Z">
            <w:rPr/>
          </w:rPrChange>
        </w:rPr>
        <w:t xml:space="preserve">Objective  </w:t>
      </w:r>
      <w:r w:rsidRPr="004E5B76">
        <w:rPr>
          <w:sz w:val="26"/>
          <w:szCs w:val="26"/>
          <w:rPrChange w:id="9" w:author="Sham Parab" w:date="2021-05-29T15:32:00Z">
            <w:rPr/>
          </w:rPrChange>
        </w:rPr>
        <w:tab/>
      </w:r>
      <w:proofErr w:type="gramEnd"/>
      <w:r w:rsidRPr="004E5B76">
        <w:rPr>
          <w:sz w:val="26"/>
          <w:szCs w:val="26"/>
          <w:rPrChange w:id="10" w:author="Sham Parab" w:date="2021-05-29T15:32:00Z">
            <w:rPr/>
          </w:rPrChange>
        </w:rPr>
        <w:t xml:space="preserve">: -   </w:t>
      </w:r>
      <w:r w:rsidRPr="004E5B76">
        <w:rPr>
          <w:sz w:val="26"/>
          <w:szCs w:val="26"/>
          <w:rPrChange w:id="11" w:author="Sham Parab" w:date="2021-05-29T15:32:00Z">
            <w:rPr/>
          </w:rPrChange>
        </w:rPr>
        <w:tab/>
        <w:t xml:space="preserve">Safe and quality maintenance of pump for optimum out put </w:t>
      </w:r>
    </w:p>
    <w:p w14:paraId="67DD5C9F" w14:textId="77777777" w:rsidR="00D12968" w:rsidRPr="004E5B76" w:rsidRDefault="00781F93">
      <w:pPr>
        <w:numPr>
          <w:ilvl w:val="0"/>
          <w:numId w:val="1"/>
        </w:numPr>
        <w:ind w:hanging="360"/>
        <w:rPr>
          <w:sz w:val="26"/>
          <w:szCs w:val="26"/>
          <w:rPrChange w:id="12" w:author="Sham Parab" w:date="2021-05-29T15:32:00Z">
            <w:rPr/>
          </w:rPrChange>
        </w:rPr>
      </w:pPr>
      <w:r w:rsidRPr="004E5B76">
        <w:rPr>
          <w:sz w:val="26"/>
          <w:szCs w:val="26"/>
          <w:rPrChange w:id="13" w:author="Sham Parab" w:date="2021-05-29T15:32:00Z">
            <w:rPr/>
          </w:rPrChange>
        </w:rPr>
        <w:t xml:space="preserve">Scope </w:t>
      </w:r>
      <w:r w:rsidRPr="004E5B76">
        <w:rPr>
          <w:sz w:val="26"/>
          <w:szCs w:val="26"/>
          <w:rPrChange w:id="14" w:author="Sham Parab" w:date="2021-05-29T15:32:00Z">
            <w:rPr/>
          </w:rPrChange>
        </w:rPr>
        <w:tab/>
        <w:t xml:space="preserve"> </w:t>
      </w:r>
      <w:r w:rsidRPr="004E5B76">
        <w:rPr>
          <w:sz w:val="26"/>
          <w:szCs w:val="26"/>
          <w:rPrChange w:id="15" w:author="Sham Parab" w:date="2021-05-29T15:32:00Z">
            <w:rPr/>
          </w:rPrChange>
        </w:rPr>
        <w:tab/>
        <w:t xml:space="preserve">: -   </w:t>
      </w:r>
      <w:r w:rsidRPr="004E5B76">
        <w:rPr>
          <w:sz w:val="26"/>
          <w:szCs w:val="26"/>
          <w:rPrChange w:id="16" w:author="Sham Parab" w:date="2021-05-29T15:32:00Z">
            <w:rPr/>
          </w:rPrChange>
        </w:rPr>
        <w:tab/>
        <w:t xml:space="preserve">Blast Furnace Accessories </w:t>
      </w:r>
    </w:p>
    <w:p w14:paraId="32373879" w14:textId="77777777" w:rsidR="00D12968" w:rsidRPr="004E5B76" w:rsidRDefault="00781F93">
      <w:pPr>
        <w:numPr>
          <w:ilvl w:val="0"/>
          <w:numId w:val="1"/>
        </w:numPr>
        <w:ind w:hanging="360"/>
        <w:rPr>
          <w:sz w:val="26"/>
          <w:szCs w:val="26"/>
          <w:rPrChange w:id="17" w:author="Sham Parab" w:date="2021-05-29T15:32:00Z">
            <w:rPr/>
          </w:rPrChange>
        </w:rPr>
      </w:pPr>
      <w:r w:rsidRPr="004E5B76">
        <w:rPr>
          <w:sz w:val="26"/>
          <w:szCs w:val="26"/>
          <w:rPrChange w:id="18" w:author="Sham Parab" w:date="2021-05-29T15:32:00Z">
            <w:rPr/>
          </w:rPrChange>
        </w:rPr>
        <w:t xml:space="preserve">Ref. </w:t>
      </w:r>
      <w:r w:rsidRPr="004E5B76">
        <w:rPr>
          <w:sz w:val="26"/>
          <w:szCs w:val="26"/>
          <w:rPrChange w:id="19" w:author="Sham Parab" w:date="2021-05-29T15:32:00Z">
            <w:rPr/>
          </w:rPrChange>
        </w:rPr>
        <w:tab/>
        <w:t xml:space="preserve"> </w:t>
      </w:r>
      <w:r w:rsidRPr="004E5B76">
        <w:rPr>
          <w:sz w:val="26"/>
          <w:szCs w:val="26"/>
          <w:rPrChange w:id="20" w:author="Sham Parab" w:date="2021-05-29T15:32:00Z">
            <w:rPr/>
          </w:rPrChange>
        </w:rPr>
        <w:tab/>
        <w:t xml:space="preserve">: </w:t>
      </w:r>
      <w:proofErr w:type="gramStart"/>
      <w:r w:rsidRPr="004E5B76">
        <w:rPr>
          <w:sz w:val="26"/>
          <w:szCs w:val="26"/>
          <w:rPrChange w:id="21" w:author="Sham Parab" w:date="2021-05-29T15:32:00Z">
            <w:rPr/>
          </w:rPrChange>
        </w:rPr>
        <w:t xml:space="preserve">-  </w:t>
      </w:r>
      <w:r w:rsidRPr="004E5B76">
        <w:rPr>
          <w:sz w:val="26"/>
          <w:szCs w:val="26"/>
          <w:rPrChange w:id="22" w:author="Sham Parab" w:date="2021-05-29T15:32:00Z">
            <w:rPr/>
          </w:rPrChange>
        </w:rPr>
        <w:tab/>
      </w:r>
      <w:proofErr w:type="gramEnd"/>
      <w:r w:rsidRPr="004E5B76">
        <w:rPr>
          <w:sz w:val="26"/>
          <w:szCs w:val="26"/>
          <w:rPrChange w:id="23" w:author="Sham Parab" w:date="2021-05-29T15:32:00Z">
            <w:rPr/>
          </w:rPrChange>
        </w:rPr>
        <w:t xml:space="preserve">Pumps maintenance manual </w:t>
      </w:r>
    </w:p>
    <w:p w14:paraId="0B7E4557" w14:textId="77777777" w:rsidR="00D12968" w:rsidRPr="004E5B76" w:rsidRDefault="00781F93">
      <w:pPr>
        <w:numPr>
          <w:ilvl w:val="0"/>
          <w:numId w:val="1"/>
        </w:numPr>
        <w:ind w:hanging="360"/>
        <w:rPr>
          <w:sz w:val="26"/>
          <w:szCs w:val="26"/>
          <w:rPrChange w:id="24" w:author="Sham Parab" w:date="2021-05-29T15:32:00Z">
            <w:rPr/>
          </w:rPrChange>
        </w:rPr>
      </w:pPr>
      <w:proofErr w:type="gramStart"/>
      <w:r w:rsidRPr="004E5B76">
        <w:rPr>
          <w:sz w:val="26"/>
          <w:szCs w:val="26"/>
          <w:rPrChange w:id="25" w:author="Sham Parab" w:date="2021-05-29T15:32:00Z">
            <w:rPr/>
          </w:rPrChange>
        </w:rPr>
        <w:t>Responsibility :</w:t>
      </w:r>
      <w:proofErr w:type="gramEnd"/>
      <w:r w:rsidRPr="004E5B76">
        <w:rPr>
          <w:sz w:val="26"/>
          <w:szCs w:val="26"/>
          <w:rPrChange w:id="26" w:author="Sham Parab" w:date="2021-05-29T15:32:00Z">
            <w:rPr/>
          </w:rPrChange>
        </w:rPr>
        <w:t xml:space="preserve"> -  </w:t>
      </w:r>
      <w:r w:rsidRPr="004E5B76">
        <w:rPr>
          <w:sz w:val="26"/>
          <w:szCs w:val="26"/>
          <w:rPrChange w:id="27" w:author="Sham Parab" w:date="2021-05-29T15:32:00Z">
            <w:rPr/>
          </w:rPrChange>
        </w:rPr>
        <w:tab/>
        <w:t xml:space="preserve">Engineer In charge &amp; Maintenance Fitter on job </w:t>
      </w:r>
    </w:p>
    <w:p w14:paraId="0636C3BF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28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29" w:author="Sham Parab" w:date="2021-05-29T15:32:00Z">
            <w:rPr>
              <w:b/>
            </w:rPr>
          </w:rPrChange>
        </w:rPr>
        <w:t xml:space="preserve"> </w:t>
      </w:r>
    </w:p>
    <w:p w14:paraId="7E001F25" w14:textId="77777777" w:rsidR="00D12968" w:rsidRPr="004E5B76" w:rsidRDefault="00781F93">
      <w:pPr>
        <w:tabs>
          <w:tab w:val="center" w:pos="1189"/>
          <w:tab w:val="center" w:pos="2484"/>
        </w:tabs>
        <w:spacing w:after="13" w:line="249" w:lineRule="auto"/>
        <w:ind w:left="0" w:firstLine="0"/>
        <w:rPr>
          <w:sz w:val="26"/>
          <w:szCs w:val="26"/>
          <w:rPrChange w:id="30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31" w:author="Sham Parab" w:date="2021-05-29T15:32:00Z">
            <w:rPr>
              <w:rFonts w:ascii="Calibri" w:eastAsia="Calibri" w:hAnsi="Calibri" w:cs="Calibri"/>
              <w:sz w:val="22"/>
            </w:rPr>
          </w:rPrChange>
        </w:rPr>
        <w:tab/>
      </w:r>
      <w:r w:rsidRPr="004E5B76">
        <w:rPr>
          <w:b/>
          <w:sz w:val="26"/>
          <w:szCs w:val="26"/>
          <w:rPrChange w:id="32" w:author="Sham Parab" w:date="2021-05-29T15:32:00Z">
            <w:rPr>
              <w:b/>
            </w:rPr>
          </w:rPrChange>
        </w:rPr>
        <w:t xml:space="preserve">PPE –s to be used </w:t>
      </w:r>
      <w:r w:rsidRPr="004E5B76">
        <w:rPr>
          <w:b/>
          <w:sz w:val="26"/>
          <w:szCs w:val="26"/>
          <w:rPrChange w:id="33" w:author="Sham Parab" w:date="2021-05-29T15:32:00Z">
            <w:rPr>
              <w:b/>
            </w:rPr>
          </w:rPrChange>
        </w:rPr>
        <w:tab/>
        <w:t xml:space="preserve">: </w:t>
      </w:r>
    </w:p>
    <w:p w14:paraId="65B7C773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4" w:author="Sham Parab" w:date="2021-05-29T15:32:00Z">
            <w:rPr/>
          </w:rPrChange>
        </w:rPr>
      </w:pPr>
      <w:r w:rsidRPr="004E5B76">
        <w:rPr>
          <w:sz w:val="26"/>
          <w:szCs w:val="26"/>
          <w:rPrChange w:id="35" w:author="Sham Parab" w:date="2021-05-29T15:32:00Z">
            <w:rPr/>
          </w:rPrChange>
        </w:rPr>
        <w:t xml:space="preserve"> </w:t>
      </w:r>
    </w:p>
    <w:p w14:paraId="566B6E1A" w14:textId="77777777" w:rsidR="00D12968" w:rsidRPr="004E5B76" w:rsidRDefault="00781F93">
      <w:pPr>
        <w:ind w:left="628" w:hanging="360"/>
        <w:rPr>
          <w:sz w:val="26"/>
          <w:szCs w:val="26"/>
          <w:rPrChange w:id="36" w:author="Sham Parab" w:date="2021-05-29T15:32:00Z">
            <w:rPr/>
          </w:rPrChange>
        </w:rPr>
      </w:pPr>
      <w:r w:rsidRPr="004E5B76">
        <w:rPr>
          <w:rFonts w:ascii="Segoe UI Symbol" w:eastAsia="Segoe UI Symbol" w:hAnsi="Segoe UI Symbol" w:cs="Segoe UI Symbol"/>
          <w:sz w:val="26"/>
          <w:szCs w:val="26"/>
          <w:rPrChange w:id="37" w:author="Sham Parab" w:date="2021-05-29T15:32:00Z">
            <w:rPr>
              <w:rFonts w:ascii="Segoe UI Symbol" w:eastAsia="Segoe UI Symbol" w:hAnsi="Segoe UI Symbol" w:cs="Segoe UI Symbol"/>
            </w:rPr>
          </w:rPrChange>
        </w:rPr>
        <w:t></w:t>
      </w:r>
      <w:r w:rsidRPr="004E5B76">
        <w:rPr>
          <w:rFonts w:ascii="Arial" w:eastAsia="Arial" w:hAnsi="Arial" w:cs="Arial"/>
          <w:sz w:val="26"/>
          <w:szCs w:val="26"/>
          <w:rPrChange w:id="38" w:author="Sham Parab" w:date="2021-05-29T15:32:00Z">
            <w:rPr>
              <w:rFonts w:ascii="Arial" w:eastAsia="Arial" w:hAnsi="Arial" w:cs="Arial"/>
            </w:rPr>
          </w:rPrChange>
        </w:rPr>
        <w:t xml:space="preserve"> </w:t>
      </w:r>
      <w:r w:rsidRPr="004E5B76">
        <w:rPr>
          <w:sz w:val="26"/>
          <w:szCs w:val="26"/>
          <w:rPrChange w:id="39" w:author="Sham Parab" w:date="2021-05-29T15:32:00Z">
            <w:rPr/>
          </w:rPrChange>
        </w:rPr>
        <w:t xml:space="preserve">Helmet, Safety shoes, Dust mask, hand gloves, lifebuoys, life jackets and complete sealed goggle, </w:t>
      </w:r>
    </w:p>
    <w:p w14:paraId="726BC7CA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40" w:author="Sham Parab" w:date="2021-05-29T15:32:00Z">
            <w:rPr/>
          </w:rPrChange>
        </w:rPr>
      </w:pPr>
      <w:r w:rsidRPr="004E5B76">
        <w:rPr>
          <w:sz w:val="26"/>
          <w:szCs w:val="26"/>
          <w:rPrChange w:id="41" w:author="Sham Parab" w:date="2021-05-29T15:32:00Z">
            <w:rPr/>
          </w:rPrChange>
        </w:rPr>
        <w:t xml:space="preserve"> </w:t>
      </w:r>
    </w:p>
    <w:tbl>
      <w:tblPr>
        <w:tblStyle w:val="TableGrid"/>
        <w:tblW w:w="8248" w:type="dxa"/>
        <w:tblInd w:w="269" w:type="dxa"/>
        <w:tblLook w:val="04A0" w:firstRow="1" w:lastRow="0" w:firstColumn="1" w:lastColumn="0" w:noHBand="0" w:noVBand="1"/>
      </w:tblPr>
      <w:tblGrid>
        <w:gridCol w:w="2465"/>
        <w:gridCol w:w="5783"/>
      </w:tblGrid>
      <w:tr w:rsidR="00D12968" w:rsidRPr="004E5B76" w14:paraId="02C943AF" w14:textId="77777777">
        <w:trPr>
          <w:trHeight w:val="1107"/>
        </w:trPr>
        <w:tc>
          <w:tcPr>
            <w:tcW w:w="8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C8340" w14:textId="77777777" w:rsidR="00D12968" w:rsidRPr="004E5B76" w:rsidRDefault="00781F93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sz w:val="26"/>
                <w:szCs w:val="26"/>
                <w:rPrChange w:id="42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43" w:author="Sham Parab" w:date="2021-05-29T15:32:00Z">
                  <w:rPr/>
                </w:rPrChange>
              </w:rPr>
              <w:t xml:space="preserve">Work No 1 </w:t>
            </w:r>
            <w:r w:rsidRPr="004E5B76">
              <w:rPr>
                <w:sz w:val="26"/>
                <w:szCs w:val="26"/>
                <w:rPrChange w:id="44" w:author="Sham Parab" w:date="2021-05-29T15:32:00Z">
                  <w:rPr/>
                </w:rPrChange>
              </w:rPr>
              <w:tab/>
              <w:t xml:space="preserve">: Lowering and raising the pontoon </w:t>
            </w:r>
          </w:p>
          <w:p w14:paraId="45A3F342" w14:textId="77777777" w:rsidR="00D12968" w:rsidRPr="004E5B76" w:rsidRDefault="00781F93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sz w:val="26"/>
                <w:szCs w:val="26"/>
                <w:rPrChange w:id="45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46" w:author="Sham Parab" w:date="2021-05-29T15:32:00Z">
                  <w:rPr/>
                </w:rPrChange>
              </w:rPr>
              <w:t xml:space="preserve">Work No 2 </w:t>
            </w:r>
            <w:r w:rsidRPr="004E5B76">
              <w:rPr>
                <w:sz w:val="26"/>
                <w:szCs w:val="26"/>
                <w:rPrChange w:id="47" w:author="Sham Parab" w:date="2021-05-29T15:32:00Z">
                  <w:rPr/>
                </w:rPrChange>
              </w:rPr>
              <w:tab/>
              <w:t xml:space="preserve">: Painting of pontoon, pipeline structure </w:t>
            </w:r>
          </w:p>
          <w:p w14:paraId="3DB80FFB" w14:textId="77777777" w:rsidR="00D12968" w:rsidRPr="004E5B76" w:rsidRDefault="00781F93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sz w:val="26"/>
                <w:szCs w:val="26"/>
                <w:rPrChange w:id="48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49" w:author="Sham Parab" w:date="2021-05-29T15:32:00Z">
                  <w:rPr/>
                </w:rPrChange>
              </w:rPr>
              <w:t xml:space="preserve">Work No 3 </w:t>
            </w:r>
            <w:r w:rsidRPr="004E5B76">
              <w:rPr>
                <w:sz w:val="26"/>
                <w:szCs w:val="26"/>
                <w:rPrChange w:id="50" w:author="Sham Parab" w:date="2021-05-29T15:32:00Z">
                  <w:rPr/>
                </w:rPrChange>
              </w:rPr>
              <w:tab/>
              <w:t xml:space="preserve">: Changing of submersible pump </w:t>
            </w:r>
          </w:p>
          <w:p w14:paraId="5949E454" w14:textId="77777777" w:rsidR="00D12968" w:rsidRPr="004E5B76" w:rsidRDefault="00781F93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sz w:val="26"/>
                <w:szCs w:val="26"/>
                <w:rPrChange w:id="51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52" w:author="Sham Parab" w:date="2021-05-29T15:32:00Z">
                  <w:rPr/>
                </w:rPrChange>
              </w:rPr>
              <w:t xml:space="preserve">Work No 4 </w:t>
            </w:r>
            <w:r w:rsidRPr="004E5B76">
              <w:rPr>
                <w:sz w:val="26"/>
                <w:szCs w:val="26"/>
                <w:rPrChange w:id="53" w:author="Sham Parab" w:date="2021-05-29T15:32:00Z">
                  <w:rPr/>
                </w:rPrChange>
              </w:rPr>
              <w:tab/>
              <w:t xml:space="preserve">: Changing of pontoon centrifugal pump </w:t>
            </w:r>
          </w:p>
        </w:tc>
      </w:tr>
      <w:tr w:rsidR="00D12968" w:rsidRPr="004E5B76" w14:paraId="71DC1D6A" w14:textId="77777777">
        <w:trPr>
          <w:trHeight w:val="823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7E3649E4" w14:textId="77777777" w:rsidR="00D12968" w:rsidRPr="004E5B76" w:rsidRDefault="00781F93">
            <w:pPr>
              <w:spacing w:after="0" w:line="259" w:lineRule="auto"/>
              <w:ind w:left="14" w:firstLine="0"/>
              <w:rPr>
                <w:sz w:val="26"/>
                <w:szCs w:val="26"/>
                <w:rPrChange w:id="54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55" w:author="Sham Parab" w:date="2021-05-29T15:32:00Z">
                  <w:rPr/>
                </w:rPrChange>
              </w:rPr>
              <w:t xml:space="preserve"> </w:t>
            </w:r>
          </w:p>
          <w:p w14:paraId="03BDAE50" w14:textId="77777777" w:rsidR="00D12968" w:rsidRPr="004E5B76" w:rsidRDefault="00781F93">
            <w:pPr>
              <w:spacing w:after="0" w:line="259" w:lineRule="auto"/>
              <w:ind w:left="14" w:firstLine="0"/>
              <w:rPr>
                <w:sz w:val="26"/>
                <w:szCs w:val="26"/>
                <w:rPrChange w:id="56" w:author="Sham Parab" w:date="2021-05-29T15:32:00Z">
                  <w:rPr/>
                </w:rPrChange>
              </w:rPr>
            </w:pPr>
            <w:r w:rsidRPr="004E5B76">
              <w:rPr>
                <w:b/>
                <w:sz w:val="26"/>
                <w:szCs w:val="26"/>
                <w:rPrChange w:id="57" w:author="Sham Parab" w:date="2021-05-29T15:32:00Z">
                  <w:rPr>
                    <w:b/>
                  </w:rPr>
                </w:rPrChange>
              </w:rPr>
              <w:t xml:space="preserve">Aspect-Impact </w:t>
            </w:r>
          </w:p>
          <w:p w14:paraId="1ED4EEA2" w14:textId="77777777" w:rsidR="00D12968" w:rsidRPr="004E5B76" w:rsidRDefault="00781F93">
            <w:pPr>
              <w:spacing w:after="0" w:line="259" w:lineRule="auto"/>
              <w:ind w:left="14" w:firstLine="0"/>
              <w:rPr>
                <w:sz w:val="26"/>
                <w:szCs w:val="26"/>
                <w:rPrChange w:id="58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59" w:author="Sham Parab" w:date="2021-05-29T15:32:00Z">
                  <w:rPr/>
                </w:rPrChange>
              </w:rPr>
              <w:t xml:space="preserve">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37FD6" w14:textId="77777777" w:rsidR="00D12968" w:rsidRPr="004E5B76" w:rsidRDefault="00D12968">
            <w:pPr>
              <w:spacing w:after="160" w:line="259" w:lineRule="auto"/>
              <w:ind w:left="0" w:firstLine="0"/>
              <w:rPr>
                <w:sz w:val="26"/>
                <w:szCs w:val="26"/>
                <w:rPrChange w:id="60" w:author="Sham Parab" w:date="2021-05-29T15:32:00Z">
                  <w:rPr/>
                </w:rPrChange>
              </w:rPr>
            </w:pPr>
          </w:p>
        </w:tc>
      </w:tr>
      <w:tr w:rsidR="00D12968" w:rsidRPr="004E5B76" w14:paraId="08B2F4A9" w14:textId="77777777">
        <w:trPr>
          <w:trHeight w:val="243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24616232" w14:textId="77777777" w:rsidR="00D12968" w:rsidRPr="004E5B76" w:rsidRDefault="00781F93">
            <w:pPr>
              <w:spacing w:after="0" w:line="259" w:lineRule="auto"/>
              <w:ind w:left="0" w:firstLine="0"/>
              <w:rPr>
                <w:sz w:val="26"/>
                <w:szCs w:val="26"/>
                <w:rPrChange w:id="61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62" w:author="Sham Parab" w:date="2021-05-29T15:32:00Z">
                  <w:rPr>
                    <w:sz w:val="20"/>
                  </w:rPr>
                </w:rPrChange>
              </w:rPr>
              <w:t xml:space="preserve">Scrap generation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4700E737" w14:textId="77777777" w:rsidR="00D12968" w:rsidRPr="004E5B76" w:rsidRDefault="00781F93">
            <w:pPr>
              <w:spacing w:after="0" w:line="259" w:lineRule="auto"/>
              <w:ind w:left="0" w:firstLine="0"/>
              <w:rPr>
                <w:sz w:val="26"/>
                <w:szCs w:val="26"/>
                <w:rPrChange w:id="63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64" w:author="Sham Parab" w:date="2021-05-29T15:32:00Z">
                  <w:rPr>
                    <w:sz w:val="20"/>
                  </w:rPr>
                </w:rPrChange>
              </w:rPr>
              <w:t xml:space="preserve">Resource Depletion </w:t>
            </w:r>
          </w:p>
        </w:tc>
      </w:tr>
      <w:tr w:rsidR="00D12968" w:rsidRPr="004E5B76" w14:paraId="179F2362" w14:textId="77777777">
        <w:trPr>
          <w:trHeight w:val="254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460BC67" w14:textId="77777777" w:rsidR="00D12968" w:rsidRPr="004E5B76" w:rsidRDefault="00781F93">
            <w:pPr>
              <w:spacing w:after="0" w:line="259" w:lineRule="auto"/>
              <w:ind w:left="0" w:firstLine="0"/>
              <w:rPr>
                <w:sz w:val="26"/>
                <w:szCs w:val="26"/>
                <w:rPrChange w:id="65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66" w:author="Sham Parab" w:date="2021-05-29T15:32:00Z">
                  <w:rPr>
                    <w:sz w:val="20"/>
                  </w:rPr>
                </w:rPrChange>
              </w:rPr>
              <w:t xml:space="preserve">Oil Spillage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1E28A06C" w14:textId="77777777" w:rsidR="00D12968" w:rsidRPr="004E5B76" w:rsidRDefault="00781F93">
            <w:pPr>
              <w:spacing w:after="0" w:line="259" w:lineRule="auto"/>
              <w:ind w:left="0" w:firstLine="0"/>
              <w:rPr>
                <w:sz w:val="26"/>
                <w:szCs w:val="26"/>
                <w:rPrChange w:id="67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68" w:author="Sham Parab" w:date="2021-05-29T15:32:00Z">
                  <w:rPr>
                    <w:sz w:val="20"/>
                  </w:rPr>
                </w:rPrChange>
              </w:rPr>
              <w:t xml:space="preserve">Land contamination  </w:t>
            </w:r>
          </w:p>
        </w:tc>
      </w:tr>
      <w:tr w:rsidR="00D12968" w:rsidRPr="004E5B76" w14:paraId="6861118F" w14:textId="77777777">
        <w:trPr>
          <w:trHeight w:val="256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4F1D1967" w14:textId="77777777" w:rsidR="00D12968" w:rsidRPr="004E5B76" w:rsidRDefault="00781F93">
            <w:pPr>
              <w:spacing w:after="0" w:line="259" w:lineRule="auto"/>
              <w:ind w:left="0" w:firstLine="0"/>
              <w:rPr>
                <w:sz w:val="26"/>
                <w:szCs w:val="26"/>
                <w:rPrChange w:id="69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70" w:author="Sham Parab" w:date="2021-05-29T15:32:00Z">
                  <w:rPr>
                    <w:sz w:val="20"/>
                  </w:rPr>
                </w:rPrChange>
              </w:rPr>
              <w:t xml:space="preserve">Oil traced waste generation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2A64641A" w14:textId="77777777" w:rsidR="00D12968" w:rsidRPr="004E5B76" w:rsidRDefault="00781F93">
            <w:pPr>
              <w:spacing w:after="0" w:line="259" w:lineRule="auto"/>
              <w:ind w:left="0" w:firstLine="0"/>
              <w:rPr>
                <w:sz w:val="26"/>
                <w:szCs w:val="26"/>
                <w:rPrChange w:id="71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72" w:author="Sham Parab" w:date="2021-05-29T15:32:00Z">
                  <w:rPr>
                    <w:sz w:val="20"/>
                  </w:rPr>
                </w:rPrChange>
              </w:rPr>
              <w:t xml:space="preserve">Land contamination &amp; Resource Depletion  </w:t>
            </w:r>
          </w:p>
        </w:tc>
      </w:tr>
      <w:tr w:rsidR="00D12968" w:rsidRPr="004E5B76" w14:paraId="03336EE8" w14:textId="77777777">
        <w:trPr>
          <w:trHeight w:val="1364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EEB8C2A" w14:textId="77777777" w:rsidR="00D12968" w:rsidRPr="004E5B76" w:rsidRDefault="00781F93">
            <w:pPr>
              <w:spacing w:after="41" w:line="259" w:lineRule="auto"/>
              <w:ind w:left="0" w:firstLine="0"/>
              <w:rPr>
                <w:sz w:val="26"/>
                <w:szCs w:val="26"/>
                <w:rPrChange w:id="73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74" w:author="Sham Parab" w:date="2021-05-29T15:32:00Z">
                  <w:rPr>
                    <w:sz w:val="20"/>
                  </w:rPr>
                </w:rPrChange>
              </w:rPr>
              <w:t xml:space="preserve">Fumes </w:t>
            </w:r>
          </w:p>
          <w:p w14:paraId="5D6D12B4" w14:textId="77777777" w:rsidR="00D12968" w:rsidRPr="004E5B76" w:rsidRDefault="00781F93">
            <w:pPr>
              <w:spacing w:after="45" w:line="259" w:lineRule="auto"/>
              <w:ind w:left="14" w:firstLine="0"/>
              <w:rPr>
                <w:sz w:val="26"/>
                <w:szCs w:val="26"/>
                <w:rPrChange w:id="75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76" w:author="Sham Parab" w:date="2021-05-29T15:32:00Z">
                  <w:rPr/>
                </w:rPrChange>
              </w:rPr>
              <w:t xml:space="preserve"> </w:t>
            </w:r>
            <w:ins w:id="77" w:author="Abhijit S Nabar" w:date="2019-11-19T14:53:00Z">
              <w:r w:rsidR="00B92233" w:rsidRPr="004E5B76">
                <w:rPr>
                  <w:sz w:val="26"/>
                  <w:szCs w:val="26"/>
                  <w:rPrChange w:id="78" w:author="Sham Parab" w:date="2021-05-29T15:32:00Z">
                    <w:rPr/>
                  </w:rPrChange>
                </w:rPr>
                <w:t xml:space="preserve">Draining of water            </w:t>
              </w:r>
            </w:ins>
          </w:p>
          <w:p w14:paraId="3C736F83" w14:textId="77777777" w:rsidR="00D12968" w:rsidRPr="004E5B76" w:rsidRDefault="00781F93">
            <w:pPr>
              <w:spacing w:after="36" w:line="259" w:lineRule="auto"/>
              <w:ind w:left="14" w:firstLine="0"/>
              <w:rPr>
                <w:sz w:val="26"/>
                <w:szCs w:val="26"/>
                <w:rPrChange w:id="79" w:author="Sham Parab" w:date="2021-05-29T15:32:00Z">
                  <w:rPr/>
                </w:rPrChange>
              </w:rPr>
            </w:pPr>
            <w:r w:rsidRPr="004E5B76">
              <w:rPr>
                <w:b/>
                <w:sz w:val="26"/>
                <w:szCs w:val="26"/>
                <w:rPrChange w:id="80" w:author="Sham Parab" w:date="2021-05-29T15:32:00Z">
                  <w:rPr>
                    <w:b/>
                  </w:rPr>
                </w:rPrChange>
              </w:rPr>
              <w:t xml:space="preserve">Hazards identified  </w:t>
            </w:r>
          </w:p>
          <w:p w14:paraId="3389D28D" w14:textId="77777777" w:rsidR="00D12968" w:rsidRPr="004E5B76" w:rsidRDefault="00781F93">
            <w:pPr>
              <w:spacing w:after="0" w:line="259" w:lineRule="auto"/>
              <w:ind w:left="14" w:firstLine="0"/>
              <w:rPr>
                <w:sz w:val="26"/>
                <w:szCs w:val="26"/>
                <w:rPrChange w:id="81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82" w:author="Sham Parab" w:date="2021-05-29T15:32:00Z">
                  <w:rPr/>
                </w:rPrChange>
              </w:rPr>
              <w:t xml:space="preserve">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495F3C85" w14:textId="77777777" w:rsidR="00B92233" w:rsidRPr="004E5B76" w:rsidRDefault="00781F93">
            <w:pPr>
              <w:spacing w:after="0" w:line="259" w:lineRule="auto"/>
              <w:ind w:left="0" w:firstLine="0"/>
              <w:rPr>
                <w:ins w:id="83" w:author="Abhijit S Nabar" w:date="2019-11-19T14:53:00Z"/>
                <w:sz w:val="26"/>
                <w:szCs w:val="26"/>
                <w:rPrChange w:id="84" w:author="Sham Parab" w:date="2021-05-29T15:32:00Z">
                  <w:rPr>
                    <w:ins w:id="85" w:author="Abhijit S Nabar" w:date="2019-11-19T14:53:00Z"/>
                  </w:rPr>
                </w:rPrChange>
              </w:rPr>
            </w:pPr>
            <w:r w:rsidRPr="004E5B76">
              <w:rPr>
                <w:sz w:val="26"/>
                <w:szCs w:val="26"/>
                <w:rPrChange w:id="86" w:author="Sham Parab" w:date="2021-05-29T15:32:00Z">
                  <w:rPr>
                    <w:sz w:val="20"/>
                  </w:rPr>
                </w:rPrChange>
              </w:rPr>
              <w:t xml:space="preserve">Health </w:t>
            </w:r>
          </w:p>
          <w:p w14:paraId="65A1973A" w14:textId="77777777" w:rsidR="00D12968" w:rsidRPr="004E5B76" w:rsidRDefault="00B92233">
            <w:pPr>
              <w:ind w:left="0" w:firstLine="0"/>
              <w:rPr>
                <w:sz w:val="26"/>
                <w:szCs w:val="26"/>
                <w:rPrChange w:id="87" w:author="Sham Parab" w:date="2021-05-29T15:32:00Z">
                  <w:rPr/>
                </w:rPrChange>
              </w:rPr>
              <w:pPrChange w:id="88" w:author="Abhijit S Nabar" w:date="2019-11-19T14:53:00Z">
                <w:pPr>
                  <w:spacing w:after="0" w:line="259" w:lineRule="auto"/>
                  <w:ind w:left="0" w:firstLine="0"/>
                </w:pPr>
              </w:pPrChange>
            </w:pPr>
            <w:ins w:id="89" w:author="Abhijit S Nabar" w:date="2019-11-19T14:53:00Z">
              <w:r w:rsidRPr="004E5B76">
                <w:rPr>
                  <w:sz w:val="26"/>
                  <w:szCs w:val="26"/>
                  <w:rPrChange w:id="90" w:author="Sham Parab" w:date="2021-05-29T15:32:00Z">
                    <w:rPr/>
                  </w:rPrChange>
                </w:rPr>
                <w:t>Resource depletion</w:t>
              </w:r>
            </w:ins>
          </w:p>
        </w:tc>
      </w:tr>
      <w:tr w:rsidR="00D12968" w:rsidRPr="004E5B76" w14:paraId="049CF07D" w14:textId="77777777">
        <w:trPr>
          <w:trHeight w:val="410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25DCC" w14:textId="77777777" w:rsidR="00D12968" w:rsidRPr="004E5B76" w:rsidRDefault="00781F93">
            <w:pPr>
              <w:tabs>
                <w:tab w:val="center" w:pos="2208"/>
              </w:tabs>
              <w:spacing w:after="0" w:line="259" w:lineRule="auto"/>
              <w:ind w:left="0" w:firstLine="0"/>
              <w:rPr>
                <w:sz w:val="26"/>
                <w:szCs w:val="26"/>
                <w:rPrChange w:id="91" w:author="Sham Parab" w:date="2021-05-29T15:32:00Z">
                  <w:rPr/>
                </w:rPrChange>
              </w:rPr>
            </w:pPr>
            <w:r w:rsidRPr="004E5B76">
              <w:rPr>
                <w:b/>
                <w:sz w:val="26"/>
                <w:szCs w:val="26"/>
                <w:rPrChange w:id="92" w:author="Sham Parab" w:date="2021-05-29T15:32:00Z">
                  <w:rPr>
                    <w:b/>
                  </w:rPr>
                </w:rPrChange>
              </w:rPr>
              <w:t xml:space="preserve">Physical Hazard </w:t>
            </w:r>
            <w:r w:rsidRPr="004E5B76">
              <w:rPr>
                <w:b/>
                <w:sz w:val="26"/>
                <w:szCs w:val="26"/>
                <w:rPrChange w:id="93" w:author="Sham Parab" w:date="2021-05-29T15:32:00Z">
                  <w:rPr>
                    <w:b/>
                  </w:rPr>
                </w:rPrChange>
              </w:rPr>
              <w:tab/>
            </w:r>
            <w:r w:rsidRPr="004E5B76">
              <w:rPr>
                <w:rFonts w:ascii="Arial" w:eastAsia="Arial" w:hAnsi="Arial" w:cs="Arial"/>
                <w:b/>
                <w:sz w:val="26"/>
                <w:szCs w:val="26"/>
                <w:rPrChange w:id="94" w:author="Sham Parab" w:date="2021-05-29T15:32:00Z">
                  <w:rPr>
                    <w:rFonts w:ascii="Arial" w:eastAsia="Arial" w:hAnsi="Arial" w:cs="Arial"/>
                    <w:b/>
                    <w:sz w:val="20"/>
                  </w:rPr>
                </w:rPrChange>
              </w:rPr>
              <w:t xml:space="preserve">-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538B3" w14:textId="77777777" w:rsidR="00D12968" w:rsidRPr="004E5B76" w:rsidRDefault="00781F93">
            <w:pPr>
              <w:spacing w:after="0" w:line="259" w:lineRule="auto"/>
              <w:ind w:left="0" w:right="60" w:firstLine="0"/>
              <w:jc w:val="right"/>
              <w:rPr>
                <w:sz w:val="26"/>
                <w:szCs w:val="26"/>
                <w:rPrChange w:id="95" w:author="Sham Parab" w:date="2021-05-29T15:32:00Z">
                  <w:rPr/>
                </w:rPrChange>
              </w:rPr>
            </w:pPr>
            <w:r w:rsidRPr="004E5B76">
              <w:rPr>
                <w:sz w:val="26"/>
                <w:szCs w:val="26"/>
                <w:rPrChange w:id="96" w:author="Sham Parab" w:date="2021-05-29T15:32:00Z">
                  <w:rPr/>
                </w:rPrChange>
              </w:rPr>
              <w:t xml:space="preserve">Pressure, temperature, dust inhalation, </w:t>
            </w:r>
            <w:del w:id="97" w:author="Abhijit S Nabar" w:date="2019-11-19T15:31:00Z">
              <w:r w:rsidRPr="004E5B76" w:rsidDel="00781F93">
                <w:rPr>
                  <w:sz w:val="26"/>
                  <w:szCs w:val="26"/>
                  <w:rPrChange w:id="98" w:author="Sham Parab" w:date="2021-05-29T15:32:00Z">
                    <w:rPr/>
                  </w:rPrChange>
                </w:rPr>
                <w:delText>fire</w:delText>
              </w:r>
            </w:del>
            <w:r w:rsidRPr="004E5B76">
              <w:rPr>
                <w:sz w:val="26"/>
                <w:szCs w:val="26"/>
                <w:rPrChange w:id="99" w:author="Sham Parab" w:date="2021-05-29T15:32:00Z">
                  <w:rPr/>
                </w:rPrChange>
              </w:rPr>
              <w:t xml:space="preserve">, congestion, </w:t>
            </w:r>
          </w:p>
        </w:tc>
      </w:tr>
    </w:tbl>
    <w:p w14:paraId="13C2AD80" w14:textId="77777777" w:rsidR="00D12968" w:rsidRPr="004E5B76" w:rsidRDefault="00781F93">
      <w:pPr>
        <w:spacing w:after="330"/>
        <w:ind w:left="278"/>
        <w:rPr>
          <w:sz w:val="26"/>
          <w:szCs w:val="26"/>
          <w:rPrChange w:id="100" w:author="Sham Parab" w:date="2021-05-29T15:32:00Z">
            <w:rPr/>
          </w:rPrChange>
        </w:rPr>
      </w:pPr>
      <w:r w:rsidRPr="004E5B76">
        <w:rPr>
          <w:sz w:val="26"/>
          <w:szCs w:val="26"/>
          <w:rPrChange w:id="101" w:author="Sham Parab" w:date="2021-05-29T15:32:00Z">
            <w:rPr/>
          </w:rPrChange>
        </w:rPr>
        <w:t xml:space="preserve">drowning in water </w:t>
      </w:r>
    </w:p>
    <w:p w14:paraId="2E86C2EB" w14:textId="77777777" w:rsidR="00D12968" w:rsidRPr="004E5B76" w:rsidRDefault="00781F93">
      <w:pPr>
        <w:spacing w:after="48" w:line="259" w:lineRule="auto"/>
        <w:ind w:left="283" w:firstLine="0"/>
        <w:rPr>
          <w:sz w:val="26"/>
          <w:szCs w:val="26"/>
          <w:rPrChange w:id="102" w:author="Sham Parab" w:date="2021-05-29T15:32:00Z">
            <w:rPr/>
          </w:rPrChange>
        </w:rPr>
      </w:pPr>
      <w:r w:rsidRPr="004E5B76">
        <w:rPr>
          <w:sz w:val="26"/>
          <w:szCs w:val="26"/>
          <w:rPrChange w:id="103" w:author="Sham Parab" w:date="2021-05-29T15:32:00Z">
            <w:rPr/>
          </w:rPrChange>
        </w:rPr>
        <w:lastRenderedPageBreak/>
        <w:t xml:space="preserve"> </w:t>
      </w:r>
    </w:p>
    <w:p w14:paraId="02F08CCA" w14:textId="77777777" w:rsidR="00D12968" w:rsidRPr="004E5B76" w:rsidRDefault="00781F93">
      <w:pPr>
        <w:spacing w:after="266" w:line="249" w:lineRule="auto"/>
        <w:ind w:left="278"/>
        <w:rPr>
          <w:sz w:val="26"/>
          <w:szCs w:val="26"/>
          <w:rPrChange w:id="104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105" w:author="Sham Parab" w:date="2021-05-29T15:32:00Z">
            <w:rPr>
              <w:b/>
            </w:rPr>
          </w:rPrChange>
        </w:rPr>
        <w:t xml:space="preserve">Mechanical hazard –  </w:t>
      </w:r>
    </w:p>
    <w:p w14:paraId="6155C592" w14:textId="77777777" w:rsidR="00D12968" w:rsidRPr="004E5B76" w:rsidRDefault="00781F93">
      <w:pPr>
        <w:numPr>
          <w:ilvl w:val="0"/>
          <w:numId w:val="2"/>
        </w:numPr>
        <w:ind w:hanging="360"/>
        <w:rPr>
          <w:sz w:val="26"/>
          <w:szCs w:val="26"/>
          <w:rPrChange w:id="106" w:author="Sham Parab" w:date="2021-05-29T15:32:00Z">
            <w:rPr/>
          </w:rPrChange>
        </w:rPr>
      </w:pPr>
      <w:r w:rsidRPr="004E5B76">
        <w:rPr>
          <w:sz w:val="26"/>
          <w:szCs w:val="26"/>
          <w:rPrChange w:id="107" w:author="Sham Parab" w:date="2021-05-29T15:32:00Z">
            <w:rPr/>
          </w:rPrChange>
        </w:rPr>
        <w:t xml:space="preserve">Trapping in between coupling, impeller, guard, dismantled </w:t>
      </w:r>
      <w:proofErr w:type="gramStart"/>
      <w:r w:rsidRPr="004E5B76">
        <w:rPr>
          <w:sz w:val="26"/>
          <w:szCs w:val="26"/>
          <w:rPrChange w:id="108" w:author="Sham Parab" w:date="2021-05-29T15:32:00Z">
            <w:rPr/>
          </w:rPrChange>
        </w:rPr>
        <w:t>pump</w:t>
      </w:r>
      <w:proofErr w:type="gramEnd"/>
      <w:r w:rsidRPr="004E5B76">
        <w:rPr>
          <w:sz w:val="26"/>
          <w:szCs w:val="26"/>
          <w:rPrChange w:id="109" w:author="Sham Parab" w:date="2021-05-29T15:32:00Z">
            <w:rPr/>
          </w:rPrChange>
        </w:rPr>
        <w:t xml:space="preserve"> and motor, etc. </w:t>
      </w:r>
    </w:p>
    <w:p w14:paraId="328967FB" w14:textId="77777777" w:rsidR="00D12968" w:rsidRPr="004E5B76" w:rsidRDefault="00781F93">
      <w:pPr>
        <w:numPr>
          <w:ilvl w:val="0"/>
          <w:numId w:val="2"/>
        </w:numPr>
        <w:ind w:hanging="360"/>
        <w:rPr>
          <w:sz w:val="26"/>
          <w:szCs w:val="26"/>
          <w:rPrChange w:id="110" w:author="Sham Parab" w:date="2021-05-29T15:32:00Z">
            <w:rPr/>
          </w:rPrChange>
        </w:rPr>
      </w:pPr>
      <w:r w:rsidRPr="004E5B76">
        <w:rPr>
          <w:sz w:val="26"/>
          <w:szCs w:val="26"/>
          <w:rPrChange w:id="111" w:author="Sham Parab" w:date="2021-05-29T15:32:00Z">
            <w:rPr/>
          </w:rPrChange>
        </w:rPr>
        <w:t xml:space="preserve">Entanglement in between moving parts, guard, coupling.  </w:t>
      </w:r>
    </w:p>
    <w:p w14:paraId="5C66CEEA" w14:textId="77777777" w:rsidR="00D12968" w:rsidRPr="004E5B76" w:rsidRDefault="00781F93">
      <w:pPr>
        <w:numPr>
          <w:ilvl w:val="0"/>
          <w:numId w:val="2"/>
        </w:numPr>
        <w:ind w:hanging="360"/>
        <w:rPr>
          <w:sz w:val="26"/>
          <w:szCs w:val="26"/>
          <w:rPrChange w:id="112" w:author="Sham Parab" w:date="2021-05-29T15:32:00Z">
            <w:rPr/>
          </w:rPrChange>
        </w:rPr>
      </w:pPr>
      <w:r w:rsidRPr="004E5B76">
        <w:rPr>
          <w:sz w:val="26"/>
          <w:szCs w:val="26"/>
          <w:rPrChange w:id="113" w:author="Sham Parab" w:date="2021-05-29T15:32:00Z">
            <w:rPr/>
          </w:rPrChange>
        </w:rPr>
        <w:t xml:space="preserve">Fall of spare parts, rod, slinged items, tools, hammer, etc.  </w:t>
      </w:r>
    </w:p>
    <w:p w14:paraId="6F1CD2D4" w14:textId="77777777" w:rsidR="00D12968" w:rsidRPr="004E5B76" w:rsidRDefault="00781F93">
      <w:pPr>
        <w:numPr>
          <w:ilvl w:val="0"/>
          <w:numId w:val="2"/>
        </w:numPr>
        <w:ind w:hanging="360"/>
        <w:rPr>
          <w:sz w:val="26"/>
          <w:szCs w:val="26"/>
          <w:rPrChange w:id="114" w:author="Sham Parab" w:date="2021-05-29T15:32:00Z">
            <w:rPr/>
          </w:rPrChange>
        </w:rPr>
      </w:pPr>
      <w:r w:rsidRPr="004E5B76">
        <w:rPr>
          <w:sz w:val="26"/>
          <w:szCs w:val="26"/>
          <w:rPrChange w:id="115" w:author="Sham Parab" w:date="2021-05-29T15:32:00Z">
            <w:rPr/>
          </w:rPrChange>
        </w:rPr>
        <w:t xml:space="preserve">Fall of person from platform &amp; height. </w:t>
      </w:r>
    </w:p>
    <w:p w14:paraId="3FD0F777" w14:textId="77777777" w:rsidR="00D12968" w:rsidRPr="004E5B76" w:rsidRDefault="00781F93">
      <w:pPr>
        <w:numPr>
          <w:ilvl w:val="0"/>
          <w:numId w:val="2"/>
        </w:numPr>
        <w:ind w:hanging="360"/>
        <w:rPr>
          <w:sz w:val="26"/>
          <w:szCs w:val="26"/>
          <w:rPrChange w:id="116" w:author="Sham Parab" w:date="2021-05-29T15:32:00Z">
            <w:rPr/>
          </w:rPrChange>
        </w:rPr>
      </w:pPr>
      <w:r w:rsidRPr="004E5B76">
        <w:rPr>
          <w:sz w:val="26"/>
          <w:szCs w:val="26"/>
          <w:rPrChange w:id="117" w:author="Sham Parab" w:date="2021-05-29T15:32:00Z">
            <w:rPr/>
          </w:rPrChange>
        </w:rPr>
        <w:t xml:space="preserve">Impact of moving/slinged items. </w:t>
      </w:r>
    </w:p>
    <w:p w14:paraId="4EB27229" w14:textId="77777777" w:rsidR="00D12968" w:rsidRPr="004E5B76" w:rsidRDefault="00781F93">
      <w:pPr>
        <w:numPr>
          <w:ilvl w:val="0"/>
          <w:numId w:val="2"/>
        </w:numPr>
        <w:ind w:hanging="360"/>
        <w:rPr>
          <w:sz w:val="26"/>
          <w:szCs w:val="26"/>
          <w:rPrChange w:id="118" w:author="Sham Parab" w:date="2021-05-29T15:32:00Z">
            <w:rPr/>
          </w:rPrChange>
        </w:rPr>
      </w:pPr>
      <w:r w:rsidRPr="004E5B76">
        <w:rPr>
          <w:sz w:val="26"/>
          <w:szCs w:val="26"/>
          <w:rPrChange w:id="119" w:author="Sham Parab" w:date="2021-05-29T15:32:00Z">
            <w:rPr/>
          </w:rPrChange>
        </w:rPr>
        <w:t xml:space="preserve">Slipping over stairs. </w:t>
      </w:r>
    </w:p>
    <w:p w14:paraId="2ED2783F" w14:textId="77777777" w:rsidR="00D12968" w:rsidRPr="004E5B76" w:rsidRDefault="00781F93">
      <w:pPr>
        <w:numPr>
          <w:ilvl w:val="0"/>
          <w:numId w:val="2"/>
        </w:numPr>
        <w:spacing w:after="276"/>
        <w:ind w:hanging="360"/>
        <w:rPr>
          <w:ins w:id="120" w:author="Abhijit S Nabar" w:date="2019-11-19T15:31:00Z"/>
          <w:sz w:val="26"/>
          <w:szCs w:val="26"/>
          <w:rPrChange w:id="121" w:author="Sham Parab" w:date="2021-05-29T15:32:00Z">
            <w:rPr>
              <w:ins w:id="122" w:author="Abhijit S Nabar" w:date="2019-11-19T15:31:00Z"/>
            </w:rPr>
          </w:rPrChange>
        </w:rPr>
      </w:pPr>
      <w:r w:rsidRPr="004E5B76">
        <w:rPr>
          <w:sz w:val="26"/>
          <w:szCs w:val="26"/>
          <w:rPrChange w:id="123" w:author="Sham Parab" w:date="2021-05-29T15:32:00Z">
            <w:rPr/>
          </w:rPrChange>
        </w:rPr>
        <w:t xml:space="preserve">Injury from slip of pump component while assembly / dismantling. </w:t>
      </w:r>
    </w:p>
    <w:p w14:paraId="5B5BCB32" w14:textId="77777777" w:rsidR="00781F93" w:rsidRPr="004E5B76" w:rsidRDefault="00781F93">
      <w:pPr>
        <w:numPr>
          <w:ilvl w:val="0"/>
          <w:numId w:val="2"/>
        </w:numPr>
        <w:spacing w:after="276"/>
        <w:ind w:hanging="360"/>
        <w:rPr>
          <w:sz w:val="26"/>
          <w:szCs w:val="26"/>
          <w:rPrChange w:id="124" w:author="Sham Parab" w:date="2021-05-29T15:32:00Z">
            <w:rPr/>
          </w:rPrChange>
        </w:rPr>
      </w:pPr>
      <w:ins w:id="125" w:author="Abhijit S Nabar" w:date="2019-11-19T15:31:00Z">
        <w:r w:rsidRPr="004E5B76">
          <w:rPr>
            <w:sz w:val="26"/>
            <w:szCs w:val="26"/>
            <w:rPrChange w:id="126" w:author="Sham Parab" w:date="2021-05-29T15:32:00Z">
              <w:rPr/>
            </w:rPrChange>
          </w:rPr>
          <w:t>Impingement of fingers, hand while fitting assembly of pump, bearing fixing, impeller fixing</w:t>
        </w:r>
      </w:ins>
      <w:ins w:id="127" w:author="Abhijit S Nabar" w:date="2019-11-19T15:33:00Z">
        <w:r w:rsidRPr="004E5B76">
          <w:rPr>
            <w:sz w:val="26"/>
            <w:szCs w:val="26"/>
            <w:rPrChange w:id="128" w:author="Sham Parab" w:date="2021-05-29T15:32:00Z">
              <w:rPr/>
            </w:rPrChange>
          </w:rPr>
          <w:t>, flange bolts tightening.</w:t>
        </w:r>
      </w:ins>
    </w:p>
    <w:p w14:paraId="6B8F33D9" w14:textId="77777777" w:rsidR="00D12968" w:rsidRPr="004E5B76" w:rsidRDefault="00781F93">
      <w:pPr>
        <w:spacing w:after="13" w:line="249" w:lineRule="auto"/>
        <w:ind w:left="278"/>
        <w:rPr>
          <w:sz w:val="26"/>
          <w:szCs w:val="26"/>
          <w:rPrChange w:id="129" w:author="Sham Parab" w:date="2021-05-29T15:32:00Z">
            <w:rPr/>
          </w:rPrChange>
        </w:rPr>
      </w:pPr>
      <w:r w:rsidRPr="004E5B76">
        <w:rPr>
          <w:sz w:val="26"/>
          <w:szCs w:val="26"/>
          <w:rPrChange w:id="130" w:author="Sham Parab" w:date="2021-05-29T15:32:00Z">
            <w:rPr/>
          </w:rPrChange>
        </w:rPr>
        <w:t xml:space="preserve"> </w:t>
      </w:r>
      <w:r w:rsidRPr="004E5B76">
        <w:rPr>
          <w:b/>
          <w:sz w:val="26"/>
          <w:szCs w:val="26"/>
          <w:rPrChange w:id="131" w:author="Sham Parab" w:date="2021-05-29T15:32:00Z">
            <w:rPr>
              <w:b/>
            </w:rPr>
          </w:rPrChange>
        </w:rPr>
        <w:t>Electrical Hazard</w:t>
      </w:r>
      <w:r w:rsidRPr="004E5B76">
        <w:rPr>
          <w:sz w:val="26"/>
          <w:szCs w:val="26"/>
          <w:rPrChange w:id="132" w:author="Sham Parab" w:date="2021-05-29T15:32:00Z">
            <w:rPr/>
          </w:rPrChange>
        </w:rPr>
        <w:t xml:space="preserve"> – </w:t>
      </w:r>
      <w:ins w:id="133" w:author="Abhijit S Nabar" w:date="2019-11-19T15:33:00Z">
        <w:r w:rsidRPr="004E5B76">
          <w:rPr>
            <w:sz w:val="26"/>
            <w:szCs w:val="26"/>
            <w:rPrChange w:id="134" w:author="Sham Parab" w:date="2021-05-29T15:32:00Z">
              <w:rPr/>
            </w:rPrChange>
          </w:rPr>
          <w:t xml:space="preserve">electric </w:t>
        </w:r>
      </w:ins>
      <w:r w:rsidRPr="004E5B76">
        <w:rPr>
          <w:sz w:val="26"/>
          <w:szCs w:val="26"/>
          <w:rPrChange w:id="135" w:author="Sham Parab" w:date="2021-05-29T15:32:00Z">
            <w:rPr/>
          </w:rPrChange>
        </w:rPr>
        <w:t xml:space="preserve">Shock </w:t>
      </w:r>
      <w:ins w:id="136" w:author="Abhijit S Nabar" w:date="2019-11-19T15:33:00Z">
        <w:r w:rsidRPr="004E5B76">
          <w:rPr>
            <w:sz w:val="26"/>
            <w:szCs w:val="26"/>
            <w:rPrChange w:id="137" w:author="Sham Parab" w:date="2021-05-29T15:32:00Z">
              <w:rPr/>
            </w:rPrChange>
          </w:rPr>
          <w:t xml:space="preserve">due to welding, electrical </w:t>
        </w:r>
        <w:proofErr w:type="gramStart"/>
        <w:r w:rsidRPr="004E5B76">
          <w:rPr>
            <w:sz w:val="26"/>
            <w:szCs w:val="26"/>
            <w:rPrChange w:id="138" w:author="Sham Parab" w:date="2021-05-29T15:32:00Z">
              <w:rPr/>
            </w:rPrChange>
          </w:rPr>
          <w:t>cable</w:t>
        </w:r>
        <w:proofErr w:type="gramEnd"/>
        <w:r w:rsidRPr="004E5B76">
          <w:rPr>
            <w:sz w:val="26"/>
            <w:szCs w:val="26"/>
            <w:rPrChange w:id="139" w:author="Sham Parab" w:date="2021-05-29T15:32:00Z">
              <w:rPr/>
            </w:rPrChange>
          </w:rPr>
          <w:t xml:space="preserve"> and mach</w:t>
        </w:r>
      </w:ins>
      <w:ins w:id="140" w:author="Abhijit S Nabar" w:date="2019-11-19T15:34:00Z">
        <w:r w:rsidRPr="004E5B76">
          <w:rPr>
            <w:sz w:val="26"/>
            <w:szCs w:val="26"/>
            <w:rPrChange w:id="141" w:author="Sham Parab" w:date="2021-05-29T15:32:00Z">
              <w:rPr/>
            </w:rPrChange>
          </w:rPr>
          <w:t>i</w:t>
        </w:r>
      </w:ins>
      <w:ins w:id="142" w:author="Abhijit S Nabar" w:date="2019-11-19T15:33:00Z">
        <w:r w:rsidRPr="004E5B76">
          <w:rPr>
            <w:sz w:val="26"/>
            <w:szCs w:val="26"/>
            <w:rPrChange w:id="143" w:author="Sham Parab" w:date="2021-05-29T15:32:00Z">
              <w:rPr/>
            </w:rPrChange>
          </w:rPr>
          <w:t>ne</w:t>
        </w:r>
      </w:ins>
    </w:p>
    <w:p w14:paraId="6FC5013E" w14:textId="77777777" w:rsidR="00D12968" w:rsidRPr="004E5B76" w:rsidRDefault="00781F93">
      <w:pPr>
        <w:spacing w:after="51" w:line="249" w:lineRule="auto"/>
        <w:ind w:left="278"/>
        <w:rPr>
          <w:sz w:val="26"/>
          <w:szCs w:val="26"/>
          <w:rPrChange w:id="144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145" w:author="Sham Parab" w:date="2021-05-29T15:32:00Z">
            <w:rPr>
              <w:b/>
            </w:rPr>
          </w:rPrChange>
        </w:rPr>
        <w:t>Chemical hazard            -</w:t>
      </w:r>
      <w:r w:rsidRPr="004E5B76">
        <w:rPr>
          <w:rFonts w:ascii="Arial" w:eastAsia="Arial" w:hAnsi="Arial" w:cs="Arial"/>
          <w:sz w:val="26"/>
          <w:szCs w:val="26"/>
          <w:rPrChange w:id="146" w:author="Sham Parab" w:date="2021-05-29T15:32:00Z">
            <w:rPr>
              <w:rFonts w:ascii="Arial" w:eastAsia="Arial" w:hAnsi="Arial" w:cs="Arial"/>
            </w:rPr>
          </w:rPrChange>
        </w:rPr>
        <w:t xml:space="preserve">     Fire </w:t>
      </w:r>
    </w:p>
    <w:p w14:paraId="73CD99A3" w14:textId="77777777" w:rsidR="00D12968" w:rsidRPr="004E5B76" w:rsidRDefault="00781F93">
      <w:pPr>
        <w:spacing w:after="42" w:line="259" w:lineRule="auto"/>
        <w:ind w:left="283" w:firstLine="0"/>
        <w:rPr>
          <w:sz w:val="26"/>
          <w:szCs w:val="26"/>
          <w:rPrChange w:id="147" w:author="Sham Parab" w:date="2021-05-29T15:32:00Z">
            <w:rPr/>
          </w:rPrChange>
        </w:rPr>
      </w:pPr>
      <w:r w:rsidRPr="004E5B76">
        <w:rPr>
          <w:rFonts w:ascii="Arial" w:eastAsia="Arial" w:hAnsi="Arial" w:cs="Arial"/>
          <w:sz w:val="26"/>
          <w:szCs w:val="26"/>
          <w:rPrChange w:id="148" w:author="Sham Parab" w:date="2021-05-29T15:32:00Z">
            <w:rPr>
              <w:rFonts w:ascii="Arial" w:eastAsia="Arial" w:hAnsi="Arial" w:cs="Arial"/>
            </w:rPr>
          </w:rPrChange>
        </w:rPr>
        <w:t xml:space="preserve"> </w:t>
      </w:r>
    </w:p>
    <w:p w14:paraId="318BF4A2" w14:textId="77777777" w:rsidR="00D12968" w:rsidRPr="004E5B76" w:rsidRDefault="00781F93">
      <w:pPr>
        <w:tabs>
          <w:tab w:val="center" w:pos="1206"/>
          <w:tab w:val="center" w:pos="3285"/>
        </w:tabs>
        <w:spacing w:after="53" w:line="249" w:lineRule="auto"/>
        <w:ind w:left="0" w:firstLine="0"/>
        <w:rPr>
          <w:sz w:val="26"/>
          <w:szCs w:val="26"/>
          <w:rPrChange w:id="149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150" w:author="Sham Parab" w:date="2021-05-29T15:32:00Z">
            <w:rPr>
              <w:rFonts w:ascii="Calibri" w:eastAsia="Calibri" w:hAnsi="Calibri" w:cs="Calibri"/>
              <w:sz w:val="22"/>
            </w:rPr>
          </w:rPrChange>
        </w:rPr>
        <w:tab/>
      </w:r>
      <w:r w:rsidRPr="004E5B76">
        <w:rPr>
          <w:b/>
          <w:sz w:val="26"/>
          <w:szCs w:val="26"/>
          <w:rPrChange w:id="151" w:author="Sham Parab" w:date="2021-05-29T15:32:00Z">
            <w:rPr>
              <w:b/>
            </w:rPr>
          </w:rPrChange>
        </w:rPr>
        <w:t>Biological Hazard</w:t>
      </w:r>
      <w:r w:rsidRPr="004E5B76">
        <w:rPr>
          <w:rFonts w:ascii="Arial" w:eastAsia="Arial" w:hAnsi="Arial" w:cs="Arial"/>
          <w:sz w:val="26"/>
          <w:szCs w:val="26"/>
          <w:rPrChange w:id="152" w:author="Sham Parab" w:date="2021-05-29T15:32:00Z">
            <w:rPr>
              <w:rFonts w:ascii="Arial" w:eastAsia="Arial" w:hAnsi="Arial" w:cs="Arial"/>
            </w:rPr>
          </w:rPrChange>
        </w:rPr>
        <w:t xml:space="preserve"> </w:t>
      </w:r>
      <w:r w:rsidRPr="004E5B76">
        <w:rPr>
          <w:rFonts w:ascii="Arial" w:eastAsia="Arial" w:hAnsi="Arial" w:cs="Arial"/>
          <w:sz w:val="26"/>
          <w:szCs w:val="26"/>
          <w:rPrChange w:id="153" w:author="Sham Parab" w:date="2021-05-29T15:32:00Z">
            <w:rPr>
              <w:rFonts w:ascii="Arial" w:eastAsia="Arial" w:hAnsi="Arial" w:cs="Arial"/>
            </w:rPr>
          </w:rPrChange>
        </w:rPr>
        <w:tab/>
        <w:t xml:space="preserve">      -   Bee sting </w:t>
      </w:r>
    </w:p>
    <w:p w14:paraId="6134AC6A" w14:textId="77777777" w:rsidR="00D12968" w:rsidRPr="004E5B76" w:rsidRDefault="00781F93">
      <w:pPr>
        <w:spacing w:after="40" w:line="259" w:lineRule="auto"/>
        <w:ind w:left="283" w:firstLine="0"/>
        <w:rPr>
          <w:sz w:val="26"/>
          <w:szCs w:val="26"/>
          <w:rPrChange w:id="154" w:author="Sham Parab" w:date="2021-05-29T15:32:00Z">
            <w:rPr/>
          </w:rPrChange>
        </w:rPr>
      </w:pPr>
      <w:r w:rsidRPr="004E5B76">
        <w:rPr>
          <w:sz w:val="26"/>
          <w:szCs w:val="26"/>
          <w:rPrChange w:id="155" w:author="Sham Parab" w:date="2021-05-29T15:32:00Z">
            <w:rPr/>
          </w:rPrChange>
        </w:rPr>
        <w:t xml:space="preserve"> </w:t>
      </w:r>
    </w:p>
    <w:p w14:paraId="3CC735E0" w14:textId="77777777" w:rsidR="00781F93" w:rsidRPr="004E5B76" w:rsidRDefault="00781F93" w:rsidP="00781F93">
      <w:pPr>
        <w:spacing w:after="89" w:line="259" w:lineRule="auto"/>
        <w:ind w:right="3603"/>
        <w:rPr>
          <w:ins w:id="156" w:author="Abhijit S Nabar" w:date="2019-11-19T15:34:00Z"/>
          <w:rFonts w:ascii="Arial" w:eastAsia="Arial" w:hAnsi="Arial" w:cs="Arial"/>
          <w:sz w:val="26"/>
          <w:szCs w:val="26"/>
          <w:rPrChange w:id="157" w:author="Sham Parab" w:date="2021-05-29T15:32:00Z">
            <w:rPr>
              <w:ins w:id="158" w:author="Abhijit S Nabar" w:date="2019-11-19T15:34:00Z"/>
              <w:rFonts w:ascii="Arial" w:eastAsia="Arial" w:hAnsi="Arial" w:cs="Arial"/>
            </w:rPr>
          </w:rPrChange>
        </w:rPr>
      </w:pPr>
      <w:ins w:id="159" w:author="Abhijit S Nabar" w:date="2019-11-19T15:34:00Z">
        <w:r w:rsidRPr="004E5B76">
          <w:rPr>
            <w:b/>
            <w:sz w:val="26"/>
            <w:szCs w:val="26"/>
            <w:rPrChange w:id="160" w:author="Sham Parab" w:date="2021-05-29T15:32:00Z">
              <w:rPr>
                <w:b/>
              </w:rPr>
            </w:rPrChange>
          </w:rPr>
          <w:t xml:space="preserve">Human </w:t>
        </w:r>
        <w:proofErr w:type="spellStart"/>
        <w:r w:rsidRPr="004E5B76">
          <w:rPr>
            <w:b/>
            <w:sz w:val="26"/>
            <w:szCs w:val="26"/>
            <w:rPrChange w:id="161" w:author="Sham Parab" w:date="2021-05-29T15:32:00Z">
              <w:rPr>
                <w:b/>
              </w:rPr>
            </w:rPrChange>
          </w:rPr>
          <w:t>Behavior</w:t>
        </w:r>
        <w:proofErr w:type="spellEnd"/>
        <w:r w:rsidRPr="004E5B76">
          <w:rPr>
            <w:b/>
            <w:sz w:val="26"/>
            <w:szCs w:val="26"/>
            <w:rPrChange w:id="162" w:author="Sham Parab" w:date="2021-05-29T15:32:00Z">
              <w:rPr>
                <w:b/>
              </w:rPr>
            </w:rPrChange>
          </w:rPr>
          <w:t xml:space="preserve"> aspect of operators</w:t>
        </w:r>
        <w:r w:rsidRPr="004E5B76">
          <w:rPr>
            <w:sz w:val="26"/>
            <w:szCs w:val="26"/>
            <w:rPrChange w:id="163" w:author="Sham Parab" w:date="2021-05-29T15:32:00Z">
              <w:rPr/>
            </w:rPrChange>
          </w:rPr>
          <w:t>:</w:t>
        </w:r>
      </w:ins>
    </w:p>
    <w:p w14:paraId="416AA446" w14:textId="77777777" w:rsidR="00781F93" w:rsidRPr="004E5B76" w:rsidRDefault="00781F93">
      <w:pPr>
        <w:spacing w:after="89" w:line="259" w:lineRule="auto"/>
        <w:ind w:left="10" w:right="3603"/>
        <w:rPr>
          <w:ins w:id="164" w:author="Abhijit S Nabar" w:date="2019-11-19T15:34:00Z"/>
          <w:rFonts w:ascii="Arial" w:eastAsia="Arial" w:hAnsi="Arial" w:cs="Arial"/>
          <w:sz w:val="26"/>
          <w:szCs w:val="26"/>
          <w:rPrChange w:id="165" w:author="Sham Parab" w:date="2021-05-29T15:32:00Z">
            <w:rPr>
              <w:ins w:id="166" w:author="Abhijit S Nabar" w:date="2019-11-19T15:34:00Z"/>
              <w:b/>
            </w:rPr>
          </w:rPrChange>
        </w:rPr>
        <w:pPrChange w:id="167" w:author="Abhijit S Nabar" w:date="2019-11-19T15:34:00Z">
          <w:pPr>
            <w:spacing w:after="107" w:line="249" w:lineRule="auto"/>
            <w:ind w:left="278"/>
          </w:pPr>
        </w:pPrChange>
      </w:pPr>
      <w:ins w:id="168" w:author="Abhijit S Nabar" w:date="2019-11-19T15:34:00Z">
        <w:r w:rsidRPr="004E5B76">
          <w:rPr>
            <w:sz w:val="26"/>
            <w:szCs w:val="26"/>
            <w:rPrChange w:id="169" w:author="Sham Parab" w:date="2021-05-29T15:32:00Z">
              <w:rPr/>
            </w:rPrChange>
          </w:rPr>
          <w:t xml:space="preserve">Operator nature, alcoholism, casual </w:t>
        </w:r>
        <w:proofErr w:type="gramStart"/>
        <w:r w:rsidRPr="004E5B76">
          <w:rPr>
            <w:sz w:val="26"/>
            <w:szCs w:val="26"/>
            <w:rPrChange w:id="170" w:author="Sham Parab" w:date="2021-05-29T15:32:00Z">
              <w:rPr/>
            </w:rPrChange>
          </w:rPr>
          <w:t>approach,  horse</w:t>
        </w:r>
        <w:proofErr w:type="gramEnd"/>
        <w:r w:rsidRPr="004E5B76">
          <w:rPr>
            <w:sz w:val="26"/>
            <w:szCs w:val="26"/>
            <w:rPrChange w:id="171" w:author="Sham Parab" w:date="2021-05-29T15:32:00Z">
              <w:rPr/>
            </w:rPrChange>
          </w:rPr>
          <w:t xml:space="preserve"> play, use of mobile at workplace,  back pain  &amp; non usage of PPE?s</w:t>
        </w:r>
      </w:ins>
    </w:p>
    <w:p w14:paraId="332CD95D" w14:textId="77777777" w:rsidR="00D12968" w:rsidRPr="004E5B76" w:rsidDel="00781F93" w:rsidRDefault="00781F93">
      <w:pPr>
        <w:spacing w:after="107" w:line="249" w:lineRule="auto"/>
        <w:ind w:left="278"/>
        <w:rPr>
          <w:del w:id="172" w:author="Abhijit S Nabar" w:date="2019-11-19T15:34:00Z"/>
          <w:sz w:val="26"/>
          <w:szCs w:val="26"/>
          <w:rPrChange w:id="173" w:author="Sham Parab" w:date="2021-05-29T15:32:00Z">
            <w:rPr>
              <w:del w:id="174" w:author="Abhijit S Nabar" w:date="2019-11-19T15:34:00Z"/>
            </w:rPr>
          </w:rPrChange>
        </w:rPr>
      </w:pPr>
      <w:del w:id="175" w:author="Abhijit S Nabar" w:date="2019-11-19T15:34:00Z">
        <w:r w:rsidRPr="004E5B76" w:rsidDel="00781F93">
          <w:rPr>
            <w:b/>
            <w:sz w:val="26"/>
            <w:szCs w:val="26"/>
            <w:rPrChange w:id="176" w:author="Sham Parab" w:date="2021-05-29T15:32:00Z">
              <w:rPr>
                <w:b/>
              </w:rPr>
            </w:rPrChange>
          </w:rPr>
          <w:delText>Behavioral Hazard</w:delText>
        </w:r>
        <w:r w:rsidRPr="004E5B76" w:rsidDel="00781F93">
          <w:rPr>
            <w:sz w:val="26"/>
            <w:szCs w:val="26"/>
            <w:rPrChange w:id="177" w:author="Sham Parab" w:date="2021-05-29T15:32:00Z">
              <w:rPr/>
            </w:rPrChange>
          </w:rPr>
          <w:delText xml:space="preserve">         -  </w:delText>
        </w:r>
      </w:del>
    </w:p>
    <w:p w14:paraId="5A9B86A5" w14:textId="77777777" w:rsidR="00D12968" w:rsidRPr="004E5B76" w:rsidDel="00781F93" w:rsidRDefault="00781F93">
      <w:pPr>
        <w:numPr>
          <w:ilvl w:val="0"/>
          <w:numId w:val="3"/>
        </w:numPr>
        <w:ind w:hanging="360"/>
        <w:rPr>
          <w:del w:id="178" w:author="Abhijit S Nabar" w:date="2019-11-19T15:34:00Z"/>
          <w:sz w:val="26"/>
          <w:szCs w:val="26"/>
          <w:rPrChange w:id="179" w:author="Sham Parab" w:date="2021-05-29T15:32:00Z">
            <w:rPr>
              <w:del w:id="180" w:author="Abhijit S Nabar" w:date="2019-11-19T15:34:00Z"/>
            </w:rPr>
          </w:rPrChange>
        </w:rPr>
      </w:pPr>
      <w:del w:id="181" w:author="Abhijit S Nabar" w:date="2019-11-19T15:34:00Z">
        <w:r w:rsidRPr="004E5B76" w:rsidDel="00781F93">
          <w:rPr>
            <w:sz w:val="26"/>
            <w:szCs w:val="26"/>
            <w:rPrChange w:id="182" w:author="Sham Parab" w:date="2021-05-29T15:32:00Z">
              <w:rPr/>
            </w:rPrChange>
          </w:rPr>
          <w:delText xml:space="preserve">Workmen under influence of alcohol  </w:delText>
        </w:r>
      </w:del>
    </w:p>
    <w:p w14:paraId="1B895B2F" w14:textId="77777777" w:rsidR="00D12968" w:rsidRPr="004E5B76" w:rsidDel="00781F93" w:rsidRDefault="00781F93">
      <w:pPr>
        <w:numPr>
          <w:ilvl w:val="0"/>
          <w:numId w:val="3"/>
        </w:numPr>
        <w:ind w:hanging="360"/>
        <w:rPr>
          <w:del w:id="183" w:author="Abhijit S Nabar" w:date="2019-11-19T15:34:00Z"/>
          <w:sz w:val="26"/>
          <w:szCs w:val="26"/>
          <w:rPrChange w:id="184" w:author="Sham Parab" w:date="2021-05-29T15:32:00Z">
            <w:rPr>
              <w:del w:id="185" w:author="Abhijit S Nabar" w:date="2019-11-19T15:34:00Z"/>
            </w:rPr>
          </w:rPrChange>
        </w:rPr>
      </w:pPr>
      <w:del w:id="186" w:author="Abhijit S Nabar" w:date="2019-11-19T15:34:00Z">
        <w:r w:rsidRPr="004E5B76" w:rsidDel="00781F93">
          <w:rPr>
            <w:sz w:val="26"/>
            <w:szCs w:val="26"/>
            <w:rPrChange w:id="187" w:author="Sham Parab" w:date="2021-05-29T15:32:00Z">
              <w:rPr/>
            </w:rPrChange>
          </w:rPr>
          <w:delText xml:space="preserve">Violation of procedure  </w:delText>
        </w:r>
      </w:del>
    </w:p>
    <w:p w14:paraId="7F7BDB7C" w14:textId="77777777" w:rsidR="00D12968" w:rsidRPr="004E5B76" w:rsidDel="00781F93" w:rsidRDefault="00781F93">
      <w:pPr>
        <w:numPr>
          <w:ilvl w:val="0"/>
          <w:numId w:val="3"/>
        </w:numPr>
        <w:ind w:hanging="360"/>
        <w:rPr>
          <w:del w:id="188" w:author="Abhijit S Nabar" w:date="2019-11-19T15:34:00Z"/>
          <w:sz w:val="26"/>
          <w:szCs w:val="26"/>
          <w:rPrChange w:id="189" w:author="Sham Parab" w:date="2021-05-29T15:32:00Z">
            <w:rPr>
              <w:del w:id="190" w:author="Abhijit S Nabar" w:date="2019-11-19T15:34:00Z"/>
            </w:rPr>
          </w:rPrChange>
        </w:rPr>
      </w:pPr>
      <w:del w:id="191" w:author="Abhijit S Nabar" w:date="2019-11-19T15:34:00Z">
        <w:r w:rsidRPr="004E5B76" w:rsidDel="00781F93">
          <w:rPr>
            <w:sz w:val="26"/>
            <w:szCs w:val="26"/>
            <w:rPrChange w:id="192" w:author="Sham Parab" w:date="2021-05-29T15:32:00Z">
              <w:rPr/>
            </w:rPrChange>
          </w:rPr>
          <w:delText xml:space="preserve">Not wearing/using PPE’s </w:delText>
        </w:r>
      </w:del>
    </w:p>
    <w:p w14:paraId="4DA013D7" w14:textId="77777777" w:rsidR="00D12968" w:rsidRPr="004E5B76" w:rsidRDefault="00781F93">
      <w:pPr>
        <w:numPr>
          <w:ilvl w:val="0"/>
          <w:numId w:val="3"/>
        </w:numPr>
        <w:spacing w:after="52"/>
        <w:ind w:hanging="360"/>
        <w:rPr>
          <w:sz w:val="26"/>
          <w:szCs w:val="26"/>
          <w:rPrChange w:id="193" w:author="Sham Parab" w:date="2021-05-29T15:32:00Z">
            <w:rPr/>
          </w:rPrChange>
        </w:rPr>
      </w:pPr>
      <w:del w:id="194" w:author="Abhijit S Nabar" w:date="2019-11-19T15:34:00Z">
        <w:r w:rsidRPr="004E5B76" w:rsidDel="00781F93">
          <w:rPr>
            <w:sz w:val="26"/>
            <w:szCs w:val="26"/>
            <w:rPrChange w:id="195" w:author="Sham Parab" w:date="2021-05-29T15:32:00Z">
              <w:rPr/>
            </w:rPrChange>
          </w:rPr>
          <w:delText>Not concentrating while working</w:delText>
        </w:r>
      </w:del>
      <w:r w:rsidRPr="004E5B76">
        <w:rPr>
          <w:sz w:val="26"/>
          <w:szCs w:val="26"/>
          <w:rPrChange w:id="196" w:author="Sham Parab" w:date="2021-05-29T15:32:00Z">
            <w:rPr/>
          </w:rPrChange>
        </w:rPr>
        <w:t xml:space="preserve"> </w:t>
      </w:r>
    </w:p>
    <w:p w14:paraId="1125F93F" w14:textId="77777777" w:rsidR="00D12968" w:rsidRPr="004E5B76" w:rsidDel="004E5B76" w:rsidRDefault="00781F93">
      <w:pPr>
        <w:spacing w:after="0" w:line="259" w:lineRule="auto"/>
        <w:rPr>
          <w:del w:id="197" w:author="Sham Parab" w:date="2021-05-29T15:31:00Z"/>
          <w:sz w:val="26"/>
          <w:szCs w:val="26"/>
          <w:rPrChange w:id="198" w:author="Sham Parab" w:date="2021-05-29T15:32:00Z">
            <w:rPr>
              <w:del w:id="199" w:author="Sham Parab" w:date="2021-05-29T15:31:00Z"/>
            </w:rPr>
          </w:rPrChange>
        </w:rPr>
        <w:pPrChange w:id="200" w:author="Sham Parab" w:date="2021-05-29T15:31:00Z">
          <w:pPr>
            <w:spacing w:after="0" w:line="259" w:lineRule="auto"/>
            <w:ind w:left="283" w:firstLine="0"/>
          </w:pPr>
        </w:pPrChange>
      </w:pPr>
      <w:del w:id="201" w:author="Sham Parab" w:date="2021-05-29T15:31:00Z">
        <w:r w:rsidRPr="004E5B76" w:rsidDel="004E5B76">
          <w:rPr>
            <w:sz w:val="26"/>
            <w:szCs w:val="26"/>
            <w:rPrChange w:id="202" w:author="Sham Parab" w:date="2021-05-29T15:32:00Z">
              <w:rPr/>
            </w:rPrChange>
          </w:rPr>
          <w:delText xml:space="preserve"> </w:delText>
        </w:r>
      </w:del>
    </w:p>
    <w:p w14:paraId="78D7AD11" w14:textId="77777777" w:rsidR="00D12968" w:rsidRPr="004E5B76" w:rsidDel="004E5B76" w:rsidRDefault="00781F93">
      <w:pPr>
        <w:spacing w:after="0" w:line="259" w:lineRule="auto"/>
        <w:rPr>
          <w:del w:id="203" w:author="Sham Parab" w:date="2021-05-29T15:31:00Z"/>
          <w:sz w:val="26"/>
          <w:szCs w:val="26"/>
          <w:rPrChange w:id="204" w:author="Sham Parab" w:date="2021-05-29T15:32:00Z">
            <w:rPr>
              <w:del w:id="205" w:author="Sham Parab" w:date="2021-05-29T15:31:00Z"/>
            </w:rPr>
          </w:rPrChange>
        </w:rPr>
        <w:pPrChange w:id="206" w:author="Sham Parab" w:date="2021-05-29T15:31:00Z">
          <w:pPr>
            <w:spacing w:after="0" w:line="259" w:lineRule="auto"/>
            <w:ind w:left="283" w:firstLine="0"/>
          </w:pPr>
        </w:pPrChange>
      </w:pPr>
      <w:del w:id="207" w:author="Sham Parab" w:date="2021-05-29T15:31:00Z">
        <w:r w:rsidRPr="004E5B76" w:rsidDel="004E5B76">
          <w:rPr>
            <w:sz w:val="26"/>
            <w:szCs w:val="26"/>
            <w:rPrChange w:id="208" w:author="Sham Parab" w:date="2021-05-29T15:32:00Z">
              <w:rPr/>
            </w:rPrChange>
          </w:rPr>
          <w:delText xml:space="preserve"> </w:delText>
        </w:r>
      </w:del>
    </w:p>
    <w:p w14:paraId="05175473" w14:textId="77777777" w:rsidR="00D12968" w:rsidRPr="004E5B76" w:rsidRDefault="00781F93">
      <w:pPr>
        <w:spacing w:after="0" w:line="259" w:lineRule="auto"/>
        <w:rPr>
          <w:sz w:val="26"/>
          <w:szCs w:val="26"/>
          <w:rPrChange w:id="209" w:author="Sham Parab" w:date="2021-05-29T15:32:00Z">
            <w:rPr/>
          </w:rPrChange>
        </w:rPr>
        <w:pPrChange w:id="210" w:author="Sham Parab" w:date="2021-05-29T15:31:00Z">
          <w:pPr>
            <w:spacing w:after="0" w:line="259" w:lineRule="auto"/>
            <w:ind w:left="283" w:firstLine="0"/>
          </w:pPr>
        </w:pPrChange>
      </w:pPr>
      <w:r w:rsidRPr="004E5B76">
        <w:rPr>
          <w:sz w:val="26"/>
          <w:szCs w:val="26"/>
          <w:rPrChange w:id="211" w:author="Sham Parab" w:date="2021-05-29T15:32:00Z">
            <w:rPr/>
          </w:rPrChange>
        </w:rPr>
        <w:t xml:space="preserve"> </w:t>
      </w:r>
    </w:p>
    <w:p w14:paraId="6B0F6936" w14:textId="77777777" w:rsidR="00D12968" w:rsidRPr="004E5B76" w:rsidRDefault="00781F93">
      <w:pPr>
        <w:spacing w:after="13" w:line="249" w:lineRule="auto"/>
        <w:ind w:left="653"/>
        <w:rPr>
          <w:sz w:val="26"/>
          <w:szCs w:val="26"/>
          <w:rPrChange w:id="212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213" w:author="Sham Parab" w:date="2021-05-29T15:32:00Z">
            <w:rPr>
              <w:b/>
            </w:rPr>
          </w:rPrChange>
        </w:rPr>
        <w:lastRenderedPageBreak/>
        <w:t xml:space="preserve">Workmen carrying out the jobs at Napoli/other pontoons must know swimming and must be equipped with life buoy and jackets </w:t>
      </w:r>
    </w:p>
    <w:p w14:paraId="4944279D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214" w:author="Sham Parab" w:date="2021-05-29T15:32:00Z">
            <w:rPr/>
          </w:rPrChange>
        </w:rPr>
      </w:pPr>
      <w:r w:rsidRPr="004E5B76">
        <w:rPr>
          <w:sz w:val="26"/>
          <w:szCs w:val="26"/>
          <w:rPrChange w:id="215" w:author="Sham Parab" w:date="2021-05-29T15:32:00Z">
            <w:rPr/>
          </w:rPrChange>
        </w:rPr>
        <w:t xml:space="preserve"> </w:t>
      </w:r>
    </w:p>
    <w:p w14:paraId="56B09A8F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216" w:author="Sham Parab" w:date="2021-05-29T15:32:00Z">
            <w:rPr/>
          </w:rPrChange>
        </w:rPr>
      </w:pPr>
      <w:r w:rsidRPr="004E5B76">
        <w:rPr>
          <w:sz w:val="26"/>
          <w:szCs w:val="26"/>
          <w:rPrChange w:id="217" w:author="Sham Parab" w:date="2021-05-29T15:32:00Z">
            <w:rPr/>
          </w:rPrChange>
        </w:rPr>
        <w:t xml:space="preserve"> </w:t>
      </w:r>
    </w:p>
    <w:p w14:paraId="502648B3" w14:textId="77777777" w:rsidR="00D12968" w:rsidRPr="004E5B76" w:rsidRDefault="00781F93">
      <w:pPr>
        <w:tabs>
          <w:tab w:val="center" w:pos="850"/>
          <w:tab w:val="center" w:pos="1723"/>
          <w:tab w:val="center" w:pos="4253"/>
        </w:tabs>
        <w:spacing w:after="13" w:line="249" w:lineRule="auto"/>
        <w:ind w:left="0" w:firstLine="0"/>
        <w:rPr>
          <w:sz w:val="26"/>
          <w:szCs w:val="26"/>
          <w:rPrChange w:id="218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219" w:author="Sham Parab" w:date="2021-05-29T15:32:00Z">
            <w:rPr>
              <w:rFonts w:ascii="Calibri" w:eastAsia="Calibri" w:hAnsi="Calibri" w:cs="Calibri"/>
              <w:sz w:val="22"/>
            </w:rPr>
          </w:rPrChange>
        </w:rPr>
        <w:tab/>
      </w:r>
      <w:r w:rsidRPr="004E5B76">
        <w:rPr>
          <w:b/>
          <w:sz w:val="26"/>
          <w:szCs w:val="26"/>
          <w:rPrChange w:id="220" w:author="Sham Parab" w:date="2021-05-29T15:32:00Z">
            <w:rPr>
              <w:b/>
            </w:rPr>
          </w:rPrChange>
        </w:rPr>
        <w:t xml:space="preserve">Work No 1 </w:t>
      </w:r>
      <w:r w:rsidRPr="004E5B76">
        <w:rPr>
          <w:b/>
          <w:sz w:val="26"/>
          <w:szCs w:val="26"/>
          <w:rPrChange w:id="221" w:author="Sham Parab" w:date="2021-05-29T15:32:00Z">
            <w:rPr>
              <w:b/>
            </w:rPr>
          </w:rPrChange>
        </w:rPr>
        <w:tab/>
        <w:t xml:space="preserve"> </w:t>
      </w:r>
      <w:r w:rsidRPr="004E5B76">
        <w:rPr>
          <w:b/>
          <w:sz w:val="26"/>
          <w:szCs w:val="26"/>
          <w:rPrChange w:id="222" w:author="Sham Parab" w:date="2021-05-29T15:32:00Z">
            <w:rPr>
              <w:b/>
            </w:rPr>
          </w:rPrChange>
        </w:rPr>
        <w:tab/>
        <w:t xml:space="preserve">: Lowering and raising the pontoon </w:t>
      </w:r>
    </w:p>
    <w:p w14:paraId="67BFD251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223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224" w:author="Sham Parab" w:date="2021-05-29T15:32:00Z">
            <w:rPr>
              <w:b/>
            </w:rPr>
          </w:rPrChange>
        </w:rPr>
        <w:t xml:space="preserve"> </w:t>
      </w:r>
    </w:p>
    <w:p w14:paraId="44F45EB8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25" w:author="Sham Parab" w:date="2021-05-29T15:32:00Z">
            <w:rPr/>
          </w:rPrChange>
        </w:rPr>
      </w:pPr>
      <w:r w:rsidRPr="004E5B76">
        <w:rPr>
          <w:sz w:val="26"/>
          <w:szCs w:val="26"/>
          <w:rPrChange w:id="226" w:author="Sham Parab" w:date="2021-05-29T15:32:00Z">
            <w:rPr/>
          </w:rPrChange>
        </w:rPr>
        <w:t xml:space="preserve">Inform user departments (production, etc.) regarding the activities to be carried out at least 2 days in advance so that they can keep their reservoir full. </w:t>
      </w:r>
    </w:p>
    <w:p w14:paraId="6DE284E5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27" w:author="Sham Parab" w:date="2021-05-29T15:32:00Z">
            <w:rPr/>
          </w:rPrChange>
        </w:rPr>
      </w:pPr>
      <w:r w:rsidRPr="004E5B76">
        <w:rPr>
          <w:sz w:val="26"/>
          <w:szCs w:val="26"/>
          <w:rPrChange w:id="228" w:author="Sham Parab" w:date="2021-05-29T15:32:00Z">
            <w:rPr/>
          </w:rPrChange>
        </w:rPr>
        <w:t xml:space="preserve">Take electrical shutdown </w:t>
      </w:r>
      <w:ins w:id="229" w:author="Abhijit S Nabar" w:date="2019-11-19T15:34:00Z">
        <w:r w:rsidRPr="004E5B76">
          <w:rPr>
            <w:sz w:val="26"/>
            <w:szCs w:val="26"/>
            <w:rPrChange w:id="230" w:author="Sham Parab" w:date="2021-05-29T15:32:00Z">
              <w:rPr/>
            </w:rPrChange>
          </w:rPr>
          <w:t xml:space="preserve">LOTO </w:t>
        </w:r>
      </w:ins>
      <w:r w:rsidRPr="004E5B76">
        <w:rPr>
          <w:sz w:val="26"/>
          <w:szCs w:val="26"/>
          <w:rPrChange w:id="231" w:author="Sham Parab" w:date="2021-05-29T15:32:00Z">
            <w:rPr/>
          </w:rPrChange>
        </w:rPr>
        <w:t xml:space="preserve">of both the pumps </w:t>
      </w:r>
      <w:ins w:id="232" w:author="Abhijit S Nabar" w:date="2019-11-19T15:35:00Z">
        <w:r w:rsidRPr="004E5B76">
          <w:rPr>
            <w:sz w:val="26"/>
            <w:szCs w:val="26"/>
            <w:rPrChange w:id="233" w:author="Sham Parab" w:date="2021-05-29T15:32:00Z">
              <w:rPr/>
            </w:rPrChange>
          </w:rPr>
          <w:t xml:space="preserve">or </w:t>
        </w:r>
      </w:ins>
      <w:r w:rsidRPr="004E5B76">
        <w:rPr>
          <w:sz w:val="26"/>
          <w:szCs w:val="26"/>
          <w:rPrChange w:id="234" w:author="Sham Parab" w:date="2021-05-29T15:32:00Z">
            <w:rPr/>
          </w:rPrChange>
        </w:rPr>
        <w:t xml:space="preserve">(required pumps) as per format FRMT/ELECT/06 and retain them for dressing of electrical cables. </w:t>
      </w:r>
    </w:p>
    <w:p w14:paraId="26112D0B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35" w:author="Sham Parab" w:date="2021-05-29T15:32:00Z">
            <w:rPr/>
          </w:rPrChange>
        </w:rPr>
      </w:pPr>
      <w:r w:rsidRPr="004E5B76">
        <w:rPr>
          <w:sz w:val="26"/>
          <w:szCs w:val="26"/>
          <w:rPrChange w:id="236" w:author="Sham Parab" w:date="2021-05-29T15:32:00Z">
            <w:rPr/>
          </w:rPrChange>
        </w:rPr>
        <w:t xml:space="preserve">Tie up chain pulley block with 5 T capacity for lowering and raising of pontoons. </w:t>
      </w:r>
    </w:p>
    <w:p w14:paraId="7BF9CF8A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37" w:author="Sham Parab" w:date="2021-05-29T15:32:00Z">
            <w:rPr/>
          </w:rPrChange>
        </w:rPr>
      </w:pPr>
      <w:r w:rsidRPr="004E5B76">
        <w:rPr>
          <w:sz w:val="26"/>
          <w:szCs w:val="26"/>
          <w:rPrChange w:id="238" w:author="Sham Parab" w:date="2021-05-29T15:32:00Z">
            <w:rPr/>
          </w:rPrChange>
        </w:rPr>
        <w:t xml:space="preserve">Dismantle discharge pipelines of both the pumps at required location. </w:t>
      </w:r>
    </w:p>
    <w:p w14:paraId="399BEB73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39" w:author="Sham Parab" w:date="2021-05-29T15:32:00Z">
            <w:rPr/>
          </w:rPrChange>
        </w:rPr>
      </w:pPr>
      <w:r w:rsidRPr="004E5B76">
        <w:rPr>
          <w:sz w:val="26"/>
          <w:szCs w:val="26"/>
          <w:rPrChange w:id="240" w:author="Sham Parab" w:date="2021-05-29T15:32:00Z">
            <w:rPr/>
          </w:rPrChange>
        </w:rPr>
        <w:t xml:space="preserve">Remove swivel hinge pin (vertical) and lower/raise the pontoon and place at required location and re-fix the swivel hinge pin.  </w:t>
      </w:r>
    </w:p>
    <w:p w14:paraId="2DA4809B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41" w:author="Sham Parab" w:date="2021-05-29T15:32:00Z">
            <w:rPr/>
          </w:rPrChange>
        </w:rPr>
      </w:pPr>
      <w:r w:rsidRPr="004E5B76">
        <w:rPr>
          <w:sz w:val="26"/>
          <w:szCs w:val="26"/>
          <w:rPrChange w:id="242" w:author="Sham Parab" w:date="2021-05-29T15:32:00Z">
            <w:rPr/>
          </w:rPrChange>
        </w:rPr>
        <w:t xml:space="preserve">If required, provide second chain pulley block of 3 T capacity to pull the pontoon structure. </w:t>
      </w:r>
    </w:p>
    <w:p w14:paraId="1AE68E61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43" w:author="Sham Parab" w:date="2021-05-29T15:32:00Z">
            <w:rPr/>
          </w:rPrChange>
        </w:rPr>
      </w:pPr>
      <w:r w:rsidRPr="004E5B76">
        <w:rPr>
          <w:sz w:val="26"/>
          <w:szCs w:val="26"/>
          <w:rPrChange w:id="244" w:author="Sham Parab" w:date="2021-05-29T15:32:00Z">
            <w:rPr/>
          </w:rPrChange>
        </w:rPr>
        <w:t xml:space="preserve">Re-connect discharge pipelines and check flange joints. </w:t>
      </w:r>
    </w:p>
    <w:p w14:paraId="19F0F170" w14:textId="77777777" w:rsidR="00D12968" w:rsidRPr="004E5B76" w:rsidRDefault="00781F93">
      <w:pPr>
        <w:numPr>
          <w:ilvl w:val="0"/>
          <w:numId w:val="4"/>
        </w:numPr>
        <w:ind w:hanging="360"/>
        <w:rPr>
          <w:sz w:val="26"/>
          <w:szCs w:val="26"/>
          <w:rPrChange w:id="245" w:author="Sham Parab" w:date="2021-05-29T15:32:00Z">
            <w:rPr/>
          </w:rPrChange>
        </w:rPr>
      </w:pPr>
      <w:r w:rsidRPr="004E5B76">
        <w:rPr>
          <w:sz w:val="26"/>
          <w:szCs w:val="26"/>
          <w:rPrChange w:id="246" w:author="Sham Parab" w:date="2021-05-29T15:32:00Z">
            <w:rPr/>
          </w:rPrChange>
        </w:rPr>
        <w:t xml:space="preserve">Ask electrical to dress the cable and normalize the shutdown. Start the pumps and check leakages if any. </w:t>
      </w:r>
    </w:p>
    <w:p w14:paraId="4B6B1321" w14:textId="77777777" w:rsidR="00781F93" w:rsidRPr="004E5B76" w:rsidRDefault="00781F93" w:rsidP="00781F93">
      <w:pPr>
        <w:numPr>
          <w:ilvl w:val="0"/>
          <w:numId w:val="4"/>
        </w:numPr>
        <w:ind w:hanging="360"/>
        <w:rPr>
          <w:ins w:id="247" w:author="Abhijit S Nabar" w:date="2019-11-19T15:36:00Z"/>
          <w:sz w:val="26"/>
          <w:szCs w:val="26"/>
          <w:rPrChange w:id="248" w:author="Sham Parab" w:date="2021-05-29T15:32:00Z">
            <w:rPr>
              <w:ins w:id="249" w:author="Abhijit S Nabar" w:date="2019-11-19T15:36:00Z"/>
            </w:rPr>
          </w:rPrChange>
        </w:rPr>
      </w:pPr>
      <w:r w:rsidRPr="004E5B76">
        <w:rPr>
          <w:sz w:val="26"/>
          <w:szCs w:val="26"/>
          <w:rPrChange w:id="250" w:author="Sham Parab" w:date="2021-05-29T15:32:00Z">
            <w:rPr/>
          </w:rPrChange>
        </w:rPr>
        <w:t>Tie the pontoon with manila rope</w:t>
      </w:r>
      <w:ins w:id="251" w:author="Abhijit S Nabar" w:date="2019-11-19T15:37:00Z">
        <w:r w:rsidRPr="004E5B76">
          <w:rPr>
            <w:sz w:val="26"/>
            <w:szCs w:val="26"/>
            <w:rPrChange w:id="252" w:author="Sham Parab" w:date="2021-05-29T15:32:00Z">
              <w:rPr/>
            </w:rPrChange>
          </w:rPr>
          <w:t xml:space="preserve"> to tree on edges of pond</w:t>
        </w:r>
      </w:ins>
      <w:ins w:id="253" w:author="Abhijit S Nabar" w:date="2019-11-19T15:36:00Z">
        <w:r w:rsidRPr="004E5B76">
          <w:rPr>
            <w:sz w:val="26"/>
            <w:szCs w:val="26"/>
            <w:rPrChange w:id="254" w:author="Sham Parab" w:date="2021-05-29T15:32:00Z">
              <w:rPr/>
            </w:rPrChange>
          </w:rPr>
          <w:t xml:space="preserve"> to avoid moving in water on its own.</w:t>
        </w:r>
      </w:ins>
      <w:del w:id="255" w:author="Abhijit S Nabar" w:date="2019-11-19T15:36:00Z">
        <w:r w:rsidRPr="004E5B76" w:rsidDel="00781F93">
          <w:rPr>
            <w:sz w:val="26"/>
            <w:szCs w:val="26"/>
            <w:rPrChange w:id="256" w:author="Sham Parab" w:date="2021-05-29T15:32:00Z">
              <w:rPr/>
            </w:rPrChange>
          </w:rPr>
          <w:delText xml:space="preserve"> </w:delText>
        </w:r>
      </w:del>
      <w:r w:rsidRPr="004E5B76">
        <w:rPr>
          <w:sz w:val="26"/>
          <w:szCs w:val="26"/>
          <w:rPrChange w:id="257" w:author="Sham Parab" w:date="2021-05-29T15:32:00Z">
            <w:rPr/>
          </w:rPrChange>
        </w:rPr>
        <w:t xml:space="preserve"> </w:t>
      </w:r>
    </w:p>
    <w:p w14:paraId="65C9B0BA" w14:textId="77777777" w:rsidR="00D12968" w:rsidRPr="004E5B76" w:rsidRDefault="00781F93">
      <w:pPr>
        <w:ind w:left="268" w:firstLine="0"/>
        <w:rPr>
          <w:sz w:val="26"/>
          <w:szCs w:val="26"/>
          <w:rPrChange w:id="258" w:author="Sham Parab" w:date="2021-05-29T15:32:00Z">
            <w:rPr/>
          </w:rPrChange>
        </w:rPr>
        <w:pPrChange w:id="259" w:author="Abhijit S Nabar" w:date="2019-11-19T15:36:00Z">
          <w:pPr>
            <w:numPr>
              <w:numId w:val="4"/>
            </w:numPr>
            <w:ind w:left="628" w:firstLine="0"/>
          </w:pPr>
        </w:pPrChange>
      </w:pPr>
      <w:r w:rsidRPr="004E5B76">
        <w:rPr>
          <w:sz w:val="26"/>
          <w:szCs w:val="26"/>
          <w:rPrChange w:id="260" w:author="Sham Parab" w:date="2021-05-29T15:32:00Z">
            <w:rPr/>
          </w:rPrChange>
        </w:rPr>
        <w:t>10.</w:t>
      </w:r>
      <w:r w:rsidRPr="004E5B76">
        <w:rPr>
          <w:rFonts w:ascii="Arial" w:eastAsia="Arial" w:hAnsi="Arial" w:cs="Arial"/>
          <w:sz w:val="26"/>
          <w:szCs w:val="26"/>
          <w:rPrChange w:id="261" w:author="Sham Parab" w:date="2021-05-29T15:32:00Z">
            <w:rPr>
              <w:rFonts w:ascii="Arial" w:eastAsia="Arial" w:hAnsi="Arial" w:cs="Arial"/>
            </w:rPr>
          </w:rPrChange>
        </w:rPr>
        <w:t xml:space="preserve"> </w:t>
      </w:r>
      <w:r w:rsidRPr="004E5B76">
        <w:rPr>
          <w:sz w:val="26"/>
          <w:szCs w:val="26"/>
          <w:rPrChange w:id="262" w:author="Sham Parab" w:date="2021-05-29T15:32:00Z">
            <w:rPr/>
          </w:rPrChange>
        </w:rPr>
        <w:t xml:space="preserve">Give clearance to user department.  </w:t>
      </w:r>
    </w:p>
    <w:p w14:paraId="058DC450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263" w:author="Sham Parab" w:date="2021-05-29T15:32:00Z">
            <w:rPr/>
          </w:rPrChange>
        </w:rPr>
      </w:pPr>
      <w:r w:rsidRPr="004E5B76">
        <w:rPr>
          <w:sz w:val="26"/>
          <w:szCs w:val="26"/>
          <w:rPrChange w:id="264" w:author="Sham Parab" w:date="2021-05-29T15:32:00Z">
            <w:rPr/>
          </w:rPrChange>
        </w:rPr>
        <w:t xml:space="preserve"> </w:t>
      </w:r>
    </w:p>
    <w:p w14:paraId="2AB0E464" w14:textId="77777777" w:rsidR="00D12968" w:rsidRPr="004E5B76" w:rsidRDefault="00781F93">
      <w:pPr>
        <w:tabs>
          <w:tab w:val="center" w:pos="850"/>
          <w:tab w:val="center" w:pos="1723"/>
          <w:tab w:val="center" w:pos="4496"/>
        </w:tabs>
        <w:spacing w:after="13" w:line="249" w:lineRule="auto"/>
        <w:ind w:left="0" w:firstLine="0"/>
        <w:rPr>
          <w:sz w:val="26"/>
          <w:szCs w:val="26"/>
          <w:rPrChange w:id="265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266" w:author="Sham Parab" w:date="2021-05-29T15:32:00Z">
            <w:rPr>
              <w:rFonts w:ascii="Calibri" w:eastAsia="Calibri" w:hAnsi="Calibri" w:cs="Calibri"/>
              <w:sz w:val="22"/>
            </w:rPr>
          </w:rPrChange>
        </w:rPr>
        <w:tab/>
      </w:r>
      <w:r w:rsidRPr="004E5B76">
        <w:rPr>
          <w:b/>
          <w:sz w:val="26"/>
          <w:szCs w:val="26"/>
          <w:rPrChange w:id="267" w:author="Sham Parab" w:date="2021-05-29T15:32:00Z">
            <w:rPr>
              <w:b/>
            </w:rPr>
          </w:rPrChange>
        </w:rPr>
        <w:t xml:space="preserve">Work No 2 </w:t>
      </w:r>
      <w:r w:rsidRPr="004E5B76">
        <w:rPr>
          <w:b/>
          <w:sz w:val="26"/>
          <w:szCs w:val="26"/>
          <w:rPrChange w:id="268" w:author="Sham Parab" w:date="2021-05-29T15:32:00Z">
            <w:rPr>
              <w:b/>
            </w:rPr>
          </w:rPrChange>
        </w:rPr>
        <w:tab/>
        <w:t xml:space="preserve"> </w:t>
      </w:r>
      <w:r w:rsidRPr="004E5B76">
        <w:rPr>
          <w:b/>
          <w:sz w:val="26"/>
          <w:szCs w:val="26"/>
          <w:rPrChange w:id="269" w:author="Sham Parab" w:date="2021-05-29T15:32:00Z">
            <w:rPr>
              <w:b/>
            </w:rPr>
          </w:rPrChange>
        </w:rPr>
        <w:tab/>
        <w:t xml:space="preserve">: Painting of pontoon, pipeline structure </w:t>
      </w:r>
    </w:p>
    <w:p w14:paraId="5F369410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270" w:author="Sham Parab" w:date="2021-05-29T15:32:00Z">
            <w:rPr/>
          </w:rPrChange>
        </w:rPr>
      </w:pPr>
      <w:r w:rsidRPr="004E5B76">
        <w:rPr>
          <w:sz w:val="26"/>
          <w:szCs w:val="26"/>
          <w:rPrChange w:id="271" w:author="Sham Parab" w:date="2021-05-29T15:32:00Z">
            <w:rPr/>
          </w:rPrChange>
        </w:rPr>
        <w:t xml:space="preserve"> </w:t>
      </w:r>
    </w:p>
    <w:p w14:paraId="4BDB0B72" w14:textId="77777777" w:rsidR="00F243D2" w:rsidRPr="004E5B76" w:rsidRDefault="00F243D2">
      <w:pPr>
        <w:numPr>
          <w:ilvl w:val="0"/>
          <w:numId w:val="5"/>
        </w:numPr>
        <w:ind w:hanging="360"/>
        <w:rPr>
          <w:ins w:id="272" w:author="Abhijit S Nabar" w:date="2019-11-19T15:47:00Z"/>
          <w:sz w:val="26"/>
          <w:szCs w:val="26"/>
          <w:rPrChange w:id="273" w:author="Sham Parab" w:date="2021-05-29T15:32:00Z">
            <w:rPr>
              <w:ins w:id="274" w:author="Abhijit S Nabar" w:date="2019-11-19T15:47:00Z"/>
            </w:rPr>
          </w:rPrChange>
        </w:rPr>
      </w:pPr>
      <w:ins w:id="275" w:author="Abhijit S Nabar" w:date="2019-11-19T15:47:00Z">
        <w:r w:rsidRPr="004E5B76">
          <w:rPr>
            <w:sz w:val="26"/>
            <w:szCs w:val="26"/>
            <w:rPrChange w:id="276" w:author="Sham Parab" w:date="2021-05-29T15:32:00Z">
              <w:rPr/>
            </w:rPrChange>
          </w:rPr>
          <w:t xml:space="preserve">Get the </w:t>
        </w:r>
        <w:proofErr w:type="spellStart"/>
        <w:r w:rsidRPr="004E5B76">
          <w:rPr>
            <w:sz w:val="26"/>
            <w:szCs w:val="26"/>
            <w:rPrChange w:id="277" w:author="Sham Parab" w:date="2021-05-29T15:32:00Z">
              <w:rPr/>
            </w:rPrChange>
          </w:rPr>
          <w:t>pantoon</w:t>
        </w:r>
        <w:proofErr w:type="spellEnd"/>
        <w:r w:rsidRPr="004E5B76">
          <w:rPr>
            <w:sz w:val="26"/>
            <w:szCs w:val="26"/>
            <w:rPrChange w:id="278" w:author="Sham Parab" w:date="2021-05-29T15:32:00Z">
              <w:rPr/>
            </w:rPrChange>
          </w:rPr>
          <w:t xml:space="preserve"> outside water with the help of Hydra after removal of pump and </w:t>
        </w:r>
        <w:proofErr w:type="spellStart"/>
        <w:r w:rsidRPr="004E5B76">
          <w:rPr>
            <w:sz w:val="26"/>
            <w:szCs w:val="26"/>
            <w:rPrChange w:id="279" w:author="Sham Parab" w:date="2021-05-29T15:32:00Z">
              <w:rPr/>
            </w:rPrChange>
          </w:rPr>
          <w:t>pieline</w:t>
        </w:r>
        <w:proofErr w:type="spellEnd"/>
        <w:r w:rsidRPr="004E5B76">
          <w:rPr>
            <w:sz w:val="26"/>
            <w:szCs w:val="26"/>
            <w:rPrChange w:id="280" w:author="Sham Parab" w:date="2021-05-29T15:32:00Z">
              <w:rPr/>
            </w:rPrChange>
          </w:rPr>
          <w:t>.</w:t>
        </w:r>
      </w:ins>
    </w:p>
    <w:p w14:paraId="2D52E1E4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81" w:author="Sham Parab" w:date="2021-05-29T15:32:00Z">
            <w:rPr/>
          </w:rPrChange>
        </w:rPr>
      </w:pPr>
      <w:r w:rsidRPr="004E5B76">
        <w:rPr>
          <w:sz w:val="26"/>
          <w:szCs w:val="26"/>
          <w:rPrChange w:id="282" w:author="Sham Parab" w:date="2021-05-29T15:32:00Z">
            <w:rPr/>
          </w:rPrChange>
        </w:rPr>
        <w:t xml:space="preserve">Check PPE like Lifebuoys, Life jackets, etc. in position.  </w:t>
      </w:r>
    </w:p>
    <w:p w14:paraId="5FB0BA9F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83" w:author="Sham Parab" w:date="2021-05-29T15:32:00Z">
            <w:rPr/>
          </w:rPrChange>
        </w:rPr>
      </w:pPr>
      <w:r w:rsidRPr="004E5B76">
        <w:rPr>
          <w:sz w:val="26"/>
          <w:szCs w:val="26"/>
          <w:rPrChange w:id="284" w:author="Sham Parab" w:date="2021-05-29T15:32:00Z">
            <w:rPr/>
          </w:rPrChange>
        </w:rPr>
        <w:t xml:space="preserve">Open all inspection doors of pontoon and provide an exhaust fan for circulation of air inside the pontoon. </w:t>
      </w:r>
    </w:p>
    <w:p w14:paraId="19F45AF4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85" w:author="Sham Parab" w:date="2021-05-29T15:32:00Z">
            <w:rPr/>
          </w:rPrChange>
        </w:rPr>
      </w:pPr>
      <w:r w:rsidRPr="004E5B76">
        <w:rPr>
          <w:sz w:val="26"/>
          <w:szCs w:val="26"/>
          <w:rPrChange w:id="286" w:author="Sham Parab" w:date="2021-05-29T15:32:00Z">
            <w:rPr/>
          </w:rPrChange>
        </w:rPr>
        <w:t xml:space="preserve">No welding/gas cutting/smoking is allowed while painting is going on. </w:t>
      </w:r>
    </w:p>
    <w:p w14:paraId="4E51F96A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87" w:author="Sham Parab" w:date="2021-05-29T15:32:00Z">
            <w:rPr/>
          </w:rPrChange>
        </w:rPr>
      </w:pPr>
      <w:r w:rsidRPr="004E5B76">
        <w:rPr>
          <w:sz w:val="26"/>
          <w:szCs w:val="26"/>
          <w:rPrChange w:id="288" w:author="Sham Parab" w:date="2021-05-29T15:32:00Z">
            <w:rPr/>
          </w:rPrChange>
        </w:rPr>
        <w:t xml:space="preserve">All painters should be well informed about the paint fumes. </w:t>
      </w:r>
    </w:p>
    <w:p w14:paraId="39DA28E1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89" w:author="Sham Parab" w:date="2021-05-29T15:32:00Z">
            <w:rPr/>
          </w:rPrChange>
        </w:rPr>
      </w:pPr>
      <w:r w:rsidRPr="004E5B76">
        <w:rPr>
          <w:sz w:val="26"/>
          <w:szCs w:val="26"/>
          <w:rPrChange w:id="290" w:author="Sham Parab" w:date="2021-05-29T15:32:00Z">
            <w:rPr/>
          </w:rPrChange>
        </w:rPr>
        <w:t xml:space="preserve">Frequent Inspection to be carried out at every 1-2 hours during painting. </w:t>
      </w:r>
    </w:p>
    <w:p w14:paraId="015F239F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91" w:author="Sham Parab" w:date="2021-05-29T15:32:00Z">
            <w:rPr/>
          </w:rPrChange>
        </w:rPr>
      </w:pPr>
      <w:r w:rsidRPr="004E5B76">
        <w:rPr>
          <w:sz w:val="26"/>
          <w:szCs w:val="26"/>
          <w:rPrChange w:id="292" w:author="Sham Parab" w:date="2021-05-29T15:32:00Z">
            <w:rPr/>
          </w:rPrChange>
        </w:rPr>
        <w:t xml:space="preserve">Check rope barricade of pontoons is intact. </w:t>
      </w:r>
    </w:p>
    <w:p w14:paraId="39E6431C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93" w:author="Sham Parab" w:date="2021-05-29T15:32:00Z">
            <w:rPr/>
          </w:rPrChange>
        </w:rPr>
      </w:pPr>
      <w:r w:rsidRPr="004E5B76">
        <w:rPr>
          <w:sz w:val="26"/>
          <w:szCs w:val="26"/>
          <w:rPrChange w:id="294" w:author="Sham Parab" w:date="2021-05-29T15:32:00Z">
            <w:rPr/>
          </w:rPrChange>
        </w:rPr>
        <w:lastRenderedPageBreak/>
        <w:t xml:space="preserve">Issue work permit from user department. </w:t>
      </w:r>
    </w:p>
    <w:p w14:paraId="51A9536D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95" w:author="Sham Parab" w:date="2021-05-29T15:32:00Z">
            <w:rPr/>
          </w:rPrChange>
        </w:rPr>
      </w:pPr>
      <w:r w:rsidRPr="004E5B76">
        <w:rPr>
          <w:sz w:val="26"/>
          <w:szCs w:val="26"/>
          <w:rPrChange w:id="296" w:author="Sham Parab" w:date="2021-05-29T15:32:00Z">
            <w:rPr/>
          </w:rPrChange>
        </w:rPr>
        <w:t xml:space="preserve">Follow the painting procedure as per VL/IMS/PID1/MECH/WI/92 </w:t>
      </w:r>
    </w:p>
    <w:p w14:paraId="67F26220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97" w:author="Sham Parab" w:date="2021-05-29T15:32:00Z">
            <w:rPr/>
          </w:rPrChange>
        </w:rPr>
      </w:pPr>
      <w:r w:rsidRPr="004E5B76">
        <w:rPr>
          <w:sz w:val="26"/>
          <w:szCs w:val="26"/>
          <w:rPrChange w:id="298" w:author="Sham Parab" w:date="2021-05-29T15:32:00Z">
            <w:rPr/>
          </w:rPrChange>
        </w:rPr>
        <w:t xml:space="preserve">Painting should be done inside the pontoon by opening manhole cover and on top side of the pontoon, painting can be done to entire structure and pipeline. </w:t>
      </w:r>
    </w:p>
    <w:p w14:paraId="58AB442F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299" w:author="Sham Parab" w:date="2021-05-29T15:32:00Z">
            <w:rPr/>
          </w:rPrChange>
        </w:rPr>
      </w:pPr>
      <w:r w:rsidRPr="004E5B76">
        <w:rPr>
          <w:sz w:val="26"/>
          <w:szCs w:val="26"/>
          <w:rPrChange w:id="300" w:author="Sham Parab" w:date="2021-05-29T15:32:00Z">
            <w:rPr/>
          </w:rPrChange>
        </w:rPr>
        <w:t xml:space="preserve">Ensure circulation of fresh air from outside environment inside the pontoon pocket while painting </w:t>
      </w:r>
    </w:p>
    <w:p w14:paraId="3D63A1C1" w14:textId="77777777" w:rsidR="00D12968" w:rsidRPr="004E5B76" w:rsidRDefault="00781F93">
      <w:pPr>
        <w:numPr>
          <w:ilvl w:val="0"/>
          <w:numId w:val="5"/>
        </w:numPr>
        <w:ind w:hanging="360"/>
        <w:rPr>
          <w:sz w:val="26"/>
          <w:szCs w:val="26"/>
          <w:rPrChange w:id="301" w:author="Sham Parab" w:date="2021-05-29T15:32:00Z">
            <w:rPr/>
          </w:rPrChange>
        </w:rPr>
      </w:pPr>
      <w:r w:rsidRPr="004E5B76">
        <w:rPr>
          <w:sz w:val="26"/>
          <w:szCs w:val="26"/>
          <w:rPrChange w:id="302" w:author="Sham Parab" w:date="2021-05-29T15:32:00Z">
            <w:rPr/>
          </w:rPrChange>
        </w:rPr>
        <w:t xml:space="preserve">Clear work permit after completion of work. </w:t>
      </w:r>
    </w:p>
    <w:p w14:paraId="32414B6C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03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304" w:author="Sham Parab" w:date="2021-05-29T15:32:00Z">
            <w:rPr>
              <w:b/>
            </w:rPr>
          </w:rPrChange>
        </w:rPr>
        <w:t xml:space="preserve"> </w:t>
      </w:r>
    </w:p>
    <w:p w14:paraId="0DF72DB4" w14:textId="77777777" w:rsidR="00D12968" w:rsidRPr="004E5B76" w:rsidRDefault="00781F93">
      <w:pPr>
        <w:tabs>
          <w:tab w:val="center" w:pos="850"/>
          <w:tab w:val="center" w:pos="1723"/>
          <w:tab w:val="center" w:pos="4122"/>
        </w:tabs>
        <w:spacing w:after="13" w:line="249" w:lineRule="auto"/>
        <w:ind w:left="0" w:firstLine="0"/>
        <w:rPr>
          <w:sz w:val="26"/>
          <w:szCs w:val="26"/>
          <w:rPrChange w:id="305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306" w:author="Sham Parab" w:date="2021-05-29T15:32:00Z">
            <w:rPr>
              <w:rFonts w:ascii="Calibri" w:eastAsia="Calibri" w:hAnsi="Calibri" w:cs="Calibri"/>
              <w:sz w:val="22"/>
            </w:rPr>
          </w:rPrChange>
        </w:rPr>
        <w:tab/>
      </w:r>
      <w:r w:rsidRPr="004E5B76">
        <w:rPr>
          <w:b/>
          <w:sz w:val="26"/>
          <w:szCs w:val="26"/>
          <w:rPrChange w:id="307" w:author="Sham Parab" w:date="2021-05-29T15:32:00Z">
            <w:rPr>
              <w:b/>
            </w:rPr>
          </w:rPrChange>
        </w:rPr>
        <w:t xml:space="preserve">Work No 3 </w:t>
      </w:r>
      <w:r w:rsidRPr="004E5B76">
        <w:rPr>
          <w:b/>
          <w:sz w:val="26"/>
          <w:szCs w:val="26"/>
          <w:rPrChange w:id="308" w:author="Sham Parab" w:date="2021-05-29T15:32:00Z">
            <w:rPr>
              <w:b/>
            </w:rPr>
          </w:rPrChange>
        </w:rPr>
        <w:tab/>
        <w:t xml:space="preserve"> </w:t>
      </w:r>
      <w:r w:rsidRPr="004E5B76">
        <w:rPr>
          <w:b/>
          <w:sz w:val="26"/>
          <w:szCs w:val="26"/>
          <w:rPrChange w:id="309" w:author="Sham Parab" w:date="2021-05-29T15:32:00Z">
            <w:rPr>
              <w:b/>
            </w:rPr>
          </w:rPrChange>
        </w:rPr>
        <w:tab/>
        <w:t xml:space="preserve">: Changing of submersible pump </w:t>
      </w:r>
    </w:p>
    <w:p w14:paraId="5EA10018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10" w:author="Sham Parab" w:date="2021-05-29T15:32:00Z">
            <w:rPr/>
          </w:rPrChange>
        </w:rPr>
      </w:pPr>
      <w:r w:rsidRPr="004E5B76">
        <w:rPr>
          <w:sz w:val="26"/>
          <w:szCs w:val="26"/>
          <w:rPrChange w:id="311" w:author="Sham Parab" w:date="2021-05-29T15:32:00Z">
            <w:rPr/>
          </w:rPrChange>
        </w:rPr>
        <w:t xml:space="preserve"> </w:t>
      </w:r>
    </w:p>
    <w:p w14:paraId="618D9147" w14:textId="77777777" w:rsidR="00D12968" w:rsidRPr="004E5B76" w:rsidRDefault="00781F93">
      <w:pPr>
        <w:numPr>
          <w:ilvl w:val="0"/>
          <w:numId w:val="6"/>
        </w:numPr>
        <w:ind w:hanging="360"/>
        <w:rPr>
          <w:sz w:val="26"/>
          <w:szCs w:val="26"/>
          <w:rPrChange w:id="312" w:author="Sham Parab" w:date="2021-05-29T15:32:00Z">
            <w:rPr/>
          </w:rPrChange>
        </w:rPr>
      </w:pPr>
      <w:r w:rsidRPr="004E5B76">
        <w:rPr>
          <w:sz w:val="26"/>
          <w:szCs w:val="26"/>
          <w:rPrChange w:id="313" w:author="Sham Parab" w:date="2021-05-29T15:32:00Z">
            <w:rPr/>
          </w:rPrChange>
        </w:rPr>
        <w:t xml:space="preserve">Take electrical shutdown </w:t>
      </w:r>
      <w:ins w:id="314" w:author="Abhijit S Nabar" w:date="2019-11-19T15:48:00Z">
        <w:r w:rsidR="00F243D2" w:rsidRPr="004E5B76">
          <w:rPr>
            <w:sz w:val="26"/>
            <w:szCs w:val="26"/>
            <w:rPrChange w:id="315" w:author="Sham Parab" w:date="2021-05-29T15:32:00Z">
              <w:rPr/>
            </w:rPrChange>
          </w:rPr>
          <w:t xml:space="preserve">LOTO </w:t>
        </w:r>
      </w:ins>
      <w:r w:rsidRPr="004E5B76">
        <w:rPr>
          <w:sz w:val="26"/>
          <w:szCs w:val="26"/>
          <w:rPrChange w:id="316" w:author="Sham Parab" w:date="2021-05-29T15:32:00Z">
            <w:rPr/>
          </w:rPrChange>
        </w:rPr>
        <w:t xml:space="preserve">of pump and ask to disconnect the electrical cable. </w:t>
      </w:r>
    </w:p>
    <w:p w14:paraId="0F0B349A" w14:textId="77777777" w:rsidR="00D12968" w:rsidRPr="004E5B76" w:rsidRDefault="00F243D2">
      <w:pPr>
        <w:numPr>
          <w:ilvl w:val="0"/>
          <w:numId w:val="6"/>
        </w:numPr>
        <w:ind w:hanging="360"/>
        <w:rPr>
          <w:sz w:val="26"/>
          <w:szCs w:val="26"/>
          <w:rPrChange w:id="317" w:author="Sham Parab" w:date="2021-05-29T15:32:00Z">
            <w:rPr/>
          </w:rPrChange>
        </w:rPr>
      </w:pPr>
      <w:ins w:id="318" w:author="Abhijit S Nabar" w:date="2019-11-19T15:49:00Z">
        <w:r w:rsidRPr="004E5B76">
          <w:rPr>
            <w:sz w:val="26"/>
            <w:szCs w:val="26"/>
            <w:rPrChange w:id="319" w:author="Sham Parab" w:date="2021-05-29T15:32:00Z">
              <w:rPr/>
            </w:rPrChange>
          </w:rPr>
          <w:t xml:space="preserve">Hook </w:t>
        </w:r>
      </w:ins>
      <w:del w:id="320" w:author="Abhijit S Nabar" w:date="2019-11-19T15:49:00Z">
        <w:r w:rsidR="00781F93" w:rsidRPr="004E5B76" w:rsidDel="00F243D2">
          <w:rPr>
            <w:sz w:val="26"/>
            <w:szCs w:val="26"/>
            <w:rPrChange w:id="321" w:author="Sham Parab" w:date="2021-05-29T15:32:00Z">
              <w:rPr/>
            </w:rPrChange>
          </w:rPr>
          <w:delText>Tie</w:delText>
        </w:r>
      </w:del>
      <w:r w:rsidR="00781F93" w:rsidRPr="004E5B76">
        <w:rPr>
          <w:sz w:val="26"/>
          <w:szCs w:val="26"/>
          <w:rPrChange w:id="322" w:author="Sham Parab" w:date="2021-05-29T15:32:00Z">
            <w:rPr/>
          </w:rPrChange>
        </w:rPr>
        <w:t xml:space="preserve"> up chain pulley block of 3 T capacity to “A” frame</w:t>
      </w:r>
      <w:ins w:id="323" w:author="Abhijit S Nabar" w:date="2019-11-19T15:49:00Z">
        <w:r w:rsidRPr="004E5B76">
          <w:rPr>
            <w:sz w:val="26"/>
            <w:szCs w:val="26"/>
            <w:rPrChange w:id="324" w:author="Sham Parab" w:date="2021-05-29T15:32:00Z">
              <w:rPr/>
            </w:rPrChange>
          </w:rPr>
          <w:t xml:space="preserve"> with 3T wire rope sling</w:t>
        </w:r>
      </w:ins>
      <w:r w:rsidR="00781F93" w:rsidRPr="004E5B76">
        <w:rPr>
          <w:sz w:val="26"/>
          <w:szCs w:val="26"/>
          <w:rPrChange w:id="325" w:author="Sham Parab" w:date="2021-05-29T15:32:00Z">
            <w:rPr/>
          </w:rPrChange>
        </w:rPr>
        <w:t xml:space="preserve">. </w:t>
      </w:r>
    </w:p>
    <w:p w14:paraId="3BEDA953" w14:textId="77777777" w:rsidR="00D12968" w:rsidRPr="004E5B76" w:rsidRDefault="00781F93">
      <w:pPr>
        <w:numPr>
          <w:ilvl w:val="0"/>
          <w:numId w:val="6"/>
        </w:numPr>
        <w:ind w:hanging="360"/>
        <w:rPr>
          <w:sz w:val="26"/>
          <w:szCs w:val="26"/>
          <w:rPrChange w:id="326" w:author="Sham Parab" w:date="2021-05-29T15:32:00Z">
            <w:rPr/>
          </w:rPrChange>
        </w:rPr>
      </w:pPr>
      <w:r w:rsidRPr="004E5B76">
        <w:rPr>
          <w:sz w:val="26"/>
          <w:szCs w:val="26"/>
          <w:rPrChange w:id="327" w:author="Sham Parab" w:date="2021-05-29T15:32:00Z">
            <w:rPr/>
          </w:rPrChange>
        </w:rPr>
        <w:t xml:space="preserve">Remove discharge pipelines and start lifting the pump. </w:t>
      </w:r>
    </w:p>
    <w:p w14:paraId="2785A387" w14:textId="77777777" w:rsidR="00D12968" w:rsidRPr="004E5B76" w:rsidRDefault="00781F93">
      <w:pPr>
        <w:numPr>
          <w:ilvl w:val="0"/>
          <w:numId w:val="6"/>
        </w:numPr>
        <w:ind w:hanging="360"/>
        <w:rPr>
          <w:sz w:val="26"/>
          <w:szCs w:val="26"/>
          <w:rPrChange w:id="328" w:author="Sham Parab" w:date="2021-05-29T15:32:00Z">
            <w:rPr/>
          </w:rPrChange>
        </w:rPr>
      </w:pPr>
      <w:r w:rsidRPr="004E5B76">
        <w:rPr>
          <w:sz w:val="26"/>
          <w:szCs w:val="26"/>
          <w:rPrChange w:id="329" w:author="Sham Parab" w:date="2021-05-29T15:32:00Z">
            <w:rPr/>
          </w:rPrChange>
        </w:rPr>
        <w:t xml:space="preserve">Replace overhauled/new submersible pump after trial. </w:t>
      </w:r>
      <w:ins w:id="330" w:author="Abhijit S Nabar" w:date="2019-11-19T15:49:00Z">
        <w:r w:rsidR="00F243D2" w:rsidRPr="004E5B76">
          <w:rPr>
            <w:sz w:val="26"/>
            <w:szCs w:val="26"/>
            <w:rPrChange w:id="331" w:author="Sham Parab" w:date="2021-05-29T15:32:00Z">
              <w:rPr/>
            </w:rPrChange>
          </w:rPr>
          <w:t xml:space="preserve">Fill water in motor portion of pump from priming plugs. Ensure </w:t>
        </w:r>
      </w:ins>
      <w:ins w:id="332" w:author="Abhijit S Nabar" w:date="2019-11-19T15:50:00Z">
        <w:r w:rsidR="00F243D2" w:rsidRPr="004E5B76">
          <w:rPr>
            <w:sz w:val="26"/>
            <w:szCs w:val="26"/>
            <w:rPrChange w:id="333" w:author="Sham Parab" w:date="2021-05-29T15:32:00Z">
              <w:rPr/>
            </w:rPrChange>
          </w:rPr>
          <w:t>to fill water from one plug till it comes out of other one.</w:t>
        </w:r>
      </w:ins>
    </w:p>
    <w:p w14:paraId="4CDF4BBB" w14:textId="77777777" w:rsidR="00D12968" w:rsidRPr="004E5B76" w:rsidRDefault="00781F93">
      <w:pPr>
        <w:numPr>
          <w:ilvl w:val="0"/>
          <w:numId w:val="6"/>
        </w:numPr>
        <w:ind w:hanging="360"/>
        <w:rPr>
          <w:sz w:val="26"/>
          <w:szCs w:val="26"/>
          <w:rPrChange w:id="334" w:author="Sham Parab" w:date="2021-05-29T15:32:00Z">
            <w:rPr/>
          </w:rPrChange>
        </w:rPr>
      </w:pPr>
      <w:r w:rsidRPr="004E5B76">
        <w:rPr>
          <w:sz w:val="26"/>
          <w:szCs w:val="26"/>
          <w:rPrChange w:id="335" w:author="Sham Parab" w:date="2021-05-29T15:32:00Z">
            <w:rPr/>
          </w:rPrChange>
        </w:rPr>
        <w:t xml:space="preserve">Re-fix discharge line and give clearance to electrical for connection. </w:t>
      </w:r>
    </w:p>
    <w:p w14:paraId="2D692F09" w14:textId="77777777" w:rsidR="00D12968" w:rsidRPr="004E5B76" w:rsidRDefault="00781F93">
      <w:pPr>
        <w:numPr>
          <w:ilvl w:val="0"/>
          <w:numId w:val="6"/>
        </w:numPr>
        <w:ind w:hanging="360"/>
        <w:rPr>
          <w:sz w:val="26"/>
          <w:szCs w:val="26"/>
          <w:rPrChange w:id="336" w:author="Sham Parab" w:date="2021-05-29T15:32:00Z">
            <w:rPr/>
          </w:rPrChange>
        </w:rPr>
      </w:pPr>
      <w:r w:rsidRPr="004E5B76">
        <w:rPr>
          <w:sz w:val="26"/>
          <w:szCs w:val="26"/>
          <w:rPrChange w:id="337" w:author="Sham Parab" w:date="2021-05-29T15:32:00Z">
            <w:rPr/>
          </w:rPrChange>
        </w:rPr>
        <w:t xml:space="preserve">Start the pump and check leakages if any. Check pipeline pressure. It should be 8 kg/cm2 approx. </w:t>
      </w:r>
    </w:p>
    <w:p w14:paraId="373E278A" w14:textId="77777777" w:rsidR="00D12968" w:rsidRPr="004E5B76" w:rsidRDefault="00781F93">
      <w:pPr>
        <w:numPr>
          <w:ilvl w:val="0"/>
          <w:numId w:val="6"/>
        </w:numPr>
        <w:ind w:hanging="360"/>
        <w:rPr>
          <w:sz w:val="26"/>
          <w:szCs w:val="26"/>
          <w:rPrChange w:id="338" w:author="Sham Parab" w:date="2021-05-29T15:32:00Z">
            <w:rPr/>
          </w:rPrChange>
        </w:rPr>
      </w:pPr>
      <w:r w:rsidRPr="004E5B76">
        <w:rPr>
          <w:sz w:val="26"/>
          <w:szCs w:val="26"/>
          <w:rPrChange w:id="339" w:author="Sham Parab" w:date="2021-05-29T15:32:00Z">
            <w:rPr/>
          </w:rPrChange>
        </w:rPr>
        <w:t xml:space="preserve">Give clearance to user department. </w:t>
      </w:r>
    </w:p>
    <w:p w14:paraId="667FA69B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40" w:author="Sham Parab" w:date="2021-05-29T15:32:00Z">
            <w:rPr/>
          </w:rPrChange>
        </w:rPr>
      </w:pPr>
      <w:r w:rsidRPr="004E5B76">
        <w:rPr>
          <w:sz w:val="26"/>
          <w:szCs w:val="26"/>
          <w:rPrChange w:id="341" w:author="Sham Parab" w:date="2021-05-29T15:32:00Z">
            <w:rPr/>
          </w:rPrChange>
        </w:rPr>
        <w:t xml:space="preserve">   </w:t>
      </w:r>
    </w:p>
    <w:p w14:paraId="4A278178" w14:textId="77777777" w:rsidR="00D12968" w:rsidRPr="004E5B76" w:rsidRDefault="00781F93">
      <w:pPr>
        <w:tabs>
          <w:tab w:val="center" w:pos="850"/>
          <w:tab w:val="center" w:pos="1723"/>
          <w:tab w:val="center" w:pos="4513"/>
        </w:tabs>
        <w:spacing w:after="13" w:line="249" w:lineRule="auto"/>
        <w:ind w:left="0" w:firstLine="0"/>
        <w:rPr>
          <w:sz w:val="26"/>
          <w:szCs w:val="26"/>
          <w:rPrChange w:id="342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343" w:author="Sham Parab" w:date="2021-05-29T15:32:00Z">
            <w:rPr>
              <w:rFonts w:ascii="Calibri" w:eastAsia="Calibri" w:hAnsi="Calibri" w:cs="Calibri"/>
              <w:sz w:val="22"/>
            </w:rPr>
          </w:rPrChange>
        </w:rPr>
        <w:tab/>
      </w:r>
      <w:r w:rsidRPr="004E5B76">
        <w:rPr>
          <w:b/>
          <w:sz w:val="26"/>
          <w:szCs w:val="26"/>
          <w:rPrChange w:id="344" w:author="Sham Parab" w:date="2021-05-29T15:32:00Z">
            <w:rPr>
              <w:b/>
            </w:rPr>
          </w:rPrChange>
        </w:rPr>
        <w:t xml:space="preserve">Work No 4 </w:t>
      </w:r>
      <w:r w:rsidRPr="004E5B76">
        <w:rPr>
          <w:b/>
          <w:sz w:val="26"/>
          <w:szCs w:val="26"/>
          <w:rPrChange w:id="345" w:author="Sham Parab" w:date="2021-05-29T15:32:00Z">
            <w:rPr>
              <w:b/>
            </w:rPr>
          </w:rPrChange>
        </w:rPr>
        <w:tab/>
        <w:t xml:space="preserve"> </w:t>
      </w:r>
      <w:r w:rsidRPr="004E5B76">
        <w:rPr>
          <w:b/>
          <w:sz w:val="26"/>
          <w:szCs w:val="26"/>
          <w:rPrChange w:id="346" w:author="Sham Parab" w:date="2021-05-29T15:32:00Z">
            <w:rPr>
              <w:b/>
            </w:rPr>
          </w:rPrChange>
        </w:rPr>
        <w:tab/>
        <w:t xml:space="preserve">: Changing of pontoon centrifugal pump </w:t>
      </w:r>
    </w:p>
    <w:p w14:paraId="689EA76B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47" w:author="Sham Parab" w:date="2021-05-29T15:32:00Z">
            <w:rPr/>
          </w:rPrChange>
        </w:rPr>
      </w:pPr>
      <w:r w:rsidRPr="004E5B76">
        <w:rPr>
          <w:b/>
          <w:sz w:val="26"/>
          <w:szCs w:val="26"/>
          <w:rPrChange w:id="348" w:author="Sham Parab" w:date="2021-05-29T15:32:00Z">
            <w:rPr>
              <w:b/>
            </w:rPr>
          </w:rPrChange>
        </w:rPr>
        <w:t xml:space="preserve"> </w:t>
      </w:r>
    </w:p>
    <w:p w14:paraId="29899102" w14:textId="77777777" w:rsidR="00D12968" w:rsidRPr="004E5B76" w:rsidRDefault="00781F93">
      <w:pPr>
        <w:numPr>
          <w:ilvl w:val="0"/>
          <w:numId w:val="7"/>
        </w:numPr>
        <w:ind w:hanging="360"/>
        <w:rPr>
          <w:sz w:val="26"/>
          <w:szCs w:val="26"/>
          <w:rPrChange w:id="349" w:author="Sham Parab" w:date="2021-05-29T15:32:00Z">
            <w:rPr/>
          </w:rPrChange>
        </w:rPr>
      </w:pPr>
      <w:r w:rsidRPr="004E5B76">
        <w:rPr>
          <w:sz w:val="26"/>
          <w:szCs w:val="26"/>
          <w:rPrChange w:id="350" w:author="Sham Parab" w:date="2021-05-29T15:32:00Z">
            <w:rPr/>
          </w:rPrChange>
        </w:rPr>
        <w:t>Take electrical shutdown</w:t>
      </w:r>
      <w:ins w:id="351" w:author="Abhijit S Nabar" w:date="2019-11-19T15:51:00Z">
        <w:r w:rsidR="00F243D2" w:rsidRPr="004E5B76">
          <w:rPr>
            <w:sz w:val="26"/>
            <w:szCs w:val="26"/>
            <w:rPrChange w:id="352" w:author="Sham Parab" w:date="2021-05-29T15:32:00Z">
              <w:rPr/>
            </w:rPrChange>
          </w:rPr>
          <w:t xml:space="preserve"> LOTO</w:t>
        </w:r>
      </w:ins>
      <w:r w:rsidRPr="004E5B76">
        <w:rPr>
          <w:sz w:val="26"/>
          <w:szCs w:val="26"/>
          <w:rPrChange w:id="353" w:author="Sham Parab" w:date="2021-05-29T15:32:00Z">
            <w:rPr/>
          </w:rPrChange>
        </w:rPr>
        <w:t xml:space="preserve"> before starting the job. </w:t>
      </w:r>
    </w:p>
    <w:p w14:paraId="1D8CCB1A" w14:textId="77777777" w:rsidR="00D12968" w:rsidRPr="004E5B76" w:rsidRDefault="00781F93">
      <w:pPr>
        <w:numPr>
          <w:ilvl w:val="0"/>
          <w:numId w:val="7"/>
        </w:numPr>
        <w:ind w:hanging="360"/>
        <w:rPr>
          <w:sz w:val="26"/>
          <w:szCs w:val="26"/>
          <w:rPrChange w:id="354" w:author="Sham Parab" w:date="2021-05-29T15:32:00Z">
            <w:rPr/>
          </w:rPrChange>
        </w:rPr>
      </w:pPr>
      <w:r w:rsidRPr="004E5B76">
        <w:rPr>
          <w:sz w:val="26"/>
          <w:szCs w:val="26"/>
          <w:rPrChange w:id="355" w:author="Sham Parab" w:date="2021-05-29T15:32:00Z">
            <w:rPr/>
          </w:rPrChange>
        </w:rPr>
        <w:t xml:space="preserve">Check whether lifebuoys, life jacket, rope barricade are intact. </w:t>
      </w:r>
    </w:p>
    <w:p w14:paraId="3D5861F6" w14:textId="77777777" w:rsidR="00D12968" w:rsidRPr="004E5B76" w:rsidRDefault="00781F93">
      <w:pPr>
        <w:ind w:left="278"/>
        <w:rPr>
          <w:sz w:val="26"/>
          <w:szCs w:val="26"/>
          <w:rPrChange w:id="356" w:author="Sham Parab" w:date="2021-05-29T15:32:00Z">
            <w:rPr/>
          </w:rPrChange>
        </w:rPr>
      </w:pPr>
      <w:r w:rsidRPr="004E5B76">
        <w:rPr>
          <w:sz w:val="26"/>
          <w:szCs w:val="26"/>
          <w:rPrChange w:id="357" w:author="Sham Parab" w:date="2021-05-29T15:32:00Z">
            <w:rPr/>
          </w:rPrChange>
        </w:rPr>
        <w:t xml:space="preserve">Replace the pump and clear the electrical </w:t>
      </w:r>
      <w:proofErr w:type="spellStart"/>
      <w:r w:rsidRPr="004E5B76">
        <w:rPr>
          <w:sz w:val="26"/>
          <w:szCs w:val="26"/>
          <w:rPrChange w:id="358" w:author="Sham Parab" w:date="2021-05-29T15:32:00Z">
            <w:rPr/>
          </w:rPrChange>
        </w:rPr>
        <w:t>shutdown</w:t>
      </w:r>
      <w:proofErr w:type="spellEnd"/>
      <w:r w:rsidRPr="004E5B76">
        <w:rPr>
          <w:sz w:val="26"/>
          <w:szCs w:val="26"/>
          <w:rPrChange w:id="359" w:author="Sham Parab" w:date="2021-05-29T15:32:00Z">
            <w:rPr/>
          </w:rPrChange>
        </w:rPr>
        <w:t xml:space="preserve"> and take trial. Follow procedure </w:t>
      </w:r>
    </w:p>
    <w:p w14:paraId="02B2F915" w14:textId="77777777" w:rsidR="00D12968" w:rsidRPr="004E5B76" w:rsidRDefault="00781F93">
      <w:pPr>
        <w:ind w:left="278" w:right="5572"/>
        <w:rPr>
          <w:sz w:val="26"/>
          <w:szCs w:val="26"/>
          <w:rPrChange w:id="360" w:author="Sham Parab" w:date="2021-05-29T15:32:00Z">
            <w:rPr/>
          </w:rPrChange>
        </w:rPr>
      </w:pPr>
      <w:r w:rsidRPr="004E5B76">
        <w:rPr>
          <w:sz w:val="26"/>
          <w:szCs w:val="26"/>
          <w:rPrChange w:id="361" w:author="Sham Parab" w:date="2021-05-29T15:32:00Z">
            <w:rPr/>
          </w:rPrChange>
        </w:rPr>
        <w:t>VL/IMS/PID1/MECH/WI/44 3.</w:t>
      </w:r>
      <w:r w:rsidRPr="004E5B76">
        <w:rPr>
          <w:rFonts w:ascii="Arial" w:eastAsia="Arial" w:hAnsi="Arial" w:cs="Arial"/>
          <w:sz w:val="26"/>
          <w:szCs w:val="26"/>
          <w:rPrChange w:id="362" w:author="Sham Parab" w:date="2021-05-29T15:32:00Z">
            <w:rPr>
              <w:rFonts w:ascii="Arial" w:eastAsia="Arial" w:hAnsi="Arial" w:cs="Arial"/>
            </w:rPr>
          </w:rPrChange>
        </w:rPr>
        <w:t xml:space="preserve"> </w:t>
      </w:r>
      <w:r w:rsidRPr="004E5B76">
        <w:rPr>
          <w:sz w:val="26"/>
          <w:szCs w:val="26"/>
          <w:rPrChange w:id="363" w:author="Sham Parab" w:date="2021-05-29T15:32:00Z">
            <w:rPr/>
          </w:rPrChange>
        </w:rPr>
        <w:t xml:space="preserve">for maintenance of pump. </w:t>
      </w:r>
    </w:p>
    <w:p w14:paraId="270A3E85" w14:textId="77777777" w:rsidR="00D12968" w:rsidRPr="004E5B76" w:rsidRDefault="00781F93">
      <w:pPr>
        <w:numPr>
          <w:ilvl w:val="0"/>
          <w:numId w:val="8"/>
        </w:numPr>
        <w:ind w:hanging="360"/>
        <w:rPr>
          <w:sz w:val="26"/>
          <w:szCs w:val="26"/>
          <w:rPrChange w:id="364" w:author="Sham Parab" w:date="2021-05-29T15:32:00Z">
            <w:rPr/>
          </w:rPrChange>
        </w:rPr>
      </w:pPr>
      <w:r w:rsidRPr="004E5B76">
        <w:rPr>
          <w:sz w:val="26"/>
          <w:szCs w:val="26"/>
          <w:rPrChange w:id="365" w:author="Sham Parab" w:date="2021-05-29T15:32:00Z">
            <w:rPr/>
          </w:rPrChange>
        </w:rPr>
        <w:t xml:space="preserve">Check leakages if any. </w:t>
      </w:r>
    </w:p>
    <w:p w14:paraId="4F0D4E62" w14:textId="77777777" w:rsidR="00D12968" w:rsidRPr="004E5B76" w:rsidRDefault="00781F93">
      <w:pPr>
        <w:numPr>
          <w:ilvl w:val="0"/>
          <w:numId w:val="8"/>
        </w:numPr>
        <w:ind w:hanging="360"/>
        <w:rPr>
          <w:sz w:val="26"/>
          <w:szCs w:val="26"/>
          <w:rPrChange w:id="366" w:author="Sham Parab" w:date="2021-05-29T15:32:00Z">
            <w:rPr/>
          </w:rPrChange>
        </w:rPr>
      </w:pPr>
      <w:r w:rsidRPr="004E5B76">
        <w:rPr>
          <w:sz w:val="26"/>
          <w:szCs w:val="26"/>
          <w:rPrChange w:id="367" w:author="Sham Parab" w:date="2021-05-29T15:32:00Z">
            <w:rPr/>
          </w:rPrChange>
        </w:rPr>
        <w:t xml:space="preserve">Check oil level. </w:t>
      </w:r>
    </w:p>
    <w:p w14:paraId="4C84DCD1" w14:textId="77777777" w:rsidR="00D12968" w:rsidRPr="004E5B76" w:rsidRDefault="00781F93">
      <w:pPr>
        <w:numPr>
          <w:ilvl w:val="0"/>
          <w:numId w:val="8"/>
        </w:numPr>
        <w:ind w:hanging="360"/>
        <w:rPr>
          <w:sz w:val="26"/>
          <w:szCs w:val="26"/>
          <w:rPrChange w:id="368" w:author="Sham Parab" w:date="2021-05-29T15:32:00Z">
            <w:rPr/>
          </w:rPrChange>
        </w:rPr>
      </w:pPr>
      <w:r w:rsidRPr="004E5B76">
        <w:rPr>
          <w:sz w:val="26"/>
          <w:szCs w:val="26"/>
          <w:rPrChange w:id="369" w:author="Sham Parab" w:date="2021-05-29T15:32:00Z">
            <w:rPr/>
          </w:rPrChange>
        </w:rPr>
        <w:t xml:space="preserve">Check vibration of the pump. It should be within limit. </w:t>
      </w:r>
    </w:p>
    <w:p w14:paraId="20182840" w14:textId="77777777" w:rsidR="00D12968" w:rsidRPr="004E5B76" w:rsidRDefault="00781F93">
      <w:pPr>
        <w:numPr>
          <w:ilvl w:val="0"/>
          <w:numId w:val="8"/>
        </w:numPr>
        <w:ind w:hanging="360"/>
        <w:rPr>
          <w:sz w:val="26"/>
          <w:szCs w:val="26"/>
          <w:rPrChange w:id="370" w:author="Sham Parab" w:date="2021-05-29T15:32:00Z">
            <w:rPr/>
          </w:rPrChange>
        </w:rPr>
      </w:pPr>
      <w:r w:rsidRPr="004E5B76">
        <w:rPr>
          <w:sz w:val="26"/>
          <w:szCs w:val="26"/>
          <w:rPrChange w:id="371" w:author="Sham Parab" w:date="2021-05-29T15:32:00Z">
            <w:rPr/>
          </w:rPrChange>
        </w:rPr>
        <w:lastRenderedPageBreak/>
        <w:t xml:space="preserve">Check current drawn and abnormal sound. </w:t>
      </w:r>
    </w:p>
    <w:p w14:paraId="59CCEF6C" w14:textId="77777777" w:rsidR="00D12968" w:rsidRPr="004E5B76" w:rsidRDefault="00781F93">
      <w:pPr>
        <w:numPr>
          <w:ilvl w:val="0"/>
          <w:numId w:val="8"/>
        </w:numPr>
        <w:ind w:hanging="360"/>
        <w:rPr>
          <w:sz w:val="26"/>
          <w:szCs w:val="26"/>
          <w:rPrChange w:id="372" w:author="Sham Parab" w:date="2021-05-29T15:32:00Z">
            <w:rPr/>
          </w:rPrChange>
        </w:rPr>
      </w:pPr>
      <w:r w:rsidRPr="004E5B76">
        <w:rPr>
          <w:sz w:val="26"/>
          <w:szCs w:val="26"/>
          <w:rPrChange w:id="373" w:author="Sham Parab" w:date="2021-05-29T15:32:00Z">
            <w:rPr/>
          </w:rPrChange>
        </w:rPr>
        <w:t xml:space="preserve">Give clearance to user department. </w:t>
      </w:r>
    </w:p>
    <w:p w14:paraId="2609E9B6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74" w:author="Sham Parab" w:date="2021-05-29T15:32:00Z">
            <w:rPr/>
          </w:rPrChange>
        </w:rPr>
      </w:pPr>
      <w:r w:rsidRPr="004E5B76">
        <w:rPr>
          <w:sz w:val="26"/>
          <w:szCs w:val="26"/>
          <w:rPrChange w:id="375" w:author="Sham Parab" w:date="2021-05-29T15:32:00Z">
            <w:rPr/>
          </w:rPrChange>
        </w:rPr>
        <w:t xml:space="preserve"> </w:t>
      </w:r>
    </w:p>
    <w:p w14:paraId="6557BF09" w14:textId="77777777" w:rsidR="00D12968" w:rsidRPr="004E5B76" w:rsidRDefault="00781F93">
      <w:pPr>
        <w:ind w:left="278"/>
        <w:rPr>
          <w:sz w:val="26"/>
          <w:szCs w:val="26"/>
          <w:rPrChange w:id="376" w:author="Sham Parab" w:date="2021-05-29T15:32:00Z">
            <w:rPr/>
          </w:rPrChange>
        </w:rPr>
      </w:pPr>
      <w:r w:rsidRPr="004E5B76">
        <w:rPr>
          <w:sz w:val="26"/>
          <w:szCs w:val="26"/>
          <w:rPrChange w:id="377" w:author="Sham Parab" w:date="2021-05-29T15:32:00Z">
            <w:rPr/>
          </w:rPrChange>
        </w:rPr>
        <w:t xml:space="preserve">Follow housekeeping procedure as per VL/IMS/PID1/MECH/WI/91 </w:t>
      </w:r>
    </w:p>
    <w:p w14:paraId="7248A6E4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78" w:author="Sham Parab" w:date="2021-05-29T15:32:00Z">
            <w:rPr/>
          </w:rPrChange>
        </w:rPr>
      </w:pPr>
      <w:r w:rsidRPr="004E5B76">
        <w:rPr>
          <w:sz w:val="26"/>
          <w:szCs w:val="26"/>
          <w:rPrChange w:id="379" w:author="Sham Parab" w:date="2021-05-29T15:32:00Z">
            <w:rPr/>
          </w:rPrChange>
        </w:rPr>
        <w:t xml:space="preserve"> </w:t>
      </w:r>
    </w:p>
    <w:p w14:paraId="683764DF" w14:textId="77777777" w:rsidR="00D12968" w:rsidRPr="004E5B76" w:rsidRDefault="00781F93">
      <w:pPr>
        <w:ind w:left="278"/>
        <w:rPr>
          <w:sz w:val="26"/>
          <w:szCs w:val="26"/>
          <w:rPrChange w:id="380" w:author="Sham Parab" w:date="2021-05-29T15:32:00Z">
            <w:rPr/>
          </w:rPrChange>
        </w:rPr>
      </w:pPr>
      <w:r w:rsidRPr="004E5B76">
        <w:rPr>
          <w:sz w:val="26"/>
          <w:szCs w:val="26"/>
          <w:rPrChange w:id="381" w:author="Sham Parab" w:date="2021-05-29T15:32:00Z">
            <w:rPr/>
          </w:rPrChange>
        </w:rPr>
        <w:t xml:space="preserve">Follow lubrication procedure VL/IMS/PID1/MECH/WI/93 for lubrication of equipment. </w:t>
      </w:r>
    </w:p>
    <w:p w14:paraId="3025BC85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82" w:author="Sham Parab" w:date="2021-05-29T15:32:00Z">
            <w:rPr/>
          </w:rPrChange>
        </w:rPr>
      </w:pPr>
      <w:r w:rsidRPr="004E5B76">
        <w:rPr>
          <w:sz w:val="26"/>
          <w:szCs w:val="26"/>
          <w:rPrChange w:id="383" w:author="Sham Parab" w:date="2021-05-29T15:32:00Z">
            <w:rPr/>
          </w:rPrChange>
        </w:rPr>
        <w:t xml:space="preserve"> </w:t>
      </w:r>
    </w:p>
    <w:p w14:paraId="32BDF74F" w14:textId="77777777" w:rsidR="00D12968" w:rsidRPr="004E5B76" w:rsidRDefault="00781F93">
      <w:pPr>
        <w:ind w:left="278"/>
        <w:rPr>
          <w:sz w:val="26"/>
          <w:szCs w:val="26"/>
          <w:rPrChange w:id="384" w:author="Sham Parab" w:date="2021-05-29T15:32:00Z">
            <w:rPr/>
          </w:rPrChange>
        </w:rPr>
      </w:pPr>
      <w:r w:rsidRPr="004E5B76">
        <w:rPr>
          <w:sz w:val="26"/>
          <w:szCs w:val="26"/>
          <w:rPrChange w:id="385" w:author="Sham Parab" w:date="2021-05-29T15:32:00Z">
            <w:rPr/>
          </w:rPrChange>
        </w:rPr>
        <w:t xml:space="preserve">Update the register maintained in the pump control room/mining office. Avoid working in late hours in pontoon. </w:t>
      </w:r>
    </w:p>
    <w:p w14:paraId="3CC565FE" w14:textId="77777777" w:rsidR="00D12968" w:rsidRPr="004E5B76" w:rsidDel="004E5B76" w:rsidRDefault="00781F93">
      <w:pPr>
        <w:spacing w:after="0" w:line="259" w:lineRule="auto"/>
        <w:ind w:left="283" w:firstLine="0"/>
        <w:rPr>
          <w:del w:id="386" w:author="Sham Parab" w:date="2021-05-29T15:29:00Z"/>
          <w:sz w:val="26"/>
          <w:szCs w:val="26"/>
          <w:rPrChange w:id="387" w:author="Sham Parab" w:date="2021-05-29T15:32:00Z">
            <w:rPr>
              <w:del w:id="388" w:author="Sham Parab" w:date="2021-05-29T15:29:00Z"/>
            </w:rPr>
          </w:rPrChange>
        </w:rPr>
      </w:pPr>
      <w:r w:rsidRPr="004E5B76">
        <w:rPr>
          <w:sz w:val="26"/>
          <w:szCs w:val="26"/>
          <w:rPrChange w:id="389" w:author="Sham Parab" w:date="2021-05-29T15:32:00Z">
            <w:rPr/>
          </w:rPrChange>
        </w:rPr>
        <w:t xml:space="preserve"> </w:t>
      </w:r>
    </w:p>
    <w:p w14:paraId="7BE6A85F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90" w:author="Sham Parab" w:date="2021-05-29T15:32:00Z">
            <w:rPr/>
          </w:rPrChange>
        </w:rPr>
      </w:pPr>
      <w:del w:id="391" w:author="Sham Parab" w:date="2021-05-29T15:29:00Z">
        <w:r w:rsidRPr="004E5B76" w:rsidDel="004E5B76">
          <w:rPr>
            <w:sz w:val="26"/>
            <w:szCs w:val="26"/>
            <w:rPrChange w:id="392" w:author="Sham Parab" w:date="2021-05-29T15:32:00Z">
              <w:rPr/>
            </w:rPrChange>
          </w:rPr>
          <w:delText xml:space="preserve"> </w:delText>
        </w:r>
      </w:del>
    </w:p>
    <w:p w14:paraId="5AD64251" w14:textId="77777777" w:rsidR="00D12968" w:rsidRPr="004E5B76" w:rsidDel="004E5B76" w:rsidRDefault="00781F93">
      <w:pPr>
        <w:spacing w:after="0" w:line="259" w:lineRule="auto"/>
        <w:ind w:left="283" w:firstLine="0"/>
        <w:rPr>
          <w:del w:id="393" w:author="Sham Parab" w:date="2021-05-29T15:29:00Z"/>
          <w:sz w:val="26"/>
          <w:szCs w:val="26"/>
          <w:rPrChange w:id="394" w:author="Sham Parab" w:date="2021-05-29T15:32:00Z">
            <w:rPr>
              <w:del w:id="395" w:author="Sham Parab" w:date="2021-05-29T15:29:00Z"/>
            </w:rPr>
          </w:rPrChange>
        </w:rPr>
      </w:pPr>
      <w:del w:id="396" w:author="Sham Parab" w:date="2021-05-29T15:29:00Z">
        <w:r w:rsidRPr="004E5B76" w:rsidDel="004E5B76">
          <w:rPr>
            <w:sz w:val="26"/>
            <w:szCs w:val="26"/>
            <w:rPrChange w:id="397" w:author="Sham Parab" w:date="2021-05-29T15:32:00Z">
              <w:rPr/>
            </w:rPrChange>
          </w:rPr>
          <w:delText xml:space="preserve"> </w:delText>
        </w:r>
      </w:del>
    </w:p>
    <w:p w14:paraId="68BAF65D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398" w:author="Sham Parab" w:date="2021-05-29T15:32:00Z">
            <w:rPr/>
          </w:rPrChange>
        </w:rPr>
      </w:pPr>
      <w:del w:id="399" w:author="Sham Parab" w:date="2021-05-29T15:29:00Z">
        <w:r w:rsidRPr="004E5B76" w:rsidDel="004E5B76">
          <w:rPr>
            <w:sz w:val="26"/>
            <w:szCs w:val="26"/>
            <w:rPrChange w:id="400" w:author="Sham Parab" w:date="2021-05-29T15:32:00Z">
              <w:rPr/>
            </w:rPrChange>
          </w:rPr>
          <w:delText xml:space="preserve"> </w:delText>
        </w:r>
      </w:del>
    </w:p>
    <w:p w14:paraId="678A3EED" w14:textId="77777777" w:rsidR="00D12968" w:rsidRPr="004E5B76" w:rsidDel="004E5B76" w:rsidRDefault="00781F93">
      <w:pPr>
        <w:spacing w:after="0" w:line="259" w:lineRule="auto"/>
        <w:ind w:left="283" w:firstLine="0"/>
        <w:rPr>
          <w:del w:id="401" w:author="Sham Parab" w:date="2021-05-29T15:29:00Z"/>
          <w:sz w:val="26"/>
          <w:szCs w:val="26"/>
          <w:rPrChange w:id="402" w:author="Sham Parab" w:date="2021-05-29T15:32:00Z">
            <w:rPr>
              <w:del w:id="403" w:author="Sham Parab" w:date="2021-05-29T15:29:00Z"/>
            </w:rPr>
          </w:rPrChange>
        </w:rPr>
      </w:pPr>
      <w:r w:rsidRPr="004E5B76">
        <w:rPr>
          <w:sz w:val="26"/>
          <w:szCs w:val="26"/>
          <w:rPrChange w:id="404" w:author="Sham Parab" w:date="2021-05-29T15:32:00Z">
            <w:rPr/>
          </w:rPrChange>
        </w:rPr>
        <w:t xml:space="preserve"> </w:t>
      </w:r>
    </w:p>
    <w:p w14:paraId="3D9CEE94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405" w:author="Sham Parab" w:date="2021-05-29T15:32:00Z">
            <w:rPr/>
          </w:rPrChange>
        </w:rPr>
      </w:pPr>
      <w:del w:id="406" w:author="Sham Parab" w:date="2021-05-29T15:29:00Z">
        <w:r w:rsidRPr="004E5B76" w:rsidDel="004E5B76">
          <w:rPr>
            <w:sz w:val="26"/>
            <w:szCs w:val="26"/>
            <w:rPrChange w:id="407" w:author="Sham Parab" w:date="2021-05-29T15:32:00Z">
              <w:rPr/>
            </w:rPrChange>
          </w:rPr>
          <w:delText xml:space="preserve"> </w:delText>
        </w:r>
      </w:del>
    </w:p>
    <w:p w14:paraId="48796D7F" w14:textId="77777777" w:rsidR="00D12968" w:rsidRPr="004E5B76" w:rsidDel="004E5B76" w:rsidRDefault="00D12968">
      <w:pPr>
        <w:spacing w:after="0" w:line="259" w:lineRule="auto"/>
        <w:ind w:left="283" w:firstLine="0"/>
        <w:jc w:val="center"/>
        <w:rPr>
          <w:del w:id="408" w:author="Sham Parab" w:date="2021-05-29T15:29:00Z"/>
          <w:sz w:val="26"/>
          <w:szCs w:val="26"/>
          <w:rPrChange w:id="409" w:author="Sham Parab" w:date="2021-05-29T15:32:00Z">
            <w:rPr>
              <w:del w:id="410" w:author="Sham Parab" w:date="2021-05-29T15:29:00Z"/>
            </w:rPr>
          </w:rPrChange>
        </w:rPr>
        <w:pPrChange w:id="411" w:author="Sham Parab" w:date="2021-05-29T15:29:00Z">
          <w:pPr>
            <w:spacing w:after="0" w:line="259" w:lineRule="auto"/>
            <w:ind w:left="283" w:firstLine="0"/>
          </w:pPr>
        </w:pPrChange>
      </w:pPr>
    </w:p>
    <w:p w14:paraId="756A70C8" w14:textId="77777777" w:rsidR="00D12968" w:rsidRPr="004E5B76" w:rsidDel="004E5B76" w:rsidRDefault="00781F93">
      <w:pPr>
        <w:spacing w:after="0" w:line="259" w:lineRule="auto"/>
        <w:ind w:left="283" w:firstLine="0"/>
        <w:jc w:val="center"/>
        <w:rPr>
          <w:del w:id="412" w:author="Sham Parab" w:date="2021-05-29T15:29:00Z"/>
          <w:sz w:val="26"/>
          <w:szCs w:val="26"/>
          <w:rPrChange w:id="413" w:author="Sham Parab" w:date="2021-05-29T15:32:00Z">
            <w:rPr>
              <w:del w:id="414" w:author="Sham Parab" w:date="2021-05-29T15:29:00Z"/>
            </w:rPr>
          </w:rPrChange>
        </w:rPr>
        <w:pPrChange w:id="415" w:author="Sham Parab" w:date="2021-05-29T15:29:00Z">
          <w:pPr>
            <w:spacing w:after="249" w:line="259" w:lineRule="auto"/>
            <w:ind w:left="279" w:firstLine="0"/>
            <w:jc w:val="center"/>
          </w:pPr>
        </w:pPrChange>
      </w:pPr>
      <w:proofErr w:type="gramStart"/>
      <w:r w:rsidRPr="004E5B76">
        <w:rPr>
          <w:b/>
          <w:sz w:val="26"/>
          <w:szCs w:val="26"/>
          <w:rPrChange w:id="416" w:author="Sham Parab" w:date="2021-05-29T15:32:00Z">
            <w:rPr>
              <w:b/>
              <w:sz w:val="32"/>
            </w:rPr>
          </w:rPrChange>
        </w:rPr>
        <w:t>Do’s</w:t>
      </w:r>
      <w:proofErr w:type="gramEnd"/>
      <w:r w:rsidRPr="004E5B76">
        <w:rPr>
          <w:b/>
          <w:sz w:val="26"/>
          <w:szCs w:val="26"/>
          <w:rPrChange w:id="417" w:author="Sham Parab" w:date="2021-05-29T15:32:00Z">
            <w:rPr>
              <w:b/>
              <w:sz w:val="32"/>
            </w:rPr>
          </w:rPrChange>
        </w:rPr>
        <w:t xml:space="preserve"> and Don’ts</w:t>
      </w:r>
    </w:p>
    <w:p w14:paraId="0F75AC15" w14:textId="77777777" w:rsidR="00D12968" w:rsidRPr="004E5B76" w:rsidRDefault="00781F93">
      <w:pPr>
        <w:spacing w:after="0" w:line="259" w:lineRule="auto"/>
        <w:ind w:left="283" w:firstLine="0"/>
        <w:jc w:val="center"/>
        <w:rPr>
          <w:sz w:val="26"/>
          <w:szCs w:val="26"/>
          <w:rPrChange w:id="418" w:author="Sham Parab" w:date="2021-05-29T15:32:00Z">
            <w:rPr/>
          </w:rPrChange>
        </w:rPr>
        <w:pPrChange w:id="419" w:author="Sham Parab" w:date="2021-05-29T15:29:00Z">
          <w:pPr>
            <w:spacing w:after="271" w:line="259" w:lineRule="auto"/>
            <w:ind w:left="283" w:firstLine="0"/>
          </w:pPr>
        </w:pPrChange>
      </w:pPr>
      <w:del w:id="420" w:author="Sham Parab" w:date="2021-05-29T15:29:00Z">
        <w:r w:rsidRPr="004E5B76" w:rsidDel="004E5B76">
          <w:rPr>
            <w:b/>
            <w:sz w:val="26"/>
            <w:szCs w:val="26"/>
            <w:rPrChange w:id="421" w:author="Sham Parab" w:date="2021-05-29T15:32:00Z">
              <w:rPr>
                <w:b/>
                <w:sz w:val="32"/>
              </w:rPr>
            </w:rPrChange>
          </w:rPr>
          <w:delText xml:space="preserve"> </w:delText>
        </w:r>
      </w:del>
    </w:p>
    <w:p w14:paraId="30576C2F" w14:textId="77777777" w:rsidR="00D12968" w:rsidRPr="004E5B76" w:rsidRDefault="00781F93">
      <w:pPr>
        <w:pStyle w:val="Heading1"/>
        <w:ind w:left="278"/>
        <w:rPr>
          <w:sz w:val="26"/>
          <w:szCs w:val="26"/>
          <w:rPrChange w:id="422" w:author="Sham Parab" w:date="2021-05-29T15:32:00Z">
            <w:rPr/>
          </w:rPrChange>
        </w:rPr>
      </w:pPr>
      <w:r w:rsidRPr="004E5B76">
        <w:rPr>
          <w:sz w:val="26"/>
          <w:szCs w:val="26"/>
          <w:rPrChange w:id="423" w:author="Sham Parab" w:date="2021-05-29T15:32:00Z">
            <w:rPr/>
          </w:rPrChange>
        </w:rPr>
        <w:t xml:space="preserve">Do’s </w:t>
      </w:r>
    </w:p>
    <w:p w14:paraId="24DE16A6" w14:textId="77777777" w:rsidR="00D12968" w:rsidRPr="004E5B76" w:rsidDel="004E5B76" w:rsidRDefault="00781F93">
      <w:pPr>
        <w:spacing w:after="0" w:line="259" w:lineRule="auto"/>
        <w:ind w:left="283" w:firstLine="0"/>
        <w:rPr>
          <w:del w:id="424" w:author="Sham Parab" w:date="2021-05-29T15:29:00Z"/>
          <w:sz w:val="26"/>
          <w:szCs w:val="26"/>
          <w:rPrChange w:id="425" w:author="Sham Parab" w:date="2021-05-29T15:32:00Z">
            <w:rPr>
              <w:del w:id="426" w:author="Sham Parab" w:date="2021-05-29T15:29:00Z"/>
            </w:rPr>
          </w:rPrChange>
        </w:rPr>
      </w:pPr>
      <w:del w:id="427" w:author="Sham Parab" w:date="2021-05-29T15:29:00Z">
        <w:r w:rsidRPr="004E5B76" w:rsidDel="004E5B76">
          <w:rPr>
            <w:rFonts w:ascii="Arial" w:eastAsia="Arial" w:hAnsi="Arial" w:cs="Arial"/>
            <w:sz w:val="26"/>
            <w:szCs w:val="26"/>
            <w:rPrChange w:id="428" w:author="Sham Parab" w:date="2021-05-29T15:32:00Z">
              <w:rPr>
                <w:rFonts w:ascii="Arial" w:eastAsia="Arial" w:hAnsi="Arial" w:cs="Arial"/>
                <w:sz w:val="20"/>
              </w:rPr>
            </w:rPrChange>
          </w:rPr>
          <w:delText xml:space="preserve"> </w:delText>
        </w:r>
      </w:del>
    </w:p>
    <w:p w14:paraId="7717B465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429" w:author="Sham Parab" w:date="2021-05-29T15:32:00Z">
            <w:rPr/>
          </w:rPrChange>
        </w:rPr>
        <w:pPrChange w:id="430" w:author="Sham Parab" w:date="2021-05-29T15:29:00Z">
          <w:pPr>
            <w:spacing w:after="39" w:line="259" w:lineRule="auto"/>
            <w:ind w:left="643" w:firstLine="0"/>
          </w:pPr>
        </w:pPrChange>
      </w:pPr>
      <w:del w:id="431" w:author="Sham Parab" w:date="2021-05-29T15:29:00Z">
        <w:r w:rsidRPr="004E5B76" w:rsidDel="004E5B76">
          <w:rPr>
            <w:rFonts w:ascii="Arial" w:eastAsia="Arial" w:hAnsi="Arial" w:cs="Arial"/>
            <w:sz w:val="26"/>
            <w:szCs w:val="26"/>
            <w:rPrChange w:id="432" w:author="Sham Parab" w:date="2021-05-29T15:32:00Z">
              <w:rPr>
                <w:rFonts w:ascii="Arial" w:eastAsia="Arial" w:hAnsi="Arial" w:cs="Arial"/>
                <w:sz w:val="20"/>
              </w:rPr>
            </w:rPrChange>
          </w:rPr>
          <w:delText xml:space="preserve"> </w:delText>
        </w:r>
      </w:del>
    </w:p>
    <w:p w14:paraId="63707B94" w14:textId="77777777" w:rsidR="00D12968" w:rsidRPr="004E5B76" w:rsidRDefault="00781F93">
      <w:pPr>
        <w:numPr>
          <w:ilvl w:val="0"/>
          <w:numId w:val="9"/>
        </w:numPr>
        <w:ind w:hanging="360"/>
        <w:rPr>
          <w:sz w:val="26"/>
          <w:szCs w:val="26"/>
          <w:rPrChange w:id="433" w:author="Sham Parab" w:date="2021-05-29T15:32:00Z">
            <w:rPr/>
          </w:rPrChange>
        </w:rPr>
      </w:pPr>
      <w:r w:rsidRPr="004E5B76">
        <w:rPr>
          <w:sz w:val="26"/>
          <w:szCs w:val="26"/>
          <w:rPrChange w:id="434" w:author="Sham Parab" w:date="2021-05-29T15:32:00Z">
            <w:rPr/>
          </w:rPrChange>
        </w:rPr>
        <w:t xml:space="preserve">Ensure house keeping </w:t>
      </w:r>
    </w:p>
    <w:p w14:paraId="6D41C464" w14:textId="77777777" w:rsidR="00D12968" w:rsidRPr="004E5B76" w:rsidRDefault="00781F93">
      <w:pPr>
        <w:numPr>
          <w:ilvl w:val="0"/>
          <w:numId w:val="9"/>
        </w:numPr>
        <w:ind w:hanging="360"/>
        <w:rPr>
          <w:sz w:val="26"/>
          <w:szCs w:val="26"/>
          <w:rPrChange w:id="435" w:author="Sham Parab" w:date="2021-05-29T15:32:00Z">
            <w:rPr/>
          </w:rPrChange>
        </w:rPr>
      </w:pPr>
      <w:r w:rsidRPr="004E5B76">
        <w:rPr>
          <w:sz w:val="26"/>
          <w:szCs w:val="26"/>
          <w:rPrChange w:id="436" w:author="Sham Parab" w:date="2021-05-29T15:32:00Z">
            <w:rPr/>
          </w:rPrChange>
        </w:rPr>
        <w:t xml:space="preserve">Clear all scraps &amp; unwanted structures from platforms / work area </w:t>
      </w:r>
      <w:r w:rsidRPr="004E5B76">
        <w:rPr>
          <w:rFonts w:ascii="Segoe UI Symbol" w:eastAsia="Segoe UI Symbol" w:hAnsi="Segoe UI Symbol" w:cs="Segoe UI Symbol"/>
          <w:sz w:val="26"/>
          <w:szCs w:val="26"/>
          <w:rPrChange w:id="437" w:author="Sham Parab" w:date="2021-05-29T15:32:00Z">
            <w:rPr>
              <w:rFonts w:ascii="Segoe UI Symbol" w:eastAsia="Segoe UI Symbol" w:hAnsi="Segoe UI Symbol" w:cs="Segoe UI Symbol"/>
            </w:rPr>
          </w:rPrChange>
        </w:rPr>
        <w:t></w:t>
      </w:r>
      <w:r w:rsidRPr="004E5B76">
        <w:rPr>
          <w:rFonts w:ascii="Arial" w:eastAsia="Arial" w:hAnsi="Arial" w:cs="Arial"/>
          <w:sz w:val="26"/>
          <w:szCs w:val="26"/>
          <w:rPrChange w:id="438" w:author="Sham Parab" w:date="2021-05-29T15:32:00Z">
            <w:rPr>
              <w:rFonts w:ascii="Arial" w:eastAsia="Arial" w:hAnsi="Arial" w:cs="Arial"/>
            </w:rPr>
          </w:rPrChange>
        </w:rPr>
        <w:t xml:space="preserve"> </w:t>
      </w:r>
      <w:r w:rsidRPr="004E5B76">
        <w:rPr>
          <w:sz w:val="26"/>
          <w:szCs w:val="26"/>
          <w:rPrChange w:id="439" w:author="Sham Parab" w:date="2021-05-29T15:32:00Z">
            <w:rPr/>
          </w:rPrChange>
        </w:rPr>
        <w:t xml:space="preserve">Use lifebuoy whenever it is required to work in the water. </w:t>
      </w:r>
    </w:p>
    <w:p w14:paraId="0F181230" w14:textId="77777777" w:rsidR="00D12968" w:rsidRPr="004E5B76" w:rsidRDefault="00781F93">
      <w:pPr>
        <w:numPr>
          <w:ilvl w:val="0"/>
          <w:numId w:val="9"/>
        </w:numPr>
        <w:ind w:hanging="360"/>
        <w:rPr>
          <w:sz w:val="26"/>
          <w:szCs w:val="26"/>
          <w:rPrChange w:id="440" w:author="Sham Parab" w:date="2021-05-29T15:32:00Z">
            <w:rPr/>
          </w:rPrChange>
        </w:rPr>
      </w:pPr>
      <w:r w:rsidRPr="004E5B76">
        <w:rPr>
          <w:sz w:val="26"/>
          <w:szCs w:val="26"/>
          <w:rPrChange w:id="441" w:author="Sham Parab" w:date="2021-05-29T15:32:00Z">
            <w:rPr/>
          </w:rPrChange>
        </w:rPr>
        <w:t xml:space="preserve">Ensure that the people working near water knows swimming </w:t>
      </w:r>
    </w:p>
    <w:p w14:paraId="297E779B" w14:textId="77777777" w:rsidR="00D12968" w:rsidRPr="004E5B76" w:rsidRDefault="00781F93">
      <w:pPr>
        <w:numPr>
          <w:ilvl w:val="0"/>
          <w:numId w:val="9"/>
        </w:numPr>
        <w:ind w:hanging="360"/>
        <w:rPr>
          <w:sz w:val="26"/>
          <w:szCs w:val="26"/>
          <w:rPrChange w:id="442" w:author="Sham Parab" w:date="2021-05-29T15:32:00Z">
            <w:rPr/>
          </w:rPrChange>
        </w:rPr>
      </w:pPr>
      <w:r w:rsidRPr="004E5B76">
        <w:rPr>
          <w:sz w:val="26"/>
          <w:szCs w:val="26"/>
          <w:rPrChange w:id="443" w:author="Sham Parab" w:date="2021-05-29T15:32:00Z">
            <w:rPr/>
          </w:rPrChange>
        </w:rPr>
        <w:t xml:space="preserve">Report damaged / corroded structures immediately  </w:t>
      </w:r>
    </w:p>
    <w:p w14:paraId="73BF49AD" w14:textId="77777777" w:rsidR="00D12968" w:rsidRPr="004E5B76" w:rsidDel="004E5B76" w:rsidRDefault="00781F93">
      <w:pPr>
        <w:spacing w:after="0" w:line="259" w:lineRule="auto"/>
        <w:ind w:left="283" w:firstLine="0"/>
        <w:rPr>
          <w:del w:id="444" w:author="Sham Parab" w:date="2021-05-29T15:29:00Z"/>
          <w:sz w:val="26"/>
          <w:szCs w:val="26"/>
          <w:rPrChange w:id="445" w:author="Sham Parab" w:date="2021-05-29T15:32:00Z">
            <w:rPr>
              <w:del w:id="446" w:author="Sham Parab" w:date="2021-05-29T15:29:00Z"/>
            </w:rPr>
          </w:rPrChange>
        </w:rPr>
      </w:pPr>
      <w:r w:rsidRPr="004E5B76">
        <w:rPr>
          <w:rFonts w:ascii="Arial" w:eastAsia="Arial" w:hAnsi="Arial" w:cs="Arial"/>
          <w:sz w:val="26"/>
          <w:szCs w:val="26"/>
          <w:rPrChange w:id="447" w:author="Sham Parab" w:date="2021-05-29T15:32:00Z">
            <w:rPr>
              <w:rFonts w:ascii="Arial" w:eastAsia="Arial" w:hAnsi="Arial" w:cs="Arial"/>
              <w:sz w:val="20"/>
            </w:rPr>
          </w:rPrChange>
        </w:rPr>
        <w:t xml:space="preserve"> </w:t>
      </w:r>
    </w:p>
    <w:p w14:paraId="0C7A5FEC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448" w:author="Sham Parab" w:date="2021-05-29T15:32:00Z">
            <w:rPr/>
          </w:rPrChange>
        </w:rPr>
        <w:pPrChange w:id="449" w:author="Sham Parab" w:date="2021-05-29T15:29:00Z">
          <w:pPr>
            <w:spacing w:after="401" w:line="259" w:lineRule="auto"/>
            <w:ind w:left="283" w:firstLine="0"/>
          </w:pPr>
        </w:pPrChange>
      </w:pPr>
      <w:del w:id="450" w:author="Sham Parab" w:date="2021-05-29T15:29:00Z">
        <w:r w:rsidRPr="004E5B76" w:rsidDel="004E5B76">
          <w:rPr>
            <w:rFonts w:ascii="Arial" w:eastAsia="Arial" w:hAnsi="Arial" w:cs="Arial"/>
            <w:sz w:val="26"/>
            <w:szCs w:val="26"/>
            <w:rPrChange w:id="451" w:author="Sham Parab" w:date="2021-05-29T15:32:00Z">
              <w:rPr>
                <w:rFonts w:ascii="Arial" w:eastAsia="Arial" w:hAnsi="Arial" w:cs="Arial"/>
                <w:sz w:val="20"/>
              </w:rPr>
            </w:rPrChange>
          </w:rPr>
          <w:delText xml:space="preserve"> </w:delText>
        </w:r>
      </w:del>
    </w:p>
    <w:p w14:paraId="4DBE8DC4" w14:textId="77777777" w:rsidR="00D12968" w:rsidRPr="004E5B76" w:rsidDel="004E5B76" w:rsidRDefault="00781F93">
      <w:pPr>
        <w:pStyle w:val="Heading1"/>
        <w:ind w:left="278"/>
        <w:rPr>
          <w:del w:id="452" w:author="Sham Parab" w:date="2021-05-29T15:29:00Z"/>
          <w:sz w:val="26"/>
          <w:szCs w:val="26"/>
          <w:rPrChange w:id="453" w:author="Sham Parab" w:date="2021-05-29T15:32:00Z">
            <w:rPr>
              <w:del w:id="454" w:author="Sham Parab" w:date="2021-05-29T15:29:00Z"/>
            </w:rPr>
          </w:rPrChange>
        </w:rPr>
      </w:pPr>
      <w:r w:rsidRPr="004E5B76">
        <w:rPr>
          <w:b w:val="0"/>
          <w:sz w:val="26"/>
          <w:szCs w:val="26"/>
          <w:rPrChange w:id="455" w:author="Sham Parab" w:date="2021-05-29T15:32:00Z">
            <w:rPr>
              <w:b w:val="0"/>
            </w:rPr>
          </w:rPrChange>
        </w:rPr>
        <w:t xml:space="preserve">Don’ts </w:t>
      </w:r>
    </w:p>
    <w:p w14:paraId="2251786A" w14:textId="77777777" w:rsidR="00D12968" w:rsidRPr="004E5B76" w:rsidRDefault="00781F93">
      <w:pPr>
        <w:pStyle w:val="Heading1"/>
        <w:ind w:left="278"/>
        <w:rPr>
          <w:sz w:val="26"/>
          <w:szCs w:val="26"/>
          <w:rPrChange w:id="456" w:author="Sham Parab" w:date="2021-05-29T15:32:00Z">
            <w:rPr/>
          </w:rPrChange>
        </w:rPr>
        <w:pPrChange w:id="457" w:author="Sham Parab" w:date="2021-05-29T15:29:00Z">
          <w:pPr>
            <w:spacing w:after="38" w:line="259" w:lineRule="auto"/>
            <w:ind w:left="283" w:firstLine="0"/>
          </w:pPr>
        </w:pPrChange>
      </w:pPr>
      <w:del w:id="458" w:author="Sham Parab" w:date="2021-05-29T15:29:00Z">
        <w:r w:rsidRPr="004E5B76" w:rsidDel="004E5B76">
          <w:rPr>
            <w:rFonts w:eastAsia="Arial"/>
            <w:sz w:val="26"/>
            <w:szCs w:val="26"/>
            <w:rPrChange w:id="459" w:author="Sham Parab" w:date="2021-05-29T15:32:00Z">
              <w:rPr>
                <w:rFonts w:eastAsia="Arial"/>
                <w:b/>
              </w:rPr>
            </w:rPrChange>
          </w:rPr>
          <w:delText xml:space="preserve"> </w:delText>
        </w:r>
      </w:del>
    </w:p>
    <w:p w14:paraId="2A8536AD" w14:textId="77777777" w:rsidR="00D12968" w:rsidRPr="004E5B76" w:rsidRDefault="00781F93">
      <w:pPr>
        <w:numPr>
          <w:ilvl w:val="0"/>
          <w:numId w:val="10"/>
        </w:numPr>
        <w:ind w:hanging="360"/>
        <w:rPr>
          <w:sz w:val="26"/>
          <w:szCs w:val="26"/>
          <w:rPrChange w:id="460" w:author="Sham Parab" w:date="2021-05-29T15:32:00Z">
            <w:rPr/>
          </w:rPrChange>
        </w:rPr>
      </w:pPr>
      <w:r w:rsidRPr="004E5B76">
        <w:rPr>
          <w:sz w:val="26"/>
          <w:szCs w:val="26"/>
          <w:rPrChange w:id="461" w:author="Sham Parab" w:date="2021-05-29T15:32:00Z">
            <w:rPr/>
          </w:rPrChange>
        </w:rPr>
        <w:t xml:space="preserve">Work under the influence of alcohol </w:t>
      </w:r>
    </w:p>
    <w:p w14:paraId="538F5F37" w14:textId="77777777" w:rsidR="00D12968" w:rsidRPr="004E5B76" w:rsidRDefault="00781F93">
      <w:pPr>
        <w:numPr>
          <w:ilvl w:val="0"/>
          <w:numId w:val="10"/>
        </w:numPr>
        <w:spacing w:after="0" w:line="259" w:lineRule="auto"/>
        <w:ind w:hanging="360"/>
        <w:rPr>
          <w:sz w:val="26"/>
          <w:szCs w:val="26"/>
          <w:rPrChange w:id="462" w:author="Sham Parab" w:date="2021-05-29T15:32:00Z">
            <w:rPr/>
          </w:rPrChange>
        </w:rPr>
      </w:pPr>
      <w:r w:rsidRPr="004E5B76">
        <w:rPr>
          <w:rFonts w:ascii="Calibri" w:eastAsia="Calibri" w:hAnsi="Calibri" w:cs="Calibri"/>
          <w:sz w:val="26"/>
          <w:szCs w:val="26"/>
          <w:rPrChange w:id="463" w:author="Sham Parab" w:date="2021-05-29T15:32:00Z">
            <w:rPr>
              <w:rFonts w:ascii="Calibri" w:eastAsia="Calibri" w:hAnsi="Calibri" w:cs="Calibri"/>
            </w:rPr>
          </w:rPrChange>
        </w:rPr>
        <w:t>Indulge in the Horse Play</w:t>
      </w:r>
      <w:r w:rsidRPr="004E5B76">
        <w:rPr>
          <w:sz w:val="26"/>
          <w:szCs w:val="26"/>
          <w:rPrChange w:id="464" w:author="Sham Parab" w:date="2021-05-29T15:32:00Z">
            <w:rPr/>
          </w:rPrChange>
        </w:rPr>
        <w:t xml:space="preserve"> </w:t>
      </w:r>
    </w:p>
    <w:p w14:paraId="3E44AF0D" w14:textId="77777777" w:rsidR="004E5B76" w:rsidRDefault="004E5B76">
      <w:pPr>
        <w:spacing w:after="0" w:line="259" w:lineRule="auto"/>
        <w:ind w:left="283" w:firstLine="0"/>
        <w:rPr>
          <w:ins w:id="465" w:author="Sham Parab" w:date="2021-05-29T15:32:00Z"/>
          <w:sz w:val="26"/>
          <w:szCs w:val="26"/>
        </w:rPr>
        <w:pPrChange w:id="466" w:author="Sham Parab" w:date="2021-05-29T15:32:00Z">
          <w:pPr>
            <w:spacing w:line="259" w:lineRule="auto"/>
            <w:ind w:left="643" w:firstLine="0"/>
          </w:pPr>
        </w:pPrChange>
      </w:pPr>
    </w:p>
    <w:p w14:paraId="30607EDC" w14:textId="77777777" w:rsidR="00373088" w:rsidRPr="000B56A0" w:rsidRDefault="00373088" w:rsidP="00373088">
      <w:pPr>
        <w:spacing w:before="100" w:beforeAutospacing="1" w:after="100" w:afterAutospacing="1" w:line="240" w:lineRule="auto"/>
        <w:rPr>
          <w:ins w:id="467" w:author="Archana Mandrekar" w:date="2022-12-14T15:52:00Z"/>
          <w:b/>
          <w:bCs/>
          <w:szCs w:val="24"/>
          <w:u w:val="single"/>
          <w:lang w:val="fr-FR"/>
        </w:rPr>
      </w:pPr>
      <w:ins w:id="468" w:author="Archana Mandrekar" w:date="2022-12-14T15:52:00Z">
        <w:r w:rsidRPr="000B56A0">
          <w:rPr>
            <w:b/>
            <w:bCs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373088" w:rsidRPr="001E642A" w14:paraId="14EC0FDC" w14:textId="77777777" w:rsidTr="007677B2">
        <w:trPr>
          <w:ins w:id="469" w:author="Archana Mandrekar" w:date="2022-12-14T15:52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0EF93DE" w14:textId="77777777" w:rsidR="00373088" w:rsidRPr="007C1842" w:rsidRDefault="00373088" w:rsidP="007677B2">
            <w:pPr>
              <w:pStyle w:val="Header"/>
              <w:ind w:right="-108"/>
              <w:rPr>
                <w:ins w:id="470" w:author="Archana Mandrekar" w:date="2022-12-14T15:52:00Z"/>
                <w:b/>
              </w:rPr>
            </w:pPr>
            <w:ins w:id="471" w:author="Archana Mandrekar" w:date="2022-12-14T15:52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6C3E" w14:textId="77777777" w:rsidR="00373088" w:rsidRPr="007C1842" w:rsidRDefault="00373088" w:rsidP="007677B2">
            <w:pPr>
              <w:pStyle w:val="Header"/>
              <w:ind w:right="-151"/>
              <w:rPr>
                <w:ins w:id="472" w:author="Archana Mandrekar" w:date="2022-12-14T15:52:00Z"/>
                <w:b/>
              </w:rPr>
            </w:pPr>
            <w:ins w:id="473" w:author="Archana Mandrekar" w:date="2022-12-14T15:52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29AB" w14:textId="77777777" w:rsidR="00373088" w:rsidRPr="007C1842" w:rsidRDefault="00373088" w:rsidP="007677B2">
            <w:pPr>
              <w:pStyle w:val="Header"/>
              <w:ind w:right="-151"/>
              <w:rPr>
                <w:ins w:id="474" w:author="Archana Mandrekar" w:date="2022-12-14T15:52:00Z"/>
                <w:b/>
              </w:rPr>
            </w:pPr>
            <w:ins w:id="475" w:author="Archana Mandrekar" w:date="2022-12-14T15:52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7A44B5E" w14:textId="77777777" w:rsidR="00373088" w:rsidRPr="007C1842" w:rsidRDefault="00373088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76" w:author="Archana Mandrekar" w:date="2022-12-14T15:52:00Z"/>
                <w:b/>
              </w:rPr>
            </w:pPr>
            <w:ins w:id="477" w:author="Archana Mandrekar" w:date="2022-12-14T15:52:00Z">
              <w:r w:rsidRPr="007C1842">
                <w:rPr>
                  <w:b/>
                </w:rPr>
                <w:t>New Rev.</w:t>
              </w:r>
            </w:ins>
          </w:p>
        </w:tc>
      </w:tr>
      <w:tr w:rsidR="00373088" w:rsidRPr="001E642A" w14:paraId="225E74A8" w14:textId="77777777" w:rsidTr="007677B2">
        <w:trPr>
          <w:ins w:id="478" w:author="Archana Mandrekar" w:date="2022-12-14T15:52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F291751" w14:textId="77777777" w:rsidR="00373088" w:rsidRPr="007C1842" w:rsidRDefault="00373088" w:rsidP="007677B2">
            <w:pPr>
              <w:pStyle w:val="Header"/>
              <w:ind w:right="-108"/>
              <w:rPr>
                <w:ins w:id="479" w:author="Archana Mandrekar" w:date="2022-12-14T15:52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05CF3" w14:textId="77777777" w:rsidR="00373088" w:rsidRPr="007C1842" w:rsidRDefault="00373088" w:rsidP="007677B2">
            <w:pPr>
              <w:pStyle w:val="Header"/>
              <w:ind w:right="-151"/>
              <w:rPr>
                <w:ins w:id="480" w:author="Archana Mandrekar" w:date="2022-12-14T15:52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A241" w14:textId="77777777" w:rsidR="00373088" w:rsidRPr="007C1842" w:rsidRDefault="00373088" w:rsidP="007677B2">
            <w:pPr>
              <w:pStyle w:val="Header"/>
              <w:jc w:val="both"/>
              <w:rPr>
                <w:ins w:id="481" w:author="Archana Mandrekar" w:date="2022-12-14T15:52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01F7880" w14:textId="77777777" w:rsidR="00373088" w:rsidRPr="007C1842" w:rsidRDefault="00373088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82" w:author="Archana Mandrekar" w:date="2022-12-14T15:52:00Z"/>
              </w:rPr>
            </w:pPr>
          </w:p>
        </w:tc>
      </w:tr>
      <w:tr w:rsidR="00373088" w:rsidRPr="001E642A" w14:paraId="5DF5EB17" w14:textId="77777777" w:rsidTr="007677B2">
        <w:trPr>
          <w:ins w:id="483" w:author="Archana Mandrekar" w:date="2022-12-14T15:52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CAE26AD" w14:textId="77777777" w:rsidR="00373088" w:rsidRPr="007C1842" w:rsidRDefault="00373088" w:rsidP="007677B2">
            <w:pPr>
              <w:pStyle w:val="Header"/>
              <w:ind w:right="-108"/>
              <w:rPr>
                <w:ins w:id="484" w:author="Archana Mandrekar" w:date="2022-12-14T15:52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0E85ED" w14:textId="77777777" w:rsidR="00373088" w:rsidRPr="007C1842" w:rsidRDefault="00373088" w:rsidP="007677B2">
            <w:pPr>
              <w:pStyle w:val="Header"/>
              <w:ind w:right="-151"/>
              <w:rPr>
                <w:ins w:id="485" w:author="Archana Mandrekar" w:date="2022-12-14T15:52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34AF17" w14:textId="77777777" w:rsidR="00373088" w:rsidRPr="007C1842" w:rsidRDefault="00373088" w:rsidP="007677B2">
            <w:pPr>
              <w:pStyle w:val="Header"/>
              <w:jc w:val="both"/>
              <w:rPr>
                <w:ins w:id="486" w:author="Archana Mandrekar" w:date="2022-12-14T15:52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82DBE9B" w14:textId="77777777" w:rsidR="00373088" w:rsidRPr="007C1842" w:rsidRDefault="00373088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87" w:author="Archana Mandrekar" w:date="2022-12-14T15:52:00Z"/>
              </w:rPr>
            </w:pPr>
          </w:p>
        </w:tc>
      </w:tr>
      <w:tr w:rsidR="00373088" w:rsidRPr="001E642A" w14:paraId="665DF0F0" w14:textId="77777777" w:rsidTr="007677B2">
        <w:trPr>
          <w:ins w:id="488" w:author="Archana Mandrekar" w:date="2022-12-14T15:52:00Z"/>
        </w:trPr>
        <w:tc>
          <w:tcPr>
            <w:tcW w:w="1277" w:type="dxa"/>
            <w:tcBorders>
              <w:right w:val="nil"/>
            </w:tcBorders>
          </w:tcPr>
          <w:p w14:paraId="3E48C6B2" w14:textId="77777777" w:rsidR="00373088" w:rsidRPr="007C1842" w:rsidRDefault="00373088" w:rsidP="007677B2">
            <w:pPr>
              <w:pStyle w:val="Header"/>
              <w:ind w:right="-151"/>
              <w:jc w:val="center"/>
              <w:rPr>
                <w:ins w:id="489" w:author="Archana Mandrekar" w:date="2022-12-14T15:52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8FB5F61" w14:textId="77777777" w:rsidR="00373088" w:rsidRPr="007C1842" w:rsidRDefault="00373088" w:rsidP="007677B2">
            <w:pPr>
              <w:pStyle w:val="Header"/>
              <w:ind w:right="-151"/>
              <w:jc w:val="center"/>
              <w:rPr>
                <w:ins w:id="490" w:author="Archana Mandrekar" w:date="2022-12-14T15:52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E86AF02" w14:textId="77777777" w:rsidR="00373088" w:rsidRPr="007C1842" w:rsidRDefault="00373088" w:rsidP="007677B2">
            <w:pPr>
              <w:pStyle w:val="BodyText"/>
              <w:rPr>
                <w:ins w:id="491" w:author="Archana Mandrekar" w:date="2022-12-14T15:52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FF49DFD" w14:textId="77777777" w:rsidR="00373088" w:rsidRPr="007C1842" w:rsidRDefault="00373088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92" w:author="Archana Mandrekar" w:date="2022-12-14T15:52:00Z"/>
              </w:rPr>
            </w:pPr>
          </w:p>
        </w:tc>
      </w:tr>
    </w:tbl>
    <w:p w14:paraId="3CF1151C" w14:textId="77777777" w:rsidR="00373088" w:rsidRDefault="00373088" w:rsidP="00373088">
      <w:pPr>
        <w:spacing w:before="100" w:beforeAutospacing="1" w:after="100" w:afterAutospacing="1" w:line="240" w:lineRule="auto"/>
        <w:ind w:left="810"/>
        <w:rPr>
          <w:ins w:id="493" w:author="Archana Mandrekar" w:date="2022-12-14T15:52:00Z"/>
          <w:szCs w:val="24"/>
        </w:rPr>
      </w:pPr>
      <w:ins w:id="494" w:author="Archana Mandrekar" w:date="2022-12-14T15:52:00Z">
        <w:r w:rsidRPr="00707840">
          <w:rPr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73088" w:rsidRPr="001C094A" w14:paraId="5E35DD43" w14:textId="77777777" w:rsidTr="007677B2">
        <w:trPr>
          <w:ins w:id="495" w:author="Archana Mandrekar" w:date="2022-12-14T15:52:00Z"/>
        </w:trPr>
        <w:tc>
          <w:tcPr>
            <w:tcW w:w="3119" w:type="dxa"/>
            <w:shd w:val="clear" w:color="auto" w:fill="auto"/>
          </w:tcPr>
          <w:p w14:paraId="07C3988F" w14:textId="77777777" w:rsidR="00373088" w:rsidRPr="00570E41" w:rsidRDefault="00373088" w:rsidP="007677B2">
            <w:pPr>
              <w:rPr>
                <w:ins w:id="496" w:author="Archana Mandrekar" w:date="2022-12-14T15:52:00Z"/>
                <w:b/>
              </w:rPr>
            </w:pPr>
            <w:bookmarkStart w:id="497" w:name="_Hlk110414498"/>
            <w:ins w:id="498" w:author="Archana Mandrekar" w:date="2022-12-14T15:52:00Z">
              <w:r w:rsidRPr="00570E41">
                <w:rPr>
                  <w:b/>
                </w:rPr>
                <w:t xml:space="preserve">Prepared By: </w:t>
              </w:r>
            </w:ins>
          </w:p>
          <w:p w14:paraId="75C06111" w14:textId="77777777" w:rsidR="00373088" w:rsidRPr="00570E41" w:rsidRDefault="00373088" w:rsidP="007677B2">
            <w:pPr>
              <w:rPr>
                <w:ins w:id="499" w:author="Archana Mandrekar" w:date="2022-12-14T15:52:00Z"/>
              </w:rPr>
            </w:pPr>
            <w:ins w:id="500" w:author="Archana Mandrekar" w:date="2022-12-14T15:52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7058AF13" w14:textId="77777777" w:rsidR="00373088" w:rsidRPr="00570E41" w:rsidRDefault="00373088" w:rsidP="007677B2">
            <w:pPr>
              <w:rPr>
                <w:ins w:id="501" w:author="Archana Mandrekar" w:date="2022-12-14T15:52:00Z"/>
                <w:b/>
              </w:rPr>
            </w:pPr>
            <w:ins w:id="502" w:author="Archana Mandrekar" w:date="2022-12-14T15:52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15416D4E" w14:textId="77777777" w:rsidR="00373088" w:rsidRPr="00570E41" w:rsidRDefault="00373088" w:rsidP="007677B2">
            <w:pPr>
              <w:rPr>
                <w:ins w:id="503" w:author="Archana Mandrekar" w:date="2022-12-14T15:52:00Z"/>
              </w:rPr>
            </w:pPr>
            <w:ins w:id="504" w:author="Archana Mandrekar" w:date="2022-12-14T15:52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0A0B177D" w14:textId="77777777" w:rsidR="00373088" w:rsidRPr="00570E41" w:rsidRDefault="00373088" w:rsidP="007677B2">
            <w:pPr>
              <w:rPr>
                <w:ins w:id="505" w:author="Archana Mandrekar" w:date="2022-12-14T15:52:00Z"/>
                <w:b/>
              </w:rPr>
            </w:pPr>
            <w:ins w:id="506" w:author="Archana Mandrekar" w:date="2022-12-14T15:52:00Z">
              <w:r w:rsidRPr="00570E41">
                <w:rPr>
                  <w:b/>
                </w:rPr>
                <w:t xml:space="preserve">Approved By: </w:t>
              </w:r>
            </w:ins>
          </w:p>
          <w:p w14:paraId="6690DB31" w14:textId="77777777" w:rsidR="00373088" w:rsidRPr="00570E41" w:rsidRDefault="00373088" w:rsidP="007677B2">
            <w:pPr>
              <w:rPr>
                <w:ins w:id="507" w:author="Archana Mandrekar" w:date="2022-12-14T15:52:00Z"/>
              </w:rPr>
            </w:pPr>
            <w:ins w:id="508" w:author="Archana Mandrekar" w:date="2022-12-14T15:52:00Z">
              <w:r>
                <w:t>Mechanical Head</w:t>
              </w:r>
            </w:ins>
          </w:p>
        </w:tc>
      </w:tr>
      <w:tr w:rsidR="00373088" w:rsidRPr="001C094A" w14:paraId="48C83FE4" w14:textId="77777777" w:rsidTr="007677B2">
        <w:trPr>
          <w:trHeight w:val="987"/>
          <w:ins w:id="509" w:author="Archana Mandrekar" w:date="2022-12-14T15:52:00Z"/>
        </w:trPr>
        <w:tc>
          <w:tcPr>
            <w:tcW w:w="3119" w:type="dxa"/>
            <w:shd w:val="clear" w:color="auto" w:fill="auto"/>
          </w:tcPr>
          <w:p w14:paraId="537633D9" w14:textId="77777777" w:rsidR="00373088" w:rsidRPr="007E7F55" w:rsidRDefault="00373088" w:rsidP="007677B2">
            <w:pPr>
              <w:rPr>
                <w:ins w:id="510" w:author="Archana Mandrekar" w:date="2022-12-14T15:52:00Z"/>
                <w:b/>
              </w:rPr>
            </w:pPr>
            <w:ins w:id="511" w:author="Archana Mandrekar" w:date="2022-12-14T15:52:00Z">
              <w:r w:rsidRPr="007E7F55">
                <w:rPr>
                  <w:b/>
                </w:rPr>
                <w:t>Signature</w:t>
              </w:r>
            </w:ins>
          </w:p>
          <w:p w14:paraId="78AFE3DF" w14:textId="77777777" w:rsidR="00373088" w:rsidRPr="007E7F55" w:rsidRDefault="00373088" w:rsidP="007677B2">
            <w:pPr>
              <w:rPr>
                <w:ins w:id="512" w:author="Archana Mandrekar" w:date="2022-12-14T15:52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0EC5CC43" w14:textId="77777777" w:rsidR="00373088" w:rsidRPr="007E7F55" w:rsidRDefault="00373088" w:rsidP="007677B2">
            <w:pPr>
              <w:rPr>
                <w:ins w:id="513" w:author="Archana Mandrekar" w:date="2022-12-14T15:52:00Z"/>
                <w:b/>
              </w:rPr>
            </w:pPr>
            <w:ins w:id="514" w:author="Archana Mandrekar" w:date="2022-12-14T15:52:00Z">
              <w:r w:rsidRPr="007E7F55">
                <w:rPr>
                  <w:b/>
                </w:rPr>
                <w:t>Signature:</w:t>
              </w:r>
            </w:ins>
          </w:p>
          <w:p w14:paraId="5539EFB2" w14:textId="77777777" w:rsidR="00373088" w:rsidRPr="007E7F55" w:rsidRDefault="00373088" w:rsidP="007677B2">
            <w:pPr>
              <w:rPr>
                <w:ins w:id="515" w:author="Archana Mandrekar" w:date="2022-12-14T15:52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2AAD52D6" w14:textId="77777777" w:rsidR="00373088" w:rsidRPr="007E7F55" w:rsidRDefault="00373088" w:rsidP="007677B2">
            <w:pPr>
              <w:rPr>
                <w:ins w:id="516" w:author="Archana Mandrekar" w:date="2022-12-14T15:52:00Z"/>
                <w:b/>
              </w:rPr>
            </w:pPr>
            <w:ins w:id="517" w:author="Archana Mandrekar" w:date="2022-12-14T15:52:00Z">
              <w:r w:rsidRPr="007E7F55">
                <w:rPr>
                  <w:b/>
                </w:rPr>
                <w:t>Signature:</w:t>
              </w:r>
            </w:ins>
          </w:p>
          <w:p w14:paraId="564FA70B" w14:textId="77777777" w:rsidR="00373088" w:rsidRPr="007E7F55" w:rsidRDefault="00373088" w:rsidP="007677B2">
            <w:pPr>
              <w:rPr>
                <w:ins w:id="518" w:author="Archana Mandrekar" w:date="2022-12-14T15:52:00Z"/>
                <w:b/>
              </w:rPr>
            </w:pPr>
          </w:p>
        </w:tc>
      </w:tr>
      <w:tr w:rsidR="00373088" w:rsidRPr="001C094A" w14:paraId="3147C82C" w14:textId="77777777" w:rsidTr="007677B2">
        <w:trPr>
          <w:ins w:id="519" w:author="Archana Mandrekar" w:date="2022-12-14T15:52:00Z"/>
        </w:trPr>
        <w:tc>
          <w:tcPr>
            <w:tcW w:w="3119" w:type="dxa"/>
            <w:shd w:val="clear" w:color="auto" w:fill="auto"/>
          </w:tcPr>
          <w:p w14:paraId="4547E113" w14:textId="77777777" w:rsidR="00373088" w:rsidRPr="007E7F55" w:rsidRDefault="00373088" w:rsidP="007677B2">
            <w:pPr>
              <w:rPr>
                <w:ins w:id="520" w:author="Archana Mandrekar" w:date="2022-12-14T15:52:00Z"/>
                <w:b/>
              </w:rPr>
            </w:pPr>
            <w:ins w:id="521" w:author="Archana Mandrekar" w:date="2022-12-14T15:52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7192682C" w14:textId="77777777" w:rsidR="00373088" w:rsidRPr="007E7F55" w:rsidRDefault="00373088" w:rsidP="007677B2">
            <w:pPr>
              <w:rPr>
                <w:ins w:id="522" w:author="Archana Mandrekar" w:date="2022-12-14T15:52:00Z"/>
                <w:b/>
              </w:rPr>
            </w:pPr>
            <w:ins w:id="523" w:author="Archana Mandrekar" w:date="2022-12-14T15:52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18B34AC3" w14:textId="77777777" w:rsidR="00373088" w:rsidRPr="007E7F55" w:rsidRDefault="00373088" w:rsidP="007677B2">
            <w:pPr>
              <w:rPr>
                <w:ins w:id="524" w:author="Archana Mandrekar" w:date="2022-12-14T15:52:00Z"/>
                <w:b/>
              </w:rPr>
            </w:pPr>
            <w:ins w:id="525" w:author="Archana Mandrekar" w:date="2022-12-14T15:52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497"/>
    </w:tbl>
    <w:p w14:paraId="6BFC590A" w14:textId="77777777" w:rsidR="004E5B76" w:rsidRDefault="004E5B76">
      <w:pPr>
        <w:spacing w:after="0" w:line="259" w:lineRule="auto"/>
        <w:ind w:left="283" w:firstLine="0"/>
        <w:rPr>
          <w:ins w:id="526" w:author="Sham Parab" w:date="2021-05-29T15:32:00Z"/>
          <w:sz w:val="26"/>
          <w:szCs w:val="26"/>
        </w:rPr>
        <w:pPrChange w:id="527" w:author="Sham Parab" w:date="2021-05-29T15:32:00Z">
          <w:pPr>
            <w:spacing w:line="259" w:lineRule="auto"/>
            <w:ind w:left="643" w:firstLine="0"/>
          </w:pPr>
        </w:pPrChange>
      </w:pPr>
    </w:p>
    <w:p w14:paraId="4AF0D43C" w14:textId="77777777" w:rsidR="004E5B76" w:rsidRDefault="004E5B76">
      <w:pPr>
        <w:spacing w:after="0" w:line="259" w:lineRule="auto"/>
        <w:ind w:left="283" w:firstLine="0"/>
        <w:rPr>
          <w:ins w:id="528" w:author="Sham Parab" w:date="2021-05-29T15:32:00Z"/>
          <w:sz w:val="26"/>
          <w:szCs w:val="26"/>
        </w:rPr>
        <w:pPrChange w:id="529" w:author="Sham Parab" w:date="2021-05-29T15:32:00Z">
          <w:pPr>
            <w:spacing w:line="259" w:lineRule="auto"/>
            <w:ind w:left="643" w:firstLine="0"/>
          </w:pPr>
        </w:pPrChange>
      </w:pPr>
    </w:p>
    <w:p w14:paraId="140AE887" w14:textId="77777777" w:rsidR="004E5B76" w:rsidRDefault="004E5B76">
      <w:pPr>
        <w:spacing w:after="0" w:line="259" w:lineRule="auto"/>
        <w:ind w:left="283" w:firstLine="0"/>
        <w:rPr>
          <w:ins w:id="530" w:author="Sham Parab" w:date="2021-05-29T15:32:00Z"/>
          <w:sz w:val="26"/>
          <w:szCs w:val="26"/>
        </w:rPr>
        <w:pPrChange w:id="531" w:author="Sham Parab" w:date="2021-05-29T15:32:00Z">
          <w:pPr>
            <w:spacing w:line="259" w:lineRule="auto"/>
            <w:ind w:left="643" w:firstLine="0"/>
          </w:pPr>
        </w:pPrChange>
      </w:pPr>
    </w:p>
    <w:p w14:paraId="018737A6" w14:textId="77777777" w:rsidR="004E5B76" w:rsidRDefault="004E5B76">
      <w:pPr>
        <w:spacing w:after="0" w:line="259" w:lineRule="auto"/>
        <w:ind w:left="283" w:firstLine="0"/>
        <w:rPr>
          <w:ins w:id="532" w:author="Sham Parab" w:date="2021-05-29T15:32:00Z"/>
          <w:sz w:val="26"/>
          <w:szCs w:val="26"/>
        </w:rPr>
        <w:pPrChange w:id="533" w:author="Sham Parab" w:date="2021-05-29T15:32:00Z">
          <w:pPr>
            <w:spacing w:line="259" w:lineRule="auto"/>
            <w:ind w:left="643" w:firstLine="0"/>
          </w:pPr>
        </w:pPrChange>
      </w:pPr>
    </w:p>
    <w:p w14:paraId="3B6E7C0D" w14:textId="77777777" w:rsidR="004E5B76" w:rsidRDefault="004E5B76">
      <w:pPr>
        <w:spacing w:after="0" w:line="259" w:lineRule="auto"/>
        <w:ind w:left="283" w:firstLine="0"/>
        <w:rPr>
          <w:ins w:id="534" w:author="Sham Parab" w:date="2021-05-29T15:32:00Z"/>
          <w:sz w:val="26"/>
          <w:szCs w:val="26"/>
        </w:rPr>
        <w:pPrChange w:id="535" w:author="Sham Parab" w:date="2021-05-29T15:32:00Z">
          <w:pPr>
            <w:spacing w:line="259" w:lineRule="auto"/>
            <w:ind w:left="643" w:firstLine="0"/>
          </w:pPr>
        </w:pPrChange>
      </w:pPr>
    </w:p>
    <w:p w14:paraId="1899C0AA" w14:textId="77777777" w:rsidR="004E5B76" w:rsidRDefault="004E5B76">
      <w:pPr>
        <w:spacing w:after="0" w:line="259" w:lineRule="auto"/>
        <w:ind w:left="283" w:firstLine="0"/>
        <w:rPr>
          <w:ins w:id="536" w:author="Sham Parab" w:date="2021-05-29T15:32:00Z"/>
          <w:sz w:val="26"/>
          <w:szCs w:val="26"/>
        </w:rPr>
        <w:pPrChange w:id="537" w:author="Sham Parab" w:date="2021-05-29T15:32:00Z">
          <w:pPr>
            <w:spacing w:line="259" w:lineRule="auto"/>
            <w:ind w:left="643" w:firstLine="0"/>
          </w:pPr>
        </w:pPrChange>
      </w:pPr>
    </w:p>
    <w:p w14:paraId="5D80F2B4" w14:textId="77777777" w:rsidR="004E5B76" w:rsidRDefault="004E5B76">
      <w:pPr>
        <w:spacing w:after="0" w:line="259" w:lineRule="auto"/>
        <w:ind w:left="283" w:firstLine="0"/>
        <w:rPr>
          <w:ins w:id="538" w:author="Sham Parab" w:date="2021-05-29T15:32:00Z"/>
          <w:sz w:val="26"/>
          <w:szCs w:val="26"/>
        </w:rPr>
        <w:pPrChange w:id="539" w:author="Sham Parab" w:date="2021-05-29T15:32:00Z">
          <w:pPr>
            <w:spacing w:line="259" w:lineRule="auto"/>
            <w:ind w:left="643" w:firstLine="0"/>
          </w:pPr>
        </w:pPrChange>
      </w:pPr>
    </w:p>
    <w:p w14:paraId="36EBBF07" w14:textId="77777777" w:rsidR="004E5B76" w:rsidRDefault="004E5B76">
      <w:pPr>
        <w:spacing w:after="0" w:line="259" w:lineRule="auto"/>
        <w:ind w:left="283" w:firstLine="0"/>
        <w:rPr>
          <w:ins w:id="540" w:author="Sham Parab" w:date="2021-05-29T15:32:00Z"/>
          <w:sz w:val="26"/>
          <w:szCs w:val="26"/>
        </w:rPr>
        <w:pPrChange w:id="541" w:author="Sham Parab" w:date="2021-05-29T15:32:00Z">
          <w:pPr>
            <w:spacing w:line="259" w:lineRule="auto"/>
            <w:ind w:left="643" w:firstLine="0"/>
          </w:pPr>
        </w:pPrChange>
      </w:pPr>
    </w:p>
    <w:p w14:paraId="0D0C4F01" w14:textId="77777777" w:rsidR="00D12968" w:rsidRPr="004E5B76" w:rsidDel="004E5B76" w:rsidRDefault="00781F93">
      <w:pPr>
        <w:spacing w:after="0" w:line="259" w:lineRule="auto"/>
        <w:ind w:left="283" w:firstLine="0"/>
        <w:rPr>
          <w:del w:id="542" w:author="Sham Parab" w:date="2021-05-29T15:32:00Z"/>
          <w:sz w:val="26"/>
          <w:szCs w:val="26"/>
          <w:rPrChange w:id="543" w:author="Sham Parab" w:date="2021-05-29T15:32:00Z">
            <w:rPr>
              <w:del w:id="544" w:author="Sham Parab" w:date="2021-05-29T15:32:00Z"/>
            </w:rPr>
          </w:rPrChange>
        </w:rPr>
        <w:pPrChange w:id="545" w:author="Sham Parab" w:date="2021-05-29T15:32:00Z">
          <w:pPr>
            <w:spacing w:after="0" w:line="259" w:lineRule="auto"/>
            <w:ind w:left="1003" w:firstLine="0"/>
          </w:pPr>
        </w:pPrChange>
      </w:pPr>
      <w:del w:id="546" w:author="Sham Parab" w:date="2021-05-29T15:32:00Z">
        <w:r w:rsidRPr="004E5B76" w:rsidDel="004E5B76">
          <w:rPr>
            <w:sz w:val="26"/>
            <w:szCs w:val="26"/>
            <w:rPrChange w:id="547" w:author="Sham Parab" w:date="2021-05-29T15:32:00Z">
              <w:rPr/>
            </w:rPrChange>
          </w:rPr>
          <w:delText xml:space="preserve"> </w:delText>
        </w:r>
      </w:del>
    </w:p>
    <w:p w14:paraId="2C3F9C93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548" w:author="Sham Parab" w:date="2021-05-29T15:32:00Z">
            <w:rPr/>
          </w:rPrChange>
        </w:rPr>
        <w:pPrChange w:id="549" w:author="Sham Parab" w:date="2021-05-29T15:32:00Z">
          <w:pPr>
            <w:spacing w:line="259" w:lineRule="auto"/>
            <w:ind w:left="643" w:firstLine="0"/>
          </w:pPr>
        </w:pPrChange>
      </w:pPr>
      <w:del w:id="550" w:author="Sham Parab" w:date="2021-05-29T15:32:00Z">
        <w:r w:rsidRPr="004E5B76" w:rsidDel="004E5B76">
          <w:rPr>
            <w:rFonts w:ascii="Arial" w:eastAsia="Arial" w:hAnsi="Arial" w:cs="Arial"/>
            <w:sz w:val="26"/>
            <w:szCs w:val="26"/>
            <w:rPrChange w:id="551" w:author="Sham Parab" w:date="2021-05-29T15:32:00Z">
              <w:rPr>
                <w:rFonts w:ascii="Arial" w:eastAsia="Arial" w:hAnsi="Arial" w:cs="Arial"/>
                <w:sz w:val="20"/>
              </w:rPr>
            </w:rPrChange>
          </w:rPr>
          <w:delText xml:space="preserve"> </w:delText>
        </w:r>
      </w:del>
    </w:p>
    <w:p w14:paraId="1F668A9F" w14:textId="77777777" w:rsidR="004E5B76" w:rsidRPr="004E5B76" w:rsidRDefault="00781F93">
      <w:pPr>
        <w:spacing w:after="0" w:line="259" w:lineRule="auto"/>
        <w:ind w:left="283" w:firstLine="0"/>
        <w:rPr>
          <w:ins w:id="552" w:author="Sham Parab" w:date="2021-05-29T15:30:00Z"/>
          <w:sz w:val="26"/>
          <w:szCs w:val="26"/>
          <w:rPrChange w:id="553" w:author="Sham Parab" w:date="2021-05-29T15:32:00Z">
            <w:rPr>
              <w:ins w:id="554" w:author="Sham Parab" w:date="2021-05-29T15:30:00Z"/>
            </w:rPr>
          </w:rPrChange>
        </w:rPr>
      </w:pPr>
      <w:r w:rsidRPr="004E5B76">
        <w:rPr>
          <w:sz w:val="26"/>
          <w:szCs w:val="26"/>
          <w:rPrChange w:id="555" w:author="Sham Parab" w:date="2021-05-29T15:32:00Z">
            <w:rPr/>
          </w:rPrChange>
        </w:rPr>
        <w:t xml:space="preserve"> </w: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4E5B76" w:rsidRPr="004E5B76" w:rsidDel="00373088" w14:paraId="5CCB412F" w14:textId="511683EC" w:rsidTr="00E50307">
        <w:trPr>
          <w:trHeight w:val="316"/>
          <w:ins w:id="556" w:author="Sham Parab" w:date="2021-05-29T15:30:00Z"/>
          <w:del w:id="557" w:author="Archana Mandrekar" w:date="2022-12-14T15:52:00Z"/>
        </w:trPr>
        <w:tc>
          <w:tcPr>
            <w:tcW w:w="2802" w:type="dxa"/>
            <w:shd w:val="clear" w:color="auto" w:fill="auto"/>
          </w:tcPr>
          <w:p w14:paraId="3BE0B9B9" w14:textId="5816B450" w:rsidR="004E5B76" w:rsidRPr="004E5B76" w:rsidDel="00373088" w:rsidRDefault="004E5B76" w:rsidP="00E50307">
            <w:pPr>
              <w:spacing w:after="0"/>
              <w:rPr>
                <w:ins w:id="558" w:author="Sham Parab" w:date="2021-05-29T15:30:00Z"/>
                <w:del w:id="559" w:author="Archana Mandrekar" w:date="2022-12-14T15:52:00Z"/>
                <w:b/>
                <w:sz w:val="26"/>
                <w:szCs w:val="26"/>
                <w:rPrChange w:id="560" w:author="Sham Parab" w:date="2021-05-29T15:32:00Z">
                  <w:rPr>
                    <w:ins w:id="561" w:author="Sham Parab" w:date="2021-05-29T15:30:00Z"/>
                    <w:del w:id="562" w:author="Archana Mandrekar" w:date="2022-12-14T15:52:00Z"/>
                    <w:b/>
                  </w:rPr>
                </w:rPrChange>
              </w:rPr>
            </w:pPr>
            <w:ins w:id="563" w:author="Sham Parab" w:date="2021-05-29T15:30:00Z">
              <w:del w:id="564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565" w:author="Sham Parab" w:date="2021-05-29T15:32:00Z">
                      <w:rPr>
                        <w:b/>
                      </w:rPr>
                    </w:rPrChange>
                  </w:rPr>
                  <w:delText xml:space="preserve">Prepared By: </w:delText>
                </w:r>
              </w:del>
            </w:ins>
          </w:p>
          <w:p w14:paraId="3741BE62" w14:textId="5E232565" w:rsidR="004E5B76" w:rsidRPr="004E5B76" w:rsidDel="00373088" w:rsidRDefault="004E5B76" w:rsidP="00E50307">
            <w:pPr>
              <w:spacing w:after="0"/>
              <w:rPr>
                <w:ins w:id="566" w:author="Sham Parab" w:date="2021-05-29T15:30:00Z"/>
                <w:del w:id="567" w:author="Archana Mandrekar" w:date="2022-12-14T15:52:00Z"/>
                <w:sz w:val="26"/>
                <w:szCs w:val="26"/>
                <w:rPrChange w:id="568" w:author="Sham Parab" w:date="2021-05-29T15:32:00Z">
                  <w:rPr>
                    <w:ins w:id="569" w:author="Sham Parab" w:date="2021-05-29T15:30:00Z"/>
                    <w:del w:id="570" w:author="Archana Mandrekar" w:date="2022-12-14T15:52:00Z"/>
                  </w:rPr>
                </w:rPrChange>
              </w:rPr>
            </w:pPr>
            <w:ins w:id="571" w:author="Sham Parab" w:date="2021-05-29T15:30:00Z">
              <w:del w:id="572" w:author="Archana Mandrekar" w:date="2022-12-14T15:52:00Z">
                <w:r w:rsidRPr="004E5B76" w:rsidDel="00373088">
                  <w:rPr>
                    <w:sz w:val="26"/>
                    <w:szCs w:val="26"/>
                    <w:rPrChange w:id="573" w:author="Sham Parab" w:date="2021-05-29T15:32:00Z">
                      <w:rPr/>
                    </w:rPrChange>
                  </w:rPr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703176B6" w14:textId="15E42651" w:rsidR="004E5B76" w:rsidRPr="004E5B76" w:rsidDel="00373088" w:rsidRDefault="004E5B76" w:rsidP="00E50307">
            <w:pPr>
              <w:spacing w:after="0"/>
              <w:rPr>
                <w:ins w:id="574" w:author="Sham Parab" w:date="2021-05-29T15:30:00Z"/>
                <w:del w:id="575" w:author="Archana Mandrekar" w:date="2022-12-14T15:52:00Z"/>
                <w:b/>
                <w:sz w:val="26"/>
                <w:szCs w:val="26"/>
                <w:rPrChange w:id="576" w:author="Sham Parab" w:date="2021-05-29T15:32:00Z">
                  <w:rPr>
                    <w:ins w:id="577" w:author="Sham Parab" w:date="2021-05-29T15:30:00Z"/>
                    <w:del w:id="578" w:author="Archana Mandrekar" w:date="2022-12-14T15:52:00Z"/>
                    <w:b/>
                  </w:rPr>
                </w:rPrChange>
              </w:rPr>
            </w:pPr>
            <w:ins w:id="579" w:author="Sham Parab" w:date="2021-05-29T15:30:00Z">
              <w:del w:id="580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581" w:author="Sham Parab" w:date="2021-05-29T15:32:00Z">
                      <w:rPr>
                        <w:b/>
                      </w:rPr>
                    </w:rPrChange>
                  </w:rPr>
                  <w:delText xml:space="preserve">Reviewed &amp; Issued By: </w:delText>
                </w:r>
              </w:del>
            </w:ins>
          </w:p>
          <w:p w14:paraId="34A41E67" w14:textId="20BB1A77" w:rsidR="004E5B76" w:rsidRPr="004E5B76" w:rsidDel="00373088" w:rsidRDefault="004E5B76" w:rsidP="00E50307">
            <w:pPr>
              <w:spacing w:after="0"/>
              <w:rPr>
                <w:ins w:id="582" w:author="Sham Parab" w:date="2021-05-29T15:30:00Z"/>
                <w:del w:id="583" w:author="Archana Mandrekar" w:date="2022-12-14T15:52:00Z"/>
                <w:sz w:val="26"/>
                <w:szCs w:val="26"/>
                <w:rPrChange w:id="584" w:author="Sham Parab" w:date="2021-05-29T15:32:00Z">
                  <w:rPr>
                    <w:ins w:id="585" w:author="Sham Parab" w:date="2021-05-29T15:30:00Z"/>
                    <w:del w:id="586" w:author="Archana Mandrekar" w:date="2022-12-14T15:52:00Z"/>
                  </w:rPr>
                </w:rPrChange>
              </w:rPr>
            </w:pPr>
            <w:ins w:id="587" w:author="Sham Parab" w:date="2021-05-29T15:30:00Z">
              <w:del w:id="588" w:author="Archana Mandrekar" w:date="2022-12-14T15:52:00Z">
                <w:r w:rsidRPr="004E5B76" w:rsidDel="00373088">
                  <w:rPr>
                    <w:sz w:val="26"/>
                    <w:szCs w:val="26"/>
                    <w:rPrChange w:id="589" w:author="Sham Parab" w:date="2021-05-29T15:32:00Z">
                      <w:rPr/>
                    </w:rPrChange>
                  </w:rPr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172F19AE" w14:textId="3D4B8C98" w:rsidR="004E5B76" w:rsidRPr="004E5B76" w:rsidDel="00373088" w:rsidRDefault="004E5B76" w:rsidP="00E50307">
            <w:pPr>
              <w:spacing w:after="0"/>
              <w:rPr>
                <w:ins w:id="590" w:author="Sham Parab" w:date="2021-05-29T15:30:00Z"/>
                <w:del w:id="591" w:author="Archana Mandrekar" w:date="2022-12-14T15:52:00Z"/>
                <w:b/>
                <w:sz w:val="26"/>
                <w:szCs w:val="26"/>
                <w:rPrChange w:id="592" w:author="Sham Parab" w:date="2021-05-29T15:32:00Z">
                  <w:rPr>
                    <w:ins w:id="593" w:author="Sham Parab" w:date="2021-05-29T15:30:00Z"/>
                    <w:del w:id="594" w:author="Archana Mandrekar" w:date="2022-12-14T15:52:00Z"/>
                    <w:b/>
                  </w:rPr>
                </w:rPrChange>
              </w:rPr>
            </w:pPr>
            <w:ins w:id="595" w:author="Sham Parab" w:date="2021-05-29T15:30:00Z">
              <w:del w:id="596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597" w:author="Sham Parab" w:date="2021-05-29T15:32:00Z">
                      <w:rPr>
                        <w:b/>
                      </w:rPr>
                    </w:rPrChange>
                  </w:rPr>
                  <w:delText xml:space="preserve">Approved By: </w:delText>
                </w:r>
              </w:del>
            </w:ins>
          </w:p>
          <w:p w14:paraId="04F8EDE6" w14:textId="185D5F1C" w:rsidR="004E5B76" w:rsidRPr="004E5B76" w:rsidDel="00373088" w:rsidRDefault="004E5B76" w:rsidP="00E50307">
            <w:pPr>
              <w:spacing w:after="0"/>
              <w:rPr>
                <w:ins w:id="598" w:author="Sham Parab" w:date="2021-05-29T15:30:00Z"/>
                <w:del w:id="599" w:author="Archana Mandrekar" w:date="2022-12-14T15:52:00Z"/>
                <w:sz w:val="26"/>
                <w:szCs w:val="26"/>
                <w:rPrChange w:id="600" w:author="Sham Parab" w:date="2021-05-29T15:32:00Z">
                  <w:rPr>
                    <w:ins w:id="601" w:author="Sham Parab" w:date="2021-05-29T15:30:00Z"/>
                    <w:del w:id="602" w:author="Archana Mandrekar" w:date="2022-12-14T15:52:00Z"/>
                  </w:rPr>
                </w:rPrChange>
              </w:rPr>
            </w:pPr>
            <w:ins w:id="603" w:author="Sham Parab" w:date="2021-05-29T15:30:00Z">
              <w:del w:id="604" w:author="Archana Mandrekar" w:date="2022-12-14T15:52:00Z">
                <w:r w:rsidRPr="004E5B76" w:rsidDel="00373088">
                  <w:rPr>
                    <w:sz w:val="26"/>
                    <w:szCs w:val="26"/>
                    <w:rPrChange w:id="605" w:author="Sham Parab" w:date="2021-05-29T15:32:00Z">
                      <w:rPr/>
                    </w:rPrChange>
                  </w:rPr>
                  <w:delText>Mechanical Head</w:delText>
                </w:r>
              </w:del>
            </w:ins>
          </w:p>
        </w:tc>
      </w:tr>
      <w:tr w:rsidR="004E5B76" w:rsidRPr="004E5B76" w:rsidDel="00373088" w14:paraId="73C8F913" w14:textId="0E5BDD09" w:rsidTr="00E50307">
        <w:trPr>
          <w:trHeight w:val="1062"/>
          <w:ins w:id="606" w:author="Sham Parab" w:date="2021-05-29T15:30:00Z"/>
          <w:del w:id="607" w:author="Archana Mandrekar" w:date="2022-12-14T15:52:00Z"/>
        </w:trPr>
        <w:tc>
          <w:tcPr>
            <w:tcW w:w="2802" w:type="dxa"/>
            <w:shd w:val="clear" w:color="auto" w:fill="auto"/>
          </w:tcPr>
          <w:p w14:paraId="7C907D7D" w14:textId="29A7D56A" w:rsidR="004E5B76" w:rsidRPr="004E5B76" w:rsidDel="00373088" w:rsidRDefault="004E5B76" w:rsidP="00E50307">
            <w:pPr>
              <w:rPr>
                <w:ins w:id="608" w:author="Sham Parab" w:date="2021-05-29T15:30:00Z"/>
                <w:del w:id="609" w:author="Archana Mandrekar" w:date="2022-12-14T15:52:00Z"/>
                <w:b/>
                <w:sz w:val="26"/>
                <w:szCs w:val="26"/>
                <w:rPrChange w:id="610" w:author="Sham Parab" w:date="2021-05-29T15:32:00Z">
                  <w:rPr>
                    <w:ins w:id="611" w:author="Sham Parab" w:date="2021-05-29T15:30:00Z"/>
                    <w:del w:id="612" w:author="Archana Mandrekar" w:date="2022-12-14T15:52:00Z"/>
                    <w:b/>
                  </w:rPr>
                </w:rPrChange>
              </w:rPr>
            </w:pPr>
            <w:ins w:id="613" w:author="Sham Parab" w:date="2021-05-29T15:30:00Z">
              <w:del w:id="614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615" w:author="Sham Parab" w:date="2021-05-29T15:32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4E2B274F" w14:textId="3C2CC289" w:rsidR="004E5B76" w:rsidRPr="004E5B76" w:rsidDel="00373088" w:rsidRDefault="004E5B76" w:rsidP="00E50307">
            <w:pPr>
              <w:rPr>
                <w:ins w:id="616" w:author="Sham Parab" w:date="2021-05-29T15:30:00Z"/>
                <w:del w:id="617" w:author="Archana Mandrekar" w:date="2022-12-14T15:52:00Z"/>
                <w:b/>
                <w:sz w:val="26"/>
                <w:szCs w:val="26"/>
                <w:rPrChange w:id="618" w:author="Sham Parab" w:date="2021-05-29T15:32:00Z">
                  <w:rPr>
                    <w:ins w:id="619" w:author="Sham Parab" w:date="2021-05-29T15:30:00Z"/>
                    <w:del w:id="620" w:author="Archana Mandrekar" w:date="2022-12-14T15:52:00Z"/>
                    <w:b/>
                  </w:rPr>
                </w:rPrChange>
              </w:rPr>
            </w:pPr>
            <w:ins w:id="621" w:author="Sham Parab" w:date="2021-05-29T15:30:00Z">
              <w:del w:id="622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623" w:author="Sham Parab" w:date="2021-05-29T15:32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688FE820" w14:textId="73C958AD" w:rsidR="004E5B76" w:rsidRPr="004E5B76" w:rsidDel="00373088" w:rsidRDefault="004E5B76" w:rsidP="00E50307">
            <w:pPr>
              <w:rPr>
                <w:ins w:id="624" w:author="Sham Parab" w:date="2021-05-29T15:30:00Z"/>
                <w:del w:id="625" w:author="Archana Mandrekar" w:date="2022-12-14T15:52:00Z"/>
                <w:b/>
                <w:sz w:val="26"/>
                <w:szCs w:val="26"/>
                <w:rPrChange w:id="626" w:author="Sham Parab" w:date="2021-05-29T15:32:00Z">
                  <w:rPr>
                    <w:ins w:id="627" w:author="Sham Parab" w:date="2021-05-29T15:30:00Z"/>
                    <w:del w:id="628" w:author="Archana Mandrekar" w:date="2022-12-14T15:52:00Z"/>
                    <w:b/>
                  </w:rPr>
                </w:rPrChange>
              </w:rPr>
            </w:pPr>
            <w:ins w:id="629" w:author="Sham Parab" w:date="2021-05-29T15:30:00Z">
              <w:del w:id="630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631" w:author="Sham Parab" w:date="2021-05-29T15:32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</w:tr>
      <w:tr w:rsidR="004E5B76" w:rsidRPr="004E5B76" w:rsidDel="00373088" w14:paraId="02F1EB93" w14:textId="5917A8A2" w:rsidTr="00E50307">
        <w:trPr>
          <w:trHeight w:val="56"/>
          <w:ins w:id="632" w:author="Sham Parab" w:date="2021-05-29T15:30:00Z"/>
          <w:del w:id="633" w:author="Archana Mandrekar" w:date="2022-12-14T15:52:00Z"/>
        </w:trPr>
        <w:tc>
          <w:tcPr>
            <w:tcW w:w="2802" w:type="dxa"/>
            <w:shd w:val="clear" w:color="auto" w:fill="auto"/>
          </w:tcPr>
          <w:p w14:paraId="00084BDC" w14:textId="025ABAC9" w:rsidR="004E5B76" w:rsidRPr="004E5B76" w:rsidDel="00373088" w:rsidRDefault="004E5B76" w:rsidP="00E50307">
            <w:pPr>
              <w:rPr>
                <w:ins w:id="634" w:author="Sham Parab" w:date="2021-05-29T15:30:00Z"/>
                <w:del w:id="635" w:author="Archana Mandrekar" w:date="2022-12-14T15:52:00Z"/>
                <w:b/>
                <w:sz w:val="26"/>
                <w:szCs w:val="26"/>
                <w:rPrChange w:id="636" w:author="Sham Parab" w:date="2021-05-29T15:32:00Z">
                  <w:rPr>
                    <w:ins w:id="637" w:author="Sham Parab" w:date="2021-05-29T15:30:00Z"/>
                    <w:del w:id="638" w:author="Archana Mandrekar" w:date="2022-12-14T15:52:00Z"/>
                    <w:b/>
                  </w:rPr>
                </w:rPrChange>
              </w:rPr>
            </w:pPr>
            <w:ins w:id="639" w:author="Sham Parab" w:date="2021-05-29T15:30:00Z">
              <w:del w:id="640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641" w:author="Sham Parab" w:date="2021-05-29T15:32:00Z">
                      <w:rPr>
                        <w:b/>
                      </w:rPr>
                    </w:rPrChange>
                  </w:rPr>
                  <w:delText>Date:30.05.2021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5952F76F" w14:textId="6D6E4492" w:rsidR="004E5B76" w:rsidRPr="004E5B76" w:rsidDel="00373088" w:rsidRDefault="004E5B76" w:rsidP="00E50307">
            <w:pPr>
              <w:rPr>
                <w:ins w:id="642" w:author="Sham Parab" w:date="2021-05-29T15:30:00Z"/>
                <w:del w:id="643" w:author="Archana Mandrekar" w:date="2022-12-14T15:52:00Z"/>
                <w:b/>
                <w:sz w:val="26"/>
                <w:szCs w:val="26"/>
                <w:rPrChange w:id="644" w:author="Sham Parab" w:date="2021-05-29T15:32:00Z">
                  <w:rPr>
                    <w:ins w:id="645" w:author="Sham Parab" w:date="2021-05-29T15:30:00Z"/>
                    <w:del w:id="646" w:author="Archana Mandrekar" w:date="2022-12-14T15:52:00Z"/>
                    <w:b/>
                  </w:rPr>
                </w:rPrChange>
              </w:rPr>
            </w:pPr>
            <w:ins w:id="647" w:author="Sham Parab" w:date="2021-05-29T15:30:00Z">
              <w:del w:id="648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649" w:author="Sham Parab" w:date="2021-05-29T15:32:00Z">
                      <w:rPr>
                        <w:b/>
                      </w:rPr>
                    </w:rPrChange>
                  </w:rPr>
                  <w:delText>Date: 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5EEB4639" w14:textId="31099EA3" w:rsidR="004E5B76" w:rsidRPr="004E5B76" w:rsidDel="00373088" w:rsidRDefault="004E5B76" w:rsidP="00E50307">
            <w:pPr>
              <w:rPr>
                <w:ins w:id="650" w:author="Sham Parab" w:date="2021-05-29T15:30:00Z"/>
                <w:del w:id="651" w:author="Archana Mandrekar" w:date="2022-12-14T15:52:00Z"/>
                <w:b/>
                <w:sz w:val="26"/>
                <w:szCs w:val="26"/>
                <w:rPrChange w:id="652" w:author="Sham Parab" w:date="2021-05-29T15:32:00Z">
                  <w:rPr>
                    <w:ins w:id="653" w:author="Sham Parab" w:date="2021-05-29T15:30:00Z"/>
                    <w:del w:id="654" w:author="Archana Mandrekar" w:date="2022-12-14T15:52:00Z"/>
                    <w:b/>
                  </w:rPr>
                </w:rPrChange>
              </w:rPr>
            </w:pPr>
            <w:ins w:id="655" w:author="Sham Parab" w:date="2021-05-29T15:30:00Z">
              <w:del w:id="656" w:author="Archana Mandrekar" w:date="2022-12-14T15:52:00Z">
                <w:r w:rsidRPr="004E5B76" w:rsidDel="00373088">
                  <w:rPr>
                    <w:b/>
                    <w:sz w:val="26"/>
                    <w:szCs w:val="26"/>
                    <w:rPrChange w:id="657" w:author="Sham Parab" w:date="2021-05-29T15:32:00Z">
                      <w:rPr>
                        <w:b/>
                      </w:rPr>
                    </w:rPrChange>
                  </w:rPr>
                  <w:delText>Date: 30.05.2021</w:delText>
                </w:r>
              </w:del>
            </w:ins>
          </w:p>
        </w:tc>
      </w:tr>
    </w:tbl>
    <w:tbl>
      <w:tblPr>
        <w:tblStyle w:val="TableGrid"/>
        <w:tblW w:w="9098" w:type="dxa"/>
        <w:tblInd w:w="17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70"/>
        <w:gridCol w:w="2758"/>
        <w:gridCol w:w="3170"/>
      </w:tblGrid>
      <w:tr w:rsidR="00D12968" w:rsidRPr="004E5B76" w:rsidDel="004E5B76" w14:paraId="4B15897D" w14:textId="77777777">
        <w:trPr>
          <w:trHeight w:val="631"/>
          <w:del w:id="658" w:author="Sham Parab" w:date="2021-05-29T15:29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2B57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659" w:author="Sham Parab" w:date="2021-05-29T15:29:00Z"/>
                <w:sz w:val="26"/>
                <w:szCs w:val="26"/>
                <w:rPrChange w:id="660" w:author="Sham Parab" w:date="2021-05-29T15:32:00Z">
                  <w:rPr>
                    <w:del w:id="661" w:author="Sham Parab" w:date="2021-05-29T15:29:00Z"/>
                  </w:rPr>
                </w:rPrChange>
              </w:rPr>
            </w:pPr>
            <w:del w:id="662" w:author="Sham Parab" w:date="2021-05-29T15:29:00Z">
              <w:r w:rsidRPr="004E5B76" w:rsidDel="004E5B76">
                <w:rPr>
                  <w:b/>
                  <w:sz w:val="26"/>
                  <w:szCs w:val="26"/>
                  <w:rPrChange w:id="663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Prepared By:  </w:delText>
              </w:r>
            </w:del>
          </w:p>
          <w:p w14:paraId="60766047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664" w:author="Sham Parab" w:date="2021-05-29T15:29:00Z"/>
                <w:sz w:val="26"/>
                <w:szCs w:val="26"/>
                <w:rPrChange w:id="665" w:author="Sham Parab" w:date="2021-05-29T15:32:00Z">
                  <w:rPr>
                    <w:del w:id="666" w:author="Sham Parab" w:date="2021-05-29T15:29:00Z"/>
                  </w:rPr>
                </w:rPrChange>
              </w:rPr>
            </w:pPr>
            <w:del w:id="667" w:author="Sham Parab" w:date="2021-05-29T15:29:00Z">
              <w:r w:rsidRPr="004E5B76" w:rsidDel="004E5B76">
                <w:rPr>
                  <w:sz w:val="26"/>
                  <w:szCs w:val="26"/>
                  <w:rPrChange w:id="668" w:author="Sham Parab" w:date="2021-05-29T15:32:00Z">
                    <w:rPr>
                      <w:sz w:val="18"/>
                    </w:rPr>
                  </w:rPrChange>
                </w:rPr>
                <w:delText xml:space="preserve">Head – Mechanical Maintenance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7310" w14:textId="77777777" w:rsidR="00D12968" w:rsidRPr="004E5B76" w:rsidDel="004E5B76" w:rsidRDefault="00781F93">
            <w:pPr>
              <w:spacing w:after="0" w:line="259" w:lineRule="auto"/>
              <w:ind w:left="0" w:firstLine="0"/>
              <w:rPr>
                <w:del w:id="669" w:author="Sham Parab" w:date="2021-05-29T15:29:00Z"/>
                <w:sz w:val="26"/>
                <w:szCs w:val="26"/>
                <w:rPrChange w:id="670" w:author="Sham Parab" w:date="2021-05-29T15:32:00Z">
                  <w:rPr>
                    <w:del w:id="671" w:author="Sham Parab" w:date="2021-05-29T15:29:00Z"/>
                  </w:rPr>
                </w:rPrChange>
              </w:rPr>
            </w:pPr>
            <w:del w:id="672" w:author="Sham Parab" w:date="2021-05-29T15:29:00Z">
              <w:r w:rsidRPr="004E5B76" w:rsidDel="004E5B76">
                <w:rPr>
                  <w:b/>
                  <w:sz w:val="26"/>
                  <w:szCs w:val="26"/>
                  <w:rPrChange w:id="673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Reviewed &amp; Issued By:  </w:delText>
              </w:r>
            </w:del>
          </w:p>
          <w:p w14:paraId="3442FC8A" w14:textId="77777777" w:rsidR="00D12968" w:rsidRPr="004E5B76" w:rsidDel="004E5B76" w:rsidRDefault="00781F93">
            <w:pPr>
              <w:spacing w:after="0" w:line="259" w:lineRule="auto"/>
              <w:ind w:left="0" w:firstLine="0"/>
              <w:rPr>
                <w:del w:id="674" w:author="Sham Parab" w:date="2021-05-29T15:29:00Z"/>
                <w:sz w:val="26"/>
                <w:szCs w:val="26"/>
                <w:rPrChange w:id="675" w:author="Sham Parab" w:date="2021-05-29T15:32:00Z">
                  <w:rPr>
                    <w:del w:id="676" w:author="Sham Parab" w:date="2021-05-29T15:29:00Z"/>
                  </w:rPr>
                </w:rPrChange>
              </w:rPr>
            </w:pPr>
            <w:del w:id="677" w:author="Sham Parab" w:date="2021-05-29T15:29:00Z">
              <w:r w:rsidRPr="004E5B76" w:rsidDel="004E5B76">
                <w:rPr>
                  <w:sz w:val="26"/>
                  <w:szCs w:val="26"/>
                  <w:rPrChange w:id="678" w:author="Sham Parab" w:date="2021-05-29T15:32:00Z">
                    <w:rPr>
                      <w:sz w:val="18"/>
                    </w:rPr>
                  </w:rPrChange>
                </w:rPr>
                <w:delText xml:space="preserve">Management Representative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F7CD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679" w:author="Sham Parab" w:date="2021-05-29T15:29:00Z"/>
                <w:sz w:val="26"/>
                <w:szCs w:val="26"/>
                <w:rPrChange w:id="680" w:author="Sham Parab" w:date="2021-05-29T15:32:00Z">
                  <w:rPr>
                    <w:del w:id="681" w:author="Sham Parab" w:date="2021-05-29T15:29:00Z"/>
                  </w:rPr>
                </w:rPrChange>
              </w:rPr>
            </w:pPr>
            <w:del w:id="682" w:author="Sham Parab" w:date="2021-05-29T15:29:00Z">
              <w:r w:rsidRPr="004E5B76" w:rsidDel="004E5B76">
                <w:rPr>
                  <w:b/>
                  <w:sz w:val="26"/>
                  <w:szCs w:val="26"/>
                  <w:rPrChange w:id="683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Approved By:  </w:delText>
              </w:r>
            </w:del>
          </w:p>
          <w:p w14:paraId="6CD539C1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684" w:author="Sham Parab" w:date="2021-05-29T15:29:00Z"/>
                <w:sz w:val="26"/>
                <w:szCs w:val="26"/>
                <w:rPrChange w:id="685" w:author="Sham Parab" w:date="2021-05-29T15:32:00Z">
                  <w:rPr>
                    <w:del w:id="686" w:author="Sham Parab" w:date="2021-05-29T15:29:00Z"/>
                  </w:rPr>
                </w:rPrChange>
              </w:rPr>
            </w:pPr>
            <w:del w:id="687" w:author="Sham Parab" w:date="2021-05-29T15:29:00Z">
              <w:r w:rsidRPr="004E5B76" w:rsidDel="004E5B76">
                <w:rPr>
                  <w:sz w:val="26"/>
                  <w:szCs w:val="26"/>
                  <w:rPrChange w:id="688" w:author="Sham Parab" w:date="2021-05-29T15:32:00Z">
                    <w:rPr>
                      <w:sz w:val="18"/>
                    </w:rPr>
                  </w:rPrChange>
                </w:rPr>
                <w:delText xml:space="preserve">Head – Central Engineering, Maintenance </w:delText>
              </w:r>
            </w:del>
          </w:p>
        </w:tc>
      </w:tr>
      <w:tr w:rsidR="00D12968" w:rsidRPr="004E5B76" w:rsidDel="004E5B76" w14:paraId="530561B0" w14:textId="77777777">
        <w:trPr>
          <w:trHeight w:val="449"/>
          <w:del w:id="689" w:author="Sham Parab" w:date="2021-05-29T15:29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5B4D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690" w:author="Sham Parab" w:date="2021-05-29T15:29:00Z"/>
                <w:sz w:val="26"/>
                <w:szCs w:val="26"/>
                <w:rPrChange w:id="691" w:author="Sham Parab" w:date="2021-05-29T15:32:00Z">
                  <w:rPr>
                    <w:del w:id="692" w:author="Sham Parab" w:date="2021-05-29T15:29:00Z"/>
                  </w:rPr>
                </w:rPrChange>
              </w:rPr>
            </w:pPr>
            <w:del w:id="693" w:author="Sham Parab" w:date="2021-05-29T15:29:00Z">
              <w:r w:rsidRPr="004E5B76" w:rsidDel="004E5B76">
                <w:rPr>
                  <w:b/>
                  <w:sz w:val="26"/>
                  <w:szCs w:val="26"/>
                  <w:rPrChange w:id="694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591D" w14:textId="77777777" w:rsidR="00D12968" w:rsidRPr="004E5B76" w:rsidDel="004E5B76" w:rsidRDefault="00781F93">
            <w:pPr>
              <w:spacing w:after="0" w:line="259" w:lineRule="auto"/>
              <w:ind w:left="0" w:firstLine="0"/>
              <w:rPr>
                <w:del w:id="695" w:author="Sham Parab" w:date="2021-05-29T15:29:00Z"/>
                <w:sz w:val="26"/>
                <w:szCs w:val="26"/>
                <w:rPrChange w:id="696" w:author="Sham Parab" w:date="2021-05-29T15:32:00Z">
                  <w:rPr>
                    <w:del w:id="697" w:author="Sham Parab" w:date="2021-05-29T15:29:00Z"/>
                  </w:rPr>
                </w:rPrChange>
              </w:rPr>
            </w:pPr>
            <w:del w:id="698" w:author="Sham Parab" w:date="2021-05-29T15:29:00Z">
              <w:r w:rsidRPr="004E5B76" w:rsidDel="004E5B76">
                <w:rPr>
                  <w:b/>
                  <w:sz w:val="26"/>
                  <w:szCs w:val="26"/>
                  <w:rPrChange w:id="699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7398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700" w:author="Sham Parab" w:date="2021-05-29T15:29:00Z"/>
                <w:sz w:val="26"/>
                <w:szCs w:val="26"/>
                <w:rPrChange w:id="701" w:author="Sham Parab" w:date="2021-05-29T15:32:00Z">
                  <w:rPr>
                    <w:del w:id="702" w:author="Sham Parab" w:date="2021-05-29T15:29:00Z"/>
                  </w:rPr>
                </w:rPrChange>
              </w:rPr>
            </w:pPr>
            <w:del w:id="703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04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</w:tr>
      <w:tr w:rsidR="00D12968" w:rsidRPr="004E5B76" w:rsidDel="004E5B76" w14:paraId="5294C994" w14:textId="77777777">
        <w:trPr>
          <w:trHeight w:val="218"/>
          <w:del w:id="705" w:author="Sham Parab" w:date="2021-05-29T15:29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41E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706" w:author="Sham Parab" w:date="2021-05-29T15:29:00Z"/>
                <w:sz w:val="26"/>
                <w:szCs w:val="26"/>
                <w:rPrChange w:id="707" w:author="Sham Parab" w:date="2021-05-29T15:32:00Z">
                  <w:rPr>
                    <w:del w:id="708" w:author="Sham Parab" w:date="2021-05-29T15:29:00Z"/>
                  </w:rPr>
                </w:rPrChange>
              </w:rPr>
            </w:pPr>
            <w:del w:id="709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10" w:author="Sham Parab" w:date="2021-05-29T15:32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711" w:author="Abhijit S Nabar" w:date="2019-11-22T16:08:00Z">
              <w:del w:id="712" w:author="Sham Parab" w:date="2021-05-29T15:29:00Z">
                <w:r w:rsidR="00093A9E" w:rsidRPr="004E5B76" w:rsidDel="004E5B76">
                  <w:rPr>
                    <w:b/>
                    <w:sz w:val="26"/>
                    <w:szCs w:val="26"/>
                    <w:rPrChange w:id="713" w:author="Sham Parab" w:date="2021-05-29T15:32:00Z">
                      <w:rPr>
                        <w:b/>
                        <w:sz w:val="18"/>
                      </w:rPr>
                    </w:rPrChange>
                  </w:rPr>
                  <w:delText>18.11.2019</w:delText>
                </w:r>
              </w:del>
            </w:ins>
            <w:del w:id="714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15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2AF2" w14:textId="77777777" w:rsidR="00D12968" w:rsidRPr="004E5B76" w:rsidDel="004E5B76" w:rsidRDefault="00781F93">
            <w:pPr>
              <w:spacing w:after="0" w:line="259" w:lineRule="auto"/>
              <w:ind w:left="0" w:firstLine="0"/>
              <w:rPr>
                <w:del w:id="716" w:author="Sham Parab" w:date="2021-05-29T15:29:00Z"/>
                <w:sz w:val="26"/>
                <w:szCs w:val="26"/>
                <w:rPrChange w:id="717" w:author="Sham Parab" w:date="2021-05-29T15:32:00Z">
                  <w:rPr>
                    <w:del w:id="718" w:author="Sham Parab" w:date="2021-05-29T15:29:00Z"/>
                  </w:rPr>
                </w:rPrChange>
              </w:rPr>
            </w:pPr>
            <w:del w:id="719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20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Date: </w:delText>
              </w:r>
            </w:del>
            <w:ins w:id="721" w:author="Abhijit S Nabar" w:date="2019-11-22T16:08:00Z">
              <w:del w:id="722" w:author="Sham Parab" w:date="2021-05-29T15:29:00Z">
                <w:r w:rsidR="00093A9E" w:rsidRPr="004E5B76" w:rsidDel="004E5B76">
                  <w:rPr>
                    <w:b/>
                    <w:sz w:val="26"/>
                    <w:szCs w:val="26"/>
                    <w:rPrChange w:id="723" w:author="Sham Parab" w:date="2021-05-29T15:32:00Z">
                      <w:rPr>
                        <w:b/>
                        <w:sz w:val="18"/>
                      </w:rPr>
                    </w:rPrChange>
                  </w:rPr>
                  <w:delText>18.11.2019</w:delText>
                </w:r>
              </w:del>
            </w:ins>
            <w:del w:id="724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25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5AA9" w14:textId="77777777" w:rsidR="00D12968" w:rsidRPr="004E5B76" w:rsidDel="004E5B76" w:rsidRDefault="00781F93">
            <w:pPr>
              <w:spacing w:after="0" w:line="259" w:lineRule="auto"/>
              <w:ind w:left="2" w:firstLine="0"/>
              <w:rPr>
                <w:del w:id="726" w:author="Sham Parab" w:date="2021-05-29T15:29:00Z"/>
                <w:sz w:val="26"/>
                <w:szCs w:val="26"/>
                <w:rPrChange w:id="727" w:author="Sham Parab" w:date="2021-05-29T15:32:00Z">
                  <w:rPr>
                    <w:del w:id="728" w:author="Sham Parab" w:date="2021-05-29T15:29:00Z"/>
                  </w:rPr>
                </w:rPrChange>
              </w:rPr>
            </w:pPr>
            <w:del w:id="729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30" w:author="Sham Parab" w:date="2021-05-29T15:32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731" w:author="Abhijit S Nabar" w:date="2019-11-22T16:08:00Z">
              <w:del w:id="732" w:author="Sham Parab" w:date="2021-05-29T15:29:00Z">
                <w:r w:rsidR="00093A9E" w:rsidRPr="004E5B76" w:rsidDel="004E5B76">
                  <w:rPr>
                    <w:b/>
                    <w:sz w:val="26"/>
                    <w:szCs w:val="26"/>
                    <w:rPrChange w:id="733" w:author="Sham Parab" w:date="2021-05-29T15:32:00Z">
                      <w:rPr>
                        <w:b/>
                        <w:sz w:val="18"/>
                      </w:rPr>
                    </w:rPrChange>
                  </w:rPr>
                  <w:delText>18.11.2019</w:delText>
                </w:r>
              </w:del>
            </w:ins>
            <w:del w:id="734" w:author="Sham Parab" w:date="2021-05-29T15:29:00Z">
              <w:r w:rsidRPr="004E5B76" w:rsidDel="004E5B76">
                <w:rPr>
                  <w:b/>
                  <w:sz w:val="26"/>
                  <w:szCs w:val="26"/>
                  <w:rPrChange w:id="735" w:author="Sham Parab" w:date="2021-05-29T15:32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</w:tr>
    </w:tbl>
    <w:p w14:paraId="310617D8" w14:textId="77777777" w:rsidR="00D12968" w:rsidRPr="004E5B76" w:rsidRDefault="00781F93">
      <w:pPr>
        <w:spacing w:after="0" w:line="259" w:lineRule="auto"/>
        <w:ind w:left="283" w:firstLine="0"/>
        <w:rPr>
          <w:sz w:val="26"/>
          <w:szCs w:val="26"/>
          <w:rPrChange w:id="736" w:author="Sham Parab" w:date="2021-05-29T15:32:00Z">
            <w:rPr/>
          </w:rPrChange>
        </w:rPr>
      </w:pPr>
      <w:r w:rsidRPr="004E5B76">
        <w:rPr>
          <w:sz w:val="26"/>
          <w:szCs w:val="26"/>
          <w:rPrChange w:id="737" w:author="Sham Parab" w:date="2021-05-29T15:32:00Z">
            <w:rPr>
              <w:sz w:val="20"/>
            </w:rPr>
          </w:rPrChange>
        </w:rPr>
        <w:t xml:space="preserve"> </w:t>
      </w:r>
    </w:p>
    <w:sectPr w:rsidR="00D12968" w:rsidRPr="004E5B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3" w:right="1799" w:bottom="1345" w:left="1517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A878" w14:textId="77777777" w:rsidR="0007080A" w:rsidRDefault="0007080A">
      <w:pPr>
        <w:spacing w:after="0" w:line="240" w:lineRule="auto"/>
      </w:pPr>
      <w:r>
        <w:separator/>
      </w:r>
    </w:p>
  </w:endnote>
  <w:endnote w:type="continuationSeparator" w:id="0">
    <w:p w14:paraId="59025D96" w14:textId="77777777" w:rsidR="0007080A" w:rsidRDefault="0007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437A" w14:textId="77777777" w:rsidR="00781F93" w:rsidRDefault="00781F93">
    <w:pPr>
      <w:spacing w:after="0" w:line="217" w:lineRule="auto"/>
      <w:ind w:left="283" w:firstLine="0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5984" w14:textId="77777777" w:rsidR="00781F93" w:rsidRDefault="00781F93">
    <w:pPr>
      <w:spacing w:after="0" w:line="217" w:lineRule="auto"/>
      <w:ind w:left="283" w:firstLine="0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A0FB" w14:textId="77777777" w:rsidR="00781F93" w:rsidRDefault="00781F93">
    <w:pPr>
      <w:spacing w:after="0" w:line="217" w:lineRule="auto"/>
      <w:ind w:left="283" w:firstLine="0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9495" w14:textId="77777777" w:rsidR="0007080A" w:rsidRDefault="0007080A">
      <w:pPr>
        <w:spacing w:after="0" w:line="240" w:lineRule="auto"/>
      </w:pPr>
      <w:r>
        <w:separator/>
      </w:r>
    </w:p>
  </w:footnote>
  <w:footnote w:type="continuationSeparator" w:id="0">
    <w:p w14:paraId="1B9C910C" w14:textId="77777777" w:rsidR="0007080A" w:rsidRDefault="00070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923" w:type="dxa"/>
      <w:tblInd w:w="0" w:type="dxa"/>
      <w:tblCellMar>
        <w:top w:w="12" w:type="dxa"/>
        <w:left w:w="98" w:type="dxa"/>
        <w:bottom w:w="4" w:type="dxa"/>
        <w:right w:w="164" w:type="dxa"/>
      </w:tblCellMar>
      <w:tblLook w:val="04A0" w:firstRow="1" w:lastRow="0" w:firstColumn="1" w:lastColumn="0" w:noHBand="0" w:noVBand="1"/>
    </w:tblPr>
    <w:tblGrid>
      <w:gridCol w:w="1702"/>
      <w:gridCol w:w="4395"/>
      <w:gridCol w:w="1700"/>
      <w:gridCol w:w="2126"/>
    </w:tblGrid>
    <w:tr w:rsidR="00781F93" w14:paraId="62BFB47A" w14:textId="77777777">
      <w:trPr>
        <w:trHeight w:val="425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4153AC" w14:textId="77777777" w:rsidR="00781F93" w:rsidRDefault="00781F93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75658D69" wp14:editId="53EEF499">
                <wp:extent cx="885825" cy="504825"/>
                <wp:effectExtent l="0" t="0" r="0" b="0"/>
                <wp:docPr id="117" name="Picture 1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Picture 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33BE54" w14:textId="77777777" w:rsidR="00781F93" w:rsidRDefault="00781F93">
          <w:pPr>
            <w:spacing w:after="0" w:line="259" w:lineRule="auto"/>
            <w:ind w:left="63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17199C59" w14:textId="77777777" w:rsidR="00781F93" w:rsidRDefault="00781F93">
          <w:pPr>
            <w:spacing w:after="0" w:line="259" w:lineRule="auto"/>
            <w:ind w:left="67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8FB150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21FA2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>VL/IMS/PID1/MECH/</w:t>
          </w:r>
        </w:p>
        <w:p w14:paraId="63D44DF6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WI/58 </w:t>
          </w:r>
        </w:p>
      </w:tc>
    </w:tr>
    <w:tr w:rsidR="00781F93" w14:paraId="42939B77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F7B8B8D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A59B41" w14:textId="77777777" w:rsidR="00781F93" w:rsidRDefault="00781F93">
          <w:pPr>
            <w:spacing w:after="0" w:line="259" w:lineRule="auto"/>
            <w:ind w:left="59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41F057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AE30D0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01.12.2018 </w:t>
          </w:r>
        </w:p>
      </w:tc>
    </w:tr>
    <w:tr w:rsidR="00781F93" w14:paraId="13B3C0AE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3C00078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DEC612" w14:textId="77777777" w:rsidR="00781F93" w:rsidRDefault="00781F93">
          <w:pPr>
            <w:spacing w:after="0" w:line="259" w:lineRule="auto"/>
            <w:ind w:left="0" w:right="6" w:firstLine="0"/>
            <w:jc w:val="center"/>
          </w:pPr>
          <w:r>
            <w:rPr>
              <w:b/>
              <w:sz w:val="18"/>
            </w:rPr>
            <w:t xml:space="preserve">Work Instructions for WORKING AT NAPOLI </w:t>
          </w:r>
        </w:p>
        <w:p w14:paraId="68618F81" w14:textId="77777777" w:rsidR="00781F93" w:rsidRDefault="00781F93">
          <w:pPr>
            <w:spacing w:after="0" w:line="259" w:lineRule="auto"/>
            <w:ind w:left="0" w:right="9" w:firstLine="0"/>
            <w:jc w:val="center"/>
          </w:pPr>
          <w:r>
            <w:rPr>
              <w:b/>
              <w:sz w:val="18"/>
            </w:rPr>
            <w:t xml:space="preserve">PANTOONS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CB4872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A6E533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>0</w:t>
          </w:r>
          <w:r w:rsidR="00373088">
            <w:fldChar w:fldCharType="begin"/>
          </w:r>
          <w:r w:rsidR="00373088">
            <w:instrText xml:space="preserve"> NUMPAGES   \* MERGEFORMAT </w:instrText>
          </w:r>
          <w:r w:rsidR="00373088">
            <w:fldChar w:fldCharType="separate"/>
          </w:r>
          <w:r>
            <w:rPr>
              <w:b/>
              <w:sz w:val="18"/>
            </w:rPr>
            <w:t>4</w:t>
          </w:r>
          <w:r w:rsidR="00373088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  <w:tr w:rsidR="00781F93" w14:paraId="6D2BD410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F39405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828897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BEDD9A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482121" w14:textId="77777777" w:rsidR="00781F93" w:rsidRDefault="00781F93">
          <w:pPr>
            <w:spacing w:after="0" w:line="259" w:lineRule="auto"/>
            <w:ind w:left="1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373088">
            <w:fldChar w:fldCharType="begin"/>
          </w:r>
          <w:r w:rsidR="00373088">
            <w:instrText xml:space="preserve"> NUMPAGES   \* MERGEFORMAT </w:instrText>
          </w:r>
          <w:r w:rsidR="00373088">
            <w:fldChar w:fldCharType="separate"/>
          </w:r>
          <w:r>
            <w:rPr>
              <w:b/>
              <w:sz w:val="18"/>
            </w:rPr>
            <w:t>4</w:t>
          </w:r>
          <w:r w:rsidR="00373088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45736B4A" w14:textId="77777777" w:rsidR="00781F93" w:rsidRDefault="00781F93">
    <w:pPr>
      <w:spacing w:after="0" w:line="259" w:lineRule="auto"/>
      <w:ind w:left="283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373088" w14:paraId="07462AE3" w14:textId="77777777" w:rsidTr="007677B2">
      <w:trPr>
        <w:trHeight w:val="251"/>
        <w:ins w:id="738" w:author="Archana Mandrekar" w:date="2022-12-14T15:52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E74C64" w14:textId="280D0136" w:rsidR="00373088" w:rsidRDefault="00373088" w:rsidP="00373088">
          <w:pPr>
            <w:pStyle w:val="Header"/>
            <w:spacing w:line="276" w:lineRule="auto"/>
            <w:ind w:left="-122"/>
            <w:jc w:val="center"/>
            <w:rPr>
              <w:ins w:id="739" w:author="Archana Mandrekar" w:date="2022-12-14T15:52:00Z"/>
            </w:rPr>
          </w:pPr>
          <w:ins w:id="740" w:author="Archana Mandrekar" w:date="2022-12-14T15:52:00Z">
            <w:r w:rsidRPr="003450E1">
              <w:rPr>
                <w:noProof/>
              </w:rPr>
              <w:drawing>
                <wp:inline distT="0" distB="0" distL="0" distR="0" wp14:anchorId="327FBFA1" wp14:editId="0E3F28CD">
                  <wp:extent cx="1517650" cy="736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6A8E6A" w14:textId="77777777" w:rsidR="00373088" w:rsidRPr="009D119B" w:rsidRDefault="00373088" w:rsidP="00373088">
          <w:pPr>
            <w:pStyle w:val="NoSpacing"/>
            <w:jc w:val="center"/>
            <w:rPr>
              <w:ins w:id="741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42" w:author="Archana Mandrekar" w:date="2022-12-14T15:52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E65C8A" w14:textId="77777777" w:rsidR="00373088" w:rsidRPr="009D119B" w:rsidRDefault="00373088" w:rsidP="00373088">
          <w:pPr>
            <w:pStyle w:val="NoSpacing"/>
            <w:rPr>
              <w:ins w:id="743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44" w:author="Archana Mandrekar" w:date="2022-12-14T15:52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78E06B" w14:textId="77777777" w:rsidR="00373088" w:rsidRPr="009D119B" w:rsidRDefault="00373088" w:rsidP="00373088">
          <w:pPr>
            <w:pStyle w:val="NoSpacing"/>
            <w:rPr>
              <w:ins w:id="745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46" w:author="Archana Mandrekar" w:date="2022-12-14T15:52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373088" w14:paraId="5112433F" w14:textId="77777777" w:rsidTr="007677B2">
      <w:trPr>
        <w:trHeight w:val="143"/>
        <w:ins w:id="747" w:author="Archana Mandrekar" w:date="2022-12-14T15:52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E7FAEB" w14:textId="77777777" w:rsidR="00373088" w:rsidRDefault="00373088" w:rsidP="00373088">
          <w:pPr>
            <w:rPr>
              <w:ins w:id="748" w:author="Archana Mandrekar" w:date="2022-12-14T15:52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C28B" w14:textId="77777777" w:rsidR="00373088" w:rsidRPr="009D119B" w:rsidRDefault="00373088" w:rsidP="00373088">
          <w:pPr>
            <w:pStyle w:val="NoSpacing"/>
            <w:jc w:val="center"/>
            <w:rPr>
              <w:ins w:id="749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50" w:author="Archana Mandrekar" w:date="2022-12-14T15:52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E118AD" w14:textId="77777777" w:rsidR="00373088" w:rsidRPr="009D119B" w:rsidRDefault="00373088" w:rsidP="00373088">
          <w:pPr>
            <w:pStyle w:val="NoSpacing"/>
            <w:rPr>
              <w:ins w:id="751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52" w:author="Archana Mandrekar" w:date="2022-12-14T15:52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7C77F1" w14:textId="77777777" w:rsidR="00373088" w:rsidRPr="009D119B" w:rsidRDefault="00373088" w:rsidP="00373088">
          <w:pPr>
            <w:pStyle w:val="NoSpacing"/>
            <w:rPr>
              <w:ins w:id="753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54" w:author="Archana Mandrekar" w:date="2022-12-14T15:52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373088" w14:paraId="6ABC16C3" w14:textId="77777777" w:rsidTr="007677B2">
      <w:trPr>
        <w:trHeight w:val="143"/>
        <w:ins w:id="755" w:author="Archana Mandrekar" w:date="2022-12-14T15:52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AABAE7" w14:textId="77777777" w:rsidR="00373088" w:rsidRDefault="00373088" w:rsidP="00373088">
          <w:pPr>
            <w:rPr>
              <w:ins w:id="756" w:author="Archana Mandrekar" w:date="2022-12-14T15:52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D102C9" w14:textId="77777777" w:rsidR="00373088" w:rsidRPr="009D119B" w:rsidRDefault="00373088" w:rsidP="00373088">
          <w:pPr>
            <w:pStyle w:val="Default"/>
            <w:rPr>
              <w:ins w:id="757" w:author="Archana Mandrekar" w:date="2022-12-14T15:52:00Z"/>
              <w:b/>
              <w:bCs/>
              <w:color w:val="auto"/>
              <w:sz w:val="27"/>
              <w:szCs w:val="27"/>
            </w:rPr>
          </w:pPr>
          <w:ins w:id="758" w:author="Archana Mandrekar" w:date="2022-12-14T15:52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4164D52D" w14:textId="77777777" w:rsidR="00373088" w:rsidRPr="009D119B" w:rsidRDefault="00373088" w:rsidP="00373088">
          <w:pPr>
            <w:pStyle w:val="NoSpacing"/>
            <w:jc w:val="center"/>
            <w:rPr>
              <w:ins w:id="759" w:author="Archana Mandrekar" w:date="2022-12-14T15:52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52F85D" w14:textId="77777777" w:rsidR="00373088" w:rsidRPr="009D119B" w:rsidRDefault="00373088" w:rsidP="00373088">
          <w:pPr>
            <w:pStyle w:val="NoSpacing"/>
            <w:rPr>
              <w:ins w:id="760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61" w:author="Archana Mandrekar" w:date="2022-12-14T15:52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0ED989" w14:textId="77777777" w:rsidR="00373088" w:rsidRPr="009D119B" w:rsidRDefault="00373088" w:rsidP="00373088">
          <w:pPr>
            <w:pStyle w:val="NoSpacing"/>
            <w:rPr>
              <w:ins w:id="762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63" w:author="Archana Mandrekar" w:date="2022-12-14T15:52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373088" w14:paraId="6DF80030" w14:textId="77777777" w:rsidTr="007677B2">
      <w:trPr>
        <w:trHeight w:val="98"/>
        <w:ins w:id="764" w:author="Archana Mandrekar" w:date="2022-12-14T15:52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C2274F" w14:textId="77777777" w:rsidR="00373088" w:rsidRDefault="00373088" w:rsidP="00373088">
          <w:pPr>
            <w:rPr>
              <w:ins w:id="765" w:author="Archana Mandrekar" w:date="2022-12-14T15:52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6ACDD3" w14:textId="77777777" w:rsidR="00373088" w:rsidRPr="00B834FB" w:rsidRDefault="00373088" w:rsidP="00373088">
          <w:pPr>
            <w:pStyle w:val="NoSpacing"/>
            <w:rPr>
              <w:ins w:id="766" w:author="Archana Mandrekar" w:date="2022-12-14T15:52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670678" w14:textId="77777777" w:rsidR="00373088" w:rsidRPr="00B834FB" w:rsidRDefault="00373088" w:rsidP="00373088">
          <w:pPr>
            <w:pStyle w:val="NoSpacing"/>
            <w:rPr>
              <w:ins w:id="767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68" w:author="Archana Mandrekar" w:date="2022-12-14T15:52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701C3C" w14:textId="77777777" w:rsidR="00373088" w:rsidRPr="00B834FB" w:rsidRDefault="00373088" w:rsidP="00373088">
          <w:pPr>
            <w:pStyle w:val="NoSpacing"/>
            <w:rPr>
              <w:ins w:id="769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770" w:author="Archana Mandrekar" w:date="2022-12-14T15:52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6BA3C71D" w14:textId="77777777" w:rsidR="00781F93" w:rsidRDefault="00781F93">
    <w:pPr>
      <w:spacing w:after="0" w:line="259" w:lineRule="auto"/>
      <w:ind w:left="283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923" w:type="dxa"/>
      <w:tblInd w:w="0" w:type="dxa"/>
      <w:tblCellMar>
        <w:top w:w="12" w:type="dxa"/>
        <w:left w:w="98" w:type="dxa"/>
        <w:bottom w:w="4" w:type="dxa"/>
        <w:right w:w="164" w:type="dxa"/>
      </w:tblCellMar>
      <w:tblLook w:val="04A0" w:firstRow="1" w:lastRow="0" w:firstColumn="1" w:lastColumn="0" w:noHBand="0" w:noVBand="1"/>
    </w:tblPr>
    <w:tblGrid>
      <w:gridCol w:w="1702"/>
      <w:gridCol w:w="4395"/>
      <w:gridCol w:w="1700"/>
      <w:gridCol w:w="2126"/>
    </w:tblGrid>
    <w:tr w:rsidR="00781F93" w14:paraId="21893496" w14:textId="77777777">
      <w:trPr>
        <w:trHeight w:val="425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1D8FDFE0" w14:textId="77777777" w:rsidR="00781F93" w:rsidRDefault="00781F93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1BE2AEB5" wp14:editId="62550F4C">
                <wp:extent cx="885825" cy="504825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Picture 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8C4C0C" w14:textId="77777777" w:rsidR="00781F93" w:rsidRDefault="00781F93">
          <w:pPr>
            <w:spacing w:after="0" w:line="259" w:lineRule="auto"/>
            <w:ind w:left="63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284E40A0" w14:textId="77777777" w:rsidR="00781F93" w:rsidRDefault="00781F93">
          <w:pPr>
            <w:spacing w:after="0" w:line="259" w:lineRule="auto"/>
            <w:ind w:left="67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1212EA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6C7E37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>VL/IMS/PID1/MECH/</w:t>
          </w:r>
        </w:p>
        <w:p w14:paraId="7232CA56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WI/58 </w:t>
          </w:r>
        </w:p>
      </w:tc>
    </w:tr>
    <w:tr w:rsidR="00781F93" w14:paraId="494DD855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7B33556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11EBBA" w14:textId="77777777" w:rsidR="00781F93" w:rsidRDefault="00781F93">
          <w:pPr>
            <w:spacing w:after="0" w:line="259" w:lineRule="auto"/>
            <w:ind w:left="59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CFCFC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D23527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01.12.2018 </w:t>
          </w:r>
        </w:p>
      </w:tc>
    </w:tr>
    <w:tr w:rsidR="00781F93" w14:paraId="59130C53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A711370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3925E" w14:textId="77777777" w:rsidR="00781F93" w:rsidRDefault="00781F93">
          <w:pPr>
            <w:spacing w:after="0" w:line="259" w:lineRule="auto"/>
            <w:ind w:left="0" w:right="6" w:firstLine="0"/>
            <w:jc w:val="center"/>
          </w:pPr>
          <w:r>
            <w:rPr>
              <w:b/>
              <w:sz w:val="18"/>
            </w:rPr>
            <w:t xml:space="preserve">Work Instructions for WORKING AT NAPOLI </w:t>
          </w:r>
        </w:p>
        <w:p w14:paraId="77130274" w14:textId="77777777" w:rsidR="00781F93" w:rsidRDefault="00781F93">
          <w:pPr>
            <w:spacing w:after="0" w:line="259" w:lineRule="auto"/>
            <w:ind w:left="0" w:right="9" w:firstLine="0"/>
            <w:jc w:val="center"/>
          </w:pPr>
          <w:r>
            <w:rPr>
              <w:b/>
              <w:sz w:val="18"/>
            </w:rPr>
            <w:t xml:space="preserve">PANTOONS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5201F8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225B3C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>0</w:t>
          </w:r>
          <w:r w:rsidR="00373088">
            <w:fldChar w:fldCharType="begin"/>
          </w:r>
          <w:r w:rsidR="00373088">
            <w:instrText xml:space="preserve"> NUMPAGES   \* MERGEFORMAT </w:instrText>
          </w:r>
          <w:r w:rsidR="00373088">
            <w:fldChar w:fldCharType="separate"/>
          </w:r>
          <w:r>
            <w:rPr>
              <w:b/>
              <w:sz w:val="18"/>
            </w:rPr>
            <w:t>4</w:t>
          </w:r>
          <w:r w:rsidR="00373088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  <w:tr w:rsidR="00781F93" w14:paraId="29345296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CCABFC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EEC89A" w14:textId="77777777" w:rsidR="00781F93" w:rsidRDefault="00781F93">
          <w:pPr>
            <w:spacing w:after="160" w:line="259" w:lineRule="auto"/>
            <w:ind w:left="0" w:firstLine="0"/>
          </w:pP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927E8E" w14:textId="77777777" w:rsidR="00781F93" w:rsidRDefault="00781F93">
          <w:pPr>
            <w:spacing w:after="0" w:line="259" w:lineRule="auto"/>
            <w:ind w:left="10" w:firstLine="0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DF9C8" w14:textId="77777777" w:rsidR="00781F93" w:rsidRDefault="00781F93">
          <w:pPr>
            <w:spacing w:after="0" w:line="259" w:lineRule="auto"/>
            <w:ind w:left="1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373088">
            <w:fldChar w:fldCharType="begin"/>
          </w:r>
          <w:r w:rsidR="00373088">
            <w:instrText xml:space="preserve"> NUMPAGES   \* MERGEFORMAT </w:instrText>
          </w:r>
          <w:r w:rsidR="00373088">
            <w:fldChar w:fldCharType="separate"/>
          </w:r>
          <w:r>
            <w:rPr>
              <w:b/>
              <w:sz w:val="18"/>
            </w:rPr>
            <w:t>4</w:t>
          </w:r>
          <w:r w:rsidR="00373088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575111BE" w14:textId="77777777" w:rsidR="00781F93" w:rsidRDefault="00781F93">
    <w:pPr>
      <w:spacing w:after="0" w:line="259" w:lineRule="auto"/>
      <w:ind w:left="283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2FCF"/>
    <w:multiLevelType w:val="hybridMultilevel"/>
    <w:tmpl w:val="C8AE7372"/>
    <w:lvl w:ilvl="0" w:tplc="5D7CE292">
      <w:start w:val="1"/>
      <w:numFmt w:val="bullet"/>
      <w:lvlText w:val=""/>
      <w:lvlJc w:val="left"/>
      <w:pPr>
        <w:ind w:left="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4935E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4A6FE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EB09C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4733E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910E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58FC22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64234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6BEDA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833BA"/>
    <w:multiLevelType w:val="hybridMultilevel"/>
    <w:tmpl w:val="67FCC654"/>
    <w:lvl w:ilvl="0" w:tplc="33E422A4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0FA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8CB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84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01C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E7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26F4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8DB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44D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62035"/>
    <w:multiLevelType w:val="hybridMultilevel"/>
    <w:tmpl w:val="8D3CD2BA"/>
    <w:lvl w:ilvl="0" w:tplc="ADBEC9FE">
      <w:start w:val="1"/>
      <w:numFmt w:val="bullet"/>
      <w:lvlText w:val="-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D83654">
      <w:start w:val="1"/>
      <w:numFmt w:val="bullet"/>
      <w:lvlText w:val="o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CA138">
      <w:start w:val="1"/>
      <w:numFmt w:val="bullet"/>
      <w:lvlText w:val="▪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6304C">
      <w:start w:val="1"/>
      <w:numFmt w:val="bullet"/>
      <w:lvlText w:val="•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E6DCA">
      <w:start w:val="1"/>
      <w:numFmt w:val="bullet"/>
      <w:lvlText w:val="o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8E2BE">
      <w:start w:val="1"/>
      <w:numFmt w:val="bullet"/>
      <w:lvlText w:val="▪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666B8">
      <w:start w:val="1"/>
      <w:numFmt w:val="bullet"/>
      <w:lvlText w:val="•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A86BA">
      <w:start w:val="1"/>
      <w:numFmt w:val="bullet"/>
      <w:lvlText w:val="o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091C8">
      <w:start w:val="1"/>
      <w:numFmt w:val="bullet"/>
      <w:lvlText w:val="▪"/>
      <w:lvlJc w:val="left"/>
      <w:pPr>
        <w:ind w:left="6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46A75"/>
    <w:multiLevelType w:val="hybridMultilevel"/>
    <w:tmpl w:val="C486EB3A"/>
    <w:lvl w:ilvl="0" w:tplc="D47AEB90">
      <w:start w:val="1"/>
      <w:numFmt w:val="bullet"/>
      <w:lvlText w:val=""/>
      <w:lvlJc w:val="left"/>
      <w:pPr>
        <w:ind w:left="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6C700">
      <w:start w:val="1"/>
      <w:numFmt w:val="bullet"/>
      <w:lvlText w:val="o"/>
      <w:lvlJc w:val="left"/>
      <w:pPr>
        <w:ind w:left="1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60930">
      <w:start w:val="1"/>
      <w:numFmt w:val="bullet"/>
      <w:lvlText w:val="▪"/>
      <w:lvlJc w:val="left"/>
      <w:pPr>
        <w:ind w:left="2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692D2">
      <w:start w:val="1"/>
      <w:numFmt w:val="bullet"/>
      <w:lvlText w:val="•"/>
      <w:lvlJc w:val="left"/>
      <w:pPr>
        <w:ind w:left="2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673C8">
      <w:start w:val="1"/>
      <w:numFmt w:val="bullet"/>
      <w:lvlText w:val="o"/>
      <w:lvlJc w:val="left"/>
      <w:pPr>
        <w:ind w:left="3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4F95A">
      <w:start w:val="1"/>
      <w:numFmt w:val="bullet"/>
      <w:lvlText w:val="▪"/>
      <w:lvlJc w:val="left"/>
      <w:pPr>
        <w:ind w:left="4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CC7CA">
      <w:start w:val="1"/>
      <w:numFmt w:val="bullet"/>
      <w:lvlText w:val="•"/>
      <w:lvlJc w:val="left"/>
      <w:pPr>
        <w:ind w:left="4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E051C">
      <w:start w:val="1"/>
      <w:numFmt w:val="bullet"/>
      <w:lvlText w:val="o"/>
      <w:lvlJc w:val="left"/>
      <w:pPr>
        <w:ind w:left="5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4B854">
      <w:start w:val="1"/>
      <w:numFmt w:val="bullet"/>
      <w:lvlText w:val="▪"/>
      <w:lvlJc w:val="left"/>
      <w:pPr>
        <w:ind w:left="6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1C7CE7"/>
    <w:multiLevelType w:val="hybridMultilevel"/>
    <w:tmpl w:val="E32CA8CC"/>
    <w:lvl w:ilvl="0" w:tplc="2A7E8FE0">
      <w:start w:val="4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AF0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2FF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6A4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C93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A05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E9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0CA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ACE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EB0985"/>
    <w:multiLevelType w:val="hybridMultilevel"/>
    <w:tmpl w:val="D1B814BC"/>
    <w:lvl w:ilvl="0" w:tplc="CF129436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066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66C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E3B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62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36AA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4F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630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8AD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AB1DF6"/>
    <w:multiLevelType w:val="hybridMultilevel"/>
    <w:tmpl w:val="520C1F9C"/>
    <w:lvl w:ilvl="0" w:tplc="0032EC4A">
      <w:start w:val="1"/>
      <w:numFmt w:val="decimal"/>
      <w:lvlText w:val="%1.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0B45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2527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A28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DC75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8615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C4D8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AD86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7E5AC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1A16F2"/>
    <w:multiLevelType w:val="hybridMultilevel"/>
    <w:tmpl w:val="E8909F20"/>
    <w:lvl w:ilvl="0" w:tplc="199AAFC2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C51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8F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863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A6CF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8D0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0C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ACD9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22090C"/>
    <w:multiLevelType w:val="hybridMultilevel"/>
    <w:tmpl w:val="75163174"/>
    <w:lvl w:ilvl="0" w:tplc="988EF150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28E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6D6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69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28F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478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0DA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60E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80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627EFA"/>
    <w:multiLevelType w:val="hybridMultilevel"/>
    <w:tmpl w:val="1F963FE6"/>
    <w:lvl w:ilvl="0" w:tplc="CDD868DE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2DE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0C5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24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C6B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23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EFD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BC64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9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DD3D44"/>
    <w:multiLevelType w:val="hybridMultilevel"/>
    <w:tmpl w:val="1ED2C0FA"/>
    <w:lvl w:ilvl="0" w:tplc="D9AE9424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899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DC1A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A2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4D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C610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56F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B80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4CF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m Parab">
    <w15:presenceInfo w15:providerId="AD" w15:userId="S-1-5-21-1933485140-791539629-772073404-19868"/>
  </w15:person>
  <w15:person w15:author="Abhijit S Nabar">
    <w15:presenceInfo w15:providerId="AD" w15:userId="S-1-5-21-1933485140-791539629-772073404-2567"/>
  </w15:person>
  <w15:person w15:author="Archana Mandrekar">
    <w15:presenceInfo w15:providerId="AD" w15:userId="S::00000603@vedanta.co.in::bc9c1440-b866-4983-957e-d6988d0ac6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68"/>
    <w:rsid w:val="0007080A"/>
    <w:rsid w:val="00093A9E"/>
    <w:rsid w:val="00373088"/>
    <w:rsid w:val="003739B9"/>
    <w:rsid w:val="004E5B76"/>
    <w:rsid w:val="00781F93"/>
    <w:rsid w:val="00B92233"/>
    <w:rsid w:val="00D12968"/>
    <w:rsid w:val="00DD62B4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C58"/>
  <w15:docId w15:val="{0E435704-36DF-43EA-ACD2-544699F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2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8"/>
      <w:ind w:left="289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2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33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3088"/>
    <w:pPr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308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373088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730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73088"/>
    <w:pPr>
      <w:spacing w:after="120" w:line="276" w:lineRule="auto"/>
      <w:ind w:left="0" w:firstLine="0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73088"/>
    <w:rPr>
      <w:rFonts w:ascii="Arial" w:eastAsia="Calibri" w:hAnsi="Arial" w:cs="Times New Roman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1EA7F-41DA-41F1-A41B-0E0A73370283}"/>
</file>

<file path=customXml/itemProps2.xml><?xml version="1.0" encoding="utf-8"?>
<ds:datastoreItem xmlns:ds="http://schemas.openxmlformats.org/officeDocument/2006/customXml" ds:itemID="{DAE7CF97-4310-4F68-A721-28C6682155A9}"/>
</file>

<file path=customXml/itemProps3.xml><?xml version="1.0" encoding="utf-8"?>
<ds:datastoreItem xmlns:ds="http://schemas.openxmlformats.org/officeDocument/2006/customXml" ds:itemID="{D6F7F3D3-B58B-4217-8611-F1E91991B8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3</cp:revision>
  <dcterms:created xsi:type="dcterms:W3CDTF">2021-05-29T10:03:00Z</dcterms:created>
  <dcterms:modified xsi:type="dcterms:W3CDTF">2022-12-14T10:22:00Z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1241600</vt:r8>
  </property>
</Properties>
</file>