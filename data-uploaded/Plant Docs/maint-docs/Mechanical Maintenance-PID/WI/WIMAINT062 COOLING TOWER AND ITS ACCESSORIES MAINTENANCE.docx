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0B5B" w14:textId="77777777" w:rsidR="00320BFB" w:rsidRDefault="00B006AB">
      <w:pPr>
        <w:spacing w:after="0" w:line="259" w:lineRule="auto"/>
        <w:ind w:left="14" w:firstLine="0"/>
        <w:jc w:val="left"/>
      </w:pPr>
      <w:r>
        <w:rPr>
          <w:b/>
        </w:rPr>
        <w:t xml:space="preserve"> </w:t>
      </w:r>
    </w:p>
    <w:p w14:paraId="3C998B69" w14:textId="77777777" w:rsidR="00320BFB" w:rsidRPr="009F6263" w:rsidRDefault="00B006AB">
      <w:pPr>
        <w:pStyle w:val="Heading1"/>
        <w:rPr>
          <w:sz w:val="22"/>
          <w:rPrChange w:id="0" w:author="Sham Parab" w:date="2021-05-28T09:17:00Z">
            <w:rPr/>
          </w:rPrChange>
        </w:rPr>
      </w:pPr>
      <w:r w:rsidRPr="009F6263">
        <w:rPr>
          <w:sz w:val="22"/>
          <w:rPrChange w:id="1" w:author="Sham Parab" w:date="2021-05-28T09:17:00Z">
            <w:rPr/>
          </w:rPrChange>
        </w:rPr>
        <w:t xml:space="preserve">ACTIVITY: COOLING TOWER &amp; ITS ACCESSORIES MAINTENANCE  </w:t>
      </w:r>
    </w:p>
    <w:p w14:paraId="6985FD74" w14:textId="77777777" w:rsidR="00320BFB" w:rsidRPr="009F6263" w:rsidRDefault="00B006AB">
      <w:pPr>
        <w:spacing w:after="1" w:line="259" w:lineRule="auto"/>
        <w:ind w:left="10" w:right="65"/>
        <w:jc w:val="right"/>
        <w:rPr>
          <w:sz w:val="22"/>
          <w:rPrChange w:id="2" w:author="Sham Parab" w:date="2021-05-28T09:17:00Z">
            <w:rPr/>
          </w:rPrChange>
        </w:rPr>
      </w:pPr>
      <w:r w:rsidRPr="009F6263">
        <w:rPr>
          <w:b/>
          <w:sz w:val="22"/>
          <w:rPrChange w:id="3" w:author="Sham Parab" w:date="2021-05-28T09:17:00Z">
            <w:rPr>
              <w:b/>
            </w:rPr>
          </w:rPrChange>
        </w:rPr>
        <w:t>_____________________________________________________________________</w:t>
      </w:r>
      <w:r w:rsidRPr="009F6263">
        <w:rPr>
          <w:sz w:val="22"/>
          <w:rPrChange w:id="4" w:author="Sham Parab" w:date="2021-05-28T09:17:00Z">
            <w:rPr/>
          </w:rPrChange>
        </w:rPr>
        <w:t xml:space="preserve"> </w:t>
      </w:r>
    </w:p>
    <w:p w14:paraId="545941D3" w14:textId="77777777" w:rsidR="00320BFB" w:rsidRPr="009F6263" w:rsidRDefault="00B006AB">
      <w:pPr>
        <w:spacing w:after="0" w:line="259" w:lineRule="auto"/>
        <w:ind w:left="14" w:firstLine="0"/>
        <w:jc w:val="left"/>
        <w:rPr>
          <w:sz w:val="22"/>
          <w:rPrChange w:id="5" w:author="Sham Parab" w:date="2021-05-28T09:17:00Z">
            <w:rPr/>
          </w:rPrChange>
        </w:rPr>
      </w:pPr>
      <w:r w:rsidRPr="009F6263">
        <w:rPr>
          <w:sz w:val="22"/>
          <w:rPrChange w:id="6" w:author="Sham Parab" w:date="2021-05-28T09:17:00Z">
            <w:rPr/>
          </w:rPrChange>
        </w:rPr>
        <w:t xml:space="preserve"> </w:t>
      </w:r>
    </w:p>
    <w:p w14:paraId="7F3F3110" w14:textId="77777777" w:rsidR="00320BFB" w:rsidRPr="009F6263" w:rsidRDefault="00B006AB">
      <w:pPr>
        <w:numPr>
          <w:ilvl w:val="0"/>
          <w:numId w:val="1"/>
        </w:numPr>
        <w:ind w:hanging="360"/>
        <w:rPr>
          <w:sz w:val="22"/>
          <w:rPrChange w:id="7" w:author="Sham Parab" w:date="2021-05-28T09:17:00Z">
            <w:rPr/>
          </w:rPrChange>
        </w:rPr>
      </w:pPr>
      <w:r w:rsidRPr="009F6263">
        <w:rPr>
          <w:sz w:val="22"/>
          <w:rPrChange w:id="8" w:author="Sham Parab" w:date="2021-05-28T09:17:00Z">
            <w:rPr/>
          </w:rPrChange>
        </w:rPr>
        <w:t xml:space="preserve">Objective  : -   Safe working/maintenance on cooling tower for optimum output </w:t>
      </w:r>
    </w:p>
    <w:p w14:paraId="364A24DB" w14:textId="77777777" w:rsidR="00320BFB" w:rsidRPr="009F6263" w:rsidRDefault="00B006AB">
      <w:pPr>
        <w:numPr>
          <w:ilvl w:val="0"/>
          <w:numId w:val="1"/>
        </w:numPr>
        <w:ind w:hanging="360"/>
        <w:rPr>
          <w:sz w:val="22"/>
          <w:rPrChange w:id="9" w:author="Sham Parab" w:date="2021-05-28T09:17:00Z">
            <w:rPr/>
          </w:rPrChange>
        </w:rPr>
      </w:pPr>
      <w:r w:rsidRPr="009F6263">
        <w:rPr>
          <w:sz w:val="22"/>
          <w:rPrChange w:id="10" w:author="Sham Parab" w:date="2021-05-28T09:17:00Z">
            <w:rPr/>
          </w:rPrChange>
        </w:rPr>
        <w:t xml:space="preserve">Scope </w:t>
      </w:r>
      <w:r w:rsidRPr="009F6263">
        <w:rPr>
          <w:sz w:val="22"/>
          <w:rPrChange w:id="11" w:author="Sham Parab" w:date="2021-05-28T09:17:00Z">
            <w:rPr/>
          </w:rPrChange>
        </w:rPr>
        <w:tab/>
        <w:t xml:space="preserve"> </w:t>
      </w:r>
      <w:r w:rsidRPr="009F6263">
        <w:rPr>
          <w:sz w:val="22"/>
          <w:rPrChange w:id="12" w:author="Sham Parab" w:date="2021-05-28T09:17:00Z">
            <w:rPr/>
          </w:rPrChange>
        </w:rPr>
        <w:tab/>
        <w:t xml:space="preserve">: -   </w:t>
      </w:r>
      <w:r w:rsidRPr="009F6263">
        <w:rPr>
          <w:sz w:val="22"/>
          <w:rPrChange w:id="13" w:author="Sham Parab" w:date="2021-05-28T09:17:00Z">
            <w:rPr/>
          </w:rPrChange>
        </w:rPr>
        <w:tab/>
        <w:t xml:space="preserve">Blast Furnace Accessories </w:t>
      </w:r>
    </w:p>
    <w:p w14:paraId="5574AAB7" w14:textId="77777777" w:rsidR="00320BFB" w:rsidRPr="009F6263" w:rsidRDefault="00B006AB">
      <w:pPr>
        <w:numPr>
          <w:ilvl w:val="0"/>
          <w:numId w:val="1"/>
        </w:numPr>
        <w:ind w:hanging="360"/>
        <w:rPr>
          <w:sz w:val="22"/>
          <w:rPrChange w:id="14" w:author="Sham Parab" w:date="2021-05-28T09:17:00Z">
            <w:rPr/>
          </w:rPrChange>
        </w:rPr>
      </w:pPr>
      <w:r w:rsidRPr="009F6263">
        <w:rPr>
          <w:sz w:val="22"/>
          <w:rPrChange w:id="15" w:author="Sham Parab" w:date="2021-05-28T09:17:00Z">
            <w:rPr/>
          </w:rPrChange>
        </w:rPr>
        <w:t xml:space="preserve">Ref. </w:t>
      </w:r>
      <w:r w:rsidRPr="009F6263">
        <w:rPr>
          <w:sz w:val="22"/>
          <w:rPrChange w:id="16" w:author="Sham Parab" w:date="2021-05-28T09:17:00Z">
            <w:rPr/>
          </w:rPrChange>
        </w:rPr>
        <w:tab/>
        <w:t xml:space="preserve"> </w:t>
      </w:r>
      <w:r w:rsidRPr="009F6263">
        <w:rPr>
          <w:sz w:val="22"/>
          <w:rPrChange w:id="17" w:author="Sham Parab" w:date="2021-05-28T09:17:00Z">
            <w:rPr/>
          </w:rPrChange>
        </w:rPr>
        <w:tab/>
        <w:t xml:space="preserve">: -  </w:t>
      </w:r>
      <w:r w:rsidRPr="009F6263">
        <w:rPr>
          <w:sz w:val="22"/>
          <w:rPrChange w:id="18" w:author="Sham Parab" w:date="2021-05-28T09:17:00Z">
            <w:rPr/>
          </w:rPrChange>
        </w:rPr>
        <w:tab/>
        <w:t xml:space="preserve"> </w:t>
      </w:r>
    </w:p>
    <w:p w14:paraId="77C6216B" w14:textId="77777777" w:rsidR="00320BFB" w:rsidRPr="009F6263" w:rsidRDefault="00B006AB">
      <w:pPr>
        <w:numPr>
          <w:ilvl w:val="0"/>
          <w:numId w:val="1"/>
        </w:numPr>
        <w:ind w:hanging="360"/>
        <w:rPr>
          <w:sz w:val="22"/>
          <w:rPrChange w:id="19" w:author="Sham Parab" w:date="2021-05-28T09:17:00Z">
            <w:rPr/>
          </w:rPrChange>
        </w:rPr>
      </w:pPr>
      <w:r w:rsidRPr="009F6263">
        <w:rPr>
          <w:sz w:val="22"/>
          <w:rPrChange w:id="20" w:author="Sham Parab" w:date="2021-05-28T09:17:00Z">
            <w:rPr/>
          </w:rPrChange>
        </w:rPr>
        <w:t xml:space="preserve">Responsibility </w:t>
      </w:r>
      <w:r w:rsidRPr="009F6263">
        <w:rPr>
          <w:sz w:val="22"/>
          <w:rPrChange w:id="21" w:author="Sham Parab" w:date="2021-05-28T09:17:00Z">
            <w:rPr/>
          </w:rPrChange>
        </w:rPr>
        <w:tab/>
        <w:t xml:space="preserve">: -  </w:t>
      </w:r>
      <w:r w:rsidRPr="009F6263">
        <w:rPr>
          <w:sz w:val="22"/>
          <w:rPrChange w:id="22" w:author="Sham Parab" w:date="2021-05-28T09:17:00Z">
            <w:rPr/>
          </w:rPrChange>
        </w:rPr>
        <w:tab/>
        <w:t xml:space="preserve">Area In charge &amp; Maintenance Fitter on job </w:t>
      </w:r>
    </w:p>
    <w:p w14:paraId="06FCF824" w14:textId="77777777" w:rsidR="00320BFB" w:rsidRPr="009F6263" w:rsidRDefault="00B006AB">
      <w:pPr>
        <w:spacing w:after="0" w:line="259" w:lineRule="auto"/>
        <w:ind w:left="14" w:firstLine="0"/>
        <w:jc w:val="left"/>
        <w:rPr>
          <w:sz w:val="22"/>
          <w:rPrChange w:id="23" w:author="Sham Parab" w:date="2021-05-28T09:17:00Z">
            <w:rPr/>
          </w:rPrChange>
        </w:rPr>
      </w:pPr>
      <w:r w:rsidRPr="009F6263">
        <w:rPr>
          <w:b/>
          <w:sz w:val="22"/>
          <w:rPrChange w:id="24" w:author="Sham Parab" w:date="2021-05-28T09:17:00Z">
            <w:rPr>
              <w:b/>
            </w:rPr>
          </w:rPrChange>
        </w:rPr>
        <w:t xml:space="preserve"> </w:t>
      </w:r>
    </w:p>
    <w:p w14:paraId="31C830B4" w14:textId="77777777" w:rsidR="00320BFB" w:rsidRPr="009F6263" w:rsidRDefault="00B006AB">
      <w:pPr>
        <w:tabs>
          <w:tab w:val="center" w:pos="2215"/>
        </w:tabs>
        <w:spacing w:after="3" w:line="259" w:lineRule="auto"/>
        <w:ind w:left="-1" w:firstLine="0"/>
        <w:jc w:val="left"/>
        <w:rPr>
          <w:sz w:val="22"/>
          <w:rPrChange w:id="25" w:author="Sham Parab" w:date="2021-05-28T09:17:00Z">
            <w:rPr/>
          </w:rPrChange>
        </w:rPr>
      </w:pPr>
      <w:r w:rsidRPr="009F6263">
        <w:rPr>
          <w:b/>
          <w:sz w:val="22"/>
          <w:rPrChange w:id="26" w:author="Sham Parab" w:date="2021-05-28T09:17:00Z">
            <w:rPr>
              <w:b/>
            </w:rPr>
          </w:rPrChange>
        </w:rPr>
        <w:t xml:space="preserve">PPE s to be used </w:t>
      </w:r>
      <w:r w:rsidRPr="009F6263">
        <w:rPr>
          <w:b/>
          <w:sz w:val="22"/>
          <w:rPrChange w:id="27" w:author="Sham Parab" w:date="2021-05-28T09:17:00Z">
            <w:rPr>
              <w:b/>
            </w:rPr>
          </w:rPrChange>
        </w:rPr>
        <w:tab/>
        <w:t xml:space="preserve">: </w:t>
      </w:r>
      <w:r w:rsidRPr="009F6263">
        <w:rPr>
          <w:sz w:val="22"/>
          <w:rPrChange w:id="28" w:author="Sham Parab" w:date="2021-05-28T09:17:00Z">
            <w:rPr/>
          </w:rPrChange>
        </w:rPr>
        <w:t xml:space="preserve"> </w:t>
      </w:r>
    </w:p>
    <w:p w14:paraId="680148FF" w14:textId="77777777" w:rsidR="00320BFB" w:rsidRPr="009F6263" w:rsidRDefault="00B006AB">
      <w:pPr>
        <w:tabs>
          <w:tab w:val="center" w:pos="420"/>
          <w:tab w:val="center" w:pos="3938"/>
        </w:tabs>
        <w:ind w:left="0" w:firstLine="0"/>
        <w:jc w:val="left"/>
        <w:rPr>
          <w:sz w:val="22"/>
          <w:rPrChange w:id="29" w:author="Sham Parab" w:date="2021-05-28T09:17:00Z">
            <w:rPr/>
          </w:rPrChange>
        </w:rPr>
      </w:pPr>
      <w:r w:rsidRPr="00C51F9B">
        <w:rPr>
          <w:rFonts w:ascii="Calibri" w:eastAsia="Calibri" w:hAnsi="Calibri" w:cs="Calibri"/>
          <w:sz w:val="22"/>
        </w:rPr>
        <w:tab/>
      </w:r>
      <w:r w:rsidRPr="009F6263">
        <w:rPr>
          <w:rFonts w:ascii="Segoe UI Symbol" w:eastAsia="Segoe UI Symbol" w:hAnsi="Segoe UI Symbol" w:cs="Segoe UI Symbol"/>
          <w:sz w:val="22"/>
          <w:rPrChange w:id="30" w:author="Sham Parab" w:date="2021-05-28T09:17:00Z">
            <w:rPr>
              <w:rFonts w:ascii="Segoe UI Symbol" w:eastAsia="Segoe UI Symbol" w:hAnsi="Segoe UI Symbol" w:cs="Segoe UI Symbol"/>
              <w:sz w:val="20"/>
            </w:rPr>
          </w:rPrChange>
        </w:rPr>
        <w:t></w:t>
      </w:r>
      <w:r w:rsidRPr="009F6263">
        <w:rPr>
          <w:rFonts w:ascii="Arial" w:eastAsia="Arial" w:hAnsi="Arial" w:cs="Arial"/>
          <w:sz w:val="22"/>
          <w:rPrChange w:id="31" w:author="Sham Parab" w:date="2021-05-28T09:17:00Z">
            <w:rPr>
              <w:rFonts w:ascii="Arial" w:eastAsia="Arial" w:hAnsi="Arial" w:cs="Arial"/>
              <w:sz w:val="20"/>
            </w:rPr>
          </w:rPrChange>
        </w:rPr>
        <w:t xml:space="preserve"> </w:t>
      </w:r>
      <w:r w:rsidRPr="009F6263">
        <w:rPr>
          <w:rFonts w:ascii="Arial" w:eastAsia="Arial" w:hAnsi="Arial" w:cs="Arial"/>
          <w:sz w:val="22"/>
          <w:rPrChange w:id="32" w:author="Sham Parab" w:date="2021-05-28T09:17:00Z">
            <w:rPr>
              <w:rFonts w:ascii="Arial" w:eastAsia="Arial" w:hAnsi="Arial" w:cs="Arial"/>
              <w:sz w:val="20"/>
            </w:rPr>
          </w:rPrChange>
        </w:rPr>
        <w:tab/>
      </w:r>
      <w:r w:rsidRPr="009F6263">
        <w:rPr>
          <w:sz w:val="22"/>
          <w:rPrChange w:id="33" w:author="Sham Parab" w:date="2021-05-28T09:17:00Z">
            <w:rPr/>
          </w:rPrChange>
        </w:rPr>
        <w:t xml:space="preserve">Helmet, Safety shoes, hand gloves, safety goggles and </w:t>
      </w:r>
      <w:r w:rsidR="003B666C" w:rsidRPr="009F6263">
        <w:rPr>
          <w:sz w:val="22"/>
          <w:rPrChange w:id="34" w:author="Sham Parab" w:date="2021-05-28T09:17:00Z">
            <w:rPr/>
          </w:rPrChange>
        </w:rPr>
        <w:t>dust mask, safety belt</w:t>
      </w:r>
      <w:r w:rsidRPr="009F6263">
        <w:rPr>
          <w:sz w:val="22"/>
          <w:rPrChange w:id="35" w:author="Sham Parab" w:date="2021-05-28T09:17:00Z">
            <w:rPr/>
          </w:rPrChange>
        </w:rPr>
        <w:t xml:space="preserve">  </w:t>
      </w:r>
    </w:p>
    <w:tbl>
      <w:tblPr>
        <w:tblStyle w:val="TableGrid"/>
        <w:tblW w:w="8435" w:type="dxa"/>
        <w:tblInd w:w="0" w:type="dxa"/>
        <w:tblLook w:val="04A0" w:firstRow="1" w:lastRow="0" w:firstColumn="1" w:lastColumn="0" w:noHBand="0" w:noVBand="1"/>
      </w:tblPr>
      <w:tblGrid>
        <w:gridCol w:w="2175"/>
        <w:gridCol w:w="290"/>
        <w:gridCol w:w="5970"/>
      </w:tblGrid>
      <w:tr w:rsidR="00320BFB" w:rsidRPr="009F6263" w14:paraId="16A9B648" w14:textId="77777777">
        <w:trPr>
          <w:trHeight w:val="271"/>
        </w:trPr>
        <w:tc>
          <w:tcPr>
            <w:tcW w:w="2175" w:type="dxa"/>
            <w:tcBorders>
              <w:top w:val="nil"/>
              <w:left w:val="nil"/>
              <w:bottom w:val="nil"/>
              <w:right w:val="nil"/>
            </w:tcBorders>
          </w:tcPr>
          <w:p w14:paraId="145A5626" w14:textId="77777777" w:rsidR="00320BFB" w:rsidRPr="009F6263" w:rsidRDefault="00B006AB">
            <w:pPr>
              <w:tabs>
                <w:tab w:val="center" w:pos="1454"/>
              </w:tabs>
              <w:spacing w:after="0" w:line="259" w:lineRule="auto"/>
              <w:ind w:left="0" w:firstLine="0"/>
              <w:jc w:val="left"/>
              <w:rPr>
                <w:sz w:val="22"/>
                <w:rPrChange w:id="36" w:author="Sham Parab" w:date="2021-05-28T09:17:00Z">
                  <w:rPr/>
                </w:rPrChange>
              </w:rPr>
            </w:pPr>
            <w:r w:rsidRPr="009F6263">
              <w:rPr>
                <w:sz w:val="22"/>
                <w:rPrChange w:id="37" w:author="Sham Parab" w:date="2021-05-28T09:17:00Z">
                  <w:rPr/>
                </w:rPrChange>
              </w:rPr>
              <w:t xml:space="preserve">Work No 1 </w:t>
            </w:r>
            <w:r w:rsidRPr="009F6263">
              <w:rPr>
                <w:sz w:val="22"/>
                <w:rPrChange w:id="38" w:author="Sham Parab" w:date="2021-05-28T09:17:00Z">
                  <w:rPr/>
                </w:rPrChange>
              </w:rPr>
              <w:tab/>
              <w:t xml:space="preserve"> </w:t>
            </w:r>
          </w:p>
        </w:tc>
        <w:tc>
          <w:tcPr>
            <w:tcW w:w="290" w:type="dxa"/>
            <w:tcBorders>
              <w:top w:val="nil"/>
              <w:left w:val="nil"/>
              <w:bottom w:val="nil"/>
              <w:right w:val="nil"/>
            </w:tcBorders>
          </w:tcPr>
          <w:p w14:paraId="68A7BEC7" w14:textId="77777777" w:rsidR="00320BFB" w:rsidRPr="009F6263" w:rsidRDefault="00B006AB">
            <w:pPr>
              <w:spacing w:after="0" w:line="259" w:lineRule="auto"/>
              <w:ind w:left="0" w:firstLine="0"/>
              <w:jc w:val="left"/>
              <w:rPr>
                <w:sz w:val="22"/>
                <w:rPrChange w:id="39" w:author="Sham Parab" w:date="2021-05-28T09:17:00Z">
                  <w:rPr/>
                </w:rPrChange>
              </w:rPr>
            </w:pPr>
            <w:r w:rsidRPr="009F6263">
              <w:rPr>
                <w:sz w:val="22"/>
                <w:rPrChange w:id="40" w:author="Sham Parab" w:date="2021-05-28T09:17:00Z">
                  <w:rPr/>
                </w:rPrChange>
              </w:rPr>
              <w:t xml:space="preserve">: </w:t>
            </w:r>
          </w:p>
        </w:tc>
        <w:tc>
          <w:tcPr>
            <w:tcW w:w="5970" w:type="dxa"/>
            <w:tcBorders>
              <w:top w:val="nil"/>
              <w:left w:val="nil"/>
              <w:bottom w:val="nil"/>
              <w:right w:val="nil"/>
            </w:tcBorders>
          </w:tcPr>
          <w:p w14:paraId="064EC35F" w14:textId="77777777" w:rsidR="00320BFB" w:rsidRPr="009F6263" w:rsidRDefault="00B006AB">
            <w:pPr>
              <w:spacing w:after="0" w:line="259" w:lineRule="auto"/>
              <w:ind w:left="430" w:firstLine="0"/>
              <w:jc w:val="left"/>
              <w:rPr>
                <w:sz w:val="22"/>
                <w:rPrChange w:id="41" w:author="Sham Parab" w:date="2021-05-28T09:17:00Z">
                  <w:rPr/>
                </w:rPrChange>
              </w:rPr>
            </w:pPr>
            <w:r w:rsidRPr="009F6263">
              <w:rPr>
                <w:sz w:val="22"/>
                <w:rPrChange w:id="42" w:author="Sham Parab" w:date="2021-05-28T09:17:00Z">
                  <w:rPr/>
                </w:rPrChange>
              </w:rPr>
              <w:t xml:space="preserve">Working/maintenance of cooling tower pump  </w:t>
            </w:r>
          </w:p>
        </w:tc>
      </w:tr>
      <w:tr w:rsidR="00320BFB" w:rsidRPr="009F6263" w14:paraId="4003F2F6" w14:textId="77777777">
        <w:trPr>
          <w:trHeight w:val="276"/>
        </w:trPr>
        <w:tc>
          <w:tcPr>
            <w:tcW w:w="2175" w:type="dxa"/>
            <w:tcBorders>
              <w:top w:val="nil"/>
              <w:left w:val="nil"/>
              <w:bottom w:val="nil"/>
              <w:right w:val="nil"/>
            </w:tcBorders>
          </w:tcPr>
          <w:p w14:paraId="07C2A66D" w14:textId="77777777" w:rsidR="00320BFB" w:rsidRPr="009F6263" w:rsidRDefault="00B006AB">
            <w:pPr>
              <w:tabs>
                <w:tab w:val="center" w:pos="1454"/>
              </w:tabs>
              <w:spacing w:after="0" w:line="259" w:lineRule="auto"/>
              <w:ind w:left="0" w:firstLine="0"/>
              <w:jc w:val="left"/>
              <w:rPr>
                <w:sz w:val="22"/>
                <w:rPrChange w:id="43" w:author="Sham Parab" w:date="2021-05-28T09:17:00Z">
                  <w:rPr/>
                </w:rPrChange>
              </w:rPr>
            </w:pPr>
            <w:r w:rsidRPr="009F6263">
              <w:rPr>
                <w:sz w:val="22"/>
                <w:rPrChange w:id="44" w:author="Sham Parab" w:date="2021-05-28T09:17:00Z">
                  <w:rPr/>
                </w:rPrChange>
              </w:rPr>
              <w:t xml:space="preserve">Work No 2 </w:t>
            </w:r>
            <w:r w:rsidRPr="009F6263">
              <w:rPr>
                <w:sz w:val="22"/>
                <w:rPrChange w:id="45" w:author="Sham Parab" w:date="2021-05-28T09:17:00Z">
                  <w:rPr/>
                </w:rPrChange>
              </w:rPr>
              <w:tab/>
              <w:t xml:space="preserve"> </w:t>
            </w:r>
          </w:p>
        </w:tc>
        <w:tc>
          <w:tcPr>
            <w:tcW w:w="290" w:type="dxa"/>
            <w:tcBorders>
              <w:top w:val="nil"/>
              <w:left w:val="nil"/>
              <w:bottom w:val="nil"/>
              <w:right w:val="nil"/>
            </w:tcBorders>
          </w:tcPr>
          <w:p w14:paraId="517754E6" w14:textId="77777777" w:rsidR="00320BFB" w:rsidRPr="009F6263" w:rsidRDefault="00B006AB">
            <w:pPr>
              <w:spacing w:after="0" w:line="259" w:lineRule="auto"/>
              <w:ind w:left="0" w:firstLine="0"/>
              <w:jc w:val="left"/>
              <w:rPr>
                <w:sz w:val="22"/>
                <w:rPrChange w:id="46" w:author="Sham Parab" w:date="2021-05-28T09:17:00Z">
                  <w:rPr/>
                </w:rPrChange>
              </w:rPr>
            </w:pPr>
            <w:r w:rsidRPr="009F6263">
              <w:rPr>
                <w:sz w:val="22"/>
                <w:rPrChange w:id="47" w:author="Sham Parab" w:date="2021-05-28T09:17:00Z">
                  <w:rPr/>
                </w:rPrChange>
              </w:rPr>
              <w:t xml:space="preserve">: </w:t>
            </w:r>
          </w:p>
        </w:tc>
        <w:tc>
          <w:tcPr>
            <w:tcW w:w="5970" w:type="dxa"/>
            <w:tcBorders>
              <w:top w:val="nil"/>
              <w:left w:val="nil"/>
              <w:bottom w:val="nil"/>
              <w:right w:val="nil"/>
            </w:tcBorders>
          </w:tcPr>
          <w:p w14:paraId="6A00E953" w14:textId="77777777" w:rsidR="00320BFB" w:rsidRPr="009F6263" w:rsidRDefault="00B006AB">
            <w:pPr>
              <w:spacing w:after="0" w:line="259" w:lineRule="auto"/>
              <w:ind w:left="430" w:firstLine="0"/>
              <w:jc w:val="left"/>
              <w:rPr>
                <w:sz w:val="22"/>
                <w:rPrChange w:id="48" w:author="Sham Parab" w:date="2021-05-28T09:17:00Z">
                  <w:rPr/>
                </w:rPrChange>
              </w:rPr>
            </w:pPr>
            <w:r w:rsidRPr="009F6263">
              <w:rPr>
                <w:sz w:val="22"/>
                <w:rPrChange w:id="49" w:author="Sham Parab" w:date="2021-05-28T09:17:00Z">
                  <w:rPr/>
                </w:rPrChange>
              </w:rPr>
              <w:t xml:space="preserve">Flushing /cleaning of duplex filter  </w:t>
            </w:r>
          </w:p>
        </w:tc>
      </w:tr>
      <w:tr w:rsidR="00320BFB" w:rsidRPr="009F6263" w14:paraId="06C4F45E" w14:textId="77777777">
        <w:trPr>
          <w:trHeight w:val="276"/>
        </w:trPr>
        <w:tc>
          <w:tcPr>
            <w:tcW w:w="2175" w:type="dxa"/>
            <w:tcBorders>
              <w:top w:val="nil"/>
              <w:left w:val="nil"/>
              <w:bottom w:val="nil"/>
              <w:right w:val="nil"/>
            </w:tcBorders>
          </w:tcPr>
          <w:p w14:paraId="728CB117" w14:textId="77777777" w:rsidR="00320BFB" w:rsidRPr="009F6263" w:rsidRDefault="00B006AB">
            <w:pPr>
              <w:tabs>
                <w:tab w:val="center" w:pos="1454"/>
              </w:tabs>
              <w:spacing w:after="0" w:line="259" w:lineRule="auto"/>
              <w:ind w:left="0" w:firstLine="0"/>
              <w:jc w:val="left"/>
              <w:rPr>
                <w:sz w:val="22"/>
                <w:rPrChange w:id="50" w:author="Sham Parab" w:date="2021-05-28T09:17:00Z">
                  <w:rPr/>
                </w:rPrChange>
              </w:rPr>
            </w:pPr>
            <w:r w:rsidRPr="009F6263">
              <w:rPr>
                <w:sz w:val="22"/>
                <w:rPrChange w:id="51" w:author="Sham Parab" w:date="2021-05-28T09:17:00Z">
                  <w:rPr/>
                </w:rPrChange>
              </w:rPr>
              <w:t xml:space="preserve">Work No 3 </w:t>
            </w:r>
            <w:r w:rsidRPr="009F6263">
              <w:rPr>
                <w:sz w:val="22"/>
                <w:rPrChange w:id="52" w:author="Sham Parab" w:date="2021-05-28T09:17:00Z">
                  <w:rPr/>
                </w:rPrChange>
              </w:rPr>
              <w:tab/>
              <w:t xml:space="preserve"> </w:t>
            </w:r>
          </w:p>
        </w:tc>
        <w:tc>
          <w:tcPr>
            <w:tcW w:w="290" w:type="dxa"/>
            <w:tcBorders>
              <w:top w:val="nil"/>
              <w:left w:val="nil"/>
              <w:bottom w:val="nil"/>
              <w:right w:val="nil"/>
            </w:tcBorders>
          </w:tcPr>
          <w:p w14:paraId="1A72A483" w14:textId="77777777" w:rsidR="00320BFB" w:rsidRPr="009F6263" w:rsidRDefault="00B006AB">
            <w:pPr>
              <w:spacing w:after="0" w:line="259" w:lineRule="auto"/>
              <w:ind w:left="0" w:firstLine="0"/>
              <w:jc w:val="left"/>
              <w:rPr>
                <w:sz w:val="22"/>
                <w:rPrChange w:id="53" w:author="Sham Parab" w:date="2021-05-28T09:17:00Z">
                  <w:rPr/>
                </w:rPrChange>
              </w:rPr>
            </w:pPr>
            <w:r w:rsidRPr="009F6263">
              <w:rPr>
                <w:sz w:val="22"/>
                <w:rPrChange w:id="54" w:author="Sham Parab" w:date="2021-05-28T09:17:00Z">
                  <w:rPr/>
                </w:rPrChange>
              </w:rPr>
              <w:t xml:space="preserve">: </w:t>
            </w:r>
          </w:p>
        </w:tc>
        <w:tc>
          <w:tcPr>
            <w:tcW w:w="5970" w:type="dxa"/>
            <w:tcBorders>
              <w:top w:val="nil"/>
              <w:left w:val="nil"/>
              <w:bottom w:val="nil"/>
              <w:right w:val="nil"/>
            </w:tcBorders>
          </w:tcPr>
          <w:p w14:paraId="3B1DF175" w14:textId="77777777" w:rsidR="00320BFB" w:rsidRPr="009F6263" w:rsidRDefault="00B006AB">
            <w:pPr>
              <w:spacing w:after="0" w:line="259" w:lineRule="auto"/>
              <w:ind w:left="430" w:firstLine="0"/>
              <w:jc w:val="left"/>
              <w:rPr>
                <w:sz w:val="22"/>
                <w:rPrChange w:id="55" w:author="Sham Parab" w:date="2021-05-28T09:17:00Z">
                  <w:rPr/>
                </w:rPrChange>
              </w:rPr>
            </w:pPr>
            <w:r w:rsidRPr="009F6263">
              <w:rPr>
                <w:sz w:val="22"/>
                <w:rPrChange w:id="56" w:author="Sham Parab" w:date="2021-05-28T09:17:00Z">
                  <w:rPr/>
                </w:rPrChange>
              </w:rPr>
              <w:t xml:space="preserve">Procedure for changing input side oil seal  </w:t>
            </w:r>
          </w:p>
        </w:tc>
      </w:tr>
      <w:tr w:rsidR="00320BFB" w:rsidRPr="009F6263" w14:paraId="76807B43" w14:textId="77777777">
        <w:trPr>
          <w:trHeight w:val="276"/>
        </w:trPr>
        <w:tc>
          <w:tcPr>
            <w:tcW w:w="2175" w:type="dxa"/>
            <w:tcBorders>
              <w:top w:val="nil"/>
              <w:left w:val="nil"/>
              <w:bottom w:val="nil"/>
              <w:right w:val="nil"/>
            </w:tcBorders>
          </w:tcPr>
          <w:p w14:paraId="4CDF6BFA" w14:textId="77777777" w:rsidR="00320BFB" w:rsidRPr="009F6263" w:rsidRDefault="00B006AB">
            <w:pPr>
              <w:tabs>
                <w:tab w:val="center" w:pos="1454"/>
              </w:tabs>
              <w:spacing w:after="0" w:line="259" w:lineRule="auto"/>
              <w:ind w:left="0" w:firstLine="0"/>
              <w:jc w:val="left"/>
              <w:rPr>
                <w:sz w:val="22"/>
                <w:rPrChange w:id="57" w:author="Sham Parab" w:date="2021-05-28T09:17:00Z">
                  <w:rPr/>
                </w:rPrChange>
              </w:rPr>
            </w:pPr>
            <w:r w:rsidRPr="009F6263">
              <w:rPr>
                <w:sz w:val="22"/>
                <w:rPrChange w:id="58" w:author="Sham Parab" w:date="2021-05-28T09:17:00Z">
                  <w:rPr/>
                </w:rPrChange>
              </w:rPr>
              <w:t xml:space="preserve">Work No 4 </w:t>
            </w:r>
            <w:r w:rsidRPr="009F6263">
              <w:rPr>
                <w:sz w:val="22"/>
                <w:rPrChange w:id="59" w:author="Sham Parab" w:date="2021-05-28T09:17:00Z">
                  <w:rPr/>
                </w:rPrChange>
              </w:rPr>
              <w:tab/>
              <w:t xml:space="preserve"> </w:t>
            </w:r>
          </w:p>
        </w:tc>
        <w:tc>
          <w:tcPr>
            <w:tcW w:w="290" w:type="dxa"/>
            <w:tcBorders>
              <w:top w:val="nil"/>
              <w:left w:val="nil"/>
              <w:bottom w:val="nil"/>
              <w:right w:val="nil"/>
            </w:tcBorders>
          </w:tcPr>
          <w:p w14:paraId="323E27A5" w14:textId="77777777" w:rsidR="00320BFB" w:rsidRPr="009F6263" w:rsidRDefault="00B006AB">
            <w:pPr>
              <w:spacing w:after="0" w:line="259" w:lineRule="auto"/>
              <w:ind w:left="0" w:firstLine="0"/>
              <w:jc w:val="left"/>
              <w:rPr>
                <w:sz w:val="22"/>
                <w:rPrChange w:id="60" w:author="Sham Parab" w:date="2021-05-28T09:17:00Z">
                  <w:rPr/>
                </w:rPrChange>
              </w:rPr>
            </w:pPr>
            <w:r w:rsidRPr="009F6263">
              <w:rPr>
                <w:sz w:val="22"/>
                <w:rPrChange w:id="61" w:author="Sham Parab" w:date="2021-05-28T09:17:00Z">
                  <w:rPr/>
                </w:rPrChange>
              </w:rPr>
              <w:t xml:space="preserve">: </w:t>
            </w:r>
          </w:p>
        </w:tc>
        <w:tc>
          <w:tcPr>
            <w:tcW w:w="5970" w:type="dxa"/>
            <w:tcBorders>
              <w:top w:val="nil"/>
              <w:left w:val="nil"/>
              <w:bottom w:val="nil"/>
              <w:right w:val="nil"/>
            </w:tcBorders>
          </w:tcPr>
          <w:p w14:paraId="1583A5E8" w14:textId="77777777" w:rsidR="00320BFB" w:rsidRPr="009F6263" w:rsidRDefault="00B006AB">
            <w:pPr>
              <w:spacing w:after="0" w:line="259" w:lineRule="auto"/>
              <w:ind w:left="430" w:firstLine="0"/>
              <w:jc w:val="left"/>
              <w:rPr>
                <w:sz w:val="22"/>
                <w:rPrChange w:id="62" w:author="Sham Parab" w:date="2021-05-28T09:17:00Z">
                  <w:rPr/>
                </w:rPrChange>
              </w:rPr>
            </w:pPr>
            <w:r w:rsidRPr="009F6263">
              <w:rPr>
                <w:sz w:val="22"/>
                <w:rPrChange w:id="63" w:author="Sham Parab" w:date="2021-05-28T09:17:00Z">
                  <w:rPr/>
                </w:rPrChange>
              </w:rPr>
              <w:t xml:space="preserve">Procedure for gear box oil changing  </w:t>
            </w:r>
          </w:p>
        </w:tc>
      </w:tr>
      <w:tr w:rsidR="00320BFB" w:rsidRPr="009F6263" w14:paraId="0606191E" w14:textId="77777777">
        <w:trPr>
          <w:trHeight w:val="276"/>
        </w:trPr>
        <w:tc>
          <w:tcPr>
            <w:tcW w:w="2175" w:type="dxa"/>
            <w:tcBorders>
              <w:top w:val="nil"/>
              <w:left w:val="nil"/>
              <w:bottom w:val="nil"/>
              <w:right w:val="nil"/>
            </w:tcBorders>
          </w:tcPr>
          <w:p w14:paraId="3A05AC35" w14:textId="77777777" w:rsidR="00320BFB" w:rsidRPr="009F6263" w:rsidRDefault="00B006AB">
            <w:pPr>
              <w:tabs>
                <w:tab w:val="center" w:pos="1454"/>
              </w:tabs>
              <w:spacing w:after="0" w:line="259" w:lineRule="auto"/>
              <w:ind w:left="0" w:firstLine="0"/>
              <w:jc w:val="left"/>
              <w:rPr>
                <w:sz w:val="22"/>
                <w:rPrChange w:id="64" w:author="Sham Parab" w:date="2021-05-28T09:17:00Z">
                  <w:rPr/>
                </w:rPrChange>
              </w:rPr>
            </w:pPr>
            <w:r w:rsidRPr="009F6263">
              <w:rPr>
                <w:sz w:val="22"/>
                <w:rPrChange w:id="65" w:author="Sham Parab" w:date="2021-05-28T09:17:00Z">
                  <w:rPr/>
                </w:rPrChange>
              </w:rPr>
              <w:t xml:space="preserve">Work No 5 </w:t>
            </w:r>
            <w:r w:rsidRPr="009F6263">
              <w:rPr>
                <w:sz w:val="22"/>
                <w:rPrChange w:id="66" w:author="Sham Parab" w:date="2021-05-28T09:17:00Z">
                  <w:rPr/>
                </w:rPrChange>
              </w:rPr>
              <w:tab/>
              <w:t xml:space="preserve"> </w:t>
            </w:r>
          </w:p>
        </w:tc>
        <w:tc>
          <w:tcPr>
            <w:tcW w:w="290" w:type="dxa"/>
            <w:tcBorders>
              <w:top w:val="nil"/>
              <w:left w:val="nil"/>
              <w:bottom w:val="nil"/>
              <w:right w:val="nil"/>
            </w:tcBorders>
          </w:tcPr>
          <w:p w14:paraId="06AC3244" w14:textId="77777777" w:rsidR="00320BFB" w:rsidRPr="009F6263" w:rsidRDefault="00B006AB">
            <w:pPr>
              <w:spacing w:after="0" w:line="259" w:lineRule="auto"/>
              <w:ind w:left="0" w:firstLine="0"/>
              <w:jc w:val="left"/>
              <w:rPr>
                <w:sz w:val="22"/>
                <w:rPrChange w:id="67" w:author="Sham Parab" w:date="2021-05-28T09:17:00Z">
                  <w:rPr/>
                </w:rPrChange>
              </w:rPr>
            </w:pPr>
            <w:r w:rsidRPr="009F6263">
              <w:rPr>
                <w:sz w:val="22"/>
                <w:rPrChange w:id="68" w:author="Sham Parab" w:date="2021-05-28T09:17:00Z">
                  <w:rPr/>
                </w:rPrChange>
              </w:rPr>
              <w:t xml:space="preserve">: </w:t>
            </w:r>
          </w:p>
        </w:tc>
        <w:tc>
          <w:tcPr>
            <w:tcW w:w="5970" w:type="dxa"/>
            <w:tcBorders>
              <w:top w:val="nil"/>
              <w:left w:val="nil"/>
              <w:bottom w:val="nil"/>
              <w:right w:val="nil"/>
            </w:tcBorders>
          </w:tcPr>
          <w:p w14:paraId="17111959" w14:textId="77777777" w:rsidR="00320BFB" w:rsidRPr="009F6263" w:rsidRDefault="00B006AB">
            <w:pPr>
              <w:spacing w:after="0" w:line="259" w:lineRule="auto"/>
              <w:ind w:left="430" w:firstLine="0"/>
              <w:jc w:val="left"/>
              <w:rPr>
                <w:sz w:val="22"/>
                <w:rPrChange w:id="69" w:author="Sham Parab" w:date="2021-05-28T09:17:00Z">
                  <w:rPr/>
                </w:rPrChange>
              </w:rPr>
            </w:pPr>
            <w:r w:rsidRPr="009F6263">
              <w:rPr>
                <w:sz w:val="22"/>
                <w:rPrChange w:id="70" w:author="Sham Parab" w:date="2021-05-28T09:17:00Z">
                  <w:rPr/>
                </w:rPrChange>
              </w:rPr>
              <w:t xml:space="preserve">Cleaning nozzles of furnace cooling tower cells  </w:t>
            </w:r>
          </w:p>
        </w:tc>
      </w:tr>
      <w:tr w:rsidR="00320BFB" w:rsidRPr="009F6263" w14:paraId="3358CEA7" w14:textId="77777777">
        <w:trPr>
          <w:trHeight w:val="276"/>
        </w:trPr>
        <w:tc>
          <w:tcPr>
            <w:tcW w:w="2175" w:type="dxa"/>
            <w:tcBorders>
              <w:top w:val="nil"/>
              <w:left w:val="nil"/>
              <w:bottom w:val="nil"/>
              <w:right w:val="nil"/>
            </w:tcBorders>
          </w:tcPr>
          <w:p w14:paraId="32FE46B3" w14:textId="77777777" w:rsidR="00320BFB" w:rsidRPr="009F6263" w:rsidRDefault="00B006AB">
            <w:pPr>
              <w:tabs>
                <w:tab w:val="center" w:pos="1454"/>
              </w:tabs>
              <w:spacing w:after="0" w:line="259" w:lineRule="auto"/>
              <w:ind w:left="0" w:firstLine="0"/>
              <w:jc w:val="left"/>
              <w:rPr>
                <w:sz w:val="22"/>
                <w:rPrChange w:id="71" w:author="Sham Parab" w:date="2021-05-28T09:17:00Z">
                  <w:rPr/>
                </w:rPrChange>
              </w:rPr>
            </w:pPr>
            <w:r w:rsidRPr="009F6263">
              <w:rPr>
                <w:sz w:val="22"/>
                <w:rPrChange w:id="72" w:author="Sham Parab" w:date="2021-05-28T09:17:00Z">
                  <w:rPr/>
                </w:rPrChange>
              </w:rPr>
              <w:t xml:space="preserve">Work No 6 </w:t>
            </w:r>
            <w:r w:rsidRPr="009F6263">
              <w:rPr>
                <w:sz w:val="22"/>
                <w:rPrChange w:id="73" w:author="Sham Parab" w:date="2021-05-28T09:17:00Z">
                  <w:rPr/>
                </w:rPrChange>
              </w:rPr>
              <w:tab/>
              <w:t xml:space="preserve"> </w:t>
            </w:r>
          </w:p>
        </w:tc>
        <w:tc>
          <w:tcPr>
            <w:tcW w:w="290" w:type="dxa"/>
            <w:tcBorders>
              <w:top w:val="nil"/>
              <w:left w:val="nil"/>
              <w:bottom w:val="nil"/>
              <w:right w:val="nil"/>
            </w:tcBorders>
          </w:tcPr>
          <w:p w14:paraId="5FEB20B6" w14:textId="77777777" w:rsidR="00320BFB" w:rsidRPr="009F6263" w:rsidRDefault="00B006AB">
            <w:pPr>
              <w:spacing w:after="0" w:line="259" w:lineRule="auto"/>
              <w:ind w:left="0" w:firstLine="0"/>
              <w:jc w:val="left"/>
              <w:rPr>
                <w:sz w:val="22"/>
                <w:rPrChange w:id="74" w:author="Sham Parab" w:date="2021-05-28T09:17:00Z">
                  <w:rPr/>
                </w:rPrChange>
              </w:rPr>
            </w:pPr>
            <w:r w:rsidRPr="009F6263">
              <w:rPr>
                <w:sz w:val="22"/>
                <w:rPrChange w:id="75" w:author="Sham Parab" w:date="2021-05-28T09:17:00Z">
                  <w:rPr/>
                </w:rPrChange>
              </w:rPr>
              <w:t xml:space="preserve">: </w:t>
            </w:r>
          </w:p>
        </w:tc>
        <w:tc>
          <w:tcPr>
            <w:tcW w:w="5970" w:type="dxa"/>
            <w:tcBorders>
              <w:top w:val="nil"/>
              <w:left w:val="nil"/>
              <w:bottom w:val="nil"/>
              <w:right w:val="nil"/>
            </w:tcBorders>
          </w:tcPr>
          <w:p w14:paraId="5A52BE3B" w14:textId="77777777" w:rsidR="00320BFB" w:rsidRPr="009F6263" w:rsidRDefault="00B006AB">
            <w:pPr>
              <w:spacing w:after="0" w:line="259" w:lineRule="auto"/>
              <w:ind w:left="0" w:right="124" w:firstLine="0"/>
              <w:jc w:val="right"/>
              <w:rPr>
                <w:sz w:val="22"/>
                <w:rPrChange w:id="76" w:author="Sham Parab" w:date="2021-05-28T09:17:00Z">
                  <w:rPr/>
                </w:rPrChange>
              </w:rPr>
            </w:pPr>
            <w:r w:rsidRPr="009F6263">
              <w:rPr>
                <w:sz w:val="22"/>
                <w:rPrChange w:id="77" w:author="Sham Parab" w:date="2021-05-28T09:17:00Z">
                  <w:rPr/>
                </w:rPrChange>
              </w:rPr>
              <w:t xml:space="preserve">Procedure for monthly maintenance/checking of cooling  </w:t>
            </w:r>
          </w:p>
        </w:tc>
      </w:tr>
      <w:tr w:rsidR="00320BFB" w:rsidRPr="009F6263" w14:paraId="4EF3DFD2" w14:textId="77777777">
        <w:trPr>
          <w:trHeight w:val="1107"/>
        </w:trPr>
        <w:tc>
          <w:tcPr>
            <w:tcW w:w="2175" w:type="dxa"/>
            <w:tcBorders>
              <w:top w:val="nil"/>
              <w:left w:val="nil"/>
              <w:bottom w:val="nil"/>
              <w:right w:val="nil"/>
            </w:tcBorders>
          </w:tcPr>
          <w:p w14:paraId="70FCA1C0" w14:textId="77777777" w:rsidR="00320BFB" w:rsidRPr="009F6263" w:rsidRDefault="00B006AB">
            <w:pPr>
              <w:spacing w:after="0" w:line="259" w:lineRule="auto"/>
              <w:ind w:left="14" w:firstLine="0"/>
              <w:jc w:val="left"/>
              <w:rPr>
                <w:sz w:val="22"/>
                <w:rPrChange w:id="78" w:author="Sham Parab" w:date="2021-05-28T09:17:00Z">
                  <w:rPr/>
                </w:rPrChange>
              </w:rPr>
            </w:pPr>
            <w:r w:rsidRPr="009F6263">
              <w:rPr>
                <w:sz w:val="22"/>
                <w:rPrChange w:id="79" w:author="Sham Parab" w:date="2021-05-28T09:17:00Z">
                  <w:rPr/>
                </w:rPrChange>
              </w:rPr>
              <w:t xml:space="preserve"> </w:t>
            </w:r>
            <w:r w:rsidRPr="009F6263">
              <w:rPr>
                <w:sz w:val="22"/>
                <w:rPrChange w:id="80" w:author="Sham Parab" w:date="2021-05-28T09:17:00Z">
                  <w:rPr/>
                </w:rPrChange>
              </w:rPr>
              <w:tab/>
              <w:t xml:space="preserve"> </w:t>
            </w:r>
            <w:r w:rsidRPr="009F6263">
              <w:rPr>
                <w:sz w:val="22"/>
                <w:rPrChange w:id="81" w:author="Sham Parab" w:date="2021-05-28T09:17:00Z">
                  <w:rPr/>
                </w:rPrChange>
              </w:rPr>
              <w:tab/>
              <w:t xml:space="preserve"> </w:t>
            </w:r>
          </w:p>
          <w:p w14:paraId="26D62EB9" w14:textId="77777777" w:rsidR="00320BFB" w:rsidRPr="009F6263" w:rsidRDefault="00B006AB">
            <w:pPr>
              <w:spacing w:after="0" w:line="259" w:lineRule="auto"/>
              <w:ind w:left="14" w:firstLine="0"/>
              <w:jc w:val="left"/>
              <w:rPr>
                <w:sz w:val="22"/>
                <w:rPrChange w:id="82" w:author="Sham Parab" w:date="2021-05-28T09:17:00Z">
                  <w:rPr/>
                </w:rPrChange>
              </w:rPr>
            </w:pPr>
            <w:r w:rsidRPr="009F6263">
              <w:rPr>
                <w:sz w:val="22"/>
                <w:rPrChange w:id="83" w:author="Sham Parab" w:date="2021-05-28T09:17:00Z">
                  <w:rPr/>
                </w:rPrChange>
              </w:rPr>
              <w:t xml:space="preserve"> </w:t>
            </w:r>
          </w:p>
          <w:p w14:paraId="01CB3F4F" w14:textId="77777777" w:rsidR="00320BFB" w:rsidRPr="009F6263" w:rsidRDefault="00B006AB">
            <w:pPr>
              <w:spacing w:after="0" w:line="259" w:lineRule="auto"/>
              <w:ind w:left="14" w:firstLine="0"/>
              <w:jc w:val="left"/>
              <w:rPr>
                <w:sz w:val="22"/>
                <w:rPrChange w:id="84" w:author="Sham Parab" w:date="2021-05-28T09:17:00Z">
                  <w:rPr/>
                </w:rPrChange>
              </w:rPr>
            </w:pPr>
            <w:r w:rsidRPr="009F6263">
              <w:rPr>
                <w:b/>
                <w:sz w:val="22"/>
                <w:rPrChange w:id="85" w:author="Sham Parab" w:date="2021-05-28T09:17:00Z">
                  <w:rPr>
                    <w:b/>
                  </w:rPr>
                </w:rPrChange>
              </w:rPr>
              <w:t xml:space="preserve">Aspect - Impact  </w:t>
            </w:r>
          </w:p>
          <w:p w14:paraId="6D4873D7" w14:textId="77777777" w:rsidR="00320BFB" w:rsidRPr="009F6263" w:rsidRDefault="00B006AB">
            <w:pPr>
              <w:spacing w:after="0" w:line="259" w:lineRule="auto"/>
              <w:ind w:left="14" w:firstLine="0"/>
              <w:jc w:val="left"/>
              <w:rPr>
                <w:sz w:val="22"/>
                <w:rPrChange w:id="86" w:author="Sham Parab" w:date="2021-05-28T09:17:00Z">
                  <w:rPr/>
                </w:rPrChange>
              </w:rPr>
            </w:pPr>
            <w:r w:rsidRPr="009F6263">
              <w:rPr>
                <w:b/>
                <w:sz w:val="22"/>
                <w:rPrChange w:id="87" w:author="Sham Parab" w:date="2021-05-28T09:17:00Z">
                  <w:rPr>
                    <w:b/>
                  </w:rPr>
                </w:rPrChange>
              </w:rPr>
              <w:t xml:space="preserve"> </w:t>
            </w:r>
          </w:p>
        </w:tc>
        <w:tc>
          <w:tcPr>
            <w:tcW w:w="290" w:type="dxa"/>
            <w:tcBorders>
              <w:top w:val="nil"/>
              <w:left w:val="nil"/>
              <w:bottom w:val="nil"/>
              <w:right w:val="nil"/>
            </w:tcBorders>
          </w:tcPr>
          <w:p w14:paraId="0F90FD84" w14:textId="77777777" w:rsidR="00320BFB" w:rsidRPr="009F6263" w:rsidRDefault="00B006AB">
            <w:pPr>
              <w:spacing w:after="0" w:line="259" w:lineRule="auto"/>
              <w:ind w:left="0" w:firstLine="0"/>
              <w:jc w:val="left"/>
              <w:rPr>
                <w:sz w:val="22"/>
                <w:rPrChange w:id="88" w:author="Sham Parab" w:date="2021-05-28T09:17:00Z">
                  <w:rPr/>
                </w:rPrChange>
              </w:rPr>
            </w:pPr>
            <w:r w:rsidRPr="009F6263">
              <w:rPr>
                <w:sz w:val="22"/>
                <w:rPrChange w:id="89" w:author="Sham Parab" w:date="2021-05-28T09:17:00Z">
                  <w:rPr/>
                </w:rPrChange>
              </w:rPr>
              <w:t xml:space="preserve"> </w:t>
            </w:r>
          </w:p>
        </w:tc>
        <w:tc>
          <w:tcPr>
            <w:tcW w:w="5970" w:type="dxa"/>
            <w:tcBorders>
              <w:top w:val="nil"/>
              <w:left w:val="nil"/>
              <w:bottom w:val="nil"/>
              <w:right w:val="nil"/>
            </w:tcBorders>
          </w:tcPr>
          <w:p w14:paraId="485A657A" w14:textId="77777777" w:rsidR="00320BFB" w:rsidRPr="009F6263" w:rsidRDefault="00B006AB">
            <w:pPr>
              <w:spacing w:after="0" w:line="259" w:lineRule="auto"/>
              <w:ind w:left="430" w:firstLine="0"/>
              <w:jc w:val="left"/>
              <w:rPr>
                <w:sz w:val="22"/>
                <w:rPrChange w:id="90" w:author="Sham Parab" w:date="2021-05-28T09:17:00Z">
                  <w:rPr/>
                </w:rPrChange>
              </w:rPr>
            </w:pPr>
            <w:r w:rsidRPr="009F6263">
              <w:rPr>
                <w:sz w:val="22"/>
                <w:rPrChange w:id="91" w:author="Sham Parab" w:date="2021-05-28T09:17:00Z">
                  <w:rPr/>
                </w:rPrChange>
              </w:rPr>
              <w:t xml:space="preserve">Tower Fan </w:t>
            </w:r>
          </w:p>
        </w:tc>
      </w:tr>
      <w:tr w:rsidR="00320BFB" w:rsidRPr="009F6263" w14:paraId="612D1F58" w14:textId="77777777">
        <w:trPr>
          <w:trHeight w:val="253"/>
        </w:trPr>
        <w:tc>
          <w:tcPr>
            <w:tcW w:w="2175" w:type="dxa"/>
            <w:tcBorders>
              <w:top w:val="nil"/>
              <w:left w:val="nil"/>
              <w:bottom w:val="nil"/>
              <w:right w:val="nil"/>
            </w:tcBorders>
          </w:tcPr>
          <w:p w14:paraId="7CDE67B5" w14:textId="77777777" w:rsidR="00320BFB" w:rsidRPr="009F6263" w:rsidRDefault="00B006AB">
            <w:pPr>
              <w:spacing w:after="0" w:line="259" w:lineRule="auto"/>
              <w:ind w:left="0" w:firstLine="0"/>
              <w:jc w:val="left"/>
              <w:rPr>
                <w:sz w:val="22"/>
                <w:rPrChange w:id="92" w:author="Sham Parab" w:date="2021-05-28T09:17:00Z">
                  <w:rPr/>
                </w:rPrChange>
              </w:rPr>
            </w:pPr>
            <w:r w:rsidRPr="00C51F9B">
              <w:rPr>
                <w:sz w:val="22"/>
              </w:rPr>
              <w:t xml:space="preserve">Scrap generation </w:t>
            </w:r>
          </w:p>
        </w:tc>
        <w:tc>
          <w:tcPr>
            <w:tcW w:w="290" w:type="dxa"/>
            <w:tcBorders>
              <w:top w:val="nil"/>
              <w:left w:val="nil"/>
              <w:bottom w:val="nil"/>
              <w:right w:val="nil"/>
            </w:tcBorders>
          </w:tcPr>
          <w:p w14:paraId="7B3D8496" w14:textId="77777777" w:rsidR="00320BFB" w:rsidRPr="009F6263" w:rsidRDefault="00320BFB">
            <w:pPr>
              <w:spacing w:after="160" w:line="259" w:lineRule="auto"/>
              <w:ind w:left="0" w:firstLine="0"/>
              <w:jc w:val="left"/>
              <w:rPr>
                <w:sz w:val="22"/>
                <w:rPrChange w:id="93" w:author="Sham Parab" w:date="2021-05-28T09:17:00Z">
                  <w:rPr/>
                </w:rPrChange>
              </w:rPr>
            </w:pPr>
          </w:p>
        </w:tc>
        <w:tc>
          <w:tcPr>
            <w:tcW w:w="5970" w:type="dxa"/>
            <w:tcBorders>
              <w:top w:val="nil"/>
              <w:left w:val="nil"/>
              <w:bottom w:val="nil"/>
              <w:right w:val="nil"/>
            </w:tcBorders>
          </w:tcPr>
          <w:p w14:paraId="021455D3" w14:textId="77777777" w:rsidR="00320BFB" w:rsidRPr="009F6263" w:rsidRDefault="00B006AB">
            <w:pPr>
              <w:spacing w:after="0" w:line="259" w:lineRule="auto"/>
              <w:ind w:left="0" w:firstLine="0"/>
              <w:jc w:val="left"/>
              <w:rPr>
                <w:sz w:val="22"/>
                <w:rPrChange w:id="94" w:author="Sham Parab" w:date="2021-05-28T09:17:00Z">
                  <w:rPr/>
                </w:rPrChange>
              </w:rPr>
            </w:pPr>
            <w:r w:rsidRPr="00C51F9B">
              <w:rPr>
                <w:sz w:val="22"/>
              </w:rPr>
              <w:t xml:space="preserve">Resource Depletion </w:t>
            </w:r>
          </w:p>
        </w:tc>
      </w:tr>
      <w:tr w:rsidR="00320BFB" w:rsidRPr="009F6263" w14:paraId="1B0036A9" w14:textId="77777777">
        <w:trPr>
          <w:trHeight w:val="249"/>
        </w:trPr>
        <w:tc>
          <w:tcPr>
            <w:tcW w:w="2175" w:type="dxa"/>
            <w:tcBorders>
              <w:top w:val="nil"/>
              <w:left w:val="nil"/>
              <w:bottom w:val="nil"/>
              <w:right w:val="nil"/>
            </w:tcBorders>
          </w:tcPr>
          <w:p w14:paraId="1B186CCF" w14:textId="77777777" w:rsidR="00320BFB" w:rsidRPr="009F6263" w:rsidRDefault="00B006AB">
            <w:pPr>
              <w:spacing w:after="0" w:line="259" w:lineRule="auto"/>
              <w:ind w:left="0" w:firstLine="0"/>
              <w:jc w:val="left"/>
              <w:rPr>
                <w:sz w:val="22"/>
                <w:rPrChange w:id="95" w:author="Sham Parab" w:date="2021-05-28T09:17:00Z">
                  <w:rPr/>
                </w:rPrChange>
              </w:rPr>
            </w:pPr>
            <w:r w:rsidRPr="00C51F9B">
              <w:rPr>
                <w:sz w:val="22"/>
              </w:rPr>
              <w:t xml:space="preserve">Oil Spillage </w:t>
            </w:r>
          </w:p>
        </w:tc>
        <w:tc>
          <w:tcPr>
            <w:tcW w:w="290" w:type="dxa"/>
            <w:tcBorders>
              <w:top w:val="nil"/>
              <w:left w:val="nil"/>
              <w:bottom w:val="nil"/>
              <w:right w:val="nil"/>
            </w:tcBorders>
          </w:tcPr>
          <w:p w14:paraId="1312F2A8" w14:textId="77777777" w:rsidR="00320BFB" w:rsidRPr="009F6263" w:rsidRDefault="00320BFB">
            <w:pPr>
              <w:spacing w:after="160" w:line="259" w:lineRule="auto"/>
              <w:ind w:left="0" w:firstLine="0"/>
              <w:jc w:val="left"/>
              <w:rPr>
                <w:sz w:val="22"/>
                <w:rPrChange w:id="96" w:author="Sham Parab" w:date="2021-05-28T09:17:00Z">
                  <w:rPr/>
                </w:rPrChange>
              </w:rPr>
            </w:pPr>
          </w:p>
        </w:tc>
        <w:tc>
          <w:tcPr>
            <w:tcW w:w="5970" w:type="dxa"/>
            <w:tcBorders>
              <w:top w:val="nil"/>
              <w:left w:val="nil"/>
              <w:bottom w:val="nil"/>
              <w:right w:val="nil"/>
            </w:tcBorders>
          </w:tcPr>
          <w:p w14:paraId="58F3C603" w14:textId="77777777" w:rsidR="00320BFB" w:rsidRPr="009F6263" w:rsidRDefault="00B006AB">
            <w:pPr>
              <w:spacing w:after="0" w:line="259" w:lineRule="auto"/>
              <w:ind w:left="0" w:firstLine="0"/>
              <w:jc w:val="left"/>
              <w:rPr>
                <w:sz w:val="22"/>
                <w:rPrChange w:id="97" w:author="Sham Parab" w:date="2021-05-28T09:17:00Z">
                  <w:rPr/>
                </w:rPrChange>
              </w:rPr>
            </w:pPr>
            <w:r w:rsidRPr="00C51F9B">
              <w:rPr>
                <w:sz w:val="22"/>
              </w:rPr>
              <w:t xml:space="preserve">Land contamination  </w:t>
            </w:r>
          </w:p>
        </w:tc>
      </w:tr>
    </w:tbl>
    <w:p w14:paraId="723DB580" w14:textId="77777777" w:rsidR="00320BFB" w:rsidRPr="009F6263" w:rsidRDefault="00B006AB">
      <w:pPr>
        <w:spacing w:after="3" w:line="259" w:lineRule="auto"/>
        <w:ind w:left="-5"/>
        <w:jc w:val="left"/>
        <w:rPr>
          <w:sz w:val="22"/>
          <w:rPrChange w:id="98" w:author="Sham Parab" w:date="2021-05-28T09:17:00Z">
            <w:rPr/>
          </w:rPrChange>
        </w:rPr>
      </w:pPr>
      <w:r w:rsidRPr="00C51F9B">
        <w:rPr>
          <w:sz w:val="22"/>
        </w:rPr>
        <w:t xml:space="preserve">Oil traced waste generation Land contamination &amp; Resource Depletion  </w:t>
      </w:r>
    </w:p>
    <w:p w14:paraId="4468F3F9" w14:textId="77777777" w:rsidR="00320BFB" w:rsidRPr="009F6263" w:rsidRDefault="00B006AB">
      <w:pPr>
        <w:tabs>
          <w:tab w:val="center" w:pos="2759"/>
        </w:tabs>
        <w:spacing w:after="3" w:line="259" w:lineRule="auto"/>
        <w:ind w:left="-15" w:firstLine="0"/>
        <w:jc w:val="left"/>
        <w:rPr>
          <w:sz w:val="22"/>
          <w:rPrChange w:id="99" w:author="Sham Parab" w:date="2021-05-28T09:17:00Z">
            <w:rPr/>
          </w:rPrChange>
        </w:rPr>
      </w:pPr>
      <w:r w:rsidRPr="00C51F9B">
        <w:rPr>
          <w:sz w:val="22"/>
        </w:rPr>
        <w:t xml:space="preserve">Fumes  </w:t>
      </w:r>
      <w:r w:rsidRPr="00C51F9B">
        <w:rPr>
          <w:sz w:val="22"/>
        </w:rPr>
        <w:tab/>
        <w:t xml:space="preserve">Health </w:t>
      </w:r>
    </w:p>
    <w:p w14:paraId="096476B2" w14:textId="77777777" w:rsidR="003B666C" w:rsidRPr="009F6263" w:rsidRDefault="00B006AB" w:rsidP="001E0818">
      <w:pPr>
        <w:tabs>
          <w:tab w:val="left" w:pos="7786"/>
        </w:tabs>
        <w:spacing w:after="0" w:line="259" w:lineRule="auto"/>
        <w:ind w:left="14" w:firstLine="0"/>
        <w:jc w:val="left"/>
        <w:rPr>
          <w:sz w:val="22"/>
          <w:rPrChange w:id="100" w:author="Sham Parab" w:date="2021-05-28T09:17:00Z">
            <w:rPr/>
          </w:rPrChange>
        </w:rPr>
      </w:pPr>
      <w:r w:rsidRPr="009F6263">
        <w:rPr>
          <w:b/>
          <w:sz w:val="22"/>
          <w:rPrChange w:id="101" w:author="Sham Parab" w:date="2021-05-28T09:17:00Z">
            <w:rPr>
              <w:b/>
            </w:rPr>
          </w:rPrChange>
        </w:rPr>
        <w:t xml:space="preserve"> </w:t>
      </w:r>
      <w:r w:rsidR="00C25C0B" w:rsidRPr="009F6263">
        <w:rPr>
          <w:b/>
          <w:sz w:val="22"/>
          <w:rPrChange w:id="102" w:author="Sham Parab" w:date="2021-05-28T09:17:00Z">
            <w:rPr>
              <w:b/>
            </w:rPr>
          </w:rPrChange>
        </w:rPr>
        <w:tab/>
      </w:r>
    </w:p>
    <w:tbl>
      <w:tblPr>
        <w:tblStyle w:val="TableGrid"/>
        <w:tblpPr w:leftFromText="180" w:rightFromText="180" w:vertAnchor="text" w:tblpY="1"/>
        <w:tblOverlap w:val="never"/>
        <w:tblW w:w="5480" w:type="dxa"/>
        <w:tblInd w:w="0" w:type="dxa"/>
        <w:tblCellMar>
          <w:top w:w="35" w:type="dxa"/>
        </w:tblCellMar>
        <w:tblLook w:val="04A0" w:firstRow="1" w:lastRow="0" w:firstColumn="1" w:lastColumn="0" w:noHBand="0" w:noVBand="1"/>
      </w:tblPr>
      <w:tblGrid>
        <w:gridCol w:w="3266"/>
        <w:gridCol w:w="2214"/>
      </w:tblGrid>
      <w:tr w:rsidR="003B666C" w:rsidRPr="009F6263" w14:paraId="5CC160C2" w14:textId="77777777" w:rsidTr="00CA61C7">
        <w:trPr>
          <w:trHeight w:val="192"/>
        </w:trPr>
        <w:tc>
          <w:tcPr>
            <w:tcW w:w="3266" w:type="dxa"/>
            <w:tcBorders>
              <w:top w:val="nil"/>
              <w:left w:val="nil"/>
              <w:bottom w:val="nil"/>
              <w:right w:val="nil"/>
            </w:tcBorders>
          </w:tcPr>
          <w:p w14:paraId="6E2A38F8" w14:textId="77777777" w:rsidR="003B666C" w:rsidRPr="009F6263" w:rsidRDefault="003B666C" w:rsidP="0075498D">
            <w:pPr>
              <w:tabs>
                <w:tab w:val="left" w:pos="2282"/>
              </w:tabs>
              <w:spacing w:after="0" w:line="259" w:lineRule="auto"/>
              <w:ind w:left="0" w:firstLine="0"/>
              <w:rPr>
                <w:rFonts w:ascii="Arial" w:hAnsi="Arial" w:cs="Arial"/>
                <w:sz w:val="22"/>
                <w:rPrChange w:id="103" w:author="Sham Parab" w:date="2021-05-28T09:17:00Z">
                  <w:rPr>
                    <w:rFonts w:ascii="Arial" w:hAnsi="Arial" w:cs="Arial"/>
                    <w:sz w:val="20"/>
                    <w:szCs w:val="20"/>
                  </w:rPr>
                </w:rPrChange>
              </w:rPr>
            </w:pPr>
            <w:r w:rsidRPr="009F6263">
              <w:rPr>
                <w:rFonts w:ascii="Arial" w:hAnsi="Arial" w:cs="Arial"/>
                <w:sz w:val="22"/>
                <w:rPrChange w:id="104" w:author="Sham Parab" w:date="2021-05-28T09:17:00Z">
                  <w:rPr>
                    <w:rFonts w:ascii="Arial" w:hAnsi="Arial" w:cs="Arial"/>
                    <w:sz w:val="20"/>
                    <w:szCs w:val="20"/>
                  </w:rPr>
                </w:rPrChange>
              </w:rPr>
              <w:t>Draining of water</w:t>
            </w:r>
          </w:p>
        </w:tc>
        <w:tc>
          <w:tcPr>
            <w:tcW w:w="2214" w:type="dxa"/>
            <w:tcBorders>
              <w:top w:val="nil"/>
              <w:left w:val="nil"/>
              <w:bottom w:val="nil"/>
              <w:right w:val="nil"/>
            </w:tcBorders>
          </w:tcPr>
          <w:p w14:paraId="64D865AC" w14:textId="77777777" w:rsidR="003B666C" w:rsidRPr="009F6263" w:rsidRDefault="003B666C" w:rsidP="00CA61C7">
            <w:pPr>
              <w:spacing w:after="0" w:line="259" w:lineRule="auto"/>
              <w:ind w:left="0" w:firstLine="0"/>
              <w:rPr>
                <w:rFonts w:ascii="Arial" w:hAnsi="Arial" w:cs="Arial"/>
                <w:sz w:val="22"/>
                <w:rPrChange w:id="105" w:author="Sham Parab" w:date="2021-05-28T09:17:00Z">
                  <w:rPr>
                    <w:rFonts w:ascii="Arial" w:hAnsi="Arial" w:cs="Arial"/>
                    <w:sz w:val="20"/>
                    <w:szCs w:val="20"/>
                  </w:rPr>
                </w:rPrChange>
              </w:rPr>
            </w:pPr>
            <w:r w:rsidRPr="009F6263">
              <w:rPr>
                <w:rFonts w:ascii="Arial" w:hAnsi="Arial" w:cs="Arial"/>
                <w:sz w:val="22"/>
                <w:rPrChange w:id="106" w:author="Sham Parab" w:date="2021-05-28T09:17:00Z">
                  <w:rPr>
                    <w:rFonts w:ascii="Arial" w:hAnsi="Arial" w:cs="Arial"/>
                    <w:sz w:val="20"/>
                    <w:szCs w:val="20"/>
                  </w:rPr>
                </w:rPrChange>
              </w:rPr>
              <w:t xml:space="preserve">Resource Depletion </w:t>
            </w:r>
          </w:p>
        </w:tc>
      </w:tr>
      <w:tr w:rsidR="003B666C" w:rsidRPr="009F6263" w14:paraId="404E33FE" w14:textId="77777777" w:rsidTr="00CA61C7">
        <w:trPr>
          <w:trHeight w:val="192"/>
        </w:trPr>
        <w:tc>
          <w:tcPr>
            <w:tcW w:w="3266" w:type="dxa"/>
            <w:tcBorders>
              <w:top w:val="nil"/>
              <w:left w:val="nil"/>
              <w:bottom w:val="nil"/>
              <w:right w:val="nil"/>
            </w:tcBorders>
          </w:tcPr>
          <w:p w14:paraId="01A9D430" w14:textId="77777777" w:rsidR="003B666C" w:rsidRPr="009F6263" w:rsidRDefault="003B666C" w:rsidP="00CA61C7">
            <w:pPr>
              <w:spacing w:after="0" w:line="259" w:lineRule="auto"/>
              <w:ind w:left="0" w:firstLine="0"/>
              <w:rPr>
                <w:rFonts w:ascii="Arial" w:hAnsi="Arial" w:cs="Arial"/>
                <w:sz w:val="22"/>
                <w:rPrChange w:id="107" w:author="Sham Parab" w:date="2021-05-28T09:17:00Z">
                  <w:rPr>
                    <w:rFonts w:ascii="Arial" w:hAnsi="Arial" w:cs="Arial"/>
                    <w:szCs w:val="24"/>
                  </w:rPr>
                </w:rPrChange>
              </w:rPr>
            </w:pPr>
          </w:p>
        </w:tc>
        <w:tc>
          <w:tcPr>
            <w:tcW w:w="2214" w:type="dxa"/>
            <w:tcBorders>
              <w:top w:val="nil"/>
              <w:left w:val="nil"/>
              <w:bottom w:val="nil"/>
              <w:right w:val="nil"/>
            </w:tcBorders>
          </w:tcPr>
          <w:p w14:paraId="6B3DE384" w14:textId="77777777" w:rsidR="003B666C" w:rsidRPr="009F6263" w:rsidRDefault="003B666C" w:rsidP="00CA61C7">
            <w:pPr>
              <w:spacing w:after="0" w:line="259" w:lineRule="auto"/>
              <w:ind w:left="0" w:firstLine="0"/>
              <w:rPr>
                <w:rFonts w:ascii="Arial" w:hAnsi="Arial" w:cs="Arial"/>
                <w:sz w:val="22"/>
                <w:rPrChange w:id="108" w:author="Sham Parab" w:date="2021-05-28T09:17:00Z">
                  <w:rPr>
                    <w:rFonts w:ascii="Arial" w:hAnsi="Arial" w:cs="Arial"/>
                    <w:szCs w:val="24"/>
                  </w:rPr>
                </w:rPrChange>
              </w:rPr>
            </w:pPr>
          </w:p>
        </w:tc>
      </w:tr>
    </w:tbl>
    <w:p w14:paraId="132D7204" w14:textId="77777777" w:rsidR="00320BFB" w:rsidRPr="009F6263" w:rsidRDefault="00320BFB">
      <w:pPr>
        <w:spacing w:after="0" w:line="259" w:lineRule="auto"/>
        <w:ind w:left="14" w:firstLine="0"/>
        <w:jc w:val="left"/>
        <w:rPr>
          <w:sz w:val="22"/>
          <w:rPrChange w:id="109" w:author="Sham Parab" w:date="2021-05-28T09:17:00Z">
            <w:rPr/>
          </w:rPrChange>
        </w:rPr>
      </w:pPr>
    </w:p>
    <w:p w14:paraId="517BB5A8" w14:textId="77777777" w:rsidR="00320BFB" w:rsidRPr="009F6263" w:rsidRDefault="000B2535">
      <w:pPr>
        <w:spacing w:after="244" w:line="259" w:lineRule="auto"/>
        <w:ind w:left="9" w:right="6622"/>
        <w:jc w:val="left"/>
        <w:rPr>
          <w:sz w:val="22"/>
          <w:rPrChange w:id="110" w:author="Sham Parab" w:date="2021-05-28T09:17:00Z">
            <w:rPr/>
          </w:rPrChange>
        </w:rPr>
      </w:pPr>
      <w:r w:rsidRPr="009F6263">
        <w:rPr>
          <w:sz w:val="22"/>
          <w:rPrChange w:id="111" w:author="Sham Parab" w:date="2021-05-28T09:17:00Z">
            <w:rPr>
              <w:b/>
            </w:rPr>
          </w:rPrChange>
        </w:rPr>
        <w:fldChar w:fldCharType="begin"/>
      </w:r>
      <w:r w:rsidRPr="009F6263">
        <w:rPr>
          <w:sz w:val="22"/>
          <w:rPrChange w:id="112" w:author="Sham Parab" w:date="2021-05-28T09:17:00Z">
            <w:rPr/>
          </w:rPrChange>
        </w:rPr>
        <w:instrText xml:space="preserve"> HYPERLINK "file://///Maint212/qehs%20mech%20on/ohsas/4%20RISK%20ASSESMENT/WIMAINT44%20MAINTENANCE%20OF%20PUMP.xls" \h </w:instrText>
      </w:r>
      <w:r w:rsidRPr="009F6263">
        <w:rPr>
          <w:sz w:val="22"/>
          <w:rPrChange w:id="113" w:author="Sham Parab" w:date="2021-05-28T09:17:00Z">
            <w:rPr>
              <w:b/>
            </w:rPr>
          </w:rPrChange>
        </w:rPr>
        <w:fldChar w:fldCharType="separate"/>
      </w:r>
      <w:r w:rsidR="00B006AB" w:rsidRPr="009F6263">
        <w:rPr>
          <w:b/>
          <w:sz w:val="22"/>
          <w:rPrChange w:id="114" w:author="Sham Parab" w:date="2021-05-28T09:17:00Z">
            <w:rPr>
              <w:b/>
            </w:rPr>
          </w:rPrChange>
        </w:rPr>
        <w:t>Hazards identified</w:t>
      </w:r>
      <w:r w:rsidRPr="009F6263">
        <w:rPr>
          <w:b/>
          <w:sz w:val="22"/>
          <w:rPrChange w:id="115" w:author="Sham Parab" w:date="2021-05-28T09:17:00Z">
            <w:rPr>
              <w:b/>
            </w:rPr>
          </w:rPrChange>
        </w:rPr>
        <w:fldChar w:fldCharType="end"/>
      </w:r>
      <w:r w:rsidRPr="009F6263">
        <w:rPr>
          <w:sz w:val="22"/>
          <w:rPrChange w:id="116" w:author="Sham Parab" w:date="2021-05-28T09:17:00Z">
            <w:rPr>
              <w:b/>
            </w:rPr>
          </w:rPrChange>
        </w:rPr>
        <w:fldChar w:fldCharType="begin"/>
      </w:r>
      <w:r w:rsidRPr="009F6263">
        <w:rPr>
          <w:sz w:val="22"/>
          <w:rPrChange w:id="117" w:author="Sham Parab" w:date="2021-05-28T09:17:00Z">
            <w:rPr/>
          </w:rPrChange>
        </w:rPr>
        <w:instrText xml:space="preserve"> HYPERLINK "file://///Maint212/qehs%20mech%20on/ohsas/4%20RISK%20ASSESMENT/WIMAINT44%20MAINTENANCE%20OF%20PUMP.xls" \h </w:instrText>
      </w:r>
      <w:r w:rsidRPr="009F6263">
        <w:rPr>
          <w:sz w:val="22"/>
          <w:rPrChange w:id="118" w:author="Sham Parab" w:date="2021-05-28T09:17:00Z">
            <w:rPr>
              <w:b/>
            </w:rPr>
          </w:rPrChange>
        </w:rPr>
        <w:fldChar w:fldCharType="separate"/>
      </w:r>
      <w:r w:rsidR="00B006AB" w:rsidRPr="009F6263">
        <w:rPr>
          <w:b/>
          <w:sz w:val="22"/>
          <w:rPrChange w:id="119" w:author="Sham Parab" w:date="2021-05-28T09:17:00Z">
            <w:rPr>
              <w:b/>
            </w:rPr>
          </w:rPrChange>
        </w:rPr>
        <w:t xml:space="preserve"> </w:t>
      </w:r>
      <w:r w:rsidRPr="009F6263">
        <w:rPr>
          <w:b/>
          <w:sz w:val="22"/>
          <w:rPrChange w:id="120" w:author="Sham Parab" w:date="2021-05-28T09:17:00Z">
            <w:rPr>
              <w:b/>
            </w:rPr>
          </w:rPrChange>
        </w:rPr>
        <w:fldChar w:fldCharType="end"/>
      </w:r>
      <w:r w:rsidR="00B006AB" w:rsidRPr="009F6263">
        <w:rPr>
          <w:sz w:val="22"/>
          <w:rPrChange w:id="121" w:author="Sham Parab" w:date="2021-05-28T09:17:00Z">
            <w:rPr/>
          </w:rPrChange>
        </w:rPr>
        <w:t xml:space="preserve"> </w:t>
      </w:r>
      <w:r w:rsidR="00B006AB" w:rsidRPr="009F6263">
        <w:rPr>
          <w:b/>
          <w:sz w:val="22"/>
          <w:rPrChange w:id="122" w:author="Sham Parab" w:date="2021-05-28T09:17:00Z">
            <w:rPr>
              <w:b/>
            </w:rPr>
          </w:rPrChange>
        </w:rPr>
        <w:t xml:space="preserve"> </w:t>
      </w:r>
    </w:p>
    <w:p w14:paraId="11F4BC56" w14:textId="77777777" w:rsidR="00320BFB" w:rsidRPr="009F6263" w:rsidRDefault="00B006AB">
      <w:pPr>
        <w:spacing w:after="336"/>
        <w:rPr>
          <w:sz w:val="22"/>
          <w:rPrChange w:id="123" w:author="Sham Parab" w:date="2021-05-28T09:17:00Z">
            <w:rPr/>
          </w:rPrChange>
        </w:rPr>
      </w:pPr>
      <w:r w:rsidRPr="009F6263">
        <w:rPr>
          <w:b/>
          <w:sz w:val="22"/>
          <w:rPrChange w:id="124" w:author="Sham Parab" w:date="2021-05-28T09:17:00Z">
            <w:rPr>
              <w:b/>
            </w:rPr>
          </w:rPrChange>
        </w:rPr>
        <w:t xml:space="preserve">Physical Hazard </w:t>
      </w:r>
      <w:r w:rsidRPr="009F6263">
        <w:rPr>
          <w:rFonts w:ascii="Arial" w:eastAsia="Arial" w:hAnsi="Arial" w:cs="Arial"/>
          <w:b/>
          <w:sz w:val="22"/>
          <w:rPrChange w:id="125" w:author="Sham Parab" w:date="2021-05-28T09:17:00Z">
            <w:rPr>
              <w:rFonts w:ascii="Arial" w:eastAsia="Arial" w:hAnsi="Arial" w:cs="Arial"/>
              <w:b/>
              <w:sz w:val="20"/>
            </w:rPr>
          </w:rPrChange>
        </w:rPr>
        <w:t xml:space="preserve">- </w:t>
      </w:r>
      <w:r w:rsidRPr="009F6263">
        <w:rPr>
          <w:sz w:val="22"/>
          <w:rPrChange w:id="126" w:author="Sham Parab" w:date="2021-05-28T09:17:00Z">
            <w:rPr/>
          </w:rPrChange>
        </w:rPr>
        <w:t xml:space="preserve">Pressure, temperature, dust inhalation, congestion, Drowning in water </w:t>
      </w:r>
    </w:p>
    <w:p w14:paraId="74E9DB99" w14:textId="77777777" w:rsidR="00320BFB" w:rsidRPr="009F6263" w:rsidRDefault="00B006AB">
      <w:pPr>
        <w:spacing w:after="46" w:line="259" w:lineRule="auto"/>
        <w:ind w:left="14" w:firstLine="0"/>
        <w:jc w:val="left"/>
        <w:rPr>
          <w:sz w:val="22"/>
          <w:rPrChange w:id="127" w:author="Sham Parab" w:date="2021-05-28T09:17:00Z">
            <w:rPr/>
          </w:rPrChange>
        </w:rPr>
      </w:pPr>
      <w:r w:rsidRPr="009F6263">
        <w:rPr>
          <w:sz w:val="22"/>
          <w:rPrChange w:id="128" w:author="Sham Parab" w:date="2021-05-28T09:17:00Z">
            <w:rPr/>
          </w:rPrChange>
        </w:rPr>
        <w:t xml:space="preserve"> </w:t>
      </w:r>
    </w:p>
    <w:p w14:paraId="4A9A6ACD" w14:textId="77777777" w:rsidR="00320BFB" w:rsidRPr="009F6263" w:rsidRDefault="00B006AB">
      <w:pPr>
        <w:pStyle w:val="Heading1"/>
        <w:spacing w:after="255"/>
        <w:ind w:left="9"/>
        <w:rPr>
          <w:sz w:val="22"/>
          <w:rPrChange w:id="129" w:author="Sham Parab" w:date="2021-05-28T09:17:00Z">
            <w:rPr/>
          </w:rPrChange>
        </w:rPr>
      </w:pPr>
      <w:r w:rsidRPr="009F6263">
        <w:rPr>
          <w:sz w:val="22"/>
          <w:rPrChange w:id="130" w:author="Sham Parab" w:date="2021-05-28T09:17:00Z">
            <w:rPr/>
          </w:rPrChange>
        </w:rPr>
        <w:t xml:space="preserve">Mechanical hazard –  </w:t>
      </w:r>
    </w:p>
    <w:p w14:paraId="21001BCF" w14:textId="77777777" w:rsidR="00320BFB" w:rsidRPr="009F6263" w:rsidRDefault="00B006AB">
      <w:pPr>
        <w:numPr>
          <w:ilvl w:val="0"/>
          <w:numId w:val="2"/>
        </w:numPr>
        <w:ind w:hanging="360"/>
        <w:rPr>
          <w:sz w:val="22"/>
          <w:rPrChange w:id="131" w:author="Sham Parab" w:date="2021-05-28T09:17:00Z">
            <w:rPr/>
          </w:rPrChange>
        </w:rPr>
      </w:pPr>
      <w:r w:rsidRPr="009F6263">
        <w:rPr>
          <w:sz w:val="22"/>
          <w:rPrChange w:id="132" w:author="Sham Parab" w:date="2021-05-28T09:17:00Z">
            <w:rPr/>
          </w:rPrChange>
        </w:rPr>
        <w:t xml:space="preserve">Trapping in between coupling, impeller, guard, dismantled pump and motor, or while operating/handling valve/pump/filter etc. </w:t>
      </w:r>
    </w:p>
    <w:p w14:paraId="1C3785CE" w14:textId="77777777" w:rsidR="00320BFB" w:rsidRPr="009F6263" w:rsidRDefault="00B006AB">
      <w:pPr>
        <w:numPr>
          <w:ilvl w:val="0"/>
          <w:numId w:val="2"/>
        </w:numPr>
        <w:ind w:hanging="360"/>
        <w:rPr>
          <w:sz w:val="22"/>
          <w:rPrChange w:id="133" w:author="Sham Parab" w:date="2021-05-28T09:17:00Z">
            <w:rPr/>
          </w:rPrChange>
        </w:rPr>
      </w:pPr>
      <w:r w:rsidRPr="009F6263">
        <w:rPr>
          <w:sz w:val="22"/>
          <w:rPrChange w:id="134" w:author="Sham Parab" w:date="2021-05-28T09:17:00Z">
            <w:rPr/>
          </w:rPrChange>
        </w:rPr>
        <w:t xml:space="preserve">Entanglement in between moving parts, guard, coupling.  </w:t>
      </w:r>
    </w:p>
    <w:p w14:paraId="1914ECC1" w14:textId="77777777" w:rsidR="00320BFB" w:rsidRPr="009F6263" w:rsidRDefault="00B006AB">
      <w:pPr>
        <w:numPr>
          <w:ilvl w:val="0"/>
          <w:numId w:val="2"/>
        </w:numPr>
        <w:ind w:hanging="360"/>
        <w:rPr>
          <w:sz w:val="22"/>
          <w:rPrChange w:id="135" w:author="Sham Parab" w:date="2021-05-28T09:17:00Z">
            <w:rPr/>
          </w:rPrChange>
        </w:rPr>
      </w:pPr>
      <w:r w:rsidRPr="009F6263">
        <w:rPr>
          <w:sz w:val="22"/>
          <w:rPrChange w:id="136" w:author="Sham Parab" w:date="2021-05-28T09:17:00Z">
            <w:rPr/>
          </w:rPrChange>
        </w:rPr>
        <w:lastRenderedPageBreak/>
        <w:t xml:space="preserve">Fall of spare parts, rod, slinged items, tools, hammer, etc.  </w:t>
      </w:r>
    </w:p>
    <w:p w14:paraId="52CB7570" w14:textId="77777777" w:rsidR="00320BFB" w:rsidRPr="009F6263" w:rsidRDefault="00B006AB">
      <w:pPr>
        <w:numPr>
          <w:ilvl w:val="0"/>
          <w:numId w:val="2"/>
        </w:numPr>
        <w:ind w:hanging="360"/>
        <w:rPr>
          <w:sz w:val="22"/>
          <w:rPrChange w:id="137" w:author="Sham Parab" w:date="2021-05-28T09:17:00Z">
            <w:rPr/>
          </w:rPrChange>
        </w:rPr>
      </w:pPr>
      <w:r w:rsidRPr="009F6263">
        <w:rPr>
          <w:sz w:val="22"/>
          <w:rPrChange w:id="138" w:author="Sham Parab" w:date="2021-05-28T09:17:00Z">
            <w:rPr/>
          </w:rPrChange>
        </w:rPr>
        <w:t xml:space="preserve">Fall of person from platform &amp; height, slipping. </w:t>
      </w:r>
    </w:p>
    <w:p w14:paraId="626534E8" w14:textId="77777777" w:rsidR="00320BFB" w:rsidRPr="009F6263" w:rsidRDefault="00B006AB">
      <w:pPr>
        <w:numPr>
          <w:ilvl w:val="0"/>
          <w:numId w:val="2"/>
        </w:numPr>
        <w:ind w:hanging="360"/>
        <w:rPr>
          <w:sz w:val="22"/>
          <w:rPrChange w:id="139" w:author="Sham Parab" w:date="2021-05-28T09:17:00Z">
            <w:rPr/>
          </w:rPrChange>
        </w:rPr>
      </w:pPr>
      <w:r w:rsidRPr="009F6263">
        <w:rPr>
          <w:sz w:val="22"/>
          <w:rPrChange w:id="140" w:author="Sham Parab" w:date="2021-05-28T09:17:00Z">
            <w:rPr/>
          </w:rPrChange>
        </w:rPr>
        <w:t xml:space="preserve">Impact of moving/slinged items. </w:t>
      </w:r>
    </w:p>
    <w:p w14:paraId="5FABA5B6" w14:textId="77777777" w:rsidR="00320BFB" w:rsidRPr="009F6263" w:rsidRDefault="00B006AB">
      <w:pPr>
        <w:numPr>
          <w:ilvl w:val="0"/>
          <w:numId w:val="2"/>
        </w:numPr>
        <w:ind w:hanging="360"/>
        <w:rPr>
          <w:sz w:val="22"/>
          <w:rPrChange w:id="141" w:author="Sham Parab" w:date="2021-05-28T09:17:00Z">
            <w:rPr/>
          </w:rPrChange>
        </w:rPr>
      </w:pPr>
      <w:r w:rsidRPr="009F6263">
        <w:rPr>
          <w:sz w:val="22"/>
          <w:rPrChange w:id="142" w:author="Sham Parab" w:date="2021-05-28T09:17:00Z">
            <w:rPr/>
          </w:rPrChange>
        </w:rPr>
        <w:t xml:space="preserve">Injury from slip of pump component while assembly / dismantling. </w:t>
      </w:r>
    </w:p>
    <w:p w14:paraId="57011381" w14:textId="77777777" w:rsidR="00320BFB" w:rsidRPr="009F6263" w:rsidRDefault="00B006AB">
      <w:pPr>
        <w:numPr>
          <w:ilvl w:val="0"/>
          <w:numId w:val="2"/>
        </w:numPr>
        <w:spacing w:after="276"/>
        <w:ind w:hanging="360"/>
        <w:rPr>
          <w:sz w:val="22"/>
          <w:rPrChange w:id="143" w:author="Sham Parab" w:date="2021-05-28T09:17:00Z">
            <w:rPr/>
          </w:rPrChange>
        </w:rPr>
      </w:pPr>
      <w:r w:rsidRPr="009F6263">
        <w:rPr>
          <w:sz w:val="22"/>
          <w:rPrChange w:id="144" w:author="Sham Parab" w:date="2021-05-28T09:17:00Z">
            <w:rPr/>
          </w:rPrChange>
        </w:rPr>
        <w:t xml:space="preserve">Impact of fan blade due to wind /while rotating manually  </w:t>
      </w:r>
    </w:p>
    <w:p w14:paraId="5F561447" w14:textId="77777777" w:rsidR="0003760E" w:rsidRPr="009F6263" w:rsidRDefault="0003760E" w:rsidP="001E0818">
      <w:pPr>
        <w:numPr>
          <w:ilvl w:val="0"/>
          <w:numId w:val="2"/>
        </w:numPr>
        <w:spacing w:after="269" w:line="249" w:lineRule="auto"/>
        <w:ind w:hanging="360"/>
        <w:jc w:val="left"/>
        <w:rPr>
          <w:sz w:val="22"/>
          <w:rPrChange w:id="145" w:author="Sham Parab" w:date="2021-05-28T09:17:00Z">
            <w:rPr/>
          </w:rPrChange>
        </w:rPr>
      </w:pPr>
      <w:r w:rsidRPr="009F6263">
        <w:rPr>
          <w:sz w:val="22"/>
          <w:rPrChange w:id="146" w:author="Sham Parab" w:date="2021-05-28T09:17:00Z">
            <w:rPr/>
          </w:rPrChange>
        </w:rPr>
        <w:t>Impingement of fingers, hand while fitting assembly of pump, bearing fixing, impeller fixing</w:t>
      </w:r>
      <w:r w:rsidR="00C90BB4" w:rsidRPr="009F6263">
        <w:rPr>
          <w:sz w:val="22"/>
          <w:rPrChange w:id="147" w:author="Sham Parab" w:date="2021-05-28T09:17:00Z">
            <w:rPr/>
          </w:rPrChange>
        </w:rPr>
        <w:t>, filter fitting.</w:t>
      </w:r>
    </w:p>
    <w:p w14:paraId="0454CE86" w14:textId="77777777" w:rsidR="00320BFB" w:rsidRPr="009F6263" w:rsidRDefault="00B006AB">
      <w:pPr>
        <w:spacing w:after="319" w:line="259" w:lineRule="auto"/>
        <w:ind w:left="9"/>
        <w:jc w:val="left"/>
        <w:rPr>
          <w:sz w:val="22"/>
          <w:rPrChange w:id="148" w:author="Sham Parab" w:date="2021-05-28T09:17:00Z">
            <w:rPr/>
          </w:rPrChange>
        </w:rPr>
      </w:pPr>
      <w:r w:rsidRPr="009F6263">
        <w:rPr>
          <w:sz w:val="22"/>
          <w:rPrChange w:id="149" w:author="Sham Parab" w:date="2021-05-28T09:17:00Z">
            <w:rPr/>
          </w:rPrChange>
        </w:rPr>
        <w:t xml:space="preserve"> </w:t>
      </w:r>
      <w:r w:rsidRPr="009F6263">
        <w:rPr>
          <w:b/>
          <w:sz w:val="22"/>
          <w:rPrChange w:id="150" w:author="Sham Parab" w:date="2021-05-28T09:17:00Z">
            <w:rPr>
              <w:b/>
            </w:rPr>
          </w:rPrChange>
        </w:rPr>
        <w:t>Electrical Hazard</w:t>
      </w:r>
      <w:r w:rsidRPr="009F6263">
        <w:rPr>
          <w:sz w:val="22"/>
          <w:rPrChange w:id="151" w:author="Sham Parab" w:date="2021-05-28T09:17:00Z">
            <w:rPr/>
          </w:rPrChange>
        </w:rPr>
        <w:t xml:space="preserve"> – Shock </w:t>
      </w:r>
      <w:r w:rsidR="0003760E" w:rsidRPr="009F6263">
        <w:rPr>
          <w:sz w:val="22"/>
          <w:rPrChange w:id="152" w:author="Sham Parab" w:date="2021-05-28T09:17:00Z">
            <w:rPr/>
          </w:rPrChange>
        </w:rPr>
        <w:t>from welding machine, electrical cable.</w:t>
      </w:r>
    </w:p>
    <w:p w14:paraId="44839F48" w14:textId="77777777" w:rsidR="00320BFB" w:rsidRPr="009F6263" w:rsidRDefault="00B006AB">
      <w:pPr>
        <w:spacing w:after="52"/>
        <w:rPr>
          <w:sz w:val="22"/>
          <w:rPrChange w:id="153" w:author="Sham Parab" w:date="2021-05-28T09:17:00Z">
            <w:rPr/>
          </w:rPrChange>
        </w:rPr>
      </w:pPr>
      <w:r w:rsidRPr="009F6263">
        <w:rPr>
          <w:b/>
          <w:sz w:val="22"/>
          <w:rPrChange w:id="154" w:author="Sham Parab" w:date="2021-05-28T09:17:00Z">
            <w:rPr>
              <w:b/>
            </w:rPr>
          </w:rPrChange>
        </w:rPr>
        <w:t>Chemical hazard            -</w:t>
      </w:r>
      <w:r w:rsidRPr="009F6263">
        <w:rPr>
          <w:sz w:val="22"/>
          <w:rPrChange w:id="155" w:author="Sham Parab" w:date="2021-05-28T09:17:00Z">
            <w:rPr/>
          </w:rPrChange>
        </w:rPr>
        <w:t xml:space="preserve">   Co gas poisoning &amp; Fire </w:t>
      </w:r>
    </w:p>
    <w:p w14:paraId="08825444" w14:textId="77777777" w:rsidR="00320BFB" w:rsidRPr="009F6263" w:rsidRDefault="00B006AB">
      <w:pPr>
        <w:spacing w:after="38" w:line="259" w:lineRule="auto"/>
        <w:ind w:left="14" w:firstLine="0"/>
        <w:jc w:val="left"/>
        <w:rPr>
          <w:sz w:val="22"/>
          <w:rPrChange w:id="156" w:author="Sham Parab" w:date="2021-05-28T09:17:00Z">
            <w:rPr/>
          </w:rPrChange>
        </w:rPr>
      </w:pPr>
      <w:r w:rsidRPr="009F6263">
        <w:rPr>
          <w:sz w:val="22"/>
          <w:rPrChange w:id="157" w:author="Sham Parab" w:date="2021-05-28T09:17:00Z">
            <w:rPr/>
          </w:rPrChange>
        </w:rPr>
        <w:t xml:space="preserve"> </w:t>
      </w:r>
    </w:p>
    <w:p w14:paraId="0AE776A5" w14:textId="77777777" w:rsidR="00320BFB" w:rsidRPr="009F6263" w:rsidRDefault="00B006AB">
      <w:pPr>
        <w:tabs>
          <w:tab w:val="center" w:pos="2934"/>
        </w:tabs>
        <w:spacing w:after="47" w:line="259" w:lineRule="auto"/>
        <w:ind w:left="-1" w:firstLine="0"/>
        <w:jc w:val="left"/>
        <w:rPr>
          <w:sz w:val="22"/>
          <w:rPrChange w:id="158" w:author="Sham Parab" w:date="2021-05-28T09:17:00Z">
            <w:rPr/>
          </w:rPrChange>
        </w:rPr>
      </w:pPr>
      <w:r w:rsidRPr="009F6263">
        <w:rPr>
          <w:b/>
          <w:sz w:val="22"/>
          <w:rPrChange w:id="159" w:author="Sham Parab" w:date="2021-05-28T09:17:00Z">
            <w:rPr>
              <w:b/>
            </w:rPr>
          </w:rPrChange>
        </w:rPr>
        <w:t>Biological Hazard</w:t>
      </w:r>
      <w:r w:rsidRPr="009F6263">
        <w:rPr>
          <w:sz w:val="22"/>
          <w:rPrChange w:id="160" w:author="Sham Parab" w:date="2021-05-28T09:17:00Z">
            <w:rPr/>
          </w:rPrChange>
        </w:rPr>
        <w:t xml:space="preserve"> </w:t>
      </w:r>
      <w:r w:rsidRPr="009F6263">
        <w:rPr>
          <w:sz w:val="22"/>
          <w:rPrChange w:id="161" w:author="Sham Parab" w:date="2021-05-28T09:17:00Z">
            <w:rPr/>
          </w:rPrChange>
        </w:rPr>
        <w:tab/>
        <w:t xml:space="preserve">      -   Bee sting </w:t>
      </w:r>
    </w:p>
    <w:p w14:paraId="6CBF456C" w14:textId="77777777" w:rsidR="0003760E" w:rsidRPr="009F6263" w:rsidRDefault="00B006AB" w:rsidP="0003760E">
      <w:pPr>
        <w:spacing w:after="89" w:line="259" w:lineRule="auto"/>
        <w:ind w:right="3603"/>
        <w:rPr>
          <w:sz w:val="22"/>
          <w:rPrChange w:id="162" w:author="Sham Parab" w:date="2021-05-28T09:17:00Z">
            <w:rPr/>
          </w:rPrChange>
        </w:rPr>
      </w:pPr>
      <w:r w:rsidRPr="009F6263">
        <w:rPr>
          <w:sz w:val="22"/>
          <w:rPrChange w:id="163" w:author="Sham Parab" w:date="2021-05-28T09:17:00Z">
            <w:rPr/>
          </w:rPrChange>
        </w:rPr>
        <w:t xml:space="preserve"> </w:t>
      </w:r>
    </w:p>
    <w:p w14:paraId="00D723E5" w14:textId="77777777" w:rsidR="0003760E" w:rsidRPr="009F6263" w:rsidRDefault="0003760E" w:rsidP="0003760E">
      <w:pPr>
        <w:spacing w:after="89" w:line="259" w:lineRule="auto"/>
        <w:ind w:right="3603"/>
        <w:rPr>
          <w:rFonts w:ascii="Arial" w:eastAsia="Arial" w:hAnsi="Arial" w:cs="Arial"/>
          <w:sz w:val="22"/>
          <w:rPrChange w:id="164" w:author="Sham Parab" w:date="2021-05-28T09:17:00Z">
            <w:rPr>
              <w:rFonts w:ascii="Arial" w:eastAsia="Arial" w:hAnsi="Arial" w:cs="Arial"/>
            </w:rPr>
          </w:rPrChange>
        </w:rPr>
      </w:pPr>
      <w:r w:rsidRPr="009F6263">
        <w:rPr>
          <w:b/>
          <w:sz w:val="22"/>
          <w:rPrChange w:id="165" w:author="Sham Parab" w:date="2021-05-28T09:17:00Z">
            <w:rPr>
              <w:b/>
            </w:rPr>
          </w:rPrChange>
        </w:rPr>
        <w:t xml:space="preserve">Human </w:t>
      </w:r>
      <w:proofErr w:type="spellStart"/>
      <w:r w:rsidRPr="009F6263">
        <w:rPr>
          <w:b/>
          <w:sz w:val="22"/>
          <w:rPrChange w:id="166" w:author="Sham Parab" w:date="2021-05-28T09:17:00Z">
            <w:rPr>
              <w:b/>
            </w:rPr>
          </w:rPrChange>
        </w:rPr>
        <w:t>Behavior</w:t>
      </w:r>
      <w:proofErr w:type="spellEnd"/>
      <w:r w:rsidRPr="009F6263">
        <w:rPr>
          <w:b/>
          <w:sz w:val="22"/>
          <w:rPrChange w:id="167" w:author="Sham Parab" w:date="2021-05-28T09:17:00Z">
            <w:rPr>
              <w:b/>
            </w:rPr>
          </w:rPrChange>
        </w:rPr>
        <w:t xml:space="preserve"> aspect of operators</w:t>
      </w:r>
      <w:r w:rsidRPr="009F6263">
        <w:rPr>
          <w:sz w:val="22"/>
          <w:rPrChange w:id="168" w:author="Sham Parab" w:date="2021-05-28T09:17:00Z">
            <w:rPr/>
          </w:rPrChange>
        </w:rPr>
        <w:t>:</w:t>
      </w:r>
    </w:p>
    <w:p w14:paraId="5888ABC8" w14:textId="77777777" w:rsidR="0003760E" w:rsidRPr="009F6263" w:rsidRDefault="0003760E" w:rsidP="0003760E">
      <w:pPr>
        <w:spacing w:after="89" w:line="259" w:lineRule="auto"/>
        <w:ind w:left="10" w:right="3603"/>
        <w:rPr>
          <w:rFonts w:ascii="Arial" w:eastAsia="Arial" w:hAnsi="Arial" w:cs="Arial"/>
          <w:sz w:val="22"/>
          <w:rPrChange w:id="169" w:author="Sham Parab" w:date="2021-05-28T09:17:00Z">
            <w:rPr>
              <w:rFonts w:ascii="Arial" w:eastAsia="Arial" w:hAnsi="Arial" w:cs="Arial"/>
            </w:rPr>
          </w:rPrChange>
        </w:rPr>
      </w:pPr>
      <w:r w:rsidRPr="009F6263">
        <w:rPr>
          <w:sz w:val="22"/>
          <w:rPrChange w:id="170" w:author="Sham Parab" w:date="2021-05-28T09:17:00Z">
            <w:rPr/>
          </w:rPrChange>
        </w:rPr>
        <w:t xml:space="preserve">Operator nature, alcoholism, casual </w:t>
      </w:r>
      <w:proofErr w:type="gramStart"/>
      <w:r w:rsidRPr="009F6263">
        <w:rPr>
          <w:sz w:val="22"/>
          <w:rPrChange w:id="171" w:author="Sham Parab" w:date="2021-05-28T09:17:00Z">
            <w:rPr/>
          </w:rPrChange>
        </w:rPr>
        <w:t>approach,  horse</w:t>
      </w:r>
      <w:proofErr w:type="gramEnd"/>
      <w:r w:rsidRPr="009F6263">
        <w:rPr>
          <w:sz w:val="22"/>
          <w:rPrChange w:id="172" w:author="Sham Parab" w:date="2021-05-28T09:17:00Z">
            <w:rPr/>
          </w:rPrChange>
        </w:rPr>
        <w:t xml:space="preserve"> play, use of mobile at workplace,  back pain  &amp; non usage of PPE?s</w:t>
      </w:r>
    </w:p>
    <w:p w14:paraId="0E32FC37" w14:textId="77777777" w:rsidR="00320BFB" w:rsidRPr="009F6263" w:rsidRDefault="00320BFB">
      <w:pPr>
        <w:spacing w:after="41" w:line="259" w:lineRule="auto"/>
        <w:ind w:left="14" w:firstLine="0"/>
        <w:jc w:val="left"/>
        <w:rPr>
          <w:sz w:val="22"/>
          <w:rPrChange w:id="173" w:author="Sham Parab" w:date="2021-05-28T09:17:00Z">
            <w:rPr/>
          </w:rPrChange>
        </w:rPr>
      </w:pPr>
    </w:p>
    <w:p w14:paraId="55027FC7" w14:textId="77777777" w:rsidR="00320BFB" w:rsidRPr="009F6263" w:rsidRDefault="00320BFB">
      <w:pPr>
        <w:spacing w:after="40" w:line="259" w:lineRule="auto"/>
        <w:ind w:left="14" w:firstLine="0"/>
        <w:jc w:val="left"/>
        <w:rPr>
          <w:sz w:val="22"/>
          <w:rPrChange w:id="174" w:author="Sham Parab" w:date="2021-05-28T09:17:00Z">
            <w:rPr/>
          </w:rPrChange>
        </w:rPr>
      </w:pPr>
    </w:p>
    <w:p w14:paraId="5BECDF2A" w14:textId="77777777" w:rsidR="00320BFB" w:rsidRPr="009F6263" w:rsidRDefault="00B006AB">
      <w:pPr>
        <w:pStyle w:val="Heading1"/>
        <w:spacing w:after="36"/>
        <w:ind w:left="9"/>
        <w:rPr>
          <w:sz w:val="22"/>
          <w:rPrChange w:id="175" w:author="Sham Parab" w:date="2021-05-28T09:17:00Z">
            <w:rPr/>
          </w:rPrChange>
        </w:rPr>
      </w:pPr>
      <w:r w:rsidRPr="009F6263">
        <w:rPr>
          <w:sz w:val="22"/>
          <w:rPrChange w:id="176" w:author="Sham Parab" w:date="2021-05-28T09:17:00Z">
            <w:rPr/>
          </w:rPrChange>
        </w:rPr>
        <w:t xml:space="preserve">For carrying out any activity on cooling tower </w:t>
      </w:r>
      <w:r w:rsidRPr="009F6263">
        <w:rPr>
          <w:b w:val="0"/>
          <w:sz w:val="22"/>
          <w:rPrChange w:id="177" w:author="Sham Parab" w:date="2021-05-28T09:17:00Z">
            <w:rPr>
              <w:b w:val="0"/>
            </w:rPr>
          </w:rPrChange>
        </w:rPr>
        <w:t xml:space="preserve"> </w:t>
      </w:r>
    </w:p>
    <w:p w14:paraId="293A4159" w14:textId="77777777" w:rsidR="00320BFB" w:rsidRPr="009F6263" w:rsidRDefault="00B006AB">
      <w:pPr>
        <w:numPr>
          <w:ilvl w:val="0"/>
          <w:numId w:val="4"/>
        </w:numPr>
        <w:spacing w:after="46"/>
        <w:ind w:hanging="257"/>
        <w:rPr>
          <w:sz w:val="22"/>
          <w:rPrChange w:id="178" w:author="Sham Parab" w:date="2021-05-28T09:17:00Z">
            <w:rPr/>
          </w:rPrChange>
        </w:rPr>
      </w:pPr>
      <w:r w:rsidRPr="009F6263">
        <w:rPr>
          <w:sz w:val="22"/>
          <w:rPrChange w:id="179" w:author="Sham Parab" w:date="2021-05-28T09:17:00Z">
            <w:rPr/>
          </w:rPrChange>
        </w:rPr>
        <w:t>Take the work permit from Production and ensure that all incoming water line valves are fully closed and fitted with LOTO</w:t>
      </w:r>
      <w:r w:rsidRPr="009F6263">
        <w:rPr>
          <w:b/>
          <w:sz w:val="22"/>
          <w:rPrChange w:id="180" w:author="Sham Parab" w:date="2021-05-28T09:17:00Z">
            <w:rPr>
              <w:b/>
            </w:rPr>
          </w:rPrChange>
        </w:rPr>
        <w:t xml:space="preserve"> </w:t>
      </w:r>
      <w:r w:rsidRPr="009F6263">
        <w:rPr>
          <w:sz w:val="22"/>
          <w:rPrChange w:id="181" w:author="Sham Parab" w:date="2021-05-28T09:17:00Z">
            <w:rPr/>
          </w:rPrChange>
        </w:rPr>
        <w:t xml:space="preserve"> </w:t>
      </w:r>
    </w:p>
    <w:p w14:paraId="3AE9CD2C" w14:textId="77777777" w:rsidR="00320BFB" w:rsidRPr="009F6263" w:rsidRDefault="00B006AB">
      <w:pPr>
        <w:numPr>
          <w:ilvl w:val="0"/>
          <w:numId w:val="4"/>
        </w:numPr>
        <w:spacing w:after="46"/>
        <w:ind w:hanging="257"/>
        <w:rPr>
          <w:sz w:val="22"/>
          <w:rPrChange w:id="182" w:author="Sham Parab" w:date="2021-05-28T09:17:00Z">
            <w:rPr/>
          </w:rPrChange>
        </w:rPr>
      </w:pPr>
      <w:r w:rsidRPr="009F6263">
        <w:rPr>
          <w:sz w:val="22"/>
          <w:rPrChange w:id="183" w:author="Sham Parab" w:date="2021-05-28T09:17:00Z">
            <w:rPr/>
          </w:rPrChange>
        </w:rPr>
        <w:t xml:space="preserve">Take electrical shutdown </w:t>
      </w:r>
      <w:r w:rsidR="0003760E" w:rsidRPr="009F6263">
        <w:rPr>
          <w:sz w:val="22"/>
          <w:rPrChange w:id="184" w:author="Sham Parab" w:date="2021-05-28T09:17:00Z">
            <w:rPr/>
          </w:rPrChange>
        </w:rPr>
        <w:t xml:space="preserve">LOTO </w:t>
      </w:r>
      <w:r w:rsidRPr="009F6263">
        <w:rPr>
          <w:sz w:val="22"/>
          <w:rPrChange w:id="185" w:author="Sham Parab" w:date="2021-05-28T09:17:00Z">
            <w:rPr/>
          </w:rPrChange>
        </w:rPr>
        <w:t xml:space="preserve">for the required equipment in consultation with electrical &amp; production departments.  </w:t>
      </w:r>
    </w:p>
    <w:p w14:paraId="3670E2A8" w14:textId="77777777" w:rsidR="00320BFB" w:rsidRPr="009F6263" w:rsidRDefault="00B006AB">
      <w:pPr>
        <w:numPr>
          <w:ilvl w:val="0"/>
          <w:numId w:val="4"/>
        </w:numPr>
        <w:spacing w:after="52"/>
        <w:ind w:hanging="257"/>
        <w:rPr>
          <w:sz w:val="22"/>
          <w:rPrChange w:id="186" w:author="Sham Parab" w:date="2021-05-28T09:17:00Z">
            <w:rPr/>
          </w:rPrChange>
        </w:rPr>
      </w:pPr>
      <w:r w:rsidRPr="009F6263">
        <w:rPr>
          <w:sz w:val="22"/>
          <w:rPrChange w:id="187" w:author="Sham Parab" w:date="2021-05-28T09:17:00Z">
            <w:rPr/>
          </w:rPrChange>
        </w:rPr>
        <w:t xml:space="preserve">Other procedures to follow:  </w:t>
      </w:r>
    </w:p>
    <w:p w14:paraId="23B4206C" w14:textId="77777777" w:rsidR="00320BFB" w:rsidRPr="009F6263" w:rsidRDefault="00B006AB">
      <w:pPr>
        <w:spacing w:after="52"/>
        <w:ind w:left="369"/>
        <w:rPr>
          <w:sz w:val="22"/>
          <w:rPrChange w:id="188" w:author="Sham Parab" w:date="2021-05-28T09:17:00Z">
            <w:rPr/>
          </w:rPrChange>
        </w:rPr>
      </w:pPr>
      <w:r w:rsidRPr="009F6263">
        <w:rPr>
          <w:sz w:val="22"/>
          <w:rPrChange w:id="189" w:author="Sham Parab" w:date="2021-05-28T09:17:00Z">
            <w:rPr/>
          </w:rPrChange>
        </w:rPr>
        <w:t>VL/IMS/PID1/MECH/WI/</w:t>
      </w:r>
      <w:proofErr w:type="gramStart"/>
      <w:r w:rsidRPr="009F6263">
        <w:rPr>
          <w:sz w:val="22"/>
          <w:rPrChange w:id="190" w:author="Sham Parab" w:date="2021-05-28T09:17:00Z">
            <w:rPr/>
          </w:rPrChange>
        </w:rPr>
        <w:t>12,VL</w:t>
      </w:r>
      <w:proofErr w:type="gramEnd"/>
      <w:r w:rsidRPr="009F6263">
        <w:rPr>
          <w:sz w:val="22"/>
          <w:rPrChange w:id="191" w:author="Sham Parab" w:date="2021-05-28T09:17:00Z">
            <w:rPr/>
          </w:rPrChange>
        </w:rPr>
        <w:t xml:space="preserve">/IMS/PID1/MECH/WI/44,  SP44  </w:t>
      </w:r>
    </w:p>
    <w:p w14:paraId="504C9D75" w14:textId="77777777" w:rsidR="00320BFB" w:rsidRPr="009F6263" w:rsidRDefault="00B006AB">
      <w:pPr>
        <w:spacing w:after="43" w:line="259" w:lineRule="auto"/>
        <w:ind w:left="14" w:firstLine="0"/>
        <w:jc w:val="left"/>
        <w:rPr>
          <w:sz w:val="22"/>
          <w:rPrChange w:id="192" w:author="Sham Parab" w:date="2021-05-28T09:17:00Z">
            <w:rPr/>
          </w:rPrChange>
        </w:rPr>
      </w:pPr>
      <w:r w:rsidRPr="009F6263">
        <w:rPr>
          <w:sz w:val="22"/>
          <w:rPrChange w:id="193" w:author="Sham Parab" w:date="2021-05-28T09:17:00Z">
            <w:rPr/>
          </w:rPrChange>
        </w:rPr>
        <w:t xml:space="preserve"> </w:t>
      </w:r>
    </w:p>
    <w:p w14:paraId="2641839F" w14:textId="77777777" w:rsidR="00320BFB" w:rsidRPr="009F6263" w:rsidRDefault="00B006AB">
      <w:pPr>
        <w:pStyle w:val="Heading1"/>
        <w:spacing w:after="35"/>
        <w:ind w:left="9"/>
        <w:rPr>
          <w:sz w:val="22"/>
          <w:rPrChange w:id="194" w:author="Sham Parab" w:date="2021-05-28T09:17:00Z">
            <w:rPr/>
          </w:rPrChange>
        </w:rPr>
      </w:pPr>
      <w:r w:rsidRPr="009F6263">
        <w:rPr>
          <w:sz w:val="22"/>
          <w:rPrChange w:id="195" w:author="Sham Parab" w:date="2021-05-28T09:17:00Z">
            <w:rPr/>
          </w:rPrChange>
        </w:rPr>
        <w:t xml:space="preserve">Work No 1: Operating Procedure for furnace cooling water pumps installed at cooling tower </w:t>
      </w:r>
      <w:r w:rsidRPr="009F6263">
        <w:rPr>
          <w:b w:val="0"/>
          <w:sz w:val="22"/>
          <w:rPrChange w:id="196" w:author="Sham Parab" w:date="2021-05-28T09:17:00Z">
            <w:rPr>
              <w:b w:val="0"/>
            </w:rPr>
          </w:rPrChange>
        </w:rPr>
        <w:t xml:space="preserve"> </w:t>
      </w:r>
    </w:p>
    <w:p w14:paraId="3A6336BD" w14:textId="77777777" w:rsidR="00320BFB" w:rsidRPr="009F6263" w:rsidRDefault="00B006AB">
      <w:pPr>
        <w:spacing w:after="38" w:line="259" w:lineRule="auto"/>
        <w:ind w:left="1454" w:firstLine="0"/>
        <w:jc w:val="left"/>
        <w:rPr>
          <w:sz w:val="22"/>
          <w:rPrChange w:id="197" w:author="Sham Parab" w:date="2021-05-28T09:17:00Z">
            <w:rPr/>
          </w:rPrChange>
        </w:rPr>
      </w:pPr>
      <w:r w:rsidRPr="009F6263">
        <w:rPr>
          <w:sz w:val="22"/>
          <w:rPrChange w:id="198" w:author="Sham Parab" w:date="2021-05-28T09:17:00Z">
            <w:rPr/>
          </w:rPrChange>
        </w:rPr>
        <w:t xml:space="preserve"> </w:t>
      </w:r>
    </w:p>
    <w:p w14:paraId="0B37D18C" w14:textId="77777777" w:rsidR="00320BFB" w:rsidRPr="009F6263" w:rsidRDefault="00B006AB">
      <w:pPr>
        <w:spacing w:after="0" w:line="259" w:lineRule="auto"/>
        <w:ind w:left="1454" w:firstLine="0"/>
        <w:jc w:val="left"/>
        <w:rPr>
          <w:sz w:val="22"/>
          <w:rPrChange w:id="199" w:author="Sham Parab" w:date="2021-05-28T09:17:00Z">
            <w:rPr/>
          </w:rPrChange>
        </w:rPr>
      </w:pPr>
      <w:r w:rsidRPr="009F6263">
        <w:rPr>
          <w:sz w:val="22"/>
          <w:rPrChange w:id="200" w:author="Sham Parab" w:date="2021-05-28T09:17:00Z">
            <w:rPr/>
          </w:rPrChange>
        </w:rPr>
        <w:t xml:space="preserve">  </w:t>
      </w:r>
    </w:p>
    <w:p w14:paraId="776E9603" w14:textId="77777777" w:rsidR="00320BFB" w:rsidRPr="009F6263" w:rsidRDefault="00B006AB">
      <w:pPr>
        <w:numPr>
          <w:ilvl w:val="0"/>
          <w:numId w:val="5"/>
        </w:numPr>
        <w:ind w:left="371" w:hanging="357"/>
        <w:rPr>
          <w:sz w:val="22"/>
          <w:rPrChange w:id="201" w:author="Sham Parab" w:date="2021-05-28T09:17:00Z">
            <w:rPr/>
          </w:rPrChange>
        </w:rPr>
      </w:pPr>
      <w:r w:rsidRPr="009F6263">
        <w:rPr>
          <w:sz w:val="22"/>
          <w:rPrChange w:id="202" w:author="Sham Parab" w:date="2021-05-28T09:17:00Z">
            <w:rPr/>
          </w:rPrChange>
        </w:rPr>
        <w:t>Two nos. circulating water pumps are installed at new cooling tower to pump the water from cooling tower to Blast furnace for shell cooling. Both these pumps are connected with a common VFD so as to maintain the header pressure of 3.1 to 3.9 kg/</w:t>
      </w:r>
      <w:proofErr w:type="spellStart"/>
      <w:r w:rsidRPr="009F6263">
        <w:rPr>
          <w:sz w:val="22"/>
          <w:rPrChange w:id="203" w:author="Sham Parab" w:date="2021-05-28T09:17:00Z">
            <w:rPr/>
          </w:rPrChange>
        </w:rPr>
        <w:t>sq</w:t>
      </w:r>
      <w:proofErr w:type="spellEnd"/>
      <w:r w:rsidRPr="009F6263">
        <w:rPr>
          <w:sz w:val="22"/>
          <w:rPrChange w:id="204" w:author="Sham Parab" w:date="2021-05-28T09:17:00Z">
            <w:rPr/>
          </w:rPrChange>
        </w:rPr>
        <w:t xml:space="preserve"> cm (set as per requirement) by increasing or decreasing the pump speed with the help of PID control. Under </w:t>
      </w:r>
      <w:r w:rsidRPr="009F6263">
        <w:rPr>
          <w:sz w:val="22"/>
          <w:rPrChange w:id="205" w:author="Sham Parab" w:date="2021-05-28T09:17:00Z">
            <w:rPr/>
          </w:rPrChange>
        </w:rPr>
        <w:lastRenderedPageBreak/>
        <w:t xml:space="preserve">normal working condition pump will run on VFD supply and standby pump will be available on direct supply through a star delta starter. Status of pumps can be seen at BF I/II PLC  </w:t>
      </w:r>
    </w:p>
    <w:p w14:paraId="687DED18" w14:textId="77777777" w:rsidR="00320BFB" w:rsidRPr="009F6263" w:rsidRDefault="00B006AB">
      <w:pPr>
        <w:numPr>
          <w:ilvl w:val="0"/>
          <w:numId w:val="5"/>
        </w:numPr>
        <w:ind w:left="371" w:hanging="357"/>
        <w:rPr>
          <w:sz w:val="22"/>
          <w:rPrChange w:id="206" w:author="Sham Parab" w:date="2021-05-28T09:17:00Z">
            <w:rPr/>
          </w:rPrChange>
        </w:rPr>
      </w:pPr>
      <w:r w:rsidRPr="009F6263">
        <w:rPr>
          <w:sz w:val="22"/>
          <w:rPrChange w:id="207" w:author="Sham Parab" w:date="2021-05-28T09:17:00Z">
            <w:rPr/>
          </w:rPrChange>
        </w:rPr>
        <w:t xml:space="preserve">Changeover of these two pumps from VFD supply to star delta supply and vice versa can be done with the help of changeover switches provided on to the MCC panel at their respective feeder.  </w:t>
      </w:r>
    </w:p>
    <w:p w14:paraId="41FDA33C" w14:textId="77777777" w:rsidR="00320BFB" w:rsidRPr="009F6263" w:rsidRDefault="00B006AB">
      <w:pPr>
        <w:numPr>
          <w:ilvl w:val="0"/>
          <w:numId w:val="5"/>
        </w:numPr>
        <w:ind w:left="371" w:hanging="357"/>
        <w:rPr>
          <w:sz w:val="22"/>
          <w:rPrChange w:id="208" w:author="Sham Parab" w:date="2021-05-28T09:17:00Z">
            <w:rPr/>
          </w:rPrChange>
        </w:rPr>
      </w:pPr>
      <w:r w:rsidRPr="009F6263">
        <w:rPr>
          <w:sz w:val="22"/>
          <w:rPrChange w:id="209" w:author="Sham Parab" w:date="2021-05-28T09:17:00Z">
            <w:rPr/>
          </w:rPrChange>
        </w:rPr>
        <w:t>All the three nos. of changeover switches must be either on position I or II at all the time. If position of all the changeover switches is on I, then pump no.1 (toilet side) can be started on VFD supply and pump no.2 on star-delta supply. (</w:t>
      </w:r>
      <w:proofErr w:type="gramStart"/>
      <w:r w:rsidRPr="009F6263">
        <w:rPr>
          <w:sz w:val="22"/>
          <w:rPrChange w:id="210" w:author="Sham Parab" w:date="2021-05-28T09:17:00Z">
            <w:rPr/>
          </w:rPrChange>
        </w:rPr>
        <w:t>its</w:t>
      </w:r>
      <w:proofErr w:type="gramEnd"/>
      <w:r w:rsidRPr="009F6263">
        <w:rPr>
          <w:sz w:val="22"/>
          <w:rPrChange w:id="211" w:author="Sham Parab" w:date="2021-05-28T09:17:00Z">
            <w:rPr/>
          </w:rPrChange>
        </w:rPr>
        <w:t xml:space="preserve"> discharge valve shall be kept closed fully). If positions of all the changeover switches are on II, then pump no.2 (MCC panel room side) can be started on VFD supply and pump no.1 on star-delta supply. Changeovers switch no. 3 is located rear side of the VFD feeder.  </w:t>
      </w:r>
    </w:p>
    <w:p w14:paraId="3A6C15C1" w14:textId="77777777" w:rsidR="00320BFB" w:rsidRPr="009F6263" w:rsidRDefault="00B006AB">
      <w:pPr>
        <w:numPr>
          <w:ilvl w:val="0"/>
          <w:numId w:val="5"/>
        </w:numPr>
        <w:ind w:left="371" w:hanging="357"/>
        <w:rPr>
          <w:sz w:val="22"/>
          <w:rPrChange w:id="212" w:author="Sham Parab" w:date="2021-05-28T09:17:00Z">
            <w:rPr/>
          </w:rPrChange>
        </w:rPr>
      </w:pPr>
      <w:r w:rsidRPr="009F6263">
        <w:rPr>
          <w:sz w:val="22"/>
          <w:rPrChange w:id="213" w:author="Sham Parab" w:date="2021-05-28T09:17:00Z">
            <w:rPr/>
          </w:rPrChange>
        </w:rPr>
        <w:t xml:space="preserve">In case of problem with the VFD, pump has to be started in star delta mode and header pressure should be maintained by controlling pump discharge valve.  </w:t>
      </w:r>
    </w:p>
    <w:p w14:paraId="5F8B6899" w14:textId="77777777" w:rsidR="00320BFB" w:rsidRPr="009F6263" w:rsidRDefault="00B006AB">
      <w:pPr>
        <w:numPr>
          <w:ilvl w:val="0"/>
          <w:numId w:val="5"/>
        </w:numPr>
        <w:ind w:left="371" w:hanging="357"/>
        <w:rPr>
          <w:sz w:val="22"/>
          <w:rPrChange w:id="214" w:author="Sham Parab" w:date="2021-05-28T09:17:00Z">
            <w:rPr/>
          </w:rPrChange>
        </w:rPr>
      </w:pPr>
      <w:r w:rsidRPr="009F6263">
        <w:rPr>
          <w:sz w:val="22"/>
          <w:rPrChange w:id="215" w:author="Sham Parab" w:date="2021-05-28T09:17:00Z">
            <w:rPr/>
          </w:rPrChange>
        </w:rPr>
        <w:t xml:space="preserve">In case, pump, which is running on VFD, trips due to any reason, stand by pump can be started directly in star delta mode.  </w:t>
      </w:r>
    </w:p>
    <w:p w14:paraId="0238AD79" w14:textId="77777777" w:rsidR="00320BFB" w:rsidRPr="009F6263" w:rsidRDefault="00B006AB">
      <w:pPr>
        <w:numPr>
          <w:ilvl w:val="0"/>
          <w:numId w:val="5"/>
        </w:numPr>
        <w:ind w:left="371" w:hanging="357"/>
        <w:rPr>
          <w:sz w:val="22"/>
          <w:rPrChange w:id="216" w:author="Sham Parab" w:date="2021-05-28T09:17:00Z">
            <w:rPr/>
          </w:rPrChange>
        </w:rPr>
      </w:pPr>
      <w:r w:rsidRPr="009F6263">
        <w:rPr>
          <w:sz w:val="22"/>
          <w:rPrChange w:id="217" w:author="Sham Parab" w:date="2021-05-28T09:17:00Z">
            <w:rPr/>
          </w:rPrChange>
        </w:rPr>
        <w:t xml:space="preserve">To do the pump changeover from 1 to 2, first start standby pump-2 in star delta mode and open its discharge valve. Stop the pump-1, which is running on VFD, close its discharge valve and then again start pump-1 in star delta mode and open the discharge valve.  </w:t>
      </w:r>
    </w:p>
    <w:p w14:paraId="5363A00C" w14:textId="77777777" w:rsidR="00320BFB" w:rsidRPr="009F6263" w:rsidRDefault="00B006AB">
      <w:pPr>
        <w:numPr>
          <w:ilvl w:val="0"/>
          <w:numId w:val="5"/>
        </w:numPr>
        <w:ind w:left="371" w:hanging="357"/>
        <w:rPr>
          <w:sz w:val="22"/>
          <w:rPrChange w:id="218" w:author="Sham Parab" w:date="2021-05-28T09:17:00Z">
            <w:rPr/>
          </w:rPrChange>
        </w:rPr>
      </w:pPr>
      <w:r w:rsidRPr="009F6263">
        <w:rPr>
          <w:sz w:val="22"/>
          <w:rPrChange w:id="219" w:author="Sham Parab" w:date="2021-05-28T09:17:00Z">
            <w:rPr/>
          </w:rPrChange>
        </w:rPr>
        <w:t xml:space="preserve">Then stop pump no. 2 and start it in VFD mode and then stop pump no.1.  </w:t>
      </w:r>
    </w:p>
    <w:p w14:paraId="2FFFC2D5" w14:textId="77777777" w:rsidR="00320BFB" w:rsidRPr="009F6263" w:rsidRDefault="00B006AB">
      <w:pPr>
        <w:numPr>
          <w:ilvl w:val="0"/>
          <w:numId w:val="5"/>
        </w:numPr>
        <w:ind w:left="371" w:hanging="357"/>
        <w:rPr>
          <w:sz w:val="22"/>
          <w:rPrChange w:id="220" w:author="Sham Parab" w:date="2021-05-28T09:17:00Z">
            <w:rPr/>
          </w:rPrChange>
        </w:rPr>
      </w:pPr>
      <w:r w:rsidRPr="009F6263">
        <w:rPr>
          <w:sz w:val="22"/>
          <w:rPrChange w:id="221" w:author="Sham Parab" w:date="2021-05-28T09:17:00Z">
            <w:rPr/>
          </w:rPrChange>
        </w:rPr>
        <w:t xml:space="preserve">To do the pump change over from 2 to 1 reversing pump numbers may follow same procedure.  </w:t>
      </w:r>
    </w:p>
    <w:p w14:paraId="01E22107" w14:textId="77777777" w:rsidR="00320BFB" w:rsidRPr="009F6263" w:rsidRDefault="00B006AB">
      <w:pPr>
        <w:numPr>
          <w:ilvl w:val="0"/>
          <w:numId w:val="5"/>
        </w:numPr>
        <w:ind w:left="371" w:hanging="357"/>
        <w:rPr>
          <w:sz w:val="22"/>
          <w:rPrChange w:id="222" w:author="Sham Parab" w:date="2021-05-28T09:17:00Z">
            <w:rPr/>
          </w:rPrChange>
        </w:rPr>
      </w:pPr>
      <w:r w:rsidRPr="009F6263">
        <w:rPr>
          <w:sz w:val="22"/>
          <w:rPrChange w:id="223" w:author="Sham Parab" w:date="2021-05-28T09:17:00Z">
            <w:rPr/>
          </w:rPrChange>
        </w:rPr>
        <w:t xml:space="preserve">The above changeover procedure of pump will ensure us that here is no stoppage of water supply to blast furnace cooling.  </w:t>
      </w:r>
    </w:p>
    <w:p w14:paraId="5B19AD22" w14:textId="77777777" w:rsidR="00320BFB" w:rsidRPr="009F6263" w:rsidRDefault="00B006AB">
      <w:pPr>
        <w:numPr>
          <w:ilvl w:val="0"/>
          <w:numId w:val="5"/>
        </w:numPr>
        <w:ind w:left="371" w:hanging="357"/>
        <w:rPr>
          <w:sz w:val="22"/>
          <w:rPrChange w:id="224" w:author="Sham Parab" w:date="2021-05-28T09:17:00Z">
            <w:rPr/>
          </w:rPrChange>
        </w:rPr>
      </w:pPr>
      <w:r w:rsidRPr="009F6263">
        <w:rPr>
          <w:sz w:val="22"/>
          <w:rPrChange w:id="225" w:author="Sham Parab" w:date="2021-05-28T09:17:00Z">
            <w:rPr/>
          </w:rPrChange>
        </w:rPr>
        <w:t xml:space="preserve">Generally as a planned way we will change over pump during monthly shutdown only. In case of breakdown or emergency starting spare pump should be started in star delta only. Normalization to VFD will be done by </w:t>
      </w:r>
      <w:proofErr w:type="spellStart"/>
      <w:r w:rsidRPr="009F6263">
        <w:rPr>
          <w:sz w:val="22"/>
          <w:rPrChange w:id="226" w:author="Sham Parab" w:date="2021-05-28T09:17:00Z">
            <w:rPr/>
          </w:rPrChange>
        </w:rPr>
        <w:t>maint</w:t>
      </w:r>
      <w:proofErr w:type="spellEnd"/>
      <w:r w:rsidRPr="009F6263">
        <w:rPr>
          <w:sz w:val="22"/>
          <w:rPrChange w:id="227" w:author="Sham Parab" w:date="2021-05-28T09:17:00Z">
            <w:rPr/>
          </w:rPrChange>
        </w:rPr>
        <w:t xml:space="preserve">, elect and production jointly.  </w:t>
      </w:r>
    </w:p>
    <w:p w14:paraId="0313D5E9" w14:textId="77777777" w:rsidR="00320BFB" w:rsidRPr="009F6263" w:rsidRDefault="00B006AB">
      <w:pPr>
        <w:numPr>
          <w:ilvl w:val="0"/>
          <w:numId w:val="5"/>
        </w:numPr>
        <w:ind w:left="371" w:hanging="357"/>
        <w:rPr>
          <w:sz w:val="22"/>
          <w:rPrChange w:id="228" w:author="Sham Parab" w:date="2021-05-28T09:17:00Z">
            <w:rPr/>
          </w:rPrChange>
        </w:rPr>
      </w:pPr>
      <w:r w:rsidRPr="009F6263">
        <w:rPr>
          <w:sz w:val="22"/>
          <w:rPrChange w:id="229" w:author="Sham Parab" w:date="2021-05-28T09:17:00Z">
            <w:rPr/>
          </w:rPrChange>
        </w:rPr>
        <w:t xml:space="preserve">Every Monday production shall start standby pump in star delta mode (along with pump running on VFD) for minimum running hrs of half an hour duration, which will give us the healthiness of the standby pump.  </w:t>
      </w:r>
    </w:p>
    <w:p w14:paraId="2B020CFC" w14:textId="77777777" w:rsidR="00320BFB" w:rsidRPr="009F6263" w:rsidRDefault="00B006AB">
      <w:pPr>
        <w:numPr>
          <w:ilvl w:val="0"/>
          <w:numId w:val="5"/>
        </w:numPr>
        <w:ind w:left="371" w:hanging="357"/>
        <w:rPr>
          <w:sz w:val="22"/>
          <w:rPrChange w:id="230" w:author="Sham Parab" w:date="2021-05-28T09:17:00Z">
            <w:rPr/>
          </w:rPrChange>
        </w:rPr>
      </w:pPr>
      <w:r w:rsidRPr="009F6263">
        <w:rPr>
          <w:sz w:val="22"/>
          <w:rPrChange w:id="231" w:author="Sham Parab" w:date="2021-05-28T09:17:00Z">
            <w:rPr/>
          </w:rPrChange>
        </w:rPr>
        <w:t xml:space="preserve">Keep the 400nb gate valve at the out let of spare pump in closed condition for quick start up. Keep the valve F handles ready for use.  </w:t>
      </w:r>
    </w:p>
    <w:p w14:paraId="08B8E204" w14:textId="77777777" w:rsidR="00320BFB" w:rsidRPr="009F6263" w:rsidRDefault="00B006AB">
      <w:pPr>
        <w:numPr>
          <w:ilvl w:val="0"/>
          <w:numId w:val="5"/>
        </w:numPr>
        <w:ind w:left="371" w:hanging="357"/>
        <w:rPr>
          <w:sz w:val="22"/>
          <w:rPrChange w:id="232" w:author="Sham Parab" w:date="2021-05-28T09:17:00Z">
            <w:rPr/>
          </w:rPrChange>
        </w:rPr>
      </w:pPr>
      <w:r w:rsidRPr="009F6263">
        <w:rPr>
          <w:sz w:val="22"/>
          <w:rPrChange w:id="233" w:author="Sham Parab" w:date="2021-05-28T09:17:00Z">
            <w:rPr/>
          </w:rPrChange>
        </w:rPr>
        <w:t xml:space="preserve">For General maintenance of the Pump follow procedure </w:t>
      </w:r>
      <w:r w:rsidR="000B2535" w:rsidRPr="009F6263">
        <w:rPr>
          <w:sz w:val="22"/>
          <w:rPrChange w:id="234" w:author="Sham Parab" w:date="2021-05-28T09:17:00Z">
            <w:rPr/>
          </w:rPrChange>
        </w:rPr>
        <w:fldChar w:fldCharType="begin"/>
      </w:r>
      <w:r w:rsidR="000B2535" w:rsidRPr="009F6263">
        <w:rPr>
          <w:sz w:val="22"/>
          <w:rPrChange w:id="235" w:author="Sham Parab" w:date="2021-05-28T09:17:00Z">
            <w:rPr/>
          </w:rPrChange>
        </w:rPr>
        <w:instrText xml:space="preserve"> HYPERLINK "http://192.168.6.19/shama/INTIGRATED%20SYSTEM-SIL/QEHS%20SYSTEM/ALL%20DEPT%20MANUAL/MECH%20DM/DIPESH/Local%20Settings/to%20compile/For%20Approval/qehs%20on%20Jprakash/departmental%20manual/11%20%20Work%20instruction/WIMAINT44%20MANTENANCE%20OF%20PUMP.doc" \h </w:instrText>
      </w:r>
      <w:r w:rsidR="000B2535" w:rsidRPr="009F6263">
        <w:rPr>
          <w:sz w:val="22"/>
          <w:rPrChange w:id="236" w:author="Sham Parab" w:date="2021-05-28T09:17:00Z">
            <w:rPr/>
          </w:rPrChange>
        </w:rPr>
        <w:fldChar w:fldCharType="separate"/>
      </w:r>
      <w:r w:rsidRPr="009F6263">
        <w:rPr>
          <w:sz w:val="22"/>
          <w:rPrChange w:id="237" w:author="Sham Parab" w:date="2021-05-28T09:17:00Z">
            <w:rPr/>
          </w:rPrChange>
        </w:rPr>
        <w:t>WI/MAINT/44</w:t>
      </w:r>
      <w:r w:rsidR="000B2535" w:rsidRPr="009F6263">
        <w:rPr>
          <w:sz w:val="22"/>
          <w:rPrChange w:id="238" w:author="Sham Parab" w:date="2021-05-28T09:17:00Z">
            <w:rPr/>
          </w:rPrChange>
        </w:rPr>
        <w:fldChar w:fldCharType="end"/>
      </w:r>
      <w:r w:rsidR="000B2535" w:rsidRPr="009F6263">
        <w:rPr>
          <w:sz w:val="22"/>
          <w:rPrChange w:id="239" w:author="Sham Parab" w:date="2021-05-28T09:17:00Z">
            <w:rPr/>
          </w:rPrChange>
        </w:rPr>
        <w:fldChar w:fldCharType="begin"/>
      </w:r>
      <w:r w:rsidR="000B2535" w:rsidRPr="009F6263">
        <w:rPr>
          <w:sz w:val="22"/>
          <w:rPrChange w:id="240" w:author="Sham Parab" w:date="2021-05-28T09:17:00Z">
            <w:rPr/>
          </w:rPrChange>
        </w:rPr>
        <w:instrText xml:space="preserve"> HYPERLINK "http://192.168.6.19/shama/INTIGRATED%20SYSTEM-SIL/QEHS%20SYSTEM/ALL%20DEPT%20MANUAL/MECH%20DM/DIPESH/Local%20Settings/to%20compile/For%20Approval/qehs%20on%20Jprakash/departmental%20manual/11%20%20Work%20instruction/WIMAINT44%20MANTENANCE%20OF%20PUMP.doc" \h </w:instrText>
      </w:r>
      <w:r w:rsidR="000B2535" w:rsidRPr="009F6263">
        <w:rPr>
          <w:sz w:val="22"/>
          <w:rPrChange w:id="241" w:author="Sham Parab" w:date="2021-05-28T09:17:00Z">
            <w:rPr/>
          </w:rPrChange>
        </w:rPr>
        <w:fldChar w:fldCharType="separate"/>
      </w:r>
      <w:r w:rsidRPr="009F6263">
        <w:rPr>
          <w:sz w:val="22"/>
          <w:rPrChange w:id="242" w:author="Sham Parab" w:date="2021-05-28T09:17:00Z">
            <w:rPr/>
          </w:rPrChange>
        </w:rPr>
        <w:t xml:space="preserve"> </w:t>
      </w:r>
      <w:r w:rsidR="000B2535" w:rsidRPr="009F6263">
        <w:rPr>
          <w:sz w:val="22"/>
          <w:rPrChange w:id="243" w:author="Sham Parab" w:date="2021-05-28T09:17:00Z">
            <w:rPr/>
          </w:rPrChange>
        </w:rPr>
        <w:fldChar w:fldCharType="end"/>
      </w:r>
      <w:r w:rsidRPr="009F6263">
        <w:rPr>
          <w:sz w:val="22"/>
          <w:rPrChange w:id="244" w:author="Sham Parab" w:date="2021-05-28T09:17:00Z">
            <w:rPr/>
          </w:rPrChange>
        </w:rPr>
        <w:t xml:space="preserve">.Take work permit from production department. Take electrical shutdown after informing production. Ensure LOTO is put on pump inlet and outlet valves. </w:t>
      </w:r>
    </w:p>
    <w:p w14:paraId="37C35BFD" w14:textId="77777777" w:rsidR="00320BFB" w:rsidRPr="009F6263" w:rsidRDefault="00B006AB">
      <w:pPr>
        <w:spacing w:after="0" w:line="259" w:lineRule="auto"/>
        <w:ind w:left="14" w:firstLine="0"/>
        <w:jc w:val="left"/>
        <w:rPr>
          <w:sz w:val="22"/>
          <w:rPrChange w:id="245" w:author="Sham Parab" w:date="2021-05-28T09:17:00Z">
            <w:rPr/>
          </w:rPrChange>
        </w:rPr>
      </w:pPr>
      <w:r w:rsidRPr="009F6263">
        <w:rPr>
          <w:sz w:val="22"/>
          <w:rPrChange w:id="246" w:author="Sham Parab" w:date="2021-05-28T09:17:00Z">
            <w:rPr/>
          </w:rPrChange>
        </w:rPr>
        <w:t xml:space="preserve">  </w:t>
      </w:r>
    </w:p>
    <w:p w14:paraId="5CACDD03" w14:textId="77777777" w:rsidR="00320BFB" w:rsidRPr="009F6263" w:rsidRDefault="00B006AB">
      <w:pPr>
        <w:pStyle w:val="Heading1"/>
        <w:tabs>
          <w:tab w:val="center" w:pos="1454"/>
          <w:tab w:val="center" w:pos="3514"/>
        </w:tabs>
        <w:ind w:left="-1" w:firstLine="0"/>
        <w:rPr>
          <w:sz w:val="22"/>
          <w:rPrChange w:id="247" w:author="Sham Parab" w:date="2021-05-28T09:17:00Z">
            <w:rPr/>
          </w:rPrChange>
        </w:rPr>
      </w:pPr>
      <w:r w:rsidRPr="009F6263">
        <w:rPr>
          <w:sz w:val="22"/>
          <w:rPrChange w:id="248" w:author="Sham Parab" w:date="2021-05-28T09:17:00Z">
            <w:rPr/>
          </w:rPrChange>
        </w:rPr>
        <w:t xml:space="preserve">Work No 2 </w:t>
      </w:r>
      <w:r w:rsidRPr="009F6263">
        <w:rPr>
          <w:sz w:val="22"/>
          <w:rPrChange w:id="249" w:author="Sham Parab" w:date="2021-05-28T09:17:00Z">
            <w:rPr/>
          </w:rPrChange>
        </w:rPr>
        <w:tab/>
        <w:t xml:space="preserve"> </w:t>
      </w:r>
      <w:r w:rsidRPr="009F6263">
        <w:rPr>
          <w:sz w:val="22"/>
          <w:rPrChange w:id="250" w:author="Sham Parab" w:date="2021-05-28T09:17:00Z">
            <w:rPr/>
          </w:rPrChange>
        </w:rPr>
        <w:tab/>
        <w:t xml:space="preserve">: Flushing of Triplex filter </w:t>
      </w:r>
      <w:r w:rsidRPr="009F6263">
        <w:rPr>
          <w:b w:val="0"/>
          <w:sz w:val="22"/>
          <w:rPrChange w:id="251" w:author="Sham Parab" w:date="2021-05-28T09:17:00Z">
            <w:rPr>
              <w:b w:val="0"/>
            </w:rPr>
          </w:rPrChange>
        </w:rPr>
        <w:t xml:space="preserve"> </w:t>
      </w:r>
    </w:p>
    <w:p w14:paraId="6EA7AFB4" w14:textId="77777777" w:rsidR="00320BFB" w:rsidRPr="009F6263" w:rsidRDefault="00B006AB">
      <w:pPr>
        <w:spacing w:after="0" w:line="259" w:lineRule="auto"/>
        <w:ind w:left="14" w:firstLine="0"/>
        <w:jc w:val="left"/>
        <w:rPr>
          <w:sz w:val="22"/>
          <w:rPrChange w:id="252" w:author="Sham Parab" w:date="2021-05-28T09:17:00Z">
            <w:rPr/>
          </w:rPrChange>
        </w:rPr>
      </w:pPr>
      <w:r w:rsidRPr="009F6263">
        <w:rPr>
          <w:sz w:val="22"/>
          <w:rPrChange w:id="253" w:author="Sham Parab" w:date="2021-05-28T09:17:00Z">
            <w:rPr/>
          </w:rPrChange>
        </w:rPr>
        <w:t xml:space="preserve"> </w:t>
      </w:r>
    </w:p>
    <w:p w14:paraId="320C70A5" w14:textId="77777777" w:rsidR="00320BFB" w:rsidRPr="009F6263" w:rsidRDefault="00B006AB">
      <w:pPr>
        <w:rPr>
          <w:sz w:val="22"/>
          <w:rPrChange w:id="254" w:author="Sham Parab" w:date="2021-05-28T09:17:00Z">
            <w:rPr/>
          </w:rPrChange>
        </w:rPr>
      </w:pPr>
      <w:r w:rsidRPr="009F6263">
        <w:rPr>
          <w:sz w:val="22"/>
          <w:rPrChange w:id="255" w:author="Sham Parab" w:date="2021-05-28T09:17:00Z">
            <w:rPr/>
          </w:rPrChange>
        </w:rPr>
        <w:t xml:space="preserve">BACK FLUSHING OF FILTER WITH WATER  </w:t>
      </w:r>
    </w:p>
    <w:p w14:paraId="224A4548" w14:textId="77777777" w:rsidR="00320BFB" w:rsidRPr="009F6263" w:rsidRDefault="00B006AB">
      <w:pPr>
        <w:numPr>
          <w:ilvl w:val="0"/>
          <w:numId w:val="6"/>
        </w:numPr>
        <w:ind w:hanging="360"/>
        <w:rPr>
          <w:sz w:val="22"/>
          <w:rPrChange w:id="256" w:author="Sham Parab" w:date="2021-05-28T09:17:00Z">
            <w:rPr/>
          </w:rPrChange>
        </w:rPr>
      </w:pPr>
      <w:r w:rsidRPr="009F6263">
        <w:rPr>
          <w:sz w:val="22"/>
          <w:rPrChange w:id="257" w:author="Sham Parab" w:date="2021-05-28T09:17:00Z">
            <w:rPr/>
          </w:rPrChange>
        </w:rPr>
        <w:t xml:space="preserve">Take work permit and inform Shift superintendent. Keep one production engineer during </w:t>
      </w:r>
      <w:proofErr w:type="spellStart"/>
      <w:r w:rsidRPr="009F6263">
        <w:rPr>
          <w:sz w:val="22"/>
          <w:rPrChange w:id="258" w:author="Sham Parab" w:date="2021-05-28T09:17:00Z">
            <w:rPr/>
          </w:rPrChange>
        </w:rPr>
        <w:t>change over</w:t>
      </w:r>
      <w:proofErr w:type="spellEnd"/>
      <w:r w:rsidRPr="009F6263">
        <w:rPr>
          <w:sz w:val="22"/>
          <w:rPrChange w:id="259" w:author="Sham Parab" w:date="2021-05-28T09:17:00Z">
            <w:rPr/>
          </w:rPrChange>
        </w:rPr>
        <w:t xml:space="preserve"> of filter and during flushing  </w:t>
      </w:r>
    </w:p>
    <w:p w14:paraId="16509EBF" w14:textId="77777777" w:rsidR="00320BFB" w:rsidRPr="009F6263" w:rsidRDefault="00B006AB">
      <w:pPr>
        <w:numPr>
          <w:ilvl w:val="0"/>
          <w:numId w:val="6"/>
        </w:numPr>
        <w:ind w:hanging="360"/>
        <w:rPr>
          <w:sz w:val="22"/>
          <w:rPrChange w:id="260" w:author="Sham Parab" w:date="2021-05-28T09:17:00Z">
            <w:rPr/>
          </w:rPrChange>
        </w:rPr>
      </w:pPr>
      <w:r w:rsidRPr="009F6263">
        <w:rPr>
          <w:sz w:val="22"/>
          <w:rPrChange w:id="261" w:author="Sham Parab" w:date="2021-05-28T09:17:00Z">
            <w:rPr/>
          </w:rPrChange>
        </w:rPr>
        <w:lastRenderedPageBreak/>
        <w:t xml:space="preserve">Keep 2 filters in line under normal condition. Differential pressure across should be less than 0.35 kg/cm2.  </w:t>
      </w:r>
    </w:p>
    <w:p w14:paraId="2DE6B2B8" w14:textId="77777777" w:rsidR="00320BFB" w:rsidRPr="009F6263" w:rsidRDefault="00B006AB">
      <w:pPr>
        <w:numPr>
          <w:ilvl w:val="0"/>
          <w:numId w:val="6"/>
        </w:numPr>
        <w:ind w:hanging="360"/>
        <w:rPr>
          <w:sz w:val="22"/>
          <w:rPrChange w:id="262" w:author="Sham Parab" w:date="2021-05-28T09:17:00Z">
            <w:rPr/>
          </w:rPrChange>
        </w:rPr>
      </w:pPr>
      <w:r w:rsidRPr="009F6263">
        <w:rPr>
          <w:sz w:val="22"/>
          <w:rPrChange w:id="263" w:author="Sham Parab" w:date="2021-05-28T09:17:00Z">
            <w:rPr/>
          </w:rPrChange>
        </w:rPr>
        <w:t xml:space="preserve">Check the differential pressure of filters, whichever is more than 0.35 kg/cm2 should be isolated from the system.  </w:t>
      </w:r>
    </w:p>
    <w:p w14:paraId="06631291" w14:textId="77777777" w:rsidR="00320BFB" w:rsidRPr="009F6263" w:rsidRDefault="00B006AB">
      <w:pPr>
        <w:numPr>
          <w:ilvl w:val="0"/>
          <w:numId w:val="6"/>
        </w:numPr>
        <w:ind w:hanging="360"/>
        <w:rPr>
          <w:sz w:val="22"/>
          <w:rPrChange w:id="264" w:author="Sham Parab" w:date="2021-05-28T09:17:00Z">
            <w:rPr/>
          </w:rPrChange>
        </w:rPr>
      </w:pPr>
      <w:r w:rsidRPr="009F6263">
        <w:rPr>
          <w:sz w:val="22"/>
          <w:rPrChange w:id="265" w:author="Sham Parab" w:date="2021-05-28T09:17:00Z">
            <w:rPr/>
          </w:rPrChange>
        </w:rPr>
        <w:t xml:space="preserve">Close inlet valve (A) &amp; outlet valve (B) completely for the filter which is to be isolated for back flushing.  </w:t>
      </w:r>
    </w:p>
    <w:p w14:paraId="21CBF05C" w14:textId="77777777" w:rsidR="00320BFB" w:rsidRPr="009F6263" w:rsidRDefault="00B006AB">
      <w:pPr>
        <w:numPr>
          <w:ilvl w:val="0"/>
          <w:numId w:val="6"/>
        </w:numPr>
        <w:ind w:hanging="360"/>
        <w:rPr>
          <w:sz w:val="22"/>
          <w:rPrChange w:id="266" w:author="Sham Parab" w:date="2021-05-28T09:17:00Z">
            <w:rPr/>
          </w:rPrChange>
        </w:rPr>
      </w:pPr>
      <w:r w:rsidRPr="009F6263">
        <w:rPr>
          <w:sz w:val="22"/>
          <w:rPrChange w:id="267" w:author="Sham Parab" w:date="2021-05-28T09:17:00Z">
            <w:rPr/>
          </w:rPrChange>
        </w:rPr>
        <w:t xml:space="preserve">Open the 25 </w:t>
      </w:r>
      <w:proofErr w:type="spellStart"/>
      <w:r w:rsidRPr="009F6263">
        <w:rPr>
          <w:sz w:val="22"/>
          <w:rPrChange w:id="268" w:author="Sham Parab" w:date="2021-05-28T09:17:00Z">
            <w:rPr/>
          </w:rPrChange>
        </w:rPr>
        <w:t>nb</w:t>
      </w:r>
      <w:proofErr w:type="spellEnd"/>
      <w:r w:rsidRPr="009F6263">
        <w:rPr>
          <w:sz w:val="22"/>
          <w:rPrChange w:id="269" w:author="Sham Parab" w:date="2021-05-28T09:17:00Z">
            <w:rPr/>
          </w:rPrChange>
        </w:rPr>
        <w:t xml:space="preserve"> air relief valve (C) on top of the filter to ensure that there is no leakage from outlet/inlet valve.  </w:t>
      </w:r>
    </w:p>
    <w:p w14:paraId="27D0CF4B" w14:textId="77777777" w:rsidR="00320BFB" w:rsidRPr="009F6263" w:rsidRDefault="00B006AB">
      <w:pPr>
        <w:numPr>
          <w:ilvl w:val="0"/>
          <w:numId w:val="6"/>
        </w:numPr>
        <w:ind w:hanging="360"/>
        <w:rPr>
          <w:sz w:val="22"/>
          <w:rPrChange w:id="270" w:author="Sham Parab" w:date="2021-05-28T09:17:00Z">
            <w:rPr/>
          </w:rPrChange>
        </w:rPr>
      </w:pPr>
      <w:r w:rsidRPr="009F6263">
        <w:rPr>
          <w:sz w:val="22"/>
          <w:rPrChange w:id="271" w:author="Sham Parab" w:date="2021-05-28T09:17:00Z">
            <w:rPr/>
          </w:rPrChange>
        </w:rPr>
        <w:t xml:space="preserve">Open 80nb-flushing valve (D) &amp; 80 </w:t>
      </w:r>
      <w:proofErr w:type="spellStart"/>
      <w:r w:rsidRPr="009F6263">
        <w:rPr>
          <w:sz w:val="22"/>
          <w:rPrChange w:id="272" w:author="Sham Parab" w:date="2021-05-28T09:17:00Z">
            <w:rPr/>
          </w:rPrChange>
        </w:rPr>
        <w:t>nb</w:t>
      </w:r>
      <w:proofErr w:type="spellEnd"/>
      <w:r w:rsidRPr="009F6263">
        <w:rPr>
          <w:sz w:val="22"/>
          <w:rPrChange w:id="273" w:author="Sham Parab" w:date="2021-05-28T09:17:00Z">
            <w:rPr/>
          </w:rPrChange>
        </w:rPr>
        <w:t xml:space="preserve"> drain valve (E) till all dirt flushes out. Do this operation for 2 to 3 minutes. </w:t>
      </w:r>
    </w:p>
    <w:p w14:paraId="10AD29DF" w14:textId="77777777" w:rsidR="00320BFB" w:rsidRPr="009F6263" w:rsidRDefault="00B006AB">
      <w:pPr>
        <w:numPr>
          <w:ilvl w:val="0"/>
          <w:numId w:val="6"/>
        </w:numPr>
        <w:spacing w:after="3" w:line="238" w:lineRule="auto"/>
        <w:ind w:hanging="360"/>
        <w:rPr>
          <w:sz w:val="22"/>
          <w:rPrChange w:id="274" w:author="Sham Parab" w:date="2021-05-28T09:17:00Z">
            <w:rPr/>
          </w:rPrChange>
        </w:rPr>
      </w:pPr>
      <w:r w:rsidRPr="009F6263">
        <w:rPr>
          <w:sz w:val="22"/>
          <w:rPrChange w:id="275" w:author="Sham Parab" w:date="2021-05-28T09:17:00Z">
            <w:rPr/>
          </w:rPrChange>
        </w:rPr>
        <w:t xml:space="preserve">After completion of back flushing of filter close flushing valve (D) and keep drain valve (E) open for some time, to ensure flushing valve is closed fully. Then close the drain valve (E) and take the filter in line by opening inlet &amp; outlet valves,  A &amp; B respectively  </w:t>
      </w:r>
    </w:p>
    <w:p w14:paraId="5E2BF746" w14:textId="77777777" w:rsidR="00320BFB" w:rsidRPr="009F6263" w:rsidRDefault="00B006AB">
      <w:pPr>
        <w:numPr>
          <w:ilvl w:val="0"/>
          <w:numId w:val="6"/>
        </w:numPr>
        <w:ind w:hanging="360"/>
        <w:rPr>
          <w:sz w:val="22"/>
          <w:rPrChange w:id="276" w:author="Sham Parab" w:date="2021-05-28T09:17:00Z">
            <w:rPr/>
          </w:rPrChange>
        </w:rPr>
      </w:pPr>
      <w:r w:rsidRPr="009F6263">
        <w:rPr>
          <w:sz w:val="22"/>
          <w:rPrChange w:id="277" w:author="Sham Parab" w:date="2021-05-28T09:17:00Z">
            <w:rPr/>
          </w:rPrChange>
        </w:rPr>
        <w:t xml:space="preserve">Continue same operation for filter 2 &amp; 3  </w:t>
      </w:r>
    </w:p>
    <w:p w14:paraId="57BA1929" w14:textId="77777777" w:rsidR="00320BFB" w:rsidRPr="009F6263" w:rsidRDefault="00B006AB">
      <w:pPr>
        <w:numPr>
          <w:ilvl w:val="0"/>
          <w:numId w:val="6"/>
        </w:numPr>
        <w:spacing w:after="60"/>
        <w:ind w:hanging="360"/>
        <w:rPr>
          <w:sz w:val="22"/>
          <w:rPrChange w:id="278" w:author="Sham Parab" w:date="2021-05-28T09:17:00Z">
            <w:rPr/>
          </w:rPrChange>
        </w:rPr>
      </w:pPr>
      <w:r w:rsidRPr="009F6263">
        <w:rPr>
          <w:sz w:val="22"/>
          <w:rPrChange w:id="279" w:author="Sham Parab" w:date="2021-05-28T09:17:00Z">
            <w:rPr/>
          </w:rPrChange>
        </w:rPr>
        <w:t xml:space="preserve">Check the differential pressure of the filter and ensure that the pressure across filter has come to less than 0.1 kg/cm2, if not follow the above operation again.  </w:t>
      </w:r>
    </w:p>
    <w:p w14:paraId="196426D8" w14:textId="77777777" w:rsidR="00320BFB" w:rsidRPr="009F6263" w:rsidRDefault="00B006AB">
      <w:pPr>
        <w:pStyle w:val="Heading1"/>
        <w:ind w:left="9"/>
        <w:rPr>
          <w:sz w:val="22"/>
          <w:rPrChange w:id="280" w:author="Sham Parab" w:date="2021-05-28T09:17:00Z">
            <w:rPr/>
          </w:rPrChange>
        </w:rPr>
      </w:pPr>
      <w:r w:rsidRPr="009F6263">
        <w:rPr>
          <w:sz w:val="22"/>
          <w:rPrChange w:id="281" w:author="Sham Parab" w:date="2021-05-28T09:17:00Z">
            <w:rPr/>
          </w:rPrChange>
        </w:rPr>
        <w:t xml:space="preserve">VALVE IDENTIFICATION DETAILS FOR COOLING TOWER TRIPLEX FILTER </w:t>
      </w:r>
      <w:r w:rsidRPr="009F6263">
        <w:rPr>
          <w:b w:val="0"/>
          <w:sz w:val="22"/>
          <w:rPrChange w:id="282" w:author="Sham Parab" w:date="2021-05-28T09:17:00Z">
            <w:rPr>
              <w:b w:val="0"/>
            </w:rPr>
          </w:rPrChange>
        </w:rPr>
        <w:t xml:space="preserve"> </w:t>
      </w:r>
    </w:p>
    <w:tbl>
      <w:tblPr>
        <w:tblStyle w:val="TableGrid"/>
        <w:tblW w:w="8831" w:type="dxa"/>
        <w:tblInd w:w="-94" w:type="dxa"/>
        <w:tblCellMar>
          <w:top w:w="77" w:type="dxa"/>
          <w:left w:w="106" w:type="dxa"/>
        </w:tblCellMar>
        <w:tblLook w:val="04A0" w:firstRow="1" w:lastRow="0" w:firstColumn="1" w:lastColumn="0" w:noHBand="0" w:noVBand="1"/>
      </w:tblPr>
      <w:tblGrid>
        <w:gridCol w:w="1098"/>
        <w:gridCol w:w="1099"/>
        <w:gridCol w:w="1126"/>
        <w:gridCol w:w="1106"/>
        <w:gridCol w:w="1210"/>
        <w:gridCol w:w="1106"/>
        <w:gridCol w:w="1112"/>
        <w:gridCol w:w="974"/>
      </w:tblGrid>
      <w:tr w:rsidR="00320BFB" w:rsidRPr="009F6263" w14:paraId="1275AE8A" w14:textId="77777777">
        <w:trPr>
          <w:trHeight w:val="1371"/>
        </w:trPr>
        <w:tc>
          <w:tcPr>
            <w:tcW w:w="1097" w:type="dxa"/>
            <w:tcBorders>
              <w:top w:val="single" w:sz="4" w:space="0" w:color="000000"/>
              <w:left w:val="single" w:sz="4" w:space="0" w:color="000000"/>
              <w:bottom w:val="single" w:sz="4" w:space="0" w:color="000000"/>
              <w:right w:val="single" w:sz="4" w:space="0" w:color="000000"/>
            </w:tcBorders>
          </w:tcPr>
          <w:p w14:paraId="3232E3FE" w14:textId="77777777" w:rsidR="00320BFB" w:rsidRPr="009F6263" w:rsidRDefault="00B006AB">
            <w:pPr>
              <w:spacing w:after="0" w:line="259" w:lineRule="auto"/>
              <w:ind w:left="9" w:right="58" w:firstLine="0"/>
              <w:jc w:val="center"/>
              <w:rPr>
                <w:sz w:val="22"/>
                <w:rPrChange w:id="283" w:author="Sham Parab" w:date="2021-05-28T09:17:00Z">
                  <w:rPr/>
                </w:rPrChange>
              </w:rPr>
            </w:pPr>
            <w:r w:rsidRPr="009F6263">
              <w:rPr>
                <w:b/>
                <w:sz w:val="22"/>
                <w:rPrChange w:id="284" w:author="Sham Parab" w:date="2021-05-28T09:17:00Z">
                  <w:rPr>
                    <w:b/>
                  </w:rPr>
                </w:rPrChange>
              </w:rPr>
              <w:t xml:space="preserve">Filter No </w:t>
            </w:r>
            <w:r w:rsidRPr="009F6263">
              <w:rPr>
                <w:sz w:val="22"/>
                <w:rPrChange w:id="285" w:author="Sham Parab" w:date="2021-05-28T09:17:00Z">
                  <w:rPr/>
                </w:rPrChange>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6561519A" w14:textId="77777777" w:rsidR="00320BFB" w:rsidRPr="009F6263" w:rsidRDefault="00B006AB">
            <w:pPr>
              <w:spacing w:after="0" w:line="259" w:lineRule="auto"/>
              <w:ind w:left="0" w:firstLine="0"/>
              <w:jc w:val="center"/>
              <w:rPr>
                <w:sz w:val="22"/>
                <w:rPrChange w:id="286" w:author="Sham Parab" w:date="2021-05-28T09:17:00Z">
                  <w:rPr/>
                </w:rPrChange>
              </w:rPr>
            </w:pPr>
            <w:r w:rsidRPr="009F6263">
              <w:rPr>
                <w:b/>
                <w:sz w:val="22"/>
                <w:rPrChange w:id="287" w:author="Sham Parab" w:date="2021-05-28T09:17:00Z">
                  <w:rPr>
                    <w:b/>
                  </w:rPr>
                </w:rPrChange>
              </w:rPr>
              <w:t xml:space="preserve">Inlet Valve </w:t>
            </w:r>
            <w:r w:rsidRPr="009F6263">
              <w:rPr>
                <w:sz w:val="22"/>
                <w:rPrChange w:id="288" w:author="Sham Parab" w:date="2021-05-28T09:17:00Z">
                  <w:rPr/>
                </w:rPrChange>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618461FA" w14:textId="77777777" w:rsidR="00320BFB" w:rsidRPr="009F6263" w:rsidRDefault="00B006AB">
            <w:pPr>
              <w:spacing w:after="0" w:line="259" w:lineRule="auto"/>
              <w:ind w:left="0" w:firstLine="0"/>
              <w:jc w:val="center"/>
              <w:rPr>
                <w:sz w:val="22"/>
                <w:rPrChange w:id="289" w:author="Sham Parab" w:date="2021-05-28T09:17:00Z">
                  <w:rPr/>
                </w:rPrChange>
              </w:rPr>
            </w:pPr>
            <w:r w:rsidRPr="009F6263">
              <w:rPr>
                <w:b/>
                <w:sz w:val="22"/>
                <w:rPrChange w:id="290" w:author="Sham Parab" w:date="2021-05-28T09:17:00Z">
                  <w:rPr>
                    <w:b/>
                  </w:rPr>
                </w:rPrChange>
              </w:rPr>
              <w:t xml:space="preserve">Outlet Valve </w:t>
            </w:r>
            <w:r w:rsidRPr="009F6263">
              <w:rPr>
                <w:sz w:val="22"/>
                <w:rPrChange w:id="291" w:author="Sham Parab" w:date="2021-05-28T09:17:00Z">
                  <w:rPr/>
                </w:rPrChange>
              </w:rP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2EAF9647" w14:textId="77777777" w:rsidR="00320BFB" w:rsidRPr="009F6263" w:rsidRDefault="00B006AB">
            <w:pPr>
              <w:spacing w:after="40" w:line="259" w:lineRule="auto"/>
              <w:ind w:left="0" w:right="107" w:firstLine="0"/>
              <w:jc w:val="center"/>
              <w:rPr>
                <w:sz w:val="22"/>
                <w:rPrChange w:id="292" w:author="Sham Parab" w:date="2021-05-28T09:17:00Z">
                  <w:rPr/>
                </w:rPrChange>
              </w:rPr>
            </w:pPr>
            <w:r w:rsidRPr="009F6263">
              <w:rPr>
                <w:b/>
                <w:sz w:val="22"/>
                <w:rPrChange w:id="293" w:author="Sham Parab" w:date="2021-05-28T09:17:00Z">
                  <w:rPr>
                    <w:b/>
                  </w:rPr>
                </w:rPrChange>
              </w:rPr>
              <w:t xml:space="preserve">Air </w:t>
            </w:r>
          </w:p>
          <w:p w14:paraId="2124EF32" w14:textId="77777777" w:rsidR="00320BFB" w:rsidRPr="009F6263" w:rsidRDefault="00B006AB">
            <w:pPr>
              <w:spacing w:after="40" w:line="259" w:lineRule="auto"/>
              <w:ind w:left="0" w:right="110" w:firstLine="0"/>
              <w:jc w:val="center"/>
              <w:rPr>
                <w:sz w:val="22"/>
                <w:rPrChange w:id="294" w:author="Sham Parab" w:date="2021-05-28T09:17:00Z">
                  <w:rPr/>
                </w:rPrChange>
              </w:rPr>
            </w:pPr>
            <w:r w:rsidRPr="009F6263">
              <w:rPr>
                <w:b/>
                <w:sz w:val="22"/>
                <w:rPrChange w:id="295" w:author="Sham Parab" w:date="2021-05-28T09:17:00Z">
                  <w:rPr>
                    <w:b/>
                  </w:rPr>
                </w:rPrChange>
              </w:rPr>
              <w:t xml:space="preserve">Relief </w:t>
            </w:r>
          </w:p>
          <w:p w14:paraId="20F91CFE" w14:textId="77777777" w:rsidR="00320BFB" w:rsidRPr="009F6263" w:rsidRDefault="00B006AB">
            <w:pPr>
              <w:spacing w:after="0" w:line="259" w:lineRule="auto"/>
              <w:ind w:left="0" w:right="107" w:firstLine="0"/>
              <w:jc w:val="center"/>
              <w:rPr>
                <w:sz w:val="22"/>
                <w:rPrChange w:id="296" w:author="Sham Parab" w:date="2021-05-28T09:17:00Z">
                  <w:rPr/>
                </w:rPrChange>
              </w:rPr>
            </w:pPr>
            <w:r w:rsidRPr="009F6263">
              <w:rPr>
                <w:b/>
                <w:sz w:val="22"/>
                <w:rPrChange w:id="297" w:author="Sham Parab" w:date="2021-05-28T09:17:00Z">
                  <w:rPr>
                    <w:b/>
                  </w:rPr>
                </w:rPrChange>
              </w:rPr>
              <w:t xml:space="preserve">Valve </w:t>
            </w:r>
            <w:r w:rsidRPr="009F6263">
              <w:rPr>
                <w:sz w:val="22"/>
                <w:rPrChange w:id="298" w:author="Sham Parab" w:date="2021-05-28T09:17:00Z">
                  <w:rPr/>
                </w:rPrChange>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0FDA0F39" w14:textId="77777777" w:rsidR="00320BFB" w:rsidRPr="009F6263" w:rsidRDefault="00B006AB">
            <w:pPr>
              <w:spacing w:after="0" w:line="259" w:lineRule="auto"/>
              <w:ind w:left="0" w:firstLine="0"/>
              <w:jc w:val="center"/>
              <w:rPr>
                <w:sz w:val="22"/>
                <w:rPrChange w:id="299" w:author="Sham Parab" w:date="2021-05-28T09:17:00Z">
                  <w:rPr/>
                </w:rPrChange>
              </w:rPr>
            </w:pPr>
            <w:r w:rsidRPr="009F6263">
              <w:rPr>
                <w:b/>
                <w:sz w:val="22"/>
                <w:rPrChange w:id="300" w:author="Sham Parab" w:date="2021-05-28T09:17:00Z">
                  <w:rPr>
                    <w:b/>
                  </w:rPr>
                </w:rPrChange>
              </w:rPr>
              <w:t>Flushing</w:t>
            </w:r>
            <w:r w:rsidRPr="009F6263">
              <w:rPr>
                <w:sz w:val="22"/>
                <w:rPrChange w:id="301" w:author="Sham Parab" w:date="2021-05-28T09:17:00Z">
                  <w:rPr/>
                </w:rPrChange>
              </w:rPr>
              <w:t xml:space="preserve"> </w:t>
            </w:r>
            <w:r w:rsidRPr="009F6263">
              <w:rPr>
                <w:b/>
                <w:sz w:val="22"/>
                <w:rPrChange w:id="302" w:author="Sham Parab" w:date="2021-05-28T09:17:00Z">
                  <w:rPr>
                    <w:b/>
                  </w:rPr>
                </w:rPrChange>
              </w:rPr>
              <w:t xml:space="preserve">Valve </w:t>
            </w:r>
            <w:r w:rsidRPr="009F6263">
              <w:rPr>
                <w:sz w:val="22"/>
                <w:rPrChange w:id="303" w:author="Sham Parab" w:date="2021-05-28T09:17:00Z">
                  <w:rPr/>
                </w:rPrChange>
              </w:rP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3B86B41B" w14:textId="77777777" w:rsidR="00320BFB" w:rsidRPr="009F6263" w:rsidRDefault="00B006AB">
            <w:pPr>
              <w:spacing w:after="0" w:line="259" w:lineRule="auto"/>
              <w:ind w:left="0" w:firstLine="0"/>
              <w:jc w:val="center"/>
              <w:rPr>
                <w:sz w:val="22"/>
                <w:rPrChange w:id="304" w:author="Sham Parab" w:date="2021-05-28T09:17:00Z">
                  <w:rPr/>
                </w:rPrChange>
              </w:rPr>
            </w:pPr>
            <w:r w:rsidRPr="009F6263">
              <w:rPr>
                <w:b/>
                <w:sz w:val="22"/>
                <w:rPrChange w:id="305" w:author="Sham Parab" w:date="2021-05-28T09:17:00Z">
                  <w:rPr>
                    <w:b/>
                  </w:rPr>
                </w:rPrChange>
              </w:rPr>
              <w:t xml:space="preserve">Drain valve </w:t>
            </w:r>
            <w:r w:rsidRPr="009F6263">
              <w:rPr>
                <w:sz w:val="22"/>
                <w:rPrChange w:id="306" w:author="Sham Parab" w:date="2021-05-28T09:17:00Z">
                  <w:rPr/>
                </w:rPrChange>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39B844B4" w14:textId="77777777" w:rsidR="00320BFB" w:rsidRPr="009F6263" w:rsidRDefault="00B006AB">
            <w:pPr>
              <w:spacing w:after="0" w:line="259" w:lineRule="auto"/>
              <w:ind w:left="0" w:firstLine="0"/>
              <w:jc w:val="center"/>
              <w:rPr>
                <w:sz w:val="22"/>
                <w:rPrChange w:id="307" w:author="Sham Parab" w:date="2021-05-28T09:17:00Z">
                  <w:rPr/>
                </w:rPrChange>
              </w:rPr>
            </w:pPr>
            <w:r w:rsidRPr="009F6263">
              <w:rPr>
                <w:b/>
                <w:sz w:val="22"/>
                <w:rPrChange w:id="308" w:author="Sham Parab" w:date="2021-05-28T09:17:00Z">
                  <w:rPr>
                    <w:b/>
                  </w:rPr>
                </w:rPrChange>
              </w:rPr>
              <w:t>Flushing</w:t>
            </w:r>
            <w:r w:rsidRPr="009F6263">
              <w:rPr>
                <w:sz w:val="22"/>
                <w:rPrChange w:id="309" w:author="Sham Parab" w:date="2021-05-28T09:17:00Z">
                  <w:rPr/>
                </w:rPrChange>
              </w:rPr>
              <w:t xml:space="preserve"> </w:t>
            </w:r>
            <w:r w:rsidRPr="009F6263">
              <w:rPr>
                <w:b/>
                <w:sz w:val="22"/>
                <w:rPrChange w:id="310" w:author="Sham Parab" w:date="2021-05-28T09:17:00Z">
                  <w:rPr>
                    <w:b/>
                  </w:rPr>
                </w:rPrChange>
              </w:rPr>
              <w:t xml:space="preserve">air valve </w:t>
            </w:r>
            <w:r w:rsidRPr="009F6263">
              <w:rPr>
                <w:sz w:val="22"/>
                <w:rPrChange w:id="311" w:author="Sham Parab" w:date="2021-05-28T09:17:00Z">
                  <w:rPr/>
                </w:rPrChange>
              </w:rPr>
              <w:t xml:space="preserve"> </w:t>
            </w:r>
          </w:p>
        </w:tc>
        <w:tc>
          <w:tcPr>
            <w:tcW w:w="974" w:type="dxa"/>
            <w:tcBorders>
              <w:top w:val="single" w:sz="4" w:space="0" w:color="000000"/>
              <w:left w:val="single" w:sz="4" w:space="0" w:color="000000"/>
              <w:bottom w:val="single" w:sz="4" w:space="0" w:color="000000"/>
              <w:right w:val="single" w:sz="4" w:space="0" w:color="000000"/>
            </w:tcBorders>
          </w:tcPr>
          <w:p w14:paraId="6D307F82" w14:textId="77777777" w:rsidR="00320BFB" w:rsidRPr="009F6263" w:rsidRDefault="00B006AB">
            <w:pPr>
              <w:spacing w:after="0" w:line="294" w:lineRule="auto"/>
              <w:ind w:left="0" w:firstLine="0"/>
              <w:jc w:val="center"/>
              <w:rPr>
                <w:sz w:val="22"/>
                <w:rPrChange w:id="312" w:author="Sham Parab" w:date="2021-05-28T09:17:00Z">
                  <w:rPr/>
                </w:rPrChange>
              </w:rPr>
            </w:pPr>
            <w:r w:rsidRPr="009F6263">
              <w:rPr>
                <w:b/>
                <w:sz w:val="22"/>
                <w:rPrChange w:id="313" w:author="Sham Parab" w:date="2021-05-28T09:17:00Z">
                  <w:rPr>
                    <w:b/>
                  </w:rPr>
                </w:rPrChange>
              </w:rPr>
              <w:t xml:space="preserve">Header valve </w:t>
            </w:r>
          </w:p>
          <w:p w14:paraId="7898A16C" w14:textId="77777777" w:rsidR="00320BFB" w:rsidRPr="009F6263" w:rsidRDefault="00B006AB">
            <w:pPr>
              <w:spacing w:after="0" w:line="259" w:lineRule="auto"/>
              <w:ind w:left="0" w:firstLine="0"/>
              <w:jc w:val="center"/>
              <w:rPr>
                <w:sz w:val="22"/>
                <w:rPrChange w:id="314" w:author="Sham Parab" w:date="2021-05-28T09:17:00Z">
                  <w:rPr/>
                </w:rPrChange>
              </w:rPr>
            </w:pPr>
            <w:r w:rsidRPr="009F6263">
              <w:rPr>
                <w:b/>
                <w:sz w:val="22"/>
                <w:rPrChange w:id="315" w:author="Sham Parab" w:date="2021-05-28T09:17:00Z">
                  <w:rPr>
                    <w:b/>
                  </w:rPr>
                </w:rPrChange>
              </w:rPr>
              <w:t xml:space="preserve">of air line </w:t>
            </w:r>
            <w:r w:rsidRPr="009F6263">
              <w:rPr>
                <w:sz w:val="22"/>
                <w:rPrChange w:id="316" w:author="Sham Parab" w:date="2021-05-28T09:17:00Z">
                  <w:rPr/>
                </w:rPrChange>
              </w:rPr>
              <w:t xml:space="preserve"> </w:t>
            </w:r>
          </w:p>
        </w:tc>
      </w:tr>
      <w:tr w:rsidR="00320BFB" w:rsidRPr="009F6263" w14:paraId="1DBA1E42" w14:textId="77777777">
        <w:trPr>
          <w:trHeight w:val="350"/>
        </w:trPr>
        <w:tc>
          <w:tcPr>
            <w:tcW w:w="1097" w:type="dxa"/>
            <w:tcBorders>
              <w:top w:val="single" w:sz="4" w:space="0" w:color="000000"/>
              <w:left w:val="single" w:sz="4" w:space="0" w:color="000000"/>
              <w:bottom w:val="single" w:sz="4" w:space="0" w:color="000000"/>
              <w:right w:val="single" w:sz="4" w:space="0" w:color="000000"/>
            </w:tcBorders>
          </w:tcPr>
          <w:p w14:paraId="47B592D0" w14:textId="77777777" w:rsidR="00320BFB" w:rsidRPr="009F6263" w:rsidRDefault="00B006AB">
            <w:pPr>
              <w:spacing w:after="0" w:line="259" w:lineRule="auto"/>
              <w:ind w:left="67" w:firstLine="0"/>
              <w:jc w:val="left"/>
              <w:rPr>
                <w:sz w:val="22"/>
                <w:rPrChange w:id="317" w:author="Sham Parab" w:date="2021-05-28T09:17:00Z">
                  <w:rPr/>
                </w:rPrChange>
              </w:rPr>
            </w:pPr>
            <w:r w:rsidRPr="009F6263">
              <w:rPr>
                <w:b/>
                <w:sz w:val="22"/>
                <w:rPrChange w:id="318" w:author="Sham Parab" w:date="2021-05-28T09:17:00Z">
                  <w:rPr>
                    <w:b/>
                  </w:rPr>
                </w:rPrChange>
              </w:rPr>
              <w:t xml:space="preserve">Filter 1 </w:t>
            </w:r>
            <w:r w:rsidRPr="009F6263">
              <w:rPr>
                <w:sz w:val="22"/>
                <w:rPrChange w:id="319" w:author="Sham Parab" w:date="2021-05-28T09:17:00Z">
                  <w:rPr/>
                </w:rPrChange>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1BCE15A0" w14:textId="77777777" w:rsidR="00320BFB" w:rsidRPr="009F6263" w:rsidRDefault="00B006AB">
            <w:pPr>
              <w:spacing w:after="0" w:line="259" w:lineRule="auto"/>
              <w:ind w:left="0" w:right="105" w:firstLine="0"/>
              <w:jc w:val="center"/>
              <w:rPr>
                <w:sz w:val="22"/>
                <w:rPrChange w:id="320" w:author="Sham Parab" w:date="2021-05-28T09:17:00Z">
                  <w:rPr/>
                </w:rPrChange>
              </w:rPr>
            </w:pPr>
            <w:r w:rsidRPr="009F6263">
              <w:rPr>
                <w:b/>
                <w:sz w:val="22"/>
                <w:rPrChange w:id="321" w:author="Sham Parab" w:date="2021-05-28T09:17:00Z">
                  <w:rPr>
                    <w:b/>
                  </w:rPr>
                </w:rPrChange>
              </w:rPr>
              <w:t xml:space="preserve">1A </w:t>
            </w:r>
            <w:r w:rsidRPr="009F6263">
              <w:rPr>
                <w:sz w:val="22"/>
                <w:rPrChange w:id="322" w:author="Sham Parab" w:date="2021-05-28T09:17:00Z">
                  <w:rPr/>
                </w:rPrChange>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4C20495B" w14:textId="77777777" w:rsidR="00320BFB" w:rsidRPr="009F6263" w:rsidRDefault="00B006AB">
            <w:pPr>
              <w:spacing w:after="0" w:line="259" w:lineRule="auto"/>
              <w:ind w:left="0" w:right="106" w:firstLine="0"/>
              <w:jc w:val="center"/>
              <w:rPr>
                <w:sz w:val="22"/>
                <w:rPrChange w:id="323" w:author="Sham Parab" w:date="2021-05-28T09:17:00Z">
                  <w:rPr/>
                </w:rPrChange>
              </w:rPr>
            </w:pPr>
            <w:r w:rsidRPr="009F6263">
              <w:rPr>
                <w:b/>
                <w:sz w:val="22"/>
                <w:rPrChange w:id="324" w:author="Sham Parab" w:date="2021-05-28T09:17:00Z">
                  <w:rPr>
                    <w:b/>
                  </w:rPr>
                </w:rPrChange>
              </w:rPr>
              <w:t xml:space="preserve">1B </w:t>
            </w:r>
            <w:r w:rsidRPr="009F6263">
              <w:rPr>
                <w:sz w:val="22"/>
                <w:rPrChange w:id="325" w:author="Sham Parab" w:date="2021-05-28T09:17:00Z">
                  <w:rPr/>
                </w:rPrChange>
              </w:rP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0DAB04AC" w14:textId="77777777" w:rsidR="00320BFB" w:rsidRPr="009F6263" w:rsidRDefault="00B006AB">
            <w:pPr>
              <w:spacing w:after="0" w:line="259" w:lineRule="auto"/>
              <w:ind w:left="0" w:right="107" w:firstLine="0"/>
              <w:jc w:val="center"/>
              <w:rPr>
                <w:sz w:val="22"/>
                <w:rPrChange w:id="326" w:author="Sham Parab" w:date="2021-05-28T09:17:00Z">
                  <w:rPr/>
                </w:rPrChange>
              </w:rPr>
            </w:pPr>
            <w:r w:rsidRPr="009F6263">
              <w:rPr>
                <w:b/>
                <w:sz w:val="22"/>
                <w:rPrChange w:id="327" w:author="Sham Parab" w:date="2021-05-28T09:17:00Z">
                  <w:rPr>
                    <w:b/>
                  </w:rPr>
                </w:rPrChange>
              </w:rPr>
              <w:t xml:space="preserve">1C </w:t>
            </w:r>
            <w:r w:rsidRPr="009F6263">
              <w:rPr>
                <w:sz w:val="22"/>
                <w:rPrChange w:id="328" w:author="Sham Parab" w:date="2021-05-28T09:17:00Z">
                  <w:rPr/>
                </w:rPrChange>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74DF0170" w14:textId="77777777" w:rsidR="00320BFB" w:rsidRPr="009F6263" w:rsidRDefault="00B006AB">
            <w:pPr>
              <w:spacing w:after="0" w:line="259" w:lineRule="auto"/>
              <w:ind w:left="0" w:right="105" w:firstLine="0"/>
              <w:jc w:val="center"/>
              <w:rPr>
                <w:sz w:val="22"/>
                <w:rPrChange w:id="329" w:author="Sham Parab" w:date="2021-05-28T09:17:00Z">
                  <w:rPr/>
                </w:rPrChange>
              </w:rPr>
            </w:pPr>
            <w:r w:rsidRPr="009F6263">
              <w:rPr>
                <w:b/>
                <w:sz w:val="22"/>
                <w:rPrChange w:id="330" w:author="Sham Parab" w:date="2021-05-28T09:17:00Z">
                  <w:rPr>
                    <w:b/>
                  </w:rPr>
                </w:rPrChange>
              </w:rPr>
              <w:t xml:space="preserve">1D </w:t>
            </w:r>
            <w:r w:rsidRPr="009F6263">
              <w:rPr>
                <w:sz w:val="22"/>
                <w:rPrChange w:id="331" w:author="Sham Parab" w:date="2021-05-28T09:17:00Z">
                  <w:rPr/>
                </w:rPrChange>
              </w:rP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2A47266A" w14:textId="77777777" w:rsidR="00320BFB" w:rsidRPr="009F6263" w:rsidRDefault="00B006AB">
            <w:pPr>
              <w:spacing w:after="0" w:line="259" w:lineRule="auto"/>
              <w:ind w:left="0" w:right="106" w:firstLine="0"/>
              <w:jc w:val="center"/>
              <w:rPr>
                <w:sz w:val="22"/>
                <w:rPrChange w:id="332" w:author="Sham Parab" w:date="2021-05-28T09:17:00Z">
                  <w:rPr/>
                </w:rPrChange>
              </w:rPr>
            </w:pPr>
            <w:r w:rsidRPr="009F6263">
              <w:rPr>
                <w:b/>
                <w:sz w:val="22"/>
                <w:rPrChange w:id="333" w:author="Sham Parab" w:date="2021-05-28T09:17:00Z">
                  <w:rPr>
                    <w:b/>
                  </w:rPr>
                </w:rPrChange>
              </w:rPr>
              <w:t xml:space="preserve">1E </w:t>
            </w:r>
            <w:r w:rsidRPr="009F6263">
              <w:rPr>
                <w:sz w:val="22"/>
                <w:rPrChange w:id="334" w:author="Sham Parab" w:date="2021-05-28T09:17:00Z">
                  <w:rPr/>
                </w:rPrChange>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06998CC0" w14:textId="77777777" w:rsidR="00320BFB" w:rsidRPr="009F6263" w:rsidRDefault="00B006AB">
            <w:pPr>
              <w:spacing w:after="0" w:line="259" w:lineRule="auto"/>
              <w:ind w:left="0" w:right="106" w:firstLine="0"/>
              <w:jc w:val="center"/>
              <w:rPr>
                <w:sz w:val="22"/>
                <w:rPrChange w:id="335" w:author="Sham Parab" w:date="2021-05-28T09:17:00Z">
                  <w:rPr/>
                </w:rPrChange>
              </w:rPr>
            </w:pPr>
            <w:r w:rsidRPr="009F6263">
              <w:rPr>
                <w:b/>
                <w:sz w:val="22"/>
                <w:rPrChange w:id="336" w:author="Sham Parab" w:date="2021-05-28T09:17:00Z">
                  <w:rPr>
                    <w:b/>
                  </w:rPr>
                </w:rPrChange>
              </w:rPr>
              <w:t xml:space="preserve">1F </w:t>
            </w:r>
            <w:r w:rsidRPr="009F6263">
              <w:rPr>
                <w:sz w:val="22"/>
                <w:rPrChange w:id="337" w:author="Sham Parab" w:date="2021-05-28T09:17:00Z">
                  <w:rPr/>
                </w:rPrChange>
              </w:rPr>
              <w:t xml:space="preserve"> </w:t>
            </w:r>
          </w:p>
        </w:tc>
        <w:tc>
          <w:tcPr>
            <w:tcW w:w="974" w:type="dxa"/>
            <w:tcBorders>
              <w:top w:val="single" w:sz="4" w:space="0" w:color="000000"/>
              <w:left w:val="single" w:sz="4" w:space="0" w:color="000000"/>
              <w:bottom w:val="single" w:sz="4" w:space="0" w:color="000000"/>
              <w:right w:val="single" w:sz="4" w:space="0" w:color="000000"/>
            </w:tcBorders>
          </w:tcPr>
          <w:p w14:paraId="4BB945DD" w14:textId="77777777" w:rsidR="00320BFB" w:rsidRPr="009F6263" w:rsidRDefault="00B006AB">
            <w:pPr>
              <w:spacing w:after="0" w:line="259" w:lineRule="auto"/>
              <w:ind w:left="0" w:right="106" w:firstLine="0"/>
              <w:jc w:val="center"/>
              <w:rPr>
                <w:sz w:val="22"/>
                <w:rPrChange w:id="338" w:author="Sham Parab" w:date="2021-05-28T09:17:00Z">
                  <w:rPr/>
                </w:rPrChange>
              </w:rPr>
            </w:pPr>
            <w:r w:rsidRPr="009F6263">
              <w:rPr>
                <w:b/>
                <w:sz w:val="22"/>
                <w:rPrChange w:id="339" w:author="Sham Parab" w:date="2021-05-28T09:17:00Z">
                  <w:rPr>
                    <w:b/>
                  </w:rPr>
                </w:rPrChange>
              </w:rPr>
              <w:t xml:space="preserve">G </w:t>
            </w:r>
            <w:r w:rsidRPr="009F6263">
              <w:rPr>
                <w:sz w:val="22"/>
                <w:rPrChange w:id="340" w:author="Sham Parab" w:date="2021-05-28T09:17:00Z">
                  <w:rPr/>
                </w:rPrChange>
              </w:rPr>
              <w:t xml:space="preserve"> </w:t>
            </w:r>
          </w:p>
        </w:tc>
      </w:tr>
      <w:tr w:rsidR="00320BFB" w:rsidRPr="009F6263" w14:paraId="14AB8D2F" w14:textId="77777777">
        <w:trPr>
          <w:trHeight w:val="350"/>
        </w:trPr>
        <w:tc>
          <w:tcPr>
            <w:tcW w:w="1097" w:type="dxa"/>
            <w:tcBorders>
              <w:top w:val="single" w:sz="4" w:space="0" w:color="000000"/>
              <w:left w:val="single" w:sz="4" w:space="0" w:color="000000"/>
              <w:bottom w:val="single" w:sz="4" w:space="0" w:color="000000"/>
              <w:right w:val="single" w:sz="4" w:space="0" w:color="000000"/>
            </w:tcBorders>
          </w:tcPr>
          <w:p w14:paraId="08277DD5" w14:textId="77777777" w:rsidR="00320BFB" w:rsidRPr="009F6263" w:rsidRDefault="00B006AB">
            <w:pPr>
              <w:spacing w:after="0" w:line="259" w:lineRule="auto"/>
              <w:ind w:left="67" w:firstLine="0"/>
              <w:jc w:val="left"/>
              <w:rPr>
                <w:sz w:val="22"/>
                <w:rPrChange w:id="341" w:author="Sham Parab" w:date="2021-05-28T09:17:00Z">
                  <w:rPr/>
                </w:rPrChange>
              </w:rPr>
            </w:pPr>
            <w:r w:rsidRPr="009F6263">
              <w:rPr>
                <w:b/>
                <w:sz w:val="22"/>
                <w:rPrChange w:id="342" w:author="Sham Parab" w:date="2021-05-28T09:17:00Z">
                  <w:rPr>
                    <w:b/>
                  </w:rPr>
                </w:rPrChange>
              </w:rPr>
              <w:t xml:space="preserve">Filter 2 </w:t>
            </w:r>
            <w:r w:rsidRPr="009F6263">
              <w:rPr>
                <w:sz w:val="22"/>
                <w:rPrChange w:id="343" w:author="Sham Parab" w:date="2021-05-28T09:17:00Z">
                  <w:rPr/>
                </w:rPrChange>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6E12FC2A" w14:textId="77777777" w:rsidR="00320BFB" w:rsidRPr="009F6263" w:rsidRDefault="00B006AB">
            <w:pPr>
              <w:spacing w:after="0" w:line="259" w:lineRule="auto"/>
              <w:ind w:left="0" w:right="105" w:firstLine="0"/>
              <w:jc w:val="center"/>
              <w:rPr>
                <w:sz w:val="22"/>
                <w:rPrChange w:id="344" w:author="Sham Parab" w:date="2021-05-28T09:17:00Z">
                  <w:rPr/>
                </w:rPrChange>
              </w:rPr>
            </w:pPr>
            <w:r w:rsidRPr="009F6263">
              <w:rPr>
                <w:b/>
                <w:sz w:val="22"/>
                <w:rPrChange w:id="345" w:author="Sham Parab" w:date="2021-05-28T09:17:00Z">
                  <w:rPr>
                    <w:b/>
                  </w:rPr>
                </w:rPrChange>
              </w:rPr>
              <w:t xml:space="preserve">2A </w:t>
            </w:r>
            <w:r w:rsidRPr="009F6263">
              <w:rPr>
                <w:sz w:val="22"/>
                <w:rPrChange w:id="346" w:author="Sham Parab" w:date="2021-05-28T09:17:00Z">
                  <w:rPr/>
                </w:rPrChange>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6960C267" w14:textId="77777777" w:rsidR="00320BFB" w:rsidRPr="009F6263" w:rsidRDefault="00B006AB">
            <w:pPr>
              <w:spacing w:after="0" w:line="259" w:lineRule="auto"/>
              <w:ind w:left="0" w:right="106" w:firstLine="0"/>
              <w:jc w:val="center"/>
              <w:rPr>
                <w:sz w:val="22"/>
                <w:rPrChange w:id="347" w:author="Sham Parab" w:date="2021-05-28T09:17:00Z">
                  <w:rPr/>
                </w:rPrChange>
              </w:rPr>
            </w:pPr>
            <w:r w:rsidRPr="009F6263">
              <w:rPr>
                <w:b/>
                <w:sz w:val="22"/>
                <w:rPrChange w:id="348" w:author="Sham Parab" w:date="2021-05-28T09:17:00Z">
                  <w:rPr>
                    <w:b/>
                  </w:rPr>
                </w:rPrChange>
              </w:rPr>
              <w:t xml:space="preserve">2B </w:t>
            </w:r>
            <w:r w:rsidRPr="009F6263">
              <w:rPr>
                <w:sz w:val="22"/>
                <w:rPrChange w:id="349" w:author="Sham Parab" w:date="2021-05-28T09:17:00Z">
                  <w:rPr/>
                </w:rPrChange>
              </w:rP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400EE008" w14:textId="77777777" w:rsidR="00320BFB" w:rsidRPr="009F6263" w:rsidRDefault="00B006AB">
            <w:pPr>
              <w:spacing w:after="0" w:line="259" w:lineRule="auto"/>
              <w:ind w:left="0" w:right="107" w:firstLine="0"/>
              <w:jc w:val="center"/>
              <w:rPr>
                <w:sz w:val="22"/>
                <w:rPrChange w:id="350" w:author="Sham Parab" w:date="2021-05-28T09:17:00Z">
                  <w:rPr/>
                </w:rPrChange>
              </w:rPr>
            </w:pPr>
            <w:r w:rsidRPr="009F6263">
              <w:rPr>
                <w:b/>
                <w:sz w:val="22"/>
                <w:rPrChange w:id="351" w:author="Sham Parab" w:date="2021-05-28T09:17:00Z">
                  <w:rPr>
                    <w:b/>
                  </w:rPr>
                </w:rPrChange>
              </w:rPr>
              <w:t xml:space="preserve">2C </w:t>
            </w:r>
            <w:r w:rsidRPr="009F6263">
              <w:rPr>
                <w:sz w:val="22"/>
                <w:rPrChange w:id="352" w:author="Sham Parab" w:date="2021-05-28T09:17:00Z">
                  <w:rPr/>
                </w:rPrChange>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15B55AFD" w14:textId="77777777" w:rsidR="00320BFB" w:rsidRPr="009F6263" w:rsidRDefault="00B006AB">
            <w:pPr>
              <w:spacing w:after="0" w:line="259" w:lineRule="auto"/>
              <w:ind w:left="0" w:right="105" w:firstLine="0"/>
              <w:jc w:val="center"/>
              <w:rPr>
                <w:sz w:val="22"/>
                <w:rPrChange w:id="353" w:author="Sham Parab" w:date="2021-05-28T09:17:00Z">
                  <w:rPr/>
                </w:rPrChange>
              </w:rPr>
            </w:pPr>
            <w:r w:rsidRPr="009F6263">
              <w:rPr>
                <w:b/>
                <w:sz w:val="22"/>
                <w:rPrChange w:id="354" w:author="Sham Parab" w:date="2021-05-28T09:17:00Z">
                  <w:rPr>
                    <w:b/>
                  </w:rPr>
                </w:rPrChange>
              </w:rPr>
              <w:t xml:space="preserve">2D </w:t>
            </w:r>
            <w:r w:rsidRPr="009F6263">
              <w:rPr>
                <w:sz w:val="22"/>
                <w:rPrChange w:id="355" w:author="Sham Parab" w:date="2021-05-28T09:17:00Z">
                  <w:rPr/>
                </w:rPrChange>
              </w:rP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69706BB5" w14:textId="77777777" w:rsidR="00320BFB" w:rsidRPr="009F6263" w:rsidRDefault="00B006AB">
            <w:pPr>
              <w:spacing w:after="0" w:line="259" w:lineRule="auto"/>
              <w:ind w:left="0" w:right="106" w:firstLine="0"/>
              <w:jc w:val="center"/>
              <w:rPr>
                <w:sz w:val="22"/>
                <w:rPrChange w:id="356" w:author="Sham Parab" w:date="2021-05-28T09:17:00Z">
                  <w:rPr/>
                </w:rPrChange>
              </w:rPr>
            </w:pPr>
            <w:r w:rsidRPr="009F6263">
              <w:rPr>
                <w:b/>
                <w:sz w:val="22"/>
                <w:rPrChange w:id="357" w:author="Sham Parab" w:date="2021-05-28T09:17:00Z">
                  <w:rPr>
                    <w:b/>
                  </w:rPr>
                </w:rPrChange>
              </w:rPr>
              <w:t xml:space="preserve">2E </w:t>
            </w:r>
            <w:r w:rsidRPr="009F6263">
              <w:rPr>
                <w:sz w:val="22"/>
                <w:rPrChange w:id="358" w:author="Sham Parab" w:date="2021-05-28T09:17:00Z">
                  <w:rPr/>
                </w:rPrChange>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18E0E9C1" w14:textId="77777777" w:rsidR="00320BFB" w:rsidRPr="009F6263" w:rsidRDefault="00B006AB">
            <w:pPr>
              <w:spacing w:after="0" w:line="259" w:lineRule="auto"/>
              <w:ind w:left="0" w:right="106" w:firstLine="0"/>
              <w:jc w:val="center"/>
              <w:rPr>
                <w:sz w:val="22"/>
                <w:rPrChange w:id="359" w:author="Sham Parab" w:date="2021-05-28T09:17:00Z">
                  <w:rPr/>
                </w:rPrChange>
              </w:rPr>
            </w:pPr>
            <w:r w:rsidRPr="009F6263">
              <w:rPr>
                <w:b/>
                <w:sz w:val="22"/>
                <w:rPrChange w:id="360" w:author="Sham Parab" w:date="2021-05-28T09:17:00Z">
                  <w:rPr>
                    <w:b/>
                  </w:rPr>
                </w:rPrChange>
              </w:rPr>
              <w:t xml:space="preserve">2F </w:t>
            </w:r>
            <w:r w:rsidRPr="009F6263">
              <w:rPr>
                <w:sz w:val="22"/>
                <w:rPrChange w:id="361" w:author="Sham Parab" w:date="2021-05-28T09:17:00Z">
                  <w:rPr/>
                </w:rPrChange>
              </w:rPr>
              <w:t xml:space="preserve"> </w:t>
            </w:r>
          </w:p>
        </w:tc>
        <w:tc>
          <w:tcPr>
            <w:tcW w:w="974" w:type="dxa"/>
            <w:tcBorders>
              <w:top w:val="single" w:sz="4" w:space="0" w:color="000000"/>
              <w:left w:val="single" w:sz="4" w:space="0" w:color="000000"/>
              <w:bottom w:val="single" w:sz="4" w:space="0" w:color="000000"/>
              <w:right w:val="single" w:sz="4" w:space="0" w:color="000000"/>
            </w:tcBorders>
          </w:tcPr>
          <w:p w14:paraId="07745347" w14:textId="77777777" w:rsidR="00320BFB" w:rsidRPr="009F6263" w:rsidRDefault="00B006AB">
            <w:pPr>
              <w:spacing w:after="0" w:line="259" w:lineRule="auto"/>
              <w:ind w:left="0" w:right="106" w:firstLine="0"/>
              <w:jc w:val="center"/>
              <w:rPr>
                <w:sz w:val="22"/>
                <w:rPrChange w:id="362" w:author="Sham Parab" w:date="2021-05-28T09:17:00Z">
                  <w:rPr/>
                </w:rPrChange>
              </w:rPr>
            </w:pPr>
            <w:r w:rsidRPr="009F6263">
              <w:rPr>
                <w:b/>
                <w:sz w:val="22"/>
                <w:rPrChange w:id="363" w:author="Sham Parab" w:date="2021-05-28T09:17:00Z">
                  <w:rPr>
                    <w:b/>
                  </w:rPr>
                </w:rPrChange>
              </w:rPr>
              <w:t xml:space="preserve">G </w:t>
            </w:r>
            <w:r w:rsidRPr="009F6263">
              <w:rPr>
                <w:sz w:val="22"/>
                <w:rPrChange w:id="364" w:author="Sham Parab" w:date="2021-05-28T09:17:00Z">
                  <w:rPr/>
                </w:rPrChange>
              </w:rPr>
              <w:t xml:space="preserve"> </w:t>
            </w:r>
          </w:p>
        </w:tc>
      </w:tr>
      <w:tr w:rsidR="00320BFB" w:rsidRPr="009F6263" w14:paraId="3ECD29E1" w14:textId="77777777">
        <w:trPr>
          <w:trHeight w:val="355"/>
        </w:trPr>
        <w:tc>
          <w:tcPr>
            <w:tcW w:w="1097" w:type="dxa"/>
            <w:tcBorders>
              <w:top w:val="single" w:sz="4" w:space="0" w:color="000000"/>
              <w:left w:val="single" w:sz="4" w:space="0" w:color="000000"/>
              <w:bottom w:val="single" w:sz="8" w:space="0" w:color="000000"/>
              <w:right w:val="single" w:sz="4" w:space="0" w:color="000000"/>
            </w:tcBorders>
          </w:tcPr>
          <w:p w14:paraId="1453F501" w14:textId="77777777" w:rsidR="00320BFB" w:rsidRPr="009F6263" w:rsidRDefault="00B006AB">
            <w:pPr>
              <w:spacing w:after="0" w:line="259" w:lineRule="auto"/>
              <w:ind w:left="67" w:firstLine="0"/>
              <w:jc w:val="left"/>
              <w:rPr>
                <w:sz w:val="22"/>
                <w:rPrChange w:id="365" w:author="Sham Parab" w:date="2021-05-28T09:17:00Z">
                  <w:rPr/>
                </w:rPrChange>
              </w:rPr>
            </w:pPr>
            <w:r w:rsidRPr="009F6263">
              <w:rPr>
                <w:b/>
                <w:sz w:val="22"/>
                <w:rPrChange w:id="366" w:author="Sham Parab" w:date="2021-05-28T09:17:00Z">
                  <w:rPr>
                    <w:b/>
                  </w:rPr>
                </w:rPrChange>
              </w:rPr>
              <w:t xml:space="preserve">Filter 3 </w:t>
            </w:r>
            <w:r w:rsidRPr="009F6263">
              <w:rPr>
                <w:sz w:val="22"/>
                <w:rPrChange w:id="367" w:author="Sham Parab" w:date="2021-05-28T09:17:00Z">
                  <w:rPr/>
                </w:rPrChange>
              </w:rPr>
              <w:t xml:space="preserve"> </w:t>
            </w:r>
          </w:p>
        </w:tc>
        <w:tc>
          <w:tcPr>
            <w:tcW w:w="1099" w:type="dxa"/>
            <w:tcBorders>
              <w:top w:val="single" w:sz="4" w:space="0" w:color="000000"/>
              <w:left w:val="single" w:sz="4" w:space="0" w:color="000000"/>
              <w:bottom w:val="single" w:sz="8" w:space="0" w:color="000000"/>
              <w:right w:val="single" w:sz="4" w:space="0" w:color="000000"/>
            </w:tcBorders>
          </w:tcPr>
          <w:p w14:paraId="73EAF24A" w14:textId="77777777" w:rsidR="00320BFB" w:rsidRPr="009F6263" w:rsidRDefault="00B006AB">
            <w:pPr>
              <w:spacing w:after="0" w:line="259" w:lineRule="auto"/>
              <w:ind w:left="0" w:right="105" w:firstLine="0"/>
              <w:jc w:val="center"/>
              <w:rPr>
                <w:sz w:val="22"/>
                <w:rPrChange w:id="368" w:author="Sham Parab" w:date="2021-05-28T09:17:00Z">
                  <w:rPr/>
                </w:rPrChange>
              </w:rPr>
            </w:pPr>
            <w:r w:rsidRPr="009F6263">
              <w:rPr>
                <w:b/>
                <w:sz w:val="22"/>
                <w:rPrChange w:id="369" w:author="Sham Parab" w:date="2021-05-28T09:17:00Z">
                  <w:rPr>
                    <w:b/>
                  </w:rPr>
                </w:rPrChange>
              </w:rPr>
              <w:t xml:space="preserve">3A </w:t>
            </w:r>
            <w:r w:rsidRPr="009F6263">
              <w:rPr>
                <w:sz w:val="22"/>
                <w:rPrChange w:id="370" w:author="Sham Parab" w:date="2021-05-28T09:17:00Z">
                  <w:rPr/>
                </w:rPrChange>
              </w:rPr>
              <w:t xml:space="preserve"> </w:t>
            </w:r>
          </w:p>
        </w:tc>
        <w:tc>
          <w:tcPr>
            <w:tcW w:w="1126" w:type="dxa"/>
            <w:tcBorders>
              <w:top w:val="single" w:sz="4" w:space="0" w:color="000000"/>
              <w:left w:val="single" w:sz="4" w:space="0" w:color="000000"/>
              <w:bottom w:val="single" w:sz="8" w:space="0" w:color="000000"/>
              <w:right w:val="single" w:sz="4" w:space="0" w:color="000000"/>
            </w:tcBorders>
          </w:tcPr>
          <w:p w14:paraId="175DF34D" w14:textId="77777777" w:rsidR="00320BFB" w:rsidRPr="009F6263" w:rsidRDefault="00B006AB">
            <w:pPr>
              <w:spacing w:after="0" w:line="259" w:lineRule="auto"/>
              <w:ind w:left="0" w:right="106" w:firstLine="0"/>
              <w:jc w:val="center"/>
              <w:rPr>
                <w:sz w:val="22"/>
                <w:rPrChange w:id="371" w:author="Sham Parab" w:date="2021-05-28T09:17:00Z">
                  <w:rPr/>
                </w:rPrChange>
              </w:rPr>
            </w:pPr>
            <w:r w:rsidRPr="009F6263">
              <w:rPr>
                <w:b/>
                <w:sz w:val="22"/>
                <w:rPrChange w:id="372" w:author="Sham Parab" w:date="2021-05-28T09:17:00Z">
                  <w:rPr>
                    <w:b/>
                  </w:rPr>
                </w:rPrChange>
              </w:rPr>
              <w:t xml:space="preserve">3B </w:t>
            </w:r>
            <w:r w:rsidRPr="009F6263">
              <w:rPr>
                <w:sz w:val="22"/>
                <w:rPrChange w:id="373" w:author="Sham Parab" w:date="2021-05-28T09:17:00Z">
                  <w:rPr/>
                </w:rPrChange>
              </w:rPr>
              <w:t xml:space="preserve"> </w:t>
            </w:r>
          </w:p>
        </w:tc>
        <w:tc>
          <w:tcPr>
            <w:tcW w:w="1106" w:type="dxa"/>
            <w:tcBorders>
              <w:top w:val="single" w:sz="4" w:space="0" w:color="000000"/>
              <w:left w:val="single" w:sz="4" w:space="0" w:color="000000"/>
              <w:bottom w:val="single" w:sz="8" w:space="0" w:color="000000"/>
              <w:right w:val="single" w:sz="4" w:space="0" w:color="000000"/>
            </w:tcBorders>
          </w:tcPr>
          <w:p w14:paraId="0A4B928A" w14:textId="77777777" w:rsidR="00320BFB" w:rsidRPr="009F6263" w:rsidRDefault="00B006AB">
            <w:pPr>
              <w:spacing w:after="0" w:line="259" w:lineRule="auto"/>
              <w:ind w:left="0" w:right="107" w:firstLine="0"/>
              <w:jc w:val="center"/>
              <w:rPr>
                <w:sz w:val="22"/>
                <w:rPrChange w:id="374" w:author="Sham Parab" w:date="2021-05-28T09:17:00Z">
                  <w:rPr/>
                </w:rPrChange>
              </w:rPr>
            </w:pPr>
            <w:r w:rsidRPr="009F6263">
              <w:rPr>
                <w:b/>
                <w:sz w:val="22"/>
                <w:rPrChange w:id="375" w:author="Sham Parab" w:date="2021-05-28T09:17:00Z">
                  <w:rPr>
                    <w:b/>
                  </w:rPr>
                </w:rPrChange>
              </w:rPr>
              <w:t xml:space="preserve">3C </w:t>
            </w:r>
            <w:r w:rsidRPr="009F6263">
              <w:rPr>
                <w:sz w:val="22"/>
                <w:rPrChange w:id="376" w:author="Sham Parab" w:date="2021-05-28T09:17:00Z">
                  <w:rPr/>
                </w:rPrChange>
              </w:rPr>
              <w:t xml:space="preserve"> </w:t>
            </w:r>
          </w:p>
        </w:tc>
        <w:tc>
          <w:tcPr>
            <w:tcW w:w="1210" w:type="dxa"/>
            <w:tcBorders>
              <w:top w:val="single" w:sz="4" w:space="0" w:color="000000"/>
              <w:left w:val="single" w:sz="4" w:space="0" w:color="000000"/>
              <w:bottom w:val="single" w:sz="8" w:space="0" w:color="000000"/>
              <w:right w:val="single" w:sz="4" w:space="0" w:color="000000"/>
            </w:tcBorders>
          </w:tcPr>
          <w:p w14:paraId="10416924" w14:textId="77777777" w:rsidR="00320BFB" w:rsidRPr="009F6263" w:rsidRDefault="00B006AB">
            <w:pPr>
              <w:spacing w:after="0" w:line="259" w:lineRule="auto"/>
              <w:ind w:left="0" w:right="105" w:firstLine="0"/>
              <w:jc w:val="center"/>
              <w:rPr>
                <w:sz w:val="22"/>
                <w:rPrChange w:id="377" w:author="Sham Parab" w:date="2021-05-28T09:17:00Z">
                  <w:rPr/>
                </w:rPrChange>
              </w:rPr>
            </w:pPr>
            <w:r w:rsidRPr="009F6263">
              <w:rPr>
                <w:b/>
                <w:sz w:val="22"/>
                <w:rPrChange w:id="378" w:author="Sham Parab" w:date="2021-05-28T09:17:00Z">
                  <w:rPr>
                    <w:b/>
                  </w:rPr>
                </w:rPrChange>
              </w:rPr>
              <w:t xml:space="preserve">3D </w:t>
            </w:r>
            <w:r w:rsidRPr="009F6263">
              <w:rPr>
                <w:sz w:val="22"/>
                <w:rPrChange w:id="379" w:author="Sham Parab" w:date="2021-05-28T09:17:00Z">
                  <w:rPr/>
                </w:rPrChange>
              </w:rPr>
              <w:t xml:space="preserve"> </w:t>
            </w:r>
          </w:p>
        </w:tc>
        <w:tc>
          <w:tcPr>
            <w:tcW w:w="1106" w:type="dxa"/>
            <w:tcBorders>
              <w:top w:val="single" w:sz="4" w:space="0" w:color="000000"/>
              <w:left w:val="single" w:sz="4" w:space="0" w:color="000000"/>
              <w:bottom w:val="single" w:sz="8" w:space="0" w:color="000000"/>
              <w:right w:val="single" w:sz="4" w:space="0" w:color="000000"/>
            </w:tcBorders>
          </w:tcPr>
          <w:p w14:paraId="386B359D" w14:textId="77777777" w:rsidR="00320BFB" w:rsidRPr="009F6263" w:rsidRDefault="00B006AB">
            <w:pPr>
              <w:spacing w:after="0" w:line="259" w:lineRule="auto"/>
              <w:ind w:left="0" w:right="106" w:firstLine="0"/>
              <w:jc w:val="center"/>
              <w:rPr>
                <w:sz w:val="22"/>
                <w:rPrChange w:id="380" w:author="Sham Parab" w:date="2021-05-28T09:17:00Z">
                  <w:rPr/>
                </w:rPrChange>
              </w:rPr>
            </w:pPr>
            <w:r w:rsidRPr="009F6263">
              <w:rPr>
                <w:b/>
                <w:sz w:val="22"/>
                <w:rPrChange w:id="381" w:author="Sham Parab" w:date="2021-05-28T09:17:00Z">
                  <w:rPr>
                    <w:b/>
                  </w:rPr>
                </w:rPrChange>
              </w:rPr>
              <w:t xml:space="preserve">3E </w:t>
            </w:r>
            <w:r w:rsidRPr="009F6263">
              <w:rPr>
                <w:sz w:val="22"/>
                <w:rPrChange w:id="382" w:author="Sham Parab" w:date="2021-05-28T09:17:00Z">
                  <w:rPr/>
                </w:rPrChange>
              </w:rPr>
              <w:t xml:space="preserve"> </w:t>
            </w:r>
          </w:p>
        </w:tc>
        <w:tc>
          <w:tcPr>
            <w:tcW w:w="1112" w:type="dxa"/>
            <w:tcBorders>
              <w:top w:val="single" w:sz="4" w:space="0" w:color="000000"/>
              <w:left w:val="single" w:sz="4" w:space="0" w:color="000000"/>
              <w:bottom w:val="single" w:sz="8" w:space="0" w:color="000000"/>
              <w:right w:val="single" w:sz="4" w:space="0" w:color="000000"/>
            </w:tcBorders>
          </w:tcPr>
          <w:p w14:paraId="03F48FF8" w14:textId="77777777" w:rsidR="00320BFB" w:rsidRPr="009F6263" w:rsidRDefault="00B006AB">
            <w:pPr>
              <w:spacing w:after="0" w:line="259" w:lineRule="auto"/>
              <w:ind w:left="0" w:right="106" w:firstLine="0"/>
              <w:jc w:val="center"/>
              <w:rPr>
                <w:sz w:val="22"/>
                <w:rPrChange w:id="383" w:author="Sham Parab" w:date="2021-05-28T09:17:00Z">
                  <w:rPr/>
                </w:rPrChange>
              </w:rPr>
            </w:pPr>
            <w:r w:rsidRPr="009F6263">
              <w:rPr>
                <w:b/>
                <w:sz w:val="22"/>
                <w:rPrChange w:id="384" w:author="Sham Parab" w:date="2021-05-28T09:17:00Z">
                  <w:rPr>
                    <w:b/>
                  </w:rPr>
                </w:rPrChange>
              </w:rPr>
              <w:t xml:space="preserve">3F </w:t>
            </w:r>
            <w:r w:rsidRPr="009F6263">
              <w:rPr>
                <w:sz w:val="22"/>
                <w:rPrChange w:id="385" w:author="Sham Parab" w:date="2021-05-28T09:17:00Z">
                  <w:rPr/>
                </w:rPrChange>
              </w:rPr>
              <w:t xml:space="preserve"> </w:t>
            </w:r>
          </w:p>
        </w:tc>
        <w:tc>
          <w:tcPr>
            <w:tcW w:w="974" w:type="dxa"/>
            <w:tcBorders>
              <w:top w:val="single" w:sz="4" w:space="0" w:color="000000"/>
              <w:left w:val="single" w:sz="4" w:space="0" w:color="000000"/>
              <w:bottom w:val="single" w:sz="8" w:space="0" w:color="000000"/>
              <w:right w:val="single" w:sz="4" w:space="0" w:color="000000"/>
            </w:tcBorders>
          </w:tcPr>
          <w:p w14:paraId="5843DEF4" w14:textId="77777777" w:rsidR="00320BFB" w:rsidRPr="009F6263" w:rsidRDefault="00B006AB">
            <w:pPr>
              <w:spacing w:after="0" w:line="259" w:lineRule="auto"/>
              <w:ind w:left="0" w:right="106" w:firstLine="0"/>
              <w:jc w:val="center"/>
              <w:rPr>
                <w:sz w:val="22"/>
                <w:rPrChange w:id="386" w:author="Sham Parab" w:date="2021-05-28T09:17:00Z">
                  <w:rPr/>
                </w:rPrChange>
              </w:rPr>
            </w:pPr>
            <w:r w:rsidRPr="009F6263">
              <w:rPr>
                <w:b/>
                <w:sz w:val="22"/>
                <w:rPrChange w:id="387" w:author="Sham Parab" w:date="2021-05-28T09:17:00Z">
                  <w:rPr>
                    <w:b/>
                  </w:rPr>
                </w:rPrChange>
              </w:rPr>
              <w:t xml:space="preserve">G </w:t>
            </w:r>
            <w:r w:rsidRPr="009F6263">
              <w:rPr>
                <w:sz w:val="22"/>
                <w:rPrChange w:id="388" w:author="Sham Parab" w:date="2021-05-28T09:17:00Z">
                  <w:rPr/>
                </w:rPrChange>
              </w:rPr>
              <w:t xml:space="preserve"> </w:t>
            </w:r>
          </w:p>
        </w:tc>
      </w:tr>
    </w:tbl>
    <w:p w14:paraId="5FCC8483" w14:textId="77777777" w:rsidR="00320BFB" w:rsidRPr="009F6263" w:rsidRDefault="00B006AB">
      <w:pPr>
        <w:rPr>
          <w:sz w:val="22"/>
          <w:rPrChange w:id="389" w:author="Sham Parab" w:date="2021-05-28T09:17:00Z">
            <w:rPr/>
          </w:rPrChange>
        </w:rPr>
      </w:pPr>
      <w:r w:rsidRPr="009F6263">
        <w:rPr>
          <w:sz w:val="22"/>
          <w:rPrChange w:id="390" w:author="Sham Parab" w:date="2021-05-28T09:17:00Z">
            <w:rPr/>
          </w:rPrChange>
        </w:rPr>
        <w:t xml:space="preserve">BACK FLUSHING OF FILTER WITH COMPRESS AIR  </w:t>
      </w:r>
    </w:p>
    <w:p w14:paraId="44048562" w14:textId="77777777" w:rsidR="00320BFB" w:rsidRPr="009F6263" w:rsidRDefault="00B006AB">
      <w:pPr>
        <w:numPr>
          <w:ilvl w:val="0"/>
          <w:numId w:val="7"/>
        </w:numPr>
        <w:ind w:hanging="360"/>
        <w:rPr>
          <w:sz w:val="22"/>
          <w:rPrChange w:id="391" w:author="Sham Parab" w:date="2021-05-28T09:17:00Z">
            <w:rPr/>
          </w:rPrChange>
        </w:rPr>
      </w:pPr>
      <w:r w:rsidRPr="009F6263">
        <w:rPr>
          <w:sz w:val="22"/>
          <w:rPrChange w:id="392" w:author="Sham Parab" w:date="2021-05-28T09:17:00Z">
            <w:rPr/>
          </w:rPrChange>
        </w:rPr>
        <w:t xml:space="preserve">Back flushing of filter with compress air should be carried out if the differential pressure does not fall below 0.2 kg/cm2 after flushing with water.  </w:t>
      </w:r>
    </w:p>
    <w:p w14:paraId="7C7DDABD" w14:textId="77777777" w:rsidR="00320BFB" w:rsidRPr="009F6263" w:rsidRDefault="00B006AB">
      <w:pPr>
        <w:numPr>
          <w:ilvl w:val="0"/>
          <w:numId w:val="7"/>
        </w:numPr>
        <w:ind w:hanging="360"/>
        <w:rPr>
          <w:sz w:val="22"/>
          <w:rPrChange w:id="393" w:author="Sham Parab" w:date="2021-05-28T09:17:00Z">
            <w:rPr/>
          </w:rPrChange>
        </w:rPr>
      </w:pPr>
      <w:r w:rsidRPr="009F6263">
        <w:rPr>
          <w:sz w:val="22"/>
          <w:rPrChange w:id="394" w:author="Sham Parab" w:date="2021-05-28T09:17:00Z">
            <w:rPr/>
          </w:rPrChange>
        </w:rPr>
        <w:t xml:space="preserve">Isolate the filter by closing inlet &amp; outlet valve and check the compress air pressure on the gauge.  </w:t>
      </w:r>
    </w:p>
    <w:p w14:paraId="033D7236" w14:textId="77777777" w:rsidR="00320BFB" w:rsidRPr="009F6263" w:rsidRDefault="00B006AB">
      <w:pPr>
        <w:numPr>
          <w:ilvl w:val="0"/>
          <w:numId w:val="7"/>
        </w:numPr>
        <w:ind w:hanging="360"/>
        <w:rPr>
          <w:sz w:val="22"/>
          <w:rPrChange w:id="395" w:author="Sham Parab" w:date="2021-05-28T09:17:00Z">
            <w:rPr/>
          </w:rPrChange>
        </w:rPr>
      </w:pPr>
      <w:r w:rsidRPr="009F6263">
        <w:rPr>
          <w:sz w:val="22"/>
          <w:rPrChange w:id="396" w:author="Sham Parab" w:date="2021-05-28T09:17:00Z">
            <w:rPr/>
          </w:rPrChange>
        </w:rPr>
        <w:t xml:space="preserve">Ensure that the air inlet valves of other two filters are closed.  </w:t>
      </w:r>
    </w:p>
    <w:p w14:paraId="6753244F" w14:textId="77777777" w:rsidR="00320BFB" w:rsidRPr="009F6263" w:rsidRDefault="00B006AB">
      <w:pPr>
        <w:numPr>
          <w:ilvl w:val="0"/>
          <w:numId w:val="7"/>
        </w:numPr>
        <w:ind w:hanging="360"/>
        <w:rPr>
          <w:sz w:val="22"/>
          <w:rPrChange w:id="397" w:author="Sham Parab" w:date="2021-05-28T09:17:00Z">
            <w:rPr/>
          </w:rPrChange>
        </w:rPr>
      </w:pPr>
      <w:r w:rsidRPr="009F6263">
        <w:rPr>
          <w:sz w:val="22"/>
          <w:rPrChange w:id="398" w:author="Sham Parab" w:date="2021-05-28T09:17:00Z">
            <w:rPr/>
          </w:rPrChange>
        </w:rPr>
        <w:t xml:space="preserve">Open the drain valve and start the compress air gradually by opening the air inlet valve.  </w:t>
      </w:r>
    </w:p>
    <w:p w14:paraId="7BA4C85C" w14:textId="77777777" w:rsidR="00320BFB" w:rsidRPr="009F6263" w:rsidRDefault="00B006AB">
      <w:pPr>
        <w:numPr>
          <w:ilvl w:val="0"/>
          <w:numId w:val="7"/>
        </w:numPr>
        <w:ind w:hanging="360"/>
        <w:rPr>
          <w:sz w:val="22"/>
          <w:rPrChange w:id="399" w:author="Sham Parab" w:date="2021-05-28T09:17:00Z">
            <w:rPr/>
          </w:rPrChange>
        </w:rPr>
      </w:pPr>
      <w:r w:rsidRPr="009F6263">
        <w:rPr>
          <w:sz w:val="22"/>
          <w:rPrChange w:id="400" w:author="Sham Parab" w:date="2021-05-28T09:17:00Z">
            <w:rPr/>
          </w:rPrChange>
        </w:rPr>
        <w:t xml:space="preserve">Do this operation for 1-2 minutes.  </w:t>
      </w:r>
    </w:p>
    <w:p w14:paraId="7BA76435" w14:textId="77777777" w:rsidR="00320BFB" w:rsidRPr="009F6263" w:rsidRDefault="00B006AB">
      <w:pPr>
        <w:numPr>
          <w:ilvl w:val="0"/>
          <w:numId w:val="7"/>
        </w:numPr>
        <w:ind w:hanging="360"/>
        <w:rPr>
          <w:sz w:val="22"/>
          <w:rPrChange w:id="401" w:author="Sham Parab" w:date="2021-05-28T09:17:00Z">
            <w:rPr/>
          </w:rPrChange>
        </w:rPr>
      </w:pPr>
      <w:r w:rsidRPr="009F6263">
        <w:rPr>
          <w:sz w:val="22"/>
          <w:rPrChange w:id="402" w:author="Sham Parab" w:date="2021-05-28T09:17:00Z">
            <w:rPr/>
          </w:rPrChange>
        </w:rPr>
        <w:t xml:space="preserve">Close the air inlet valve and again carry out the back flushing of filter with water to ensure that all dirt collected in the filter basket are flushed out.  </w:t>
      </w:r>
    </w:p>
    <w:p w14:paraId="5FBC4FF2" w14:textId="77777777" w:rsidR="00320BFB" w:rsidRPr="009F6263" w:rsidRDefault="00B006AB">
      <w:pPr>
        <w:numPr>
          <w:ilvl w:val="0"/>
          <w:numId w:val="7"/>
        </w:numPr>
        <w:ind w:hanging="360"/>
        <w:rPr>
          <w:sz w:val="22"/>
          <w:rPrChange w:id="403" w:author="Sham Parab" w:date="2021-05-28T09:17:00Z">
            <w:rPr/>
          </w:rPrChange>
        </w:rPr>
      </w:pPr>
      <w:r w:rsidRPr="009F6263">
        <w:rPr>
          <w:sz w:val="22"/>
          <w:rPrChange w:id="404" w:author="Sham Parab" w:date="2021-05-28T09:17:00Z">
            <w:rPr/>
          </w:rPrChange>
        </w:rPr>
        <w:t xml:space="preserve">Take the filter in line as per point no 8 &amp; 9, &amp; close main header valve (G)  </w:t>
      </w:r>
    </w:p>
    <w:p w14:paraId="5653D925" w14:textId="77777777" w:rsidR="00320BFB" w:rsidRPr="009F6263" w:rsidRDefault="00B006AB">
      <w:pPr>
        <w:numPr>
          <w:ilvl w:val="0"/>
          <w:numId w:val="7"/>
        </w:numPr>
        <w:ind w:hanging="360"/>
        <w:rPr>
          <w:sz w:val="22"/>
          <w:rPrChange w:id="405" w:author="Sham Parab" w:date="2021-05-28T09:17:00Z">
            <w:rPr/>
          </w:rPrChange>
        </w:rPr>
      </w:pPr>
      <w:r w:rsidRPr="009F6263">
        <w:rPr>
          <w:sz w:val="22"/>
          <w:rPrChange w:id="406" w:author="Sham Parab" w:date="2021-05-28T09:17:00Z">
            <w:rPr/>
          </w:rPrChange>
        </w:rPr>
        <w:t xml:space="preserve">Clear work permit and give clearance to production.  </w:t>
      </w:r>
    </w:p>
    <w:p w14:paraId="69BE3F4C" w14:textId="77777777" w:rsidR="00320BFB" w:rsidRPr="009F6263" w:rsidRDefault="00B006AB">
      <w:pPr>
        <w:spacing w:after="0" w:line="259" w:lineRule="auto"/>
        <w:ind w:left="374" w:firstLine="0"/>
        <w:jc w:val="left"/>
        <w:rPr>
          <w:sz w:val="22"/>
          <w:rPrChange w:id="407" w:author="Sham Parab" w:date="2021-05-28T09:17:00Z">
            <w:rPr/>
          </w:rPrChange>
        </w:rPr>
      </w:pPr>
      <w:r w:rsidRPr="009F6263">
        <w:rPr>
          <w:sz w:val="22"/>
          <w:rPrChange w:id="408" w:author="Sham Parab" w:date="2021-05-28T09:17:00Z">
            <w:rPr/>
          </w:rPrChange>
        </w:rPr>
        <w:lastRenderedPageBreak/>
        <w:t xml:space="preserve"> </w:t>
      </w:r>
    </w:p>
    <w:p w14:paraId="428F452A" w14:textId="77777777" w:rsidR="00320BFB" w:rsidRPr="009F6263" w:rsidRDefault="00B006AB">
      <w:pPr>
        <w:spacing w:after="0" w:line="259" w:lineRule="auto"/>
        <w:ind w:left="374" w:firstLine="0"/>
        <w:jc w:val="left"/>
        <w:rPr>
          <w:sz w:val="22"/>
          <w:rPrChange w:id="409" w:author="Sham Parab" w:date="2021-05-28T09:17:00Z">
            <w:rPr/>
          </w:rPrChange>
        </w:rPr>
      </w:pPr>
      <w:r w:rsidRPr="009F6263">
        <w:rPr>
          <w:sz w:val="22"/>
          <w:rPrChange w:id="410" w:author="Sham Parab" w:date="2021-05-28T09:17:00Z">
            <w:rPr/>
          </w:rPrChange>
        </w:rPr>
        <w:t xml:space="preserve"> </w:t>
      </w:r>
    </w:p>
    <w:p w14:paraId="0D5D2E15" w14:textId="77777777" w:rsidR="00320BFB" w:rsidRPr="009F6263" w:rsidRDefault="00B006AB">
      <w:pPr>
        <w:pStyle w:val="Heading1"/>
        <w:spacing w:after="256"/>
        <w:ind w:left="9" w:right="1555"/>
        <w:rPr>
          <w:sz w:val="22"/>
          <w:rPrChange w:id="411" w:author="Sham Parab" w:date="2021-05-28T09:17:00Z">
            <w:rPr/>
          </w:rPrChange>
        </w:rPr>
      </w:pPr>
      <w:r w:rsidRPr="009F6263">
        <w:rPr>
          <w:sz w:val="22"/>
          <w:rPrChange w:id="412" w:author="Sham Parab" w:date="2021-05-28T09:17:00Z">
            <w:rPr/>
          </w:rPrChange>
        </w:rPr>
        <w:t xml:space="preserve">Work No 3: Procedure for changing FAN gearbox input side oil seal </w:t>
      </w:r>
      <w:r w:rsidRPr="009F6263">
        <w:rPr>
          <w:b w:val="0"/>
          <w:sz w:val="22"/>
          <w:rPrChange w:id="413" w:author="Sham Parab" w:date="2021-05-28T09:17:00Z">
            <w:rPr>
              <w:b w:val="0"/>
            </w:rPr>
          </w:rPrChange>
        </w:rPr>
        <w:t xml:space="preserve"> </w:t>
      </w:r>
      <w:r w:rsidRPr="009F6263">
        <w:rPr>
          <w:sz w:val="22"/>
          <w:rPrChange w:id="414" w:author="Sham Parab" w:date="2021-05-28T09:17:00Z">
            <w:rPr/>
          </w:rPrChange>
        </w:rPr>
        <w:t xml:space="preserve"> </w:t>
      </w:r>
      <w:r w:rsidRPr="009F6263">
        <w:rPr>
          <w:sz w:val="22"/>
          <w:rPrChange w:id="415" w:author="Sham Parab" w:date="2021-05-28T09:17:00Z">
            <w:rPr/>
          </w:rPrChange>
        </w:rPr>
        <w:tab/>
      </w:r>
      <w:r w:rsidRPr="009F6263">
        <w:rPr>
          <w:b w:val="0"/>
          <w:sz w:val="22"/>
          <w:rPrChange w:id="416" w:author="Sham Parab" w:date="2021-05-28T09:17:00Z">
            <w:rPr>
              <w:b w:val="0"/>
            </w:rPr>
          </w:rPrChange>
        </w:rPr>
        <w:t xml:space="preserve">  </w:t>
      </w:r>
    </w:p>
    <w:p w14:paraId="4ABD9C97" w14:textId="77777777" w:rsidR="00320BFB" w:rsidRPr="009F6263" w:rsidRDefault="00B006AB">
      <w:pPr>
        <w:numPr>
          <w:ilvl w:val="0"/>
          <w:numId w:val="8"/>
        </w:numPr>
        <w:spacing w:after="271"/>
        <w:ind w:hanging="360"/>
        <w:rPr>
          <w:sz w:val="22"/>
          <w:rPrChange w:id="417" w:author="Sham Parab" w:date="2021-05-28T09:17:00Z">
            <w:rPr/>
          </w:rPrChange>
        </w:rPr>
      </w:pPr>
      <w:r w:rsidRPr="009F6263">
        <w:rPr>
          <w:sz w:val="22"/>
          <w:rPrChange w:id="418" w:author="Sham Parab" w:date="2021-05-28T09:17:00Z">
            <w:rPr/>
          </w:rPrChange>
        </w:rPr>
        <w:t xml:space="preserve">Take work permit from production for working on cooling tower. Ensure all incoming water lines are isolated with LOTO fitted on them.  </w:t>
      </w:r>
    </w:p>
    <w:p w14:paraId="672D3933" w14:textId="77777777" w:rsidR="00320BFB" w:rsidRPr="009F6263" w:rsidRDefault="00B006AB">
      <w:pPr>
        <w:numPr>
          <w:ilvl w:val="0"/>
          <w:numId w:val="8"/>
        </w:numPr>
        <w:spacing w:after="265"/>
        <w:ind w:hanging="360"/>
        <w:rPr>
          <w:sz w:val="22"/>
          <w:rPrChange w:id="419" w:author="Sham Parab" w:date="2021-05-28T09:17:00Z">
            <w:rPr/>
          </w:rPrChange>
        </w:rPr>
      </w:pPr>
      <w:r w:rsidRPr="009F6263">
        <w:rPr>
          <w:sz w:val="22"/>
          <w:rPrChange w:id="420" w:author="Sham Parab" w:date="2021-05-28T09:17:00Z">
            <w:rPr/>
          </w:rPrChange>
        </w:rPr>
        <w:t xml:space="preserve">Take electrical shutdown of the fan required to be taken for maintenance  </w:t>
      </w:r>
    </w:p>
    <w:p w14:paraId="4CF84C64" w14:textId="77777777" w:rsidR="00320BFB" w:rsidRPr="009F6263" w:rsidRDefault="00B006AB">
      <w:pPr>
        <w:numPr>
          <w:ilvl w:val="0"/>
          <w:numId w:val="8"/>
        </w:numPr>
        <w:ind w:hanging="360"/>
        <w:rPr>
          <w:sz w:val="22"/>
          <w:rPrChange w:id="421" w:author="Sham Parab" w:date="2021-05-28T09:17:00Z">
            <w:rPr/>
          </w:rPrChange>
        </w:rPr>
      </w:pPr>
      <w:r w:rsidRPr="009F6263">
        <w:rPr>
          <w:sz w:val="22"/>
          <w:rPrChange w:id="422" w:author="Sham Parab" w:date="2021-05-28T09:17:00Z">
            <w:rPr/>
          </w:rPrChange>
        </w:rPr>
        <w:t xml:space="preserve">Open the inspection door to enter inside the fan area on the walkway provided on the fan stack. .  </w:t>
      </w:r>
    </w:p>
    <w:p w14:paraId="6C97839F" w14:textId="77777777" w:rsidR="00320BFB" w:rsidRPr="009F6263" w:rsidRDefault="00B006AB">
      <w:pPr>
        <w:numPr>
          <w:ilvl w:val="0"/>
          <w:numId w:val="8"/>
        </w:numPr>
        <w:spacing w:after="268"/>
        <w:ind w:hanging="360"/>
        <w:rPr>
          <w:sz w:val="22"/>
          <w:rPrChange w:id="423" w:author="Sham Parab" w:date="2021-05-28T09:17:00Z">
            <w:rPr/>
          </w:rPrChange>
        </w:rPr>
      </w:pPr>
      <w:r w:rsidRPr="009F6263">
        <w:rPr>
          <w:sz w:val="22"/>
          <w:rPrChange w:id="424" w:author="Sham Parab" w:date="2021-05-28T09:17:00Z">
            <w:rPr/>
          </w:rPrChange>
        </w:rPr>
        <w:t xml:space="preserve">Fan area can also be approached by the walkway at the bottom of RCC beam.  </w:t>
      </w:r>
    </w:p>
    <w:p w14:paraId="0BA16F2A" w14:textId="77777777" w:rsidR="00320BFB" w:rsidRPr="009F6263" w:rsidRDefault="00B006AB">
      <w:pPr>
        <w:numPr>
          <w:ilvl w:val="0"/>
          <w:numId w:val="8"/>
        </w:numPr>
        <w:spacing w:after="265"/>
        <w:ind w:hanging="360"/>
        <w:rPr>
          <w:sz w:val="22"/>
          <w:rPrChange w:id="425" w:author="Sham Parab" w:date="2021-05-28T09:17:00Z">
            <w:rPr/>
          </w:rPrChange>
        </w:rPr>
      </w:pPr>
      <w:r w:rsidRPr="009F6263">
        <w:rPr>
          <w:sz w:val="22"/>
          <w:rPrChange w:id="426" w:author="Sham Parab" w:date="2021-05-28T09:17:00Z">
            <w:rPr/>
          </w:rPrChange>
        </w:rPr>
        <w:t xml:space="preserve">Wear full body harness.  </w:t>
      </w:r>
    </w:p>
    <w:p w14:paraId="4B32503C" w14:textId="77777777" w:rsidR="00320BFB" w:rsidRPr="009F6263" w:rsidRDefault="00B006AB">
      <w:pPr>
        <w:numPr>
          <w:ilvl w:val="0"/>
          <w:numId w:val="8"/>
        </w:numPr>
        <w:spacing w:after="271"/>
        <w:ind w:hanging="360"/>
        <w:rPr>
          <w:sz w:val="22"/>
          <w:rPrChange w:id="427" w:author="Sham Parab" w:date="2021-05-28T09:17:00Z">
            <w:rPr/>
          </w:rPrChange>
        </w:rPr>
      </w:pPr>
      <w:r w:rsidRPr="009F6263">
        <w:rPr>
          <w:sz w:val="22"/>
          <w:rPrChange w:id="428" w:author="Sham Parab" w:date="2021-05-28T09:17:00Z">
            <w:rPr/>
          </w:rPrChange>
        </w:rPr>
        <w:t xml:space="preserve">Gas cutting, welding and usage of any inflammable material is prohibited while working inside cooling tower as fins may catch fire.  </w:t>
      </w:r>
    </w:p>
    <w:p w14:paraId="643CED8E" w14:textId="77777777" w:rsidR="00320BFB" w:rsidRPr="009F6263" w:rsidRDefault="00B006AB">
      <w:pPr>
        <w:numPr>
          <w:ilvl w:val="0"/>
          <w:numId w:val="8"/>
        </w:numPr>
        <w:ind w:hanging="360"/>
        <w:rPr>
          <w:sz w:val="22"/>
          <w:rPrChange w:id="429" w:author="Sham Parab" w:date="2021-05-28T09:17:00Z">
            <w:rPr/>
          </w:rPrChange>
        </w:rPr>
      </w:pPr>
      <w:r w:rsidRPr="009F6263">
        <w:rPr>
          <w:sz w:val="22"/>
          <w:rPrChange w:id="430" w:author="Sham Parab" w:date="2021-05-28T09:17:00Z">
            <w:rPr/>
          </w:rPrChange>
        </w:rPr>
        <w:t xml:space="preserve">Mark the cordon shaft and coupling before dismantling. Decouple the cordon shaft </w:t>
      </w:r>
    </w:p>
    <w:p w14:paraId="10723FAC" w14:textId="77777777" w:rsidR="00320BFB" w:rsidRPr="009F6263" w:rsidRDefault="00B006AB">
      <w:pPr>
        <w:spacing w:after="268"/>
        <w:ind w:left="744"/>
        <w:rPr>
          <w:sz w:val="22"/>
          <w:rPrChange w:id="431" w:author="Sham Parab" w:date="2021-05-28T09:17:00Z">
            <w:rPr/>
          </w:rPrChange>
        </w:rPr>
      </w:pPr>
      <w:r w:rsidRPr="009F6263">
        <w:rPr>
          <w:sz w:val="22"/>
          <w:rPrChange w:id="432" w:author="Sham Parab" w:date="2021-05-28T09:17:00Z">
            <w:rPr/>
          </w:rPrChange>
        </w:rPr>
        <w:t xml:space="preserve">(input) from gear box by standing on the platform provided and take it outside  </w:t>
      </w:r>
    </w:p>
    <w:p w14:paraId="0A017038" w14:textId="77777777" w:rsidR="00320BFB" w:rsidRPr="009F6263" w:rsidRDefault="00B006AB">
      <w:pPr>
        <w:numPr>
          <w:ilvl w:val="0"/>
          <w:numId w:val="8"/>
        </w:numPr>
        <w:spacing w:after="269"/>
        <w:ind w:hanging="360"/>
        <w:rPr>
          <w:sz w:val="22"/>
          <w:rPrChange w:id="433" w:author="Sham Parab" w:date="2021-05-28T09:17:00Z">
            <w:rPr/>
          </w:rPrChange>
        </w:rPr>
      </w:pPr>
      <w:r w:rsidRPr="009F6263">
        <w:rPr>
          <w:sz w:val="22"/>
          <w:rPrChange w:id="434" w:author="Sham Parab" w:date="2021-05-28T09:17:00Z">
            <w:rPr/>
          </w:rPrChange>
        </w:rPr>
        <w:t xml:space="preserve">Remove the coupling fitted on gearbox (while doing coupling side oil seal replacement)  </w:t>
      </w:r>
    </w:p>
    <w:p w14:paraId="743AD9CD" w14:textId="77777777" w:rsidR="00320BFB" w:rsidRPr="009F6263" w:rsidRDefault="00B006AB">
      <w:pPr>
        <w:numPr>
          <w:ilvl w:val="0"/>
          <w:numId w:val="8"/>
        </w:numPr>
        <w:spacing w:after="268"/>
        <w:ind w:hanging="360"/>
        <w:rPr>
          <w:sz w:val="22"/>
          <w:rPrChange w:id="435" w:author="Sham Parab" w:date="2021-05-28T09:17:00Z">
            <w:rPr/>
          </w:rPrChange>
        </w:rPr>
      </w:pPr>
      <w:r w:rsidRPr="009F6263">
        <w:rPr>
          <w:sz w:val="22"/>
          <w:rPrChange w:id="436" w:author="Sham Parab" w:date="2021-05-28T09:17:00Z">
            <w:rPr/>
          </w:rPrChange>
        </w:rPr>
        <w:t xml:space="preserve">Drain the oil from the gear box  </w:t>
      </w:r>
    </w:p>
    <w:p w14:paraId="10C275ED" w14:textId="77777777" w:rsidR="00320BFB" w:rsidRPr="009F6263" w:rsidRDefault="00B006AB">
      <w:pPr>
        <w:numPr>
          <w:ilvl w:val="0"/>
          <w:numId w:val="8"/>
        </w:numPr>
        <w:spacing w:after="271"/>
        <w:ind w:hanging="360"/>
        <w:rPr>
          <w:sz w:val="22"/>
          <w:rPrChange w:id="437" w:author="Sham Parab" w:date="2021-05-28T09:17:00Z">
            <w:rPr/>
          </w:rPrChange>
        </w:rPr>
      </w:pPr>
      <w:r w:rsidRPr="009F6263">
        <w:rPr>
          <w:sz w:val="22"/>
          <w:rPrChange w:id="438" w:author="Sham Parab" w:date="2021-05-28T09:17:00Z">
            <w:rPr/>
          </w:rPrChange>
        </w:rPr>
        <w:t xml:space="preserve">Gearbox fan cover &amp; fan of gear box to be removed, flange bolts to be loosened, and damaged oil seal to be removed  </w:t>
      </w:r>
    </w:p>
    <w:p w14:paraId="0F32C0AB" w14:textId="77777777" w:rsidR="00320BFB" w:rsidRPr="009F6263" w:rsidRDefault="00B006AB">
      <w:pPr>
        <w:numPr>
          <w:ilvl w:val="0"/>
          <w:numId w:val="8"/>
        </w:numPr>
        <w:spacing w:after="265"/>
        <w:ind w:hanging="360"/>
        <w:rPr>
          <w:sz w:val="22"/>
          <w:rPrChange w:id="439" w:author="Sham Parab" w:date="2021-05-28T09:17:00Z">
            <w:rPr/>
          </w:rPrChange>
        </w:rPr>
      </w:pPr>
      <w:r w:rsidRPr="009F6263">
        <w:rPr>
          <w:sz w:val="22"/>
          <w:rPrChange w:id="440" w:author="Sham Parab" w:date="2021-05-28T09:17:00Z">
            <w:rPr/>
          </w:rPrChange>
        </w:rPr>
        <w:t xml:space="preserve">New oil seal to be fitted, &amp; tighten all flange bolts which were removed.  </w:t>
      </w:r>
    </w:p>
    <w:p w14:paraId="2916231C" w14:textId="77777777" w:rsidR="00320BFB" w:rsidRPr="009F6263" w:rsidRDefault="00B006AB">
      <w:pPr>
        <w:numPr>
          <w:ilvl w:val="0"/>
          <w:numId w:val="8"/>
        </w:numPr>
        <w:spacing w:after="271"/>
        <w:ind w:hanging="360"/>
        <w:rPr>
          <w:sz w:val="22"/>
          <w:rPrChange w:id="441" w:author="Sham Parab" w:date="2021-05-28T09:17:00Z">
            <w:rPr/>
          </w:rPrChange>
        </w:rPr>
      </w:pPr>
      <w:r w:rsidRPr="009F6263">
        <w:rPr>
          <w:sz w:val="22"/>
          <w:rPrChange w:id="442" w:author="Sham Parab" w:date="2021-05-28T09:17:00Z">
            <w:rPr/>
          </w:rPrChange>
        </w:rPr>
        <w:t xml:space="preserve">Add fresh oil (par than 460) in the gearbox from oil filling piping, qty required </w:t>
      </w:r>
      <w:proofErr w:type="spellStart"/>
      <w:r w:rsidRPr="009F6263">
        <w:rPr>
          <w:sz w:val="22"/>
          <w:rPrChange w:id="443" w:author="Sham Parab" w:date="2021-05-28T09:17:00Z">
            <w:rPr/>
          </w:rPrChange>
        </w:rPr>
        <w:t>approx</w:t>
      </w:r>
      <w:proofErr w:type="spellEnd"/>
      <w:r w:rsidRPr="009F6263">
        <w:rPr>
          <w:sz w:val="22"/>
          <w:rPrChange w:id="444" w:author="Sham Parab" w:date="2021-05-28T09:17:00Z">
            <w:rPr/>
          </w:rPrChange>
        </w:rPr>
        <w:t xml:space="preserve"> 1</w:t>
      </w:r>
      <w:r w:rsidR="00473BDE" w:rsidRPr="009F6263">
        <w:rPr>
          <w:sz w:val="22"/>
          <w:rPrChange w:id="445" w:author="Sham Parab" w:date="2021-05-28T09:17:00Z">
            <w:rPr/>
          </w:rPrChange>
        </w:rPr>
        <w:t>3</w:t>
      </w:r>
      <w:r w:rsidRPr="009F6263">
        <w:rPr>
          <w:sz w:val="22"/>
          <w:rPrChange w:id="446" w:author="Sham Parab" w:date="2021-05-28T09:17:00Z">
            <w:rPr/>
          </w:rPrChange>
        </w:rPr>
        <w:t>lit.</w:t>
      </w:r>
      <w:r w:rsidR="00473BDE" w:rsidRPr="009F6263">
        <w:rPr>
          <w:sz w:val="22"/>
          <w:rPrChange w:id="447" w:author="Sham Parab" w:date="2021-05-28T09:17:00Z">
            <w:rPr/>
          </w:rPrChange>
        </w:rPr>
        <w:t xml:space="preserve"> </w:t>
      </w:r>
      <w:r w:rsidRPr="009F6263">
        <w:rPr>
          <w:sz w:val="22"/>
          <w:rPrChange w:id="448" w:author="Sham Parab" w:date="2021-05-28T09:17:00Z">
            <w:rPr/>
          </w:rPrChange>
        </w:rPr>
        <w:t>check for oil leakage</w:t>
      </w:r>
      <w:r w:rsidR="00473BDE" w:rsidRPr="009F6263">
        <w:rPr>
          <w:sz w:val="22"/>
          <w:rPrChange w:id="449" w:author="Sham Parab" w:date="2021-05-28T09:17:00Z">
            <w:rPr/>
          </w:rPrChange>
        </w:rPr>
        <w:t xml:space="preserve"> if any</w:t>
      </w:r>
      <w:r w:rsidRPr="009F6263">
        <w:rPr>
          <w:sz w:val="22"/>
          <w:rPrChange w:id="450" w:author="Sham Parab" w:date="2021-05-28T09:17:00Z">
            <w:rPr/>
          </w:rPrChange>
        </w:rPr>
        <w:t xml:space="preserve">. </w:t>
      </w:r>
    </w:p>
    <w:p w14:paraId="514DAB7C" w14:textId="77777777" w:rsidR="00320BFB" w:rsidRPr="009F6263" w:rsidRDefault="00B006AB">
      <w:pPr>
        <w:numPr>
          <w:ilvl w:val="0"/>
          <w:numId w:val="8"/>
        </w:numPr>
        <w:spacing w:after="268"/>
        <w:ind w:hanging="360"/>
        <w:rPr>
          <w:sz w:val="22"/>
          <w:rPrChange w:id="451" w:author="Sham Parab" w:date="2021-05-28T09:17:00Z">
            <w:rPr/>
          </w:rPrChange>
        </w:rPr>
      </w:pPr>
      <w:r w:rsidRPr="009F6263">
        <w:rPr>
          <w:sz w:val="22"/>
          <w:rPrChange w:id="452" w:author="Sham Parab" w:date="2021-05-28T09:17:00Z">
            <w:rPr/>
          </w:rPrChange>
        </w:rPr>
        <w:t xml:space="preserve">Fit the coupling. Couple the input shaft with cordon shaft  </w:t>
      </w:r>
    </w:p>
    <w:p w14:paraId="2BB8845F" w14:textId="77777777" w:rsidR="00320BFB" w:rsidRPr="009F6263" w:rsidRDefault="00B006AB">
      <w:pPr>
        <w:numPr>
          <w:ilvl w:val="0"/>
          <w:numId w:val="8"/>
        </w:numPr>
        <w:spacing w:after="269"/>
        <w:ind w:hanging="360"/>
        <w:rPr>
          <w:sz w:val="22"/>
          <w:rPrChange w:id="453" w:author="Sham Parab" w:date="2021-05-28T09:17:00Z">
            <w:rPr/>
          </w:rPrChange>
        </w:rPr>
      </w:pPr>
      <w:r w:rsidRPr="009F6263">
        <w:rPr>
          <w:sz w:val="22"/>
          <w:rPrChange w:id="454" w:author="Sham Parab" w:date="2021-05-28T09:17:00Z">
            <w:rPr/>
          </w:rPrChange>
        </w:rPr>
        <w:t xml:space="preserve">Then remove all materials, tools &amp; accessories out of the fan area before clearing the shutdown.  </w:t>
      </w:r>
    </w:p>
    <w:p w14:paraId="60BAFF8F" w14:textId="77777777" w:rsidR="00320BFB" w:rsidRPr="009F6263" w:rsidRDefault="00B006AB">
      <w:pPr>
        <w:numPr>
          <w:ilvl w:val="0"/>
          <w:numId w:val="8"/>
        </w:numPr>
        <w:spacing w:after="268"/>
        <w:ind w:hanging="360"/>
        <w:rPr>
          <w:sz w:val="22"/>
          <w:rPrChange w:id="455" w:author="Sham Parab" w:date="2021-05-28T09:17:00Z">
            <w:rPr/>
          </w:rPrChange>
        </w:rPr>
      </w:pPr>
      <w:r w:rsidRPr="009F6263">
        <w:rPr>
          <w:sz w:val="22"/>
          <w:rPrChange w:id="456" w:author="Sham Parab" w:date="2021-05-28T09:17:00Z">
            <w:rPr/>
          </w:rPrChange>
        </w:rPr>
        <w:t xml:space="preserve">Close the inspection door of the fan stack.  </w:t>
      </w:r>
    </w:p>
    <w:p w14:paraId="00EB02FF" w14:textId="77777777" w:rsidR="00320BFB" w:rsidRPr="009F6263" w:rsidRDefault="00B006AB">
      <w:pPr>
        <w:numPr>
          <w:ilvl w:val="0"/>
          <w:numId w:val="8"/>
        </w:numPr>
        <w:spacing w:after="268"/>
        <w:ind w:hanging="360"/>
        <w:rPr>
          <w:sz w:val="22"/>
          <w:rPrChange w:id="457" w:author="Sham Parab" w:date="2021-05-28T09:17:00Z">
            <w:rPr/>
          </w:rPrChange>
        </w:rPr>
      </w:pPr>
      <w:r w:rsidRPr="009F6263">
        <w:rPr>
          <w:sz w:val="22"/>
          <w:rPrChange w:id="458" w:author="Sham Parab" w:date="2021-05-28T09:17:00Z">
            <w:rPr/>
          </w:rPrChange>
        </w:rPr>
        <w:lastRenderedPageBreak/>
        <w:t xml:space="preserve">Clear electrical </w:t>
      </w:r>
      <w:proofErr w:type="spellStart"/>
      <w:r w:rsidRPr="009F6263">
        <w:rPr>
          <w:sz w:val="22"/>
          <w:rPrChange w:id="459" w:author="Sham Parab" w:date="2021-05-28T09:17:00Z">
            <w:rPr/>
          </w:rPrChange>
        </w:rPr>
        <w:t>shutdown</w:t>
      </w:r>
      <w:proofErr w:type="spellEnd"/>
      <w:r w:rsidRPr="009F6263">
        <w:rPr>
          <w:sz w:val="22"/>
          <w:rPrChange w:id="460" w:author="Sham Parab" w:date="2021-05-28T09:17:00Z">
            <w:rPr/>
          </w:rPrChange>
        </w:rPr>
        <w:t xml:space="preserve"> and take trial. Check for leakages  </w:t>
      </w:r>
    </w:p>
    <w:p w14:paraId="52DE8F48" w14:textId="77777777" w:rsidR="00320BFB" w:rsidRPr="009F6263" w:rsidRDefault="00B006AB">
      <w:pPr>
        <w:numPr>
          <w:ilvl w:val="0"/>
          <w:numId w:val="8"/>
        </w:numPr>
        <w:spacing w:after="266"/>
        <w:ind w:hanging="360"/>
        <w:rPr>
          <w:sz w:val="22"/>
          <w:rPrChange w:id="461" w:author="Sham Parab" w:date="2021-05-28T09:17:00Z">
            <w:rPr/>
          </w:rPrChange>
        </w:rPr>
      </w:pPr>
      <w:r w:rsidRPr="009F6263">
        <w:rPr>
          <w:sz w:val="22"/>
          <w:rPrChange w:id="462" w:author="Sham Parab" w:date="2021-05-28T09:17:00Z">
            <w:rPr/>
          </w:rPrChange>
        </w:rPr>
        <w:t xml:space="preserve">Clear work permit and give clearance to production. </w:t>
      </w:r>
    </w:p>
    <w:p w14:paraId="3F2BA229" w14:textId="77777777" w:rsidR="00320BFB" w:rsidRPr="009F6263" w:rsidRDefault="00B006AB">
      <w:pPr>
        <w:spacing w:after="261" w:line="259" w:lineRule="auto"/>
        <w:ind w:left="374" w:firstLine="0"/>
        <w:jc w:val="left"/>
        <w:rPr>
          <w:sz w:val="22"/>
          <w:rPrChange w:id="463" w:author="Sham Parab" w:date="2021-05-28T09:17:00Z">
            <w:rPr/>
          </w:rPrChange>
        </w:rPr>
      </w:pPr>
      <w:r w:rsidRPr="009F6263">
        <w:rPr>
          <w:sz w:val="22"/>
          <w:rPrChange w:id="464" w:author="Sham Parab" w:date="2021-05-28T09:17:00Z">
            <w:rPr/>
          </w:rPrChange>
        </w:rPr>
        <w:t xml:space="preserve">  </w:t>
      </w:r>
    </w:p>
    <w:p w14:paraId="07F8DE82" w14:textId="77777777" w:rsidR="00320BFB" w:rsidRPr="009F6263" w:rsidDel="009F6263" w:rsidRDefault="00B006AB">
      <w:pPr>
        <w:pStyle w:val="Heading1"/>
        <w:spacing w:after="36"/>
        <w:ind w:left="9"/>
        <w:rPr>
          <w:del w:id="465" w:author="Sham Parab" w:date="2021-05-28T09:18:00Z"/>
          <w:sz w:val="22"/>
          <w:rPrChange w:id="466" w:author="Sham Parab" w:date="2021-05-28T09:17:00Z">
            <w:rPr>
              <w:del w:id="467" w:author="Sham Parab" w:date="2021-05-28T09:18:00Z"/>
            </w:rPr>
          </w:rPrChange>
        </w:rPr>
      </w:pPr>
      <w:r w:rsidRPr="009F6263">
        <w:rPr>
          <w:b w:val="0"/>
          <w:sz w:val="22"/>
          <w:rPrChange w:id="468" w:author="Sham Parab" w:date="2021-05-28T09:17:00Z">
            <w:rPr>
              <w:b w:val="0"/>
            </w:rPr>
          </w:rPrChange>
        </w:rPr>
        <w:t xml:space="preserve">Work No 4: Procedure for gearbox oil changing </w:t>
      </w:r>
      <w:r w:rsidRPr="009F6263">
        <w:rPr>
          <w:sz w:val="22"/>
          <w:rPrChange w:id="469" w:author="Sham Parab" w:date="2021-05-28T09:17:00Z">
            <w:rPr/>
          </w:rPrChange>
        </w:rPr>
        <w:t xml:space="preserve"> </w:t>
      </w:r>
    </w:p>
    <w:p w14:paraId="717CCC02" w14:textId="77777777" w:rsidR="00320BFB" w:rsidDel="009F6263" w:rsidRDefault="00B006AB">
      <w:pPr>
        <w:pStyle w:val="Heading1"/>
        <w:spacing w:after="36"/>
        <w:ind w:left="9"/>
        <w:rPr>
          <w:del w:id="470" w:author="Sham Parab" w:date="2021-05-28T09:18:00Z"/>
        </w:rPr>
        <w:pPrChange w:id="471" w:author="Sham Parab" w:date="2021-05-28T09:18:00Z">
          <w:pPr>
            <w:spacing w:after="256" w:line="259" w:lineRule="auto"/>
            <w:ind w:left="734" w:firstLine="0"/>
            <w:jc w:val="left"/>
          </w:pPr>
        </w:pPrChange>
      </w:pPr>
      <w:r w:rsidRPr="00C51F9B">
        <w:t xml:space="preserve"> </w:t>
      </w:r>
    </w:p>
    <w:p w14:paraId="5BAB5E10" w14:textId="77777777" w:rsidR="009F6263" w:rsidRPr="00C51F9B" w:rsidRDefault="009F6263">
      <w:pPr>
        <w:rPr>
          <w:ins w:id="472" w:author="Sham Parab" w:date="2021-05-28T09:18:00Z"/>
        </w:rPr>
        <w:pPrChange w:id="473" w:author="Sham Parab" w:date="2021-05-28T09:18:00Z">
          <w:pPr>
            <w:spacing w:after="38" w:line="259" w:lineRule="auto"/>
            <w:ind w:left="734" w:firstLine="0"/>
            <w:jc w:val="left"/>
          </w:pPr>
        </w:pPrChange>
      </w:pPr>
    </w:p>
    <w:p w14:paraId="58447709" w14:textId="77777777" w:rsidR="00320BFB" w:rsidRPr="00AD1538" w:rsidRDefault="00B006AB">
      <w:pPr>
        <w:pStyle w:val="Heading1"/>
        <w:spacing w:after="36"/>
        <w:ind w:left="9"/>
        <w:pPrChange w:id="474" w:author="Sham Parab" w:date="2021-05-28T09:18:00Z">
          <w:pPr>
            <w:spacing w:after="256" w:line="259" w:lineRule="auto"/>
            <w:ind w:left="734" w:firstLine="0"/>
            <w:jc w:val="left"/>
          </w:pPr>
        </w:pPrChange>
      </w:pPr>
      <w:r w:rsidRPr="00C51F9B">
        <w:t xml:space="preserve">  </w:t>
      </w:r>
    </w:p>
    <w:p w14:paraId="55976B56" w14:textId="77777777" w:rsidR="00320BFB" w:rsidRPr="009F6263" w:rsidRDefault="00B006AB">
      <w:pPr>
        <w:numPr>
          <w:ilvl w:val="0"/>
          <w:numId w:val="9"/>
        </w:numPr>
        <w:ind w:hanging="360"/>
        <w:rPr>
          <w:sz w:val="22"/>
          <w:rPrChange w:id="475" w:author="Sham Parab" w:date="2021-05-28T09:17:00Z">
            <w:rPr/>
          </w:rPrChange>
        </w:rPr>
      </w:pPr>
      <w:r w:rsidRPr="009F6263">
        <w:rPr>
          <w:sz w:val="22"/>
          <w:rPrChange w:id="476" w:author="Sham Parab" w:date="2021-05-28T09:17:00Z">
            <w:rPr/>
          </w:rPrChange>
        </w:rPr>
        <w:t xml:space="preserve">Take work permit from production for working on cooling tower. Ensure all incoming water lines are isolated with LOTO fitted on them.  </w:t>
      </w:r>
    </w:p>
    <w:p w14:paraId="2CFD9EA1" w14:textId="77777777" w:rsidR="00320BFB" w:rsidRPr="009F6263" w:rsidRDefault="00B006AB">
      <w:pPr>
        <w:numPr>
          <w:ilvl w:val="0"/>
          <w:numId w:val="9"/>
        </w:numPr>
        <w:spacing w:after="268"/>
        <w:ind w:hanging="360"/>
        <w:rPr>
          <w:sz w:val="22"/>
          <w:rPrChange w:id="477" w:author="Sham Parab" w:date="2021-05-28T09:17:00Z">
            <w:rPr/>
          </w:rPrChange>
        </w:rPr>
      </w:pPr>
      <w:r w:rsidRPr="009F6263">
        <w:rPr>
          <w:sz w:val="22"/>
          <w:rPrChange w:id="478" w:author="Sham Parab" w:date="2021-05-28T09:17:00Z">
            <w:rPr/>
          </w:rPrChange>
        </w:rPr>
        <w:t>Take electrical shutdown of the fan required to be taken for maintenance</w:t>
      </w:r>
      <w:r w:rsidR="00BD34F1" w:rsidRPr="009F6263">
        <w:rPr>
          <w:sz w:val="22"/>
          <w:rPrChange w:id="479" w:author="Sham Parab" w:date="2021-05-28T09:17:00Z">
            <w:rPr/>
          </w:rPrChange>
        </w:rPr>
        <w:t>. Wait for fan to completely stop rotating before entering the gear box area.</w:t>
      </w:r>
      <w:r w:rsidRPr="009F6263">
        <w:rPr>
          <w:sz w:val="22"/>
          <w:rPrChange w:id="480" w:author="Sham Parab" w:date="2021-05-28T09:17:00Z">
            <w:rPr/>
          </w:rPrChange>
        </w:rPr>
        <w:t xml:space="preserve">  </w:t>
      </w:r>
    </w:p>
    <w:p w14:paraId="18BB5EE8" w14:textId="77777777" w:rsidR="00320BFB" w:rsidRPr="009F6263" w:rsidRDefault="00B006AB">
      <w:pPr>
        <w:numPr>
          <w:ilvl w:val="0"/>
          <w:numId w:val="9"/>
        </w:numPr>
        <w:spacing w:after="269"/>
        <w:ind w:hanging="360"/>
        <w:rPr>
          <w:sz w:val="22"/>
          <w:rPrChange w:id="481" w:author="Sham Parab" w:date="2021-05-28T09:17:00Z">
            <w:rPr/>
          </w:rPrChange>
        </w:rPr>
      </w:pPr>
      <w:r w:rsidRPr="009F6263">
        <w:rPr>
          <w:sz w:val="22"/>
          <w:rPrChange w:id="482" w:author="Sham Parab" w:date="2021-05-28T09:17:00Z">
            <w:rPr/>
          </w:rPrChange>
        </w:rPr>
        <w:t xml:space="preserve">Open the inspection door to enter inside the fan area on the walkway provided on the fan stack. </w:t>
      </w:r>
    </w:p>
    <w:p w14:paraId="6734AAA5" w14:textId="77777777" w:rsidR="00320BFB" w:rsidRPr="009F6263" w:rsidRDefault="00B006AB">
      <w:pPr>
        <w:numPr>
          <w:ilvl w:val="0"/>
          <w:numId w:val="9"/>
        </w:numPr>
        <w:spacing w:after="268"/>
        <w:ind w:hanging="360"/>
        <w:rPr>
          <w:sz w:val="22"/>
          <w:rPrChange w:id="483" w:author="Sham Parab" w:date="2021-05-28T09:17:00Z">
            <w:rPr/>
          </w:rPrChange>
        </w:rPr>
      </w:pPr>
      <w:r w:rsidRPr="009F6263">
        <w:rPr>
          <w:sz w:val="22"/>
          <w:rPrChange w:id="484" w:author="Sham Parab" w:date="2021-05-28T09:17:00Z">
            <w:rPr/>
          </w:rPrChange>
        </w:rPr>
        <w:t xml:space="preserve">Fan area can also be approached by the walkway at the bottom of RCC beam. </w:t>
      </w:r>
      <w:r w:rsidR="00BD34F1" w:rsidRPr="009F6263">
        <w:rPr>
          <w:sz w:val="22"/>
          <w:rPrChange w:id="485" w:author="Sham Parab" w:date="2021-05-28T09:17:00Z">
            <w:rPr/>
          </w:rPrChange>
        </w:rPr>
        <w:t>Tie one of the blade of fan with manila rope to avoid rotation of fan when person is inside at gearbox or on platform.</w:t>
      </w:r>
      <w:r w:rsidRPr="009F6263">
        <w:rPr>
          <w:sz w:val="22"/>
          <w:rPrChange w:id="486" w:author="Sham Parab" w:date="2021-05-28T09:17:00Z">
            <w:rPr/>
          </w:rPrChange>
        </w:rPr>
        <w:t xml:space="preserve"> </w:t>
      </w:r>
    </w:p>
    <w:p w14:paraId="6A8356E7" w14:textId="77777777" w:rsidR="00320BFB" w:rsidRPr="009F6263" w:rsidRDefault="00B006AB">
      <w:pPr>
        <w:numPr>
          <w:ilvl w:val="0"/>
          <w:numId w:val="9"/>
        </w:numPr>
        <w:spacing w:after="268"/>
        <w:ind w:hanging="360"/>
        <w:rPr>
          <w:sz w:val="22"/>
          <w:rPrChange w:id="487" w:author="Sham Parab" w:date="2021-05-28T09:17:00Z">
            <w:rPr/>
          </w:rPrChange>
        </w:rPr>
      </w:pPr>
      <w:r w:rsidRPr="009F6263">
        <w:rPr>
          <w:sz w:val="22"/>
          <w:rPrChange w:id="488" w:author="Sham Parab" w:date="2021-05-28T09:17:00Z">
            <w:rPr/>
          </w:rPrChange>
        </w:rPr>
        <w:t xml:space="preserve">Wear full body harness.  </w:t>
      </w:r>
    </w:p>
    <w:p w14:paraId="4BA9C963" w14:textId="77777777" w:rsidR="00320BFB" w:rsidRPr="009F6263" w:rsidRDefault="00B006AB">
      <w:pPr>
        <w:numPr>
          <w:ilvl w:val="0"/>
          <w:numId w:val="9"/>
        </w:numPr>
        <w:spacing w:after="268"/>
        <w:ind w:hanging="360"/>
        <w:rPr>
          <w:sz w:val="22"/>
          <w:rPrChange w:id="489" w:author="Sham Parab" w:date="2021-05-28T09:17:00Z">
            <w:rPr/>
          </w:rPrChange>
        </w:rPr>
      </w:pPr>
      <w:r w:rsidRPr="009F6263">
        <w:rPr>
          <w:sz w:val="22"/>
          <w:rPrChange w:id="490" w:author="Sham Parab" w:date="2021-05-28T09:17:00Z">
            <w:rPr/>
          </w:rPrChange>
        </w:rPr>
        <w:t xml:space="preserve">Gas cutting, welding and usage of any inflammable material is prohibited while working inside cooling tower as fins may catch fire.  </w:t>
      </w:r>
    </w:p>
    <w:p w14:paraId="4B9FC344" w14:textId="77777777" w:rsidR="00320BFB" w:rsidRPr="009F6263" w:rsidRDefault="00B006AB">
      <w:pPr>
        <w:numPr>
          <w:ilvl w:val="0"/>
          <w:numId w:val="9"/>
        </w:numPr>
        <w:spacing w:after="292"/>
        <w:ind w:hanging="360"/>
        <w:rPr>
          <w:sz w:val="22"/>
          <w:rPrChange w:id="491" w:author="Sham Parab" w:date="2021-05-28T09:17:00Z">
            <w:rPr/>
          </w:rPrChange>
        </w:rPr>
      </w:pPr>
      <w:r w:rsidRPr="009F6263">
        <w:rPr>
          <w:sz w:val="22"/>
          <w:rPrChange w:id="492" w:author="Sham Parab" w:date="2021-05-28T09:17:00Z">
            <w:rPr/>
          </w:rPrChange>
        </w:rPr>
        <w:t xml:space="preserve">Drain the gear box oil by using a pneumatic hose by connecting it to the breather pipe. Oil will flush out through the oil filling pipe.  </w:t>
      </w:r>
    </w:p>
    <w:p w14:paraId="4B12DB8C" w14:textId="77777777" w:rsidR="00320BFB" w:rsidRPr="009F6263" w:rsidRDefault="00B006AB">
      <w:pPr>
        <w:numPr>
          <w:ilvl w:val="0"/>
          <w:numId w:val="9"/>
        </w:numPr>
        <w:spacing w:after="268"/>
        <w:ind w:hanging="360"/>
        <w:rPr>
          <w:sz w:val="22"/>
          <w:rPrChange w:id="493" w:author="Sham Parab" w:date="2021-05-28T09:17:00Z">
            <w:rPr/>
          </w:rPrChange>
        </w:rPr>
      </w:pPr>
      <w:r w:rsidRPr="009F6263">
        <w:rPr>
          <w:sz w:val="22"/>
          <w:rPrChange w:id="494" w:author="Sham Parab" w:date="2021-05-28T09:17:00Z">
            <w:rPr/>
          </w:rPrChange>
        </w:rPr>
        <w:t>Then add fresh oil 1/4</w:t>
      </w:r>
      <w:r w:rsidRPr="009F6263">
        <w:rPr>
          <w:sz w:val="22"/>
          <w:vertAlign w:val="superscript"/>
          <w:rPrChange w:id="495" w:author="Sham Parab" w:date="2021-05-28T09:17:00Z">
            <w:rPr>
              <w:vertAlign w:val="superscript"/>
            </w:rPr>
          </w:rPrChange>
        </w:rPr>
        <w:t>th</w:t>
      </w:r>
      <w:r w:rsidRPr="009F6263">
        <w:rPr>
          <w:sz w:val="22"/>
          <w:rPrChange w:id="496" w:author="Sham Parab" w:date="2021-05-28T09:17:00Z">
            <w:rPr/>
          </w:rPrChange>
        </w:rPr>
        <w:t xml:space="preserve"> </w:t>
      </w:r>
      <w:proofErr w:type="spellStart"/>
      <w:r w:rsidRPr="009F6263">
        <w:rPr>
          <w:sz w:val="22"/>
          <w:rPrChange w:id="497" w:author="Sham Parab" w:date="2021-05-28T09:17:00Z">
            <w:rPr/>
          </w:rPrChange>
        </w:rPr>
        <w:t>liter</w:t>
      </w:r>
      <w:proofErr w:type="spellEnd"/>
      <w:r w:rsidRPr="009F6263">
        <w:rPr>
          <w:sz w:val="22"/>
          <w:rPrChange w:id="498" w:author="Sham Parab" w:date="2021-05-28T09:17:00Z">
            <w:rPr/>
          </w:rPrChange>
        </w:rPr>
        <w:t xml:space="preserve"> and flush the gear box. Add fresh oil (PARTHAN 460</w:t>
      </w:r>
      <w:proofErr w:type="gramStart"/>
      <w:r w:rsidRPr="009F6263">
        <w:rPr>
          <w:sz w:val="22"/>
          <w:rPrChange w:id="499" w:author="Sham Parab" w:date="2021-05-28T09:17:00Z">
            <w:rPr/>
          </w:rPrChange>
        </w:rPr>
        <w:t>)  1</w:t>
      </w:r>
      <w:r w:rsidR="00BD34F1" w:rsidRPr="009F6263">
        <w:rPr>
          <w:sz w:val="22"/>
          <w:rPrChange w:id="500" w:author="Sham Parab" w:date="2021-05-28T09:17:00Z">
            <w:rPr/>
          </w:rPrChange>
        </w:rPr>
        <w:t>3</w:t>
      </w:r>
      <w:proofErr w:type="gramEnd"/>
      <w:r w:rsidRPr="009F6263">
        <w:rPr>
          <w:sz w:val="22"/>
          <w:rPrChange w:id="501" w:author="Sham Parab" w:date="2021-05-28T09:17:00Z">
            <w:rPr/>
          </w:rPrChange>
        </w:rPr>
        <w:t xml:space="preserve"> </w:t>
      </w:r>
      <w:proofErr w:type="spellStart"/>
      <w:r w:rsidRPr="009F6263">
        <w:rPr>
          <w:sz w:val="22"/>
          <w:rPrChange w:id="502" w:author="Sham Parab" w:date="2021-05-28T09:17:00Z">
            <w:rPr/>
          </w:rPrChange>
        </w:rPr>
        <w:t>liters</w:t>
      </w:r>
      <w:proofErr w:type="spellEnd"/>
      <w:r w:rsidRPr="009F6263">
        <w:rPr>
          <w:sz w:val="22"/>
          <w:rPrChange w:id="503" w:author="Sham Parab" w:date="2021-05-28T09:17:00Z">
            <w:rPr/>
          </w:rPrChange>
        </w:rPr>
        <w:t xml:space="preserve"> till the level on the sight glass is at the middle.  </w:t>
      </w:r>
    </w:p>
    <w:p w14:paraId="2D7D6D84" w14:textId="77777777" w:rsidR="00320BFB" w:rsidRPr="009F6263" w:rsidRDefault="00B006AB">
      <w:pPr>
        <w:numPr>
          <w:ilvl w:val="0"/>
          <w:numId w:val="9"/>
        </w:numPr>
        <w:spacing w:after="268"/>
        <w:ind w:hanging="360"/>
        <w:rPr>
          <w:sz w:val="22"/>
          <w:rPrChange w:id="504" w:author="Sham Parab" w:date="2021-05-28T09:17:00Z">
            <w:rPr/>
          </w:rPrChange>
        </w:rPr>
      </w:pPr>
      <w:r w:rsidRPr="009F6263">
        <w:rPr>
          <w:sz w:val="22"/>
          <w:rPrChange w:id="505" w:author="Sham Parab" w:date="2021-05-28T09:17:00Z">
            <w:rPr/>
          </w:rPrChange>
        </w:rPr>
        <w:t xml:space="preserve">After completion do not keep any material such as cotton waste, cloth and tools inside fan area.  </w:t>
      </w:r>
    </w:p>
    <w:p w14:paraId="3FDF2AC2" w14:textId="77777777" w:rsidR="00320BFB" w:rsidRPr="009F6263" w:rsidRDefault="00B006AB">
      <w:pPr>
        <w:numPr>
          <w:ilvl w:val="0"/>
          <w:numId w:val="9"/>
        </w:numPr>
        <w:spacing w:after="268"/>
        <w:ind w:hanging="360"/>
        <w:rPr>
          <w:sz w:val="22"/>
          <w:rPrChange w:id="506" w:author="Sham Parab" w:date="2021-05-28T09:17:00Z">
            <w:rPr/>
          </w:rPrChange>
        </w:rPr>
      </w:pPr>
      <w:r w:rsidRPr="009F6263">
        <w:rPr>
          <w:sz w:val="22"/>
          <w:rPrChange w:id="507" w:author="Sham Parab" w:date="2021-05-28T09:17:00Z">
            <w:rPr/>
          </w:rPrChange>
        </w:rPr>
        <w:t xml:space="preserve">Clear the shutdown and take trial to check for any leakage.  </w:t>
      </w:r>
    </w:p>
    <w:p w14:paraId="6F782B17" w14:textId="77777777" w:rsidR="00320BFB" w:rsidRPr="009F6263" w:rsidRDefault="00B006AB">
      <w:pPr>
        <w:numPr>
          <w:ilvl w:val="0"/>
          <w:numId w:val="9"/>
        </w:numPr>
        <w:spacing w:after="268"/>
        <w:ind w:hanging="360"/>
        <w:rPr>
          <w:sz w:val="22"/>
          <w:rPrChange w:id="508" w:author="Sham Parab" w:date="2021-05-28T09:17:00Z">
            <w:rPr/>
          </w:rPrChange>
        </w:rPr>
      </w:pPr>
      <w:r w:rsidRPr="009F6263">
        <w:rPr>
          <w:sz w:val="22"/>
          <w:rPrChange w:id="509" w:author="Sham Parab" w:date="2021-05-28T09:17:00Z">
            <w:rPr/>
          </w:rPrChange>
        </w:rPr>
        <w:t xml:space="preserve">Give clearance to production. </w:t>
      </w:r>
    </w:p>
    <w:p w14:paraId="701A10A8" w14:textId="77777777" w:rsidR="00320BFB" w:rsidRPr="009F6263" w:rsidRDefault="00B006AB">
      <w:pPr>
        <w:spacing w:after="254" w:line="259" w:lineRule="auto"/>
        <w:ind w:left="374" w:firstLine="0"/>
        <w:jc w:val="left"/>
        <w:rPr>
          <w:sz w:val="22"/>
          <w:rPrChange w:id="510" w:author="Sham Parab" w:date="2021-05-28T09:17:00Z">
            <w:rPr/>
          </w:rPrChange>
        </w:rPr>
      </w:pPr>
      <w:r w:rsidRPr="009F6263">
        <w:rPr>
          <w:sz w:val="22"/>
          <w:rPrChange w:id="511" w:author="Sham Parab" w:date="2021-05-28T09:17:00Z">
            <w:rPr/>
          </w:rPrChange>
        </w:rPr>
        <w:lastRenderedPageBreak/>
        <w:t xml:space="preserve"> </w:t>
      </w:r>
    </w:p>
    <w:p w14:paraId="32FDEE40" w14:textId="77777777" w:rsidR="00320BFB" w:rsidRPr="009F6263" w:rsidRDefault="00B006AB">
      <w:pPr>
        <w:spacing w:after="261" w:line="259" w:lineRule="auto"/>
        <w:ind w:left="374" w:firstLine="0"/>
        <w:jc w:val="left"/>
        <w:rPr>
          <w:sz w:val="22"/>
          <w:rPrChange w:id="512" w:author="Sham Parab" w:date="2021-05-28T09:17:00Z">
            <w:rPr/>
          </w:rPrChange>
        </w:rPr>
      </w:pPr>
      <w:r w:rsidRPr="009F6263">
        <w:rPr>
          <w:sz w:val="22"/>
          <w:rPrChange w:id="513" w:author="Sham Parab" w:date="2021-05-28T09:17:00Z">
            <w:rPr/>
          </w:rPrChange>
        </w:rPr>
        <w:t xml:space="preserve"> </w:t>
      </w:r>
    </w:p>
    <w:p w14:paraId="52A9D268" w14:textId="77777777" w:rsidR="00320BFB" w:rsidRPr="009F6263" w:rsidRDefault="00B006AB">
      <w:pPr>
        <w:pStyle w:val="Heading1"/>
        <w:tabs>
          <w:tab w:val="center" w:pos="1454"/>
          <w:tab w:val="center" w:pos="2215"/>
          <w:tab w:val="center" w:pos="5274"/>
        </w:tabs>
        <w:ind w:left="-1" w:firstLine="0"/>
        <w:rPr>
          <w:sz w:val="22"/>
          <w:rPrChange w:id="514" w:author="Sham Parab" w:date="2021-05-28T09:17:00Z">
            <w:rPr/>
          </w:rPrChange>
        </w:rPr>
      </w:pPr>
      <w:r w:rsidRPr="009F6263">
        <w:rPr>
          <w:sz w:val="22"/>
          <w:rPrChange w:id="515" w:author="Sham Parab" w:date="2021-05-28T09:17:00Z">
            <w:rPr/>
          </w:rPrChange>
        </w:rPr>
        <w:t xml:space="preserve">Work No 5 </w:t>
      </w:r>
      <w:r w:rsidRPr="009F6263">
        <w:rPr>
          <w:sz w:val="22"/>
          <w:rPrChange w:id="516" w:author="Sham Parab" w:date="2021-05-28T09:17:00Z">
            <w:rPr/>
          </w:rPrChange>
        </w:rPr>
        <w:tab/>
        <w:t xml:space="preserve"> </w:t>
      </w:r>
      <w:r w:rsidRPr="009F6263">
        <w:rPr>
          <w:sz w:val="22"/>
          <w:rPrChange w:id="517" w:author="Sham Parab" w:date="2021-05-28T09:17:00Z">
            <w:rPr/>
          </w:rPrChange>
        </w:rPr>
        <w:tab/>
        <w:t xml:space="preserve">: </w:t>
      </w:r>
      <w:r w:rsidRPr="009F6263">
        <w:rPr>
          <w:sz w:val="22"/>
          <w:rPrChange w:id="518" w:author="Sham Parab" w:date="2021-05-28T09:17:00Z">
            <w:rPr/>
          </w:rPrChange>
        </w:rPr>
        <w:tab/>
        <w:t xml:space="preserve">Cleaning nozzles of furnace cooling tower cells </w:t>
      </w:r>
      <w:r w:rsidRPr="009F6263">
        <w:rPr>
          <w:b w:val="0"/>
          <w:sz w:val="22"/>
          <w:rPrChange w:id="519" w:author="Sham Parab" w:date="2021-05-28T09:17:00Z">
            <w:rPr>
              <w:b w:val="0"/>
            </w:rPr>
          </w:rPrChange>
        </w:rPr>
        <w:t xml:space="preserve"> </w:t>
      </w:r>
    </w:p>
    <w:p w14:paraId="57F9D2B8" w14:textId="77777777" w:rsidR="00320BFB" w:rsidRPr="009F6263" w:rsidRDefault="00B006AB">
      <w:pPr>
        <w:spacing w:after="0" w:line="259" w:lineRule="auto"/>
        <w:ind w:left="734" w:firstLine="0"/>
        <w:jc w:val="left"/>
        <w:rPr>
          <w:sz w:val="22"/>
          <w:rPrChange w:id="520" w:author="Sham Parab" w:date="2021-05-28T09:17:00Z">
            <w:rPr/>
          </w:rPrChange>
        </w:rPr>
      </w:pPr>
      <w:r w:rsidRPr="009F6263">
        <w:rPr>
          <w:sz w:val="22"/>
          <w:rPrChange w:id="521" w:author="Sham Parab" w:date="2021-05-28T09:17:00Z">
            <w:rPr/>
          </w:rPrChange>
        </w:rPr>
        <w:t xml:space="preserve"> </w:t>
      </w:r>
    </w:p>
    <w:p w14:paraId="2615CF1C" w14:textId="77777777" w:rsidR="00320BFB" w:rsidRPr="009F6263" w:rsidRDefault="00B006AB">
      <w:pPr>
        <w:numPr>
          <w:ilvl w:val="0"/>
          <w:numId w:val="10"/>
        </w:numPr>
        <w:ind w:hanging="283"/>
        <w:rPr>
          <w:sz w:val="22"/>
          <w:rPrChange w:id="522" w:author="Sham Parab" w:date="2021-05-28T09:17:00Z">
            <w:rPr/>
          </w:rPrChange>
        </w:rPr>
      </w:pPr>
      <w:r w:rsidRPr="009F6263">
        <w:rPr>
          <w:sz w:val="22"/>
          <w:rPrChange w:id="523" w:author="Sham Parab" w:date="2021-05-28T09:17:00Z">
            <w:rPr/>
          </w:rPrChange>
        </w:rPr>
        <w:t xml:space="preserve">Take work permit from production department; take electrical shutdown of the </w:t>
      </w:r>
      <w:r w:rsidR="00BD34F1" w:rsidRPr="009F6263">
        <w:rPr>
          <w:sz w:val="22"/>
          <w:rPrChange w:id="524" w:author="Sham Parab" w:date="2021-05-28T09:17:00Z">
            <w:rPr/>
          </w:rPrChange>
        </w:rPr>
        <w:t xml:space="preserve">CT-fan of </w:t>
      </w:r>
      <w:r w:rsidRPr="009F6263">
        <w:rPr>
          <w:sz w:val="22"/>
          <w:rPrChange w:id="525" w:author="Sham Parab" w:date="2021-05-28T09:17:00Z">
            <w:rPr/>
          </w:rPrChange>
        </w:rPr>
        <w:t xml:space="preserve">cell which requires nozzle cleaning.  </w:t>
      </w:r>
    </w:p>
    <w:p w14:paraId="2DB73F16" w14:textId="77777777" w:rsidR="00320BFB" w:rsidRPr="009F6263" w:rsidRDefault="00B006AB">
      <w:pPr>
        <w:numPr>
          <w:ilvl w:val="0"/>
          <w:numId w:val="10"/>
        </w:numPr>
        <w:ind w:hanging="283"/>
        <w:rPr>
          <w:sz w:val="22"/>
          <w:rPrChange w:id="526" w:author="Sham Parab" w:date="2021-05-28T09:17:00Z">
            <w:rPr/>
          </w:rPrChange>
        </w:rPr>
      </w:pPr>
      <w:r w:rsidRPr="009F6263">
        <w:rPr>
          <w:sz w:val="22"/>
          <w:rPrChange w:id="527" w:author="Sham Parab" w:date="2021-05-28T09:17:00Z">
            <w:rPr/>
          </w:rPrChange>
        </w:rPr>
        <w:t xml:space="preserve">Then enter inside the fan deck area by opening the fan stack inspection door and FRP cover on the top slab.  </w:t>
      </w:r>
    </w:p>
    <w:p w14:paraId="69FC07A1" w14:textId="77777777" w:rsidR="00320BFB" w:rsidRPr="009F6263" w:rsidRDefault="00B006AB">
      <w:pPr>
        <w:numPr>
          <w:ilvl w:val="0"/>
          <w:numId w:val="10"/>
        </w:numPr>
        <w:ind w:hanging="283"/>
        <w:rPr>
          <w:sz w:val="22"/>
          <w:rPrChange w:id="528" w:author="Sham Parab" w:date="2021-05-28T09:17:00Z">
            <w:rPr/>
          </w:rPrChange>
        </w:rPr>
      </w:pPr>
      <w:r w:rsidRPr="009F6263">
        <w:rPr>
          <w:sz w:val="22"/>
          <w:rPrChange w:id="529" w:author="Sham Parab" w:date="2021-05-28T09:17:00Z">
            <w:rPr/>
          </w:rPrChange>
        </w:rPr>
        <w:t xml:space="preserve">Inlet sump valves should be kept open initially to check the nozzle condition. After ascertaining nozzle choking condition close all the inlet sump valves of this cell and ensure valves are locked with LOTO. </w:t>
      </w:r>
      <w:r w:rsidR="00F21177" w:rsidRPr="009F6263">
        <w:rPr>
          <w:sz w:val="22"/>
          <w:rPrChange w:id="530" w:author="Sham Parab" w:date="2021-05-28T09:17:00Z">
            <w:rPr/>
          </w:rPrChange>
        </w:rPr>
        <w:t>Open bypass valves of trough drain to prevent water overflowing out. Bypass line water will go in cell bottom and prevent overflowing of trough of other cells when one cell is taken for maintenance.</w:t>
      </w:r>
    </w:p>
    <w:p w14:paraId="04BDA720" w14:textId="77777777" w:rsidR="00320BFB" w:rsidRPr="009F6263" w:rsidRDefault="00B006AB">
      <w:pPr>
        <w:numPr>
          <w:ilvl w:val="0"/>
          <w:numId w:val="10"/>
        </w:numPr>
        <w:ind w:hanging="283"/>
        <w:rPr>
          <w:sz w:val="22"/>
          <w:rPrChange w:id="531" w:author="Sham Parab" w:date="2021-05-28T09:17:00Z">
            <w:rPr/>
          </w:rPrChange>
        </w:rPr>
      </w:pPr>
      <w:r w:rsidRPr="009F6263">
        <w:rPr>
          <w:sz w:val="22"/>
          <w:rPrChange w:id="532" w:author="Sham Parab" w:date="2021-05-28T09:17:00Z">
            <w:rPr/>
          </w:rPrChange>
        </w:rPr>
        <w:t xml:space="preserve">After entering inside the fan deck area first start removing the drift eliminators in the vicinity of the bottom walkway.  </w:t>
      </w:r>
    </w:p>
    <w:p w14:paraId="7AC11EDC" w14:textId="77777777" w:rsidR="00320BFB" w:rsidRPr="009F6263" w:rsidRDefault="00B006AB">
      <w:pPr>
        <w:numPr>
          <w:ilvl w:val="0"/>
          <w:numId w:val="11"/>
        </w:numPr>
        <w:ind w:hanging="380"/>
        <w:rPr>
          <w:sz w:val="22"/>
          <w:rPrChange w:id="533" w:author="Sham Parab" w:date="2021-05-28T09:17:00Z">
            <w:rPr/>
          </w:rPrChange>
        </w:rPr>
      </w:pPr>
      <w:r w:rsidRPr="009F6263">
        <w:rPr>
          <w:sz w:val="22"/>
          <w:rPrChange w:id="534" w:author="Sham Parab" w:date="2021-05-28T09:17:00Z">
            <w:rPr/>
          </w:rPrChange>
        </w:rPr>
        <w:t xml:space="preserve">Once the eliminators are removed RCC beams get exposed. Then fix the suspended platform of chain &amp; step grating in between two beams. Similarly all the drift eliminators can be removed. Stack them properly outside the deck area.  </w:t>
      </w:r>
    </w:p>
    <w:p w14:paraId="5DC9CC84" w14:textId="77777777" w:rsidR="00320BFB" w:rsidRPr="009F6263" w:rsidRDefault="00B006AB">
      <w:pPr>
        <w:numPr>
          <w:ilvl w:val="0"/>
          <w:numId w:val="11"/>
        </w:numPr>
        <w:ind w:hanging="380"/>
        <w:rPr>
          <w:sz w:val="22"/>
          <w:rPrChange w:id="535" w:author="Sham Parab" w:date="2021-05-28T09:17:00Z">
            <w:rPr/>
          </w:rPrChange>
        </w:rPr>
      </w:pPr>
      <w:r w:rsidRPr="009F6263">
        <w:rPr>
          <w:sz w:val="22"/>
          <w:rPrChange w:id="536" w:author="Sham Parab" w:date="2021-05-28T09:17:00Z">
            <w:rPr/>
          </w:rPrChange>
        </w:rPr>
        <w:t xml:space="preserve">Then tie safety belt to the top platform angle and carefully land on the step grating.  </w:t>
      </w:r>
    </w:p>
    <w:p w14:paraId="21B7C1B1" w14:textId="77777777" w:rsidR="00320BFB" w:rsidRPr="009F6263" w:rsidRDefault="00B006AB">
      <w:pPr>
        <w:numPr>
          <w:ilvl w:val="0"/>
          <w:numId w:val="11"/>
        </w:numPr>
        <w:ind w:hanging="380"/>
        <w:rPr>
          <w:sz w:val="22"/>
          <w:rPrChange w:id="537" w:author="Sham Parab" w:date="2021-05-28T09:17:00Z">
            <w:rPr/>
          </w:rPrChange>
        </w:rPr>
      </w:pPr>
      <w:r w:rsidRPr="009F6263">
        <w:rPr>
          <w:sz w:val="22"/>
          <w:rPrChange w:id="538" w:author="Sham Parab" w:date="2021-05-28T09:17:00Z">
            <w:rPr/>
          </w:rPrChange>
        </w:rPr>
        <w:t xml:space="preserve">Remove the nozzles which are around the suspended platform which are accessible to remove. Nozzles have threading and can be removed by rotating anticlockwise. They are 110 </w:t>
      </w:r>
      <w:proofErr w:type="spellStart"/>
      <w:r w:rsidRPr="009F6263">
        <w:rPr>
          <w:sz w:val="22"/>
          <w:rPrChange w:id="539" w:author="Sham Parab" w:date="2021-05-28T09:17:00Z">
            <w:rPr/>
          </w:rPrChange>
        </w:rPr>
        <w:t>nos</w:t>
      </w:r>
      <w:proofErr w:type="spellEnd"/>
      <w:r w:rsidRPr="009F6263">
        <w:rPr>
          <w:sz w:val="22"/>
          <w:rPrChange w:id="540" w:author="Sham Parab" w:date="2021-05-28T09:17:00Z">
            <w:rPr/>
          </w:rPrChange>
        </w:rPr>
        <w:t xml:space="preserve"> for each cell.  </w:t>
      </w:r>
    </w:p>
    <w:p w14:paraId="218E5FB2" w14:textId="77777777" w:rsidR="00320BFB" w:rsidRPr="009F6263" w:rsidRDefault="00B006AB">
      <w:pPr>
        <w:numPr>
          <w:ilvl w:val="0"/>
          <w:numId w:val="11"/>
        </w:numPr>
        <w:ind w:hanging="380"/>
        <w:rPr>
          <w:sz w:val="22"/>
          <w:rPrChange w:id="541" w:author="Sham Parab" w:date="2021-05-28T09:17:00Z">
            <w:rPr/>
          </w:rPrChange>
        </w:rPr>
      </w:pPr>
      <w:r w:rsidRPr="009F6263">
        <w:rPr>
          <w:sz w:val="22"/>
          <w:rPrChange w:id="542" w:author="Sham Parab" w:date="2021-05-28T09:17:00Z">
            <w:rPr/>
          </w:rPrChange>
        </w:rPr>
        <w:t xml:space="preserve">Once the nozzle is removed, clean if chocked and also clean the pipe by inserting a rod.  </w:t>
      </w:r>
    </w:p>
    <w:p w14:paraId="6DF9F293" w14:textId="77777777" w:rsidR="00320BFB" w:rsidRPr="009F6263" w:rsidRDefault="00B006AB">
      <w:pPr>
        <w:numPr>
          <w:ilvl w:val="0"/>
          <w:numId w:val="11"/>
        </w:numPr>
        <w:ind w:hanging="380"/>
        <w:rPr>
          <w:sz w:val="22"/>
          <w:rPrChange w:id="543" w:author="Sham Parab" w:date="2021-05-28T09:17:00Z">
            <w:rPr/>
          </w:rPrChange>
        </w:rPr>
      </w:pPr>
      <w:r w:rsidRPr="009F6263">
        <w:rPr>
          <w:sz w:val="22"/>
          <w:rPrChange w:id="544" w:author="Sham Parab" w:date="2021-05-28T09:17:00Z">
            <w:rPr/>
          </w:rPrChange>
        </w:rPr>
        <w:t xml:space="preserve">As such all nozzles can be removed and water will simply flow through the pipe.  </w:t>
      </w:r>
    </w:p>
    <w:p w14:paraId="28DBD31C" w14:textId="77777777" w:rsidR="00320BFB" w:rsidRPr="009F6263" w:rsidRDefault="00B006AB">
      <w:pPr>
        <w:numPr>
          <w:ilvl w:val="0"/>
          <w:numId w:val="11"/>
        </w:numPr>
        <w:ind w:hanging="380"/>
        <w:rPr>
          <w:sz w:val="22"/>
          <w:rPrChange w:id="545" w:author="Sham Parab" w:date="2021-05-28T09:17:00Z">
            <w:rPr/>
          </w:rPrChange>
        </w:rPr>
      </w:pPr>
      <w:r w:rsidRPr="009F6263">
        <w:rPr>
          <w:sz w:val="22"/>
          <w:rPrChange w:id="546" w:author="Sham Parab" w:date="2021-05-28T09:17:00Z">
            <w:rPr/>
          </w:rPrChange>
        </w:rPr>
        <w:t xml:space="preserve">Clean all the nozzles outside the fan deck area.  </w:t>
      </w:r>
    </w:p>
    <w:p w14:paraId="143EAD9E" w14:textId="77777777" w:rsidR="00320BFB" w:rsidRPr="009F6263" w:rsidRDefault="00B006AB">
      <w:pPr>
        <w:numPr>
          <w:ilvl w:val="0"/>
          <w:numId w:val="11"/>
        </w:numPr>
        <w:ind w:hanging="380"/>
        <w:rPr>
          <w:sz w:val="22"/>
          <w:rPrChange w:id="547" w:author="Sham Parab" w:date="2021-05-28T09:17:00Z">
            <w:rPr/>
          </w:rPrChange>
        </w:rPr>
      </w:pPr>
      <w:r w:rsidRPr="009F6263">
        <w:rPr>
          <w:sz w:val="22"/>
          <w:rPrChange w:id="548" w:author="Sham Parab" w:date="2021-05-28T09:17:00Z">
            <w:rPr/>
          </w:rPrChange>
        </w:rPr>
        <w:t xml:space="preserve">Open the inlet sump valve of the cell to flush all the </w:t>
      </w:r>
      <w:proofErr w:type="spellStart"/>
      <w:r w:rsidRPr="009F6263">
        <w:rPr>
          <w:sz w:val="22"/>
          <w:rPrChange w:id="549" w:author="Sham Parab" w:date="2021-05-28T09:17:00Z">
            <w:rPr/>
          </w:rPrChange>
        </w:rPr>
        <w:t>pvc</w:t>
      </w:r>
      <w:proofErr w:type="spellEnd"/>
      <w:r w:rsidRPr="009F6263">
        <w:rPr>
          <w:sz w:val="22"/>
          <w:rPrChange w:id="550" w:author="Sham Parab" w:date="2021-05-28T09:17:00Z">
            <w:rPr/>
          </w:rPrChange>
        </w:rPr>
        <w:t xml:space="preserve"> </w:t>
      </w:r>
      <w:r w:rsidR="00F80DD7" w:rsidRPr="009F6263">
        <w:rPr>
          <w:sz w:val="22"/>
          <w:rPrChange w:id="551" w:author="Sham Parab" w:date="2021-05-28T09:17:00Z">
            <w:rPr/>
          </w:rPrChange>
        </w:rPr>
        <w:t xml:space="preserve">line </w:t>
      </w:r>
      <w:r w:rsidRPr="009F6263">
        <w:rPr>
          <w:sz w:val="22"/>
          <w:rPrChange w:id="552" w:author="Sham Parab" w:date="2021-05-28T09:17:00Z">
            <w:rPr/>
          </w:rPrChange>
        </w:rPr>
        <w:t xml:space="preserve">of nozzle. Close the valve again for nozzle fitting.  </w:t>
      </w:r>
    </w:p>
    <w:p w14:paraId="43975513" w14:textId="77777777" w:rsidR="00320BFB" w:rsidRPr="009F6263" w:rsidRDefault="00B006AB">
      <w:pPr>
        <w:numPr>
          <w:ilvl w:val="0"/>
          <w:numId w:val="11"/>
        </w:numPr>
        <w:ind w:hanging="380"/>
        <w:rPr>
          <w:sz w:val="22"/>
          <w:rPrChange w:id="553" w:author="Sham Parab" w:date="2021-05-28T09:17:00Z">
            <w:rPr/>
          </w:rPrChange>
        </w:rPr>
      </w:pPr>
      <w:r w:rsidRPr="009F6263">
        <w:rPr>
          <w:sz w:val="22"/>
          <w:rPrChange w:id="554" w:author="Sham Parab" w:date="2021-05-28T09:17:00Z">
            <w:rPr/>
          </w:rPrChange>
        </w:rPr>
        <w:t xml:space="preserve">After the pipes and nozzles are cleaned fit them back similarly using the suspended platform. Ensure that smaller dia. nozzles are fitted to the </w:t>
      </w:r>
      <w:proofErr w:type="spellStart"/>
      <w:r w:rsidRPr="009F6263">
        <w:rPr>
          <w:sz w:val="22"/>
          <w:rPrChange w:id="555" w:author="Sham Parab" w:date="2021-05-28T09:17:00Z">
            <w:rPr/>
          </w:rPrChange>
        </w:rPr>
        <w:t>pvc</w:t>
      </w:r>
      <w:proofErr w:type="spellEnd"/>
      <w:r w:rsidRPr="009F6263">
        <w:rPr>
          <w:sz w:val="22"/>
          <w:rPrChange w:id="556" w:author="Sham Parab" w:date="2021-05-28T09:17:00Z">
            <w:rPr/>
          </w:rPrChange>
        </w:rPr>
        <w:t xml:space="preserve"> pipe along the periphery of the cell. Take trial by opening the inlet valve &amp; ensure equal flow through all nozzles.  </w:t>
      </w:r>
    </w:p>
    <w:p w14:paraId="1FA7891B" w14:textId="77777777" w:rsidR="00320BFB" w:rsidRPr="009F6263" w:rsidRDefault="00B006AB">
      <w:pPr>
        <w:numPr>
          <w:ilvl w:val="0"/>
          <w:numId w:val="11"/>
        </w:numPr>
        <w:ind w:hanging="380"/>
        <w:rPr>
          <w:sz w:val="22"/>
          <w:rPrChange w:id="557" w:author="Sham Parab" w:date="2021-05-28T09:17:00Z">
            <w:rPr/>
          </w:rPrChange>
        </w:rPr>
      </w:pPr>
      <w:r w:rsidRPr="009F6263">
        <w:rPr>
          <w:sz w:val="22"/>
          <w:rPrChange w:id="558" w:author="Sham Parab" w:date="2021-05-28T09:17:00Z">
            <w:rPr/>
          </w:rPrChange>
        </w:rPr>
        <w:t xml:space="preserve">If flow through all nozzles is ok, then fit back all the drift eliminators as per above procedure (point 6&amp;7)  </w:t>
      </w:r>
    </w:p>
    <w:p w14:paraId="7943840E" w14:textId="77777777" w:rsidR="00320BFB" w:rsidRPr="009F6263" w:rsidRDefault="00B006AB">
      <w:pPr>
        <w:numPr>
          <w:ilvl w:val="0"/>
          <w:numId w:val="11"/>
        </w:numPr>
        <w:ind w:hanging="380"/>
        <w:rPr>
          <w:sz w:val="22"/>
          <w:rPrChange w:id="559" w:author="Sham Parab" w:date="2021-05-28T09:17:00Z">
            <w:rPr/>
          </w:rPrChange>
        </w:rPr>
      </w:pPr>
      <w:r w:rsidRPr="009F6263">
        <w:rPr>
          <w:sz w:val="22"/>
          <w:rPrChange w:id="560" w:author="Sham Parab" w:date="2021-05-28T09:17:00Z">
            <w:rPr/>
          </w:rPrChange>
        </w:rPr>
        <w:t xml:space="preserve">Clear the inside area and do not keep anything inside.  </w:t>
      </w:r>
    </w:p>
    <w:p w14:paraId="2E2E1695" w14:textId="77777777" w:rsidR="00F80DD7" w:rsidRPr="009F6263" w:rsidRDefault="00B006AB">
      <w:pPr>
        <w:numPr>
          <w:ilvl w:val="0"/>
          <w:numId w:val="11"/>
        </w:numPr>
        <w:ind w:hanging="380"/>
        <w:rPr>
          <w:sz w:val="22"/>
          <w:rPrChange w:id="561" w:author="Sham Parab" w:date="2021-05-28T09:17:00Z">
            <w:rPr/>
          </w:rPrChange>
        </w:rPr>
      </w:pPr>
      <w:r w:rsidRPr="009F6263">
        <w:rPr>
          <w:sz w:val="22"/>
          <w:rPrChange w:id="562" w:author="Sham Parab" w:date="2021-05-28T09:17:00Z">
            <w:rPr/>
          </w:rPrChange>
        </w:rPr>
        <w:t>Put back the fan stack inspection door &amp; RCC top</w:t>
      </w:r>
      <w:del w:id="563" w:author="Sham Parab" w:date="2021-05-28T10:53:00Z">
        <w:r w:rsidRPr="009F6263" w:rsidDel="002940AB">
          <w:rPr>
            <w:sz w:val="22"/>
            <w:rPrChange w:id="564" w:author="Sham Parab" w:date="2021-05-28T09:17:00Z">
              <w:rPr/>
            </w:rPrChange>
          </w:rPr>
          <w:delText xml:space="preserve"> </w:delText>
        </w:r>
      </w:del>
      <w:r w:rsidRPr="009F6263">
        <w:rPr>
          <w:sz w:val="22"/>
          <w:rPrChange w:id="565" w:author="Sham Parab" w:date="2021-05-28T09:17:00Z">
            <w:rPr/>
          </w:rPrChange>
        </w:rPr>
        <w:t xml:space="preserve"> slab cover.  </w:t>
      </w:r>
    </w:p>
    <w:p w14:paraId="39251198" w14:textId="77777777" w:rsidR="00320BFB" w:rsidRPr="009F6263" w:rsidRDefault="00B006AB">
      <w:pPr>
        <w:numPr>
          <w:ilvl w:val="0"/>
          <w:numId w:val="11"/>
        </w:numPr>
        <w:ind w:hanging="380"/>
        <w:rPr>
          <w:sz w:val="22"/>
          <w:rPrChange w:id="566" w:author="Sham Parab" w:date="2021-05-28T09:17:00Z">
            <w:rPr/>
          </w:rPrChange>
        </w:rPr>
      </w:pPr>
      <w:r w:rsidRPr="009F6263">
        <w:rPr>
          <w:sz w:val="22"/>
          <w:rPrChange w:id="567" w:author="Sham Parab" w:date="2021-05-28T09:17:00Z">
            <w:rPr/>
          </w:rPrChange>
        </w:rPr>
        <w:t xml:space="preserve">17) Clear electrical shutdown and give clearance to production.  </w:t>
      </w:r>
    </w:p>
    <w:p w14:paraId="5E20C849" w14:textId="77777777" w:rsidR="00320BFB" w:rsidRPr="009F6263" w:rsidRDefault="00B006AB">
      <w:pPr>
        <w:spacing w:after="0" w:line="259" w:lineRule="auto"/>
        <w:ind w:left="734" w:firstLine="0"/>
        <w:jc w:val="left"/>
        <w:rPr>
          <w:sz w:val="22"/>
          <w:rPrChange w:id="568" w:author="Sham Parab" w:date="2021-05-28T09:17:00Z">
            <w:rPr/>
          </w:rPrChange>
        </w:rPr>
      </w:pPr>
      <w:r w:rsidRPr="009F6263">
        <w:rPr>
          <w:sz w:val="22"/>
          <w:rPrChange w:id="569" w:author="Sham Parab" w:date="2021-05-28T09:17:00Z">
            <w:rPr/>
          </w:rPrChange>
        </w:rPr>
        <w:t xml:space="preserve"> </w:t>
      </w:r>
    </w:p>
    <w:p w14:paraId="2AB09115" w14:textId="77777777" w:rsidR="00320BFB" w:rsidRPr="009F6263" w:rsidRDefault="00B006AB">
      <w:pPr>
        <w:spacing w:after="0" w:line="259" w:lineRule="auto"/>
        <w:ind w:left="734" w:firstLine="0"/>
        <w:jc w:val="left"/>
        <w:rPr>
          <w:sz w:val="22"/>
          <w:rPrChange w:id="570" w:author="Sham Parab" w:date="2021-05-28T09:17:00Z">
            <w:rPr/>
          </w:rPrChange>
        </w:rPr>
      </w:pPr>
      <w:r w:rsidRPr="009F6263">
        <w:rPr>
          <w:sz w:val="22"/>
          <w:rPrChange w:id="571" w:author="Sham Parab" w:date="2021-05-28T09:17:00Z">
            <w:rPr/>
          </w:rPrChange>
        </w:rPr>
        <w:lastRenderedPageBreak/>
        <w:t xml:space="preserve"> </w:t>
      </w:r>
    </w:p>
    <w:p w14:paraId="52BA9012" w14:textId="77777777" w:rsidR="00320BFB" w:rsidRPr="009F6263" w:rsidRDefault="00B006AB">
      <w:pPr>
        <w:pStyle w:val="Heading1"/>
        <w:ind w:left="9"/>
        <w:rPr>
          <w:sz w:val="22"/>
          <w:rPrChange w:id="572" w:author="Sham Parab" w:date="2021-05-28T09:17:00Z">
            <w:rPr/>
          </w:rPrChange>
        </w:rPr>
      </w:pPr>
      <w:r w:rsidRPr="009F6263">
        <w:rPr>
          <w:sz w:val="22"/>
          <w:rPrChange w:id="573" w:author="Sham Parab" w:date="2021-05-28T09:17:00Z">
            <w:rPr/>
          </w:rPrChange>
        </w:rPr>
        <w:t xml:space="preserve">Work No 6: Procedure for monthly maintenance of cooling tower Fan  </w:t>
      </w:r>
    </w:p>
    <w:p w14:paraId="5A35DA47" w14:textId="77777777" w:rsidR="00320BFB" w:rsidRPr="009F6263" w:rsidRDefault="00B006AB">
      <w:pPr>
        <w:spacing w:after="0" w:line="259" w:lineRule="auto"/>
        <w:ind w:left="14" w:firstLine="0"/>
        <w:jc w:val="left"/>
        <w:rPr>
          <w:sz w:val="22"/>
          <w:rPrChange w:id="574" w:author="Sham Parab" w:date="2021-05-28T09:17:00Z">
            <w:rPr/>
          </w:rPrChange>
        </w:rPr>
      </w:pPr>
      <w:r w:rsidRPr="009F6263">
        <w:rPr>
          <w:sz w:val="22"/>
          <w:rPrChange w:id="575" w:author="Sham Parab" w:date="2021-05-28T09:17:00Z">
            <w:rPr/>
          </w:rPrChange>
        </w:rPr>
        <w:t xml:space="preserve"> </w:t>
      </w:r>
    </w:p>
    <w:p w14:paraId="5F03CA88" w14:textId="77777777" w:rsidR="00320BFB" w:rsidRPr="009F6263" w:rsidRDefault="00B006AB">
      <w:pPr>
        <w:spacing w:after="0" w:line="259" w:lineRule="auto"/>
        <w:ind w:left="374" w:firstLine="0"/>
        <w:jc w:val="left"/>
        <w:rPr>
          <w:sz w:val="22"/>
          <w:rPrChange w:id="576" w:author="Sham Parab" w:date="2021-05-28T09:17:00Z">
            <w:rPr/>
          </w:rPrChange>
        </w:rPr>
      </w:pPr>
      <w:r w:rsidRPr="009F6263">
        <w:rPr>
          <w:sz w:val="22"/>
          <w:rPrChange w:id="577" w:author="Sham Parab" w:date="2021-05-28T09:17:00Z">
            <w:rPr/>
          </w:rPrChange>
        </w:rPr>
        <w:t xml:space="preserve"> </w:t>
      </w:r>
    </w:p>
    <w:p w14:paraId="2F7D9D19" w14:textId="77777777" w:rsidR="00320BFB" w:rsidRPr="009F6263" w:rsidRDefault="00B006AB">
      <w:pPr>
        <w:numPr>
          <w:ilvl w:val="0"/>
          <w:numId w:val="12"/>
        </w:numPr>
        <w:spacing w:after="268"/>
        <w:ind w:hanging="360"/>
        <w:rPr>
          <w:sz w:val="22"/>
          <w:rPrChange w:id="578" w:author="Sham Parab" w:date="2021-05-28T09:17:00Z">
            <w:rPr/>
          </w:rPrChange>
        </w:rPr>
      </w:pPr>
      <w:r w:rsidRPr="009F6263">
        <w:rPr>
          <w:sz w:val="22"/>
          <w:rPrChange w:id="579" w:author="Sham Parab" w:date="2021-05-28T09:17:00Z">
            <w:rPr/>
          </w:rPrChange>
        </w:rPr>
        <w:t xml:space="preserve">Take work permit from production for working on cooling tower.  </w:t>
      </w:r>
    </w:p>
    <w:p w14:paraId="01008BD2" w14:textId="77777777" w:rsidR="00320BFB" w:rsidRPr="009F6263" w:rsidRDefault="00B006AB">
      <w:pPr>
        <w:numPr>
          <w:ilvl w:val="0"/>
          <w:numId w:val="12"/>
        </w:numPr>
        <w:spacing w:after="265"/>
        <w:ind w:hanging="360"/>
        <w:rPr>
          <w:sz w:val="22"/>
          <w:rPrChange w:id="580" w:author="Sham Parab" w:date="2021-05-28T09:17:00Z">
            <w:rPr/>
          </w:rPrChange>
        </w:rPr>
      </w:pPr>
      <w:r w:rsidRPr="009F6263">
        <w:rPr>
          <w:sz w:val="22"/>
          <w:rPrChange w:id="581" w:author="Sham Parab" w:date="2021-05-28T09:17:00Z">
            <w:rPr/>
          </w:rPrChange>
        </w:rPr>
        <w:t xml:space="preserve">Take electrical shutdown of the fan required to be taken for maintenance.  </w:t>
      </w:r>
    </w:p>
    <w:p w14:paraId="0D00B290" w14:textId="77777777" w:rsidR="00320BFB" w:rsidRPr="009F6263" w:rsidRDefault="00B006AB">
      <w:pPr>
        <w:numPr>
          <w:ilvl w:val="0"/>
          <w:numId w:val="12"/>
        </w:numPr>
        <w:spacing w:after="271"/>
        <w:ind w:hanging="360"/>
        <w:rPr>
          <w:sz w:val="22"/>
          <w:rPrChange w:id="582" w:author="Sham Parab" w:date="2021-05-28T09:17:00Z">
            <w:rPr/>
          </w:rPrChange>
        </w:rPr>
      </w:pPr>
      <w:r w:rsidRPr="009F6263">
        <w:rPr>
          <w:sz w:val="22"/>
          <w:rPrChange w:id="583" w:author="Sham Parab" w:date="2021-05-28T09:17:00Z">
            <w:rPr/>
          </w:rPrChange>
        </w:rPr>
        <w:t xml:space="preserve">Ensure that LOTO wheel pads are put for the valve for incoming water line to the cooling cells to ensure that no one should operate the valve.  </w:t>
      </w:r>
    </w:p>
    <w:p w14:paraId="6ECEE56C" w14:textId="77777777" w:rsidR="00320BFB" w:rsidRPr="009F6263" w:rsidRDefault="00B006AB">
      <w:pPr>
        <w:numPr>
          <w:ilvl w:val="0"/>
          <w:numId w:val="12"/>
        </w:numPr>
        <w:spacing w:after="269"/>
        <w:ind w:hanging="360"/>
        <w:rPr>
          <w:sz w:val="22"/>
          <w:rPrChange w:id="584" w:author="Sham Parab" w:date="2021-05-28T09:17:00Z">
            <w:rPr/>
          </w:rPrChange>
        </w:rPr>
      </w:pPr>
      <w:r w:rsidRPr="009F6263">
        <w:rPr>
          <w:sz w:val="22"/>
          <w:rPrChange w:id="585" w:author="Sham Parab" w:date="2021-05-28T09:17:00Z">
            <w:rPr/>
          </w:rPrChange>
        </w:rPr>
        <w:t xml:space="preserve">Open the inspection door to enter inside the fan area on the walkway provided on the fan stack.  </w:t>
      </w:r>
    </w:p>
    <w:p w14:paraId="124464E6" w14:textId="77777777" w:rsidR="00320BFB" w:rsidRPr="009F6263" w:rsidRDefault="00B006AB">
      <w:pPr>
        <w:numPr>
          <w:ilvl w:val="0"/>
          <w:numId w:val="12"/>
        </w:numPr>
        <w:spacing w:after="268"/>
        <w:ind w:hanging="360"/>
        <w:rPr>
          <w:sz w:val="22"/>
          <w:rPrChange w:id="586" w:author="Sham Parab" w:date="2021-05-28T09:17:00Z">
            <w:rPr/>
          </w:rPrChange>
        </w:rPr>
      </w:pPr>
      <w:r w:rsidRPr="009F6263">
        <w:rPr>
          <w:sz w:val="22"/>
          <w:rPrChange w:id="587" w:author="Sham Parab" w:date="2021-05-28T09:17:00Z">
            <w:rPr/>
          </w:rPrChange>
        </w:rPr>
        <w:t xml:space="preserve">Fan area can also be approached by the walkway at the bottom of RCC beam.  </w:t>
      </w:r>
    </w:p>
    <w:p w14:paraId="64DF82C6" w14:textId="77777777" w:rsidR="00320BFB" w:rsidRPr="009F6263" w:rsidRDefault="00B006AB">
      <w:pPr>
        <w:numPr>
          <w:ilvl w:val="0"/>
          <w:numId w:val="12"/>
        </w:numPr>
        <w:spacing w:after="268"/>
        <w:ind w:hanging="360"/>
        <w:rPr>
          <w:sz w:val="22"/>
          <w:rPrChange w:id="588" w:author="Sham Parab" w:date="2021-05-28T09:17:00Z">
            <w:rPr/>
          </w:rPrChange>
        </w:rPr>
      </w:pPr>
      <w:r w:rsidRPr="009F6263">
        <w:rPr>
          <w:sz w:val="22"/>
          <w:rPrChange w:id="589" w:author="Sham Parab" w:date="2021-05-28T09:17:00Z">
            <w:rPr/>
          </w:rPrChange>
        </w:rPr>
        <w:t xml:space="preserve">Wear full body harness.  </w:t>
      </w:r>
    </w:p>
    <w:p w14:paraId="6DA8E11C" w14:textId="77777777" w:rsidR="00320BFB" w:rsidRPr="009F6263" w:rsidRDefault="00B006AB">
      <w:pPr>
        <w:numPr>
          <w:ilvl w:val="0"/>
          <w:numId w:val="12"/>
        </w:numPr>
        <w:spacing w:after="269"/>
        <w:ind w:hanging="360"/>
        <w:rPr>
          <w:sz w:val="22"/>
          <w:rPrChange w:id="590" w:author="Sham Parab" w:date="2021-05-28T09:17:00Z">
            <w:rPr/>
          </w:rPrChange>
        </w:rPr>
      </w:pPr>
      <w:r w:rsidRPr="009F6263">
        <w:rPr>
          <w:sz w:val="22"/>
          <w:rPrChange w:id="591" w:author="Sham Parab" w:date="2021-05-28T09:17:00Z">
            <w:rPr/>
          </w:rPrChange>
        </w:rPr>
        <w:t xml:space="preserve">Gas cutting, welding and usage of any inflammable material is prohibited while working inside cooling tower as fins may get fire.  </w:t>
      </w:r>
    </w:p>
    <w:p w14:paraId="02D0E0B1" w14:textId="77777777" w:rsidR="00320BFB" w:rsidRPr="009F6263" w:rsidRDefault="00B006AB">
      <w:pPr>
        <w:numPr>
          <w:ilvl w:val="0"/>
          <w:numId w:val="12"/>
        </w:numPr>
        <w:ind w:hanging="360"/>
        <w:rPr>
          <w:sz w:val="22"/>
          <w:rPrChange w:id="592" w:author="Sham Parab" w:date="2021-05-28T09:17:00Z">
            <w:rPr/>
          </w:rPrChange>
        </w:rPr>
      </w:pPr>
      <w:r w:rsidRPr="009F6263">
        <w:rPr>
          <w:sz w:val="22"/>
          <w:rPrChange w:id="593" w:author="Sham Parab" w:date="2021-05-28T09:17:00Z">
            <w:rPr/>
          </w:rPrChange>
        </w:rPr>
        <w:t xml:space="preserve">Check the entire monthly checklist points. </w:t>
      </w:r>
    </w:p>
    <w:p w14:paraId="2248A0F9" w14:textId="77777777" w:rsidR="00320BFB" w:rsidRPr="009F6263" w:rsidRDefault="00B006AB">
      <w:pPr>
        <w:numPr>
          <w:ilvl w:val="0"/>
          <w:numId w:val="12"/>
        </w:numPr>
        <w:spacing w:after="271"/>
        <w:ind w:hanging="360"/>
        <w:rPr>
          <w:sz w:val="22"/>
          <w:rPrChange w:id="594" w:author="Sham Parab" w:date="2021-05-28T09:17:00Z">
            <w:rPr/>
          </w:rPrChange>
        </w:rPr>
      </w:pPr>
      <w:r w:rsidRPr="009F6263">
        <w:rPr>
          <w:sz w:val="22"/>
          <w:rPrChange w:id="595" w:author="Sham Parab" w:date="2021-05-28T09:17:00Z">
            <w:rPr/>
          </w:rPrChange>
        </w:rPr>
        <w:t xml:space="preserve">Then remove all materials, tools &amp; accessories out of the fan area before clearing. the shutdown.  </w:t>
      </w:r>
    </w:p>
    <w:p w14:paraId="57542C8D" w14:textId="77777777" w:rsidR="00320BFB" w:rsidRPr="009F6263" w:rsidRDefault="00B006AB">
      <w:pPr>
        <w:numPr>
          <w:ilvl w:val="0"/>
          <w:numId w:val="12"/>
        </w:numPr>
        <w:spacing w:after="265"/>
        <w:ind w:hanging="360"/>
        <w:rPr>
          <w:sz w:val="22"/>
          <w:rPrChange w:id="596" w:author="Sham Parab" w:date="2021-05-28T09:17:00Z">
            <w:rPr/>
          </w:rPrChange>
        </w:rPr>
      </w:pPr>
      <w:r w:rsidRPr="009F6263">
        <w:rPr>
          <w:sz w:val="22"/>
          <w:rPrChange w:id="597" w:author="Sham Parab" w:date="2021-05-28T09:17:00Z">
            <w:rPr/>
          </w:rPrChange>
        </w:rPr>
        <w:t xml:space="preserve">Close the inspection door of the fan stack.  </w:t>
      </w:r>
    </w:p>
    <w:p w14:paraId="533E01A0" w14:textId="77777777" w:rsidR="00320BFB" w:rsidRPr="009F6263" w:rsidRDefault="00B006AB">
      <w:pPr>
        <w:numPr>
          <w:ilvl w:val="0"/>
          <w:numId w:val="12"/>
        </w:numPr>
        <w:spacing w:after="268"/>
        <w:ind w:hanging="360"/>
        <w:rPr>
          <w:sz w:val="22"/>
          <w:rPrChange w:id="598" w:author="Sham Parab" w:date="2021-05-28T09:17:00Z">
            <w:rPr/>
          </w:rPrChange>
        </w:rPr>
      </w:pPr>
      <w:r w:rsidRPr="009F6263">
        <w:rPr>
          <w:sz w:val="22"/>
          <w:rPrChange w:id="599" w:author="Sham Parab" w:date="2021-05-28T09:17:00Z">
            <w:rPr/>
          </w:rPrChange>
        </w:rPr>
        <w:t xml:space="preserve">Clear electrical shutdown.  </w:t>
      </w:r>
    </w:p>
    <w:p w14:paraId="0CD14041" w14:textId="77777777" w:rsidR="00320BFB" w:rsidRPr="009F6263" w:rsidRDefault="00B006AB">
      <w:pPr>
        <w:numPr>
          <w:ilvl w:val="0"/>
          <w:numId w:val="12"/>
        </w:numPr>
        <w:spacing w:after="333"/>
        <w:ind w:hanging="360"/>
        <w:rPr>
          <w:sz w:val="22"/>
          <w:rPrChange w:id="600" w:author="Sham Parab" w:date="2021-05-28T09:17:00Z">
            <w:rPr/>
          </w:rPrChange>
        </w:rPr>
      </w:pPr>
      <w:r w:rsidRPr="009F6263">
        <w:rPr>
          <w:sz w:val="22"/>
          <w:rPrChange w:id="601" w:author="Sham Parab" w:date="2021-05-28T09:17:00Z">
            <w:rPr/>
          </w:rPrChange>
        </w:rPr>
        <w:t xml:space="preserve">Clear work permit and give clearance to production,  </w:t>
      </w:r>
    </w:p>
    <w:p w14:paraId="529AAB05" w14:textId="77777777" w:rsidR="00320BFB" w:rsidRPr="009F6263" w:rsidRDefault="00B006AB">
      <w:pPr>
        <w:spacing w:after="262"/>
        <w:rPr>
          <w:sz w:val="22"/>
          <w:rPrChange w:id="602" w:author="Sham Parab" w:date="2021-05-28T09:17:00Z">
            <w:rPr/>
          </w:rPrChange>
        </w:rPr>
      </w:pPr>
      <w:r w:rsidRPr="009F6263">
        <w:rPr>
          <w:sz w:val="22"/>
          <w:rPrChange w:id="603" w:author="Sham Parab" w:date="2021-05-28T09:17:00Z">
            <w:rPr/>
          </w:rPrChange>
        </w:rPr>
        <w:t xml:space="preserve">For Fabrication erection job on cooling tower and its pipelines follow procedure </w:t>
      </w:r>
      <w:r w:rsidR="000B2535" w:rsidRPr="009F6263">
        <w:rPr>
          <w:sz w:val="22"/>
          <w:rPrChange w:id="604" w:author="Sham Parab" w:date="2021-05-28T09:17:00Z">
            <w:rPr/>
          </w:rPrChange>
        </w:rPr>
        <w:fldChar w:fldCharType="begin"/>
      </w:r>
      <w:r w:rsidR="000B2535" w:rsidRPr="009F6263">
        <w:rPr>
          <w:sz w:val="22"/>
          <w:rPrChange w:id="605" w:author="Sham Parab" w:date="2021-05-28T09:17:00Z">
            <w:rPr/>
          </w:rPrChange>
        </w:rPr>
        <w:instrText xml:space="preserve"> HYPERLINK "http://192.168.6.19/shama/INTIGRATED%20SYSTEM-SIL/QEHS%20SYSTEM/ALL%20DEPT%20MANUAL/MECH%20DM/DIPESH/Local%20Settings/to%20compile/For%20Approval/qehs%20on%20Jprakash/departmental%20manual/11%20%20Work%20instruction/WIMAINT94%20%20FAB%20DISMANTLING%20&amp;%20ERECTION.doc" \h </w:instrText>
      </w:r>
      <w:r w:rsidR="000B2535" w:rsidRPr="009F6263">
        <w:rPr>
          <w:sz w:val="22"/>
          <w:rPrChange w:id="606" w:author="Sham Parab" w:date="2021-05-28T09:17:00Z">
            <w:rPr/>
          </w:rPrChange>
        </w:rPr>
        <w:fldChar w:fldCharType="separate"/>
      </w:r>
      <w:r w:rsidRPr="009F6263">
        <w:rPr>
          <w:sz w:val="22"/>
          <w:rPrChange w:id="607" w:author="Sham Parab" w:date="2021-05-28T09:17:00Z">
            <w:rPr/>
          </w:rPrChange>
        </w:rPr>
        <w:t>WI/MAINT/94</w:t>
      </w:r>
      <w:r w:rsidR="000B2535" w:rsidRPr="009F6263">
        <w:rPr>
          <w:sz w:val="22"/>
          <w:rPrChange w:id="608" w:author="Sham Parab" w:date="2021-05-28T09:17:00Z">
            <w:rPr/>
          </w:rPrChange>
        </w:rPr>
        <w:fldChar w:fldCharType="end"/>
      </w:r>
      <w:r w:rsidR="000B2535" w:rsidRPr="009F6263">
        <w:rPr>
          <w:sz w:val="22"/>
          <w:rPrChange w:id="609" w:author="Sham Parab" w:date="2021-05-28T09:17:00Z">
            <w:rPr/>
          </w:rPrChange>
        </w:rPr>
        <w:fldChar w:fldCharType="begin"/>
      </w:r>
      <w:r w:rsidR="000B2535" w:rsidRPr="009F6263">
        <w:rPr>
          <w:sz w:val="22"/>
          <w:rPrChange w:id="610" w:author="Sham Parab" w:date="2021-05-28T09:17:00Z">
            <w:rPr/>
          </w:rPrChange>
        </w:rPr>
        <w:instrText xml:space="preserve"> HYPERLINK "http://192.168.6.19/shama/INTIGRATED%20SYSTEM-SIL/QEHS%20SYSTEM/ALL%20DEPT%20MANUAL/MECH%20DM/DIPESH/Local%20Settings/to%20compile/For%20Approval/qehs%20on%20Jprakash/departmental%20manual/11%20%20Work%20instruction/WIMAINT94%20%20FAB%20DISMANTLING%20&amp;%20ERECTION.doc" \h </w:instrText>
      </w:r>
      <w:r w:rsidR="000B2535" w:rsidRPr="009F6263">
        <w:rPr>
          <w:sz w:val="22"/>
          <w:rPrChange w:id="611" w:author="Sham Parab" w:date="2021-05-28T09:17:00Z">
            <w:rPr/>
          </w:rPrChange>
        </w:rPr>
        <w:fldChar w:fldCharType="separate"/>
      </w:r>
      <w:r w:rsidRPr="009F6263">
        <w:rPr>
          <w:sz w:val="22"/>
          <w:rPrChange w:id="612" w:author="Sham Parab" w:date="2021-05-28T09:17:00Z">
            <w:rPr/>
          </w:rPrChange>
        </w:rPr>
        <w:t xml:space="preserve"> </w:t>
      </w:r>
      <w:r w:rsidR="000B2535" w:rsidRPr="009F6263">
        <w:rPr>
          <w:sz w:val="22"/>
          <w:rPrChange w:id="613" w:author="Sham Parab" w:date="2021-05-28T09:17:00Z">
            <w:rPr/>
          </w:rPrChange>
        </w:rPr>
        <w:fldChar w:fldCharType="end"/>
      </w:r>
      <w:r w:rsidRPr="009F6263">
        <w:rPr>
          <w:sz w:val="22"/>
          <w:rPrChange w:id="614" w:author="Sham Parab" w:date="2021-05-28T09:17:00Z">
            <w:rPr/>
          </w:rPrChange>
        </w:rPr>
        <w:t xml:space="preserve"> </w:t>
      </w:r>
    </w:p>
    <w:p w14:paraId="129FBB81" w14:textId="77777777" w:rsidR="00320BFB" w:rsidRPr="009F6263" w:rsidDel="009F6263" w:rsidRDefault="00B006AB">
      <w:pPr>
        <w:spacing w:after="254" w:line="259" w:lineRule="auto"/>
        <w:ind w:left="14" w:firstLine="0"/>
        <w:jc w:val="left"/>
        <w:rPr>
          <w:del w:id="615" w:author="Sham Parab" w:date="2021-05-28T09:17:00Z"/>
          <w:sz w:val="22"/>
          <w:rPrChange w:id="616" w:author="Sham Parab" w:date="2021-05-28T09:17:00Z">
            <w:rPr>
              <w:del w:id="617" w:author="Sham Parab" w:date="2021-05-28T09:17:00Z"/>
            </w:rPr>
          </w:rPrChange>
        </w:rPr>
        <w:pPrChange w:id="618" w:author="Sham Parab" w:date="2021-05-28T09:17:00Z">
          <w:pPr>
            <w:spacing w:after="254" w:line="259" w:lineRule="auto"/>
            <w:ind w:left="374" w:firstLine="0"/>
            <w:jc w:val="left"/>
          </w:pPr>
        </w:pPrChange>
      </w:pPr>
      <w:r w:rsidRPr="009F6263">
        <w:rPr>
          <w:sz w:val="22"/>
          <w:rPrChange w:id="619" w:author="Sham Parab" w:date="2021-05-28T09:17:00Z">
            <w:rPr/>
          </w:rPrChange>
        </w:rPr>
        <w:t xml:space="preserve"> </w:t>
      </w:r>
    </w:p>
    <w:p w14:paraId="14E911CB" w14:textId="77777777" w:rsidR="00320BFB" w:rsidRPr="009F6263" w:rsidDel="009F6263" w:rsidRDefault="00B006AB">
      <w:pPr>
        <w:spacing w:after="254" w:line="259" w:lineRule="auto"/>
        <w:jc w:val="left"/>
        <w:rPr>
          <w:del w:id="620" w:author="Sham Parab" w:date="2021-05-28T09:17:00Z"/>
          <w:sz w:val="22"/>
          <w:rPrChange w:id="621" w:author="Sham Parab" w:date="2021-05-28T09:17:00Z">
            <w:rPr>
              <w:del w:id="622" w:author="Sham Parab" w:date="2021-05-28T09:17:00Z"/>
            </w:rPr>
          </w:rPrChange>
        </w:rPr>
        <w:pPrChange w:id="623" w:author="Sham Parab" w:date="2021-05-28T09:17:00Z">
          <w:pPr>
            <w:spacing w:after="344" w:line="259" w:lineRule="auto"/>
            <w:ind w:left="374" w:firstLine="0"/>
            <w:jc w:val="left"/>
          </w:pPr>
        </w:pPrChange>
      </w:pPr>
      <w:del w:id="624" w:author="Sham Parab" w:date="2021-05-28T09:17:00Z">
        <w:r w:rsidRPr="009F6263" w:rsidDel="009F6263">
          <w:rPr>
            <w:sz w:val="22"/>
            <w:rPrChange w:id="625" w:author="Sham Parab" w:date="2021-05-28T09:17:00Z">
              <w:rPr/>
            </w:rPrChange>
          </w:rPr>
          <w:delText xml:space="preserve"> </w:delText>
        </w:r>
      </w:del>
    </w:p>
    <w:p w14:paraId="4C5C48A0" w14:textId="77777777" w:rsidR="00F80DD7" w:rsidRPr="009F6263" w:rsidDel="009F6263" w:rsidRDefault="00F80DD7">
      <w:pPr>
        <w:pStyle w:val="Heading1"/>
        <w:spacing w:after="0"/>
        <w:ind w:left="24"/>
        <w:rPr>
          <w:del w:id="626" w:author="Sham Parab" w:date="2021-05-28T09:17:00Z"/>
          <w:rFonts w:ascii="Arial" w:eastAsia="Arial" w:hAnsi="Arial" w:cs="Arial"/>
          <w:color w:val="0000FF"/>
          <w:sz w:val="22"/>
          <w:rPrChange w:id="627" w:author="Sham Parab" w:date="2021-05-28T09:17:00Z">
            <w:rPr>
              <w:del w:id="628" w:author="Sham Parab" w:date="2021-05-28T09:17:00Z"/>
              <w:rFonts w:ascii="Arial" w:eastAsia="Arial" w:hAnsi="Arial" w:cs="Arial"/>
              <w:color w:val="0000FF"/>
              <w:sz w:val="28"/>
            </w:rPr>
          </w:rPrChange>
        </w:rPr>
        <w:pPrChange w:id="629" w:author="Sham Parab" w:date="2021-05-28T09:17:00Z">
          <w:pPr>
            <w:pStyle w:val="Heading1"/>
            <w:spacing w:after="0"/>
            <w:ind w:left="9"/>
          </w:pPr>
        </w:pPrChange>
      </w:pPr>
    </w:p>
    <w:p w14:paraId="0B5AFE97" w14:textId="77777777" w:rsidR="00F80DD7" w:rsidRPr="009F6263" w:rsidDel="009F6263" w:rsidRDefault="00F80DD7">
      <w:pPr>
        <w:spacing w:after="254" w:line="259" w:lineRule="auto"/>
        <w:jc w:val="left"/>
        <w:rPr>
          <w:del w:id="630" w:author="Sham Parab" w:date="2021-05-28T09:17:00Z"/>
          <w:rFonts w:eastAsia="Arial"/>
          <w:rPrChange w:id="631" w:author="Sham Parab" w:date="2021-05-28T09:17:00Z">
            <w:rPr>
              <w:del w:id="632" w:author="Sham Parab" w:date="2021-05-28T09:17:00Z"/>
              <w:rFonts w:ascii="Arial" w:eastAsia="Arial" w:hAnsi="Arial" w:cs="Arial"/>
              <w:color w:val="0000FF"/>
              <w:sz w:val="28"/>
            </w:rPr>
          </w:rPrChange>
        </w:rPr>
        <w:pPrChange w:id="633" w:author="Sham Parab" w:date="2021-05-28T09:17:00Z">
          <w:pPr>
            <w:pStyle w:val="Heading1"/>
            <w:spacing w:after="0"/>
            <w:ind w:left="9"/>
          </w:pPr>
        </w:pPrChange>
      </w:pPr>
    </w:p>
    <w:p w14:paraId="3CE59FE0" w14:textId="77777777" w:rsidR="00F80DD7" w:rsidRPr="009F6263" w:rsidRDefault="00F80DD7">
      <w:pPr>
        <w:pStyle w:val="Heading1"/>
        <w:spacing w:after="0"/>
        <w:ind w:left="0" w:firstLine="0"/>
        <w:rPr>
          <w:rFonts w:ascii="Arial" w:eastAsia="Arial" w:hAnsi="Arial" w:cs="Arial"/>
          <w:color w:val="0000FF"/>
          <w:sz w:val="22"/>
          <w:rPrChange w:id="634" w:author="Sham Parab" w:date="2021-05-28T09:17:00Z">
            <w:rPr>
              <w:rFonts w:ascii="Arial" w:eastAsia="Arial" w:hAnsi="Arial" w:cs="Arial"/>
              <w:color w:val="0000FF"/>
              <w:sz w:val="28"/>
            </w:rPr>
          </w:rPrChange>
        </w:rPr>
        <w:pPrChange w:id="635" w:author="Sham Parab" w:date="2021-05-28T09:17:00Z">
          <w:pPr>
            <w:pStyle w:val="Heading1"/>
            <w:spacing w:after="0"/>
            <w:ind w:left="9"/>
          </w:pPr>
        </w:pPrChange>
      </w:pPr>
    </w:p>
    <w:p w14:paraId="503336FB" w14:textId="77777777" w:rsidR="00320BFB" w:rsidRPr="009F6263" w:rsidRDefault="00B006AB">
      <w:pPr>
        <w:pStyle w:val="Heading1"/>
        <w:spacing w:after="0"/>
        <w:ind w:left="9"/>
        <w:rPr>
          <w:b w:val="0"/>
          <w:color w:val="000000" w:themeColor="text1"/>
          <w:sz w:val="22"/>
          <w:rPrChange w:id="636" w:author="Sham Parab" w:date="2021-05-28T09:17:00Z">
            <w:rPr>
              <w:b w:val="0"/>
              <w:color w:val="000000" w:themeColor="text1"/>
            </w:rPr>
          </w:rPrChange>
        </w:rPr>
      </w:pPr>
      <w:r w:rsidRPr="009F6263">
        <w:rPr>
          <w:rFonts w:ascii="Arial" w:eastAsia="Arial" w:hAnsi="Arial" w:cs="Arial"/>
          <w:b w:val="0"/>
          <w:color w:val="000000" w:themeColor="text1"/>
          <w:sz w:val="22"/>
          <w:rPrChange w:id="637" w:author="Sham Parab" w:date="2021-05-28T09:17:00Z">
            <w:rPr>
              <w:rFonts w:ascii="Arial" w:eastAsia="Arial" w:hAnsi="Arial" w:cs="Arial"/>
              <w:b w:val="0"/>
              <w:color w:val="000000" w:themeColor="text1"/>
              <w:sz w:val="28"/>
            </w:rPr>
          </w:rPrChange>
        </w:rPr>
        <w:t xml:space="preserve">DO’s </w:t>
      </w:r>
    </w:p>
    <w:p w14:paraId="57D11685" w14:textId="77777777" w:rsidR="00320BFB" w:rsidRPr="009F6263" w:rsidDel="00394C2B" w:rsidRDefault="00B006AB">
      <w:pPr>
        <w:spacing w:after="0" w:line="259" w:lineRule="auto"/>
        <w:ind w:left="14" w:firstLine="0"/>
        <w:jc w:val="left"/>
        <w:rPr>
          <w:del w:id="638" w:author="Sham Parab" w:date="2021-05-28T11:46:00Z"/>
          <w:sz w:val="22"/>
          <w:rPrChange w:id="639" w:author="Sham Parab" w:date="2021-05-28T09:17:00Z">
            <w:rPr>
              <w:del w:id="640" w:author="Sham Parab" w:date="2021-05-28T11:46:00Z"/>
            </w:rPr>
          </w:rPrChange>
        </w:rPr>
      </w:pPr>
      <w:r w:rsidRPr="009F6263">
        <w:rPr>
          <w:rFonts w:ascii="Arial" w:eastAsia="Arial" w:hAnsi="Arial" w:cs="Arial"/>
          <w:sz w:val="22"/>
          <w:rPrChange w:id="641" w:author="Sham Parab" w:date="2021-05-28T09:17:00Z">
            <w:rPr>
              <w:rFonts w:ascii="Arial" w:eastAsia="Arial" w:hAnsi="Arial" w:cs="Arial"/>
              <w:sz w:val="20"/>
            </w:rPr>
          </w:rPrChange>
        </w:rPr>
        <w:t xml:space="preserve"> </w:t>
      </w:r>
    </w:p>
    <w:p w14:paraId="0B59D645" w14:textId="77777777" w:rsidR="00320BFB" w:rsidRPr="009F6263" w:rsidRDefault="00B006AB">
      <w:pPr>
        <w:spacing w:after="0" w:line="259" w:lineRule="auto"/>
        <w:ind w:left="14" w:firstLine="0"/>
        <w:jc w:val="left"/>
        <w:rPr>
          <w:sz w:val="22"/>
          <w:rPrChange w:id="642" w:author="Sham Parab" w:date="2021-05-28T09:17:00Z">
            <w:rPr/>
          </w:rPrChange>
        </w:rPr>
        <w:pPrChange w:id="643" w:author="Sham Parab" w:date="2021-05-28T11:46:00Z">
          <w:pPr>
            <w:spacing w:after="39" w:line="259" w:lineRule="auto"/>
            <w:ind w:left="374" w:firstLine="0"/>
            <w:jc w:val="left"/>
          </w:pPr>
        </w:pPrChange>
      </w:pPr>
      <w:del w:id="644" w:author="Sham Parab" w:date="2021-05-28T11:46:00Z">
        <w:r w:rsidRPr="009F6263" w:rsidDel="00394C2B">
          <w:rPr>
            <w:rFonts w:ascii="Arial" w:eastAsia="Arial" w:hAnsi="Arial" w:cs="Arial"/>
            <w:sz w:val="22"/>
            <w:rPrChange w:id="645" w:author="Sham Parab" w:date="2021-05-28T09:17:00Z">
              <w:rPr>
                <w:rFonts w:ascii="Arial" w:eastAsia="Arial" w:hAnsi="Arial" w:cs="Arial"/>
                <w:sz w:val="20"/>
              </w:rPr>
            </w:rPrChange>
          </w:rPr>
          <w:delText xml:space="preserve"> </w:delText>
        </w:r>
      </w:del>
    </w:p>
    <w:p w14:paraId="107DC267" w14:textId="77777777" w:rsidR="00320BFB" w:rsidRPr="009F6263" w:rsidRDefault="00B006AB">
      <w:pPr>
        <w:numPr>
          <w:ilvl w:val="0"/>
          <w:numId w:val="13"/>
        </w:numPr>
        <w:ind w:hanging="360"/>
        <w:rPr>
          <w:sz w:val="22"/>
          <w:rPrChange w:id="646" w:author="Sham Parab" w:date="2021-05-28T09:17:00Z">
            <w:rPr/>
          </w:rPrChange>
        </w:rPr>
      </w:pPr>
      <w:r w:rsidRPr="009F6263">
        <w:rPr>
          <w:sz w:val="22"/>
          <w:rPrChange w:id="647" w:author="Sham Parab" w:date="2021-05-28T09:17:00Z">
            <w:rPr/>
          </w:rPrChange>
        </w:rPr>
        <w:t xml:space="preserve">Ensure house keeping </w:t>
      </w:r>
    </w:p>
    <w:p w14:paraId="439798C6" w14:textId="77777777" w:rsidR="00320BFB" w:rsidRPr="009F6263" w:rsidRDefault="00B006AB">
      <w:pPr>
        <w:numPr>
          <w:ilvl w:val="0"/>
          <w:numId w:val="13"/>
        </w:numPr>
        <w:ind w:hanging="360"/>
        <w:rPr>
          <w:sz w:val="22"/>
          <w:rPrChange w:id="648" w:author="Sham Parab" w:date="2021-05-28T09:17:00Z">
            <w:rPr/>
          </w:rPrChange>
        </w:rPr>
      </w:pPr>
      <w:r w:rsidRPr="009F6263">
        <w:rPr>
          <w:sz w:val="22"/>
          <w:rPrChange w:id="649" w:author="Sham Parab" w:date="2021-05-28T09:17:00Z">
            <w:rPr/>
          </w:rPrChange>
        </w:rPr>
        <w:t xml:space="preserve">Ensure proper care to avoid hitting of fan blade during off condition due to manual rotation / wind  </w:t>
      </w:r>
    </w:p>
    <w:p w14:paraId="29CCB5FA" w14:textId="77777777" w:rsidR="00320BFB" w:rsidRPr="009F6263" w:rsidRDefault="00B006AB">
      <w:pPr>
        <w:numPr>
          <w:ilvl w:val="0"/>
          <w:numId w:val="13"/>
        </w:numPr>
        <w:ind w:hanging="360"/>
        <w:rPr>
          <w:sz w:val="22"/>
          <w:rPrChange w:id="650" w:author="Sham Parab" w:date="2021-05-28T09:17:00Z">
            <w:rPr/>
          </w:rPrChange>
        </w:rPr>
      </w:pPr>
      <w:r w:rsidRPr="009F6263">
        <w:rPr>
          <w:sz w:val="22"/>
          <w:rPrChange w:id="651" w:author="Sham Parab" w:date="2021-05-28T09:17:00Z">
            <w:rPr/>
          </w:rPrChange>
        </w:rPr>
        <w:t xml:space="preserve">Take precaution to avoid drowning in the water. If required keep water level in sump low. Use life </w:t>
      </w:r>
      <w:proofErr w:type="spellStart"/>
      <w:r w:rsidRPr="009F6263">
        <w:rPr>
          <w:sz w:val="22"/>
          <w:rPrChange w:id="652" w:author="Sham Parab" w:date="2021-05-28T09:17:00Z">
            <w:rPr/>
          </w:rPrChange>
        </w:rPr>
        <w:t>bouy</w:t>
      </w:r>
      <w:proofErr w:type="spellEnd"/>
      <w:r w:rsidRPr="009F6263">
        <w:rPr>
          <w:sz w:val="22"/>
          <w:rPrChange w:id="653" w:author="Sham Parab" w:date="2021-05-28T09:17:00Z">
            <w:rPr/>
          </w:rPrChange>
        </w:rPr>
        <w:t xml:space="preserve"> / jacket wherever required. </w:t>
      </w:r>
    </w:p>
    <w:p w14:paraId="2D6E0DB1" w14:textId="77777777" w:rsidR="00320BFB" w:rsidRPr="009F6263" w:rsidRDefault="00B006AB">
      <w:pPr>
        <w:numPr>
          <w:ilvl w:val="0"/>
          <w:numId w:val="13"/>
        </w:numPr>
        <w:ind w:hanging="360"/>
        <w:rPr>
          <w:sz w:val="22"/>
          <w:rPrChange w:id="654" w:author="Sham Parab" w:date="2021-05-28T09:17:00Z">
            <w:rPr/>
          </w:rPrChange>
        </w:rPr>
      </w:pPr>
      <w:r w:rsidRPr="009F6263">
        <w:rPr>
          <w:sz w:val="22"/>
          <w:rPrChange w:id="655" w:author="Sham Parab" w:date="2021-05-28T09:17:00Z">
            <w:rPr/>
          </w:rPrChange>
        </w:rPr>
        <w:t xml:space="preserve">Lock the </w:t>
      </w:r>
      <w:proofErr w:type="spellStart"/>
      <w:r w:rsidRPr="009F6263">
        <w:rPr>
          <w:sz w:val="22"/>
          <w:rPrChange w:id="656" w:author="Sham Parab" w:date="2021-05-28T09:17:00Z">
            <w:rPr/>
          </w:rPrChange>
        </w:rPr>
        <w:t>frp</w:t>
      </w:r>
      <w:proofErr w:type="spellEnd"/>
      <w:r w:rsidRPr="009F6263">
        <w:rPr>
          <w:sz w:val="22"/>
          <w:rPrChange w:id="657" w:author="Sham Parab" w:date="2021-05-28T09:17:00Z">
            <w:rPr/>
          </w:rPrChange>
        </w:rPr>
        <w:t xml:space="preserve"> fan blade to avoid hitting, if it rotates in shut off condition.  </w:t>
      </w:r>
    </w:p>
    <w:p w14:paraId="720FF8EB" w14:textId="77777777" w:rsidR="00320BFB" w:rsidRPr="009F6263" w:rsidRDefault="00B006AB">
      <w:pPr>
        <w:numPr>
          <w:ilvl w:val="0"/>
          <w:numId w:val="13"/>
        </w:numPr>
        <w:ind w:hanging="360"/>
        <w:rPr>
          <w:sz w:val="22"/>
          <w:rPrChange w:id="658" w:author="Sham Parab" w:date="2021-05-28T09:17:00Z">
            <w:rPr/>
          </w:rPrChange>
        </w:rPr>
      </w:pPr>
      <w:r w:rsidRPr="009F6263">
        <w:rPr>
          <w:sz w:val="22"/>
          <w:rPrChange w:id="659" w:author="Sham Parab" w:date="2021-05-28T09:17:00Z">
            <w:rPr/>
          </w:rPrChange>
        </w:rPr>
        <w:t xml:space="preserve">Clear all scraps &amp; unwanted structures from platforms / work area </w:t>
      </w:r>
    </w:p>
    <w:p w14:paraId="69CD435C" w14:textId="77777777" w:rsidR="00320BFB" w:rsidRPr="009F6263" w:rsidRDefault="00B006AB">
      <w:pPr>
        <w:numPr>
          <w:ilvl w:val="0"/>
          <w:numId w:val="13"/>
        </w:numPr>
        <w:ind w:hanging="360"/>
        <w:rPr>
          <w:sz w:val="22"/>
          <w:rPrChange w:id="660" w:author="Sham Parab" w:date="2021-05-28T09:17:00Z">
            <w:rPr/>
          </w:rPrChange>
        </w:rPr>
      </w:pPr>
      <w:r w:rsidRPr="009F6263">
        <w:rPr>
          <w:sz w:val="22"/>
          <w:rPrChange w:id="661" w:author="Sham Parab" w:date="2021-05-28T09:17:00Z">
            <w:rPr/>
          </w:rPrChange>
        </w:rPr>
        <w:t xml:space="preserve">Ensure that the people working near water knows swimming </w:t>
      </w:r>
    </w:p>
    <w:p w14:paraId="029E0129" w14:textId="77777777" w:rsidR="00320BFB" w:rsidRPr="009F6263" w:rsidDel="009F6263" w:rsidRDefault="00B006AB">
      <w:pPr>
        <w:numPr>
          <w:ilvl w:val="0"/>
          <w:numId w:val="13"/>
        </w:numPr>
        <w:ind w:hanging="360"/>
        <w:rPr>
          <w:del w:id="662" w:author="Sham Parab" w:date="2021-05-28T09:17:00Z"/>
          <w:sz w:val="22"/>
          <w:rPrChange w:id="663" w:author="Sham Parab" w:date="2021-05-28T09:17:00Z">
            <w:rPr>
              <w:del w:id="664" w:author="Sham Parab" w:date="2021-05-28T09:17:00Z"/>
            </w:rPr>
          </w:rPrChange>
        </w:rPr>
      </w:pPr>
      <w:r w:rsidRPr="009F6263">
        <w:rPr>
          <w:sz w:val="22"/>
          <w:rPrChange w:id="665" w:author="Sham Parab" w:date="2021-05-28T09:17:00Z">
            <w:rPr/>
          </w:rPrChange>
        </w:rPr>
        <w:t xml:space="preserve">Report damaged / corroded structures immediately  </w:t>
      </w:r>
    </w:p>
    <w:p w14:paraId="029F221E" w14:textId="77777777" w:rsidR="00320BFB" w:rsidRPr="009F6263" w:rsidDel="009F6263" w:rsidRDefault="00B006AB">
      <w:pPr>
        <w:numPr>
          <w:ilvl w:val="0"/>
          <w:numId w:val="13"/>
        </w:numPr>
        <w:ind w:hanging="360"/>
        <w:rPr>
          <w:del w:id="666" w:author="Sham Parab" w:date="2021-05-28T09:17:00Z"/>
          <w:sz w:val="22"/>
          <w:rPrChange w:id="667" w:author="Sham Parab" w:date="2021-05-28T09:17:00Z">
            <w:rPr>
              <w:del w:id="668" w:author="Sham Parab" w:date="2021-05-28T09:17:00Z"/>
            </w:rPr>
          </w:rPrChange>
        </w:rPr>
        <w:pPrChange w:id="669" w:author="Sham Parab" w:date="2021-05-28T09:17:00Z">
          <w:pPr>
            <w:spacing w:after="0" w:line="259" w:lineRule="auto"/>
            <w:ind w:left="734" w:firstLine="0"/>
            <w:jc w:val="left"/>
          </w:pPr>
        </w:pPrChange>
      </w:pPr>
      <w:r w:rsidRPr="009F6263">
        <w:rPr>
          <w:sz w:val="22"/>
          <w:rPrChange w:id="670" w:author="Sham Parab" w:date="2021-05-28T09:17:00Z">
            <w:rPr/>
          </w:rPrChange>
        </w:rPr>
        <w:t xml:space="preserve"> </w:t>
      </w:r>
    </w:p>
    <w:p w14:paraId="2DEC906D" w14:textId="77777777" w:rsidR="00320BFB" w:rsidRPr="009F6263" w:rsidRDefault="00B006AB">
      <w:pPr>
        <w:numPr>
          <w:ilvl w:val="0"/>
          <w:numId w:val="13"/>
        </w:numPr>
        <w:ind w:hanging="360"/>
        <w:rPr>
          <w:sz w:val="22"/>
          <w:rPrChange w:id="671" w:author="Sham Parab" w:date="2021-05-28T09:17:00Z">
            <w:rPr/>
          </w:rPrChange>
        </w:rPr>
        <w:pPrChange w:id="672" w:author="Sham Parab" w:date="2021-05-28T09:17:00Z">
          <w:pPr>
            <w:spacing w:after="374" w:line="259" w:lineRule="auto"/>
            <w:ind w:left="14" w:firstLine="0"/>
            <w:jc w:val="left"/>
          </w:pPr>
        </w:pPrChange>
      </w:pPr>
      <w:del w:id="673" w:author="Sham Parab" w:date="2021-05-28T09:17:00Z">
        <w:r w:rsidRPr="009F6263" w:rsidDel="009F6263">
          <w:rPr>
            <w:rFonts w:ascii="Arial" w:eastAsia="Arial" w:hAnsi="Arial" w:cs="Arial"/>
            <w:sz w:val="22"/>
            <w:rPrChange w:id="674" w:author="Sham Parab" w:date="2021-05-28T09:17:00Z">
              <w:rPr>
                <w:rFonts w:ascii="Arial" w:eastAsia="Arial" w:hAnsi="Arial" w:cs="Arial"/>
                <w:sz w:val="20"/>
              </w:rPr>
            </w:rPrChange>
          </w:rPr>
          <w:delText xml:space="preserve"> </w:delText>
        </w:r>
      </w:del>
    </w:p>
    <w:p w14:paraId="676D608F" w14:textId="77777777" w:rsidR="00320BFB" w:rsidRPr="009F6263" w:rsidRDefault="00B006AB">
      <w:pPr>
        <w:spacing w:after="257" w:line="259" w:lineRule="auto"/>
        <w:ind w:left="14" w:firstLine="0"/>
        <w:jc w:val="left"/>
        <w:rPr>
          <w:sz w:val="22"/>
          <w:rPrChange w:id="675" w:author="Sham Parab" w:date="2021-05-28T09:17:00Z">
            <w:rPr/>
          </w:rPrChange>
        </w:rPr>
      </w:pPr>
      <w:r w:rsidRPr="009F6263">
        <w:rPr>
          <w:b/>
          <w:sz w:val="22"/>
          <w:rPrChange w:id="676" w:author="Sham Parab" w:date="2021-05-28T09:17:00Z">
            <w:rPr>
              <w:b/>
              <w:sz w:val="32"/>
            </w:rPr>
          </w:rPrChange>
        </w:rPr>
        <w:t xml:space="preserve"> </w:t>
      </w:r>
    </w:p>
    <w:p w14:paraId="6A1E44A2" w14:textId="77777777" w:rsidR="00320BFB" w:rsidRPr="009F6263" w:rsidRDefault="00B006AB">
      <w:pPr>
        <w:pStyle w:val="Heading1"/>
        <w:spacing w:after="0"/>
        <w:ind w:left="9"/>
        <w:rPr>
          <w:b w:val="0"/>
          <w:sz w:val="22"/>
          <w:rPrChange w:id="677" w:author="Sham Parab" w:date="2021-05-28T09:17:00Z">
            <w:rPr>
              <w:b w:val="0"/>
            </w:rPr>
          </w:rPrChange>
        </w:rPr>
      </w:pPr>
      <w:r w:rsidRPr="009F6263">
        <w:rPr>
          <w:rFonts w:ascii="Arial" w:eastAsia="Arial" w:hAnsi="Arial" w:cs="Arial"/>
          <w:b w:val="0"/>
          <w:color w:val="000000" w:themeColor="text1"/>
          <w:sz w:val="22"/>
          <w:rPrChange w:id="678" w:author="Sham Parab" w:date="2021-05-28T09:17:00Z">
            <w:rPr>
              <w:rFonts w:ascii="Arial" w:eastAsia="Arial" w:hAnsi="Arial" w:cs="Arial"/>
              <w:b w:val="0"/>
              <w:color w:val="000000" w:themeColor="text1"/>
              <w:sz w:val="28"/>
            </w:rPr>
          </w:rPrChange>
        </w:rPr>
        <w:t>DONT’s</w:t>
      </w:r>
      <w:r w:rsidRPr="009F6263">
        <w:rPr>
          <w:rFonts w:ascii="Arial" w:eastAsia="Arial" w:hAnsi="Arial" w:cs="Arial"/>
          <w:b w:val="0"/>
          <w:color w:val="0000FF"/>
          <w:sz w:val="22"/>
          <w:rPrChange w:id="679" w:author="Sham Parab" w:date="2021-05-28T09:17:00Z">
            <w:rPr>
              <w:rFonts w:ascii="Arial" w:eastAsia="Arial" w:hAnsi="Arial" w:cs="Arial"/>
              <w:b w:val="0"/>
              <w:color w:val="0000FF"/>
              <w:sz w:val="28"/>
            </w:rPr>
          </w:rPrChange>
        </w:rPr>
        <w:t xml:space="preserve"> </w:t>
      </w:r>
    </w:p>
    <w:p w14:paraId="263BF044" w14:textId="77777777" w:rsidR="00320BFB" w:rsidRPr="009F6263" w:rsidRDefault="00B006AB">
      <w:pPr>
        <w:spacing w:after="36" w:line="259" w:lineRule="auto"/>
        <w:ind w:left="14" w:firstLine="0"/>
        <w:jc w:val="left"/>
        <w:rPr>
          <w:sz w:val="22"/>
          <w:rPrChange w:id="680" w:author="Sham Parab" w:date="2021-05-28T09:17:00Z">
            <w:rPr/>
          </w:rPrChange>
        </w:rPr>
      </w:pPr>
      <w:r w:rsidRPr="009F6263">
        <w:rPr>
          <w:rFonts w:ascii="Arial" w:eastAsia="Arial" w:hAnsi="Arial" w:cs="Arial"/>
          <w:sz w:val="22"/>
          <w:rPrChange w:id="681" w:author="Sham Parab" w:date="2021-05-28T09:17:00Z">
            <w:rPr>
              <w:rFonts w:ascii="Arial" w:eastAsia="Arial" w:hAnsi="Arial" w:cs="Arial"/>
              <w:sz w:val="20"/>
            </w:rPr>
          </w:rPrChange>
        </w:rPr>
        <w:t xml:space="preserve"> </w:t>
      </w:r>
    </w:p>
    <w:p w14:paraId="647D2C61" w14:textId="77777777" w:rsidR="00320BFB" w:rsidRPr="009F6263" w:rsidRDefault="00B006AB">
      <w:pPr>
        <w:numPr>
          <w:ilvl w:val="0"/>
          <w:numId w:val="14"/>
        </w:numPr>
        <w:ind w:hanging="360"/>
        <w:jc w:val="left"/>
        <w:rPr>
          <w:sz w:val="22"/>
          <w:rPrChange w:id="682" w:author="Sham Parab" w:date="2021-05-28T09:17:00Z">
            <w:rPr/>
          </w:rPrChange>
        </w:rPr>
      </w:pPr>
      <w:r w:rsidRPr="009F6263">
        <w:rPr>
          <w:sz w:val="22"/>
          <w:rPrChange w:id="683" w:author="Sham Parab" w:date="2021-05-28T09:17:00Z">
            <w:rPr/>
          </w:rPrChange>
        </w:rPr>
        <w:t xml:space="preserve">Work under the influence of alcohol </w:t>
      </w:r>
    </w:p>
    <w:p w14:paraId="311C709D" w14:textId="77777777" w:rsidR="00320BFB" w:rsidRPr="009F6263" w:rsidRDefault="00B006AB">
      <w:pPr>
        <w:numPr>
          <w:ilvl w:val="0"/>
          <w:numId w:val="14"/>
        </w:numPr>
        <w:spacing w:after="218" w:line="259" w:lineRule="auto"/>
        <w:ind w:hanging="360"/>
        <w:jc w:val="left"/>
        <w:rPr>
          <w:sz w:val="22"/>
          <w:rPrChange w:id="684" w:author="Sham Parab" w:date="2021-05-28T09:17:00Z">
            <w:rPr/>
          </w:rPrChange>
        </w:rPr>
      </w:pPr>
      <w:r w:rsidRPr="009F6263">
        <w:rPr>
          <w:rFonts w:ascii="Calibri" w:eastAsia="Calibri" w:hAnsi="Calibri" w:cs="Calibri"/>
          <w:sz w:val="22"/>
          <w:rPrChange w:id="685" w:author="Sham Parab" w:date="2021-05-28T09:17:00Z">
            <w:rPr>
              <w:rFonts w:ascii="Calibri" w:eastAsia="Calibri" w:hAnsi="Calibri" w:cs="Calibri"/>
            </w:rPr>
          </w:rPrChange>
        </w:rPr>
        <w:t>Indulge in the Horse Play</w:t>
      </w:r>
      <w:r w:rsidRPr="009F6263">
        <w:rPr>
          <w:sz w:val="22"/>
          <w:rPrChange w:id="686" w:author="Sham Parab" w:date="2021-05-28T09:17:00Z">
            <w:rPr/>
          </w:rPrChange>
        </w:rPr>
        <w:t xml:space="preserve"> </w:t>
      </w:r>
    </w:p>
    <w:p w14:paraId="767FC13E" w14:textId="77777777" w:rsidR="003060D6" w:rsidRPr="000B56A0" w:rsidRDefault="00B006AB" w:rsidP="003060D6">
      <w:pPr>
        <w:spacing w:before="100" w:beforeAutospacing="1" w:after="100" w:afterAutospacing="1" w:line="240" w:lineRule="auto"/>
        <w:rPr>
          <w:ins w:id="687" w:author="Archana Mandrekar" w:date="2022-12-14T15:55:00Z"/>
          <w:b/>
          <w:bCs/>
          <w:szCs w:val="24"/>
          <w:u w:val="single"/>
          <w:lang w:val="fr-FR"/>
        </w:rPr>
      </w:pPr>
      <w:r w:rsidRPr="009F6263">
        <w:rPr>
          <w:sz w:val="22"/>
          <w:rPrChange w:id="688" w:author="Sham Parab" w:date="2021-05-28T09:17:00Z">
            <w:rPr/>
          </w:rPrChange>
        </w:rPr>
        <w:t xml:space="preserve"> </w:t>
      </w:r>
      <w:ins w:id="689" w:author="Archana Mandrekar" w:date="2022-12-14T15:55:00Z">
        <w:r w:rsidR="003060D6" w:rsidRPr="000B56A0">
          <w:rPr>
            <w:b/>
            <w:bCs/>
            <w:szCs w:val="24"/>
            <w:u w:val="single"/>
            <w:lang w:val="fr-FR"/>
          </w:rPr>
          <w:t>Amendement Record</w:t>
        </w:r>
      </w:ins>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3060D6" w:rsidRPr="001E642A" w14:paraId="43881A4B" w14:textId="77777777" w:rsidTr="007677B2">
        <w:trPr>
          <w:ins w:id="690" w:author="Archana Mandrekar" w:date="2022-12-14T15:55:00Z"/>
        </w:trPr>
        <w:tc>
          <w:tcPr>
            <w:tcW w:w="1277" w:type="dxa"/>
            <w:tcBorders>
              <w:bottom w:val="single" w:sz="4" w:space="0" w:color="auto"/>
              <w:right w:val="single" w:sz="4" w:space="0" w:color="auto"/>
            </w:tcBorders>
          </w:tcPr>
          <w:p w14:paraId="1E254E41" w14:textId="77777777" w:rsidR="003060D6" w:rsidRPr="007C1842" w:rsidRDefault="003060D6" w:rsidP="007677B2">
            <w:pPr>
              <w:pStyle w:val="Header"/>
              <w:ind w:right="-108"/>
              <w:rPr>
                <w:ins w:id="691" w:author="Archana Mandrekar" w:date="2022-12-14T15:55:00Z"/>
                <w:b/>
              </w:rPr>
            </w:pPr>
            <w:ins w:id="692" w:author="Archana Mandrekar" w:date="2022-12-14T15:55:00Z">
              <w:r w:rsidRPr="007C1842">
                <w:rPr>
                  <w:b/>
                </w:rPr>
                <w:t>Date</w:t>
              </w:r>
            </w:ins>
          </w:p>
        </w:tc>
        <w:tc>
          <w:tcPr>
            <w:tcW w:w="1701" w:type="dxa"/>
            <w:tcBorders>
              <w:left w:val="single" w:sz="4" w:space="0" w:color="auto"/>
              <w:bottom w:val="single" w:sz="4" w:space="0" w:color="auto"/>
              <w:right w:val="single" w:sz="4" w:space="0" w:color="auto"/>
            </w:tcBorders>
          </w:tcPr>
          <w:p w14:paraId="1837C84A" w14:textId="77777777" w:rsidR="003060D6" w:rsidRPr="007C1842" w:rsidRDefault="003060D6" w:rsidP="007677B2">
            <w:pPr>
              <w:pStyle w:val="Header"/>
              <w:ind w:right="-151"/>
              <w:rPr>
                <w:ins w:id="693" w:author="Archana Mandrekar" w:date="2022-12-14T15:55:00Z"/>
                <w:b/>
              </w:rPr>
            </w:pPr>
            <w:ins w:id="694" w:author="Archana Mandrekar" w:date="2022-12-14T15:55: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2F0B8CF6" w14:textId="77777777" w:rsidR="003060D6" w:rsidRPr="007C1842" w:rsidRDefault="003060D6" w:rsidP="007677B2">
            <w:pPr>
              <w:pStyle w:val="Header"/>
              <w:ind w:right="-151"/>
              <w:rPr>
                <w:ins w:id="695" w:author="Archana Mandrekar" w:date="2022-12-14T15:55:00Z"/>
                <w:b/>
              </w:rPr>
            </w:pPr>
            <w:ins w:id="696" w:author="Archana Mandrekar" w:date="2022-12-14T15:55:00Z">
              <w:r w:rsidRPr="007C1842">
                <w:rPr>
                  <w:b/>
                </w:rPr>
                <w:t>Brief details of Revision</w:t>
              </w:r>
            </w:ins>
          </w:p>
        </w:tc>
        <w:tc>
          <w:tcPr>
            <w:tcW w:w="992" w:type="dxa"/>
            <w:tcBorders>
              <w:left w:val="single" w:sz="4" w:space="0" w:color="auto"/>
            </w:tcBorders>
          </w:tcPr>
          <w:p w14:paraId="692B772E" w14:textId="77777777" w:rsidR="003060D6" w:rsidRPr="007C1842" w:rsidRDefault="003060D6" w:rsidP="007677B2">
            <w:pPr>
              <w:pStyle w:val="Header"/>
              <w:tabs>
                <w:tab w:val="left" w:pos="1440"/>
                <w:tab w:val="left" w:pos="3240"/>
                <w:tab w:val="left" w:pos="8820"/>
              </w:tabs>
              <w:ind w:left="-108" w:right="-151"/>
              <w:jc w:val="center"/>
              <w:rPr>
                <w:ins w:id="697" w:author="Archana Mandrekar" w:date="2022-12-14T15:55:00Z"/>
                <w:b/>
              </w:rPr>
            </w:pPr>
            <w:ins w:id="698" w:author="Archana Mandrekar" w:date="2022-12-14T15:55:00Z">
              <w:r w:rsidRPr="007C1842">
                <w:rPr>
                  <w:b/>
                </w:rPr>
                <w:t>New Rev.</w:t>
              </w:r>
            </w:ins>
          </w:p>
        </w:tc>
      </w:tr>
      <w:tr w:rsidR="003060D6" w:rsidRPr="001E642A" w14:paraId="3EEA9E87" w14:textId="77777777" w:rsidTr="007677B2">
        <w:trPr>
          <w:ins w:id="699" w:author="Archana Mandrekar" w:date="2022-12-14T15:55:00Z"/>
        </w:trPr>
        <w:tc>
          <w:tcPr>
            <w:tcW w:w="1277" w:type="dxa"/>
            <w:tcBorders>
              <w:top w:val="single" w:sz="4" w:space="0" w:color="auto"/>
              <w:right w:val="single" w:sz="4" w:space="0" w:color="auto"/>
            </w:tcBorders>
          </w:tcPr>
          <w:p w14:paraId="57658F61" w14:textId="77777777" w:rsidR="003060D6" w:rsidRPr="007C1842" w:rsidRDefault="003060D6" w:rsidP="007677B2">
            <w:pPr>
              <w:pStyle w:val="Header"/>
              <w:ind w:right="-108"/>
              <w:rPr>
                <w:ins w:id="700" w:author="Archana Mandrekar" w:date="2022-12-14T15:55:00Z"/>
              </w:rPr>
            </w:pPr>
          </w:p>
        </w:tc>
        <w:tc>
          <w:tcPr>
            <w:tcW w:w="1701" w:type="dxa"/>
            <w:tcBorders>
              <w:top w:val="single" w:sz="4" w:space="0" w:color="auto"/>
              <w:left w:val="single" w:sz="4" w:space="0" w:color="auto"/>
              <w:right w:val="single" w:sz="4" w:space="0" w:color="auto"/>
            </w:tcBorders>
          </w:tcPr>
          <w:p w14:paraId="6E3A57CC" w14:textId="77777777" w:rsidR="003060D6" w:rsidRPr="007C1842" w:rsidRDefault="003060D6" w:rsidP="007677B2">
            <w:pPr>
              <w:pStyle w:val="Header"/>
              <w:ind w:right="-151"/>
              <w:rPr>
                <w:ins w:id="701" w:author="Archana Mandrekar" w:date="2022-12-14T15:55:00Z"/>
              </w:rPr>
            </w:pPr>
          </w:p>
        </w:tc>
        <w:tc>
          <w:tcPr>
            <w:tcW w:w="5953" w:type="dxa"/>
            <w:tcBorders>
              <w:top w:val="single" w:sz="4" w:space="0" w:color="auto"/>
              <w:left w:val="single" w:sz="4" w:space="0" w:color="auto"/>
              <w:right w:val="single" w:sz="4" w:space="0" w:color="auto"/>
            </w:tcBorders>
          </w:tcPr>
          <w:p w14:paraId="4F472BF6" w14:textId="77777777" w:rsidR="003060D6" w:rsidRPr="007C1842" w:rsidRDefault="003060D6" w:rsidP="007677B2">
            <w:pPr>
              <w:pStyle w:val="Header"/>
              <w:jc w:val="both"/>
              <w:rPr>
                <w:ins w:id="702" w:author="Archana Mandrekar" w:date="2022-12-14T15:55:00Z"/>
              </w:rPr>
            </w:pPr>
          </w:p>
        </w:tc>
        <w:tc>
          <w:tcPr>
            <w:tcW w:w="992" w:type="dxa"/>
            <w:tcBorders>
              <w:left w:val="single" w:sz="4" w:space="0" w:color="auto"/>
            </w:tcBorders>
          </w:tcPr>
          <w:p w14:paraId="786E6A22" w14:textId="77777777" w:rsidR="003060D6" w:rsidRPr="007C1842" w:rsidRDefault="003060D6" w:rsidP="007677B2">
            <w:pPr>
              <w:pStyle w:val="Header"/>
              <w:tabs>
                <w:tab w:val="left" w:pos="1440"/>
                <w:tab w:val="left" w:pos="3240"/>
                <w:tab w:val="left" w:pos="8820"/>
              </w:tabs>
              <w:ind w:left="-108" w:right="-151"/>
              <w:jc w:val="center"/>
              <w:rPr>
                <w:ins w:id="703" w:author="Archana Mandrekar" w:date="2022-12-14T15:55:00Z"/>
              </w:rPr>
            </w:pPr>
          </w:p>
        </w:tc>
      </w:tr>
      <w:tr w:rsidR="003060D6" w:rsidRPr="001E642A" w14:paraId="7DBD2C81" w14:textId="77777777" w:rsidTr="007677B2">
        <w:trPr>
          <w:ins w:id="704" w:author="Archana Mandrekar" w:date="2022-12-14T15:55:00Z"/>
        </w:trPr>
        <w:tc>
          <w:tcPr>
            <w:tcW w:w="1277" w:type="dxa"/>
            <w:tcBorders>
              <w:top w:val="single" w:sz="4" w:space="0" w:color="auto"/>
              <w:right w:val="single" w:sz="4" w:space="0" w:color="auto"/>
            </w:tcBorders>
          </w:tcPr>
          <w:p w14:paraId="49D06467" w14:textId="77777777" w:rsidR="003060D6" w:rsidRPr="007C1842" w:rsidRDefault="003060D6" w:rsidP="007677B2">
            <w:pPr>
              <w:pStyle w:val="Header"/>
              <w:ind w:right="-108"/>
              <w:rPr>
                <w:ins w:id="705" w:author="Archana Mandrekar" w:date="2022-12-14T15:55:00Z"/>
              </w:rPr>
            </w:pPr>
          </w:p>
        </w:tc>
        <w:tc>
          <w:tcPr>
            <w:tcW w:w="1701" w:type="dxa"/>
            <w:tcBorders>
              <w:top w:val="single" w:sz="4" w:space="0" w:color="auto"/>
              <w:left w:val="single" w:sz="4" w:space="0" w:color="auto"/>
              <w:right w:val="single" w:sz="4" w:space="0" w:color="auto"/>
            </w:tcBorders>
          </w:tcPr>
          <w:p w14:paraId="5AA8A892" w14:textId="77777777" w:rsidR="003060D6" w:rsidRPr="007C1842" w:rsidRDefault="003060D6" w:rsidP="007677B2">
            <w:pPr>
              <w:pStyle w:val="Header"/>
              <w:ind w:right="-151"/>
              <w:rPr>
                <w:ins w:id="706" w:author="Archana Mandrekar" w:date="2022-12-14T15:55:00Z"/>
              </w:rPr>
            </w:pPr>
          </w:p>
        </w:tc>
        <w:tc>
          <w:tcPr>
            <w:tcW w:w="5953" w:type="dxa"/>
            <w:tcBorders>
              <w:top w:val="single" w:sz="4" w:space="0" w:color="auto"/>
              <w:left w:val="single" w:sz="4" w:space="0" w:color="auto"/>
              <w:right w:val="single" w:sz="4" w:space="0" w:color="auto"/>
            </w:tcBorders>
          </w:tcPr>
          <w:p w14:paraId="1357CB20" w14:textId="77777777" w:rsidR="003060D6" w:rsidRPr="007C1842" w:rsidRDefault="003060D6" w:rsidP="007677B2">
            <w:pPr>
              <w:pStyle w:val="Header"/>
              <w:jc w:val="both"/>
              <w:rPr>
                <w:ins w:id="707" w:author="Archana Mandrekar" w:date="2022-12-14T15:55:00Z"/>
              </w:rPr>
            </w:pPr>
          </w:p>
        </w:tc>
        <w:tc>
          <w:tcPr>
            <w:tcW w:w="992" w:type="dxa"/>
            <w:tcBorders>
              <w:left w:val="single" w:sz="4" w:space="0" w:color="auto"/>
            </w:tcBorders>
          </w:tcPr>
          <w:p w14:paraId="2A183530" w14:textId="77777777" w:rsidR="003060D6" w:rsidRPr="007C1842" w:rsidRDefault="003060D6" w:rsidP="007677B2">
            <w:pPr>
              <w:pStyle w:val="Header"/>
              <w:tabs>
                <w:tab w:val="left" w:pos="1440"/>
                <w:tab w:val="left" w:pos="3240"/>
                <w:tab w:val="left" w:pos="8820"/>
              </w:tabs>
              <w:ind w:left="-108" w:right="-151"/>
              <w:jc w:val="center"/>
              <w:rPr>
                <w:ins w:id="708" w:author="Archana Mandrekar" w:date="2022-12-14T15:55:00Z"/>
              </w:rPr>
            </w:pPr>
          </w:p>
        </w:tc>
      </w:tr>
      <w:tr w:rsidR="003060D6" w:rsidRPr="001E642A" w14:paraId="4621468D" w14:textId="77777777" w:rsidTr="007677B2">
        <w:trPr>
          <w:ins w:id="709" w:author="Archana Mandrekar" w:date="2022-12-14T15:55:00Z"/>
        </w:trPr>
        <w:tc>
          <w:tcPr>
            <w:tcW w:w="1277" w:type="dxa"/>
            <w:tcBorders>
              <w:right w:val="nil"/>
            </w:tcBorders>
          </w:tcPr>
          <w:p w14:paraId="5D61484C" w14:textId="77777777" w:rsidR="003060D6" w:rsidRPr="007C1842" w:rsidRDefault="003060D6" w:rsidP="007677B2">
            <w:pPr>
              <w:pStyle w:val="Header"/>
              <w:ind w:right="-151"/>
              <w:jc w:val="center"/>
              <w:rPr>
                <w:ins w:id="710" w:author="Archana Mandrekar" w:date="2022-12-14T15:55:00Z"/>
              </w:rPr>
            </w:pPr>
          </w:p>
        </w:tc>
        <w:tc>
          <w:tcPr>
            <w:tcW w:w="1701" w:type="dxa"/>
            <w:tcBorders>
              <w:left w:val="nil"/>
              <w:right w:val="nil"/>
            </w:tcBorders>
          </w:tcPr>
          <w:p w14:paraId="781F7A20" w14:textId="77777777" w:rsidR="003060D6" w:rsidRPr="007C1842" w:rsidRDefault="003060D6" w:rsidP="007677B2">
            <w:pPr>
              <w:pStyle w:val="Header"/>
              <w:ind w:right="-151"/>
              <w:jc w:val="center"/>
              <w:rPr>
                <w:ins w:id="711" w:author="Archana Mandrekar" w:date="2022-12-14T15:55:00Z"/>
              </w:rPr>
            </w:pPr>
          </w:p>
        </w:tc>
        <w:tc>
          <w:tcPr>
            <w:tcW w:w="5953" w:type="dxa"/>
            <w:tcBorders>
              <w:left w:val="nil"/>
              <w:right w:val="nil"/>
            </w:tcBorders>
          </w:tcPr>
          <w:p w14:paraId="6A9D1AC1" w14:textId="77777777" w:rsidR="003060D6" w:rsidRPr="007C1842" w:rsidRDefault="003060D6" w:rsidP="007677B2">
            <w:pPr>
              <w:pStyle w:val="BodyText"/>
              <w:rPr>
                <w:ins w:id="712" w:author="Archana Mandrekar" w:date="2022-12-14T15:55:00Z"/>
                <w:rFonts w:ascii="Times New Roman" w:hAnsi="Times New Roman"/>
              </w:rPr>
            </w:pPr>
          </w:p>
        </w:tc>
        <w:tc>
          <w:tcPr>
            <w:tcW w:w="992" w:type="dxa"/>
            <w:tcBorders>
              <w:left w:val="nil"/>
            </w:tcBorders>
          </w:tcPr>
          <w:p w14:paraId="28184524" w14:textId="77777777" w:rsidR="003060D6" w:rsidRPr="007C1842" w:rsidRDefault="003060D6" w:rsidP="007677B2">
            <w:pPr>
              <w:pStyle w:val="Header"/>
              <w:tabs>
                <w:tab w:val="left" w:pos="1440"/>
                <w:tab w:val="left" w:pos="3240"/>
                <w:tab w:val="left" w:pos="8820"/>
              </w:tabs>
              <w:ind w:left="-108" w:right="-151"/>
              <w:jc w:val="center"/>
              <w:rPr>
                <w:ins w:id="713" w:author="Archana Mandrekar" w:date="2022-12-14T15:55:00Z"/>
              </w:rPr>
            </w:pPr>
          </w:p>
        </w:tc>
      </w:tr>
    </w:tbl>
    <w:p w14:paraId="059C6C36" w14:textId="77777777" w:rsidR="003060D6" w:rsidRDefault="003060D6" w:rsidP="003060D6">
      <w:pPr>
        <w:spacing w:before="100" w:beforeAutospacing="1" w:after="100" w:afterAutospacing="1" w:line="240" w:lineRule="auto"/>
        <w:ind w:left="810"/>
        <w:rPr>
          <w:ins w:id="714" w:author="Archana Mandrekar" w:date="2022-12-14T15:55:00Z"/>
          <w:szCs w:val="24"/>
        </w:rPr>
      </w:pPr>
      <w:ins w:id="715" w:author="Archana Mandrekar" w:date="2022-12-14T15:55:00Z">
        <w:r w:rsidRPr="00707840">
          <w:rPr>
            <w:szCs w:val="24"/>
            <w:lang w:val="fr-FR"/>
          </w:rPr>
          <w:t xml:space="preserve"> </w:t>
        </w:r>
      </w:ins>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3060D6" w:rsidRPr="001C094A" w14:paraId="2D6A35BC" w14:textId="77777777" w:rsidTr="007677B2">
        <w:trPr>
          <w:ins w:id="716" w:author="Archana Mandrekar" w:date="2022-12-14T15:55:00Z"/>
        </w:trPr>
        <w:tc>
          <w:tcPr>
            <w:tcW w:w="3119" w:type="dxa"/>
            <w:shd w:val="clear" w:color="auto" w:fill="auto"/>
          </w:tcPr>
          <w:p w14:paraId="5CF0170D" w14:textId="77777777" w:rsidR="003060D6" w:rsidRPr="00570E41" w:rsidRDefault="003060D6" w:rsidP="007677B2">
            <w:pPr>
              <w:rPr>
                <w:ins w:id="717" w:author="Archana Mandrekar" w:date="2022-12-14T15:55:00Z"/>
                <w:b/>
              </w:rPr>
            </w:pPr>
            <w:bookmarkStart w:id="718" w:name="_Hlk110414498"/>
            <w:ins w:id="719" w:author="Archana Mandrekar" w:date="2022-12-14T15:55:00Z">
              <w:r w:rsidRPr="00570E41">
                <w:rPr>
                  <w:b/>
                </w:rPr>
                <w:t xml:space="preserve">Prepared By: </w:t>
              </w:r>
            </w:ins>
          </w:p>
          <w:p w14:paraId="01B139D9" w14:textId="77777777" w:rsidR="003060D6" w:rsidRPr="00570E41" w:rsidRDefault="003060D6" w:rsidP="007677B2">
            <w:pPr>
              <w:rPr>
                <w:ins w:id="720" w:author="Archana Mandrekar" w:date="2022-12-14T15:55:00Z"/>
              </w:rPr>
            </w:pPr>
            <w:ins w:id="721" w:author="Archana Mandrekar" w:date="2022-12-14T15:55:00Z">
              <w:r>
                <w:t>Area Engineer</w:t>
              </w:r>
            </w:ins>
          </w:p>
        </w:tc>
        <w:tc>
          <w:tcPr>
            <w:tcW w:w="3261" w:type="dxa"/>
            <w:shd w:val="clear" w:color="auto" w:fill="auto"/>
          </w:tcPr>
          <w:p w14:paraId="0704F16F" w14:textId="77777777" w:rsidR="003060D6" w:rsidRPr="00570E41" w:rsidRDefault="003060D6" w:rsidP="007677B2">
            <w:pPr>
              <w:rPr>
                <w:ins w:id="722" w:author="Archana Mandrekar" w:date="2022-12-14T15:55:00Z"/>
                <w:b/>
              </w:rPr>
            </w:pPr>
            <w:ins w:id="723" w:author="Archana Mandrekar" w:date="2022-12-14T15:55:00Z">
              <w:r w:rsidRPr="00570E41">
                <w:rPr>
                  <w:b/>
                </w:rPr>
                <w:t xml:space="preserve">Reviewed &amp; Issued By: </w:t>
              </w:r>
            </w:ins>
          </w:p>
          <w:p w14:paraId="63AEDA42" w14:textId="77777777" w:rsidR="003060D6" w:rsidRPr="00570E41" w:rsidRDefault="003060D6" w:rsidP="007677B2">
            <w:pPr>
              <w:rPr>
                <w:ins w:id="724" w:author="Archana Mandrekar" w:date="2022-12-14T15:55:00Z"/>
              </w:rPr>
            </w:pPr>
            <w:ins w:id="725" w:author="Archana Mandrekar" w:date="2022-12-14T15:55:00Z">
              <w:r w:rsidRPr="00570E41">
                <w:t>Management Representative</w:t>
              </w:r>
            </w:ins>
          </w:p>
        </w:tc>
        <w:tc>
          <w:tcPr>
            <w:tcW w:w="3118" w:type="dxa"/>
            <w:shd w:val="clear" w:color="auto" w:fill="auto"/>
          </w:tcPr>
          <w:p w14:paraId="45F809E2" w14:textId="77777777" w:rsidR="003060D6" w:rsidRPr="00570E41" w:rsidRDefault="003060D6" w:rsidP="007677B2">
            <w:pPr>
              <w:rPr>
                <w:ins w:id="726" w:author="Archana Mandrekar" w:date="2022-12-14T15:55:00Z"/>
                <w:b/>
              </w:rPr>
            </w:pPr>
            <w:ins w:id="727" w:author="Archana Mandrekar" w:date="2022-12-14T15:55:00Z">
              <w:r w:rsidRPr="00570E41">
                <w:rPr>
                  <w:b/>
                </w:rPr>
                <w:t xml:space="preserve">Approved By: </w:t>
              </w:r>
            </w:ins>
          </w:p>
          <w:p w14:paraId="579FED94" w14:textId="77777777" w:rsidR="003060D6" w:rsidRPr="00570E41" w:rsidRDefault="003060D6" w:rsidP="007677B2">
            <w:pPr>
              <w:rPr>
                <w:ins w:id="728" w:author="Archana Mandrekar" w:date="2022-12-14T15:55:00Z"/>
              </w:rPr>
            </w:pPr>
            <w:ins w:id="729" w:author="Archana Mandrekar" w:date="2022-12-14T15:55:00Z">
              <w:r>
                <w:t>Mechanical Head</w:t>
              </w:r>
            </w:ins>
          </w:p>
        </w:tc>
      </w:tr>
      <w:tr w:rsidR="003060D6" w:rsidRPr="001C094A" w14:paraId="23792B70" w14:textId="77777777" w:rsidTr="007677B2">
        <w:trPr>
          <w:trHeight w:val="987"/>
          <w:ins w:id="730" w:author="Archana Mandrekar" w:date="2022-12-14T15:55:00Z"/>
        </w:trPr>
        <w:tc>
          <w:tcPr>
            <w:tcW w:w="3119" w:type="dxa"/>
            <w:shd w:val="clear" w:color="auto" w:fill="auto"/>
          </w:tcPr>
          <w:p w14:paraId="5E9C4782" w14:textId="77777777" w:rsidR="003060D6" w:rsidRPr="007E7F55" w:rsidRDefault="003060D6" w:rsidP="007677B2">
            <w:pPr>
              <w:rPr>
                <w:ins w:id="731" w:author="Archana Mandrekar" w:date="2022-12-14T15:55:00Z"/>
                <w:b/>
              </w:rPr>
            </w:pPr>
            <w:ins w:id="732" w:author="Archana Mandrekar" w:date="2022-12-14T15:55:00Z">
              <w:r w:rsidRPr="007E7F55">
                <w:rPr>
                  <w:b/>
                </w:rPr>
                <w:t>Signature</w:t>
              </w:r>
            </w:ins>
          </w:p>
          <w:p w14:paraId="2C703ABE" w14:textId="77777777" w:rsidR="003060D6" w:rsidRPr="007E7F55" w:rsidRDefault="003060D6" w:rsidP="007677B2">
            <w:pPr>
              <w:rPr>
                <w:ins w:id="733" w:author="Archana Mandrekar" w:date="2022-12-14T15:55:00Z"/>
                <w:b/>
              </w:rPr>
            </w:pPr>
          </w:p>
        </w:tc>
        <w:tc>
          <w:tcPr>
            <w:tcW w:w="3261" w:type="dxa"/>
            <w:shd w:val="clear" w:color="auto" w:fill="auto"/>
          </w:tcPr>
          <w:p w14:paraId="688A4FCE" w14:textId="77777777" w:rsidR="003060D6" w:rsidRPr="007E7F55" w:rsidRDefault="003060D6" w:rsidP="007677B2">
            <w:pPr>
              <w:rPr>
                <w:ins w:id="734" w:author="Archana Mandrekar" w:date="2022-12-14T15:55:00Z"/>
                <w:b/>
              </w:rPr>
            </w:pPr>
            <w:ins w:id="735" w:author="Archana Mandrekar" w:date="2022-12-14T15:55:00Z">
              <w:r w:rsidRPr="007E7F55">
                <w:rPr>
                  <w:b/>
                </w:rPr>
                <w:t>Signature:</w:t>
              </w:r>
            </w:ins>
          </w:p>
          <w:p w14:paraId="1D24884D" w14:textId="77777777" w:rsidR="003060D6" w:rsidRPr="007E7F55" w:rsidRDefault="003060D6" w:rsidP="007677B2">
            <w:pPr>
              <w:rPr>
                <w:ins w:id="736" w:author="Archana Mandrekar" w:date="2022-12-14T15:55:00Z"/>
                <w:b/>
              </w:rPr>
            </w:pPr>
          </w:p>
        </w:tc>
        <w:tc>
          <w:tcPr>
            <w:tcW w:w="3118" w:type="dxa"/>
            <w:shd w:val="clear" w:color="auto" w:fill="auto"/>
          </w:tcPr>
          <w:p w14:paraId="1D8DAC1F" w14:textId="77777777" w:rsidR="003060D6" w:rsidRPr="007E7F55" w:rsidRDefault="003060D6" w:rsidP="007677B2">
            <w:pPr>
              <w:rPr>
                <w:ins w:id="737" w:author="Archana Mandrekar" w:date="2022-12-14T15:55:00Z"/>
                <w:b/>
              </w:rPr>
            </w:pPr>
            <w:ins w:id="738" w:author="Archana Mandrekar" w:date="2022-12-14T15:55:00Z">
              <w:r w:rsidRPr="007E7F55">
                <w:rPr>
                  <w:b/>
                </w:rPr>
                <w:t>Signature:</w:t>
              </w:r>
            </w:ins>
          </w:p>
          <w:p w14:paraId="5F10D2F0" w14:textId="77777777" w:rsidR="003060D6" w:rsidRPr="007E7F55" w:rsidRDefault="003060D6" w:rsidP="007677B2">
            <w:pPr>
              <w:rPr>
                <w:ins w:id="739" w:author="Archana Mandrekar" w:date="2022-12-14T15:55:00Z"/>
                <w:b/>
              </w:rPr>
            </w:pPr>
          </w:p>
        </w:tc>
      </w:tr>
      <w:tr w:rsidR="003060D6" w:rsidRPr="001C094A" w14:paraId="080B6E3A" w14:textId="77777777" w:rsidTr="007677B2">
        <w:trPr>
          <w:ins w:id="740" w:author="Archana Mandrekar" w:date="2022-12-14T15:55:00Z"/>
        </w:trPr>
        <w:tc>
          <w:tcPr>
            <w:tcW w:w="3119" w:type="dxa"/>
            <w:shd w:val="clear" w:color="auto" w:fill="auto"/>
          </w:tcPr>
          <w:p w14:paraId="7A8430E4" w14:textId="77777777" w:rsidR="003060D6" w:rsidRPr="007E7F55" w:rsidRDefault="003060D6" w:rsidP="007677B2">
            <w:pPr>
              <w:rPr>
                <w:ins w:id="741" w:author="Archana Mandrekar" w:date="2022-12-14T15:55:00Z"/>
                <w:b/>
              </w:rPr>
            </w:pPr>
            <w:ins w:id="742" w:author="Archana Mandrekar" w:date="2022-12-14T15:55:00Z">
              <w:r w:rsidRPr="007E7F55">
                <w:rPr>
                  <w:b/>
                </w:rPr>
                <w:t>Review Date: 12.12.22</w:t>
              </w:r>
            </w:ins>
          </w:p>
        </w:tc>
        <w:tc>
          <w:tcPr>
            <w:tcW w:w="3261" w:type="dxa"/>
            <w:shd w:val="clear" w:color="auto" w:fill="auto"/>
          </w:tcPr>
          <w:p w14:paraId="3C54866D" w14:textId="77777777" w:rsidR="003060D6" w:rsidRPr="007E7F55" w:rsidRDefault="003060D6" w:rsidP="007677B2">
            <w:pPr>
              <w:rPr>
                <w:ins w:id="743" w:author="Archana Mandrekar" w:date="2022-12-14T15:55:00Z"/>
                <w:b/>
              </w:rPr>
            </w:pPr>
            <w:ins w:id="744" w:author="Archana Mandrekar" w:date="2022-12-14T15:55:00Z">
              <w:r w:rsidRPr="007E7F55">
                <w:rPr>
                  <w:b/>
                </w:rPr>
                <w:t>Review Date: 12.12.22</w:t>
              </w:r>
            </w:ins>
          </w:p>
        </w:tc>
        <w:tc>
          <w:tcPr>
            <w:tcW w:w="3118" w:type="dxa"/>
            <w:shd w:val="clear" w:color="auto" w:fill="auto"/>
          </w:tcPr>
          <w:p w14:paraId="11B5D725" w14:textId="77777777" w:rsidR="003060D6" w:rsidRPr="007E7F55" w:rsidRDefault="003060D6" w:rsidP="007677B2">
            <w:pPr>
              <w:rPr>
                <w:ins w:id="745" w:author="Archana Mandrekar" w:date="2022-12-14T15:55:00Z"/>
                <w:b/>
              </w:rPr>
            </w:pPr>
            <w:ins w:id="746" w:author="Archana Mandrekar" w:date="2022-12-14T15:55:00Z">
              <w:r w:rsidRPr="007E7F55">
                <w:rPr>
                  <w:b/>
                </w:rPr>
                <w:t>Review Date: 12.12.22</w:t>
              </w:r>
            </w:ins>
          </w:p>
        </w:tc>
      </w:tr>
      <w:bookmarkEnd w:id="718"/>
    </w:tbl>
    <w:p w14:paraId="2B18F5AD" w14:textId="39905AFF" w:rsidR="00320BFB" w:rsidRPr="009F6263" w:rsidRDefault="00320BFB">
      <w:pPr>
        <w:spacing w:after="0" w:line="259" w:lineRule="auto"/>
        <w:ind w:left="14" w:firstLine="0"/>
        <w:jc w:val="left"/>
        <w:rPr>
          <w:sz w:val="22"/>
          <w:rPrChange w:id="747" w:author="Sham Parab" w:date="2021-05-28T09:17:00Z">
            <w:rPr/>
          </w:rPrChange>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51F9B" w:rsidRPr="00B80FF3" w:rsidDel="003060D6" w14:paraId="69C7FF36" w14:textId="2DEEBF4C" w:rsidTr="006C53B7">
        <w:trPr>
          <w:trHeight w:val="316"/>
          <w:ins w:id="748" w:author="Sham Parab" w:date="2021-05-28T09:22:00Z"/>
          <w:del w:id="749" w:author="Archana Mandrekar" w:date="2022-12-14T15:54:00Z"/>
        </w:trPr>
        <w:tc>
          <w:tcPr>
            <w:tcW w:w="2802" w:type="dxa"/>
            <w:shd w:val="clear" w:color="auto" w:fill="auto"/>
          </w:tcPr>
          <w:p w14:paraId="7795C1FD" w14:textId="0BF27B2D" w:rsidR="00C51F9B" w:rsidRPr="00B80FF3" w:rsidDel="003060D6" w:rsidRDefault="00C51F9B" w:rsidP="006C53B7">
            <w:pPr>
              <w:spacing w:after="0"/>
              <w:rPr>
                <w:ins w:id="750" w:author="Sham Parab" w:date="2021-05-28T09:22:00Z"/>
                <w:del w:id="751" w:author="Archana Mandrekar" w:date="2022-12-14T15:54:00Z"/>
                <w:b/>
              </w:rPr>
            </w:pPr>
            <w:ins w:id="752" w:author="Sham Parab" w:date="2021-05-28T09:22:00Z">
              <w:del w:id="753" w:author="Archana Mandrekar" w:date="2022-12-14T15:54:00Z">
                <w:r w:rsidRPr="00B80FF3" w:rsidDel="003060D6">
                  <w:rPr>
                    <w:b/>
                  </w:rPr>
                  <w:delText xml:space="preserve">Prepared By: </w:delText>
                </w:r>
              </w:del>
            </w:ins>
          </w:p>
          <w:p w14:paraId="47400670" w14:textId="7CFDC9CC" w:rsidR="00C51F9B" w:rsidRPr="00B80FF3" w:rsidDel="003060D6" w:rsidRDefault="00C51F9B" w:rsidP="006C53B7">
            <w:pPr>
              <w:spacing w:after="0"/>
              <w:rPr>
                <w:ins w:id="754" w:author="Sham Parab" w:date="2021-05-28T09:22:00Z"/>
                <w:del w:id="755" w:author="Archana Mandrekar" w:date="2022-12-14T15:54:00Z"/>
              </w:rPr>
            </w:pPr>
            <w:ins w:id="756" w:author="Sham Parab" w:date="2021-05-28T09:22:00Z">
              <w:del w:id="757" w:author="Archana Mandrekar" w:date="2022-12-14T15:54:00Z">
                <w:r w:rsidDel="003060D6">
                  <w:delText>Area Engineer</w:delText>
                </w:r>
              </w:del>
            </w:ins>
          </w:p>
        </w:tc>
        <w:tc>
          <w:tcPr>
            <w:tcW w:w="3160" w:type="dxa"/>
            <w:shd w:val="clear" w:color="auto" w:fill="auto"/>
          </w:tcPr>
          <w:p w14:paraId="7E43D684" w14:textId="6A20DFB8" w:rsidR="00C51F9B" w:rsidRPr="00B80FF3" w:rsidDel="003060D6" w:rsidRDefault="00C51F9B" w:rsidP="006C53B7">
            <w:pPr>
              <w:spacing w:after="0"/>
              <w:rPr>
                <w:ins w:id="758" w:author="Sham Parab" w:date="2021-05-28T09:22:00Z"/>
                <w:del w:id="759" w:author="Archana Mandrekar" w:date="2022-12-14T15:54:00Z"/>
                <w:b/>
              </w:rPr>
            </w:pPr>
            <w:ins w:id="760" w:author="Sham Parab" w:date="2021-05-28T09:22:00Z">
              <w:del w:id="761" w:author="Archana Mandrekar" w:date="2022-12-14T15:54:00Z">
                <w:r w:rsidRPr="00B80FF3" w:rsidDel="003060D6">
                  <w:rPr>
                    <w:b/>
                  </w:rPr>
                  <w:delText xml:space="preserve">Reviewed &amp; Issued By: </w:delText>
                </w:r>
              </w:del>
            </w:ins>
          </w:p>
          <w:p w14:paraId="0B89925F" w14:textId="76DC89DE" w:rsidR="00C51F9B" w:rsidRPr="00B80FF3" w:rsidDel="003060D6" w:rsidRDefault="00C51F9B" w:rsidP="006C53B7">
            <w:pPr>
              <w:spacing w:after="0"/>
              <w:rPr>
                <w:ins w:id="762" w:author="Sham Parab" w:date="2021-05-28T09:22:00Z"/>
                <w:del w:id="763" w:author="Archana Mandrekar" w:date="2022-12-14T15:54:00Z"/>
              </w:rPr>
            </w:pPr>
            <w:ins w:id="764" w:author="Sham Parab" w:date="2021-05-28T09:22:00Z">
              <w:del w:id="765" w:author="Archana Mandrekar" w:date="2022-12-14T15:54:00Z">
                <w:r w:rsidRPr="00B80FF3" w:rsidDel="003060D6">
                  <w:delText>Management Representative</w:delText>
                </w:r>
              </w:del>
            </w:ins>
          </w:p>
        </w:tc>
        <w:tc>
          <w:tcPr>
            <w:tcW w:w="3133" w:type="dxa"/>
            <w:shd w:val="clear" w:color="auto" w:fill="auto"/>
          </w:tcPr>
          <w:p w14:paraId="37C10946" w14:textId="3167044A" w:rsidR="00C51F9B" w:rsidRPr="00B80FF3" w:rsidDel="003060D6" w:rsidRDefault="00C51F9B" w:rsidP="006C53B7">
            <w:pPr>
              <w:spacing w:after="0"/>
              <w:rPr>
                <w:ins w:id="766" w:author="Sham Parab" w:date="2021-05-28T09:22:00Z"/>
                <w:del w:id="767" w:author="Archana Mandrekar" w:date="2022-12-14T15:54:00Z"/>
                <w:b/>
              </w:rPr>
            </w:pPr>
            <w:ins w:id="768" w:author="Sham Parab" w:date="2021-05-28T09:22:00Z">
              <w:del w:id="769" w:author="Archana Mandrekar" w:date="2022-12-14T15:54:00Z">
                <w:r w:rsidRPr="00B80FF3" w:rsidDel="003060D6">
                  <w:rPr>
                    <w:b/>
                  </w:rPr>
                  <w:delText xml:space="preserve">Approved By: </w:delText>
                </w:r>
              </w:del>
            </w:ins>
          </w:p>
          <w:p w14:paraId="038D9634" w14:textId="53458AE8" w:rsidR="00C51F9B" w:rsidRPr="00B80FF3" w:rsidDel="003060D6" w:rsidRDefault="00C51F9B" w:rsidP="006C53B7">
            <w:pPr>
              <w:spacing w:after="0"/>
              <w:rPr>
                <w:ins w:id="770" w:author="Sham Parab" w:date="2021-05-28T09:22:00Z"/>
                <w:del w:id="771" w:author="Archana Mandrekar" w:date="2022-12-14T15:54:00Z"/>
              </w:rPr>
            </w:pPr>
            <w:ins w:id="772" w:author="Sham Parab" w:date="2021-05-28T09:22:00Z">
              <w:del w:id="773" w:author="Archana Mandrekar" w:date="2022-12-14T15:54:00Z">
                <w:r w:rsidDel="003060D6">
                  <w:delText>Mechanical Head</w:delText>
                </w:r>
              </w:del>
            </w:ins>
          </w:p>
        </w:tc>
      </w:tr>
      <w:tr w:rsidR="00C51F9B" w:rsidRPr="00B80FF3" w:rsidDel="003060D6" w14:paraId="79C32175" w14:textId="18A312CC" w:rsidTr="006C53B7">
        <w:trPr>
          <w:trHeight w:val="1062"/>
          <w:ins w:id="774" w:author="Sham Parab" w:date="2021-05-28T09:22:00Z"/>
          <w:del w:id="775" w:author="Archana Mandrekar" w:date="2022-12-14T15:54:00Z"/>
        </w:trPr>
        <w:tc>
          <w:tcPr>
            <w:tcW w:w="2802" w:type="dxa"/>
            <w:shd w:val="clear" w:color="auto" w:fill="auto"/>
          </w:tcPr>
          <w:p w14:paraId="3896AEE8" w14:textId="5F3ABB6A" w:rsidR="00C51F9B" w:rsidRPr="00B80FF3" w:rsidDel="003060D6" w:rsidRDefault="00C51F9B" w:rsidP="006C53B7">
            <w:pPr>
              <w:rPr>
                <w:ins w:id="776" w:author="Sham Parab" w:date="2021-05-28T09:22:00Z"/>
                <w:del w:id="777" w:author="Archana Mandrekar" w:date="2022-12-14T15:54:00Z"/>
                <w:b/>
              </w:rPr>
            </w:pPr>
            <w:ins w:id="778" w:author="Sham Parab" w:date="2021-05-28T09:22:00Z">
              <w:del w:id="779" w:author="Archana Mandrekar" w:date="2022-12-14T15:54:00Z">
                <w:r w:rsidDel="003060D6">
                  <w:rPr>
                    <w:b/>
                  </w:rPr>
                  <w:delText>Signature:</w:delText>
                </w:r>
              </w:del>
            </w:ins>
          </w:p>
        </w:tc>
        <w:tc>
          <w:tcPr>
            <w:tcW w:w="3160" w:type="dxa"/>
            <w:shd w:val="clear" w:color="auto" w:fill="auto"/>
          </w:tcPr>
          <w:p w14:paraId="07C0D087" w14:textId="62025FF2" w:rsidR="00C51F9B" w:rsidRPr="00B80FF3" w:rsidDel="003060D6" w:rsidRDefault="00C51F9B" w:rsidP="006C53B7">
            <w:pPr>
              <w:rPr>
                <w:ins w:id="780" w:author="Sham Parab" w:date="2021-05-28T09:22:00Z"/>
                <w:del w:id="781" w:author="Archana Mandrekar" w:date="2022-12-14T15:54:00Z"/>
                <w:b/>
              </w:rPr>
            </w:pPr>
            <w:ins w:id="782" w:author="Sham Parab" w:date="2021-05-28T09:22:00Z">
              <w:del w:id="783" w:author="Archana Mandrekar" w:date="2022-12-14T15:54:00Z">
                <w:r w:rsidDel="003060D6">
                  <w:rPr>
                    <w:b/>
                  </w:rPr>
                  <w:delText>Signature:</w:delText>
                </w:r>
              </w:del>
            </w:ins>
          </w:p>
        </w:tc>
        <w:tc>
          <w:tcPr>
            <w:tcW w:w="3133" w:type="dxa"/>
            <w:shd w:val="clear" w:color="auto" w:fill="auto"/>
          </w:tcPr>
          <w:p w14:paraId="0B0C8125" w14:textId="5E73B993" w:rsidR="00C51F9B" w:rsidRPr="00B80FF3" w:rsidDel="003060D6" w:rsidRDefault="00C51F9B" w:rsidP="006C53B7">
            <w:pPr>
              <w:rPr>
                <w:ins w:id="784" w:author="Sham Parab" w:date="2021-05-28T09:22:00Z"/>
                <w:del w:id="785" w:author="Archana Mandrekar" w:date="2022-12-14T15:54:00Z"/>
                <w:b/>
              </w:rPr>
            </w:pPr>
            <w:ins w:id="786" w:author="Sham Parab" w:date="2021-05-28T09:22:00Z">
              <w:del w:id="787" w:author="Archana Mandrekar" w:date="2022-12-14T15:54:00Z">
                <w:r w:rsidDel="003060D6">
                  <w:rPr>
                    <w:b/>
                  </w:rPr>
                  <w:delText>Signature:</w:delText>
                </w:r>
              </w:del>
            </w:ins>
          </w:p>
        </w:tc>
      </w:tr>
      <w:tr w:rsidR="00C51F9B" w:rsidRPr="00B80FF3" w:rsidDel="003060D6" w14:paraId="6E37E7DB" w14:textId="1DC719C4" w:rsidTr="006C53B7">
        <w:trPr>
          <w:trHeight w:val="56"/>
          <w:ins w:id="788" w:author="Sham Parab" w:date="2021-05-28T09:22:00Z"/>
          <w:del w:id="789" w:author="Archana Mandrekar" w:date="2022-12-14T15:54:00Z"/>
        </w:trPr>
        <w:tc>
          <w:tcPr>
            <w:tcW w:w="2802" w:type="dxa"/>
            <w:shd w:val="clear" w:color="auto" w:fill="auto"/>
          </w:tcPr>
          <w:p w14:paraId="4DE78E79" w14:textId="6020B17B" w:rsidR="00C51F9B" w:rsidRPr="00B80FF3" w:rsidDel="003060D6" w:rsidRDefault="00C51F9B" w:rsidP="006C53B7">
            <w:pPr>
              <w:rPr>
                <w:ins w:id="790" w:author="Sham Parab" w:date="2021-05-28T09:22:00Z"/>
                <w:del w:id="791" w:author="Archana Mandrekar" w:date="2022-12-14T15:54:00Z"/>
                <w:b/>
              </w:rPr>
            </w:pPr>
            <w:ins w:id="792" w:author="Sham Parab" w:date="2021-05-28T09:22:00Z">
              <w:del w:id="793" w:author="Archana Mandrekar" w:date="2022-12-14T15:54:00Z">
                <w:r w:rsidRPr="00B80FF3" w:rsidDel="003060D6">
                  <w:rPr>
                    <w:b/>
                  </w:rPr>
                  <w:delText>Date:</w:delText>
                </w:r>
                <w:r w:rsidDel="003060D6">
                  <w:rPr>
                    <w:b/>
                  </w:rPr>
                  <w:delText>30.05.2021</w:delText>
                </w:r>
              </w:del>
            </w:ins>
          </w:p>
        </w:tc>
        <w:tc>
          <w:tcPr>
            <w:tcW w:w="3160" w:type="dxa"/>
            <w:shd w:val="clear" w:color="auto" w:fill="auto"/>
          </w:tcPr>
          <w:p w14:paraId="4751934B" w14:textId="6E4E0D31" w:rsidR="00C51F9B" w:rsidRPr="00B80FF3" w:rsidDel="003060D6" w:rsidRDefault="00C51F9B" w:rsidP="006C53B7">
            <w:pPr>
              <w:rPr>
                <w:ins w:id="794" w:author="Sham Parab" w:date="2021-05-28T09:22:00Z"/>
                <w:del w:id="795" w:author="Archana Mandrekar" w:date="2022-12-14T15:54:00Z"/>
                <w:b/>
              </w:rPr>
            </w:pPr>
            <w:ins w:id="796" w:author="Sham Parab" w:date="2021-05-28T09:22:00Z">
              <w:del w:id="797" w:author="Archana Mandrekar" w:date="2022-12-14T15:54:00Z">
                <w:r w:rsidRPr="00B80FF3" w:rsidDel="003060D6">
                  <w:rPr>
                    <w:b/>
                  </w:rPr>
                  <w:delText xml:space="preserve">Date: </w:delText>
                </w:r>
                <w:r w:rsidDel="003060D6">
                  <w:rPr>
                    <w:b/>
                  </w:rPr>
                  <w:delText>30.05.2021</w:delText>
                </w:r>
              </w:del>
            </w:ins>
          </w:p>
        </w:tc>
        <w:tc>
          <w:tcPr>
            <w:tcW w:w="3133" w:type="dxa"/>
            <w:shd w:val="clear" w:color="auto" w:fill="auto"/>
          </w:tcPr>
          <w:p w14:paraId="1F8C8E32" w14:textId="0AA602D3" w:rsidR="00C51F9B" w:rsidRPr="00B80FF3" w:rsidDel="003060D6" w:rsidRDefault="00C51F9B" w:rsidP="006C53B7">
            <w:pPr>
              <w:rPr>
                <w:ins w:id="798" w:author="Sham Parab" w:date="2021-05-28T09:22:00Z"/>
                <w:del w:id="799" w:author="Archana Mandrekar" w:date="2022-12-14T15:54:00Z"/>
                <w:b/>
              </w:rPr>
            </w:pPr>
            <w:ins w:id="800" w:author="Sham Parab" w:date="2021-05-28T09:22:00Z">
              <w:del w:id="801" w:author="Archana Mandrekar" w:date="2022-12-14T15:54:00Z">
                <w:r w:rsidRPr="00B80FF3" w:rsidDel="003060D6">
                  <w:rPr>
                    <w:b/>
                  </w:rPr>
                  <w:delText>Date:</w:delText>
                </w:r>
                <w:r w:rsidDel="003060D6">
                  <w:rPr>
                    <w:b/>
                  </w:rPr>
                  <w:delText xml:space="preserve"> 30.05.2021</w:delText>
                </w:r>
              </w:del>
            </w:ins>
          </w:p>
        </w:tc>
      </w:tr>
    </w:tbl>
    <w:p w14:paraId="71C6B8A3" w14:textId="77777777" w:rsidR="00320BFB" w:rsidRPr="00394C2B" w:rsidRDefault="00320BFB">
      <w:pPr>
        <w:rPr>
          <w:sz w:val="22"/>
        </w:rPr>
        <w:sectPr w:rsidR="00320BFB" w:rsidRPr="00394C2B">
          <w:headerReference w:type="even" r:id="rId7"/>
          <w:headerReference w:type="default" r:id="rId8"/>
          <w:footerReference w:type="even" r:id="rId9"/>
          <w:footerReference w:type="default" r:id="rId10"/>
          <w:headerReference w:type="first" r:id="rId11"/>
          <w:footerReference w:type="first" r:id="rId12"/>
          <w:pgSz w:w="12240" w:h="15840"/>
          <w:pgMar w:top="2187" w:right="1797" w:bottom="1297" w:left="1786" w:header="720" w:footer="702" w:gutter="0"/>
          <w:cols w:space="720"/>
        </w:sectPr>
      </w:pPr>
    </w:p>
    <w:p w14:paraId="6FA63D9F" w14:textId="77777777" w:rsidR="00320BFB" w:rsidRPr="00394C2B" w:rsidRDefault="00B006AB">
      <w:pPr>
        <w:spacing w:after="0" w:line="259" w:lineRule="auto"/>
        <w:ind w:left="0" w:firstLine="0"/>
        <w:jc w:val="left"/>
        <w:rPr>
          <w:sz w:val="22"/>
        </w:rPr>
      </w:pPr>
      <w:r w:rsidRPr="00394C2B">
        <w:rPr>
          <w:sz w:val="22"/>
        </w:rPr>
        <w:t xml:space="preserve"> </w:t>
      </w:r>
    </w:p>
    <w:p w14:paraId="5796F911" w14:textId="77777777" w:rsidR="00320BFB" w:rsidRPr="00394C2B" w:rsidRDefault="00B006AB">
      <w:pPr>
        <w:spacing w:after="0" w:line="259" w:lineRule="auto"/>
        <w:ind w:left="0" w:firstLine="0"/>
        <w:jc w:val="left"/>
        <w:rPr>
          <w:sz w:val="22"/>
        </w:rPr>
      </w:pPr>
      <w:r w:rsidRPr="00394C2B">
        <w:rPr>
          <w:sz w:val="22"/>
        </w:rPr>
        <w:t xml:space="preserve"> </w:t>
      </w:r>
    </w:p>
    <w:p w14:paraId="55DDE834" w14:textId="77777777" w:rsidR="00320BFB" w:rsidRPr="00394C2B" w:rsidRDefault="00320BFB">
      <w:pPr>
        <w:spacing w:after="0" w:line="259" w:lineRule="auto"/>
        <w:ind w:left="0" w:firstLine="0"/>
        <w:jc w:val="left"/>
        <w:rPr>
          <w:sz w:val="22"/>
        </w:rPr>
        <w:pPrChange w:id="836" w:author="Sham Parab" w:date="2021-05-28T10:47:00Z">
          <w:pPr>
            <w:spacing w:after="0" w:line="259" w:lineRule="auto"/>
            <w:ind w:left="360" w:firstLine="0"/>
          </w:pPr>
        </w:pPrChange>
      </w:pPr>
    </w:p>
    <w:sectPr w:rsidR="00320BFB" w:rsidRPr="00394C2B" w:rsidSect="002940AB">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2194" w:bottom="1440" w:left="1800" w:header="720" w:footer="720" w:gutter="0"/>
      <w:cols w:num="2" w:space="720" w:equalWidth="0">
        <w:col w:w="50" w:space="1856"/>
        <w:col w:w="6340"/>
      </w:cols>
      <w:sectPrChange w:id="838" w:author="Sham Parab" w:date="2021-05-28T10:43:00Z">
        <w:sectPr w:rsidR="00320BFB" w:rsidRPr="00394C2B" w:rsidSect="002940AB">
          <w:type w:val="nextPage"/>
          <w:pgMar w:top="725" w:right="1440" w:bottom="1440" w:left="1440" w:header="720" w:footer="702" w:gutter="0"/>
          <w:cols w:num="1" w:equalWidth="1"/>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A73D" w14:textId="77777777" w:rsidR="009F6646" w:rsidRDefault="009F6646">
      <w:pPr>
        <w:spacing w:after="0" w:line="240" w:lineRule="auto"/>
      </w:pPr>
      <w:r>
        <w:separator/>
      </w:r>
    </w:p>
  </w:endnote>
  <w:endnote w:type="continuationSeparator" w:id="0">
    <w:p w14:paraId="1C804347" w14:textId="77777777" w:rsidR="009F6646" w:rsidRDefault="009F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6B40" w14:textId="77777777" w:rsidR="00320BFB" w:rsidRDefault="00B006AB">
    <w:pPr>
      <w:spacing w:after="0" w:line="217" w:lineRule="auto"/>
      <w:ind w:left="14"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994A" w14:textId="77777777" w:rsidR="00170629" w:rsidRDefault="00170629">
    <w:pPr>
      <w:spacing w:after="0" w:line="217" w:lineRule="auto"/>
      <w:ind w:left="14" w:firstLine="0"/>
      <w:jc w:val="left"/>
      <w:rPr>
        <w:ins w:id="835" w:author="Abhijit S Nabar" w:date="2021-02-12T14:32:00Z"/>
        <w:b/>
        <w:i/>
        <w:sz w:val="16"/>
      </w:rPr>
    </w:pPr>
  </w:p>
  <w:p w14:paraId="16B8A08D" w14:textId="77777777" w:rsidR="00320BFB" w:rsidRDefault="00B006AB">
    <w:pPr>
      <w:spacing w:after="0" w:line="217" w:lineRule="auto"/>
      <w:ind w:left="14"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26C0" w14:textId="77777777" w:rsidR="00320BFB" w:rsidRDefault="00B006AB">
    <w:pPr>
      <w:spacing w:after="0" w:line="217" w:lineRule="auto"/>
      <w:ind w:left="14"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431C" w14:textId="77777777" w:rsidR="00320BFB" w:rsidRDefault="00B006AB">
    <w:pPr>
      <w:spacing w:after="0" w:line="217" w:lineRule="auto"/>
      <w:ind w:left="360" w:right="70"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4B2B" w14:textId="77777777" w:rsidR="00320BFB" w:rsidRDefault="00B006AB">
    <w:pPr>
      <w:spacing w:after="0" w:line="217" w:lineRule="auto"/>
      <w:ind w:left="360" w:right="70" w:firstLine="0"/>
      <w:jc w:val="left"/>
    </w:pPr>
    <w:del w:id="837" w:author="Sham Parab" w:date="2021-05-28T09:15:00Z">
      <w:r w:rsidDel="009F6263">
        <w:rPr>
          <w:b/>
          <w:i/>
          <w:sz w:val="16"/>
        </w:rPr>
        <w:delText xml:space="preserve">Hard copy is not mandatory. This document is controlled by distribution through Sesa intranet portal. If hard copy is to be used, it shall be stamped with seal of </w:delText>
      </w:r>
      <w:r w:rsidDel="009F6263">
        <w:rPr>
          <w:b/>
          <w:i/>
          <w:color w:val="FF0000"/>
          <w:sz w:val="16"/>
        </w:rPr>
        <w:delText xml:space="preserve">Controlled Copy </w:delText>
      </w:r>
      <w:r w:rsidDel="009F6263">
        <w:rPr>
          <w:b/>
          <w:i/>
          <w:sz w:val="16"/>
        </w:rPr>
        <w:delText xml:space="preserve">in Red.  </w:delText>
      </w:r>
      <w:r w:rsidDel="009F6263">
        <w:rPr>
          <w:b/>
        </w:rPr>
        <w:delText xml:space="preserve"> </w:delText>
      </w:r>
    </w:del>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1A0B" w14:textId="77777777" w:rsidR="00320BFB" w:rsidRDefault="00B006AB">
    <w:pPr>
      <w:spacing w:after="0" w:line="217" w:lineRule="auto"/>
      <w:ind w:left="360" w:right="70"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E35D" w14:textId="77777777" w:rsidR="009F6646" w:rsidRDefault="009F6646">
      <w:pPr>
        <w:spacing w:after="0" w:line="240" w:lineRule="auto"/>
      </w:pPr>
      <w:r>
        <w:separator/>
      </w:r>
    </w:p>
  </w:footnote>
  <w:footnote w:type="continuationSeparator" w:id="0">
    <w:p w14:paraId="4F60C65D" w14:textId="77777777" w:rsidR="009F6646" w:rsidRDefault="009F6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98" w:type="dxa"/>
        <w:bottom w:w="4" w:type="dxa"/>
        <w:right w:w="161" w:type="dxa"/>
      </w:tblCellMar>
      <w:tblLook w:val="04A0" w:firstRow="1" w:lastRow="0" w:firstColumn="1" w:lastColumn="0" w:noHBand="0" w:noVBand="1"/>
    </w:tblPr>
    <w:tblGrid>
      <w:gridCol w:w="1702"/>
      <w:gridCol w:w="4395"/>
      <w:gridCol w:w="1700"/>
      <w:gridCol w:w="2126"/>
    </w:tblGrid>
    <w:tr w:rsidR="00320BFB" w14:paraId="298CBEF7"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7B0BA330" w14:textId="77777777" w:rsidR="00320BFB" w:rsidRDefault="00B006AB">
          <w:pPr>
            <w:spacing w:after="0" w:line="259" w:lineRule="auto"/>
            <w:ind w:left="0" w:firstLine="0"/>
            <w:jc w:val="right"/>
          </w:pPr>
          <w:r>
            <w:rPr>
              <w:noProof/>
              <w:lang w:val="en-US" w:eastAsia="en-US"/>
            </w:rPr>
            <w:drawing>
              <wp:inline distT="0" distB="0" distL="0" distR="0" wp14:anchorId="3CD86863" wp14:editId="5529666B">
                <wp:extent cx="887095" cy="50609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87095" cy="506095"/>
                        </a:xfrm>
                        <a:prstGeom prst="rect">
                          <a:avLst/>
                        </a:prstGeom>
                      </pic:spPr>
                    </pic:pic>
                  </a:graphicData>
                </a:graphic>
              </wp:inline>
            </w:drawing>
          </w: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08806CD7" w14:textId="77777777" w:rsidR="00320BFB" w:rsidRDefault="00B006AB">
          <w:pPr>
            <w:spacing w:after="0" w:line="259" w:lineRule="auto"/>
            <w:ind w:left="61" w:firstLine="0"/>
            <w:jc w:val="center"/>
          </w:pPr>
          <w:r>
            <w:rPr>
              <w:b/>
              <w:sz w:val="18"/>
            </w:rPr>
            <w:t xml:space="preserve">VEDANTA LIMITED – VALUE ADDITION </w:t>
          </w:r>
        </w:p>
        <w:p w14:paraId="41DC2615" w14:textId="77777777" w:rsidR="00320BFB" w:rsidRDefault="00B006AB">
          <w:pPr>
            <w:spacing w:after="0" w:line="259" w:lineRule="auto"/>
            <w:ind w:left="65"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35ADD363" w14:textId="77777777" w:rsidR="00320BFB" w:rsidRDefault="00B006AB">
          <w:pPr>
            <w:spacing w:after="0" w:line="259" w:lineRule="auto"/>
            <w:ind w:left="10" w:firstLine="0"/>
            <w:jc w:val="left"/>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68935C0C" w14:textId="77777777" w:rsidR="00320BFB" w:rsidRDefault="00B006AB">
          <w:pPr>
            <w:spacing w:after="0" w:line="259" w:lineRule="auto"/>
            <w:ind w:left="10" w:firstLine="0"/>
            <w:jc w:val="left"/>
          </w:pPr>
          <w:r>
            <w:rPr>
              <w:b/>
              <w:sz w:val="18"/>
            </w:rPr>
            <w:t>VL/IMS/PID1/MECH/</w:t>
          </w:r>
        </w:p>
        <w:p w14:paraId="783F2574" w14:textId="77777777" w:rsidR="00320BFB" w:rsidRDefault="00B006AB">
          <w:pPr>
            <w:spacing w:after="0" w:line="259" w:lineRule="auto"/>
            <w:ind w:left="10" w:firstLine="0"/>
            <w:jc w:val="left"/>
          </w:pPr>
          <w:r>
            <w:rPr>
              <w:b/>
              <w:sz w:val="18"/>
            </w:rPr>
            <w:t xml:space="preserve">WI/62 </w:t>
          </w:r>
        </w:p>
      </w:tc>
    </w:tr>
    <w:tr w:rsidR="00320BFB" w14:paraId="57B9FE4A" w14:textId="77777777">
      <w:trPr>
        <w:trHeight w:val="216"/>
      </w:trPr>
      <w:tc>
        <w:tcPr>
          <w:tcW w:w="0" w:type="auto"/>
          <w:vMerge/>
          <w:tcBorders>
            <w:top w:val="nil"/>
            <w:left w:val="single" w:sz="4" w:space="0" w:color="000000"/>
            <w:bottom w:val="nil"/>
            <w:right w:val="single" w:sz="4" w:space="0" w:color="000000"/>
          </w:tcBorders>
        </w:tcPr>
        <w:p w14:paraId="1786CBE5" w14:textId="77777777" w:rsidR="00320BFB" w:rsidRDefault="00320BFB">
          <w:pPr>
            <w:spacing w:after="160" w:line="259" w:lineRule="auto"/>
            <w:ind w:left="0" w:firstLine="0"/>
            <w:jc w:val="left"/>
          </w:pPr>
        </w:p>
      </w:tc>
      <w:tc>
        <w:tcPr>
          <w:tcW w:w="4395" w:type="dxa"/>
          <w:tcBorders>
            <w:top w:val="single" w:sz="4" w:space="0" w:color="000000"/>
            <w:left w:val="single" w:sz="4" w:space="0" w:color="000000"/>
            <w:bottom w:val="single" w:sz="4" w:space="0" w:color="000000"/>
            <w:right w:val="single" w:sz="4" w:space="0" w:color="000000"/>
          </w:tcBorders>
        </w:tcPr>
        <w:p w14:paraId="2948D294" w14:textId="77777777" w:rsidR="00320BFB" w:rsidRDefault="00B006AB">
          <w:pPr>
            <w:spacing w:after="0" w:line="259" w:lineRule="auto"/>
            <w:ind w:left="57"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69C34F0E" w14:textId="77777777" w:rsidR="00320BFB" w:rsidRDefault="00B006AB">
          <w:pPr>
            <w:spacing w:after="0" w:line="259" w:lineRule="auto"/>
            <w:ind w:left="10" w:firstLine="0"/>
            <w:jc w:val="left"/>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04BCBD62" w14:textId="77777777" w:rsidR="00320BFB" w:rsidRDefault="00B006AB">
          <w:pPr>
            <w:spacing w:after="0" w:line="259" w:lineRule="auto"/>
            <w:ind w:left="10" w:firstLine="0"/>
            <w:jc w:val="left"/>
          </w:pPr>
          <w:r>
            <w:rPr>
              <w:b/>
              <w:sz w:val="18"/>
            </w:rPr>
            <w:t xml:space="preserve">01.12.2018 </w:t>
          </w:r>
        </w:p>
      </w:tc>
    </w:tr>
    <w:tr w:rsidR="00320BFB" w14:paraId="758FBCCF" w14:textId="77777777">
      <w:trPr>
        <w:trHeight w:val="216"/>
      </w:trPr>
      <w:tc>
        <w:tcPr>
          <w:tcW w:w="0" w:type="auto"/>
          <w:vMerge/>
          <w:tcBorders>
            <w:top w:val="nil"/>
            <w:left w:val="single" w:sz="4" w:space="0" w:color="000000"/>
            <w:bottom w:val="nil"/>
            <w:right w:val="single" w:sz="4" w:space="0" w:color="000000"/>
          </w:tcBorders>
        </w:tcPr>
        <w:p w14:paraId="155D44BD" w14:textId="77777777" w:rsidR="00320BFB" w:rsidRDefault="00320BFB">
          <w:pPr>
            <w:spacing w:after="160" w:line="259" w:lineRule="auto"/>
            <w:ind w:left="0" w:firstLine="0"/>
            <w:jc w:val="left"/>
          </w:pPr>
        </w:p>
      </w:tc>
      <w:tc>
        <w:tcPr>
          <w:tcW w:w="4395" w:type="dxa"/>
          <w:vMerge w:val="restart"/>
          <w:tcBorders>
            <w:top w:val="single" w:sz="4" w:space="0" w:color="000000"/>
            <w:left w:val="single" w:sz="4" w:space="0" w:color="000000"/>
            <w:bottom w:val="single" w:sz="4" w:space="0" w:color="000000"/>
            <w:right w:val="single" w:sz="4" w:space="0" w:color="000000"/>
          </w:tcBorders>
        </w:tcPr>
        <w:p w14:paraId="3622B0B2" w14:textId="77777777" w:rsidR="00320BFB" w:rsidRDefault="00B006AB">
          <w:pPr>
            <w:spacing w:after="0" w:line="259" w:lineRule="auto"/>
            <w:ind w:left="716" w:hanging="591"/>
            <w:jc w:val="left"/>
          </w:pPr>
          <w:r>
            <w:rPr>
              <w:b/>
              <w:sz w:val="18"/>
            </w:rPr>
            <w:t xml:space="preserve">Work Instructions for COOLING TOWER &amp; ITS ACCESSORIES MAINTENANCE </w:t>
          </w:r>
        </w:p>
      </w:tc>
      <w:tc>
        <w:tcPr>
          <w:tcW w:w="1700" w:type="dxa"/>
          <w:tcBorders>
            <w:top w:val="single" w:sz="4" w:space="0" w:color="000000"/>
            <w:left w:val="single" w:sz="4" w:space="0" w:color="000000"/>
            <w:bottom w:val="single" w:sz="4" w:space="0" w:color="000000"/>
            <w:right w:val="single" w:sz="4" w:space="0" w:color="000000"/>
          </w:tcBorders>
        </w:tcPr>
        <w:p w14:paraId="6BE172AE" w14:textId="77777777" w:rsidR="00320BFB" w:rsidRDefault="00B006AB">
          <w:pPr>
            <w:spacing w:after="0" w:line="259" w:lineRule="auto"/>
            <w:ind w:left="10" w:firstLine="0"/>
            <w:jc w:val="left"/>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42F96B22" w14:textId="77777777" w:rsidR="00320BFB" w:rsidRDefault="00B006AB">
          <w:pPr>
            <w:spacing w:after="0" w:line="259" w:lineRule="auto"/>
            <w:ind w:left="10" w:firstLine="0"/>
            <w:jc w:val="left"/>
          </w:pPr>
          <w:r>
            <w:rPr>
              <w:b/>
              <w:sz w:val="18"/>
            </w:rPr>
            <w:t xml:space="preserve">05 </w:t>
          </w:r>
        </w:p>
      </w:tc>
    </w:tr>
    <w:tr w:rsidR="00320BFB" w14:paraId="0B60253A" w14:textId="77777777">
      <w:trPr>
        <w:trHeight w:val="219"/>
      </w:trPr>
      <w:tc>
        <w:tcPr>
          <w:tcW w:w="0" w:type="auto"/>
          <w:vMerge/>
          <w:tcBorders>
            <w:top w:val="nil"/>
            <w:left w:val="single" w:sz="4" w:space="0" w:color="000000"/>
            <w:bottom w:val="single" w:sz="4" w:space="0" w:color="000000"/>
            <w:right w:val="single" w:sz="4" w:space="0" w:color="000000"/>
          </w:tcBorders>
        </w:tcPr>
        <w:p w14:paraId="264B39A7" w14:textId="77777777" w:rsidR="00320BFB" w:rsidRDefault="00320BF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EEF773D" w14:textId="77777777" w:rsidR="00320BFB" w:rsidRDefault="00320BFB">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14:paraId="33BE2226" w14:textId="77777777" w:rsidR="00320BFB" w:rsidRDefault="00B006AB">
          <w:pPr>
            <w:spacing w:after="0" w:line="259" w:lineRule="auto"/>
            <w:ind w:left="10" w:firstLine="0"/>
            <w:jc w:val="left"/>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2030CE1E" w14:textId="77777777" w:rsidR="00320BFB" w:rsidRDefault="00B006AB">
          <w:pPr>
            <w:spacing w:after="0" w:line="259" w:lineRule="auto"/>
            <w:ind w:left="10" w:firstLine="0"/>
            <w:jc w:val="left"/>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r w:rsidR="003060D6">
            <w:fldChar w:fldCharType="begin"/>
          </w:r>
          <w:r w:rsidR="003060D6">
            <w:instrText xml:space="preserve"> NUMPAGES   \* MERGEFORMAT </w:instrText>
          </w:r>
          <w:r w:rsidR="003060D6">
            <w:fldChar w:fldCharType="separate"/>
          </w:r>
          <w:r>
            <w:rPr>
              <w:b/>
              <w:sz w:val="18"/>
            </w:rPr>
            <w:t>10</w:t>
          </w:r>
          <w:r w:rsidR="003060D6">
            <w:rPr>
              <w:b/>
              <w:sz w:val="18"/>
            </w:rPr>
            <w:fldChar w:fldCharType="end"/>
          </w:r>
          <w:r>
            <w:rPr>
              <w:b/>
              <w:sz w:val="18"/>
            </w:rPr>
            <w:t xml:space="preserve"> </w:t>
          </w:r>
        </w:p>
      </w:tc>
    </w:tr>
  </w:tbl>
  <w:p w14:paraId="0280CAC3" w14:textId="77777777" w:rsidR="00320BFB" w:rsidRDefault="00B006AB">
    <w:pPr>
      <w:spacing w:after="0" w:line="259" w:lineRule="auto"/>
      <w:ind w:left="14" w:firstLine="0"/>
      <w:jc w:val="left"/>
    </w:pPr>
    <w:r>
      <w:t xml:space="preserve"> </w:t>
    </w:r>
  </w:p>
  <w:p w14:paraId="21EF4028" w14:textId="77777777" w:rsidR="00320BFB" w:rsidRDefault="00B006AB">
    <w:pPr>
      <w:spacing w:after="0" w:line="259" w:lineRule="auto"/>
      <w:ind w:left="14"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3060D6" w14:paraId="3B526354" w14:textId="77777777" w:rsidTr="007677B2">
      <w:trPr>
        <w:trHeight w:val="251"/>
        <w:ins w:id="802" w:author="Archana Mandrekar" w:date="2022-12-14T15:55:00Z"/>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952A866" w14:textId="6F5FD5FF" w:rsidR="003060D6" w:rsidRDefault="003060D6" w:rsidP="003060D6">
          <w:pPr>
            <w:pStyle w:val="Header"/>
            <w:spacing w:line="276" w:lineRule="auto"/>
            <w:ind w:left="-122"/>
            <w:jc w:val="center"/>
            <w:rPr>
              <w:ins w:id="803" w:author="Archana Mandrekar" w:date="2022-12-14T15:55:00Z"/>
            </w:rPr>
          </w:pPr>
          <w:ins w:id="804" w:author="Archana Mandrekar" w:date="2022-12-14T15:55:00Z">
            <w:r w:rsidRPr="003450E1">
              <w:rPr>
                <w:noProof/>
              </w:rPr>
              <w:drawing>
                <wp:inline distT="0" distB="0" distL="0" distR="0" wp14:anchorId="176E9B90" wp14:editId="40B15D94">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ins>
        </w:p>
      </w:tc>
      <w:tc>
        <w:tcPr>
          <w:tcW w:w="4111" w:type="dxa"/>
          <w:tcBorders>
            <w:top w:val="single" w:sz="4" w:space="0" w:color="auto"/>
            <w:left w:val="single" w:sz="4" w:space="0" w:color="auto"/>
            <w:bottom w:val="single" w:sz="4" w:space="0" w:color="auto"/>
            <w:right w:val="single" w:sz="4" w:space="0" w:color="auto"/>
          </w:tcBorders>
          <w:vAlign w:val="center"/>
          <w:hideMark/>
        </w:tcPr>
        <w:p w14:paraId="431316AA" w14:textId="77777777" w:rsidR="003060D6" w:rsidRPr="009D119B" w:rsidRDefault="003060D6" w:rsidP="003060D6">
          <w:pPr>
            <w:pStyle w:val="NoSpacing"/>
            <w:jc w:val="center"/>
            <w:rPr>
              <w:ins w:id="805" w:author="Archana Mandrekar" w:date="2022-12-14T15:55:00Z"/>
              <w:rFonts w:ascii="Times New Roman" w:hAnsi="Times New Roman"/>
              <w:b/>
              <w:lang w:val="en-US" w:eastAsia="en-US"/>
            </w:rPr>
          </w:pPr>
          <w:ins w:id="806" w:author="Archana Mandrekar" w:date="2022-12-14T15:55:00Z">
            <w:r w:rsidRPr="009D119B">
              <w:rPr>
                <w:rFonts w:ascii="Times New Roman" w:hAnsi="Times New Roman"/>
                <w:b/>
              </w:rPr>
              <w:t>VEDANTA LIMITED – VALUE ADDED BUSINESS</w:t>
            </w:r>
          </w:ins>
        </w:p>
      </w:tc>
      <w:tc>
        <w:tcPr>
          <w:tcW w:w="1701" w:type="dxa"/>
          <w:tcBorders>
            <w:top w:val="single" w:sz="4" w:space="0" w:color="auto"/>
            <w:left w:val="single" w:sz="4" w:space="0" w:color="auto"/>
            <w:bottom w:val="single" w:sz="4" w:space="0" w:color="auto"/>
            <w:right w:val="single" w:sz="4" w:space="0" w:color="auto"/>
          </w:tcBorders>
          <w:hideMark/>
        </w:tcPr>
        <w:p w14:paraId="4E5947C8" w14:textId="77777777" w:rsidR="003060D6" w:rsidRPr="009D119B" w:rsidRDefault="003060D6" w:rsidP="003060D6">
          <w:pPr>
            <w:pStyle w:val="NoSpacing"/>
            <w:rPr>
              <w:ins w:id="807" w:author="Archana Mandrekar" w:date="2022-12-14T15:55:00Z"/>
              <w:rFonts w:ascii="Times New Roman" w:hAnsi="Times New Roman"/>
              <w:b/>
              <w:lang w:val="en-US" w:eastAsia="en-US"/>
            </w:rPr>
          </w:pPr>
          <w:ins w:id="808" w:author="Archana Mandrekar" w:date="2022-12-14T15:55:00Z">
            <w:r w:rsidRPr="009D119B">
              <w:rPr>
                <w:rFonts w:ascii="Times New Roman" w:hAnsi="Times New Roman"/>
                <w:b/>
              </w:rPr>
              <w:t>Document No.:</w:t>
            </w:r>
          </w:ins>
        </w:p>
      </w:tc>
      <w:tc>
        <w:tcPr>
          <w:tcW w:w="1984" w:type="dxa"/>
          <w:tcBorders>
            <w:top w:val="single" w:sz="4" w:space="0" w:color="auto"/>
            <w:left w:val="single" w:sz="4" w:space="0" w:color="auto"/>
            <w:bottom w:val="single" w:sz="4" w:space="0" w:color="auto"/>
            <w:right w:val="single" w:sz="4" w:space="0" w:color="auto"/>
          </w:tcBorders>
          <w:hideMark/>
        </w:tcPr>
        <w:p w14:paraId="52239D32" w14:textId="77777777" w:rsidR="003060D6" w:rsidRPr="009D119B" w:rsidRDefault="003060D6" w:rsidP="003060D6">
          <w:pPr>
            <w:pStyle w:val="NoSpacing"/>
            <w:rPr>
              <w:ins w:id="809" w:author="Archana Mandrekar" w:date="2022-12-14T15:55:00Z"/>
              <w:rFonts w:ascii="Times New Roman" w:hAnsi="Times New Roman"/>
              <w:b/>
              <w:lang w:val="en-US" w:eastAsia="en-US"/>
            </w:rPr>
          </w:pPr>
          <w:ins w:id="810" w:author="Archana Mandrekar" w:date="2022-12-14T15:55:00Z">
            <w:r w:rsidRPr="009D119B">
              <w:rPr>
                <w:rFonts w:ascii="Times New Roman" w:hAnsi="Times New Roman"/>
                <w:b/>
              </w:rPr>
              <w:t>VL/IMS/VAB/PID-1 /MECH/WI/01</w:t>
            </w:r>
          </w:ins>
        </w:p>
      </w:tc>
    </w:tr>
    <w:tr w:rsidR="003060D6" w14:paraId="3BEF78E7" w14:textId="77777777" w:rsidTr="007677B2">
      <w:trPr>
        <w:trHeight w:val="143"/>
        <w:ins w:id="811" w:author="Archana Mandrekar" w:date="2022-12-14T15:5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2B95106" w14:textId="77777777" w:rsidR="003060D6" w:rsidRDefault="003060D6" w:rsidP="003060D6">
          <w:pPr>
            <w:rPr>
              <w:ins w:id="812" w:author="Archana Mandrekar" w:date="2022-12-14T15:55:00Z"/>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7A664644" w14:textId="77777777" w:rsidR="003060D6" w:rsidRPr="009D119B" w:rsidRDefault="003060D6" w:rsidP="003060D6">
          <w:pPr>
            <w:pStyle w:val="NoSpacing"/>
            <w:jc w:val="center"/>
            <w:rPr>
              <w:ins w:id="813" w:author="Archana Mandrekar" w:date="2022-12-14T15:55:00Z"/>
              <w:rFonts w:ascii="Times New Roman" w:hAnsi="Times New Roman"/>
              <w:b/>
              <w:lang w:val="en-US" w:eastAsia="en-US"/>
            </w:rPr>
          </w:pPr>
          <w:ins w:id="814" w:author="Archana Mandrekar" w:date="2022-12-14T15:55:00Z">
            <w:r w:rsidRPr="009D119B">
              <w:rPr>
                <w:rFonts w:ascii="Times New Roman" w:hAnsi="Times New Roman"/>
                <w:b/>
              </w:rPr>
              <w:t>Integrated Management System</w:t>
            </w:r>
          </w:ins>
        </w:p>
      </w:tc>
      <w:tc>
        <w:tcPr>
          <w:tcW w:w="1701" w:type="dxa"/>
          <w:tcBorders>
            <w:top w:val="single" w:sz="4" w:space="0" w:color="auto"/>
            <w:left w:val="single" w:sz="4" w:space="0" w:color="auto"/>
            <w:bottom w:val="single" w:sz="4" w:space="0" w:color="auto"/>
            <w:right w:val="single" w:sz="4" w:space="0" w:color="auto"/>
          </w:tcBorders>
          <w:hideMark/>
        </w:tcPr>
        <w:p w14:paraId="40A29EE8" w14:textId="77777777" w:rsidR="003060D6" w:rsidRPr="009D119B" w:rsidRDefault="003060D6" w:rsidP="003060D6">
          <w:pPr>
            <w:pStyle w:val="NoSpacing"/>
            <w:rPr>
              <w:ins w:id="815" w:author="Archana Mandrekar" w:date="2022-12-14T15:55:00Z"/>
              <w:rFonts w:ascii="Times New Roman" w:hAnsi="Times New Roman"/>
              <w:b/>
              <w:lang w:val="en-US" w:eastAsia="en-US"/>
            </w:rPr>
          </w:pPr>
          <w:ins w:id="816" w:author="Archana Mandrekar" w:date="2022-12-14T15:55:00Z">
            <w:r w:rsidRPr="009D119B">
              <w:rPr>
                <w:rFonts w:ascii="Times New Roman" w:hAnsi="Times New Roman"/>
                <w:b/>
              </w:rPr>
              <w:t>Revision Date:</w:t>
            </w:r>
          </w:ins>
        </w:p>
      </w:tc>
      <w:tc>
        <w:tcPr>
          <w:tcW w:w="1984" w:type="dxa"/>
          <w:tcBorders>
            <w:top w:val="single" w:sz="4" w:space="0" w:color="auto"/>
            <w:left w:val="single" w:sz="4" w:space="0" w:color="auto"/>
            <w:bottom w:val="single" w:sz="4" w:space="0" w:color="auto"/>
            <w:right w:val="single" w:sz="4" w:space="0" w:color="auto"/>
          </w:tcBorders>
          <w:hideMark/>
        </w:tcPr>
        <w:p w14:paraId="39B6FC07" w14:textId="77777777" w:rsidR="003060D6" w:rsidRPr="009D119B" w:rsidRDefault="003060D6" w:rsidP="003060D6">
          <w:pPr>
            <w:pStyle w:val="NoSpacing"/>
            <w:rPr>
              <w:ins w:id="817" w:author="Archana Mandrekar" w:date="2022-12-14T15:55:00Z"/>
              <w:rFonts w:ascii="Times New Roman" w:hAnsi="Times New Roman"/>
              <w:b/>
              <w:lang w:val="en-US" w:eastAsia="en-US"/>
            </w:rPr>
          </w:pPr>
          <w:ins w:id="818" w:author="Archana Mandrekar" w:date="2022-12-14T15:55:00Z">
            <w:r w:rsidRPr="009D119B">
              <w:rPr>
                <w:rFonts w:ascii="Times New Roman" w:hAnsi="Times New Roman"/>
                <w:b/>
                <w:lang w:val="en-US" w:eastAsia="en-US"/>
              </w:rPr>
              <w:t>14.11.2022</w:t>
            </w:r>
          </w:ins>
        </w:p>
      </w:tc>
    </w:tr>
    <w:tr w:rsidR="003060D6" w14:paraId="6C1C2140" w14:textId="77777777" w:rsidTr="007677B2">
      <w:trPr>
        <w:trHeight w:val="143"/>
        <w:ins w:id="819" w:author="Archana Mandrekar" w:date="2022-12-14T15:5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CFE0005" w14:textId="77777777" w:rsidR="003060D6" w:rsidRDefault="003060D6" w:rsidP="003060D6">
          <w:pPr>
            <w:rPr>
              <w:ins w:id="820" w:author="Archana Mandrekar" w:date="2022-12-14T15:55:00Z"/>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6753B24E" w14:textId="77777777" w:rsidR="003060D6" w:rsidRPr="009D119B" w:rsidRDefault="003060D6" w:rsidP="003060D6">
          <w:pPr>
            <w:pStyle w:val="Default"/>
            <w:rPr>
              <w:ins w:id="821" w:author="Archana Mandrekar" w:date="2022-12-14T15:55:00Z"/>
              <w:b/>
              <w:bCs/>
              <w:color w:val="auto"/>
              <w:sz w:val="27"/>
              <w:szCs w:val="27"/>
            </w:rPr>
          </w:pPr>
          <w:ins w:id="822" w:author="Archana Mandrekar" w:date="2022-12-14T15:55:00Z">
            <w:r w:rsidRPr="009D119B">
              <w:rPr>
                <w:b/>
                <w:bCs/>
                <w:color w:val="auto"/>
                <w:sz w:val="27"/>
                <w:szCs w:val="27"/>
              </w:rPr>
              <w:t xml:space="preserve">Work Instruction for Online CBM </w:t>
            </w:r>
          </w:ins>
        </w:p>
        <w:p w14:paraId="10EC4928" w14:textId="77777777" w:rsidR="003060D6" w:rsidRPr="009D119B" w:rsidRDefault="003060D6" w:rsidP="003060D6">
          <w:pPr>
            <w:pStyle w:val="NoSpacing"/>
            <w:jc w:val="center"/>
            <w:rPr>
              <w:ins w:id="823" w:author="Archana Mandrekar" w:date="2022-12-14T15:55: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53BF4FCF" w14:textId="77777777" w:rsidR="003060D6" w:rsidRPr="009D119B" w:rsidRDefault="003060D6" w:rsidP="003060D6">
          <w:pPr>
            <w:pStyle w:val="NoSpacing"/>
            <w:rPr>
              <w:ins w:id="824" w:author="Archana Mandrekar" w:date="2022-12-14T15:55:00Z"/>
              <w:rFonts w:ascii="Times New Roman" w:hAnsi="Times New Roman"/>
              <w:b/>
              <w:lang w:val="en-US" w:eastAsia="en-US"/>
            </w:rPr>
          </w:pPr>
          <w:ins w:id="825" w:author="Archana Mandrekar" w:date="2022-12-14T15:55:00Z">
            <w:r w:rsidRPr="009D119B">
              <w:rPr>
                <w:rFonts w:ascii="Times New Roman" w:hAnsi="Times New Roman"/>
                <w:b/>
              </w:rPr>
              <w:t>Revision No.:</w:t>
            </w:r>
          </w:ins>
        </w:p>
      </w:tc>
      <w:tc>
        <w:tcPr>
          <w:tcW w:w="1984" w:type="dxa"/>
          <w:tcBorders>
            <w:top w:val="single" w:sz="4" w:space="0" w:color="auto"/>
            <w:left w:val="single" w:sz="4" w:space="0" w:color="auto"/>
            <w:bottom w:val="single" w:sz="4" w:space="0" w:color="auto"/>
            <w:right w:val="single" w:sz="4" w:space="0" w:color="auto"/>
          </w:tcBorders>
          <w:hideMark/>
        </w:tcPr>
        <w:p w14:paraId="6D658E97" w14:textId="77777777" w:rsidR="003060D6" w:rsidRPr="009D119B" w:rsidRDefault="003060D6" w:rsidP="003060D6">
          <w:pPr>
            <w:pStyle w:val="NoSpacing"/>
            <w:rPr>
              <w:ins w:id="826" w:author="Archana Mandrekar" w:date="2022-12-14T15:55:00Z"/>
              <w:rFonts w:ascii="Times New Roman" w:hAnsi="Times New Roman"/>
              <w:b/>
              <w:lang w:val="en-US" w:eastAsia="en-US"/>
            </w:rPr>
          </w:pPr>
          <w:ins w:id="827" w:author="Archana Mandrekar" w:date="2022-12-14T15:55:00Z">
            <w:r w:rsidRPr="009D119B">
              <w:rPr>
                <w:rFonts w:ascii="Times New Roman" w:hAnsi="Times New Roman"/>
                <w:b/>
                <w:lang w:val="en-US" w:eastAsia="en-US"/>
              </w:rPr>
              <w:t>00</w:t>
            </w:r>
          </w:ins>
        </w:p>
      </w:tc>
    </w:tr>
    <w:tr w:rsidR="003060D6" w14:paraId="1E2A3452" w14:textId="77777777" w:rsidTr="007677B2">
      <w:trPr>
        <w:trHeight w:val="98"/>
        <w:ins w:id="828" w:author="Archana Mandrekar" w:date="2022-12-14T15:5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E3491C2" w14:textId="77777777" w:rsidR="003060D6" w:rsidRDefault="003060D6" w:rsidP="003060D6">
          <w:pPr>
            <w:rPr>
              <w:ins w:id="829" w:author="Archana Mandrekar" w:date="2022-12-14T15:55:00Z"/>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11C87C8C" w14:textId="77777777" w:rsidR="003060D6" w:rsidRPr="00B834FB" w:rsidRDefault="003060D6" w:rsidP="003060D6">
          <w:pPr>
            <w:pStyle w:val="NoSpacing"/>
            <w:rPr>
              <w:ins w:id="830" w:author="Archana Mandrekar" w:date="2022-12-14T15:55: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535EBBC2" w14:textId="77777777" w:rsidR="003060D6" w:rsidRPr="00B834FB" w:rsidRDefault="003060D6" w:rsidP="003060D6">
          <w:pPr>
            <w:pStyle w:val="NoSpacing"/>
            <w:rPr>
              <w:ins w:id="831" w:author="Archana Mandrekar" w:date="2022-12-14T15:55:00Z"/>
              <w:rFonts w:ascii="Times New Roman" w:hAnsi="Times New Roman"/>
              <w:b/>
              <w:lang w:val="en-US" w:eastAsia="en-US"/>
            </w:rPr>
          </w:pPr>
          <w:ins w:id="832" w:author="Archana Mandrekar" w:date="2022-12-14T15:55:00Z">
            <w:r w:rsidRPr="00B834FB">
              <w:rPr>
                <w:rFonts w:ascii="Times New Roman" w:hAnsi="Times New Roman"/>
                <w:b/>
              </w:rPr>
              <w:t>Page No.:</w:t>
            </w:r>
          </w:ins>
        </w:p>
      </w:tc>
      <w:tc>
        <w:tcPr>
          <w:tcW w:w="1984" w:type="dxa"/>
          <w:tcBorders>
            <w:top w:val="single" w:sz="4" w:space="0" w:color="auto"/>
            <w:left w:val="single" w:sz="4" w:space="0" w:color="auto"/>
            <w:bottom w:val="single" w:sz="4" w:space="0" w:color="auto"/>
            <w:right w:val="single" w:sz="4" w:space="0" w:color="auto"/>
          </w:tcBorders>
          <w:hideMark/>
        </w:tcPr>
        <w:p w14:paraId="7455E474" w14:textId="77777777" w:rsidR="003060D6" w:rsidRPr="00B834FB" w:rsidRDefault="003060D6" w:rsidP="003060D6">
          <w:pPr>
            <w:pStyle w:val="NoSpacing"/>
            <w:rPr>
              <w:ins w:id="833" w:author="Archana Mandrekar" w:date="2022-12-14T15:55:00Z"/>
              <w:rFonts w:ascii="Times New Roman" w:hAnsi="Times New Roman"/>
              <w:b/>
              <w:lang w:val="en-US" w:eastAsia="en-US"/>
            </w:rPr>
          </w:pPr>
          <w:ins w:id="834" w:author="Archana Mandrekar" w:date="2022-12-14T15:55:00Z">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ins>
        </w:p>
      </w:tc>
    </w:tr>
  </w:tbl>
  <w:p w14:paraId="22F9D1BA" w14:textId="77777777" w:rsidR="00320BFB" w:rsidRDefault="00B006AB">
    <w:pPr>
      <w:spacing w:after="0" w:line="259" w:lineRule="auto"/>
      <w:ind w:left="14" w:firstLine="0"/>
      <w:jc w:val="left"/>
    </w:pPr>
    <w:r>
      <w:t xml:space="preserve"> </w:t>
    </w:r>
  </w:p>
  <w:p w14:paraId="64EF9553" w14:textId="77777777" w:rsidR="00320BFB" w:rsidRDefault="00B006AB">
    <w:pPr>
      <w:spacing w:after="0" w:line="259" w:lineRule="auto"/>
      <w:ind w:left="14"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98" w:type="dxa"/>
        <w:bottom w:w="4" w:type="dxa"/>
        <w:right w:w="161" w:type="dxa"/>
      </w:tblCellMar>
      <w:tblLook w:val="04A0" w:firstRow="1" w:lastRow="0" w:firstColumn="1" w:lastColumn="0" w:noHBand="0" w:noVBand="1"/>
    </w:tblPr>
    <w:tblGrid>
      <w:gridCol w:w="1702"/>
      <w:gridCol w:w="4395"/>
      <w:gridCol w:w="1700"/>
      <w:gridCol w:w="2126"/>
    </w:tblGrid>
    <w:tr w:rsidR="00320BFB" w14:paraId="6FB35055"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7FEE34FB" w14:textId="77777777" w:rsidR="00320BFB" w:rsidRDefault="00B006AB">
          <w:pPr>
            <w:spacing w:after="0" w:line="259" w:lineRule="auto"/>
            <w:ind w:left="0" w:firstLine="0"/>
            <w:jc w:val="right"/>
          </w:pPr>
          <w:r>
            <w:rPr>
              <w:noProof/>
              <w:lang w:val="en-US" w:eastAsia="en-US"/>
            </w:rPr>
            <w:drawing>
              <wp:inline distT="0" distB="0" distL="0" distR="0" wp14:anchorId="4812846C" wp14:editId="096EF788">
                <wp:extent cx="887095" cy="50609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87095" cy="506095"/>
                        </a:xfrm>
                        <a:prstGeom prst="rect">
                          <a:avLst/>
                        </a:prstGeom>
                      </pic:spPr>
                    </pic:pic>
                  </a:graphicData>
                </a:graphic>
              </wp:inline>
            </w:drawing>
          </w: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707388CD" w14:textId="77777777" w:rsidR="00320BFB" w:rsidRDefault="00B006AB">
          <w:pPr>
            <w:spacing w:after="0" w:line="259" w:lineRule="auto"/>
            <w:ind w:left="61" w:firstLine="0"/>
            <w:jc w:val="center"/>
          </w:pPr>
          <w:r>
            <w:rPr>
              <w:b/>
              <w:sz w:val="18"/>
            </w:rPr>
            <w:t xml:space="preserve">VEDANTA LIMITED – VALUE ADDITION </w:t>
          </w:r>
        </w:p>
        <w:p w14:paraId="1B5417FC" w14:textId="77777777" w:rsidR="00320BFB" w:rsidRDefault="00B006AB">
          <w:pPr>
            <w:spacing w:after="0" w:line="259" w:lineRule="auto"/>
            <w:ind w:left="65"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0428ED9A" w14:textId="77777777" w:rsidR="00320BFB" w:rsidRDefault="00B006AB">
          <w:pPr>
            <w:spacing w:after="0" w:line="259" w:lineRule="auto"/>
            <w:ind w:left="10" w:firstLine="0"/>
            <w:jc w:val="left"/>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312FD243" w14:textId="77777777" w:rsidR="00320BFB" w:rsidRDefault="00B006AB">
          <w:pPr>
            <w:spacing w:after="0" w:line="259" w:lineRule="auto"/>
            <w:ind w:left="10" w:firstLine="0"/>
            <w:jc w:val="left"/>
          </w:pPr>
          <w:r>
            <w:rPr>
              <w:b/>
              <w:sz w:val="18"/>
            </w:rPr>
            <w:t>VL/IMS/PID1/MECH/</w:t>
          </w:r>
        </w:p>
        <w:p w14:paraId="12A2195A" w14:textId="77777777" w:rsidR="00320BFB" w:rsidRDefault="00B006AB">
          <w:pPr>
            <w:spacing w:after="0" w:line="259" w:lineRule="auto"/>
            <w:ind w:left="10" w:firstLine="0"/>
            <w:jc w:val="left"/>
          </w:pPr>
          <w:r>
            <w:rPr>
              <w:b/>
              <w:sz w:val="18"/>
            </w:rPr>
            <w:t xml:space="preserve">WI/62 </w:t>
          </w:r>
        </w:p>
      </w:tc>
    </w:tr>
    <w:tr w:rsidR="00320BFB" w14:paraId="43D89000" w14:textId="77777777">
      <w:trPr>
        <w:trHeight w:val="216"/>
      </w:trPr>
      <w:tc>
        <w:tcPr>
          <w:tcW w:w="0" w:type="auto"/>
          <w:vMerge/>
          <w:tcBorders>
            <w:top w:val="nil"/>
            <w:left w:val="single" w:sz="4" w:space="0" w:color="000000"/>
            <w:bottom w:val="nil"/>
            <w:right w:val="single" w:sz="4" w:space="0" w:color="000000"/>
          </w:tcBorders>
        </w:tcPr>
        <w:p w14:paraId="4D1DC763" w14:textId="77777777" w:rsidR="00320BFB" w:rsidRDefault="00320BFB">
          <w:pPr>
            <w:spacing w:after="160" w:line="259" w:lineRule="auto"/>
            <w:ind w:left="0" w:firstLine="0"/>
            <w:jc w:val="left"/>
          </w:pPr>
        </w:p>
      </w:tc>
      <w:tc>
        <w:tcPr>
          <w:tcW w:w="4395" w:type="dxa"/>
          <w:tcBorders>
            <w:top w:val="single" w:sz="4" w:space="0" w:color="000000"/>
            <w:left w:val="single" w:sz="4" w:space="0" w:color="000000"/>
            <w:bottom w:val="single" w:sz="4" w:space="0" w:color="000000"/>
            <w:right w:val="single" w:sz="4" w:space="0" w:color="000000"/>
          </w:tcBorders>
        </w:tcPr>
        <w:p w14:paraId="0A76FA35" w14:textId="77777777" w:rsidR="00320BFB" w:rsidRDefault="00B006AB">
          <w:pPr>
            <w:spacing w:after="0" w:line="259" w:lineRule="auto"/>
            <w:ind w:left="57"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1169838C" w14:textId="77777777" w:rsidR="00320BFB" w:rsidRDefault="00B006AB">
          <w:pPr>
            <w:spacing w:after="0" w:line="259" w:lineRule="auto"/>
            <w:ind w:left="10" w:firstLine="0"/>
            <w:jc w:val="left"/>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17E83F7E" w14:textId="77777777" w:rsidR="00320BFB" w:rsidRDefault="00B006AB">
          <w:pPr>
            <w:spacing w:after="0" w:line="259" w:lineRule="auto"/>
            <w:ind w:left="10" w:firstLine="0"/>
            <w:jc w:val="left"/>
          </w:pPr>
          <w:r>
            <w:rPr>
              <w:b/>
              <w:sz w:val="18"/>
            </w:rPr>
            <w:t xml:space="preserve">01.12.2018 </w:t>
          </w:r>
        </w:p>
      </w:tc>
    </w:tr>
    <w:tr w:rsidR="00320BFB" w14:paraId="4736018B" w14:textId="77777777">
      <w:trPr>
        <w:trHeight w:val="216"/>
      </w:trPr>
      <w:tc>
        <w:tcPr>
          <w:tcW w:w="0" w:type="auto"/>
          <w:vMerge/>
          <w:tcBorders>
            <w:top w:val="nil"/>
            <w:left w:val="single" w:sz="4" w:space="0" w:color="000000"/>
            <w:bottom w:val="nil"/>
            <w:right w:val="single" w:sz="4" w:space="0" w:color="000000"/>
          </w:tcBorders>
        </w:tcPr>
        <w:p w14:paraId="661937EC" w14:textId="77777777" w:rsidR="00320BFB" w:rsidRDefault="00320BFB">
          <w:pPr>
            <w:spacing w:after="160" w:line="259" w:lineRule="auto"/>
            <w:ind w:left="0" w:firstLine="0"/>
            <w:jc w:val="left"/>
          </w:pPr>
        </w:p>
      </w:tc>
      <w:tc>
        <w:tcPr>
          <w:tcW w:w="4395" w:type="dxa"/>
          <w:vMerge w:val="restart"/>
          <w:tcBorders>
            <w:top w:val="single" w:sz="4" w:space="0" w:color="000000"/>
            <w:left w:val="single" w:sz="4" w:space="0" w:color="000000"/>
            <w:bottom w:val="single" w:sz="4" w:space="0" w:color="000000"/>
            <w:right w:val="single" w:sz="4" w:space="0" w:color="000000"/>
          </w:tcBorders>
        </w:tcPr>
        <w:p w14:paraId="70835676" w14:textId="77777777" w:rsidR="00320BFB" w:rsidRDefault="00B006AB">
          <w:pPr>
            <w:spacing w:after="0" w:line="259" w:lineRule="auto"/>
            <w:ind w:left="716" w:hanging="591"/>
            <w:jc w:val="left"/>
          </w:pPr>
          <w:r>
            <w:rPr>
              <w:b/>
              <w:sz w:val="18"/>
            </w:rPr>
            <w:t xml:space="preserve">Work Instructions for COOLING TOWER &amp; ITS ACCESSORIES MAINTENANCE </w:t>
          </w:r>
        </w:p>
      </w:tc>
      <w:tc>
        <w:tcPr>
          <w:tcW w:w="1700" w:type="dxa"/>
          <w:tcBorders>
            <w:top w:val="single" w:sz="4" w:space="0" w:color="000000"/>
            <w:left w:val="single" w:sz="4" w:space="0" w:color="000000"/>
            <w:bottom w:val="single" w:sz="4" w:space="0" w:color="000000"/>
            <w:right w:val="single" w:sz="4" w:space="0" w:color="000000"/>
          </w:tcBorders>
        </w:tcPr>
        <w:p w14:paraId="7998E520" w14:textId="77777777" w:rsidR="00320BFB" w:rsidRDefault="00B006AB">
          <w:pPr>
            <w:spacing w:after="0" w:line="259" w:lineRule="auto"/>
            <w:ind w:left="10" w:firstLine="0"/>
            <w:jc w:val="left"/>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799AEAFE" w14:textId="77777777" w:rsidR="00320BFB" w:rsidRDefault="00B006AB">
          <w:pPr>
            <w:spacing w:after="0" w:line="259" w:lineRule="auto"/>
            <w:ind w:left="10" w:firstLine="0"/>
            <w:jc w:val="left"/>
          </w:pPr>
          <w:r>
            <w:rPr>
              <w:b/>
              <w:sz w:val="18"/>
            </w:rPr>
            <w:t xml:space="preserve">05 </w:t>
          </w:r>
        </w:p>
      </w:tc>
    </w:tr>
    <w:tr w:rsidR="00320BFB" w14:paraId="25454E69" w14:textId="77777777">
      <w:trPr>
        <w:trHeight w:val="219"/>
      </w:trPr>
      <w:tc>
        <w:tcPr>
          <w:tcW w:w="0" w:type="auto"/>
          <w:vMerge/>
          <w:tcBorders>
            <w:top w:val="nil"/>
            <w:left w:val="single" w:sz="4" w:space="0" w:color="000000"/>
            <w:bottom w:val="single" w:sz="4" w:space="0" w:color="000000"/>
            <w:right w:val="single" w:sz="4" w:space="0" w:color="000000"/>
          </w:tcBorders>
        </w:tcPr>
        <w:p w14:paraId="7DE6014B" w14:textId="77777777" w:rsidR="00320BFB" w:rsidRDefault="00320BF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BCC853E" w14:textId="77777777" w:rsidR="00320BFB" w:rsidRDefault="00320BFB">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14:paraId="7020840C" w14:textId="77777777" w:rsidR="00320BFB" w:rsidRDefault="00B006AB">
          <w:pPr>
            <w:spacing w:after="0" w:line="259" w:lineRule="auto"/>
            <w:ind w:left="10" w:firstLine="0"/>
            <w:jc w:val="left"/>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2A76A930" w14:textId="77777777" w:rsidR="00320BFB" w:rsidRDefault="00B006AB">
          <w:pPr>
            <w:spacing w:after="0" w:line="259" w:lineRule="auto"/>
            <w:ind w:left="10" w:firstLine="0"/>
            <w:jc w:val="left"/>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r w:rsidR="003060D6">
            <w:fldChar w:fldCharType="begin"/>
          </w:r>
          <w:r w:rsidR="003060D6">
            <w:instrText xml:space="preserve"> NUMPAGES   \* MERGEFORMAT </w:instrText>
          </w:r>
          <w:r w:rsidR="003060D6">
            <w:fldChar w:fldCharType="separate"/>
          </w:r>
          <w:r>
            <w:rPr>
              <w:b/>
              <w:sz w:val="18"/>
            </w:rPr>
            <w:t>10</w:t>
          </w:r>
          <w:r w:rsidR="003060D6">
            <w:rPr>
              <w:b/>
              <w:sz w:val="18"/>
            </w:rPr>
            <w:fldChar w:fldCharType="end"/>
          </w:r>
          <w:r>
            <w:rPr>
              <w:b/>
              <w:sz w:val="18"/>
            </w:rPr>
            <w:t xml:space="preserve"> </w:t>
          </w:r>
        </w:p>
      </w:tc>
    </w:tr>
  </w:tbl>
  <w:p w14:paraId="6EDDDFEB" w14:textId="77777777" w:rsidR="00320BFB" w:rsidRDefault="00B006AB">
    <w:pPr>
      <w:spacing w:after="0" w:line="259" w:lineRule="auto"/>
      <w:ind w:left="14" w:firstLine="0"/>
      <w:jc w:val="left"/>
    </w:pPr>
    <w:r>
      <w:t xml:space="preserve"> </w:t>
    </w:r>
  </w:p>
  <w:p w14:paraId="50E4290A" w14:textId="77777777" w:rsidR="00320BFB" w:rsidRDefault="00B006AB">
    <w:pPr>
      <w:spacing w:after="0" w:line="259" w:lineRule="auto"/>
      <w:ind w:left="14" w:firstLine="0"/>
      <w:jc w:val="left"/>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B991" w14:textId="77777777" w:rsidR="00320BFB" w:rsidRDefault="00320BFB">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CF5D" w14:textId="77777777" w:rsidR="00320BFB" w:rsidRDefault="00320BFB">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2628" w14:textId="77777777" w:rsidR="00320BFB" w:rsidRDefault="00320BF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38F"/>
    <w:multiLevelType w:val="hybridMultilevel"/>
    <w:tmpl w:val="46ACACFC"/>
    <w:lvl w:ilvl="0" w:tplc="AAC25BD0">
      <w:start w:val="1"/>
      <w:numFmt w:val="upperLetter"/>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89C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3EA5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063E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AA4B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CDE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C61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161C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02BA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8C1469"/>
    <w:multiLevelType w:val="hybridMultilevel"/>
    <w:tmpl w:val="71B6E394"/>
    <w:lvl w:ilvl="0" w:tplc="556EE8E4">
      <w:start w:val="1"/>
      <w:numFmt w:val="bullet"/>
      <w:lvlText w:val=""/>
      <w:lvlJc w:val="left"/>
      <w:pPr>
        <w:ind w:left="3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D5E1ED0">
      <w:start w:val="1"/>
      <w:numFmt w:val="bullet"/>
      <w:lvlText w:val="o"/>
      <w:lvlJc w:val="left"/>
      <w:pPr>
        <w:ind w:left="10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F4753C">
      <w:start w:val="1"/>
      <w:numFmt w:val="bullet"/>
      <w:lvlText w:val="▪"/>
      <w:lvlJc w:val="left"/>
      <w:pPr>
        <w:ind w:left="18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46D1FE">
      <w:start w:val="1"/>
      <w:numFmt w:val="bullet"/>
      <w:lvlText w:val="•"/>
      <w:lvlJc w:val="left"/>
      <w:pPr>
        <w:ind w:left="2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4C268A">
      <w:start w:val="1"/>
      <w:numFmt w:val="bullet"/>
      <w:lvlText w:val="o"/>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34F0F4">
      <w:start w:val="1"/>
      <w:numFmt w:val="bullet"/>
      <w:lvlText w:val="▪"/>
      <w:lvlJc w:val="left"/>
      <w:pPr>
        <w:ind w:left="3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4478CC">
      <w:start w:val="1"/>
      <w:numFmt w:val="bullet"/>
      <w:lvlText w:val="•"/>
      <w:lvlJc w:val="left"/>
      <w:pPr>
        <w:ind w:left="4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CE0969E">
      <w:start w:val="1"/>
      <w:numFmt w:val="bullet"/>
      <w:lvlText w:val="o"/>
      <w:lvlJc w:val="left"/>
      <w:pPr>
        <w:ind w:left="5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552D322">
      <w:start w:val="1"/>
      <w:numFmt w:val="bullet"/>
      <w:lvlText w:val="▪"/>
      <w:lvlJc w:val="left"/>
      <w:pPr>
        <w:ind w:left="6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2A6183"/>
    <w:multiLevelType w:val="hybridMultilevel"/>
    <w:tmpl w:val="34E6B8DE"/>
    <w:lvl w:ilvl="0" w:tplc="93A8043A">
      <w:start w:val="10"/>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583E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DEBF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C085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E7E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8AA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AF5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A85F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0BA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97398B"/>
    <w:multiLevelType w:val="hybridMultilevel"/>
    <w:tmpl w:val="84320B7A"/>
    <w:lvl w:ilvl="0" w:tplc="AB8E1C12">
      <w:start w:val="1"/>
      <w:numFmt w:val="bullet"/>
      <w:lvlText w:val="-"/>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60814C">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2A0F6A">
      <w:start w:val="1"/>
      <w:numFmt w:val="bullet"/>
      <w:lvlText w:val="▪"/>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862686">
      <w:start w:val="1"/>
      <w:numFmt w:val="bullet"/>
      <w:lvlText w:val="•"/>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3C9290">
      <w:start w:val="1"/>
      <w:numFmt w:val="bullet"/>
      <w:lvlText w:val="o"/>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2BD8">
      <w:start w:val="1"/>
      <w:numFmt w:val="bullet"/>
      <w:lvlText w:val="▪"/>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FEAF3E">
      <w:start w:val="1"/>
      <w:numFmt w:val="bullet"/>
      <w:lvlText w:val="•"/>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C0924">
      <w:start w:val="1"/>
      <w:numFmt w:val="bullet"/>
      <w:lvlText w:val="o"/>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CCAA0">
      <w:start w:val="1"/>
      <w:numFmt w:val="bullet"/>
      <w:lvlText w:val="▪"/>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5100ED"/>
    <w:multiLevelType w:val="hybridMultilevel"/>
    <w:tmpl w:val="45288D40"/>
    <w:lvl w:ilvl="0" w:tplc="6C38000A">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E675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0E96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09C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CEF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027D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3889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86A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EE96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E64974"/>
    <w:multiLevelType w:val="hybridMultilevel"/>
    <w:tmpl w:val="76109E16"/>
    <w:lvl w:ilvl="0" w:tplc="28A225C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EA54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6255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A40DB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2CDB2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A4A8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61E7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7E906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4EF2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923E80"/>
    <w:multiLevelType w:val="hybridMultilevel"/>
    <w:tmpl w:val="D090A6F6"/>
    <w:lvl w:ilvl="0" w:tplc="9A3208D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7CA5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02DA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8696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78A7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7AB3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508E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E8AA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6612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821575"/>
    <w:multiLevelType w:val="hybridMultilevel"/>
    <w:tmpl w:val="BAF87294"/>
    <w:lvl w:ilvl="0" w:tplc="27D45A84">
      <w:start w:val="6"/>
      <w:numFmt w:val="decimal"/>
      <w:lvlText w:val="%1)"/>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4AEE6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42525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BE904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FC647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180EF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454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221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0C879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10770C"/>
    <w:multiLevelType w:val="hybridMultilevel"/>
    <w:tmpl w:val="B9380B68"/>
    <w:lvl w:ilvl="0" w:tplc="D728B518">
      <w:start w:val="1"/>
      <w:numFmt w:val="decimal"/>
      <w:lvlText w:val="%1)"/>
      <w:lvlJc w:val="left"/>
      <w:pPr>
        <w:ind w:left="1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805D5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82C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68AD0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666CD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C63C2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6A69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0435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E82A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92638F"/>
    <w:multiLevelType w:val="hybridMultilevel"/>
    <w:tmpl w:val="4AE21F08"/>
    <w:lvl w:ilvl="0" w:tplc="E7C893D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8CFFC0">
      <w:start w:val="1"/>
      <w:numFmt w:val="lowerLetter"/>
      <w:lvlText w:val="%2"/>
      <w:lvlJc w:val="left"/>
      <w:pPr>
        <w:ind w:left="1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A8F5A">
      <w:start w:val="1"/>
      <w:numFmt w:val="lowerRoman"/>
      <w:lvlText w:val="%3"/>
      <w:lvlJc w:val="left"/>
      <w:pPr>
        <w:ind w:left="2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6571A">
      <w:start w:val="1"/>
      <w:numFmt w:val="decimal"/>
      <w:lvlText w:val="%4"/>
      <w:lvlJc w:val="left"/>
      <w:pPr>
        <w:ind w:left="2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9E96F0">
      <w:start w:val="1"/>
      <w:numFmt w:val="lowerLetter"/>
      <w:lvlText w:val="%5"/>
      <w:lvlJc w:val="left"/>
      <w:pPr>
        <w:ind w:left="3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72155E">
      <w:start w:val="1"/>
      <w:numFmt w:val="lowerRoman"/>
      <w:lvlText w:val="%6"/>
      <w:lvlJc w:val="left"/>
      <w:pPr>
        <w:ind w:left="4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C61234">
      <w:start w:val="1"/>
      <w:numFmt w:val="decimal"/>
      <w:lvlText w:val="%7"/>
      <w:lvlJc w:val="left"/>
      <w:pPr>
        <w:ind w:left="4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C8CA3A">
      <w:start w:val="1"/>
      <w:numFmt w:val="lowerLetter"/>
      <w:lvlText w:val="%8"/>
      <w:lvlJc w:val="left"/>
      <w:pPr>
        <w:ind w:left="5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360F1A">
      <w:start w:val="1"/>
      <w:numFmt w:val="lowerRoman"/>
      <w:lvlText w:val="%9"/>
      <w:lvlJc w:val="left"/>
      <w:pPr>
        <w:ind w:left="6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CD2AF4"/>
    <w:multiLevelType w:val="hybridMultilevel"/>
    <w:tmpl w:val="39C6D24A"/>
    <w:lvl w:ilvl="0" w:tplc="0E3A2D9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F031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B43C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98E2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965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3AAE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D4D6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F241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7822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5E455D"/>
    <w:multiLevelType w:val="hybridMultilevel"/>
    <w:tmpl w:val="84C6287C"/>
    <w:lvl w:ilvl="0" w:tplc="85CC4E70">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9443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FCE7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7CE1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49B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7AD5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815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D6CF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FAA0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AF7B3E"/>
    <w:multiLevelType w:val="hybridMultilevel"/>
    <w:tmpl w:val="B3E27A46"/>
    <w:lvl w:ilvl="0" w:tplc="3F0ACD10">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54AC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9E6F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5CFC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026A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8272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A4F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40BF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65A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D55DC6"/>
    <w:multiLevelType w:val="hybridMultilevel"/>
    <w:tmpl w:val="67104BDE"/>
    <w:lvl w:ilvl="0" w:tplc="1BD0757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8AA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AE00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1216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5C64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F843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1C89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B620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E421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D73901"/>
    <w:multiLevelType w:val="hybridMultilevel"/>
    <w:tmpl w:val="45E273F6"/>
    <w:lvl w:ilvl="0" w:tplc="11BE1490">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F276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2A1F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00BA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06CF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D4D1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84DD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AC5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4A7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14"/>
  </w:num>
  <w:num w:numId="4">
    <w:abstractNumId w:val="11"/>
  </w:num>
  <w:num w:numId="5">
    <w:abstractNumId w:val="0"/>
  </w:num>
  <w:num w:numId="6">
    <w:abstractNumId w:val="4"/>
  </w:num>
  <w:num w:numId="7">
    <w:abstractNumId w:val="2"/>
  </w:num>
  <w:num w:numId="8">
    <w:abstractNumId w:val="12"/>
  </w:num>
  <w:num w:numId="9">
    <w:abstractNumId w:val="13"/>
  </w:num>
  <w:num w:numId="10">
    <w:abstractNumId w:val="8"/>
  </w:num>
  <w:num w:numId="11">
    <w:abstractNumId w:val="7"/>
  </w:num>
  <w:num w:numId="12">
    <w:abstractNumId w:val="9"/>
  </w:num>
  <w:num w:numId="13">
    <w:abstractNumId w:val="10"/>
  </w:num>
  <w:num w:numId="14">
    <w:abstractNumId w:val="6"/>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m Parab">
    <w15:presenceInfo w15:providerId="AD" w15:userId="S-1-5-21-1933485140-791539629-772073404-19868"/>
  </w15:person>
  <w15:person w15:author="Archana Mandrekar">
    <w15:presenceInfo w15:providerId="AD" w15:userId="S::00000603@vedanta.co.in::bc9c1440-b866-4983-957e-d6988d0ac64f"/>
  </w15:person>
  <w15:person w15:author="Abhijit S Nabar">
    <w15:presenceInfo w15:providerId="AD" w15:userId="S-1-5-21-1933485140-791539629-772073404-2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BFB"/>
    <w:rsid w:val="0003760E"/>
    <w:rsid w:val="0004668C"/>
    <w:rsid w:val="000B2535"/>
    <w:rsid w:val="00170629"/>
    <w:rsid w:val="001E0818"/>
    <w:rsid w:val="002940AB"/>
    <w:rsid w:val="002A3992"/>
    <w:rsid w:val="002F13FB"/>
    <w:rsid w:val="003060D6"/>
    <w:rsid w:val="00320BFB"/>
    <w:rsid w:val="00394C2B"/>
    <w:rsid w:val="003B666C"/>
    <w:rsid w:val="004628AF"/>
    <w:rsid w:val="00473BDE"/>
    <w:rsid w:val="004E51BB"/>
    <w:rsid w:val="005A213F"/>
    <w:rsid w:val="006D03F5"/>
    <w:rsid w:val="006E0E29"/>
    <w:rsid w:val="0072670C"/>
    <w:rsid w:val="0075498D"/>
    <w:rsid w:val="00774016"/>
    <w:rsid w:val="00986EF7"/>
    <w:rsid w:val="009F6263"/>
    <w:rsid w:val="009F6646"/>
    <w:rsid w:val="00A06E63"/>
    <w:rsid w:val="00A45864"/>
    <w:rsid w:val="00AD1538"/>
    <w:rsid w:val="00B006AB"/>
    <w:rsid w:val="00BD34F1"/>
    <w:rsid w:val="00BD560F"/>
    <w:rsid w:val="00C25C0B"/>
    <w:rsid w:val="00C51F9B"/>
    <w:rsid w:val="00C90BB4"/>
    <w:rsid w:val="00F21177"/>
    <w:rsid w:val="00F80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A2ABE1"/>
  <w15:docId w15:val="{33399F77-5EAC-4BDA-BF40-C2F1ED02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ind w:left="308"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30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37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60E"/>
    <w:rPr>
      <w:rFonts w:ascii="Segoe UI" w:eastAsia="Times New Roman" w:hAnsi="Segoe UI" w:cs="Segoe UI"/>
      <w:color w:val="000000"/>
      <w:sz w:val="18"/>
      <w:szCs w:val="18"/>
    </w:rPr>
  </w:style>
  <w:style w:type="paragraph" w:styleId="Header">
    <w:name w:val="header"/>
    <w:basedOn w:val="Normal"/>
    <w:link w:val="HeaderChar"/>
    <w:uiPriority w:val="99"/>
    <w:unhideWhenUsed/>
    <w:rsid w:val="003060D6"/>
    <w:pPr>
      <w:spacing w:after="0" w:line="240" w:lineRule="auto"/>
      <w:ind w:left="0" w:firstLine="0"/>
      <w:jc w:val="left"/>
    </w:pPr>
    <w:rPr>
      <w:color w:val="auto"/>
      <w:sz w:val="20"/>
      <w:szCs w:val="20"/>
      <w:lang w:val="en-US" w:eastAsia="en-US"/>
    </w:rPr>
  </w:style>
  <w:style w:type="character" w:customStyle="1" w:styleId="HeaderChar">
    <w:name w:val="Header Char"/>
    <w:basedOn w:val="DefaultParagraphFont"/>
    <w:link w:val="Header"/>
    <w:uiPriority w:val="99"/>
    <w:rsid w:val="003060D6"/>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3060D6"/>
    <w:pPr>
      <w:spacing w:after="120" w:line="276" w:lineRule="auto"/>
      <w:ind w:left="0" w:firstLine="0"/>
      <w:jc w:val="left"/>
    </w:pPr>
    <w:rPr>
      <w:rFonts w:ascii="Arial" w:eastAsia="Calibri" w:hAnsi="Arial"/>
      <w:color w:val="auto"/>
      <w:sz w:val="22"/>
      <w:lang w:val="x-none" w:eastAsia="en-US"/>
    </w:rPr>
  </w:style>
  <w:style w:type="character" w:customStyle="1" w:styleId="BodyTextChar">
    <w:name w:val="Body Text Char"/>
    <w:basedOn w:val="DefaultParagraphFont"/>
    <w:link w:val="BodyText"/>
    <w:uiPriority w:val="99"/>
    <w:semiHidden/>
    <w:rsid w:val="003060D6"/>
    <w:rPr>
      <w:rFonts w:ascii="Arial" w:eastAsia="Calibri" w:hAnsi="Arial" w:cs="Times New Roman"/>
      <w:lang w:val="x-none" w:eastAsia="en-US"/>
    </w:rPr>
  </w:style>
  <w:style w:type="paragraph" w:styleId="NoSpacing">
    <w:name w:val="No Spacing"/>
    <w:uiPriority w:val="1"/>
    <w:qFormat/>
    <w:rsid w:val="003060D6"/>
    <w:pPr>
      <w:spacing w:after="0" w:line="240" w:lineRule="auto"/>
    </w:pPr>
    <w:rPr>
      <w:rFonts w:ascii="Calibri" w:eastAsia="Times New Roman" w:hAnsi="Calibri" w:cs="Times New Roman"/>
    </w:rPr>
  </w:style>
  <w:style w:type="paragraph" w:customStyle="1" w:styleId="Default">
    <w:name w:val="Default"/>
    <w:rsid w:val="003060D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6F691B-F2CE-4894-8FF7-B4D6EA88E5BF}"/>
</file>

<file path=customXml/itemProps2.xml><?xml version="1.0" encoding="utf-8"?>
<ds:datastoreItem xmlns:ds="http://schemas.openxmlformats.org/officeDocument/2006/customXml" ds:itemID="{556DB39A-44FE-41E5-B4F6-DED4CDBD9556}"/>
</file>

<file path=customXml/itemProps3.xml><?xml version="1.0" encoding="utf-8"?>
<ds:datastoreItem xmlns:ds="http://schemas.openxmlformats.org/officeDocument/2006/customXml" ds:itemID="{AB82ECF5-08C6-4AD9-8B30-A5D49B194D4F}"/>
</file>

<file path=docProps/app.xml><?xml version="1.0" encoding="utf-8"?>
<Properties xmlns="http://schemas.openxmlformats.org/officeDocument/2006/extended-properties" xmlns:vt="http://schemas.openxmlformats.org/officeDocument/2006/docPropsVTypes">
  <Template>Normal</Template>
  <TotalTime>23</TotalTime>
  <Pages>9</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Archana Mandrekar</cp:lastModifiedBy>
  <cp:revision>8</cp:revision>
  <dcterms:created xsi:type="dcterms:W3CDTF">2021-05-28T03:57:00Z</dcterms:created>
  <dcterms:modified xsi:type="dcterms:W3CDTF">2022-12-14T10:25:00Z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1241800</vt:r8>
  </property>
</Properties>
</file>