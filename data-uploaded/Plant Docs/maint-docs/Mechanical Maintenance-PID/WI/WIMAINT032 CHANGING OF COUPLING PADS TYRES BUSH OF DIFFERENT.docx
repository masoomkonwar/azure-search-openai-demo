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06F5" w14:textId="77777777" w:rsidR="00F341B8" w:rsidDel="005F6044" w:rsidRDefault="007C105C">
      <w:pPr>
        <w:spacing w:after="0" w:line="259" w:lineRule="auto"/>
        <w:ind w:left="0" w:firstLine="0"/>
        <w:rPr>
          <w:del w:id="0" w:author="Sham Parab" w:date="2021-05-29T14:59:00Z"/>
        </w:rPr>
      </w:pPr>
      <w:del w:id="1" w:author="Sham Parab" w:date="2021-05-29T14:59:00Z">
        <w:r w:rsidDel="005F6044">
          <w:delText xml:space="preserve"> </w:delText>
        </w:r>
      </w:del>
    </w:p>
    <w:p w14:paraId="673CB999" w14:textId="77777777" w:rsidR="00F341B8" w:rsidRDefault="007C105C">
      <w:pPr>
        <w:spacing w:after="0" w:line="259" w:lineRule="auto"/>
        <w:ind w:left="0" w:firstLine="0"/>
      </w:pPr>
      <w:del w:id="2" w:author="Sham Parab" w:date="2021-05-29T14:59:00Z">
        <w:r w:rsidDel="005F6044">
          <w:delText xml:space="preserve"> </w:delText>
        </w:r>
      </w:del>
    </w:p>
    <w:p w14:paraId="1FA8FF32" w14:textId="77777777" w:rsidR="00F341B8" w:rsidRDefault="007C105C">
      <w:pPr>
        <w:spacing w:after="0" w:line="259" w:lineRule="auto"/>
        <w:ind w:left="0" w:firstLine="0"/>
      </w:pPr>
      <w:r>
        <w:t xml:space="preserve"> </w:t>
      </w:r>
    </w:p>
    <w:p w14:paraId="3152E81F" w14:textId="77777777" w:rsidR="00F341B8" w:rsidRPr="005F6044" w:rsidRDefault="007C105C">
      <w:pPr>
        <w:spacing w:after="0" w:line="259" w:lineRule="auto"/>
        <w:ind w:left="-5"/>
        <w:rPr>
          <w:sz w:val="26"/>
          <w:szCs w:val="26"/>
          <w:rPrChange w:id="3" w:author="Sham Parab" w:date="2021-05-29T15:03:00Z">
            <w:rPr/>
          </w:rPrChange>
        </w:rPr>
      </w:pPr>
      <w:r w:rsidRPr="005F6044">
        <w:rPr>
          <w:b/>
          <w:sz w:val="26"/>
          <w:szCs w:val="26"/>
          <w:rPrChange w:id="4" w:author="Sham Parab" w:date="2021-05-29T15:03:00Z">
            <w:rPr>
              <w:b/>
            </w:rPr>
          </w:rPrChange>
        </w:rPr>
        <w:t xml:space="preserve">ACTIVITY: CHANGING OF COUPLING PADS/TYRES/BUSH OF DIFFERENT </w:t>
      </w:r>
    </w:p>
    <w:p w14:paraId="549FC7A0" w14:textId="77777777" w:rsidR="00F341B8" w:rsidRPr="005F6044" w:rsidRDefault="007C105C">
      <w:pPr>
        <w:spacing w:after="0" w:line="259" w:lineRule="auto"/>
        <w:ind w:left="-5"/>
        <w:rPr>
          <w:sz w:val="26"/>
          <w:szCs w:val="26"/>
          <w:rPrChange w:id="5" w:author="Sham Parab" w:date="2021-05-29T15:03:00Z">
            <w:rPr/>
          </w:rPrChange>
        </w:rPr>
      </w:pPr>
      <w:r w:rsidRPr="005F6044">
        <w:rPr>
          <w:b/>
          <w:sz w:val="26"/>
          <w:szCs w:val="26"/>
          <w:rPrChange w:id="6" w:author="Sham Parab" w:date="2021-05-29T15:03:00Z">
            <w:rPr>
              <w:b/>
            </w:rPr>
          </w:rPrChange>
        </w:rPr>
        <w:t xml:space="preserve">DRIVES  </w:t>
      </w:r>
    </w:p>
    <w:p w14:paraId="10BA2137" w14:textId="77777777" w:rsidR="00F341B8" w:rsidRPr="005F6044" w:rsidRDefault="007C105C">
      <w:pPr>
        <w:spacing w:after="2" w:line="259" w:lineRule="auto"/>
        <w:ind w:left="-29" w:right="-30" w:firstLine="0"/>
        <w:rPr>
          <w:sz w:val="26"/>
          <w:szCs w:val="26"/>
          <w:rPrChange w:id="7" w:author="Sham Parab" w:date="2021-05-29T15:03:00Z">
            <w:rPr/>
          </w:rPrChange>
        </w:rPr>
      </w:pPr>
      <w:r w:rsidRPr="005F6044">
        <w:rPr>
          <w:rFonts w:ascii="Calibri" w:eastAsia="Calibri" w:hAnsi="Calibri" w:cs="Calibri"/>
          <w:noProof/>
          <w:sz w:val="26"/>
          <w:szCs w:val="26"/>
          <w:lang w:val="en-US" w:eastAsia="en-US"/>
          <w:rPrChange w:id="8" w:author="Sham Parab" w:date="2021-05-29T15:03:00Z">
            <w:rPr>
              <w:rFonts w:ascii="Calibri" w:eastAsia="Calibri" w:hAnsi="Calibri" w:cs="Calibri"/>
              <w:noProof/>
              <w:sz w:val="22"/>
              <w:lang w:val="en-US" w:eastAsia="en-US"/>
            </w:rPr>
          </w:rPrChange>
        </w:rPr>
        <mc:AlternateContent>
          <mc:Choice Requires="wpg">
            <w:drawing>
              <wp:inline distT="0" distB="0" distL="0" distR="0" wp14:anchorId="5A48A146" wp14:editId="2F5FE069">
                <wp:extent cx="5523865" cy="18288"/>
                <wp:effectExtent l="0" t="0" r="0" b="0"/>
                <wp:docPr id="3424" name="Group 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4364" name="Shape 4364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7742B" id="Group 3424" o:spid="_x0000_s1026" style="width:434.95pt;height:1.45pt;mso-position-horizontal-relative:char;mso-position-vertical-relative:line" coordsize="5523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">
                <v:shape id="Shape 4364" o:spid="_x0000_s1027" style="position:absolute;width:55238;height:182;visibility:visible;mso-wrap-style:square;v-text-anchor:top" coordsize="55238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yTMUA&#10;AADdAAAADwAAAGRycy9kb3ducmV2LnhtbESPQYvCMBSE74L/ITzBi2iqK0WqUcRFcA8uWAWvj+bZ&#10;FpuX0mRt3V+/ERY8DjPzDbPadKYSD2pcaVnBdBKBIM6sLjlXcDnvxwsQziNrrCyTgic52Kz7vRUm&#10;2rZ8okfqcxEg7BJUUHhfJ1K6rCCDbmJr4uDdbGPQB9nkUjfYBrip5CyKYmmw5LBQYE27grJ7+mMU&#10;fNvSnUcHt38eU4x9+5lff7+2Sg0H3XYJwlPn3+H/9kErmH/Ec3i9C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7JMxQAAAN0AAAAPAAAAAAAAAAAAAAAAAJgCAABkcnMv&#10;ZG93bnJldi54bWxQSwUGAAAAAAQABAD1AAAAigMAAAAA&#10;" path="m,l5523865,r,18288l,18288,,e" fillcolor="black" stroked="f" strokeweight="0">
                  <v:stroke miterlimit="83231f" joinstyle="miter"/>
                  <v:path arrowok="t" textboxrect="0,0,5523865,18288"/>
                </v:shape>
                <w10:anchorlock/>
              </v:group>
            </w:pict>
          </mc:Fallback>
        </mc:AlternateContent>
      </w:r>
    </w:p>
    <w:p w14:paraId="4F98F786" w14:textId="77777777" w:rsidR="00F341B8" w:rsidRPr="005F6044" w:rsidRDefault="007C105C">
      <w:pPr>
        <w:spacing w:after="0" w:line="259" w:lineRule="auto"/>
        <w:ind w:left="0" w:firstLine="0"/>
        <w:rPr>
          <w:sz w:val="26"/>
          <w:szCs w:val="26"/>
          <w:rPrChange w:id="9" w:author="Sham Parab" w:date="2021-05-29T15:03:00Z">
            <w:rPr/>
          </w:rPrChange>
        </w:rPr>
      </w:pPr>
      <w:r w:rsidRPr="005F6044">
        <w:rPr>
          <w:sz w:val="26"/>
          <w:szCs w:val="26"/>
          <w:rPrChange w:id="10" w:author="Sham Parab" w:date="2021-05-29T15:03:00Z">
            <w:rPr/>
          </w:rPrChange>
        </w:rPr>
        <w:t xml:space="preserve"> </w:t>
      </w:r>
    </w:p>
    <w:p w14:paraId="3A5CA087" w14:textId="77777777" w:rsidR="00F341B8" w:rsidRPr="005F6044" w:rsidRDefault="007C105C">
      <w:pPr>
        <w:numPr>
          <w:ilvl w:val="0"/>
          <w:numId w:val="1"/>
        </w:numPr>
        <w:ind w:hanging="360"/>
        <w:rPr>
          <w:sz w:val="26"/>
          <w:szCs w:val="26"/>
          <w:rPrChange w:id="11" w:author="Sham Parab" w:date="2021-05-29T15:03:00Z">
            <w:rPr/>
          </w:rPrChange>
        </w:rPr>
      </w:pPr>
      <w:r w:rsidRPr="005F6044">
        <w:rPr>
          <w:sz w:val="26"/>
          <w:szCs w:val="26"/>
          <w:rPrChange w:id="12" w:author="Sham Parab" w:date="2021-05-29T15:03:00Z">
            <w:rPr/>
          </w:rPrChange>
        </w:rPr>
        <w:t>Objective</w:t>
      </w:r>
      <w:r w:rsidRPr="005F6044">
        <w:rPr>
          <w:b/>
          <w:sz w:val="26"/>
          <w:szCs w:val="26"/>
          <w:rPrChange w:id="13" w:author="Sham Parab" w:date="2021-05-29T15:03:00Z">
            <w:rPr>
              <w:b/>
            </w:rPr>
          </w:rPrChange>
        </w:rPr>
        <w:t xml:space="preserve">  </w:t>
      </w:r>
      <w:r w:rsidRPr="005F6044">
        <w:rPr>
          <w:b/>
          <w:sz w:val="26"/>
          <w:szCs w:val="26"/>
          <w:rPrChange w:id="14" w:author="Sham Parab" w:date="2021-05-29T15:03:00Z">
            <w:rPr>
              <w:b/>
            </w:rPr>
          </w:rPrChange>
        </w:rPr>
        <w:tab/>
        <w:t xml:space="preserve">: - </w:t>
      </w:r>
      <w:r w:rsidRPr="005F6044">
        <w:rPr>
          <w:sz w:val="26"/>
          <w:szCs w:val="26"/>
          <w:rPrChange w:id="15" w:author="Sham Parab" w:date="2021-05-29T15:03:00Z">
            <w:rPr/>
          </w:rPrChange>
        </w:rPr>
        <w:t xml:space="preserve">Safe changing of coupling pads/tyres/bush of different drives  </w:t>
      </w:r>
    </w:p>
    <w:p w14:paraId="0E873483" w14:textId="77777777" w:rsidR="00F341B8" w:rsidRPr="005F6044" w:rsidRDefault="007C105C">
      <w:pPr>
        <w:numPr>
          <w:ilvl w:val="0"/>
          <w:numId w:val="1"/>
        </w:numPr>
        <w:ind w:hanging="360"/>
        <w:rPr>
          <w:sz w:val="26"/>
          <w:szCs w:val="26"/>
          <w:rPrChange w:id="16" w:author="Sham Parab" w:date="2021-05-29T15:03:00Z">
            <w:rPr/>
          </w:rPrChange>
        </w:rPr>
      </w:pPr>
      <w:r w:rsidRPr="005F6044">
        <w:rPr>
          <w:sz w:val="26"/>
          <w:szCs w:val="26"/>
          <w:rPrChange w:id="17" w:author="Sham Parab" w:date="2021-05-29T15:03:00Z">
            <w:rPr/>
          </w:rPrChange>
        </w:rPr>
        <w:t xml:space="preserve">Scope </w:t>
      </w:r>
      <w:r w:rsidRPr="005F6044">
        <w:rPr>
          <w:sz w:val="26"/>
          <w:szCs w:val="26"/>
          <w:rPrChange w:id="18" w:author="Sham Parab" w:date="2021-05-29T15:03:00Z">
            <w:rPr/>
          </w:rPrChange>
        </w:rPr>
        <w:tab/>
        <w:t xml:space="preserve"> </w:t>
      </w:r>
      <w:r w:rsidRPr="005F6044">
        <w:rPr>
          <w:sz w:val="26"/>
          <w:szCs w:val="26"/>
          <w:rPrChange w:id="19" w:author="Sham Parab" w:date="2021-05-29T15:03:00Z">
            <w:rPr/>
          </w:rPrChange>
        </w:rPr>
        <w:tab/>
        <w:t xml:space="preserve">: -  Blast Furnace Accessories </w:t>
      </w:r>
    </w:p>
    <w:p w14:paraId="73F6346B" w14:textId="77777777" w:rsidR="00F341B8" w:rsidRPr="005F6044" w:rsidRDefault="007C105C">
      <w:pPr>
        <w:numPr>
          <w:ilvl w:val="0"/>
          <w:numId w:val="1"/>
        </w:numPr>
        <w:ind w:hanging="360"/>
        <w:rPr>
          <w:sz w:val="26"/>
          <w:szCs w:val="26"/>
          <w:rPrChange w:id="20" w:author="Sham Parab" w:date="2021-05-29T15:03:00Z">
            <w:rPr/>
          </w:rPrChange>
        </w:rPr>
      </w:pPr>
      <w:r w:rsidRPr="005F6044">
        <w:rPr>
          <w:sz w:val="26"/>
          <w:szCs w:val="26"/>
          <w:rPrChange w:id="21" w:author="Sham Parab" w:date="2021-05-29T15:03:00Z">
            <w:rPr/>
          </w:rPrChange>
        </w:rPr>
        <w:t xml:space="preserve">Ref. </w:t>
      </w:r>
      <w:r w:rsidRPr="005F6044">
        <w:rPr>
          <w:sz w:val="26"/>
          <w:szCs w:val="26"/>
          <w:rPrChange w:id="22" w:author="Sham Parab" w:date="2021-05-29T15:03:00Z">
            <w:rPr/>
          </w:rPrChange>
        </w:rPr>
        <w:tab/>
        <w:t xml:space="preserve"> </w:t>
      </w:r>
      <w:r w:rsidRPr="005F6044">
        <w:rPr>
          <w:sz w:val="26"/>
          <w:szCs w:val="26"/>
          <w:rPrChange w:id="23" w:author="Sham Parab" w:date="2021-05-29T15:03:00Z">
            <w:rPr/>
          </w:rPrChange>
        </w:rPr>
        <w:tab/>
        <w:t xml:space="preserve">: -  All drives where ever applicable </w:t>
      </w:r>
    </w:p>
    <w:p w14:paraId="4745DADE" w14:textId="77777777" w:rsidR="00F341B8" w:rsidRPr="005F6044" w:rsidRDefault="007C105C">
      <w:pPr>
        <w:numPr>
          <w:ilvl w:val="0"/>
          <w:numId w:val="1"/>
        </w:numPr>
        <w:ind w:hanging="360"/>
        <w:rPr>
          <w:sz w:val="26"/>
          <w:szCs w:val="26"/>
          <w:rPrChange w:id="24" w:author="Sham Parab" w:date="2021-05-29T15:03:00Z">
            <w:rPr/>
          </w:rPrChange>
        </w:rPr>
      </w:pPr>
      <w:r w:rsidRPr="005F6044">
        <w:rPr>
          <w:sz w:val="26"/>
          <w:szCs w:val="26"/>
          <w:rPrChange w:id="25" w:author="Sham Parab" w:date="2021-05-29T15:03:00Z">
            <w:rPr/>
          </w:rPrChange>
        </w:rPr>
        <w:t xml:space="preserve">Responsibility </w:t>
      </w:r>
      <w:r w:rsidRPr="005F6044">
        <w:rPr>
          <w:sz w:val="26"/>
          <w:szCs w:val="26"/>
          <w:rPrChange w:id="26" w:author="Sham Parab" w:date="2021-05-29T15:03:00Z">
            <w:rPr/>
          </w:rPrChange>
        </w:rPr>
        <w:tab/>
        <w:t>: -  Enginee</w:t>
      </w:r>
      <w:r w:rsidR="00690003" w:rsidRPr="005F6044">
        <w:rPr>
          <w:sz w:val="26"/>
          <w:szCs w:val="26"/>
          <w:rPrChange w:id="27" w:author="Sham Parab" w:date="2021-05-29T15:03:00Z">
            <w:rPr/>
          </w:rPrChange>
        </w:rPr>
        <w:t>r in charge</w:t>
      </w:r>
    </w:p>
    <w:p w14:paraId="5DEA4300" w14:textId="77777777" w:rsidR="00F341B8" w:rsidRPr="005F6044" w:rsidRDefault="007C105C">
      <w:pPr>
        <w:spacing w:after="265" w:line="259" w:lineRule="auto"/>
        <w:ind w:left="0" w:firstLine="0"/>
        <w:rPr>
          <w:sz w:val="26"/>
          <w:szCs w:val="26"/>
          <w:rPrChange w:id="28" w:author="Sham Parab" w:date="2021-05-29T15:03:00Z">
            <w:rPr/>
          </w:rPrChange>
        </w:rPr>
      </w:pPr>
      <w:r w:rsidRPr="005F6044">
        <w:rPr>
          <w:sz w:val="26"/>
          <w:szCs w:val="26"/>
          <w:rPrChange w:id="29" w:author="Sham Parab" w:date="2021-05-29T15:03:00Z">
            <w:rPr/>
          </w:rPrChange>
        </w:rPr>
        <w:t xml:space="preserve"> </w:t>
      </w:r>
    </w:p>
    <w:p w14:paraId="7F19345B" w14:textId="77777777" w:rsidR="00F341B8" w:rsidRPr="005F6044" w:rsidRDefault="007C105C">
      <w:pPr>
        <w:spacing w:after="251" w:line="259" w:lineRule="auto"/>
        <w:ind w:left="-5"/>
        <w:rPr>
          <w:sz w:val="26"/>
          <w:szCs w:val="26"/>
          <w:rPrChange w:id="30" w:author="Sham Parab" w:date="2021-05-29T15:03:00Z">
            <w:rPr/>
          </w:rPrChange>
        </w:rPr>
      </w:pPr>
      <w:r w:rsidRPr="005F6044">
        <w:rPr>
          <w:b/>
          <w:sz w:val="26"/>
          <w:szCs w:val="26"/>
          <w:rPrChange w:id="31" w:author="Sham Parab" w:date="2021-05-29T15:03:00Z">
            <w:rPr>
              <w:b/>
            </w:rPr>
          </w:rPrChange>
        </w:rPr>
        <w:t>PPE –s to be used:</w:t>
      </w:r>
      <w:r w:rsidRPr="005F6044">
        <w:rPr>
          <w:sz w:val="26"/>
          <w:szCs w:val="26"/>
          <w:rPrChange w:id="32" w:author="Sham Parab" w:date="2021-05-29T15:03:00Z">
            <w:rPr/>
          </w:rPrChange>
        </w:rPr>
        <w:t xml:space="preserve"> </w:t>
      </w:r>
    </w:p>
    <w:p w14:paraId="04FA93B4" w14:textId="77777777" w:rsidR="00F341B8" w:rsidRPr="005F6044" w:rsidRDefault="007C105C">
      <w:pPr>
        <w:tabs>
          <w:tab w:val="center" w:pos="406"/>
          <w:tab w:val="center" w:pos="3661"/>
        </w:tabs>
        <w:spacing w:after="275"/>
        <w:ind w:left="0" w:firstLine="0"/>
        <w:rPr>
          <w:sz w:val="26"/>
          <w:szCs w:val="26"/>
          <w:rPrChange w:id="33" w:author="Sham Parab" w:date="2021-05-29T15:03:00Z">
            <w:rPr/>
          </w:rPrChange>
        </w:rPr>
      </w:pPr>
      <w:r w:rsidRPr="005F6044">
        <w:rPr>
          <w:rFonts w:ascii="Calibri" w:eastAsia="Calibri" w:hAnsi="Calibri" w:cs="Calibri"/>
          <w:sz w:val="26"/>
          <w:szCs w:val="26"/>
          <w:rPrChange w:id="34" w:author="Sham Parab" w:date="2021-05-29T15:03:00Z">
            <w:rPr>
              <w:rFonts w:ascii="Calibri" w:eastAsia="Calibri" w:hAnsi="Calibri" w:cs="Calibri"/>
              <w:sz w:val="22"/>
            </w:rPr>
          </w:rPrChange>
        </w:rPr>
        <w:tab/>
      </w:r>
      <w:r w:rsidRPr="005F6044">
        <w:rPr>
          <w:rFonts w:ascii="Segoe UI Symbol" w:eastAsia="Segoe UI Symbol" w:hAnsi="Segoe UI Symbol" w:cs="Segoe UI Symbol"/>
          <w:sz w:val="26"/>
          <w:szCs w:val="26"/>
          <w:rPrChange w:id="35" w:author="Sham Parab" w:date="2021-05-29T15:03:00Z">
            <w:rPr>
              <w:rFonts w:ascii="Segoe UI Symbol" w:eastAsia="Segoe UI Symbol" w:hAnsi="Segoe UI Symbol" w:cs="Segoe UI Symbol"/>
              <w:sz w:val="20"/>
            </w:rPr>
          </w:rPrChange>
        </w:rPr>
        <w:t></w:t>
      </w:r>
      <w:r w:rsidRPr="005F6044">
        <w:rPr>
          <w:rFonts w:ascii="Arial" w:eastAsia="Arial" w:hAnsi="Arial" w:cs="Arial"/>
          <w:sz w:val="26"/>
          <w:szCs w:val="26"/>
          <w:rPrChange w:id="36" w:author="Sham Parab" w:date="2021-05-29T15:03:00Z">
            <w:rPr>
              <w:rFonts w:ascii="Arial" w:eastAsia="Arial" w:hAnsi="Arial" w:cs="Arial"/>
              <w:sz w:val="20"/>
            </w:rPr>
          </w:rPrChange>
        </w:rPr>
        <w:t xml:space="preserve"> </w:t>
      </w:r>
      <w:r w:rsidRPr="005F6044">
        <w:rPr>
          <w:rFonts w:ascii="Arial" w:eastAsia="Arial" w:hAnsi="Arial" w:cs="Arial"/>
          <w:sz w:val="26"/>
          <w:szCs w:val="26"/>
          <w:rPrChange w:id="37" w:author="Sham Parab" w:date="2021-05-29T15:03:00Z">
            <w:rPr>
              <w:rFonts w:ascii="Arial" w:eastAsia="Arial" w:hAnsi="Arial" w:cs="Arial"/>
              <w:sz w:val="20"/>
            </w:rPr>
          </w:rPrChange>
        </w:rPr>
        <w:tab/>
      </w:r>
      <w:r w:rsidRPr="005F6044">
        <w:rPr>
          <w:sz w:val="26"/>
          <w:szCs w:val="26"/>
          <w:rPrChange w:id="38" w:author="Sham Parab" w:date="2021-05-29T15:03:00Z">
            <w:rPr/>
          </w:rPrChange>
        </w:rPr>
        <w:t xml:space="preserve">Helmet, Safety shoes, Hand gloves, Cotton </w:t>
      </w:r>
      <w:proofErr w:type="gramStart"/>
      <w:r w:rsidRPr="005F6044">
        <w:rPr>
          <w:sz w:val="26"/>
          <w:szCs w:val="26"/>
          <w:rPrChange w:id="39" w:author="Sham Parab" w:date="2021-05-29T15:03:00Z">
            <w:rPr/>
          </w:rPrChange>
        </w:rPr>
        <w:t xml:space="preserve">cloth </w:t>
      </w:r>
      <w:ins w:id="40" w:author="Abhijit S Nabar" w:date="2019-11-16T17:33:00Z">
        <w:r w:rsidR="009A252E" w:rsidRPr="005F6044">
          <w:rPr>
            <w:sz w:val="26"/>
            <w:szCs w:val="26"/>
            <w:rPrChange w:id="41" w:author="Sham Parab" w:date="2021-05-29T15:03:00Z">
              <w:rPr/>
            </w:rPrChange>
          </w:rPr>
          <w:t>,</w:t>
        </w:r>
        <w:proofErr w:type="gramEnd"/>
        <w:r w:rsidR="009A252E" w:rsidRPr="005F6044">
          <w:rPr>
            <w:sz w:val="26"/>
            <w:szCs w:val="26"/>
            <w:rPrChange w:id="42" w:author="Sham Parab" w:date="2021-05-29T15:03:00Z">
              <w:rPr/>
            </w:rPrChange>
          </w:rPr>
          <w:t xml:space="preserve"> ear plugs </w:t>
        </w:r>
      </w:ins>
      <w:r w:rsidRPr="005F6044">
        <w:rPr>
          <w:sz w:val="26"/>
          <w:szCs w:val="26"/>
          <w:rPrChange w:id="43" w:author="Sham Parab" w:date="2021-05-29T15:03:00Z">
            <w:rPr/>
          </w:rPrChange>
        </w:rPr>
        <w:t xml:space="preserve">and goggles  </w:t>
      </w:r>
    </w:p>
    <w:p w14:paraId="1C01119F" w14:textId="77777777" w:rsidR="00F341B8" w:rsidRPr="005F6044" w:rsidRDefault="007C105C">
      <w:pPr>
        <w:spacing w:after="265" w:line="259" w:lineRule="auto"/>
        <w:ind w:left="-5"/>
        <w:rPr>
          <w:sz w:val="26"/>
          <w:szCs w:val="26"/>
          <w:rPrChange w:id="44" w:author="Sham Parab" w:date="2021-05-29T15:03:00Z">
            <w:rPr/>
          </w:rPrChange>
        </w:rPr>
      </w:pPr>
      <w:r w:rsidRPr="005F6044">
        <w:rPr>
          <w:b/>
          <w:sz w:val="26"/>
          <w:szCs w:val="26"/>
          <w:rPrChange w:id="45" w:author="Sham Parab" w:date="2021-05-29T15:03:00Z">
            <w:rPr>
              <w:b/>
            </w:rPr>
          </w:rPrChange>
        </w:rPr>
        <w:t>Aspect – impact:</w:t>
      </w:r>
      <w:r w:rsidRPr="005F6044">
        <w:rPr>
          <w:sz w:val="26"/>
          <w:szCs w:val="26"/>
          <w:rPrChange w:id="46" w:author="Sham Parab" w:date="2021-05-29T15:03:00Z">
            <w:rPr/>
          </w:rPrChange>
        </w:rPr>
        <w:t xml:space="preserve"> </w:t>
      </w:r>
    </w:p>
    <w:p w14:paraId="700DC133" w14:textId="77777777" w:rsidR="00F341B8" w:rsidRPr="005F6044" w:rsidRDefault="007C105C">
      <w:pPr>
        <w:tabs>
          <w:tab w:val="center" w:pos="3215"/>
        </w:tabs>
        <w:spacing w:after="20" w:line="259" w:lineRule="auto"/>
        <w:ind w:left="-15" w:firstLine="0"/>
        <w:rPr>
          <w:sz w:val="26"/>
          <w:szCs w:val="26"/>
          <w:rPrChange w:id="47" w:author="Sham Parab" w:date="2021-05-29T15:03:00Z">
            <w:rPr/>
          </w:rPrChange>
        </w:rPr>
      </w:pPr>
      <w:r w:rsidRPr="005F6044">
        <w:rPr>
          <w:sz w:val="26"/>
          <w:szCs w:val="26"/>
          <w:rPrChange w:id="48" w:author="Sham Parab" w:date="2021-05-29T15:03:00Z">
            <w:rPr>
              <w:sz w:val="20"/>
            </w:rPr>
          </w:rPrChange>
        </w:rPr>
        <w:t xml:space="preserve">Scrap generation </w:t>
      </w:r>
      <w:r w:rsidRPr="005F6044">
        <w:rPr>
          <w:sz w:val="26"/>
          <w:szCs w:val="26"/>
          <w:rPrChange w:id="49" w:author="Sham Parab" w:date="2021-05-29T15:03:00Z">
            <w:rPr/>
          </w:rPrChange>
        </w:rPr>
        <w:tab/>
        <w:t xml:space="preserve">Resource Depletion </w:t>
      </w:r>
    </w:p>
    <w:p w14:paraId="5AB9A375" w14:textId="77777777" w:rsidR="00F341B8" w:rsidRPr="005F6044" w:rsidRDefault="007C105C">
      <w:pPr>
        <w:tabs>
          <w:tab w:val="center" w:pos="4145"/>
        </w:tabs>
        <w:spacing w:after="20" w:line="259" w:lineRule="auto"/>
        <w:ind w:left="-15" w:firstLine="0"/>
        <w:rPr>
          <w:sz w:val="26"/>
          <w:szCs w:val="26"/>
          <w:rPrChange w:id="50" w:author="Sham Parab" w:date="2021-05-29T15:03:00Z">
            <w:rPr/>
          </w:rPrChange>
        </w:rPr>
      </w:pPr>
      <w:r w:rsidRPr="005F6044">
        <w:rPr>
          <w:sz w:val="26"/>
          <w:szCs w:val="26"/>
          <w:rPrChange w:id="51" w:author="Sham Parab" w:date="2021-05-29T15:03:00Z">
            <w:rPr>
              <w:sz w:val="20"/>
            </w:rPr>
          </w:rPrChange>
        </w:rPr>
        <w:t xml:space="preserve">Oil Spillage </w:t>
      </w:r>
      <w:r w:rsidRPr="005F6044">
        <w:rPr>
          <w:sz w:val="26"/>
          <w:szCs w:val="26"/>
          <w:rPrChange w:id="52" w:author="Sham Parab" w:date="2021-05-29T15:03:00Z">
            <w:rPr/>
          </w:rPrChange>
        </w:rPr>
        <w:tab/>
        <w:t xml:space="preserve">Land contamination &amp; Resource Depletion </w:t>
      </w:r>
    </w:p>
    <w:p w14:paraId="1EC0A8EE" w14:textId="77777777" w:rsidR="009A252E" w:rsidRPr="005F6044" w:rsidRDefault="007C105C">
      <w:pPr>
        <w:spacing w:after="20" w:line="469" w:lineRule="auto"/>
        <w:ind w:left="-5" w:right="1738"/>
        <w:rPr>
          <w:ins w:id="53" w:author="Abhijit S Nabar" w:date="2019-11-16T17:33:00Z"/>
          <w:sz w:val="26"/>
          <w:szCs w:val="26"/>
          <w:rPrChange w:id="54" w:author="Sham Parab" w:date="2021-05-29T15:03:00Z">
            <w:rPr>
              <w:ins w:id="55" w:author="Abhijit S Nabar" w:date="2019-11-16T17:33:00Z"/>
            </w:rPr>
          </w:rPrChange>
        </w:rPr>
      </w:pPr>
      <w:r w:rsidRPr="005F6044">
        <w:rPr>
          <w:sz w:val="26"/>
          <w:szCs w:val="26"/>
          <w:rPrChange w:id="56" w:author="Sham Parab" w:date="2021-05-29T15:03:00Z">
            <w:rPr>
              <w:sz w:val="20"/>
            </w:rPr>
          </w:rPrChange>
        </w:rPr>
        <w:t xml:space="preserve">Oil traced waste generation Land contamination &amp; Resource Depletion </w:t>
      </w:r>
    </w:p>
    <w:p w14:paraId="601D7BBD" w14:textId="77777777" w:rsidR="00F341B8" w:rsidRPr="005F6044" w:rsidRDefault="007C105C">
      <w:pPr>
        <w:spacing w:after="20" w:line="469" w:lineRule="auto"/>
        <w:ind w:left="-5" w:right="1738"/>
        <w:rPr>
          <w:sz w:val="26"/>
          <w:szCs w:val="26"/>
          <w:rPrChange w:id="57" w:author="Sham Parab" w:date="2021-05-29T15:03:00Z">
            <w:rPr/>
          </w:rPrChange>
        </w:rPr>
      </w:pPr>
      <w:r w:rsidRPr="005F6044">
        <w:rPr>
          <w:b/>
          <w:sz w:val="26"/>
          <w:szCs w:val="26"/>
          <w:u w:val="single" w:color="000000"/>
          <w:rPrChange w:id="58" w:author="Sham Parab" w:date="2021-05-29T15:03:00Z">
            <w:rPr>
              <w:b/>
              <w:sz w:val="27"/>
              <w:u w:val="single" w:color="000000"/>
            </w:rPr>
          </w:rPrChange>
        </w:rPr>
        <w:t xml:space="preserve">Hazards </w:t>
      </w:r>
      <w:proofErr w:type="gramStart"/>
      <w:r w:rsidRPr="005F6044">
        <w:rPr>
          <w:b/>
          <w:sz w:val="26"/>
          <w:szCs w:val="26"/>
          <w:u w:val="single" w:color="000000"/>
          <w:rPrChange w:id="59" w:author="Sham Parab" w:date="2021-05-29T15:03:00Z">
            <w:rPr>
              <w:b/>
              <w:sz w:val="27"/>
              <w:u w:val="single" w:color="000000"/>
            </w:rPr>
          </w:rPrChange>
        </w:rPr>
        <w:t>identified :</w:t>
      </w:r>
      <w:proofErr w:type="gramEnd"/>
      <w:r w:rsidRPr="005F6044">
        <w:rPr>
          <w:sz w:val="26"/>
          <w:szCs w:val="26"/>
          <w:rPrChange w:id="60" w:author="Sham Parab" w:date="2021-05-29T15:03:00Z">
            <w:rPr/>
          </w:rPrChange>
        </w:rPr>
        <w:t xml:space="preserve"> </w:t>
      </w:r>
    </w:p>
    <w:p w14:paraId="6620F439" w14:textId="77777777" w:rsidR="00F341B8" w:rsidRPr="005F6044" w:rsidRDefault="007C105C">
      <w:pPr>
        <w:tabs>
          <w:tab w:val="center" w:pos="2200"/>
          <w:tab w:val="center" w:pos="5496"/>
        </w:tabs>
        <w:spacing w:after="271"/>
        <w:ind w:left="0" w:firstLine="0"/>
        <w:rPr>
          <w:sz w:val="26"/>
          <w:szCs w:val="26"/>
          <w:rPrChange w:id="61" w:author="Sham Parab" w:date="2021-05-29T15:03:00Z">
            <w:rPr/>
          </w:rPrChange>
        </w:rPr>
      </w:pPr>
      <w:r w:rsidRPr="005F6044">
        <w:rPr>
          <w:b/>
          <w:sz w:val="26"/>
          <w:szCs w:val="26"/>
          <w:rPrChange w:id="62" w:author="Sham Parab" w:date="2021-05-29T15:03:00Z">
            <w:rPr>
              <w:b/>
            </w:rPr>
          </w:rPrChange>
        </w:rPr>
        <w:t>Physical Hazard</w:t>
      </w:r>
      <w:r w:rsidRPr="005F6044">
        <w:rPr>
          <w:sz w:val="26"/>
          <w:szCs w:val="26"/>
          <w:rPrChange w:id="63" w:author="Sham Parab" w:date="2021-05-29T15:03:00Z">
            <w:rPr/>
          </w:rPrChange>
        </w:rPr>
        <w:t xml:space="preserve"> </w:t>
      </w:r>
      <w:r w:rsidRPr="005F6044">
        <w:rPr>
          <w:sz w:val="26"/>
          <w:szCs w:val="26"/>
          <w:rPrChange w:id="64" w:author="Sham Parab" w:date="2021-05-29T15:03:00Z">
            <w:rPr/>
          </w:rPrChange>
        </w:rPr>
        <w:tab/>
        <w:t xml:space="preserve">- </w:t>
      </w:r>
      <w:r w:rsidRPr="005F6044">
        <w:rPr>
          <w:sz w:val="26"/>
          <w:szCs w:val="26"/>
          <w:rPrChange w:id="65" w:author="Sham Parab" w:date="2021-05-29T15:03:00Z">
            <w:rPr/>
          </w:rPrChange>
        </w:rPr>
        <w:tab/>
        <w:t xml:space="preserve">Pressure, temperature, dust inhalation, </w:t>
      </w:r>
      <w:del w:id="66" w:author="Abhijit S Nabar" w:date="2019-11-16T17:54:00Z">
        <w:r w:rsidRPr="005F6044" w:rsidDel="005B05EF">
          <w:rPr>
            <w:sz w:val="26"/>
            <w:szCs w:val="26"/>
            <w:rPrChange w:id="67" w:author="Sham Parab" w:date="2021-05-29T15:03:00Z">
              <w:rPr/>
            </w:rPrChange>
          </w:rPr>
          <w:delText>fire</w:delText>
        </w:r>
      </w:del>
      <w:r w:rsidRPr="005F6044">
        <w:rPr>
          <w:sz w:val="26"/>
          <w:szCs w:val="26"/>
          <w:rPrChange w:id="68" w:author="Sham Parab" w:date="2021-05-29T15:03:00Z">
            <w:rPr/>
          </w:rPrChange>
        </w:rPr>
        <w:t xml:space="preserve">, congestion </w:t>
      </w:r>
    </w:p>
    <w:p w14:paraId="1946247F" w14:textId="77777777" w:rsidR="00F341B8" w:rsidRPr="005F6044" w:rsidRDefault="007C105C">
      <w:pPr>
        <w:spacing w:after="272"/>
        <w:rPr>
          <w:sz w:val="26"/>
          <w:szCs w:val="26"/>
          <w:rPrChange w:id="69" w:author="Sham Parab" w:date="2021-05-29T15:03:00Z">
            <w:rPr/>
          </w:rPrChange>
        </w:rPr>
      </w:pPr>
      <w:r w:rsidRPr="005F6044">
        <w:rPr>
          <w:b/>
          <w:sz w:val="26"/>
          <w:szCs w:val="26"/>
          <w:rPrChange w:id="70" w:author="Sham Parab" w:date="2021-05-29T15:03:00Z">
            <w:rPr>
              <w:b/>
            </w:rPr>
          </w:rPrChange>
        </w:rPr>
        <w:t>Mechanical Hazard</w:t>
      </w:r>
      <w:r w:rsidRPr="005F6044">
        <w:rPr>
          <w:sz w:val="26"/>
          <w:szCs w:val="26"/>
          <w:rPrChange w:id="71" w:author="Sham Parab" w:date="2021-05-29T15:03:00Z">
            <w:rPr/>
          </w:rPrChange>
        </w:rPr>
        <w:t xml:space="preserve"> - Trapping, Impact of moving/slinged items, entanglement, fall of material, fall of person from platform &amp; height </w:t>
      </w:r>
    </w:p>
    <w:p w14:paraId="32F2E44B" w14:textId="77777777" w:rsidR="00F341B8" w:rsidRPr="005F6044" w:rsidRDefault="007C105C">
      <w:pPr>
        <w:spacing w:after="319" w:line="259" w:lineRule="auto"/>
        <w:ind w:left="-5"/>
        <w:rPr>
          <w:sz w:val="26"/>
          <w:szCs w:val="26"/>
          <w:rPrChange w:id="72" w:author="Sham Parab" w:date="2021-05-29T15:03:00Z">
            <w:rPr/>
          </w:rPrChange>
        </w:rPr>
      </w:pPr>
      <w:r w:rsidRPr="005F6044">
        <w:rPr>
          <w:b/>
          <w:sz w:val="26"/>
          <w:szCs w:val="26"/>
          <w:rPrChange w:id="73" w:author="Sham Parab" w:date="2021-05-29T15:03:00Z">
            <w:rPr>
              <w:b/>
            </w:rPr>
          </w:rPrChange>
        </w:rPr>
        <w:t>Electrical Hazard</w:t>
      </w:r>
      <w:r w:rsidRPr="005F6044">
        <w:rPr>
          <w:sz w:val="26"/>
          <w:szCs w:val="26"/>
          <w:rPrChange w:id="74" w:author="Sham Parab" w:date="2021-05-29T15:03:00Z">
            <w:rPr/>
          </w:rPrChange>
        </w:rPr>
        <w:t xml:space="preserve"> – Shock </w:t>
      </w:r>
    </w:p>
    <w:p w14:paraId="2B2CE804" w14:textId="77777777" w:rsidR="00F341B8" w:rsidRPr="005F6044" w:rsidRDefault="007C105C">
      <w:pPr>
        <w:spacing w:after="51"/>
        <w:rPr>
          <w:sz w:val="26"/>
          <w:szCs w:val="26"/>
          <w:rPrChange w:id="75" w:author="Sham Parab" w:date="2021-05-29T15:03:00Z">
            <w:rPr/>
          </w:rPrChange>
        </w:rPr>
      </w:pPr>
      <w:r w:rsidRPr="005F6044">
        <w:rPr>
          <w:sz w:val="26"/>
          <w:szCs w:val="26"/>
          <w:rPrChange w:id="76" w:author="Sham Parab" w:date="2021-05-29T15:03:00Z">
            <w:rPr/>
          </w:rPrChange>
        </w:rPr>
        <w:t xml:space="preserve">Chemical hazard            -   Co gas poisoning &amp; Fire </w:t>
      </w:r>
    </w:p>
    <w:p w14:paraId="74CDA1F7" w14:textId="77777777" w:rsidR="009A252E" w:rsidRPr="005F6044" w:rsidRDefault="007C105C">
      <w:pPr>
        <w:spacing w:after="50" w:line="300" w:lineRule="auto"/>
        <w:ind w:right="3850"/>
        <w:rPr>
          <w:ins w:id="77" w:author="Abhijit S Nabar" w:date="2019-11-16T17:36:00Z"/>
          <w:sz w:val="26"/>
          <w:szCs w:val="26"/>
          <w:rPrChange w:id="78" w:author="Sham Parab" w:date="2021-05-29T15:03:00Z">
            <w:rPr>
              <w:ins w:id="79" w:author="Abhijit S Nabar" w:date="2019-11-16T17:36:00Z"/>
            </w:rPr>
          </w:rPrChange>
        </w:rPr>
      </w:pPr>
      <w:r w:rsidRPr="005F6044">
        <w:rPr>
          <w:sz w:val="26"/>
          <w:szCs w:val="26"/>
          <w:rPrChange w:id="80" w:author="Sham Parab" w:date="2021-05-29T15:03:00Z">
            <w:rPr/>
          </w:rPrChange>
        </w:rPr>
        <w:t xml:space="preserve">Biological Hazard </w:t>
      </w:r>
      <w:r w:rsidRPr="005F6044">
        <w:rPr>
          <w:sz w:val="26"/>
          <w:szCs w:val="26"/>
          <w:rPrChange w:id="81" w:author="Sham Parab" w:date="2021-05-29T15:03:00Z">
            <w:rPr/>
          </w:rPrChange>
        </w:rPr>
        <w:tab/>
        <w:t xml:space="preserve">      -   Bee sting </w:t>
      </w:r>
      <w:ins w:id="82" w:author="Abhijit S Nabar" w:date="2019-11-16T17:36:00Z">
        <w:r w:rsidR="009A252E" w:rsidRPr="005F6044">
          <w:rPr>
            <w:sz w:val="26"/>
            <w:szCs w:val="26"/>
            <w:rPrChange w:id="83" w:author="Sham Parab" w:date="2021-05-29T15:03:00Z">
              <w:rPr/>
            </w:rPrChange>
          </w:rPr>
          <w:t xml:space="preserve">Human </w:t>
        </w:r>
      </w:ins>
    </w:p>
    <w:p w14:paraId="0FCB69A2" w14:textId="77777777" w:rsidR="009A252E" w:rsidRPr="005F6044" w:rsidDel="009A252E" w:rsidRDefault="009F2930" w:rsidP="009A252E">
      <w:pPr>
        <w:spacing w:after="50" w:line="300" w:lineRule="auto"/>
        <w:ind w:right="3850"/>
        <w:rPr>
          <w:del w:id="84" w:author="Abhijit S Nabar" w:date="2019-11-16T17:36:00Z"/>
          <w:sz w:val="26"/>
          <w:szCs w:val="26"/>
          <w:rPrChange w:id="85" w:author="Sham Parab" w:date="2021-05-29T15:03:00Z">
            <w:rPr>
              <w:del w:id="86" w:author="Abhijit S Nabar" w:date="2019-11-16T17:36:00Z"/>
            </w:rPr>
          </w:rPrChange>
        </w:rPr>
      </w:pPr>
      <w:ins w:id="87" w:author="Abhijit S Nabar" w:date="2019-11-16T18:10:00Z">
        <w:r w:rsidRPr="005F6044">
          <w:rPr>
            <w:sz w:val="26"/>
            <w:szCs w:val="26"/>
            <w:rPrChange w:id="88" w:author="Sham Parab" w:date="2021-05-29T15:03:00Z">
              <w:rPr/>
            </w:rPrChange>
          </w:rPr>
          <w:lastRenderedPageBreak/>
          <w:t xml:space="preserve">Human </w:t>
        </w:r>
      </w:ins>
      <w:proofErr w:type="spellStart"/>
      <w:ins w:id="89" w:author="Abhijit S Nabar" w:date="2019-11-16T17:36:00Z">
        <w:r w:rsidR="009A252E" w:rsidRPr="005F6044">
          <w:rPr>
            <w:sz w:val="26"/>
            <w:szCs w:val="26"/>
            <w:rPrChange w:id="90" w:author="Sham Parab" w:date="2021-05-29T15:03:00Z">
              <w:rPr/>
            </w:rPrChange>
          </w:rPr>
          <w:t>Behavior</w:t>
        </w:r>
        <w:proofErr w:type="spellEnd"/>
        <w:r w:rsidR="009A252E" w:rsidRPr="005F6044">
          <w:rPr>
            <w:sz w:val="26"/>
            <w:szCs w:val="26"/>
            <w:rPrChange w:id="91" w:author="Sham Parab" w:date="2021-05-29T15:03:00Z">
              <w:rPr/>
            </w:rPrChange>
          </w:rPr>
          <w:t xml:space="preserve"> aspect of operators</w:t>
        </w:r>
      </w:ins>
      <w:ins w:id="92" w:author="Abhijit S Nabar" w:date="2019-11-16T17:37:00Z">
        <w:r w:rsidR="009A252E" w:rsidRPr="005F6044">
          <w:rPr>
            <w:sz w:val="26"/>
            <w:szCs w:val="26"/>
            <w:rPrChange w:id="93" w:author="Sham Parab" w:date="2021-05-29T15:03:00Z">
              <w:rPr/>
            </w:rPrChange>
          </w:rPr>
          <w:t>:</w:t>
        </w:r>
      </w:ins>
      <w:del w:id="94" w:author="Abhijit S Nabar" w:date="2019-11-16T17:36:00Z">
        <w:r w:rsidR="007C105C" w:rsidRPr="005F6044" w:rsidDel="009A252E">
          <w:rPr>
            <w:sz w:val="26"/>
            <w:szCs w:val="26"/>
            <w:rPrChange w:id="95" w:author="Sham Parab" w:date="2021-05-29T15:03:00Z">
              <w:rPr/>
            </w:rPrChange>
          </w:rPr>
          <w:delText xml:space="preserve">Behavioral Hazard </w:delText>
        </w:r>
      </w:del>
      <w:r w:rsidR="007C105C" w:rsidRPr="005F6044">
        <w:rPr>
          <w:sz w:val="26"/>
          <w:szCs w:val="26"/>
          <w:rPrChange w:id="96" w:author="Sham Parab" w:date="2021-05-29T15:03:00Z">
            <w:rPr/>
          </w:rPrChange>
        </w:rPr>
        <w:t xml:space="preserve">     </w:t>
      </w:r>
      <w:del w:id="97" w:author="Abhijit S Nabar" w:date="2019-11-16T17:37:00Z">
        <w:r w:rsidR="007C105C" w:rsidRPr="005F6044" w:rsidDel="009A252E">
          <w:rPr>
            <w:sz w:val="26"/>
            <w:szCs w:val="26"/>
            <w:rPrChange w:id="98" w:author="Sham Parab" w:date="2021-05-29T15:03:00Z">
              <w:rPr/>
            </w:rPrChange>
          </w:rPr>
          <w:delText xml:space="preserve">   -  </w:delText>
        </w:r>
      </w:del>
      <w:ins w:id="99" w:author="Abhijit S Nabar" w:date="2019-11-16T17:35:00Z">
        <w:r w:rsidR="009A252E" w:rsidRPr="005F6044">
          <w:rPr>
            <w:sz w:val="26"/>
            <w:szCs w:val="26"/>
            <w:rPrChange w:id="100" w:author="Sham Parab" w:date="2021-05-29T15:03:00Z">
              <w:rPr/>
            </w:rPrChange>
          </w:rPr>
          <w:t xml:space="preserve">Operator nature, alcoholism, casual </w:t>
        </w:r>
        <w:proofErr w:type="gramStart"/>
        <w:r w:rsidR="009A252E" w:rsidRPr="005F6044">
          <w:rPr>
            <w:sz w:val="26"/>
            <w:szCs w:val="26"/>
            <w:rPrChange w:id="101" w:author="Sham Parab" w:date="2021-05-29T15:03:00Z">
              <w:rPr/>
            </w:rPrChange>
          </w:rPr>
          <w:t>approach,  horse</w:t>
        </w:r>
        <w:proofErr w:type="gramEnd"/>
        <w:r w:rsidR="009A252E" w:rsidRPr="005F6044">
          <w:rPr>
            <w:sz w:val="26"/>
            <w:szCs w:val="26"/>
            <w:rPrChange w:id="102" w:author="Sham Parab" w:date="2021-05-29T15:03:00Z">
              <w:rPr/>
            </w:rPrChange>
          </w:rPr>
          <w:t xml:space="preserve"> play, use of mobile at workplace,  back pain  &amp; non usage of PPE?s</w:t>
        </w:r>
      </w:ins>
    </w:p>
    <w:p w14:paraId="09A02AB8" w14:textId="77777777" w:rsidR="00F341B8" w:rsidRPr="005F6044" w:rsidDel="005F6044" w:rsidRDefault="007C105C">
      <w:pPr>
        <w:spacing w:after="50" w:line="300" w:lineRule="auto"/>
        <w:ind w:right="3850"/>
        <w:rPr>
          <w:del w:id="103" w:author="Sham Parab" w:date="2021-05-29T15:01:00Z"/>
          <w:sz w:val="26"/>
          <w:szCs w:val="26"/>
          <w:rPrChange w:id="104" w:author="Sham Parab" w:date="2021-05-29T15:03:00Z">
            <w:rPr>
              <w:del w:id="105" w:author="Sham Parab" w:date="2021-05-29T15:01:00Z"/>
            </w:rPr>
          </w:rPrChange>
        </w:rPr>
        <w:pPrChange w:id="106" w:author="Abhijit S Nabar" w:date="2019-11-16T17:36:00Z">
          <w:pPr>
            <w:numPr>
              <w:numId w:val="2"/>
            </w:numPr>
            <w:ind w:left="705" w:hanging="360"/>
          </w:pPr>
        </w:pPrChange>
      </w:pPr>
      <w:del w:id="107" w:author="Abhijit S Nabar" w:date="2019-11-16T17:36:00Z">
        <w:r w:rsidRPr="005F6044" w:rsidDel="009A252E">
          <w:rPr>
            <w:sz w:val="26"/>
            <w:szCs w:val="26"/>
            <w:rPrChange w:id="108" w:author="Sham Parab" w:date="2021-05-29T15:03:00Z">
              <w:rPr/>
            </w:rPrChange>
          </w:rPr>
          <w:delText>Workmen un</w:delText>
        </w:r>
      </w:del>
      <w:del w:id="109" w:author="Abhijit S Nabar" w:date="2019-11-16T17:35:00Z">
        <w:r w:rsidRPr="005F6044" w:rsidDel="009A252E">
          <w:rPr>
            <w:sz w:val="26"/>
            <w:szCs w:val="26"/>
            <w:rPrChange w:id="110" w:author="Sham Parab" w:date="2021-05-29T15:03:00Z">
              <w:rPr/>
            </w:rPrChange>
          </w:rPr>
          <w:delText>der influence of alcohol</w:delText>
        </w:r>
      </w:del>
      <w:r w:rsidRPr="005F6044">
        <w:rPr>
          <w:sz w:val="26"/>
          <w:szCs w:val="26"/>
          <w:rPrChange w:id="111" w:author="Sham Parab" w:date="2021-05-29T15:03:00Z">
            <w:rPr/>
          </w:rPrChange>
        </w:rPr>
        <w:t xml:space="preserve">  </w:t>
      </w:r>
    </w:p>
    <w:p w14:paraId="60939787" w14:textId="77777777" w:rsidR="00F341B8" w:rsidRPr="005F6044" w:rsidRDefault="007C105C">
      <w:pPr>
        <w:spacing w:after="50" w:line="300" w:lineRule="auto"/>
        <w:ind w:right="3850"/>
        <w:rPr>
          <w:sz w:val="26"/>
          <w:szCs w:val="26"/>
          <w:rPrChange w:id="112" w:author="Sham Parab" w:date="2021-05-29T15:03:00Z">
            <w:rPr/>
          </w:rPrChange>
        </w:rPr>
        <w:pPrChange w:id="113" w:author="Sham Parab" w:date="2021-05-29T15:01:00Z">
          <w:pPr>
            <w:numPr>
              <w:numId w:val="2"/>
            </w:numPr>
            <w:ind w:left="705" w:hanging="360"/>
          </w:pPr>
        </w:pPrChange>
      </w:pPr>
      <w:del w:id="114" w:author="Abhijit S Nabar" w:date="2019-11-16T17:35:00Z">
        <w:r w:rsidRPr="005F6044" w:rsidDel="009A252E">
          <w:rPr>
            <w:sz w:val="26"/>
            <w:szCs w:val="26"/>
            <w:rPrChange w:id="115" w:author="Sham Parab" w:date="2021-05-29T15:03:00Z">
              <w:rPr/>
            </w:rPrChange>
          </w:rPr>
          <w:delText xml:space="preserve">Violation of procedure </w:delText>
        </w:r>
      </w:del>
      <w:del w:id="116" w:author="Sham Parab" w:date="2021-05-29T14:59:00Z">
        <w:r w:rsidRPr="005F6044" w:rsidDel="005F6044">
          <w:rPr>
            <w:sz w:val="26"/>
            <w:szCs w:val="26"/>
            <w:rPrChange w:id="117" w:author="Sham Parab" w:date="2021-05-29T15:03:00Z">
              <w:rPr/>
            </w:rPrChange>
          </w:rPr>
          <w:delText xml:space="preserve"> </w:delText>
        </w:r>
      </w:del>
    </w:p>
    <w:p w14:paraId="19290936" w14:textId="77777777" w:rsidR="00F341B8" w:rsidRPr="005F6044" w:rsidDel="005F6044" w:rsidRDefault="007C105C">
      <w:pPr>
        <w:ind w:left="0" w:firstLine="0"/>
        <w:rPr>
          <w:del w:id="118" w:author="Sham Parab" w:date="2021-05-29T14:59:00Z"/>
          <w:sz w:val="26"/>
          <w:szCs w:val="26"/>
          <w:rPrChange w:id="119" w:author="Sham Parab" w:date="2021-05-29T15:03:00Z">
            <w:rPr>
              <w:del w:id="120" w:author="Sham Parab" w:date="2021-05-29T14:59:00Z"/>
            </w:rPr>
          </w:rPrChange>
        </w:rPr>
        <w:pPrChange w:id="121" w:author="Abhijit S Nabar" w:date="2019-11-16T17:35:00Z">
          <w:pPr>
            <w:numPr>
              <w:numId w:val="2"/>
            </w:numPr>
            <w:ind w:left="705" w:hanging="360"/>
          </w:pPr>
        </w:pPrChange>
      </w:pPr>
      <w:del w:id="122" w:author="Abhijit S Nabar" w:date="2019-11-16T17:35:00Z">
        <w:r w:rsidRPr="005F6044" w:rsidDel="009A252E">
          <w:rPr>
            <w:sz w:val="26"/>
            <w:szCs w:val="26"/>
            <w:rPrChange w:id="123" w:author="Sham Parab" w:date="2021-05-29T15:03:00Z">
              <w:rPr/>
            </w:rPrChange>
          </w:rPr>
          <w:delText>Not wearing/using PPE’s</w:delText>
        </w:r>
      </w:del>
      <w:del w:id="124" w:author="Sham Parab" w:date="2021-05-29T14:59:00Z">
        <w:r w:rsidRPr="005F6044" w:rsidDel="005F6044">
          <w:rPr>
            <w:sz w:val="26"/>
            <w:szCs w:val="26"/>
            <w:rPrChange w:id="125" w:author="Sham Parab" w:date="2021-05-29T15:03:00Z">
              <w:rPr/>
            </w:rPrChange>
          </w:rPr>
          <w:delText xml:space="preserve">  </w:delText>
        </w:r>
      </w:del>
    </w:p>
    <w:p w14:paraId="5653170F" w14:textId="77777777" w:rsidR="00F341B8" w:rsidRPr="005F6044" w:rsidDel="005F6044" w:rsidRDefault="007C105C">
      <w:pPr>
        <w:spacing w:after="272"/>
        <w:ind w:left="0" w:firstLine="0"/>
        <w:rPr>
          <w:del w:id="126" w:author="Sham Parab" w:date="2021-05-29T14:59:00Z"/>
          <w:sz w:val="26"/>
          <w:szCs w:val="26"/>
          <w:rPrChange w:id="127" w:author="Sham Parab" w:date="2021-05-29T15:03:00Z">
            <w:rPr>
              <w:del w:id="128" w:author="Sham Parab" w:date="2021-05-29T14:59:00Z"/>
            </w:rPr>
          </w:rPrChange>
        </w:rPr>
        <w:pPrChange w:id="129" w:author="Abhijit S Nabar" w:date="2019-11-16T17:35:00Z">
          <w:pPr>
            <w:numPr>
              <w:numId w:val="2"/>
            </w:numPr>
            <w:spacing w:after="272"/>
            <w:ind w:left="705" w:hanging="360"/>
          </w:pPr>
        </w:pPrChange>
      </w:pPr>
      <w:del w:id="130" w:author="Abhijit S Nabar" w:date="2019-11-16T17:35:00Z">
        <w:r w:rsidRPr="005F6044" w:rsidDel="009A252E">
          <w:rPr>
            <w:sz w:val="26"/>
            <w:szCs w:val="26"/>
            <w:rPrChange w:id="131" w:author="Sham Parab" w:date="2021-05-29T15:03:00Z">
              <w:rPr/>
            </w:rPrChange>
          </w:rPr>
          <w:delText>Not concentrating while working</w:delText>
        </w:r>
      </w:del>
      <w:del w:id="132" w:author="Sham Parab" w:date="2021-05-29T14:59:00Z">
        <w:r w:rsidRPr="005F6044" w:rsidDel="005F6044">
          <w:rPr>
            <w:sz w:val="26"/>
            <w:szCs w:val="26"/>
            <w:rPrChange w:id="133" w:author="Sham Parab" w:date="2021-05-29T15:03:00Z">
              <w:rPr/>
            </w:rPrChange>
          </w:rPr>
          <w:delText xml:space="preserve">  </w:delText>
        </w:r>
      </w:del>
    </w:p>
    <w:p w14:paraId="4CA88E5D" w14:textId="77777777" w:rsidR="009A252E" w:rsidRPr="005F6044" w:rsidDel="005F6044" w:rsidRDefault="009A252E">
      <w:pPr>
        <w:spacing w:after="255" w:line="259" w:lineRule="auto"/>
        <w:ind w:left="-5"/>
        <w:rPr>
          <w:ins w:id="134" w:author="Abhijit S Nabar" w:date="2019-11-16T17:37:00Z"/>
          <w:del w:id="135" w:author="Sham Parab" w:date="2021-05-29T14:59:00Z"/>
          <w:b/>
          <w:sz w:val="26"/>
          <w:szCs w:val="26"/>
          <w:rPrChange w:id="136" w:author="Sham Parab" w:date="2021-05-29T15:03:00Z">
            <w:rPr>
              <w:ins w:id="137" w:author="Abhijit S Nabar" w:date="2019-11-16T17:37:00Z"/>
              <w:del w:id="138" w:author="Sham Parab" w:date="2021-05-29T14:59:00Z"/>
              <w:b/>
            </w:rPr>
          </w:rPrChange>
        </w:rPr>
      </w:pPr>
    </w:p>
    <w:p w14:paraId="796A5F8C" w14:textId="77777777" w:rsidR="009A252E" w:rsidRPr="005F6044" w:rsidDel="005F6044" w:rsidRDefault="009A252E">
      <w:pPr>
        <w:spacing w:after="272"/>
        <w:ind w:left="0" w:firstLine="0"/>
        <w:rPr>
          <w:ins w:id="139" w:author="Abhijit S Nabar" w:date="2019-11-16T17:37:00Z"/>
          <w:del w:id="140" w:author="Sham Parab" w:date="2021-05-29T14:59:00Z"/>
          <w:b/>
          <w:sz w:val="26"/>
          <w:szCs w:val="26"/>
          <w:rPrChange w:id="141" w:author="Sham Parab" w:date="2021-05-29T15:03:00Z">
            <w:rPr>
              <w:ins w:id="142" w:author="Abhijit S Nabar" w:date="2019-11-16T17:37:00Z"/>
              <w:del w:id="143" w:author="Sham Parab" w:date="2021-05-29T14:59:00Z"/>
              <w:b/>
            </w:rPr>
          </w:rPrChange>
        </w:rPr>
        <w:pPrChange w:id="144" w:author="Sham Parab" w:date="2021-05-29T14:59:00Z">
          <w:pPr>
            <w:spacing w:after="255" w:line="259" w:lineRule="auto"/>
            <w:ind w:left="-5"/>
          </w:pPr>
        </w:pPrChange>
      </w:pPr>
    </w:p>
    <w:p w14:paraId="00E06EEE" w14:textId="77777777" w:rsidR="00F341B8" w:rsidRPr="005F6044" w:rsidRDefault="007C105C">
      <w:pPr>
        <w:ind w:left="0" w:firstLine="0"/>
        <w:rPr>
          <w:sz w:val="26"/>
          <w:szCs w:val="26"/>
          <w:rPrChange w:id="145" w:author="Sham Parab" w:date="2021-05-29T15:03:00Z">
            <w:rPr/>
          </w:rPrChange>
        </w:rPr>
        <w:pPrChange w:id="146" w:author="Sham Parab" w:date="2021-05-29T14:59:00Z">
          <w:pPr>
            <w:spacing w:after="255" w:line="259" w:lineRule="auto"/>
            <w:ind w:left="-5"/>
          </w:pPr>
        </w:pPrChange>
      </w:pPr>
      <w:moveFromRangeStart w:id="147" w:author="Abhijit S Nabar" w:date="2019-11-16T17:38:00Z" w:name="move24818347"/>
      <w:moveFrom w:id="148" w:author="Abhijit S Nabar" w:date="2019-11-16T17:38:00Z">
        <w:r w:rsidRPr="005F6044" w:rsidDel="009A252E">
          <w:rPr>
            <w:b/>
            <w:sz w:val="26"/>
            <w:szCs w:val="26"/>
            <w:rPrChange w:id="149" w:author="Sham Parab" w:date="2021-05-29T15:03:00Z">
              <w:rPr>
                <w:b/>
              </w:rPr>
            </w:rPrChange>
          </w:rPr>
          <w:t xml:space="preserve">Procedure </w:t>
        </w:r>
        <w:r w:rsidRPr="005F6044" w:rsidDel="009A252E">
          <w:rPr>
            <w:sz w:val="26"/>
            <w:szCs w:val="26"/>
            <w:rPrChange w:id="150" w:author="Sham Parab" w:date="2021-05-29T15:03:00Z">
              <w:rPr/>
            </w:rPrChange>
          </w:rPr>
          <w:t xml:space="preserve"> </w:t>
        </w:r>
      </w:moveFrom>
      <w:moveFromRangeEnd w:id="147"/>
    </w:p>
    <w:p w14:paraId="3D0C57AF" w14:textId="77777777" w:rsidR="00F341B8" w:rsidRPr="005F6044" w:rsidDel="005F6044" w:rsidRDefault="007C105C">
      <w:pPr>
        <w:numPr>
          <w:ilvl w:val="0"/>
          <w:numId w:val="3"/>
        </w:numPr>
        <w:spacing w:after="1236"/>
        <w:ind w:hanging="360"/>
        <w:rPr>
          <w:del w:id="151" w:author="Sham Parab" w:date="2021-05-29T14:58:00Z"/>
          <w:sz w:val="26"/>
          <w:szCs w:val="26"/>
          <w:rPrChange w:id="152" w:author="Sham Parab" w:date="2021-05-29T15:03:00Z">
            <w:rPr>
              <w:del w:id="153" w:author="Sham Parab" w:date="2021-05-29T14:58:00Z"/>
            </w:rPr>
          </w:rPrChange>
        </w:rPr>
      </w:pPr>
      <w:del w:id="154" w:author="Sham Parab" w:date="2021-05-29T14:58:00Z">
        <w:r w:rsidRPr="005F6044" w:rsidDel="005F6044">
          <w:rPr>
            <w:sz w:val="26"/>
            <w:szCs w:val="26"/>
            <w:rPrChange w:id="155" w:author="Sham Parab" w:date="2021-05-29T15:03:00Z">
              <w:rPr/>
            </w:rPrChange>
          </w:rPr>
          <w:delText xml:space="preserve">Take clearance from production department of the drive on which work has to be done.  </w:delText>
        </w:r>
      </w:del>
    </w:p>
    <w:p w14:paraId="1D8CA966" w14:textId="77777777" w:rsidR="009A252E" w:rsidRPr="005F6044" w:rsidDel="005F6044" w:rsidRDefault="007C105C">
      <w:pPr>
        <w:spacing w:after="414" w:line="216" w:lineRule="auto"/>
        <w:ind w:left="0" w:firstLine="0"/>
        <w:rPr>
          <w:ins w:id="156" w:author="Abhijit S Nabar" w:date="2019-11-16T17:38:00Z"/>
          <w:del w:id="157" w:author="Sham Parab" w:date="2021-05-29T14:58:00Z"/>
          <w:b/>
          <w:sz w:val="26"/>
          <w:szCs w:val="26"/>
          <w:rPrChange w:id="158" w:author="Sham Parab" w:date="2021-05-29T15:03:00Z">
            <w:rPr>
              <w:ins w:id="159" w:author="Abhijit S Nabar" w:date="2019-11-16T17:38:00Z"/>
              <w:del w:id="160" w:author="Sham Parab" w:date="2021-05-29T14:58:00Z"/>
              <w:b/>
            </w:rPr>
          </w:rPrChange>
        </w:rPr>
        <w:pPrChange w:id="161" w:author="Abhijit S Nabar" w:date="2019-11-16T17:38:00Z">
          <w:pPr>
            <w:spacing w:after="414" w:line="216" w:lineRule="auto"/>
            <w:ind w:left="-5"/>
          </w:pPr>
        </w:pPrChange>
      </w:pPr>
      <w:del w:id="162" w:author="Sham Parab" w:date="2021-05-29T14:58:00Z">
        <w:r w:rsidRPr="005F6044" w:rsidDel="005F6044">
          <w:rPr>
            <w:b/>
            <w:i/>
            <w:sz w:val="26"/>
            <w:szCs w:val="26"/>
            <w:rPrChange w:id="163" w:author="Sham Parab" w:date="2021-05-29T15:03:00Z">
              <w:rPr>
                <w:b/>
                <w:i/>
                <w:sz w:val="16"/>
              </w:rPr>
            </w:rPrChange>
          </w:rPr>
          <w:delText xml:space="preserve">Hard copy is not mandatory. This document is controlled by distribution through Sesa intranet portal. If hard copy is to be used, it shall be stamped with seal of </w:delText>
        </w:r>
        <w:r w:rsidRPr="005F6044" w:rsidDel="005F6044">
          <w:rPr>
            <w:b/>
            <w:i/>
            <w:color w:val="FF0000"/>
            <w:sz w:val="26"/>
            <w:szCs w:val="26"/>
            <w:rPrChange w:id="164" w:author="Sham Parab" w:date="2021-05-29T15:03:00Z">
              <w:rPr>
                <w:b/>
                <w:i/>
                <w:color w:val="FF0000"/>
                <w:sz w:val="16"/>
              </w:rPr>
            </w:rPrChange>
          </w:rPr>
          <w:delText xml:space="preserve">Controlled Copy </w:delText>
        </w:r>
        <w:r w:rsidRPr="005F6044" w:rsidDel="005F6044">
          <w:rPr>
            <w:b/>
            <w:i/>
            <w:sz w:val="26"/>
            <w:szCs w:val="26"/>
            <w:rPrChange w:id="165" w:author="Sham Parab" w:date="2021-05-29T15:03:00Z">
              <w:rPr>
                <w:b/>
                <w:i/>
                <w:sz w:val="16"/>
              </w:rPr>
            </w:rPrChange>
          </w:rPr>
          <w:delText xml:space="preserve">in Red.  </w:delText>
        </w:r>
        <w:r w:rsidRPr="005F6044" w:rsidDel="005F6044">
          <w:rPr>
            <w:b/>
            <w:sz w:val="26"/>
            <w:szCs w:val="26"/>
            <w:rPrChange w:id="166" w:author="Sham Parab" w:date="2021-05-29T15:03:00Z">
              <w:rPr>
                <w:b/>
              </w:rPr>
            </w:rPrChange>
          </w:rPr>
          <w:delText xml:space="preserve"> </w:delText>
        </w:r>
      </w:del>
    </w:p>
    <w:p w14:paraId="384B5E4F" w14:textId="77777777" w:rsidR="00F341B8" w:rsidRPr="005F6044" w:rsidRDefault="009A252E">
      <w:pPr>
        <w:spacing w:after="414" w:line="216" w:lineRule="auto"/>
        <w:ind w:left="0" w:firstLine="0"/>
        <w:rPr>
          <w:sz w:val="26"/>
          <w:szCs w:val="26"/>
          <w:rPrChange w:id="167" w:author="Sham Parab" w:date="2021-05-29T15:03:00Z">
            <w:rPr/>
          </w:rPrChange>
        </w:rPr>
        <w:pPrChange w:id="168" w:author="Abhijit S Nabar" w:date="2019-11-16T17:38:00Z">
          <w:pPr>
            <w:spacing w:after="414" w:line="216" w:lineRule="auto"/>
            <w:ind w:left="-5"/>
          </w:pPr>
        </w:pPrChange>
      </w:pPr>
      <w:moveToRangeStart w:id="169" w:author="Abhijit S Nabar" w:date="2019-11-16T17:38:00Z" w:name="move24818347"/>
      <w:moveTo w:id="170" w:author="Abhijit S Nabar" w:date="2019-11-16T17:38:00Z">
        <w:r w:rsidRPr="005F6044">
          <w:rPr>
            <w:b/>
            <w:sz w:val="26"/>
            <w:szCs w:val="26"/>
            <w:rPrChange w:id="171" w:author="Sham Parab" w:date="2021-05-29T15:03:00Z">
              <w:rPr>
                <w:b/>
              </w:rPr>
            </w:rPrChange>
          </w:rPr>
          <w:t>Procedure</w:t>
        </w:r>
      </w:moveTo>
      <w:moveToRangeEnd w:id="169"/>
      <w:r w:rsidR="007C105C" w:rsidRPr="005F6044">
        <w:rPr>
          <w:b/>
          <w:sz w:val="26"/>
          <w:szCs w:val="26"/>
          <w:rPrChange w:id="172" w:author="Sham Parab" w:date="2021-05-29T15:03:00Z">
            <w:rPr>
              <w:b/>
            </w:rPr>
          </w:rPrChange>
        </w:rPr>
        <w:tab/>
        <w:t xml:space="preserve"> </w:t>
      </w:r>
    </w:p>
    <w:p w14:paraId="3E6DD5A4" w14:textId="77777777" w:rsidR="00F341B8" w:rsidRPr="005F6044" w:rsidDel="005F6044" w:rsidRDefault="007C105C">
      <w:pPr>
        <w:pStyle w:val="ListParagraph"/>
        <w:numPr>
          <w:ilvl w:val="0"/>
          <w:numId w:val="6"/>
        </w:numPr>
        <w:spacing w:after="0" w:line="259" w:lineRule="auto"/>
        <w:rPr>
          <w:del w:id="173" w:author="Sham Parab" w:date="2021-05-29T15:00:00Z"/>
          <w:sz w:val="26"/>
          <w:szCs w:val="26"/>
          <w:rPrChange w:id="174" w:author="Sham Parab" w:date="2021-05-29T15:03:00Z">
            <w:rPr>
              <w:del w:id="175" w:author="Sham Parab" w:date="2021-05-29T15:00:00Z"/>
            </w:rPr>
          </w:rPrChange>
        </w:rPr>
        <w:pPrChange w:id="176" w:author="Abhijit S Nabar" w:date="2019-11-16T17:38:00Z">
          <w:pPr>
            <w:spacing w:after="0" w:line="259" w:lineRule="auto"/>
            <w:ind w:left="0" w:firstLine="0"/>
          </w:pPr>
        </w:pPrChange>
      </w:pPr>
      <w:r w:rsidRPr="005F6044">
        <w:rPr>
          <w:sz w:val="26"/>
          <w:szCs w:val="26"/>
          <w:rPrChange w:id="177" w:author="Sham Parab" w:date="2021-05-29T15:03:00Z">
            <w:rPr/>
          </w:rPrChange>
        </w:rPr>
        <w:t xml:space="preserve"> </w:t>
      </w:r>
      <w:ins w:id="178" w:author="Abhijit S Nabar" w:date="2019-11-16T17:38:00Z">
        <w:r w:rsidR="009A252E" w:rsidRPr="005F6044">
          <w:rPr>
            <w:sz w:val="26"/>
            <w:szCs w:val="26"/>
            <w:rPrChange w:id="179" w:author="Sham Parab" w:date="2021-05-29T15:03:00Z">
              <w:rPr/>
            </w:rPrChange>
          </w:rPr>
          <w:t>Take clearance from production department of the drive on which work has to be done.</w:t>
        </w:r>
      </w:ins>
    </w:p>
    <w:p w14:paraId="16A9BF5C" w14:textId="77777777" w:rsidR="00F341B8" w:rsidRPr="005F6044" w:rsidRDefault="007C105C">
      <w:pPr>
        <w:pStyle w:val="ListParagraph"/>
        <w:numPr>
          <w:ilvl w:val="0"/>
          <w:numId w:val="6"/>
        </w:numPr>
        <w:spacing w:after="0" w:line="259" w:lineRule="auto"/>
        <w:rPr>
          <w:sz w:val="26"/>
          <w:szCs w:val="26"/>
          <w:rPrChange w:id="180" w:author="Sham Parab" w:date="2021-05-29T15:03:00Z">
            <w:rPr/>
          </w:rPrChange>
        </w:rPr>
        <w:pPrChange w:id="181" w:author="Sham Parab" w:date="2021-05-29T15:00:00Z">
          <w:pPr>
            <w:spacing w:after="0" w:line="259" w:lineRule="auto"/>
            <w:ind w:left="0" w:firstLine="0"/>
          </w:pPr>
        </w:pPrChange>
      </w:pPr>
      <w:del w:id="182" w:author="Abhijit S Nabar" w:date="2019-11-16T17:38:00Z">
        <w:r w:rsidRPr="005F6044" w:rsidDel="009A252E">
          <w:rPr>
            <w:sz w:val="26"/>
            <w:szCs w:val="26"/>
            <w:rPrChange w:id="183" w:author="Sham Parab" w:date="2021-05-29T15:03:00Z">
              <w:rPr/>
            </w:rPrChange>
          </w:rPr>
          <w:delText xml:space="preserve"> </w:delText>
        </w:r>
      </w:del>
    </w:p>
    <w:p w14:paraId="091EEA8B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184" w:author="Sham Parab" w:date="2021-05-29T15:03:00Z">
            <w:rPr/>
          </w:rPrChange>
        </w:rPr>
        <w:pPrChange w:id="185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186" w:author="Sham Parab" w:date="2021-05-29T15:03:00Z">
            <w:rPr/>
          </w:rPrChange>
        </w:rPr>
        <w:t>Take shutdown of the particular drive to be attended, from electrical department in the prescribed shutdown slip</w:t>
      </w:r>
      <w:ins w:id="187" w:author="Abhijit S Nabar" w:date="2019-11-16T17:39:00Z">
        <w:r w:rsidR="009A252E" w:rsidRPr="005F6044">
          <w:rPr>
            <w:sz w:val="26"/>
            <w:szCs w:val="26"/>
            <w:rPrChange w:id="188" w:author="Sham Parab" w:date="2021-05-29T15:03:00Z">
              <w:rPr/>
            </w:rPrChange>
          </w:rPr>
          <w:t xml:space="preserve"> with LOTO</w:t>
        </w:r>
      </w:ins>
      <w:r w:rsidRPr="005F6044">
        <w:rPr>
          <w:sz w:val="26"/>
          <w:szCs w:val="26"/>
          <w:rPrChange w:id="189" w:author="Sham Parab" w:date="2021-05-29T15:03:00Z">
            <w:rPr/>
          </w:rPrChange>
        </w:rPr>
        <w:t xml:space="preserve">.  </w:t>
      </w:r>
    </w:p>
    <w:p w14:paraId="021879DE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190" w:author="Sham Parab" w:date="2021-05-29T15:03:00Z">
            <w:rPr/>
          </w:rPrChange>
        </w:rPr>
        <w:pPrChange w:id="191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192" w:author="Sham Parab" w:date="2021-05-29T15:03:00Z">
            <w:rPr/>
          </w:rPrChange>
        </w:rPr>
        <w:t xml:space="preserve">Ensure the equipment number (nomenclature) mentioned on the shutdown slip and the actual shutdown taken, is the same as that of the   required equipment.  </w:t>
      </w:r>
    </w:p>
    <w:p w14:paraId="0007E2F0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193" w:author="Sham Parab" w:date="2021-05-29T15:03:00Z">
            <w:rPr/>
          </w:rPrChange>
        </w:rPr>
        <w:pPrChange w:id="194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195" w:author="Sham Parab" w:date="2021-05-29T15:03:00Z">
            <w:rPr/>
          </w:rPrChange>
        </w:rPr>
        <w:t xml:space="preserve">Remove the coupling guard and keep it at safe distance.  </w:t>
      </w:r>
    </w:p>
    <w:p w14:paraId="4999C7E3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196" w:author="Sham Parab" w:date="2021-05-29T15:03:00Z">
            <w:rPr/>
          </w:rPrChange>
        </w:rPr>
        <w:pPrChange w:id="197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198" w:author="Sham Parab" w:date="2021-05-29T15:03:00Z">
            <w:rPr/>
          </w:rPrChange>
        </w:rPr>
        <w:lastRenderedPageBreak/>
        <w:t xml:space="preserve">Remove the spacer/bushes in case of spacer/bush coupling, &amp; tyre in case of tyre coupling.  </w:t>
      </w:r>
    </w:p>
    <w:p w14:paraId="2B9630DE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199" w:author="Sham Parab" w:date="2021-05-29T15:03:00Z">
            <w:rPr/>
          </w:rPrChange>
        </w:rPr>
        <w:pPrChange w:id="200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201" w:author="Sham Parab" w:date="2021-05-29T15:03:00Z">
            <w:rPr/>
          </w:rPrChange>
        </w:rPr>
        <w:t xml:space="preserve">Clean the surfaces of damaged tyres on the coupling, thoroughly.  </w:t>
      </w:r>
    </w:p>
    <w:p w14:paraId="3BDD82A6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202" w:author="Sham Parab" w:date="2021-05-29T15:03:00Z">
            <w:rPr/>
          </w:rPrChange>
        </w:rPr>
        <w:pPrChange w:id="203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204" w:author="Sham Parab" w:date="2021-05-29T15:03:00Z">
            <w:rPr/>
          </w:rPrChange>
        </w:rPr>
        <w:t xml:space="preserve">Remove damaged bolts in case if it is broken.  </w:t>
      </w:r>
    </w:p>
    <w:p w14:paraId="3BE9F784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205" w:author="Sham Parab" w:date="2021-05-29T15:03:00Z">
            <w:rPr/>
          </w:rPrChange>
        </w:rPr>
        <w:pPrChange w:id="206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207" w:author="Sham Parab" w:date="2021-05-29T15:03:00Z">
            <w:rPr/>
          </w:rPrChange>
        </w:rPr>
        <w:t xml:space="preserve">Realign the drives in case alignment is out of acceptable limits. Acceptable limit for high speed fan +/- 5 divisions of the dial gauge (+/-0.05mm), for conveyors +/- 0.5mm, for pumps +/- 10 divisions of the gauge.  </w:t>
      </w:r>
    </w:p>
    <w:p w14:paraId="19C95B4C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208" w:author="Sham Parab" w:date="2021-05-29T15:03:00Z">
            <w:rPr/>
          </w:rPrChange>
        </w:rPr>
        <w:pPrChange w:id="209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210" w:author="Sham Parab" w:date="2021-05-29T15:03:00Z">
            <w:rPr/>
          </w:rPrChange>
        </w:rPr>
        <w:t xml:space="preserve">Fix the new pads/bolts, tyre in case of tyre coupling and fully tighten the bolts.  </w:t>
      </w:r>
    </w:p>
    <w:p w14:paraId="5CC02C01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211" w:author="Sham Parab" w:date="2021-05-29T15:03:00Z">
            <w:rPr/>
          </w:rPrChange>
        </w:rPr>
        <w:pPrChange w:id="212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213" w:author="Sham Parab" w:date="2021-05-29T15:03:00Z">
            <w:rPr/>
          </w:rPrChange>
        </w:rPr>
        <w:t xml:space="preserve">Refix the coupling guards after completing the job.  </w:t>
      </w:r>
    </w:p>
    <w:p w14:paraId="53650172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214" w:author="Sham Parab" w:date="2021-05-29T15:03:00Z">
            <w:rPr/>
          </w:rPrChange>
        </w:rPr>
        <w:pPrChange w:id="215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216" w:author="Sham Parab" w:date="2021-05-29T15:03:00Z">
            <w:rPr/>
          </w:rPrChange>
        </w:rPr>
        <w:t xml:space="preserve">Check the level of oil of either pump or gearbox as the case may be to safe level.  </w:t>
      </w:r>
    </w:p>
    <w:p w14:paraId="64F55F82" w14:textId="77777777" w:rsidR="00F341B8" w:rsidRPr="005F6044" w:rsidRDefault="007C105C">
      <w:pPr>
        <w:numPr>
          <w:ilvl w:val="0"/>
          <w:numId w:val="6"/>
        </w:numPr>
        <w:rPr>
          <w:sz w:val="26"/>
          <w:szCs w:val="26"/>
          <w:rPrChange w:id="217" w:author="Sham Parab" w:date="2021-05-29T15:03:00Z">
            <w:rPr/>
          </w:rPrChange>
        </w:rPr>
        <w:pPrChange w:id="218" w:author="Sham Parab" w:date="2021-05-29T15:00:00Z">
          <w:pPr>
            <w:numPr>
              <w:numId w:val="3"/>
            </w:numPr>
            <w:ind w:left="705" w:hanging="360"/>
          </w:pPr>
        </w:pPrChange>
      </w:pPr>
      <w:r w:rsidRPr="005F6044">
        <w:rPr>
          <w:sz w:val="26"/>
          <w:szCs w:val="26"/>
          <w:rPrChange w:id="219" w:author="Sham Parab" w:date="2021-05-29T15:03:00Z">
            <w:rPr/>
          </w:rPrChange>
        </w:rPr>
        <w:t xml:space="preserve">Clear shutdown of the equipment and check for smooth running and give clearance to production.  </w:t>
      </w:r>
    </w:p>
    <w:p w14:paraId="345DEA0D" w14:textId="77777777" w:rsidR="00F341B8" w:rsidRPr="005F6044" w:rsidRDefault="007C105C">
      <w:pPr>
        <w:numPr>
          <w:ilvl w:val="0"/>
          <w:numId w:val="6"/>
        </w:numPr>
        <w:spacing w:after="273"/>
        <w:rPr>
          <w:sz w:val="26"/>
          <w:szCs w:val="26"/>
          <w:rPrChange w:id="220" w:author="Sham Parab" w:date="2021-05-29T15:03:00Z">
            <w:rPr/>
          </w:rPrChange>
        </w:rPr>
        <w:pPrChange w:id="221" w:author="Sham Parab" w:date="2021-05-29T15:00:00Z">
          <w:pPr>
            <w:numPr>
              <w:numId w:val="3"/>
            </w:numPr>
            <w:spacing w:after="273"/>
            <w:ind w:left="705" w:hanging="360"/>
          </w:pPr>
        </w:pPrChange>
      </w:pPr>
      <w:r w:rsidRPr="005F6044">
        <w:rPr>
          <w:sz w:val="26"/>
          <w:szCs w:val="26"/>
          <w:rPrChange w:id="222" w:author="Sham Parab" w:date="2021-05-29T15:03:00Z">
            <w:rPr/>
          </w:rPrChange>
        </w:rPr>
        <w:t xml:space="preserve">Put the old pads to respective scrap bin.  </w:t>
      </w:r>
    </w:p>
    <w:p w14:paraId="11E8B6D0" w14:textId="77777777" w:rsidR="00F341B8" w:rsidRPr="005F6044" w:rsidRDefault="007C105C">
      <w:pPr>
        <w:spacing w:after="271"/>
        <w:rPr>
          <w:sz w:val="26"/>
          <w:szCs w:val="26"/>
          <w:rPrChange w:id="223" w:author="Sham Parab" w:date="2021-05-29T15:03:00Z">
            <w:rPr/>
          </w:rPrChange>
        </w:rPr>
      </w:pPr>
      <w:r w:rsidRPr="005F6044">
        <w:rPr>
          <w:sz w:val="26"/>
          <w:szCs w:val="26"/>
          <w:rPrChange w:id="224" w:author="Sham Parab" w:date="2021-05-29T15:03:00Z">
            <w:rPr/>
          </w:rPrChange>
        </w:rPr>
        <w:t xml:space="preserve">Follow the house keeping procedure as per instruction VL/IMS/PID1/MAINT/WI/91  </w:t>
      </w:r>
    </w:p>
    <w:p w14:paraId="27BA04FC" w14:textId="77777777" w:rsidR="00F341B8" w:rsidRPr="005F6044" w:rsidRDefault="007C105C">
      <w:pPr>
        <w:spacing w:after="253" w:line="259" w:lineRule="auto"/>
        <w:ind w:left="-5"/>
        <w:rPr>
          <w:sz w:val="26"/>
          <w:szCs w:val="26"/>
          <w:rPrChange w:id="225" w:author="Sham Parab" w:date="2021-05-29T15:03:00Z">
            <w:rPr/>
          </w:rPrChange>
        </w:rPr>
      </w:pPr>
      <w:r w:rsidRPr="005F6044">
        <w:rPr>
          <w:b/>
          <w:sz w:val="26"/>
          <w:szCs w:val="26"/>
          <w:u w:val="single" w:color="000000"/>
          <w:rPrChange w:id="226" w:author="Sham Parab" w:date="2021-05-29T15:03:00Z">
            <w:rPr>
              <w:b/>
              <w:u w:val="single" w:color="000000"/>
            </w:rPr>
          </w:rPrChange>
        </w:rPr>
        <w:t>DO:</w:t>
      </w:r>
      <w:r w:rsidRPr="005F6044">
        <w:rPr>
          <w:b/>
          <w:sz w:val="26"/>
          <w:szCs w:val="26"/>
          <w:rPrChange w:id="227" w:author="Sham Parab" w:date="2021-05-29T15:03:00Z">
            <w:rPr>
              <w:b/>
            </w:rPr>
          </w:rPrChange>
        </w:rPr>
        <w:t xml:space="preserve"> </w:t>
      </w:r>
    </w:p>
    <w:p w14:paraId="265DEC99" w14:textId="77777777" w:rsidR="00F341B8" w:rsidRPr="005F6044" w:rsidRDefault="007C105C">
      <w:pPr>
        <w:numPr>
          <w:ilvl w:val="0"/>
          <w:numId w:val="4"/>
        </w:numPr>
        <w:ind w:hanging="360"/>
        <w:rPr>
          <w:sz w:val="26"/>
          <w:szCs w:val="26"/>
          <w:rPrChange w:id="228" w:author="Sham Parab" w:date="2021-05-29T15:03:00Z">
            <w:rPr/>
          </w:rPrChange>
        </w:rPr>
      </w:pPr>
      <w:r w:rsidRPr="005F6044">
        <w:rPr>
          <w:sz w:val="26"/>
          <w:szCs w:val="26"/>
          <w:rPrChange w:id="229" w:author="Sham Parab" w:date="2021-05-29T15:03:00Z">
            <w:rPr/>
          </w:rPrChange>
        </w:rPr>
        <w:t xml:space="preserve">Clear all debris of oil, grease and other rubber and metal scrap.  </w:t>
      </w:r>
    </w:p>
    <w:p w14:paraId="7C4A7422" w14:textId="77777777" w:rsidR="00F341B8" w:rsidRPr="005F6044" w:rsidRDefault="007C105C">
      <w:pPr>
        <w:numPr>
          <w:ilvl w:val="0"/>
          <w:numId w:val="4"/>
        </w:numPr>
        <w:ind w:hanging="360"/>
        <w:rPr>
          <w:sz w:val="26"/>
          <w:szCs w:val="26"/>
          <w:rPrChange w:id="230" w:author="Sham Parab" w:date="2021-05-29T15:03:00Z">
            <w:rPr/>
          </w:rPrChange>
        </w:rPr>
      </w:pPr>
      <w:r w:rsidRPr="005F6044">
        <w:rPr>
          <w:sz w:val="26"/>
          <w:szCs w:val="26"/>
          <w:rPrChange w:id="231" w:author="Sham Parab" w:date="2021-05-29T15:03:00Z">
            <w:rPr/>
          </w:rPrChange>
        </w:rPr>
        <w:t xml:space="preserve">Use all necessary PPEs. </w:t>
      </w:r>
    </w:p>
    <w:p w14:paraId="4F56324A" w14:textId="77777777" w:rsidR="00F341B8" w:rsidRPr="005F6044" w:rsidRDefault="007C105C">
      <w:pPr>
        <w:numPr>
          <w:ilvl w:val="0"/>
          <w:numId w:val="4"/>
        </w:numPr>
        <w:ind w:hanging="360"/>
        <w:rPr>
          <w:sz w:val="26"/>
          <w:szCs w:val="26"/>
          <w:rPrChange w:id="232" w:author="Sham Parab" w:date="2021-05-29T15:03:00Z">
            <w:rPr/>
          </w:rPrChange>
        </w:rPr>
      </w:pPr>
      <w:r w:rsidRPr="005F6044">
        <w:rPr>
          <w:sz w:val="26"/>
          <w:szCs w:val="26"/>
          <w:rPrChange w:id="233" w:author="Sham Parab" w:date="2021-05-29T15:03:00Z">
            <w:rPr/>
          </w:rPrChange>
        </w:rPr>
        <w:t xml:space="preserve">Check the oil level of the gear box before trial. </w:t>
      </w:r>
    </w:p>
    <w:p w14:paraId="38D41720" w14:textId="77777777" w:rsidR="00F341B8" w:rsidRPr="005F6044" w:rsidRDefault="007C105C">
      <w:pPr>
        <w:numPr>
          <w:ilvl w:val="0"/>
          <w:numId w:val="4"/>
        </w:numPr>
        <w:ind w:hanging="360"/>
        <w:rPr>
          <w:sz w:val="26"/>
          <w:szCs w:val="26"/>
          <w:rPrChange w:id="234" w:author="Sham Parab" w:date="2021-05-29T15:03:00Z">
            <w:rPr/>
          </w:rPrChange>
        </w:rPr>
      </w:pPr>
      <w:r w:rsidRPr="005F6044">
        <w:rPr>
          <w:sz w:val="26"/>
          <w:szCs w:val="26"/>
          <w:rPrChange w:id="235" w:author="Sham Parab" w:date="2021-05-29T15:03:00Z">
            <w:rPr/>
          </w:rPrChange>
        </w:rPr>
        <w:t xml:space="preserve">Check the coupling condition. </w:t>
      </w:r>
      <w:r w:rsidRPr="005F6044">
        <w:rPr>
          <w:rFonts w:ascii="Segoe UI Symbol" w:eastAsia="Segoe UI Symbol" w:hAnsi="Segoe UI Symbol" w:cs="Segoe UI Symbol"/>
          <w:sz w:val="26"/>
          <w:szCs w:val="26"/>
          <w:rPrChange w:id="236" w:author="Sham Parab" w:date="2021-05-29T15:03:00Z">
            <w:rPr>
              <w:rFonts w:ascii="Segoe UI Symbol" w:eastAsia="Segoe UI Symbol" w:hAnsi="Segoe UI Symbol" w:cs="Segoe UI Symbol"/>
              <w:sz w:val="20"/>
            </w:rPr>
          </w:rPrChange>
        </w:rPr>
        <w:t></w:t>
      </w:r>
      <w:r w:rsidRPr="005F6044">
        <w:rPr>
          <w:rFonts w:ascii="Arial" w:eastAsia="Arial" w:hAnsi="Arial" w:cs="Arial"/>
          <w:sz w:val="26"/>
          <w:szCs w:val="26"/>
          <w:rPrChange w:id="237" w:author="Sham Parab" w:date="2021-05-29T15:03:00Z">
            <w:rPr>
              <w:rFonts w:ascii="Arial" w:eastAsia="Arial" w:hAnsi="Arial" w:cs="Arial"/>
              <w:sz w:val="20"/>
            </w:rPr>
          </w:rPrChange>
        </w:rPr>
        <w:t xml:space="preserve"> </w:t>
      </w:r>
      <w:r w:rsidRPr="005F6044">
        <w:rPr>
          <w:rFonts w:ascii="Arial" w:eastAsia="Arial" w:hAnsi="Arial" w:cs="Arial"/>
          <w:sz w:val="26"/>
          <w:szCs w:val="26"/>
          <w:rPrChange w:id="238" w:author="Sham Parab" w:date="2021-05-29T15:03:00Z">
            <w:rPr>
              <w:rFonts w:ascii="Arial" w:eastAsia="Arial" w:hAnsi="Arial" w:cs="Arial"/>
              <w:sz w:val="20"/>
            </w:rPr>
          </w:rPrChange>
        </w:rPr>
        <w:tab/>
      </w:r>
      <w:r w:rsidRPr="005F6044">
        <w:rPr>
          <w:sz w:val="26"/>
          <w:szCs w:val="26"/>
          <w:rPrChange w:id="239" w:author="Sham Parab" w:date="2021-05-29T15:03:00Z">
            <w:rPr/>
          </w:rPrChange>
        </w:rPr>
        <w:t xml:space="preserve">Put guarding back in position. </w:t>
      </w:r>
    </w:p>
    <w:p w14:paraId="3B880316" w14:textId="77777777" w:rsidR="00F341B8" w:rsidRPr="005F6044" w:rsidRDefault="007C105C">
      <w:pPr>
        <w:numPr>
          <w:ilvl w:val="0"/>
          <w:numId w:val="4"/>
        </w:numPr>
        <w:ind w:hanging="360"/>
        <w:rPr>
          <w:sz w:val="26"/>
          <w:szCs w:val="26"/>
          <w:rPrChange w:id="240" w:author="Sham Parab" w:date="2021-05-29T15:03:00Z">
            <w:rPr/>
          </w:rPrChange>
        </w:rPr>
      </w:pPr>
      <w:r w:rsidRPr="005F6044">
        <w:rPr>
          <w:sz w:val="26"/>
          <w:szCs w:val="26"/>
          <w:rPrChange w:id="241" w:author="Sham Parab" w:date="2021-05-29T15:03:00Z">
            <w:rPr/>
          </w:rPrChange>
        </w:rPr>
        <w:t xml:space="preserve">Maintain housekeeping. </w:t>
      </w:r>
    </w:p>
    <w:p w14:paraId="6BEB4260" w14:textId="77777777" w:rsidR="00F341B8" w:rsidRPr="005F6044" w:rsidRDefault="007C105C">
      <w:pPr>
        <w:numPr>
          <w:ilvl w:val="0"/>
          <w:numId w:val="4"/>
        </w:numPr>
        <w:ind w:hanging="360"/>
        <w:rPr>
          <w:sz w:val="26"/>
          <w:szCs w:val="26"/>
          <w:rPrChange w:id="242" w:author="Sham Parab" w:date="2021-05-29T15:03:00Z">
            <w:rPr/>
          </w:rPrChange>
        </w:rPr>
      </w:pPr>
      <w:r w:rsidRPr="005F6044">
        <w:rPr>
          <w:sz w:val="26"/>
          <w:szCs w:val="26"/>
          <w:rPrChange w:id="243" w:author="Sham Parab" w:date="2021-05-29T15:03:00Z">
            <w:rPr/>
          </w:rPrChange>
        </w:rPr>
        <w:t xml:space="preserve">Use the required tools &amp; tackles (like stool, stand, etc.) wherever required. </w:t>
      </w:r>
    </w:p>
    <w:p w14:paraId="3B5E3F7B" w14:textId="77777777" w:rsidR="00F341B8" w:rsidRPr="005F6044" w:rsidDel="005F6044" w:rsidRDefault="007C105C">
      <w:pPr>
        <w:spacing w:after="28" w:line="259" w:lineRule="auto"/>
        <w:ind w:left="720" w:firstLine="0"/>
        <w:rPr>
          <w:del w:id="244" w:author="Sham Parab" w:date="2021-05-29T14:59:00Z"/>
          <w:sz w:val="26"/>
          <w:szCs w:val="26"/>
          <w:rPrChange w:id="245" w:author="Sham Parab" w:date="2021-05-29T15:03:00Z">
            <w:rPr>
              <w:del w:id="246" w:author="Sham Parab" w:date="2021-05-29T14:59:00Z"/>
            </w:rPr>
          </w:rPrChange>
        </w:rPr>
      </w:pPr>
      <w:r w:rsidRPr="005F6044">
        <w:rPr>
          <w:sz w:val="26"/>
          <w:szCs w:val="26"/>
          <w:rPrChange w:id="247" w:author="Sham Parab" w:date="2021-05-29T15:03:00Z">
            <w:rPr/>
          </w:rPrChange>
        </w:rPr>
        <w:t xml:space="preserve"> </w:t>
      </w:r>
    </w:p>
    <w:p w14:paraId="29B62D06" w14:textId="77777777" w:rsidR="009A252E" w:rsidRPr="005F6044" w:rsidRDefault="009A252E">
      <w:pPr>
        <w:spacing w:after="28" w:line="259" w:lineRule="auto"/>
        <w:ind w:left="720" w:firstLine="0"/>
        <w:rPr>
          <w:ins w:id="248" w:author="Abhijit S Nabar" w:date="2019-11-16T17:40:00Z"/>
          <w:b/>
          <w:sz w:val="26"/>
          <w:szCs w:val="26"/>
          <w:u w:val="single" w:color="000000"/>
          <w:rPrChange w:id="249" w:author="Sham Parab" w:date="2021-05-29T15:03:00Z">
            <w:rPr>
              <w:ins w:id="250" w:author="Abhijit S Nabar" w:date="2019-11-16T17:40:00Z"/>
              <w:b/>
              <w:u w:val="single" w:color="000000"/>
            </w:rPr>
          </w:rPrChange>
        </w:rPr>
        <w:pPrChange w:id="251" w:author="Sham Parab" w:date="2021-05-29T14:59:00Z">
          <w:pPr>
            <w:spacing w:after="253" w:line="259" w:lineRule="auto"/>
            <w:ind w:left="-5"/>
          </w:pPr>
        </w:pPrChange>
      </w:pPr>
    </w:p>
    <w:p w14:paraId="4CEA02C4" w14:textId="77777777" w:rsidR="00F341B8" w:rsidRPr="005F6044" w:rsidRDefault="007C105C">
      <w:pPr>
        <w:spacing w:after="253" w:line="259" w:lineRule="auto"/>
        <w:ind w:left="-5"/>
        <w:rPr>
          <w:sz w:val="26"/>
          <w:szCs w:val="26"/>
          <w:rPrChange w:id="252" w:author="Sham Parab" w:date="2021-05-29T15:03:00Z">
            <w:rPr/>
          </w:rPrChange>
        </w:rPr>
      </w:pPr>
      <w:r w:rsidRPr="005F6044">
        <w:rPr>
          <w:b/>
          <w:sz w:val="26"/>
          <w:szCs w:val="26"/>
          <w:u w:val="single" w:color="000000"/>
          <w:rPrChange w:id="253" w:author="Sham Parab" w:date="2021-05-29T15:03:00Z">
            <w:rPr>
              <w:b/>
              <w:u w:val="single" w:color="000000"/>
            </w:rPr>
          </w:rPrChange>
        </w:rPr>
        <w:t>DON’T:</w:t>
      </w:r>
      <w:r w:rsidRPr="005F6044">
        <w:rPr>
          <w:b/>
          <w:sz w:val="26"/>
          <w:szCs w:val="26"/>
          <w:rPrChange w:id="254" w:author="Sham Parab" w:date="2021-05-29T15:03:00Z">
            <w:rPr>
              <w:b/>
            </w:rPr>
          </w:rPrChange>
        </w:rPr>
        <w:t xml:space="preserve"> </w:t>
      </w:r>
    </w:p>
    <w:p w14:paraId="4878ECE6" w14:textId="77777777" w:rsidR="00F341B8" w:rsidRPr="005F6044" w:rsidRDefault="007C105C">
      <w:pPr>
        <w:ind w:left="730" w:right="3833"/>
        <w:rPr>
          <w:sz w:val="26"/>
          <w:szCs w:val="26"/>
          <w:rPrChange w:id="255" w:author="Sham Parab" w:date="2021-05-29T15:03:00Z">
            <w:rPr/>
          </w:rPrChange>
        </w:rPr>
      </w:pPr>
      <w:r w:rsidRPr="005F6044">
        <w:rPr>
          <w:sz w:val="26"/>
          <w:szCs w:val="26"/>
          <w:rPrChange w:id="256" w:author="Sham Parab" w:date="2021-05-29T15:03:00Z">
            <w:rPr/>
          </w:rPrChange>
        </w:rPr>
        <w:t>1</w:t>
      </w:r>
      <w:r w:rsidRPr="005F6044">
        <w:rPr>
          <w:rFonts w:ascii="Arial" w:eastAsia="Arial" w:hAnsi="Arial" w:cs="Arial"/>
          <w:sz w:val="26"/>
          <w:szCs w:val="26"/>
          <w:rPrChange w:id="257" w:author="Sham Parab" w:date="2021-05-29T15:03:00Z">
            <w:rPr>
              <w:rFonts w:ascii="Arial" w:eastAsia="Arial" w:hAnsi="Arial" w:cs="Arial"/>
            </w:rPr>
          </w:rPrChange>
        </w:rPr>
        <w:t xml:space="preserve"> </w:t>
      </w:r>
      <w:r w:rsidRPr="005F6044">
        <w:rPr>
          <w:sz w:val="26"/>
          <w:szCs w:val="26"/>
          <w:rPrChange w:id="258" w:author="Sham Parab" w:date="2021-05-29T15:03:00Z">
            <w:rPr/>
          </w:rPrChange>
        </w:rPr>
        <w:t>Throw oil soaked waste here &amp; there 2</w:t>
      </w:r>
      <w:r w:rsidRPr="005F6044">
        <w:rPr>
          <w:rFonts w:ascii="Arial" w:eastAsia="Arial" w:hAnsi="Arial" w:cs="Arial"/>
          <w:sz w:val="26"/>
          <w:szCs w:val="26"/>
          <w:rPrChange w:id="259" w:author="Sham Parab" w:date="2021-05-29T15:03:00Z">
            <w:rPr>
              <w:rFonts w:ascii="Arial" w:eastAsia="Arial" w:hAnsi="Arial" w:cs="Arial"/>
            </w:rPr>
          </w:rPrChange>
        </w:rPr>
        <w:t xml:space="preserve"> </w:t>
      </w:r>
      <w:r w:rsidRPr="005F6044">
        <w:rPr>
          <w:sz w:val="26"/>
          <w:szCs w:val="26"/>
          <w:rPrChange w:id="260" w:author="Sham Parab" w:date="2021-05-29T15:03:00Z">
            <w:rPr/>
          </w:rPrChange>
        </w:rPr>
        <w:t xml:space="preserve">Spill oil on the ground. </w:t>
      </w:r>
    </w:p>
    <w:p w14:paraId="62250945" w14:textId="77777777" w:rsidR="00F341B8" w:rsidRPr="005F6044" w:rsidRDefault="007C105C">
      <w:pPr>
        <w:numPr>
          <w:ilvl w:val="1"/>
          <w:numId w:val="5"/>
        </w:numPr>
        <w:ind w:hanging="360"/>
        <w:rPr>
          <w:sz w:val="26"/>
          <w:szCs w:val="26"/>
          <w:rPrChange w:id="261" w:author="Sham Parab" w:date="2021-05-29T15:03:00Z">
            <w:rPr/>
          </w:rPrChange>
        </w:rPr>
      </w:pPr>
      <w:r w:rsidRPr="005F6044">
        <w:rPr>
          <w:sz w:val="26"/>
          <w:szCs w:val="26"/>
          <w:rPrChange w:id="262" w:author="Sham Parab" w:date="2021-05-29T15:03:00Z">
            <w:rPr/>
          </w:rPrChange>
        </w:rPr>
        <w:t xml:space="preserve">By pass safety measures. </w:t>
      </w:r>
    </w:p>
    <w:p w14:paraId="41E1947A" w14:textId="77777777" w:rsidR="00F341B8" w:rsidRPr="005F6044" w:rsidRDefault="007C105C">
      <w:pPr>
        <w:numPr>
          <w:ilvl w:val="1"/>
          <w:numId w:val="5"/>
        </w:numPr>
        <w:ind w:hanging="360"/>
        <w:rPr>
          <w:sz w:val="26"/>
          <w:szCs w:val="26"/>
          <w:rPrChange w:id="263" w:author="Sham Parab" w:date="2021-05-29T15:03:00Z">
            <w:rPr/>
          </w:rPrChange>
        </w:rPr>
      </w:pPr>
      <w:r w:rsidRPr="005F6044">
        <w:rPr>
          <w:sz w:val="26"/>
          <w:szCs w:val="26"/>
          <w:rPrChange w:id="264" w:author="Sham Parab" w:date="2021-05-29T15:03:00Z">
            <w:rPr/>
          </w:rPrChange>
        </w:rPr>
        <w:t xml:space="preserve">Wear loose clothing. </w:t>
      </w:r>
    </w:p>
    <w:p w14:paraId="0609E231" w14:textId="77777777" w:rsidR="00F341B8" w:rsidRPr="005F6044" w:rsidRDefault="007C105C">
      <w:pPr>
        <w:numPr>
          <w:ilvl w:val="1"/>
          <w:numId w:val="5"/>
        </w:numPr>
        <w:ind w:hanging="360"/>
        <w:rPr>
          <w:sz w:val="26"/>
          <w:szCs w:val="26"/>
          <w:rPrChange w:id="265" w:author="Sham Parab" w:date="2021-05-29T15:03:00Z">
            <w:rPr/>
          </w:rPrChange>
        </w:rPr>
      </w:pPr>
      <w:r w:rsidRPr="005F6044">
        <w:rPr>
          <w:sz w:val="26"/>
          <w:szCs w:val="26"/>
          <w:rPrChange w:id="266" w:author="Sham Parab" w:date="2021-05-29T15:03:00Z">
            <w:rPr/>
          </w:rPrChange>
        </w:rPr>
        <w:t xml:space="preserve">Work without informing control room </w:t>
      </w:r>
    </w:p>
    <w:tbl>
      <w:tblPr>
        <w:tblStyle w:val="TableGrid"/>
        <w:tblW w:w="9098" w:type="dxa"/>
        <w:tblInd w:w="-108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84"/>
        <w:gridCol w:w="3144"/>
        <w:gridCol w:w="3170"/>
      </w:tblGrid>
      <w:tr w:rsidR="00F341B8" w:rsidRPr="005F6044" w:rsidDel="005F6044" w14:paraId="0207E8D9" w14:textId="77777777">
        <w:trPr>
          <w:trHeight w:val="631"/>
          <w:del w:id="267" w:author="Sham Parab" w:date="2021-05-29T14:58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2B6C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268" w:author="Sham Parab" w:date="2021-05-29T14:58:00Z"/>
                <w:sz w:val="26"/>
                <w:szCs w:val="26"/>
                <w:rPrChange w:id="269" w:author="Sham Parab" w:date="2021-05-29T15:03:00Z">
                  <w:rPr>
                    <w:del w:id="270" w:author="Sham Parab" w:date="2021-05-29T14:58:00Z"/>
                  </w:rPr>
                </w:rPrChange>
              </w:rPr>
            </w:pPr>
            <w:del w:id="271" w:author="Sham Parab" w:date="2021-05-29T14:58:00Z">
              <w:r w:rsidRPr="005F6044" w:rsidDel="005F6044">
                <w:rPr>
                  <w:b/>
                  <w:sz w:val="26"/>
                  <w:szCs w:val="26"/>
                  <w:rPrChange w:id="272" w:author="Sham Parab" w:date="2021-05-29T15:03:00Z">
                    <w:rPr>
                      <w:b/>
                      <w:sz w:val="18"/>
                    </w:rPr>
                  </w:rPrChange>
                </w:rPr>
                <w:delText xml:space="preserve">Prepared By:  </w:delText>
              </w:r>
            </w:del>
          </w:p>
          <w:p w14:paraId="13899BDD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273" w:author="Sham Parab" w:date="2021-05-29T14:58:00Z"/>
                <w:sz w:val="26"/>
                <w:szCs w:val="26"/>
                <w:rPrChange w:id="274" w:author="Sham Parab" w:date="2021-05-29T15:03:00Z">
                  <w:rPr>
                    <w:del w:id="275" w:author="Sham Parab" w:date="2021-05-29T14:58:00Z"/>
                  </w:rPr>
                </w:rPrChange>
              </w:rPr>
            </w:pPr>
            <w:del w:id="276" w:author="Sham Parab" w:date="2021-05-29T14:58:00Z">
              <w:r w:rsidRPr="005F6044" w:rsidDel="005F6044">
                <w:rPr>
                  <w:sz w:val="26"/>
                  <w:szCs w:val="26"/>
                  <w:rPrChange w:id="277" w:author="Sham Parab" w:date="2021-05-29T15:03:00Z">
                    <w:rPr>
                      <w:sz w:val="18"/>
                    </w:rPr>
                  </w:rPrChange>
                </w:rPr>
                <w:lastRenderedPageBreak/>
                <w:delText xml:space="preserve">Head – Mechanical Maintenance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27A8" w14:textId="77777777" w:rsidR="00F341B8" w:rsidRPr="005F6044" w:rsidDel="005F6044" w:rsidRDefault="007C105C">
            <w:pPr>
              <w:spacing w:after="0" w:line="259" w:lineRule="auto"/>
              <w:ind w:left="0" w:firstLine="0"/>
              <w:rPr>
                <w:del w:id="278" w:author="Sham Parab" w:date="2021-05-29T14:58:00Z"/>
                <w:sz w:val="26"/>
                <w:szCs w:val="26"/>
                <w:rPrChange w:id="279" w:author="Sham Parab" w:date="2021-05-29T15:03:00Z">
                  <w:rPr>
                    <w:del w:id="280" w:author="Sham Parab" w:date="2021-05-29T14:58:00Z"/>
                  </w:rPr>
                </w:rPrChange>
              </w:rPr>
            </w:pPr>
            <w:del w:id="281" w:author="Sham Parab" w:date="2021-05-29T14:58:00Z">
              <w:r w:rsidRPr="005F6044" w:rsidDel="005F6044">
                <w:rPr>
                  <w:b/>
                  <w:sz w:val="26"/>
                  <w:szCs w:val="26"/>
                  <w:rPrChange w:id="282" w:author="Sham Parab" w:date="2021-05-29T15:03:00Z">
                    <w:rPr>
                      <w:b/>
                      <w:sz w:val="18"/>
                    </w:rPr>
                  </w:rPrChange>
                </w:rPr>
                <w:lastRenderedPageBreak/>
                <w:delText xml:space="preserve">Reviewed &amp; Issued By:  </w:delText>
              </w:r>
            </w:del>
          </w:p>
          <w:p w14:paraId="5C571E9D" w14:textId="77777777" w:rsidR="00F341B8" w:rsidRPr="005F6044" w:rsidDel="005F6044" w:rsidRDefault="007C105C">
            <w:pPr>
              <w:spacing w:after="0" w:line="259" w:lineRule="auto"/>
              <w:ind w:left="0" w:firstLine="0"/>
              <w:rPr>
                <w:del w:id="283" w:author="Sham Parab" w:date="2021-05-29T14:58:00Z"/>
                <w:sz w:val="26"/>
                <w:szCs w:val="26"/>
                <w:rPrChange w:id="284" w:author="Sham Parab" w:date="2021-05-29T15:03:00Z">
                  <w:rPr>
                    <w:del w:id="285" w:author="Sham Parab" w:date="2021-05-29T14:58:00Z"/>
                  </w:rPr>
                </w:rPrChange>
              </w:rPr>
            </w:pPr>
            <w:del w:id="286" w:author="Sham Parab" w:date="2021-05-29T14:58:00Z">
              <w:r w:rsidRPr="005F6044" w:rsidDel="005F6044">
                <w:rPr>
                  <w:sz w:val="26"/>
                  <w:szCs w:val="26"/>
                  <w:rPrChange w:id="287" w:author="Sham Parab" w:date="2021-05-29T15:03:00Z">
                    <w:rPr>
                      <w:sz w:val="18"/>
                    </w:rPr>
                  </w:rPrChange>
                </w:rPr>
                <w:lastRenderedPageBreak/>
                <w:delText xml:space="preserve">Management Representative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4AEC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288" w:author="Sham Parab" w:date="2021-05-29T14:58:00Z"/>
                <w:sz w:val="26"/>
                <w:szCs w:val="26"/>
                <w:rPrChange w:id="289" w:author="Sham Parab" w:date="2021-05-29T15:03:00Z">
                  <w:rPr>
                    <w:del w:id="290" w:author="Sham Parab" w:date="2021-05-29T14:58:00Z"/>
                  </w:rPr>
                </w:rPrChange>
              </w:rPr>
            </w:pPr>
            <w:del w:id="291" w:author="Sham Parab" w:date="2021-05-29T14:58:00Z">
              <w:r w:rsidRPr="005F6044" w:rsidDel="005F6044">
                <w:rPr>
                  <w:b/>
                  <w:sz w:val="26"/>
                  <w:szCs w:val="26"/>
                  <w:rPrChange w:id="292" w:author="Sham Parab" w:date="2021-05-29T15:03:00Z">
                    <w:rPr>
                      <w:b/>
                      <w:sz w:val="18"/>
                    </w:rPr>
                  </w:rPrChange>
                </w:rPr>
                <w:lastRenderedPageBreak/>
                <w:delText xml:space="preserve">Approved By:  </w:delText>
              </w:r>
            </w:del>
          </w:p>
          <w:p w14:paraId="11CD0A11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293" w:author="Sham Parab" w:date="2021-05-29T14:58:00Z"/>
                <w:sz w:val="26"/>
                <w:szCs w:val="26"/>
                <w:rPrChange w:id="294" w:author="Sham Parab" w:date="2021-05-29T15:03:00Z">
                  <w:rPr>
                    <w:del w:id="295" w:author="Sham Parab" w:date="2021-05-29T14:58:00Z"/>
                  </w:rPr>
                </w:rPrChange>
              </w:rPr>
            </w:pPr>
            <w:del w:id="296" w:author="Sham Parab" w:date="2021-05-29T14:58:00Z">
              <w:r w:rsidRPr="005F6044" w:rsidDel="005F6044">
                <w:rPr>
                  <w:sz w:val="26"/>
                  <w:szCs w:val="26"/>
                  <w:rPrChange w:id="297" w:author="Sham Parab" w:date="2021-05-29T15:03:00Z">
                    <w:rPr>
                      <w:sz w:val="18"/>
                    </w:rPr>
                  </w:rPrChange>
                </w:rPr>
                <w:lastRenderedPageBreak/>
                <w:delText xml:space="preserve">Head – Central Engineering, Maintenance </w:delText>
              </w:r>
            </w:del>
          </w:p>
        </w:tc>
      </w:tr>
      <w:tr w:rsidR="00F341B8" w:rsidRPr="005F6044" w:rsidDel="005F6044" w14:paraId="24B098C0" w14:textId="77777777">
        <w:trPr>
          <w:trHeight w:val="365"/>
          <w:del w:id="298" w:author="Sham Parab" w:date="2021-05-29T14:58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C88EE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299" w:author="Sham Parab" w:date="2021-05-29T14:58:00Z"/>
                <w:sz w:val="26"/>
                <w:szCs w:val="26"/>
                <w:rPrChange w:id="300" w:author="Sham Parab" w:date="2021-05-29T15:03:00Z">
                  <w:rPr>
                    <w:del w:id="301" w:author="Sham Parab" w:date="2021-05-29T14:58:00Z"/>
                  </w:rPr>
                </w:rPrChange>
              </w:rPr>
            </w:pPr>
            <w:del w:id="302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03" w:author="Sham Parab" w:date="2021-05-29T15:03:00Z">
                    <w:rPr>
                      <w:b/>
                      <w:sz w:val="18"/>
                    </w:rPr>
                  </w:rPrChange>
                </w:rPr>
                <w:lastRenderedPageBreak/>
                <w:delText xml:space="preserve">Signature: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DB980" w14:textId="77777777" w:rsidR="00F341B8" w:rsidRPr="005F6044" w:rsidDel="005F6044" w:rsidRDefault="007C105C">
            <w:pPr>
              <w:spacing w:after="0" w:line="259" w:lineRule="auto"/>
              <w:ind w:left="0" w:firstLine="0"/>
              <w:rPr>
                <w:del w:id="304" w:author="Sham Parab" w:date="2021-05-29T14:58:00Z"/>
                <w:sz w:val="26"/>
                <w:szCs w:val="26"/>
                <w:rPrChange w:id="305" w:author="Sham Parab" w:date="2021-05-29T15:03:00Z">
                  <w:rPr>
                    <w:del w:id="306" w:author="Sham Parab" w:date="2021-05-29T14:58:00Z"/>
                  </w:rPr>
                </w:rPrChange>
              </w:rPr>
            </w:pPr>
            <w:del w:id="307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08" w:author="Sham Parab" w:date="2021-05-29T15:03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4653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309" w:author="Sham Parab" w:date="2021-05-29T14:58:00Z"/>
                <w:sz w:val="26"/>
                <w:szCs w:val="26"/>
                <w:rPrChange w:id="310" w:author="Sham Parab" w:date="2021-05-29T15:03:00Z">
                  <w:rPr>
                    <w:del w:id="311" w:author="Sham Parab" w:date="2021-05-29T14:58:00Z"/>
                  </w:rPr>
                </w:rPrChange>
              </w:rPr>
            </w:pPr>
            <w:del w:id="312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13" w:author="Sham Parab" w:date="2021-05-29T15:03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</w:tr>
      <w:tr w:rsidR="00F341B8" w:rsidRPr="005F6044" w:rsidDel="005F6044" w14:paraId="3162E632" w14:textId="77777777">
        <w:trPr>
          <w:trHeight w:val="218"/>
          <w:del w:id="314" w:author="Sham Parab" w:date="2021-05-29T14:58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B2E0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315" w:author="Sham Parab" w:date="2021-05-29T14:58:00Z"/>
                <w:sz w:val="26"/>
                <w:szCs w:val="26"/>
                <w:rPrChange w:id="316" w:author="Sham Parab" w:date="2021-05-29T15:03:00Z">
                  <w:rPr>
                    <w:del w:id="317" w:author="Sham Parab" w:date="2021-05-29T14:58:00Z"/>
                  </w:rPr>
                </w:rPrChange>
              </w:rPr>
            </w:pPr>
            <w:del w:id="318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19" w:author="Sham Parab" w:date="2021-05-29T15:03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  <w:ins w:id="320" w:author="Abhijit S Nabar" w:date="2019-11-16T17:41:00Z">
              <w:del w:id="321" w:author="Sham Parab" w:date="2021-05-29T14:58:00Z">
                <w:r w:rsidR="009A252E" w:rsidRPr="005F6044" w:rsidDel="005F6044">
                  <w:rPr>
                    <w:b/>
                    <w:sz w:val="26"/>
                    <w:szCs w:val="26"/>
                    <w:rPrChange w:id="322" w:author="Sham Parab" w:date="2021-05-29T15:03:00Z">
                      <w:rPr>
                        <w:b/>
                        <w:sz w:val="18"/>
                      </w:rPr>
                    </w:rPrChange>
                  </w:rPr>
                  <w:delText xml:space="preserve">16.11.2019 </w:delText>
                </w:r>
              </w:del>
            </w:ins>
            <w:del w:id="323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24" w:author="Sham Parab" w:date="2021-05-29T15:03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0CE6" w14:textId="77777777" w:rsidR="00F341B8" w:rsidRPr="005F6044" w:rsidDel="005F6044" w:rsidRDefault="007C105C">
            <w:pPr>
              <w:spacing w:after="0" w:line="259" w:lineRule="auto"/>
              <w:ind w:left="0" w:firstLine="0"/>
              <w:rPr>
                <w:del w:id="325" w:author="Sham Parab" w:date="2021-05-29T14:58:00Z"/>
                <w:sz w:val="26"/>
                <w:szCs w:val="26"/>
                <w:rPrChange w:id="326" w:author="Sham Parab" w:date="2021-05-29T15:03:00Z">
                  <w:rPr>
                    <w:del w:id="327" w:author="Sham Parab" w:date="2021-05-29T14:58:00Z"/>
                  </w:rPr>
                </w:rPrChange>
              </w:rPr>
            </w:pPr>
            <w:del w:id="328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29" w:author="Sham Parab" w:date="2021-05-29T15:03:00Z">
                    <w:rPr>
                      <w:b/>
                      <w:sz w:val="18"/>
                    </w:rPr>
                  </w:rPrChange>
                </w:rPr>
                <w:delText xml:space="preserve">Date: </w:delText>
              </w:r>
            </w:del>
            <w:ins w:id="330" w:author="Abhijit S Nabar" w:date="2019-11-16T17:41:00Z">
              <w:del w:id="331" w:author="Sham Parab" w:date="2021-05-29T14:58:00Z">
                <w:r w:rsidR="009A252E" w:rsidRPr="005F6044" w:rsidDel="005F6044">
                  <w:rPr>
                    <w:b/>
                    <w:sz w:val="26"/>
                    <w:szCs w:val="26"/>
                    <w:rPrChange w:id="332" w:author="Sham Parab" w:date="2021-05-29T15:03:00Z">
                      <w:rPr>
                        <w:b/>
                        <w:sz w:val="18"/>
                      </w:rPr>
                    </w:rPrChange>
                  </w:rPr>
                  <w:delText>16.11.2019</w:delText>
                </w:r>
              </w:del>
            </w:ins>
            <w:del w:id="333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34" w:author="Sham Parab" w:date="2021-05-29T15:03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9F02" w14:textId="77777777" w:rsidR="00F341B8" w:rsidRPr="005F6044" w:rsidDel="005F6044" w:rsidRDefault="007C105C">
            <w:pPr>
              <w:spacing w:after="0" w:line="259" w:lineRule="auto"/>
              <w:ind w:left="2" w:firstLine="0"/>
              <w:rPr>
                <w:del w:id="335" w:author="Sham Parab" w:date="2021-05-29T14:58:00Z"/>
                <w:sz w:val="26"/>
                <w:szCs w:val="26"/>
                <w:rPrChange w:id="336" w:author="Sham Parab" w:date="2021-05-29T15:03:00Z">
                  <w:rPr>
                    <w:del w:id="337" w:author="Sham Parab" w:date="2021-05-29T14:58:00Z"/>
                  </w:rPr>
                </w:rPrChange>
              </w:rPr>
            </w:pPr>
            <w:del w:id="338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39" w:author="Sham Parab" w:date="2021-05-29T15:03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  <w:ins w:id="340" w:author="Abhijit S Nabar" w:date="2019-11-16T17:41:00Z">
              <w:del w:id="341" w:author="Sham Parab" w:date="2021-05-29T14:58:00Z">
                <w:r w:rsidR="009A252E" w:rsidRPr="005F6044" w:rsidDel="005F6044">
                  <w:rPr>
                    <w:b/>
                    <w:sz w:val="26"/>
                    <w:szCs w:val="26"/>
                    <w:rPrChange w:id="342" w:author="Sham Parab" w:date="2021-05-29T15:03:00Z">
                      <w:rPr>
                        <w:b/>
                        <w:sz w:val="18"/>
                      </w:rPr>
                    </w:rPrChange>
                  </w:rPr>
                  <w:delText>16.11.2019</w:delText>
                </w:r>
              </w:del>
            </w:ins>
            <w:del w:id="343" w:author="Sham Parab" w:date="2021-05-29T14:58:00Z">
              <w:r w:rsidRPr="005F6044" w:rsidDel="005F6044">
                <w:rPr>
                  <w:b/>
                  <w:sz w:val="26"/>
                  <w:szCs w:val="26"/>
                  <w:rPrChange w:id="344" w:author="Sham Parab" w:date="2021-05-29T15:03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</w:tr>
    </w:tbl>
    <w:p w14:paraId="3A25D72B" w14:textId="77777777" w:rsidR="005F6044" w:rsidRDefault="005F6044">
      <w:pPr>
        <w:spacing w:after="414" w:line="216" w:lineRule="auto"/>
        <w:ind w:left="-5"/>
        <w:rPr>
          <w:ins w:id="345" w:author="Sham Parab" w:date="2021-05-29T15:03:00Z"/>
          <w:sz w:val="26"/>
          <w:szCs w:val="26"/>
        </w:rPr>
      </w:pPr>
    </w:p>
    <w:p w14:paraId="2CBC3100" w14:textId="77777777" w:rsidR="00857323" w:rsidRPr="000B56A0" w:rsidRDefault="00857323" w:rsidP="00857323">
      <w:pPr>
        <w:spacing w:before="100" w:beforeAutospacing="1" w:after="100" w:afterAutospacing="1" w:line="240" w:lineRule="auto"/>
        <w:rPr>
          <w:ins w:id="346" w:author="Archana Mandrekar" w:date="2022-12-14T15:40:00Z"/>
          <w:b/>
          <w:bCs/>
          <w:szCs w:val="24"/>
          <w:u w:val="single"/>
          <w:lang w:val="fr-FR"/>
        </w:rPr>
      </w:pPr>
      <w:ins w:id="347" w:author="Archana Mandrekar" w:date="2022-12-14T15:40:00Z">
        <w:r w:rsidRPr="000B56A0">
          <w:rPr>
            <w:b/>
            <w:bCs/>
            <w:szCs w:val="24"/>
            <w:u w:val="single"/>
            <w:lang w:val="fr-FR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857323" w:rsidRPr="001E642A" w14:paraId="5D76B7FB" w14:textId="77777777" w:rsidTr="007677B2">
        <w:trPr>
          <w:ins w:id="348" w:author="Archana Mandrekar" w:date="2022-12-14T15:40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AB09EE5" w14:textId="77777777" w:rsidR="00857323" w:rsidRPr="007C1842" w:rsidRDefault="00857323" w:rsidP="007677B2">
            <w:pPr>
              <w:pStyle w:val="Header"/>
              <w:ind w:right="-108"/>
              <w:rPr>
                <w:ins w:id="349" w:author="Archana Mandrekar" w:date="2022-12-14T15:40:00Z"/>
                <w:b/>
              </w:rPr>
            </w:pPr>
            <w:ins w:id="350" w:author="Archana Mandrekar" w:date="2022-12-14T15:40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A57C" w14:textId="77777777" w:rsidR="00857323" w:rsidRPr="007C1842" w:rsidRDefault="00857323" w:rsidP="007677B2">
            <w:pPr>
              <w:pStyle w:val="Header"/>
              <w:ind w:right="-151"/>
              <w:rPr>
                <w:ins w:id="351" w:author="Archana Mandrekar" w:date="2022-12-14T15:40:00Z"/>
                <w:b/>
              </w:rPr>
            </w:pPr>
            <w:ins w:id="352" w:author="Archana Mandrekar" w:date="2022-12-14T15:40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6E45" w14:textId="77777777" w:rsidR="00857323" w:rsidRPr="007C1842" w:rsidRDefault="00857323" w:rsidP="007677B2">
            <w:pPr>
              <w:pStyle w:val="Header"/>
              <w:ind w:right="-151"/>
              <w:rPr>
                <w:ins w:id="353" w:author="Archana Mandrekar" w:date="2022-12-14T15:40:00Z"/>
                <w:b/>
              </w:rPr>
            </w:pPr>
            <w:ins w:id="354" w:author="Archana Mandrekar" w:date="2022-12-14T15:40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7944063" w14:textId="77777777" w:rsidR="00857323" w:rsidRPr="007C1842" w:rsidRDefault="0085732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55" w:author="Archana Mandrekar" w:date="2022-12-14T15:40:00Z"/>
                <w:b/>
              </w:rPr>
            </w:pPr>
            <w:ins w:id="356" w:author="Archana Mandrekar" w:date="2022-12-14T15:40:00Z">
              <w:r w:rsidRPr="007C1842">
                <w:rPr>
                  <w:b/>
                </w:rPr>
                <w:t>New Rev.</w:t>
              </w:r>
            </w:ins>
          </w:p>
        </w:tc>
      </w:tr>
      <w:tr w:rsidR="00857323" w:rsidRPr="001E642A" w14:paraId="56FE896B" w14:textId="77777777" w:rsidTr="007677B2">
        <w:trPr>
          <w:ins w:id="357" w:author="Archana Mandrekar" w:date="2022-12-14T15:40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E7D03DB" w14:textId="77777777" w:rsidR="00857323" w:rsidRPr="007C1842" w:rsidRDefault="00857323" w:rsidP="007677B2">
            <w:pPr>
              <w:pStyle w:val="Header"/>
              <w:ind w:right="-108"/>
              <w:rPr>
                <w:ins w:id="358" w:author="Archana Mandrekar" w:date="2022-12-14T15:40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09C313" w14:textId="77777777" w:rsidR="00857323" w:rsidRPr="007C1842" w:rsidRDefault="00857323" w:rsidP="007677B2">
            <w:pPr>
              <w:pStyle w:val="Header"/>
              <w:ind w:right="-151"/>
              <w:rPr>
                <w:ins w:id="359" w:author="Archana Mandrekar" w:date="2022-12-14T15:40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D7390" w14:textId="77777777" w:rsidR="00857323" w:rsidRPr="007C1842" w:rsidRDefault="00857323" w:rsidP="007677B2">
            <w:pPr>
              <w:pStyle w:val="Header"/>
              <w:jc w:val="both"/>
              <w:rPr>
                <w:ins w:id="360" w:author="Archana Mandrekar" w:date="2022-12-14T15:40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F9735FA" w14:textId="77777777" w:rsidR="00857323" w:rsidRPr="007C1842" w:rsidRDefault="0085732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61" w:author="Archana Mandrekar" w:date="2022-12-14T15:40:00Z"/>
              </w:rPr>
            </w:pPr>
          </w:p>
        </w:tc>
      </w:tr>
      <w:tr w:rsidR="00857323" w:rsidRPr="001E642A" w14:paraId="163494CC" w14:textId="77777777" w:rsidTr="007677B2">
        <w:trPr>
          <w:ins w:id="362" w:author="Archana Mandrekar" w:date="2022-12-14T15:40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DEAA04A" w14:textId="77777777" w:rsidR="00857323" w:rsidRPr="007C1842" w:rsidRDefault="00857323" w:rsidP="007677B2">
            <w:pPr>
              <w:pStyle w:val="Header"/>
              <w:ind w:right="-108"/>
              <w:rPr>
                <w:ins w:id="363" w:author="Archana Mandrekar" w:date="2022-12-14T15:40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42F98" w14:textId="77777777" w:rsidR="00857323" w:rsidRPr="007C1842" w:rsidRDefault="00857323" w:rsidP="007677B2">
            <w:pPr>
              <w:pStyle w:val="Header"/>
              <w:ind w:right="-151"/>
              <w:rPr>
                <w:ins w:id="364" w:author="Archana Mandrekar" w:date="2022-12-14T15:40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2A5AB" w14:textId="77777777" w:rsidR="00857323" w:rsidRPr="007C1842" w:rsidRDefault="00857323" w:rsidP="007677B2">
            <w:pPr>
              <w:pStyle w:val="Header"/>
              <w:jc w:val="both"/>
              <w:rPr>
                <w:ins w:id="365" w:author="Archana Mandrekar" w:date="2022-12-14T15:40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B4A8DF4" w14:textId="77777777" w:rsidR="00857323" w:rsidRPr="007C1842" w:rsidRDefault="0085732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66" w:author="Archana Mandrekar" w:date="2022-12-14T15:40:00Z"/>
              </w:rPr>
            </w:pPr>
          </w:p>
        </w:tc>
      </w:tr>
      <w:tr w:rsidR="00857323" w:rsidRPr="001E642A" w14:paraId="6CBAD21A" w14:textId="77777777" w:rsidTr="007677B2">
        <w:trPr>
          <w:ins w:id="367" w:author="Archana Mandrekar" w:date="2022-12-14T15:40:00Z"/>
        </w:trPr>
        <w:tc>
          <w:tcPr>
            <w:tcW w:w="1277" w:type="dxa"/>
            <w:tcBorders>
              <w:right w:val="nil"/>
            </w:tcBorders>
          </w:tcPr>
          <w:p w14:paraId="7A3D10B3" w14:textId="77777777" w:rsidR="00857323" w:rsidRPr="007C1842" w:rsidRDefault="00857323" w:rsidP="007677B2">
            <w:pPr>
              <w:pStyle w:val="Header"/>
              <w:ind w:right="-151"/>
              <w:jc w:val="center"/>
              <w:rPr>
                <w:ins w:id="368" w:author="Archana Mandrekar" w:date="2022-12-14T15:40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3B6A4E2" w14:textId="77777777" w:rsidR="00857323" w:rsidRPr="007C1842" w:rsidRDefault="00857323" w:rsidP="007677B2">
            <w:pPr>
              <w:pStyle w:val="Header"/>
              <w:ind w:right="-151"/>
              <w:jc w:val="center"/>
              <w:rPr>
                <w:ins w:id="369" w:author="Archana Mandrekar" w:date="2022-12-14T15:40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0E01D55" w14:textId="77777777" w:rsidR="00857323" w:rsidRPr="007C1842" w:rsidRDefault="00857323" w:rsidP="007677B2">
            <w:pPr>
              <w:pStyle w:val="BodyText"/>
              <w:rPr>
                <w:ins w:id="370" w:author="Archana Mandrekar" w:date="2022-12-14T15:40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0D23EAB" w14:textId="77777777" w:rsidR="00857323" w:rsidRPr="007C1842" w:rsidRDefault="00857323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371" w:author="Archana Mandrekar" w:date="2022-12-14T15:40:00Z"/>
              </w:rPr>
            </w:pPr>
          </w:p>
        </w:tc>
      </w:tr>
    </w:tbl>
    <w:p w14:paraId="561B212F" w14:textId="77777777" w:rsidR="00857323" w:rsidRDefault="00857323" w:rsidP="00857323">
      <w:pPr>
        <w:spacing w:before="100" w:beforeAutospacing="1" w:after="100" w:afterAutospacing="1" w:line="240" w:lineRule="auto"/>
        <w:ind w:left="810"/>
        <w:rPr>
          <w:ins w:id="372" w:author="Archana Mandrekar" w:date="2022-12-14T15:40:00Z"/>
          <w:szCs w:val="24"/>
        </w:rPr>
      </w:pPr>
      <w:ins w:id="373" w:author="Archana Mandrekar" w:date="2022-12-14T15:40:00Z">
        <w:r w:rsidRPr="00707840">
          <w:rPr>
            <w:szCs w:val="24"/>
            <w:lang w:val="fr-FR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57323" w:rsidRPr="001C094A" w14:paraId="1637722D" w14:textId="77777777" w:rsidTr="007677B2">
        <w:trPr>
          <w:ins w:id="374" w:author="Archana Mandrekar" w:date="2022-12-14T15:40:00Z"/>
        </w:trPr>
        <w:tc>
          <w:tcPr>
            <w:tcW w:w="3119" w:type="dxa"/>
            <w:shd w:val="clear" w:color="auto" w:fill="auto"/>
          </w:tcPr>
          <w:p w14:paraId="69D4FE16" w14:textId="77777777" w:rsidR="00857323" w:rsidRPr="00570E41" w:rsidRDefault="00857323" w:rsidP="007677B2">
            <w:pPr>
              <w:rPr>
                <w:ins w:id="375" w:author="Archana Mandrekar" w:date="2022-12-14T15:40:00Z"/>
                <w:b/>
              </w:rPr>
            </w:pPr>
            <w:bookmarkStart w:id="376" w:name="_Hlk110414498"/>
            <w:ins w:id="377" w:author="Archana Mandrekar" w:date="2022-12-14T15:40:00Z">
              <w:r w:rsidRPr="00570E41">
                <w:rPr>
                  <w:b/>
                </w:rPr>
                <w:t xml:space="preserve">Prepared By: </w:t>
              </w:r>
            </w:ins>
          </w:p>
          <w:p w14:paraId="2B246F0E" w14:textId="77777777" w:rsidR="00857323" w:rsidRPr="00570E41" w:rsidRDefault="00857323" w:rsidP="007677B2">
            <w:pPr>
              <w:rPr>
                <w:ins w:id="378" w:author="Archana Mandrekar" w:date="2022-12-14T15:40:00Z"/>
              </w:rPr>
            </w:pPr>
            <w:ins w:id="379" w:author="Archana Mandrekar" w:date="2022-12-14T15:40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2FC5367E" w14:textId="77777777" w:rsidR="00857323" w:rsidRPr="00570E41" w:rsidRDefault="00857323" w:rsidP="007677B2">
            <w:pPr>
              <w:rPr>
                <w:ins w:id="380" w:author="Archana Mandrekar" w:date="2022-12-14T15:40:00Z"/>
                <w:b/>
              </w:rPr>
            </w:pPr>
            <w:ins w:id="381" w:author="Archana Mandrekar" w:date="2022-12-14T15:40:00Z">
              <w:r w:rsidRPr="00570E41">
                <w:rPr>
                  <w:b/>
                </w:rPr>
                <w:t xml:space="preserve">Reviewed &amp; Issued By: </w:t>
              </w:r>
            </w:ins>
          </w:p>
          <w:p w14:paraId="3BC84169" w14:textId="77777777" w:rsidR="00857323" w:rsidRPr="00570E41" w:rsidRDefault="00857323" w:rsidP="007677B2">
            <w:pPr>
              <w:rPr>
                <w:ins w:id="382" w:author="Archana Mandrekar" w:date="2022-12-14T15:40:00Z"/>
              </w:rPr>
            </w:pPr>
            <w:ins w:id="383" w:author="Archana Mandrekar" w:date="2022-12-14T15:40:00Z">
              <w:r w:rsidRPr="00570E41"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0C82377C" w14:textId="77777777" w:rsidR="00857323" w:rsidRPr="00570E41" w:rsidRDefault="00857323" w:rsidP="007677B2">
            <w:pPr>
              <w:rPr>
                <w:ins w:id="384" w:author="Archana Mandrekar" w:date="2022-12-14T15:40:00Z"/>
                <w:b/>
              </w:rPr>
            </w:pPr>
            <w:ins w:id="385" w:author="Archana Mandrekar" w:date="2022-12-14T15:40:00Z">
              <w:r w:rsidRPr="00570E41">
                <w:rPr>
                  <w:b/>
                </w:rPr>
                <w:t xml:space="preserve">Approved By: </w:t>
              </w:r>
            </w:ins>
          </w:p>
          <w:p w14:paraId="7A973775" w14:textId="77777777" w:rsidR="00857323" w:rsidRPr="00570E41" w:rsidRDefault="00857323" w:rsidP="007677B2">
            <w:pPr>
              <w:rPr>
                <w:ins w:id="386" w:author="Archana Mandrekar" w:date="2022-12-14T15:40:00Z"/>
              </w:rPr>
            </w:pPr>
            <w:ins w:id="387" w:author="Archana Mandrekar" w:date="2022-12-14T15:40:00Z">
              <w:r>
                <w:t>Mechanical Head</w:t>
              </w:r>
            </w:ins>
          </w:p>
        </w:tc>
      </w:tr>
      <w:tr w:rsidR="00857323" w:rsidRPr="001C094A" w14:paraId="04638668" w14:textId="77777777" w:rsidTr="007677B2">
        <w:trPr>
          <w:trHeight w:val="987"/>
          <w:ins w:id="388" w:author="Archana Mandrekar" w:date="2022-12-14T15:40:00Z"/>
        </w:trPr>
        <w:tc>
          <w:tcPr>
            <w:tcW w:w="3119" w:type="dxa"/>
            <w:shd w:val="clear" w:color="auto" w:fill="auto"/>
          </w:tcPr>
          <w:p w14:paraId="6823E6C3" w14:textId="77777777" w:rsidR="00857323" w:rsidRPr="007E7F55" w:rsidRDefault="00857323" w:rsidP="007677B2">
            <w:pPr>
              <w:rPr>
                <w:ins w:id="389" w:author="Archana Mandrekar" w:date="2022-12-14T15:40:00Z"/>
                <w:b/>
              </w:rPr>
            </w:pPr>
            <w:ins w:id="390" w:author="Archana Mandrekar" w:date="2022-12-14T15:40:00Z">
              <w:r w:rsidRPr="007E7F55">
                <w:rPr>
                  <w:b/>
                </w:rPr>
                <w:t>Signature</w:t>
              </w:r>
            </w:ins>
          </w:p>
          <w:p w14:paraId="4458AC71" w14:textId="77777777" w:rsidR="00857323" w:rsidRPr="007E7F55" w:rsidRDefault="00857323" w:rsidP="007677B2">
            <w:pPr>
              <w:rPr>
                <w:ins w:id="391" w:author="Archana Mandrekar" w:date="2022-12-14T15:40:00Z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18DC5095" w14:textId="77777777" w:rsidR="00857323" w:rsidRPr="007E7F55" w:rsidRDefault="00857323" w:rsidP="007677B2">
            <w:pPr>
              <w:rPr>
                <w:ins w:id="392" w:author="Archana Mandrekar" w:date="2022-12-14T15:40:00Z"/>
                <w:b/>
              </w:rPr>
            </w:pPr>
            <w:ins w:id="393" w:author="Archana Mandrekar" w:date="2022-12-14T15:40:00Z">
              <w:r w:rsidRPr="007E7F55">
                <w:rPr>
                  <w:b/>
                </w:rPr>
                <w:t>Signature:</w:t>
              </w:r>
            </w:ins>
          </w:p>
          <w:p w14:paraId="570C1C53" w14:textId="77777777" w:rsidR="00857323" w:rsidRPr="007E7F55" w:rsidRDefault="00857323" w:rsidP="007677B2">
            <w:pPr>
              <w:rPr>
                <w:ins w:id="394" w:author="Archana Mandrekar" w:date="2022-12-14T15:40:00Z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06A77ED6" w14:textId="77777777" w:rsidR="00857323" w:rsidRPr="007E7F55" w:rsidRDefault="00857323" w:rsidP="007677B2">
            <w:pPr>
              <w:rPr>
                <w:ins w:id="395" w:author="Archana Mandrekar" w:date="2022-12-14T15:40:00Z"/>
                <w:b/>
              </w:rPr>
            </w:pPr>
            <w:ins w:id="396" w:author="Archana Mandrekar" w:date="2022-12-14T15:40:00Z">
              <w:r w:rsidRPr="007E7F55">
                <w:rPr>
                  <w:b/>
                </w:rPr>
                <w:t>Signature:</w:t>
              </w:r>
            </w:ins>
          </w:p>
          <w:p w14:paraId="62B993AF" w14:textId="77777777" w:rsidR="00857323" w:rsidRPr="007E7F55" w:rsidRDefault="00857323" w:rsidP="007677B2">
            <w:pPr>
              <w:rPr>
                <w:ins w:id="397" w:author="Archana Mandrekar" w:date="2022-12-14T15:40:00Z"/>
                <w:b/>
              </w:rPr>
            </w:pPr>
          </w:p>
        </w:tc>
      </w:tr>
      <w:tr w:rsidR="00857323" w:rsidRPr="001C094A" w14:paraId="52956025" w14:textId="77777777" w:rsidTr="007677B2">
        <w:trPr>
          <w:ins w:id="398" w:author="Archana Mandrekar" w:date="2022-12-14T15:40:00Z"/>
        </w:trPr>
        <w:tc>
          <w:tcPr>
            <w:tcW w:w="3119" w:type="dxa"/>
            <w:shd w:val="clear" w:color="auto" w:fill="auto"/>
          </w:tcPr>
          <w:p w14:paraId="7927F17C" w14:textId="77777777" w:rsidR="00857323" w:rsidRPr="007E7F55" w:rsidRDefault="00857323" w:rsidP="007677B2">
            <w:pPr>
              <w:rPr>
                <w:ins w:id="399" w:author="Archana Mandrekar" w:date="2022-12-14T15:40:00Z"/>
                <w:b/>
              </w:rPr>
            </w:pPr>
            <w:ins w:id="400" w:author="Archana Mandrekar" w:date="2022-12-14T15:40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0C681A9C" w14:textId="77777777" w:rsidR="00857323" w:rsidRPr="007E7F55" w:rsidRDefault="00857323" w:rsidP="007677B2">
            <w:pPr>
              <w:rPr>
                <w:ins w:id="401" w:author="Archana Mandrekar" w:date="2022-12-14T15:40:00Z"/>
                <w:b/>
              </w:rPr>
            </w:pPr>
            <w:ins w:id="402" w:author="Archana Mandrekar" w:date="2022-12-14T15:40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10D19031" w14:textId="77777777" w:rsidR="00857323" w:rsidRPr="007E7F55" w:rsidRDefault="00857323" w:rsidP="007677B2">
            <w:pPr>
              <w:rPr>
                <w:ins w:id="403" w:author="Archana Mandrekar" w:date="2022-12-14T15:40:00Z"/>
                <w:b/>
              </w:rPr>
            </w:pPr>
            <w:ins w:id="404" w:author="Archana Mandrekar" w:date="2022-12-14T15:40:00Z">
              <w:r w:rsidRPr="007E7F55">
                <w:rPr>
                  <w:b/>
                </w:rPr>
                <w:t>Review Date: 12.12.22</w:t>
              </w:r>
            </w:ins>
          </w:p>
        </w:tc>
      </w:tr>
      <w:bookmarkEnd w:id="376"/>
    </w:tbl>
    <w:p w14:paraId="58BC5FA4" w14:textId="6E568583" w:rsidR="005F6044" w:rsidDel="00857323" w:rsidRDefault="005F6044">
      <w:pPr>
        <w:spacing w:after="414" w:line="216" w:lineRule="auto"/>
        <w:ind w:left="-5"/>
        <w:rPr>
          <w:ins w:id="405" w:author="Sham Parab" w:date="2021-05-29T15:03:00Z"/>
          <w:del w:id="406" w:author="Archana Mandrekar" w:date="2022-12-14T15:40:00Z"/>
          <w:sz w:val="26"/>
          <w:szCs w:val="26"/>
        </w:rPr>
      </w:pPr>
    </w:p>
    <w:p w14:paraId="4DADFA4F" w14:textId="084CD92C" w:rsidR="005F6044" w:rsidDel="00857323" w:rsidRDefault="005F6044">
      <w:pPr>
        <w:spacing w:after="414" w:line="216" w:lineRule="auto"/>
        <w:ind w:left="-5"/>
        <w:rPr>
          <w:ins w:id="407" w:author="Sham Parab" w:date="2021-05-29T15:03:00Z"/>
          <w:del w:id="408" w:author="Archana Mandrekar" w:date="2022-12-14T15:40:00Z"/>
          <w:sz w:val="26"/>
          <w:szCs w:val="26"/>
        </w:rPr>
      </w:pPr>
    </w:p>
    <w:p w14:paraId="26687979" w14:textId="073413BA" w:rsidR="005F6044" w:rsidDel="00857323" w:rsidRDefault="005F6044">
      <w:pPr>
        <w:spacing w:after="414" w:line="216" w:lineRule="auto"/>
        <w:ind w:left="-5"/>
        <w:rPr>
          <w:ins w:id="409" w:author="Sham Parab" w:date="2021-05-29T15:03:00Z"/>
          <w:del w:id="410" w:author="Archana Mandrekar" w:date="2022-12-14T15:40:00Z"/>
          <w:sz w:val="26"/>
          <w:szCs w:val="26"/>
        </w:rPr>
      </w:pPr>
    </w:p>
    <w:p w14:paraId="1108E975" w14:textId="77777777" w:rsidR="00F341B8" w:rsidRPr="005F6044" w:rsidDel="005F6044" w:rsidRDefault="007C105C">
      <w:pPr>
        <w:spacing w:after="829" w:line="259" w:lineRule="auto"/>
        <w:ind w:left="0" w:firstLine="0"/>
        <w:rPr>
          <w:del w:id="411" w:author="Sham Parab" w:date="2021-05-29T14:58:00Z"/>
          <w:sz w:val="26"/>
          <w:szCs w:val="26"/>
          <w:rPrChange w:id="412" w:author="Sham Parab" w:date="2021-05-29T15:03:00Z">
            <w:rPr>
              <w:del w:id="413" w:author="Sham Parab" w:date="2021-05-29T14:58:00Z"/>
            </w:rPr>
          </w:rPrChange>
        </w:rPr>
      </w:pPr>
      <w:del w:id="414" w:author="Sham Parab" w:date="2021-05-29T14:58:00Z">
        <w:r w:rsidRPr="005F6044" w:rsidDel="005F6044">
          <w:rPr>
            <w:sz w:val="26"/>
            <w:szCs w:val="26"/>
            <w:rPrChange w:id="415" w:author="Sham Parab" w:date="2021-05-29T15:03:00Z">
              <w:rPr>
                <w:sz w:val="20"/>
              </w:rPr>
            </w:rPrChange>
          </w:rPr>
          <w:delText xml:space="preserve"> </w:delText>
        </w:r>
      </w:del>
    </w:p>
    <w:p w14:paraId="1DF0E075" w14:textId="77777777" w:rsidR="005F6044" w:rsidRPr="005F6044" w:rsidRDefault="007C105C">
      <w:pPr>
        <w:spacing w:after="414" w:line="216" w:lineRule="auto"/>
        <w:ind w:left="-5"/>
        <w:rPr>
          <w:ins w:id="416" w:author="Sham Parab" w:date="2021-05-29T15:01:00Z"/>
          <w:sz w:val="26"/>
          <w:szCs w:val="26"/>
          <w:rPrChange w:id="417" w:author="Sham Parab" w:date="2021-05-29T15:03:00Z">
            <w:rPr>
              <w:ins w:id="418" w:author="Sham Parab" w:date="2021-05-29T15:01:00Z"/>
              <w:sz w:val="22"/>
            </w:rPr>
          </w:rPrChange>
        </w:rPr>
      </w:pPr>
      <w:del w:id="419" w:author="Sham Parab" w:date="2021-05-29T14:58:00Z">
        <w:r w:rsidRPr="005F6044" w:rsidDel="005F6044">
          <w:rPr>
            <w:b/>
            <w:i/>
            <w:sz w:val="26"/>
            <w:szCs w:val="26"/>
            <w:rPrChange w:id="420" w:author="Sham Parab" w:date="2021-05-29T15:03:00Z">
              <w:rPr>
                <w:b/>
                <w:i/>
                <w:sz w:val="16"/>
              </w:rPr>
            </w:rPrChange>
          </w:rPr>
          <w:delText xml:space="preserve">Hard copy is not mandatory. This document is controlled by distribution through Sesa intranet portal. If hard copy is to be used, it shall be stamped with seal of </w:delText>
        </w:r>
        <w:r w:rsidRPr="005F6044" w:rsidDel="005F6044">
          <w:rPr>
            <w:b/>
            <w:i/>
            <w:color w:val="FF0000"/>
            <w:sz w:val="26"/>
            <w:szCs w:val="26"/>
            <w:rPrChange w:id="421" w:author="Sham Parab" w:date="2021-05-29T15:03:00Z">
              <w:rPr>
                <w:b/>
                <w:i/>
                <w:color w:val="FF0000"/>
                <w:sz w:val="16"/>
              </w:rPr>
            </w:rPrChange>
          </w:rPr>
          <w:delText xml:space="preserve">Controlled Copy </w:delText>
        </w:r>
        <w:r w:rsidRPr="005F6044" w:rsidDel="005F6044">
          <w:rPr>
            <w:b/>
            <w:i/>
            <w:sz w:val="26"/>
            <w:szCs w:val="26"/>
            <w:rPrChange w:id="422" w:author="Sham Parab" w:date="2021-05-29T15:03:00Z">
              <w:rPr>
                <w:b/>
                <w:i/>
                <w:sz w:val="16"/>
              </w:rPr>
            </w:rPrChange>
          </w:rPr>
          <w:delText xml:space="preserve">in Red.  </w:delText>
        </w:r>
        <w:r w:rsidRPr="005F6044" w:rsidDel="005F6044">
          <w:rPr>
            <w:b/>
            <w:sz w:val="26"/>
            <w:szCs w:val="26"/>
            <w:rPrChange w:id="423" w:author="Sham Parab" w:date="2021-05-29T15:03:00Z">
              <w:rPr>
                <w:b/>
              </w:rPr>
            </w:rPrChange>
          </w:rPr>
          <w:delText xml:space="preserve"> </w:delText>
        </w:r>
      </w:del>
      <w:del w:id="424" w:author="Sham Parab" w:date="2021-05-29T15:01:00Z">
        <w:r w:rsidRPr="005F6044" w:rsidDel="005F6044">
          <w:rPr>
            <w:b/>
            <w:sz w:val="26"/>
            <w:szCs w:val="26"/>
            <w:rPrChange w:id="425" w:author="Sham Parab" w:date="2021-05-29T15:03:00Z">
              <w:rPr>
                <w:b/>
              </w:rPr>
            </w:rPrChange>
          </w:rPr>
          <w:tab/>
          <w:delText xml:space="preserve"> </w:delText>
        </w:r>
      </w:del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5F6044" w:rsidRPr="005F6044" w:rsidDel="00857323" w14:paraId="4A7EACBD" w14:textId="0E83A031" w:rsidTr="002A1577">
        <w:trPr>
          <w:trHeight w:val="316"/>
          <w:ins w:id="426" w:author="Sham Parab" w:date="2021-05-29T15:01:00Z"/>
          <w:del w:id="427" w:author="Archana Mandrekar" w:date="2022-12-14T15:40:00Z"/>
        </w:trPr>
        <w:tc>
          <w:tcPr>
            <w:tcW w:w="2802" w:type="dxa"/>
            <w:shd w:val="clear" w:color="auto" w:fill="auto"/>
          </w:tcPr>
          <w:p w14:paraId="3CDFAFC3" w14:textId="4500D61C" w:rsidR="005F6044" w:rsidRPr="005F6044" w:rsidDel="00857323" w:rsidRDefault="005F6044" w:rsidP="002A1577">
            <w:pPr>
              <w:spacing w:after="0"/>
              <w:rPr>
                <w:ins w:id="428" w:author="Sham Parab" w:date="2021-05-29T15:01:00Z"/>
                <w:del w:id="429" w:author="Archana Mandrekar" w:date="2022-12-14T15:40:00Z"/>
                <w:b/>
                <w:sz w:val="26"/>
                <w:szCs w:val="26"/>
                <w:rPrChange w:id="430" w:author="Sham Parab" w:date="2021-05-29T15:03:00Z">
                  <w:rPr>
                    <w:ins w:id="431" w:author="Sham Parab" w:date="2021-05-29T15:01:00Z"/>
                    <w:del w:id="432" w:author="Archana Mandrekar" w:date="2022-12-14T15:40:00Z"/>
                    <w:b/>
                  </w:rPr>
                </w:rPrChange>
              </w:rPr>
            </w:pPr>
            <w:ins w:id="433" w:author="Sham Parab" w:date="2021-05-29T15:01:00Z">
              <w:del w:id="434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435" w:author="Sham Parab" w:date="2021-05-29T15:03:00Z">
                      <w:rPr>
                        <w:b/>
                      </w:rPr>
                    </w:rPrChange>
                  </w:rPr>
                  <w:delText xml:space="preserve">Prepared By: </w:delText>
                </w:r>
              </w:del>
            </w:ins>
          </w:p>
          <w:p w14:paraId="6C669BB6" w14:textId="6DE6242C" w:rsidR="005F6044" w:rsidRPr="005F6044" w:rsidDel="00857323" w:rsidRDefault="005F6044" w:rsidP="002A1577">
            <w:pPr>
              <w:spacing w:after="0"/>
              <w:rPr>
                <w:ins w:id="436" w:author="Sham Parab" w:date="2021-05-29T15:01:00Z"/>
                <w:del w:id="437" w:author="Archana Mandrekar" w:date="2022-12-14T15:40:00Z"/>
                <w:sz w:val="26"/>
                <w:szCs w:val="26"/>
                <w:rPrChange w:id="438" w:author="Sham Parab" w:date="2021-05-29T15:03:00Z">
                  <w:rPr>
                    <w:ins w:id="439" w:author="Sham Parab" w:date="2021-05-29T15:01:00Z"/>
                    <w:del w:id="440" w:author="Archana Mandrekar" w:date="2022-12-14T15:40:00Z"/>
                  </w:rPr>
                </w:rPrChange>
              </w:rPr>
            </w:pPr>
            <w:ins w:id="441" w:author="Sham Parab" w:date="2021-05-29T15:01:00Z">
              <w:del w:id="442" w:author="Archana Mandrekar" w:date="2022-12-14T15:40:00Z">
                <w:r w:rsidRPr="005F6044" w:rsidDel="00857323">
                  <w:rPr>
                    <w:sz w:val="26"/>
                    <w:szCs w:val="26"/>
                    <w:rPrChange w:id="443" w:author="Sham Parab" w:date="2021-05-29T15:03:00Z">
                      <w:rPr/>
                    </w:rPrChange>
                  </w:rPr>
                  <w:delText>Area Engineer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37708715" w14:textId="671CC9C9" w:rsidR="005F6044" w:rsidRPr="005F6044" w:rsidDel="00857323" w:rsidRDefault="005F6044" w:rsidP="002A1577">
            <w:pPr>
              <w:spacing w:after="0"/>
              <w:rPr>
                <w:ins w:id="444" w:author="Sham Parab" w:date="2021-05-29T15:01:00Z"/>
                <w:del w:id="445" w:author="Archana Mandrekar" w:date="2022-12-14T15:40:00Z"/>
                <w:b/>
                <w:sz w:val="26"/>
                <w:szCs w:val="26"/>
                <w:rPrChange w:id="446" w:author="Sham Parab" w:date="2021-05-29T15:03:00Z">
                  <w:rPr>
                    <w:ins w:id="447" w:author="Sham Parab" w:date="2021-05-29T15:01:00Z"/>
                    <w:del w:id="448" w:author="Archana Mandrekar" w:date="2022-12-14T15:40:00Z"/>
                    <w:b/>
                  </w:rPr>
                </w:rPrChange>
              </w:rPr>
            </w:pPr>
            <w:ins w:id="449" w:author="Sham Parab" w:date="2021-05-29T15:01:00Z">
              <w:del w:id="450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451" w:author="Sham Parab" w:date="2021-05-29T15:03:00Z">
                      <w:rPr>
                        <w:b/>
                      </w:rPr>
                    </w:rPrChange>
                  </w:rPr>
                  <w:delText xml:space="preserve">Reviewed &amp; Issued By: </w:delText>
                </w:r>
              </w:del>
            </w:ins>
          </w:p>
          <w:p w14:paraId="72FB151B" w14:textId="0D38D1CE" w:rsidR="005F6044" w:rsidRPr="005F6044" w:rsidDel="00857323" w:rsidRDefault="005F6044" w:rsidP="002A1577">
            <w:pPr>
              <w:spacing w:after="0"/>
              <w:rPr>
                <w:ins w:id="452" w:author="Sham Parab" w:date="2021-05-29T15:01:00Z"/>
                <w:del w:id="453" w:author="Archana Mandrekar" w:date="2022-12-14T15:40:00Z"/>
                <w:sz w:val="26"/>
                <w:szCs w:val="26"/>
                <w:rPrChange w:id="454" w:author="Sham Parab" w:date="2021-05-29T15:03:00Z">
                  <w:rPr>
                    <w:ins w:id="455" w:author="Sham Parab" w:date="2021-05-29T15:01:00Z"/>
                    <w:del w:id="456" w:author="Archana Mandrekar" w:date="2022-12-14T15:40:00Z"/>
                  </w:rPr>
                </w:rPrChange>
              </w:rPr>
            </w:pPr>
            <w:ins w:id="457" w:author="Sham Parab" w:date="2021-05-29T15:01:00Z">
              <w:del w:id="458" w:author="Archana Mandrekar" w:date="2022-12-14T15:40:00Z">
                <w:r w:rsidRPr="005F6044" w:rsidDel="00857323">
                  <w:rPr>
                    <w:sz w:val="26"/>
                    <w:szCs w:val="26"/>
                    <w:rPrChange w:id="459" w:author="Sham Parab" w:date="2021-05-29T15:03:00Z">
                      <w:rPr/>
                    </w:rPrChange>
                  </w:rPr>
                  <w:delText>Management Representative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25659CE7" w14:textId="357C067C" w:rsidR="005F6044" w:rsidRPr="005F6044" w:rsidDel="00857323" w:rsidRDefault="005F6044" w:rsidP="002A1577">
            <w:pPr>
              <w:spacing w:after="0"/>
              <w:rPr>
                <w:ins w:id="460" w:author="Sham Parab" w:date="2021-05-29T15:01:00Z"/>
                <w:del w:id="461" w:author="Archana Mandrekar" w:date="2022-12-14T15:40:00Z"/>
                <w:b/>
                <w:sz w:val="26"/>
                <w:szCs w:val="26"/>
                <w:rPrChange w:id="462" w:author="Sham Parab" w:date="2021-05-29T15:03:00Z">
                  <w:rPr>
                    <w:ins w:id="463" w:author="Sham Parab" w:date="2021-05-29T15:01:00Z"/>
                    <w:del w:id="464" w:author="Archana Mandrekar" w:date="2022-12-14T15:40:00Z"/>
                    <w:b/>
                  </w:rPr>
                </w:rPrChange>
              </w:rPr>
            </w:pPr>
            <w:ins w:id="465" w:author="Sham Parab" w:date="2021-05-29T15:01:00Z">
              <w:del w:id="466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467" w:author="Sham Parab" w:date="2021-05-29T15:03:00Z">
                      <w:rPr>
                        <w:b/>
                      </w:rPr>
                    </w:rPrChange>
                  </w:rPr>
                  <w:delText xml:space="preserve">Approved By: </w:delText>
                </w:r>
              </w:del>
            </w:ins>
          </w:p>
          <w:p w14:paraId="46411991" w14:textId="26AE79CE" w:rsidR="005F6044" w:rsidRPr="005F6044" w:rsidDel="00857323" w:rsidRDefault="005F6044" w:rsidP="002A1577">
            <w:pPr>
              <w:spacing w:after="0"/>
              <w:rPr>
                <w:ins w:id="468" w:author="Sham Parab" w:date="2021-05-29T15:01:00Z"/>
                <w:del w:id="469" w:author="Archana Mandrekar" w:date="2022-12-14T15:40:00Z"/>
                <w:sz w:val="26"/>
                <w:szCs w:val="26"/>
                <w:rPrChange w:id="470" w:author="Sham Parab" w:date="2021-05-29T15:03:00Z">
                  <w:rPr>
                    <w:ins w:id="471" w:author="Sham Parab" w:date="2021-05-29T15:01:00Z"/>
                    <w:del w:id="472" w:author="Archana Mandrekar" w:date="2022-12-14T15:40:00Z"/>
                  </w:rPr>
                </w:rPrChange>
              </w:rPr>
            </w:pPr>
            <w:ins w:id="473" w:author="Sham Parab" w:date="2021-05-29T15:01:00Z">
              <w:del w:id="474" w:author="Archana Mandrekar" w:date="2022-12-14T15:40:00Z">
                <w:r w:rsidRPr="005F6044" w:rsidDel="00857323">
                  <w:rPr>
                    <w:sz w:val="26"/>
                    <w:szCs w:val="26"/>
                    <w:rPrChange w:id="475" w:author="Sham Parab" w:date="2021-05-29T15:03:00Z">
                      <w:rPr/>
                    </w:rPrChange>
                  </w:rPr>
                  <w:delText>Mechanical Head</w:delText>
                </w:r>
              </w:del>
            </w:ins>
          </w:p>
        </w:tc>
      </w:tr>
      <w:tr w:rsidR="005F6044" w:rsidRPr="005F6044" w:rsidDel="00857323" w14:paraId="5774FC54" w14:textId="6016A354" w:rsidTr="002A1577">
        <w:trPr>
          <w:trHeight w:val="1062"/>
          <w:ins w:id="476" w:author="Sham Parab" w:date="2021-05-29T15:01:00Z"/>
          <w:del w:id="477" w:author="Archana Mandrekar" w:date="2022-12-14T15:40:00Z"/>
        </w:trPr>
        <w:tc>
          <w:tcPr>
            <w:tcW w:w="2802" w:type="dxa"/>
            <w:shd w:val="clear" w:color="auto" w:fill="auto"/>
          </w:tcPr>
          <w:p w14:paraId="78B59910" w14:textId="5E012E63" w:rsidR="005F6044" w:rsidRPr="005F6044" w:rsidDel="00857323" w:rsidRDefault="005F6044" w:rsidP="002A1577">
            <w:pPr>
              <w:rPr>
                <w:ins w:id="478" w:author="Sham Parab" w:date="2021-05-29T15:01:00Z"/>
                <w:del w:id="479" w:author="Archana Mandrekar" w:date="2022-12-14T15:40:00Z"/>
                <w:b/>
                <w:sz w:val="26"/>
                <w:szCs w:val="26"/>
                <w:rPrChange w:id="480" w:author="Sham Parab" w:date="2021-05-29T15:03:00Z">
                  <w:rPr>
                    <w:ins w:id="481" w:author="Sham Parab" w:date="2021-05-29T15:01:00Z"/>
                    <w:del w:id="482" w:author="Archana Mandrekar" w:date="2022-12-14T15:40:00Z"/>
                    <w:b/>
                  </w:rPr>
                </w:rPrChange>
              </w:rPr>
            </w:pPr>
            <w:ins w:id="483" w:author="Sham Parab" w:date="2021-05-29T15:01:00Z">
              <w:del w:id="484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485" w:author="Sham Parab" w:date="2021-05-29T15:03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69BDE2D0" w14:textId="0FBE4585" w:rsidR="005F6044" w:rsidRPr="005F6044" w:rsidDel="00857323" w:rsidRDefault="005F6044" w:rsidP="002A1577">
            <w:pPr>
              <w:rPr>
                <w:ins w:id="486" w:author="Sham Parab" w:date="2021-05-29T15:01:00Z"/>
                <w:del w:id="487" w:author="Archana Mandrekar" w:date="2022-12-14T15:40:00Z"/>
                <w:b/>
                <w:sz w:val="26"/>
                <w:szCs w:val="26"/>
                <w:rPrChange w:id="488" w:author="Sham Parab" w:date="2021-05-29T15:03:00Z">
                  <w:rPr>
                    <w:ins w:id="489" w:author="Sham Parab" w:date="2021-05-29T15:01:00Z"/>
                    <w:del w:id="490" w:author="Archana Mandrekar" w:date="2022-12-14T15:40:00Z"/>
                    <w:b/>
                  </w:rPr>
                </w:rPrChange>
              </w:rPr>
            </w:pPr>
            <w:ins w:id="491" w:author="Sham Parab" w:date="2021-05-29T15:01:00Z">
              <w:del w:id="492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493" w:author="Sham Parab" w:date="2021-05-29T15:03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34B323E6" w14:textId="20185236" w:rsidR="005F6044" w:rsidRPr="005F6044" w:rsidDel="00857323" w:rsidRDefault="005F6044" w:rsidP="002A1577">
            <w:pPr>
              <w:rPr>
                <w:ins w:id="494" w:author="Sham Parab" w:date="2021-05-29T15:01:00Z"/>
                <w:del w:id="495" w:author="Archana Mandrekar" w:date="2022-12-14T15:40:00Z"/>
                <w:b/>
                <w:sz w:val="26"/>
                <w:szCs w:val="26"/>
                <w:rPrChange w:id="496" w:author="Sham Parab" w:date="2021-05-29T15:03:00Z">
                  <w:rPr>
                    <w:ins w:id="497" w:author="Sham Parab" w:date="2021-05-29T15:01:00Z"/>
                    <w:del w:id="498" w:author="Archana Mandrekar" w:date="2022-12-14T15:40:00Z"/>
                    <w:b/>
                  </w:rPr>
                </w:rPrChange>
              </w:rPr>
            </w:pPr>
            <w:ins w:id="499" w:author="Sham Parab" w:date="2021-05-29T15:01:00Z">
              <w:del w:id="500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501" w:author="Sham Parab" w:date="2021-05-29T15:03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</w:tr>
      <w:tr w:rsidR="005F6044" w:rsidRPr="005F6044" w:rsidDel="00857323" w14:paraId="293959C0" w14:textId="3584880A" w:rsidTr="002A1577">
        <w:trPr>
          <w:trHeight w:val="56"/>
          <w:ins w:id="502" w:author="Sham Parab" w:date="2021-05-29T15:01:00Z"/>
          <w:del w:id="503" w:author="Archana Mandrekar" w:date="2022-12-14T15:40:00Z"/>
        </w:trPr>
        <w:tc>
          <w:tcPr>
            <w:tcW w:w="2802" w:type="dxa"/>
            <w:shd w:val="clear" w:color="auto" w:fill="auto"/>
          </w:tcPr>
          <w:p w14:paraId="3E01112F" w14:textId="00CCEBF3" w:rsidR="005F6044" w:rsidRPr="005F6044" w:rsidDel="00857323" w:rsidRDefault="005F6044" w:rsidP="002A1577">
            <w:pPr>
              <w:rPr>
                <w:ins w:id="504" w:author="Sham Parab" w:date="2021-05-29T15:01:00Z"/>
                <w:del w:id="505" w:author="Archana Mandrekar" w:date="2022-12-14T15:40:00Z"/>
                <w:b/>
                <w:sz w:val="26"/>
                <w:szCs w:val="26"/>
                <w:rPrChange w:id="506" w:author="Sham Parab" w:date="2021-05-29T15:03:00Z">
                  <w:rPr>
                    <w:ins w:id="507" w:author="Sham Parab" w:date="2021-05-29T15:01:00Z"/>
                    <w:del w:id="508" w:author="Archana Mandrekar" w:date="2022-12-14T15:40:00Z"/>
                    <w:b/>
                  </w:rPr>
                </w:rPrChange>
              </w:rPr>
            </w:pPr>
            <w:ins w:id="509" w:author="Sham Parab" w:date="2021-05-29T15:01:00Z">
              <w:del w:id="510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511" w:author="Sham Parab" w:date="2021-05-29T15:03:00Z">
                      <w:rPr>
                        <w:b/>
                      </w:rPr>
                    </w:rPrChange>
                  </w:rPr>
                  <w:delText>Date:30.05.2021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49FD1CC7" w14:textId="03208768" w:rsidR="005F6044" w:rsidRPr="005F6044" w:rsidDel="00857323" w:rsidRDefault="005F6044" w:rsidP="002A1577">
            <w:pPr>
              <w:rPr>
                <w:ins w:id="512" w:author="Sham Parab" w:date="2021-05-29T15:01:00Z"/>
                <w:del w:id="513" w:author="Archana Mandrekar" w:date="2022-12-14T15:40:00Z"/>
                <w:b/>
                <w:sz w:val="26"/>
                <w:szCs w:val="26"/>
                <w:rPrChange w:id="514" w:author="Sham Parab" w:date="2021-05-29T15:03:00Z">
                  <w:rPr>
                    <w:ins w:id="515" w:author="Sham Parab" w:date="2021-05-29T15:01:00Z"/>
                    <w:del w:id="516" w:author="Archana Mandrekar" w:date="2022-12-14T15:40:00Z"/>
                    <w:b/>
                  </w:rPr>
                </w:rPrChange>
              </w:rPr>
            </w:pPr>
            <w:ins w:id="517" w:author="Sham Parab" w:date="2021-05-29T15:01:00Z">
              <w:del w:id="518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519" w:author="Sham Parab" w:date="2021-05-29T15:03:00Z">
                      <w:rPr>
                        <w:b/>
                      </w:rPr>
                    </w:rPrChange>
                  </w:rPr>
                  <w:delText>Date: 30.05.2021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0E45DCEE" w14:textId="57C18127" w:rsidR="005F6044" w:rsidRPr="005F6044" w:rsidDel="00857323" w:rsidRDefault="005F6044" w:rsidP="002A1577">
            <w:pPr>
              <w:rPr>
                <w:ins w:id="520" w:author="Sham Parab" w:date="2021-05-29T15:01:00Z"/>
                <w:del w:id="521" w:author="Archana Mandrekar" w:date="2022-12-14T15:40:00Z"/>
                <w:b/>
                <w:sz w:val="26"/>
                <w:szCs w:val="26"/>
                <w:rPrChange w:id="522" w:author="Sham Parab" w:date="2021-05-29T15:03:00Z">
                  <w:rPr>
                    <w:ins w:id="523" w:author="Sham Parab" w:date="2021-05-29T15:01:00Z"/>
                    <w:del w:id="524" w:author="Archana Mandrekar" w:date="2022-12-14T15:40:00Z"/>
                    <w:b/>
                  </w:rPr>
                </w:rPrChange>
              </w:rPr>
            </w:pPr>
            <w:ins w:id="525" w:author="Sham Parab" w:date="2021-05-29T15:01:00Z">
              <w:del w:id="526" w:author="Archana Mandrekar" w:date="2022-12-14T15:40:00Z">
                <w:r w:rsidRPr="005F6044" w:rsidDel="00857323">
                  <w:rPr>
                    <w:b/>
                    <w:sz w:val="26"/>
                    <w:szCs w:val="26"/>
                    <w:rPrChange w:id="527" w:author="Sham Parab" w:date="2021-05-29T15:03:00Z">
                      <w:rPr>
                        <w:b/>
                      </w:rPr>
                    </w:rPrChange>
                  </w:rPr>
                  <w:delText>Date: 30.05.2021</w:delText>
                </w:r>
              </w:del>
            </w:ins>
          </w:p>
        </w:tc>
      </w:tr>
    </w:tbl>
    <w:p w14:paraId="1834D293" w14:textId="3863BD6D" w:rsidR="005F6044" w:rsidRPr="005F6044" w:rsidDel="00857323" w:rsidRDefault="005F6044">
      <w:pPr>
        <w:spacing w:after="414" w:line="216" w:lineRule="auto"/>
        <w:ind w:left="-5"/>
        <w:rPr>
          <w:ins w:id="528" w:author="Sham Parab" w:date="2021-05-29T15:01:00Z"/>
          <w:del w:id="529" w:author="Archana Mandrekar" w:date="2022-12-14T15:40:00Z"/>
          <w:sz w:val="26"/>
          <w:szCs w:val="26"/>
          <w:rPrChange w:id="530" w:author="Sham Parab" w:date="2021-05-29T15:03:00Z">
            <w:rPr>
              <w:ins w:id="531" w:author="Sham Parab" w:date="2021-05-29T15:01:00Z"/>
              <w:del w:id="532" w:author="Archana Mandrekar" w:date="2022-12-14T15:40:00Z"/>
              <w:sz w:val="22"/>
            </w:rPr>
          </w:rPrChange>
        </w:rPr>
      </w:pPr>
    </w:p>
    <w:p w14:paraId="3D7F113E" w14:textId="6566D79C" w:rsidR="005F6044" w:rsidRPr="005F6044" w:rsidDel="00857323" w:rsidRDefault="005F6044">
      <w:pPr>
        <w:rPr>
          <w:ins w:id="533" w:author="Sham Parab" w:date="2021-05-29T15:01:00Z"/>
          <w:del w:id="534" w:author="Archana Mandrekar" w:date="2022-12-14T15:40:00Z"/>
          <w:sz w:val="26"/>
          <w:szCs w:val="26"/>
          <w:rPrChange w:id="535" w:author="Sham Parab" w:date="2021-05-29T15:03:00Z">
            <w:rPr>
              <w:ins w:id="536" w:author="Sham Parab" w:date="2021-05-29T15:01:00Z"/>
              <w:del w:id="537" w:author="Archana Mandrekar" w:date="2022-12-14T15:40:00Z"/>
              <w:sz w:val="22"/>
            </w:rPr>
          </w:rPrChange>
        </w:rPr>
        <w:pPrChange w:id="538" w:author="Sham Parab" w:date="2021-05-29T15:01:00Z">
          <w:pPr>
            <w:spacing w:after="414" w:line="216" w:lineRule="auto"/>
            <w:ind w:left="-5"/>
          </w:pPr>
        </w:pPrChange>
      </w:pPr>
    </w:p>
    <w:p w14:paraId="4EC54812" w14:textId="356A73C8" w:rsidR="005F6044" w:rsidRPr="005F6044" w:rsidDel="00857323" w:rsidRDefault="005F6044">
      <w:pPr>
        <w:rPr>
          <w:ins w:id="539" w:author="Sham Parab" w:date="2021-05-29T15:01:00Z"/>
          <w:del w:id="540" w:author="Archana Mandrekar" w:date="2022-12-14T15:40:00Z"/>
          <w:sz w:val="26"/>
          <w:szCs w:val="26"/>
          <w:rPrChange w:id="541" w:author="Sham Parab" w:date="2021-05-29T15:03:00Z">
            <w:rPr>
              <w:ins w:id="542" w:author="Sham Parab" w:date="2021-05-29T15:01:00Z"/>
              <w:del w:id="543" w:author="Archana Mandrekar" w:date="2022-12-14T15:40:00Z"/>
              <w:sz w:val="22"/>
            </w:rPr>
          </w:rPrChange>
        </w:rPr>
        <w:pPrChange w:id="544" w:author="Sham Parab" w:date="2021-05-29T15:01:00Z">
          <w:pPr>
            <w:spacing w:after="414" w:line="216" w:lineRule="auto"/>
            <w:ind w:left="-5"/>
          </w:pPr>
        </w:pPrChange>
      </w:pPr>
    </w:p>
    <w:p w14:paraId="016ABE7F" w14:textId="4FE8A003" w:rsidR="005F6044" w:rsidRPr="005F6044" w:rsidDel="00857323" w:rsidRDefault="005F6044" w:rsidP="005F6044">
      <w:pPr>
        <w:rPr>
          <w:ins w:id="545" w:author="Sham Parab" w:date="2021-05-29T15:01:00Z"/>
          <w:del w:id="546" w:author="Archana Mandrekar" w:date="2022-12-14T15:40:00Z"/>
          <w:sz w:val="26"/>
          <w:szCs w:val="26"/>
          <w:rPrChange w:id="547" w:author="Sham Parab" w:date="2021-05-29T15:03:00Z">
            <w:rPr>
              <w:ins w:id="548" w:author="Sham Parab" w:date="2021-05-29T15:01:00Z"/>
              <w:del w:id="549" w:author="Archana Mandrekar" w:date="2022-12-14T15:40:00Z"/>
              <w:sz w:val="22"/>
            </w:rPr>
          </w:rPrChange>
        </w:rPr>
      </w:pPr>
    </w:p>
    <w:p w14:paraId="771ACD73" w14:textId="77777777" w:rsidR="00F341B8" w:rsidRPr="005F6044" w:rsidRDefault="00F341B8" w:rsidP="00857323">
      <w:pPr>
        <w:rPr>
          <w:sz w:val="26"/>
          <w:szCs w:val="26"/>
          <w:rPrChange w:id="550" w:author="Sham Parab" w:date="2021-05-29T15:03:00Z">
            <w:rPr/>
          </w:rPrChange>
        </w:rPr>
        <w:pPrChange w:id="551" w:author="Archana Mandrekar" w:date="2022-12-14T15:40:00Z">
          <w:pPr>
            <w:spacing w:after="414" w:line="216" w:lineRule="auto"/>
            <w:ind w:left="-5"/>
          </w:pPr>
        </w:pPrChange>
      </w:pPr>
    </w:p>
    <w:sectPr w:rsidR="00F341B8" w:rsidRPr="005F6044">
      <w:headerReference w:type="default" r:id="rId7"/>
      <w:footerReference w:type="default" r:id="rId8"/>
      <w:pgSz w:w="12240" w:h="15840"/>
      <w:pgMar w:top="725" w:right="1799" w:bottom="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7BBA" w14:textId="77777777" w:rsidR="002D581B" w:rsidRDefault="002D581B" w:rsidP="005F6044">
      <w:pPr>
        <w:spacing w:after="0" w:line="240" w:lineRule="auto"/>
      </w:pPr>
      <w:r>
        <w:separator/>
      </w:r>
    </w:p>
  </w:endnote>
  <w:endnote w:type="continuationSeparator" w:id="0">
    <w:p w14:paraId="7EB94F9B" w14:textId="77777777" w:rsidR="002D581B" w:rsidRDefault="002D581B" w:rsidP="005F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C2A3" w14:textId="77777777" w:rsidR="005F6044" w:rsidRDefault="005F6044" w:rsidP="005F6044">
    <w:pPr>
      <w:pStyle w:val="Footer"/>
      <w:tabs>
        <w:tab w:val="clear" w:pos="4680"/>
        <w:tab w:val="center" w:pos="4666"/>
        <w:tab w:val="right" w:pos="9333"/>
      </w:tabs>
      <w:rPr>
        <w:ins w:id="585" w:author="Sham Parab" w:date="2021-05-29T15:02:00Z"/>
      </w:rPr>
    </w:pPr>
    <w:ins w:id="586" w:author="Sham Parab" w:date="2021-05-29T15:02:00Z">
      <w:r>
        <w:rPr>
          <w:i/>
          <w:iCs/>
          <w:sz w:val="16"/>
          <w:szCs w:val="24"/>
        </w:rPr>
        <w:t xml:space="preserve">Hard copy is not mandatory. This document is controlled by distribution through Sesa intranet portal. If hard copy is to be used, it shall be stamped with seal of </w:t>
      </w:r>
      <w:r>
        <w:rPr>
          <w:i/>
          <w:iCs/>
          <w:color w:val="FF0000"/>
          <w:sz w:val="16"/>
          <w:szCs w:val="24"/>
        </w:rPr>
        <w:t xml:space="preserve">Controlled Copy </w:t>
      </w:r>
      <w:r>
        <w:rPr>
          <w:i/>
          <w:iCs/>
          <w:sz w:val="16"/>
          <w:szCs w:val="24"/>
        </w:rPr>
        <w:t>in Red.  </w:t>
      </w:r>
      <w:r>
        <w:tab/>
      </w:r>
    </w:ins>
  </w:p>
  <w:p w14:paraId="0FB8B4B2" w14:textId="77777777" w:rsidR="005F6044" w:rsidRDefault="005F6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D7CA" w14:textId="77777777" w:rsidR="002D581B" w:rsidRDefault="002D581B" w:rsidP="005F6044">
      <w:pPr>
        <w:spacing w:after="0" w:line="240" w:lineRule="auto"/>
      </w:pPr>
      <w:r>
        <w:separator/>
      </w:r>
    </w:p>
  </w:footnote>
  <w:footnote w:type="continuationSeparator" w:id="0">
    <w:p w14:paraId="680C09CB" w14:textId="77777777" w:rsidR="002D581B" w:rsidRDefault="002D581B" w:rsidP="005F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857323" w14:paraId="478A7ADC" w14:textId="77777777" w:rsidTr="007677B2">
      <w:trPr>
        <w:trHeight w:val="251"/>
        <w:ins w:id="552" w:author="Archana Mandrekar" w:date="2022-12-14T15:41:00Z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169539" w14:textId="0F521430" w:rsidR="00857323" w:rsidRDefault="00857323" w:rsidP="00857323">
          <w:pPr>
            <w:pStyle w:val="Header"/>
            <w:spacing w:line="276" w:lineRule="auto"/>
            <w:ind w:left="-122"/>
            <w:jc w:val="center"/>
            <w:rPr>
              <w:ins w:id="553" w:author="Archana Mandrekar" w:date="2022-12-14T15:41:00Z"/>
            </w:rPr>
          </w:pPr>
          <w:ins w:id="554" w:author="Archana Mandrekar" w:date="2022-12-14T15:41:00Z">
            <w:r w:rsidRPr="003450E1">
              <w:rPr>
                <w:noProof/>
              </w:rPr>
              <w:drawing>
                <wp:inline distT="0" distB="0" distL="0" distR="0" wp14:anchorId="144A07B6" wp14:editId="7EEE196B">
                  <wp:extent cx="1517650" cy="736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67B02E" w14:textId="77777777" w:rsidR="00857323" w:rsidRPr="009D119B" w:rsidRDefault="00857323" w:rsidP="00857323">
          <w:pPr>
            <w:pStyle w:val="NoSpacing"/>
            <w:jc w:val="center"/>
            <w:rPr>
              <w:ins w:id="555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56" w:author="Archana Mandrekar" w:date="2022-12-14T15:41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DEB3F1" w14:textId="77777777" w:rsidR="00857323" w:rsidRPr="009D119B" w:rsidRDefault="00857323" w:rsidP="00857323">
          <w:pPr>
            <w:pStyle w:val="NoSpacing"/>
            <w:rPr>
              <w:ins w:id="557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58" w:author="Archana Mandrekar" w:date="2022-12-14T15:41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6AA1F96" w14:textId="77777777" w:rsidR="00857323" w:rsidRPr="009D119B" w:rsidRDefault="00857323" w:rsidP="00857323">
          <w:pPr>
            <w:pStyle w:val="NoSpacing"/>
            <w:rPr>
              <w:ins w:id="559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60" w:author="Archana Mandrekar" w:date="2022-12-14T15:41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857323" w14:paraId="58C72A3F" w14:textId="77777777" w:rsidTr="007677B2">
      <w:trPr>
        <w:trHeight w:val="143"/>
        <w:ins w:id="561" w:author="Archana Mandrekar" w:date="2022-12-14T15:4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981AB2" w14:textId="77777777" w:rsidR="00857323" w:rsidRDefault="00857323" w:rsidP="00857323">
          <w:pPr>
            <w:rPr>
              <w:ins w:id="562" w:author="Archana Mandrekar" w:date="2022-12-14T15:41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44F129" w14:textId="77777777" w:rsidR="00857323" w:rsidRPr="009D119B" w:rsidRDefault="00857323" w:rsidP="00857323">
          <w:pPr>
            <w:pStyle w:val="NoSpacing"/>
            <w:jc w:val="center"/>
            <w:rPr>
              <w:ins w:id="563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64" w:author="Archana Mandrekar" w:date="2022-12-14T15:41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E48B35" w14:textId="77777777" w:rsidR="00857323" w:rsidRPr="009D119B" w:rsidRDefault="00857323" w:rsidP="00857323">
          <w:pPr>
            <w:pStyle w:val="NoSpacing"/>
            <w:rPr>
              <w:ins w:id="565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66" w:author="Archana Mandrekar" w:date="2022-12-14T15:41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1BD5DE1" w14:textId="77777777" w:rsidR="00857323" w:rsidRPr="009D119B" w:rsidRDefault="00857323" w:rsidP="00857323">
          <w:pPr>
            <w:pStyle w:val="NoSpacing"/>
            <w:rPr>
              <w:ins w:id="567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68" w:author="Archana Mandrekar" w:date="2022-12-14T15:41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857323" w14:paraId="2AAD938F" w14:textId="77777777" w:rsidTr="007677B2">
      <w:trPr>
        <w:trHeight w:val="143"/>
        <w:ins w:id="569" w:author="Archana Mandrekar" w:date="2022-12-14T15:4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ACA4DA" w14:textId="77777777" w:rsidR="00857323" w:rsidRDefault="00857323" w:rsidP="00857323">
          <w:pPr>
            <w:rPr>
              <w:ins w:id="570" w:author="Archana Mandrekar" w:date="2022-12-14T15:41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3D3A9A" w14:textId="77777777" w:rsidR="00857323" w:rsidRPr="009D119B" w:rsidRDefault="00857323" w:rsidP="00857323">
          <w:pPr>
            <w:pStyle w:val="Default"/>
            <w:rPr>
              <w:ins w:id="571" w:author="Archana Mandrekar" w:date="2022-12-14T15:41:00Z"/>
              <w:b/>
              <w:bCs/>
              <w:color w:val="auto"/>
              <w:sz w:val="27"/>
              <w:szCs w:val="27"/>
            </w:rPr>
          </w:pPr>
          <w:ins w:id="572" w:author="Archana Mandrekar" w:date="2022-12-14T15:41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1CFE0615" w14:textId="77777777" w:rsidR="00857323" w:rsidRPr="009D119B" w:rsidRDefault="00857323" w:rsidP="00857323">
          <w:pPr>
            <w:pStyle w:val="NoSpacing"/>
            <w:jc w:val="center"/>
            <w:rPr>
              <w:ins w:id="573" w:author="Archana Mandrekar" w:date="2022-12-14T15:41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83C08D4" w14:textId="77777777" w:rsidR="00857323" w:rsidRPr="009D119B" w:rsidRDefault="00857323" w:rsidP="00857323">
          <w:pPr>
            <w:pStyle w:val="NoSpacing"/>
            <w:rPr>
              <w:ins w:id="574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75" w:author="Archana Mandrekar" w:date="2022-12-14T15:41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2B8582" w14:textId="77777777" w:rsidR="00857323" w:rsidRPr="009D119B" w:rsidRDefault="00857323" w:rsidP="00857323">
          <w:pPr>
            <w:pStyle w:val="NoSpacing"/>
            <w:rPr>
              <w:ins w:id="576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77" w:author="Archana Mandrekar" w:date="2022-12-14T15:41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857323" w14:paraId="3BF6A0DA" w14:textId="77777777" w:rsidTr="007677B2">
      <w:trPr>
        <w:trHeight w:val="98"/>
        <w:ins w:id="578" w:author="Archana Mandrekar" w:date="2022-12-14T15:41:00Z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02ABCA" w14:textId="77777777" w:rsidR="00857323" w:rsidRDefault="00857323" w:rsidP="00857323">
          <w:pPr>
            <w:rPr>
              <w:ins w:id="579" w:author="Archana Mandrekar" w:date="2022-12-14T15:41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85523A" w14:textId="77777777" w:rsidR="00857323" w:rsidRPr="00B834FB" w:rsidRDefault="00857323" w:rsidP="00857323">
          <w:pPr>
            <w:pStyle w:val="NoSpacing"/>
            <w:rPr>
              <w:ins w:id="580" w:author="Archana Mandrekar" w:date="2022-12-14T15:41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B05FD9" w14:textId="77777777" w:rsidR="00857323" w:rsidRPr="00B834FB" w:rsidRDefault="00857323" w:rsidP="00857323">
          <w:pPr>
            <w:pStyle w:val="NoSpacing"/>
            <w:rPr>
              <w:ins w:id="581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82" w:author="Archana Mandrekar" w:date="2022-12-14T15:41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59ED6F" w14:textId="77777777" w:rsidR="00857323" w:rsidRPr="00B834FB" w:rsidRDefault="00857323" w:rsidP="00857323">
          <w:pPr>
            <w:pStyle w:val="NoSpacing"/>
            <w:rPr>
              <w:ins w:id="583" w:author="Archana Mandrekar" w:date="2022-12-14T15:41:00Z"/>
              <w:rFonts w:ascii="Times New Roman" w:hAnsi="Times New Roman"/>
              <w:b/>
              <w:lang w:val="en-US" w:eastAsia="en-US"/>
            </w:rPr>
          </w:pPr>
          <w:ins w:id="584" w:author="Archana Mandrekar" w:date="2022-12-14T15:41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7A82B59D" w14:textId="77777777" w:rsidR="005F6044" w:rsidRDefault="005F6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130"/>
    <w:multiLevelType w:val="hybridMultilevel"/>
    <w:tmpl w:val="80C6C4F4"/>
    <w:lvl w:ilvl="0" w:tplc="5E045B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46302">
      <w:start w:val="3"/>
      <w:numFmt w:val="decimal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685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AAD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F287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CA4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B259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C57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508A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8D205D"/>
    <w:multiLevelType w:val="hybridMultilevel"/>
    <w:tmpl w:val="B00077C8"/>
    <w:lvl w:ilvl="0" w:tplc="A878B04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6C47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A4226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033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36C45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803D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62F7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E12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829A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E161B3"/>
    <w:multiLevelType w:val="hybridMultilevel"/>
    <w:tmpl w:val="50787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2594D"/>
    <w:multiLevelType w:val="hybridMultilevel"/>
    <w:tmpl w:val="6A2C919E"/>
    <w:lvl w:ilvl="0" w:tplc="DA7C60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C1C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AA5D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CEF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73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A1A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E79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6E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05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CB05BA"/>
    <w:multiLevelType w:val="hybridMultilevel"/>
    <w:tmpl w:val="DBDAD00E"/>
    <w:lvl w:ilvl="0" w:tplc="2D461C6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881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8DE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6A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0447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A9F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6C0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D2B9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A8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AD5FC2"/>
    <w:multiLevelType w:val="hybridMultilevel"/>
    <w:tmpl w:val="9F24C834"/>
    <w:lvl w:ilvl="0" w:tplc="1B8661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8E26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69D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C218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E86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6E8A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AE4A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025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34C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m Parab">
    <w15:presenceInfo w15:providerId="AD" w15:userId="S-1-5-21-1933485140-791539629-772073404-19868"/>
  </w15:person>
  <w15:person w15:author="Abhijit S Nabar">
    <w15:presenceInfo w15:providerId="AD" w15:userId="S-1-5-21-1933485140-791539629-772073404-2567"/>
  </w15:person>
  <w15:person w15:author="Archana Mandrekar">
    <w15:presenceInfo w15:providerId="AD" w15:userId="S::00000603@vedanta.co.in::bc9c1440-b866-4983-957e-d6988d0ac6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B8"/>
    <w:rsid w:val="002D581B"/>
    <w:rsid w:val="005B05EF"/>
    <w:rsid w:val="005F6044"/>
    <w:rsid w:val="00690003"/>
    <w:rsid w:val="007C105C"/>
    <w:rsid w:val="00857323"/>
    <w:rsid w:val="00982625"/>
    <w:rsid w:val="009A252E"/>
    <w:rsid w:val="009F2930"/>
    <w:rsid w:val="009F4654"/>
    <w:rsid w:val="00F3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6933"/>
  <w15:docId w15:val="{5D43930C-BC42-489D-9782-6B8884F4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69000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03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A25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04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F6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044"/>
    <w:rPr>
      <w:rFonts w:ascii="Times New Roman" w:eastAsia="Times New Roman" w:hAnsi="Times New Roman" w:cs="Times New Roman"/>
      <w:color w:val="000000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323"/>
    <w:pPr>
      <w:spacing w:after="120" w:line="276" w:lineRule="auto"/>
      <w:ind w:left="0" w:firstLine="0"/>
    </w:pPr>
    <w:rPr>
      <w:rFonts w:ascii="Arial" w:eastAsia="Calibri" w:hAnsi="Arial"/>
      <w:color w:val="auto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57323"/>
    <w:rPr>
      <w:rFonts w:ascii="Arial" w:eastAsia="Calibri" w:hAnsi="Arial" w:cs="Times New Roman"/>
      <w:lang w:val="x-none" w:eastAsia="en-US"/>
    </w:rPr>
  </w:style>
  <w:style w:type="paragraph" w:styleId="NoSpacing">
    <w:name w:val="No Spacing"/>
    <w:uiPriority w:val="1"/>
    <w:qFormat/>
    <w:rsid w:val="0085732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8573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A9147-1AD7-497B-8C96-07D7F5739D3F}"/>
</file>

<file path=customXml/itemProps2.xml><?xml version="1.0" encoding="utf-8"?>
<ds:datastoreItem xmlns:ds="http://schemas.openxmlformats.org/officeDocument/2006/customXml" ds:itemID="{2FF21E2C-9B61-40C3-B4A1-3634F0C5999A}"/>
</file>

<file path=customXml/itemProps3.xml><?xml version="1.0" encoding="utf-8"?>
<ds:datastoreItem xmlns:ds="http://schemas.openxmlformats.org/officeDocument/2006/customXml" ds:itemID="{F912074C-F3B6-4CAF-8EBE-4A71BF398F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SESA INDUSTRIES LIMITED</vt:lpstr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SESA INDUSTRIES LIMITED</dc:title>
  <dc:subject/>
  <dc:creator>MAINT212</dc:creator>
  <cp:keywords/>
  <cp:lastModifiedBy>Archana Mandrekar</cp:lastModifiedBy>
  <cp:revision>3</cp:revision>
  <dcterms:created xsi:type="dcterms:W3CDTF">2021-05-29T09:34:00Z</dcterms:created>
  <dcterms:modified xsi:type="dcterms:W3CDTF">2022-12-14T10:11:00Z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1240900</vt:r8>
  </property>
</Properties>
</file>