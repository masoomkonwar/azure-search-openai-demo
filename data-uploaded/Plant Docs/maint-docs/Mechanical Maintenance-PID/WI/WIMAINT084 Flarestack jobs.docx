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B56B" w14:textId="02604B16" w:rsidR="00827563" w:rsidDel="00263687" w:rsidRDefault="00436608">
      <w:pPr>
        <w:spacing w:after="0" w:line="259" w:lineRule="auto"/>
        <w:ind w:left="0" w:firstLine="0"/>
        <w:rPr>
          <w:del w:id="0" w:author="Archana Mandrekar" w:date="2022-12-14T16:19:00Z"/>
        </w:rPr>
      </w:pPr>
      <w:r>
        <w:t xml:space="preserve"> </w:t>
      </w:r>
    </w:p>
    <w:p w14:paraId="479B8A9C" w14:textId="77777777" w:rsidR="00827563" w:rsidRDefault="00436608">
      <w:pPr>
        <w:spacing w:after="0" w:line="259" w:lineRule="auto"/>
        <w:ind w:left="0" w:firstLine="0"/>
        <w:pPrChange w:id="1" w:author="Archana Mandrekar" w:date="2022-12-14T16:19:00Z">
          <w:pPr>
            <w:pStyle w:val="Heading1"/>
          </w:pPr>
        </w:pPrChange>
      </w:pPr>
      <w:r>
        <w:t xml:space="preserve">ACTIVITY: Flare stack jobs _____________________________________________________________________ </w:t>
      </w:r>
    </w:p>
    <w:p w14:paraId="35215A1D" w14:textId="77777777" w:rsidR="00827563" w:rsidRDefault="00436608">
      <w:pPr>
        <w:spacing w:after="0" w:line="259" w:lineRule="auto"/>
        <w:ind w:left="0" w:firstLine="0"/>
      </w:pPr>
      <w:r>
        <w:t xml:space="preserve"> </w:t>
      </w:r>
    </w:p>
    <w:p w14:paraId="5B8AE366" w14:textId="77777777" w:rsidR="00827563" w:rsidRDefault="00436608">
      <w:pPr>
        <w:numPr>
          <w:ilvl w:val="0"/>
          <w:numId w:val="1"/>
        </w:numPr>
        <w:ind w:hanging="360"/>
      </w:pPr>
      <w:r>
        <w:t xml:space="preserve">Objective  </w:t>
      </w:r>
      <w:r>
        <w:tab/>
        <w:t xml:space="preserve">: -  Flare stack jobs </w:t>
      </w:r>
    </w:p>
    <w:p w14:paraId="7A42AA3A" w14:textId="77777777" w:rsidR="00827563" w:rsidRDefault="00436608">
      <w:pPr>
        <w:numPr>
          <w:ilvl w:val="0"/>
          <w:numId w:val="1"/>
        </w:numPr>
        <w:ind w:hanging="360"/>
      </w:pPr>
      <w:r>
        <w:t xml:space="preserve">Scope </w:t>
      </w:r>
      <w:r>
        <w:tab/>
        <w:t xml:space="preserve"> </w:t>
      </w:r>
      <w:r>
        <w:tab/>
        <w:t xml:space="preserve">: -   </w:t>
      </w:r>
      <w:r w:rsidR="005D6AAF">
        <w:t>Blast furnace accessories</w:t>
      </w:r>
    </w:p>
    <w:p w14:paraId="6A895BAB" w14:textId="77777777" w:rsidR="00827563" w:rsidRDefault="00436608">
      <w:pPr>
        <w:numPr>
          <w:ilvl w:val="0"/>
          <w:numId w:val="1"/>
        </w:numPr>
        <w:ind w:hanging="360"/>
      </w:pPr>
      <w:r>
        <w:t xml:space="preserve">Ref. </w:t>
      </w:r>
      <w:r>
        <w:tab/>
        <w:t xml:space="preserve"> </w:t>
      </w:r>
      <w:r>
        <w:tab/>
        <w:t xml:space="preserve">: -  </w:t>
      </w:r>
      <w:r>
        <w:tab/>
        <w:t xml:space="preserve"> </w:t>
      </w:r>
    </w:p>
    <w:p w14:paraId="328E9ED7" w14:textId="77777777" w:rsidR="00827563" w:rsidRDefault="00436608">
      <w:pPr>
        <w:numPr>
          <w:ilvl w:val="0"/>
          <w:numId w:val="1"/>
        </w:numPr>
        <w:ind w:hanging="360"/>
      </w:pPr>
      <w:r>
        <w:t xml:space="preserve">Responsibility </w:t>
      </w:r>
      <w:r>
        <w:tab/>
        <w:t xml:space="preserve">: - Engineer In charge &amp; Workmen on the job </w:t>
      </w:r>
    </w:p>
    <w:p w14:paraId="24707147" w14:textId="77777777" w:rsidR="00827563" w:rsidRDefault="00436608">
      <w:pPr>
        <w:spacing w:after="0" w:line="259" w:lineRule="auto"/>
        <w:ind w:left="0" w:firstLine="0"/>
      </w:pPr>
      <w:r>
        <w:rPr>
          <w:b/>
        </w:rPr>
        <w:t xml:space="preserve"> </w:t>
      </w:r>
    </w:p>
    <w:p w14:paraId="08B67C19" w14:textId="77777777" w:rsidR="00827563" w:rsidRDefault="00436608">
      <w:pPr>
        <w:tabs>
          <w:tab w:val="center" w:pos="4743"/>
        </w:tabs>
        <w:ind w:left="0" w:firstLine="0"/>
      </w:pPr>
      <w:r>
        <w:t xml:space="preserve">PPE –s to be used </w:t>
      </w:r>
      <w:r>
        <w:tab/>
        <w:t xml:space="preserve">: </w:t>
      </w:r>
      <w:r w:rsidR="005D6AAF">
        <w:t xml:space="preserve">safety </w:t>
      </w:r>
      <w:r>
        <w:t>Helmet, Safety shoes, Co monitor, Hand gloves,</w:t>
      </w:r>
      <w:r w:rsidR="005D6AAF">
        <w:t xml:space="preserve"> safety belt, dust mask</w:t>
      </w:r>
      <w:r w:rsidR="00B24755">
        <w:t>, safety goggle</w:t>
      </w:r>
      <w:r>
        <w:t xml:space="preserve"> etc. </w:t>
      </w:r>
    </w:p>
    <w:p w14:paraId="5BC3939C" w14:textId="77777777" w:rsidR="005D6AAF" w:rsidRDefault="00436608" w:rsidP="005D6AAF">
      <w:pPr>
        <w:spacing w:after="10"/>
      </w:pPr>
      <w:r>
        <w:t xml:space="preserve"> </w:t>
      </w:r>
      <w:r w:rsidR="005D6AAF">
        <w:rPr>
          <w:b/>
        </w:rPr>
        <w:t xml:space="preserve">Aspect </w:t>
      </w:r>
      <w:r w:rsidR="005D6AAF">
        <w:rPr>
          <w:rFonts w:ascii="Arial Unicode MS" w:eastAsia="Arial Unicode MS" w:hAnsi="Arial Unicode MS" w:cs="Arial Unicode MS"/>
        </w:rPr>
        <w:t>-</w:t>
      </w:r>
      <w:r w:rsidR="005D6AAF">
        <w:rPr>
          <w:b/>
        </w:rPr>
        <w:t xml:space="preserve"> impact</w:t>
      </w:r>
      <w:r w:rsidR="005D6AAF">
        <w:t xml:space="preserve">  </w:t>
      </w:r>
    </w:p>
    <w:tbl>
      <w:tblPr>
        <w:tblStyle w:val="TableGrid"/>
        <w:tblW w:w="8174" w:type="dxa"/>
        <w:tblInd w:w="0" w:type="dxa"/>
        <w:tblLook w:val="04A0" w:firstRow="1" w:lastRow="0" w:firstColumn="1" w:lastColumn="0" w:noHBand="0" w:noVBand="1"/>
      </w:tblPr>
      <w:tblGrid>
        <w:gridCol w:w="2463"/>
        <w:gridCol w:w="5711"/>
      </w:tblGrid>
      <w:tr w:rsidR="005D6AAF" w14:paraId="7E7F7584" w14:textId="77777777" w:rsidTr="001467E8">
        <w:trPr>
          <w:trHeight w:val="306"/>
        </w:trPr>
        <w:tc>
          <w:tcPr>
            <w:tcW w:w="2463" w:type="dxa"/>
            <w:tcBorders>
              <w:top w:val="nil"/>
              <w:left w:val="nil"/>
              <w:bottom w:val="nil"/>
              <w:right w:val="nil"/>
            </w:tcBorders>
          </w:tcPr>
          <w:p w14:paraId="7902C147" w14:textId="77777777" w:rsidR="005D6AAF" w:rsidRDefault="005D6AAF" w:rsidP="001467E8">
            <w:pPr>
              <w:spacing w:after="0" w:line="259" w:lineRule="auto"/>
              <w:ind w:left="0" w:firstLine="0"/>
            </w:pPr>
            <w:r>
              <w:rPr>
                <w:rFonts w:ascii="Arial" w:eastAsia="Arial" w:hAnsi="Arial" w:cs="Arial"/>
              </w:rPr>
              <w:t>Scrap generation</w:t>
            </w:r>
            <w:r>
              <w:t xml:space="preserve">  </w:t>
            </w:r>
          </w:p>
        </w:tc>
        <w:tc>
          <w:tcPr>
            <w:tcW w:w="5711" w:type="dxa"/>
            <w:tcBorders>
              <w:top w:val="nil"/>
              <w:left w:val="nil"/>
              <w:bottom w:val="nil"/>
              <w:right w:val="nil"/>
            </w:tcBorders>
          </w:tcPr>
          <w:p w14:paraId="79BDB96D" w14:textId="77777777" w:rsidR="005D6AAF" w:rsidRDefault="005D6AAF" w:rsidP="001467E8">
            <w:pPr>
              <w:tabs>
                <w:tab w:val="center" w:pos="2855"/>
              </w:tabs>
              <w:spacing w:after="0" w:line="259" w:lineRule="auto"/>
              <w:ind w:left="0" w:firstLine="0"/>
            </w:pPr>
            <w:r>
              <w:rPr>
                <w:rFonts w:ascii="Arial" w:eastAsia="Arial" w:hAnsi="Arial" w:cs="Arial"/>
              </w:rPr>
              <w:t>Resource Depletion</w:t>
            </w:r>
            <w:r>
              <w:t xml:space="preserve">  </w:t>
            </w:r>
            <w:r>
              <w:tab/>
            </w:r>
          </w:p>
        </w:tc>
      </w:tr>
    </w:tbl>
    <w:tbl>
      <w:tblPr>
        <w:tblStyle w:val="TableGrid"/>
        <w:tblpPr w:leftFromText="180" w:rightFromText="180" w:vertAnchor="text" w:tblpY="1"/>
        <w:tblOverlap w:val="never"/>
        <w:tblW w:w="5480" w:type="dxa"/>
        <w:tblInd w:w="0" w:type="dxa"/>
        <w:tblCellMar>
          <w:top w:w="35" w:type="dxa"/>
        </w:tblCellMar>
        <w:tblLook w:val="04A0" w:firstRow="1" w:lastRow="0" w:firstColumn="1" w:lastColumn="0" w:noHBand="0" w:noVBand="1"/>
      </w:tblPr>
      <w:tblGrid>
        <w:gridCol w:w="3266"/>
        <w:gridCol w:w="2214"/>
      </w:tblGrid>
      <w:tr w:rsidR="005D6AAF" w:rsidRPr="001467E8" w14:paraId="3BB269DB" w14:textId="77777777" w:rsidTr="001467E8">
        <w:trPr>
          <w:trHeight w:val="192"/>
        </w:trPr>
        <w:tc>
          <w:tcPr>
            <w:tcW w:w="3266" w:type="dxa"/>
            <w:tcBorders>
              <w:top w:val="nil"/>
              <w:left w:val="nil"/>
              <w:bottom w:val="nil"/>
              <w:right w:val="nil"/>
            </w:tcBorders>
          </w:tcPr>
          <w:p w14:paraId="7ACC50F2" w14:textId="77777777" w:rsidR="005D6AAF" w:rsidRPr="001467E8" w:rsidRDefault="005D6AAF" w:rsidP="001467E8">
            <w:pPr>
              <w:spacing w:after="0" w:line="259" w:lineRule="auto"/>
              <w:ind w:left="0" w:firstLine="0"/>
              <w:rPr>
                <w:rFonts w:ascii="Arial" w:hAnsi="Arial" w:cs="Arial"/>
                <w:szCs w:val="24"/>
              </w:rPr>
            </w:pPr>
            <w:r w:rsidRPr="001467E8">
              <w:rPr>
                <w:rFonts w:ascii="Arial" w:hAnsi="Arial" w:cs="Arial"/>
                <w:szCs w:val="24"/>
              </w:rPr>
              <w:t xml:space="preserve">Draining of water </w:t>
            </w:r>
          </w:p>
        </w:tc>
        <w:tc>
          <w:tcPr>
            <w:tcW w:w="2214" w:type="dxa"/>
            <w:tcBorders>
              <w:top w:val="nil"/>
              <w:left w:val="nil"/>
              <w:bottom w:val="nil"/>
              <w:right w:val="nil"/>
            </w:tcBorders>
          </w:tcPr>
          <w:p w14:paraId="0B4A47D5" w14:textId="77777777" w:rsidR="005D6AAF" w:rsidRPr="001467E8" w:rsidRDefault="005D6AAF" w:rsidP="001467E8">
            <w:pPr>
              <w:spacing w:after="0" w:line="259" w:lineRule="auto"/>
              <w:ind w:left="0" w:firstLine="0"/>
              <w:rPr>
                <w:rFonts w:ascii="Arial" w:hAnsi="Arial" w:cs="Arial"/>
                <w:szCs w:val="24"/>
              </w:rPr>
            </w:pPr>
            <w:r w:rsidRPr="00B3000A">
              <w:rPr>
                <w:rFonts w:ascii="Arial" w:hAnsi="Arial" w:cs="Arial"/>
                <w:szCs w:val="24"/>
              </w:rPr>
              <w:t xml:space="preserve">Resource </w:t>
            </w:r>
            <w:r w:rsidRPr="001467E8">
              <w:rPr>
                <w:rFonts w:ascii="Arial" w:hAnsi="Arial" w:cs="Arial"/>
                <w:szCs w:val="24"/>
              </w:rPr>
              <w:t xml:space="preserve">Depletion </w:t>
            </w:r>
          </w:p>
        </w:tc>
      </w:tr>
    </w:tbl>
    <w:p w14:paraId="4693C83B" w14:textId="77777777" w:rsidR="00827563" w:rsidRDefault="00827563">
      <w:pPr>
        <w:spacing w:after="46" w:line="259" w:lineRule="auto"/>
        <w:ind w:left="0" w:firstLine="0"/>
      </w:pPr>
    </w:p>
    <w:tbl>
      <w:tblPr>
        <w:tblStyle w:val="TableGrid"/>
        <w:tblpPr w:leftFromText="180" w:rightFromText="180" w:vertAnchor="text" w:tblpY="1"/>
        <w:tblOverlap w:val="never"/>
        <w:tblW w:w="4600" w:type="dxa"/>
        <w:tblInd w:w="0" w:type="dxa"/>
        <w:tblCellMar>
          <w:top w:w="35" w:type="dxa"/>
        </w:tblCellMar>
        <w:tblLook w:val="04A0" w:firstRow="1" w:lastRow="0" w:firstColumn="1" w:lastColumn="0" w:noHBand="0" w:noVBand="1"/>
      </w:tblPr>
      <w:tblGrid>
        <w:gridCol w:w="2425"/>
        <w:gridCol w:w="2175"/>
      </w:tblGrid>
      <w:tr w:rsidR="00B24755" w14:paraId="5673D77D" w14:textId="77777777" w:rsidTr="003E04E2">
        <w:trPr>
          <w:trHeight w:val="284"/>
        </w:trPr>
        <w:tc>
          <w:tcPr>
            <w:tcW w:w="2425" w:type="dxa"/>
            <w:tcBorders>
              <w:top w:val="nil"/>
              <w:left w:val="nil"/>
              <w:bottom w:val="nil"/>
              <w:right w:val="nil"/>
            </w:tcBorders>
          </w:tcPr>
          <w:p w14:paraId="2E7558D3" w14:textId="77777777" w:rsidR="00B24755" w:rsidRPr="003E04E2" w:rsidRDefault="00B24755" w:rsidP="001467E8">
            <w:pPr>
              <w:spacing w:after="0" w:line="259" w:lineRule="auto"/>
              <w:ind w:left="0" w:firstLine="0"/>
              <w:rPr>
                <w:rFonts w:ascii="Arial" w:hAnsi="Arial" w:cs="Arial"/>
                <w:szCs w:val="24"/>
              </w:rPr>
            </w:pPr>
            <w:r w:rsidRPr="003E04E2">
              <w:rPr>
                <w:rFonts w:ascii="Arial" w:hAnsi="Arial" w:cs="Arial"/>
                <w:szCs w:val="24"/>
              </w:rPr>
              <w:t xml:space="preserve">Fire </w:t>
            </w:r>
          </w:p>
        </w:tc>
        <w:tc>
          <w:tcPr>
            <w:tcW w:w="2175" w:type="dxa"/>
            <w:tcBorders>
              <w:top w:val="nil"/>
              <w:left w:val="nil"/>
              <w:bottom w:val="nil"/>
              <w:right w:val="nil"/>
            </w:tcBorders>
          </w:tcPr>
          <w:p w14:paraId="66DD64E0" w14:textId="77777777" w:rsidR="00B24755" w:rsidRPr="003E04E2" w:rsidRDefault="00B24755" w:rsidP="001467E8">
            <w:pPr>
              <w:spacing w:after="0" w:line="259" w:lineRule="auto"/>
              <w:ind w:left="0" w:firstLine="0"/>
              <w:jc w:val="both"/>
              <w:rPr>
                <w:rFonts w:ascii="Arial" w:hAnsi="Arial" w:cs="Arial"/>
                <w:szCs w:val="24"/>
              </w:rPr>
            </w:pPr>
            <w:r w:rsidRPr="00B24755">
              <w:rPr>
                <w:rFonts w:ascii="Arial" w:hAnsi="Arial" w:cs="Arial"/>
                <w:szCs w:val="24"/>
              </w:rPr>
              <w:t>Air pollution</w:t>
            </w:r>
            <w:r>
              <w:rPr>
                <w:rFonts w:ascii="Arial" w:hAnsi="Arial" w:cs="Arial"/>
                <w:szCs w:val="24"/>
              </w:rPr>
              <w:t xml:space="preserve"> </w:t>
            </w:r>
            <w:r w:rsidRPr="003E04E2">
              <w:rPr>
                <w:rFonts w:ascii="Arial" w:hAnsi="Arial" w:cs="Arial"/>
                <w:szCs w:val="24"/>
              </w:rPr>
              <w:t xml:space="preserve">SP42 </w:t>
            </w:r>
          </w:p>
        </w:tc>
      </w:tr>
      <w:tr w:rsidR="00B24755" w14:paraId="4EBD715F" w14:textId="77777777" w:rsidTr="003E04E2">
        <w:trPr>
          <w:trHeight w:val="276"/>
        </w:trPr>
        <w:tc>
          <w:tcPr>
            <w:tcW w:w="2425" w:type="dxa"/>
            <w:tcBorders>
              <w:top w:val="nil"/>
              <w:left w:val="nil"/>
              <w:bottom w:val="nil"/>
              <w:right w:val="nil"/>
            </w:tcBorders>
          </w:tcPr>
          <w:p w14:paraId="351EC8C0" w14:textId="77777777" w:rsidR="00B24755" w:rsidRPr="003E04E2" w:rsidRDefault="00B24755" w:rsidP="001467E8">
            <w:pPr>
              <w:spacing w:after="0" w:line="259" w:lineRule="auto"/>
              <w:ind w:left="0" w:firstLine="0"/>
              <w:rPr>
                <w:rFonts w:ascii="Arial" w:hAnsi="Arial" w:cs="Arial"/>
                <w:szCs w:val="24"/>
              </w:rPr>
            </w:pPr>
            <w:r w:rsidRPr="003E04E2">
              <w:rPr>
                <w:rFonts w:ascii="Arial" w:hAnsi="Arial" w:cs="Arial"/>
                <w:szCs w:val="24"/>
              </w:rPr>
              <w:t xml:space="preserve">Explosion </w:t>
            </w:r>
          </w:p>
        </w:tc>
        <w:tc>
          <w:tcPr>
            <w:tcW w:w="2175" w:type="dxa"/>
            <w:tcBorders>
              <w:top w:val="nil"/>
              <w:left w:val="nil"/>
              <w:bottom w:val="nil"/>
              <w:right w:val="nil"/>
            </w:tcBorders>
          </w:tcPr>
          <w:p w14:paraId="79084EA1" w14:textId="77777777" w:rsidR="00B24755" w:rsidRPr="003E04E2" w:rsidRDefault="00B24755" w:rsidP="001467E8">
            <w:pPr>
              <w:spacing w:after="0" w:line="259" w:lineRule="auto"/>
              <w:ind w:left="0" w:firstLine="0"/>
              <w:jc w:val="both"/>
              <w:rPr>
                <w:rFonts w:ascii="Arial" w:hAnsi="Arial" w:cs="Arial"/>
                <w:szCs w:val="24"/>
              </w:rPr>
            </w:pPr>
            <w:r w:rsidRPr="003E04E2">
              <w:rPr>
                <w:rFonts w:ascii="Arial" w:hAnsi="Arial" w:cs="Arial"/>
                <w:szCs w:val="24"/>
              </w:rPr>
              <w:t xml:space="preserve">Air pollution  SP42 </w:t>
            </w:r>
          </w:p>
        </w:tc>
      </w:tr>
    </w:tbl>
    <w:p w14:paraId="54B31F27" w14:textId="77777777" w:rsidR="00B24755" w:rsidRDefault="00B24755" w:rsidP="00B24755">
      <w:r>
        <w:br w:type="textWrapping" w:clear="all"/>
        <w:t xml:space="preserve">Usage of LPG / oxygen   </w:t>
      </w:r>
      <w:r>
        <w:rPr>
          <w:sz w:val="20"/>
        </w:rPr>
        <w:t xml:space="preserve"> </w:t>
      </w:r>
      <w:r>
        <w:t>Resource Depletion</w:t>
      </w:r>
      <w:r>
        <w:rPr>
          <w:sz w:val="20"/>
        </w:rPr>
        <w:t xml:space="preserve"> </w:t>
      </w:r>
    </w:p>
    <w:p w14:paraId="76BF0C9B" w14:textId="77777777" w:rsidR="005D6AAF" w:rsidRDefault="00B24755" w:rsidP="003E04E2">
      <w:pPr>
        <w:tabs>
          <w:tab w:val="center" w:pos="3575"/>
        </w:tabs>
        <w:spacing w:after="295"/>
        <w:ind w:left="0" w:firstLine="0"/>
      </w:pPr>
      <w:r>
        <w:t xml:space="preserve">Fumes of welding </w:t>
      </w:r>
      <w:r>
        <w:tab/>
        <w:t xml:space="preserve">Air pollution &amp; health  </w:t>
      </w:r>
    </w:p>
    <w:p w14:paraId="1A5396AA" w14:textId="77777777" w:rsidR="00827563" w:rsidRDefault="00436608">
      <w:pPr>
        <w:pStyle w:val="Heading1"/>
        <w:spacing w:after="40"/>
        <w:ind w:left="-5"/>
      </w:pPr>
      <w:r>
        <w:t xml:space="preserve">Hazards identified </w:t>
      </w:r>
    </w:p>
    <w:p w14:paraId="13C7B115" w14:textId="77777777" w:rsidR="005D6AAF" w:rsidRDefault="00436608" w:rsidP="005D6AAF">
      <w:pPr>
        <w:spacing w:after="49"/>
      </w:pPr>
      <w:r>
        <w:rPr>
          <w:b/>
        </w:rPr>
        <w:t xml:space="preserve"> </w:t>
      </w:r>
      <w:r w:rsidR="005D6AAF">
        <w:t xml:space="preserve">Physical Hazard </w:t>
      </w:r>
    </w:p>
    <w:p w14:paraId="6EE12461" w14:textId="77777777" w:rsidR="005D6AAF" w:rsidRDefault="005D6AAF" w:rsidP="005D6AAF">
      <w:pPr>
        <w:spacing w:after="44" w:line="259" w:lineRule="auto"/>
        <w:ind w:left="0" w:firstLine="0"/>
      </w:pPr>
      <w:r>
        <w:t xml:space="preserve"> </w:t>
      </w:r>
    </w:p>
    <w:p w14:paraId="4E3D8E74" w14:textId="77777777" w:rsidR="005D6AAF" w:rsidRDefault="005D6AAF" w:rsidP="005D6AAF">
      <w:pPr>
        <w:numPr>
          <w:ilvl w:val="0"/>
          <w:numId w:val="4"/>
        </w:numPr>
        <w:spacing w:after="55"/>
        <w:ind w:hanging="360"/>
      </w:pPr>
      <w:r>
        <w:t xml:space="preserve">Pressure of </w:t>
      </w:r>
      <w:proofErr w:type="spellStart"/>
      <w:r>
        <w:t>air line</w:t>
      </w:r>
      <w:proofErr w:type="spellEnd"/>
      <w:r>
        <w:t xml:space="preserve"> hose, gas line. </w:t>
      </w:r>
    </w:p>
    <w:p w14:paraId="2A8EE3AA" w14:textId="77777777" w:rsidR="005D6AAF" w:rsidRDefault="005D6AAF" w:rsidP="005D6AAF">
      <w:pPr>
        <w:numPr>
          <w:ilvl w:val="0"/>
          <w:numId w:val="4"/>
        </w:numPr>
        <w:spacing w:after="53"/>
        <w:ind w:hanging="360"/>
      </w:pPr>
      <w:r>
        <w:t xml:space="preserve">Co gas/flame of BF1 flare stack while working on GEPL flare stack. </w:t>
      </w:r>
    </w:p>
    <w:p w14:paraId="46C0BD56" w14:textId="77777777" w:rsidR="005D6AAF" w:rsidRDefault="005D6AAF" w:rsidP="005D6AAF">
      <w:pPr>
        <w:numPr>
          <w:ilvl w:val="0"/>
          <w:numId w:val="4"/>
        </w:numPr>
        <w:spacing w:after="52"/>
        <w:ind w:hanging="360"/>
      </w:pPr>
      <w:r>
        <w:t xml:space="preserve">Burn injury due to contact with hot burner. </w:t>
      </w:r>
    </w:p>
    <w:p w14:paraId="6B2C5824" w14:textId="77777777" w:rsidR="005D6AAF" w:rsidRDefault="005D6AAF" w:rsidP="005D6AAF">
      <w:pPr>
        <w:numPr>
          <w:ilvl w:val="0"/>
          <w:numId w:val="4"/>
        </w:numPr>
        <w:spacing w:after="52"/>
        <w:ind w:hanging="360"/>
      </w:pPr>
      <w:r>
        <w:t>Inhalation of dust</w:t>
      </w:r>
    </w:p>
    <w:p w14:paraId="1F3E5D5C" w14:textId="77777777" w:rsidR="00B24755" w:rsidRDefault="00B24755" w:rsidP="005D6AAF">
      <w:pPr>
        <w:numPr>
          <w:ilvl w:val="0"/>
          <w:numId w:val="4"/>
        </w:numPr>
        <w:spacing w:after="52"/>
        <w:ind w:hanging="360"/>
      </w:pPr>
      <w:r>
        <w:t>Temperature</w:t>
      </w:r>
    </w:p>
    <w:p w14:paraId="369044B3" w14:textId="77777777" w:rsidR="00B24755" w:rsidRDefault="00B24755" w:rsidP="005D6AAF">
      <w:pPr>
        <w:numPr>
          <w:ilvl w:val="0"/>
          <w:numId w:val="4"/>
        </w:numPr>
        <w:spacing w:after="52"/>
        <w:ind w:hanging="360"/>
      </w:pPr>
      <w:r>
        <w:t>congestion</w:t>
      </w:r>
    </w:p>
    <w:p w14:paraId="57A85C4B" w14:textId="77777777" w:rsidR="00827563" w:rsidRDefault="00827563">
      <w:pPr>
        <w:spacing w:after="33" w:line="259" w:lineRule="auto"/>
        <w:ind w:left="0" w:firstLine="0"/>
      </w:pPr>
    </w:p>
    <w:p w14:paraId="70E99E35" w14:textId="77777777" w:rsidR="00827563" w:rsidRDefault="00436608">
      <w:pPr>
        <w:spacing w:after="52"/>
      </w:pPr>
      <w:r>
        <w:t xml:space="preserve">Mechanical Hazard </w:t>
      </w:r>
    </w:p>
    <w:p w14:paraId="4D6745D9" w14:textId="77777777" w:rsidR="00827563" w:rsidRDefault="00436608">
      <w:pPr>
        <w:spacing w:after="0" w:line="259" w:lineRule="auto"/>
        <w:ind w:left="0" w:firstLine="0"/>
      </w:pPr>
      <w:r>
        <w:t xml:space="preserve"> </w:t>
      </w:r>
    </w:p>
    <w:p w14:paraId="0DEF7392" w14:textId="77777777" w:rsidR="00827563" w:rsidRDefault="00436608">
      <w:pPr>
        <w:numPr>
          <w:ilvl w:val="0"/>
          <w:numId w:val="2"/>
        </w:numPr>
        <w:ind w:hanging="360"/>
      </w:pPr>
      <w:r>
        <w:t xml:space="preserve">Fall of person from height </w:t>
      </w:r>
    </w:p>
    <w:p w14:paraId="3631646F" w14:textId="77777777" w:rsidR="00827563" w:rsidRDefault="00436608">
      <w:pPr>
        <w:numPr>
          <w:ilvl w:val="0"/>
          <w:numId w:val="2"/>
        </w:numPr>
        <w:ind w:hanging="360"/>
      </w:pPr>
      <w:r>
        <w:t xml:space="preserve">Fall of material like tools, tackles, hardware, burner, distance piece, etc from height. </w:t>
      </w:r>
    </w:p>
    <w:p w14:paraId="1FE6B93D" w14:textId="77777777" w:rsidR="00827563" w:rsidRDefault="00436608">
      <w:pPr>
        <w:numPr>
          <w:ilvl w:val="0"/>
          <w:numId w:val="2"/>
        </w:numPr>
        <w:ind w:hanging="360"/>
      </w:pPr>
      <w:r>
        <w:t xml:space="preserve">Failure of pulley, manila rope while lifting the burner. </w:t>
      </w:r>
    </w:p>
    <w:p w14:paraId="715D1480" w14:textId="77777777" w:rsidR="00827563" w:rsidRDefault="00436608">
      <w:pPr>
        <w:numPr>
          <w:ilvl w:val="0"/>
          <w:numId w:val="2"/>
        </w:numPr>
        <w:ind w:hanging="360"/>
      </w:pPr>
      <w:r>
        <w:t>Fall of person from platform cut</w:t>
      </w:r>
      <w:r w:rsidR="00B24755">
        <w:t xml:space="preserve"> </w:t>
      </w:r>
      <w:r>
        <w:t xml:space="preserve">out for monkey ladder while walking on the top/landing platforms. </w:t>
      </w:r>
    </w:p>
    <w:p w14:paraId="1AE86D4F" w14:textId="77777777" w:rsidR="004C4ECC" w:rsidRDefault="004C4ECC">
      <w:pPr>
        <w:numPr>
          <w:ilvl w:val="0"/>
          <w:numId w:val="2"/>
        </w:numPr>
        <w:ind w:hanging="360"/>
      </w:pPr>
      <w:r>
        <w:lastRenderedPageBreak/>
        <w:t>Impact of moving/ slinged items</w:t>
      </w:r>
    </w:p>
    <w:p w14:paraId="61B63E72" w14:textId="77777777" w:rsidR="00827563" w:rsidRDefault="00436608" w:rsidP="003E04E2">
      <w:r>
        <w:t xml:space="preserve"> </w:t>
      </w:r>
    </w:p>
    <w:p w14:paraId="278697F2" w14:textId="77777777" w:rsidR="00827563" w:rsidRDefault="00436608">
      <w:pPr>
        <w:spacing w:after="0" w:line="259" w:lineRule="auto"/>
        <w:ind w:left="360" w:firstLine="0"/>
      </w:pPr>
      <w:r>
        <w:t xml:space="preserve"> </w:t>
      </w:r>
    </w:p>
    <w:p w14:paraId="717FF468" w14:textId="77777777" w:rsidR="00827563" w:rsidRDefault="00436608">
      <w:pPr>
        <w:ind w:left="355"/>
      </w:pPr>
      <w:r>
        <w:rPr>
          <w:rFonts w:ascii="Arial" w:eastAsia="Arial" w:hAnsi="Arial" w:cs="Arial"/>
        </w:rPr>
        <w:t xml:space="preserve"> </w:t>
      </w:r>
    </w:p>
    <w:p w14:paraId="54D01D49" w14:textId="77777777" w:rsidR="00827563" w:rsidRDefault="00436608">
      <w:pPr>
        <w:spacing w:after="0" w:line="259" w:lineRule="auto"/>
        <w:ind w:left="0" w:firstLine="0"/>
      </w:pPr>
      <w:r>
        <w:t xml:space="preserve"> </w:t>
      </w:r>
    </w:p>
    <w:p w14:paraId="4F005BC0" w14:textId="77777777" w:rsidR="00827563" w:rsidRDefault="00436608">
      <w:pPr>
        <w:spacing w:after="38" w:line="259" w:lineRule="auto"/>
        <w:ind w:left="0" w:firstLine="0"/>
      </w:pPr>
      <w:r>
        <w:t xml:space="preserve"> </w:t>
      </w:r>
    </w:p>
    <w:p w14:paraId="5BCCB39C" w14:textId="77777777" w:rsidR="00827563" w:rsidRDefault="00436608">
      <w:pPr>
        <w:spacing w:after="52"/>
      </w:pPr>
      <w:r>
        <w:t xml:space="preserve">Chemical Hazard </w:t>
      </w:r>
    </w:p>
    <w:p w14:paraId="57133FDD" w14:textId="77777777" w:rsidR="00827563" w:rsidRDefault="00436608">
      <w:pPr>
        <w:spacing w:after="44" w:line="259" w:lineRule="auto"/>
        <w:ind w:left="0" w:firstLine="0"/>
      </w:pPr>
      <w:r>
        <w:t xml:space="preserve"> </w:t>
      </w:r>
    </w:p>
    <w:p w14:paraId="1885D31C" w14:textId="77777777" w:rsidR="00827563" w:rsidRDefault="00436608">
      <w:pPr>
        <w:numPr>
          <w:ilvl w:val="0"/>
          <w:numId w:val="3"/>
        </w:numPr>
        <w:spacing w:after="50"/>
        <w:ind w:hanging="360"/>
      </w:pPr>
      <w:r>
        <w:t>Co gas poisoning at top of the flare</w:t>
      </w:r>
      <w:r w:rsidR="00B24755">
        <w:t xml:space="preserve"> </w:t>
      </w:r>
      <w:r>
        <w:t>stack due to breaking of water</w:t>
      </w:r>
      <w:r w:rsidR="00B24755">
        <w:t xml:space="preserve"> </w:t>
      </w:r>
      <w:r>
        <w:t xml:space="preserve">seal, gas from adjacent flare stack or furnace top. </w:t>
      </w:r>
    </w:p>
    <w:p w14:paraId="61009A22" w14:textId="77777777" w:rsidR="00827563" w:rsidRDefault="00436608">
      <w:pPr>
        <w:numPr>
          <w:ilvl w:val="0"/>
          <w:numId w:val="3"/>
        </w:numPr>
        <w:ind w:hanging="360"/>
      </w:pPr>
      <w:r>
        <w:t xml:space="preserve">Fire and explosion during gas cutting on gas line &amp; welding. </w:t>
      </w:r>
    </w:p>
    <w:p w14:paraId="6F25F6B2" w14:textId="77777777" w:rsidR="00827563" w:rsidRDefault="00436608">
      <w:pPr>
        <w:spacing w:after="40" w:line="259" w:lineRule="auto"/>
        <w:ind w:left="360" w:firstLine="0"/>
      </w:pPr>
      <w:r>
        <w:t xml:space="preserve"> </w:t>
      </w:r>
    </w:p>
    <w:p w14:paraId="1E75FD88" w14:textId="77777777" w:rsidR="00827563" w:rsidRDefault="00827563">
      <w:pPr>
        <w:spacing w:after="49"/>
      </w:pPr>
    </w:p>
    <w:p w14:paraId="2F8C0F6B" w14:textId="77777777" w:rsidR="00827563" w:rsidRDefault="00436608">
      <w:pPr>
        <w:spacing w:after="44" w:line="259" w:lineRule="auto"/>
        <w:ind w:left="0" w:firstLine="0"/>
      </w:pPr>
      <w:r>
        <w:t xml:space="preserve"> </w:t>
      </w:r>
    </w:p>
    <w:p w14:paraId="2B383A83" w14:textId="77777777" w:rsidR="00827563" w:rsidRDefault="00827563">
      <w:pPr>
        <w:spacing w:after="40" w:line="259" w:lineRule="auto"/>
        <w:ind w:left="0" w:firstLine="0"/>
      </w:pPr>
    </w:p>
    <w:p w14:paraId="272987BC" w14:textId="77777777" w:rsidR="00827563" w:rsidRDefault="00436608">
      <w:pPr>
        <w:spacing w:after="52"/>
      </w:pPr>
      <w:r>
        <w:t xml:space="preserve">Electrical Hazard </w:t>
      </w:r>
    </w:p>
    <w:p w14:paraId="7F491075" w14:textId="77777777" w:rsidR="00827563" w:rsidRDefault="00436608">
      <w:pPr>
        <w:numPr>
          <w:ilvl w:val="0"/>
          <w:numId w:val="5"/>
        </w:numPr>
        <w:spacing w:after="55"/>
        <w:ind w:hanging="360"/>
      </w:pPr>
      <w:r>
        <w:t xml:space="preserve">Lightning. </w:t>
      </w:r>
    </w:p>
    <w:p w14:paraId="31095E8D" w14:textId="77777777" w:rsidR="00827563" w:rsidRDefault="00436608">
      <w:pPr>
        <w:numPr>
          <w:ilvl w:val="0"/>
          <w:numId w:val="5"/>
        </w:numPr>
        <w:spacing w:after="55"/>
        <w:ind w:hanging="360"/>
      </w:pPr>
      <w:r>
        <w:t xml:space="preserve">Electric shock from welding. </w:t>
      </w:r>
    </w:p>
    <w:p w14:paraId="4F7D1F6A" w14:textId="77777777" w:rsidR="002E3EB3" w:rsidRDefault="00436608" w:rsidP="002E3EB3">
      <w:pPr>
        <w:numPr>
          <w:ilvl w:val="0"/>
          <w:numId w:val="5"/>
        </w:numPr>
        <w:ind w:hanging="360"/>
      </w:pPr>
      <w:r>
        <w:t xml:space="preserve">Electric shock from burner electrical coil. </w:t>
      </w:r>
    </w:p>
    <w:p w14:paraId="0E2AF755" w14:textId="77777777" w:rsidR="002E3EB3" w:rsidRDefault="002E3EB3" w:rsidP="003E04E2">
      <w:pPr>
        <w:ind w:left="540" w:firstLine="0"/>
      </w:pPr>
    </w:p>
    <w:p w14:paraId="215F38D8" w14:textId="77777777" w:rsidR="00827563" w:rsidRDefault="00436608">
      <w:pPr>
        <w:spacing w:after="45" w:line="259" w:lineRule="auto"/>
        <w:ind w:left="0" w:firstLine="0"/>
      </w:pPr>
      <w:r>
        <w:t xml:space="preserve"> </w:t>
      </w:r>
      <w:r w:rsidR="002E3EB3" w:rsidRPr="003E04E2">
        <w:rPr>
          <w:b/>
        </w:rPr>
        <w:t>Biological hazard</w:t>
      </w:r>
      <w:r w:rsidR="002E3EB3">
        <w:t>:</w:t>
      </w:r>
    </w:p>
    <w:p w14:paraId="5D147C73" w14:textId="77777777" w:rsidR="002E3EB3" w:rsidRDefault="002E3EB3">
      <w:pPr>
        <w:spacing w:after="45" w:line="259" w:lineRule="auto"/>
        <w:ind w:left="0" w:firstLine="0"/>
      </w:pPr>
      <w:r>
        <w:t xml:space="preserve">Bee sting/ bee </w:t>
      </w:r>
      <w:proofErr w:type="spellStart"/>
      <w:r>
        <w:t>hife</w:t>
      </w:r>
      <w:proofErr w:type="spellEnd"/>
    </w:p>
    <w:p w14:paraId="75F73AA4" w14:textId="77777777" w:rsidR="002E3EB3" w:rsidRDefault="002E3EB3">
      <w:pPr>
        <w:spacing w:after="45" w:line="259" w:lineRule="auto"/>
        <w:ind w:left="0" w:firstLine="0"/>
      </w:pPr>
    </w:p>
    <w:p w14:paraId="289190E1" w14:textId="77777777" w:rsidR="00B24755" w:rsidRDefault="00B24755" w:rsidP="00B24755">
      <w:pPr>
        <w:spacing w:after="89" w:line="259" w:lineRule="auto"/>
        <w:ind w:right="3603"/>
        <w:rPr>
          <w:rFonts w:ascii="Arial" w:eastAsia="Arial" w:hAnsi="Arial" w:cs="Arial"/>
        </w:rPr>
      </w:pPr>
      <w:r w:rsidRPr="00743A4F">
        <w:rPr>
          <w:b/>
        </w:rPr>
        <w:t xml:space="preserve">Human </w:t>
      </w:r>
      <w:proofErr w:type="spellStart"/>
      <w:r w:rsidRPr="00743A4F">
        <w:rPr>
          <w:b/>
        </w:rPr>
        <w:t>Behavior</w:t>
      </w:r>
      <w:proofErr w:type="spellEnd"/>
      <w:r w:rsidRPr="00743A4F">
        <w:rPr>
          <w:b/>
        </w:rPr>
        <w:t xml:space="preserve"> aspect of operators</w:t>
      </w:r>
      <w:r>
        <w:t>:</w:t>
      </w:r>
    </w:p>
    <w:p w14:paraId="736FBF68" w14:textId="77777777" w:rsidR="00B24755" w:rsidRPr="00FF6C23" w:rsidRDefault="00B24755" w:rsidP="00B24755">
      <w:pPr>
        <w:pStyle w:val="Heading1"/>
        <w:spacing w:after="238"/>
        <w:ind w:left="101"/>
        <w:rPr>
          <w:b w:val="0"/>
        </w:rPr>
      </w:pPr>
      <w:r w:rsidRPr="00FF6C23">
        <w:rPr>
          <w:b w:val="0"/>
        </w:rPr>
        <w:t xml:space="preserve">Operator nature, alcoholism, casual approach, horse play, use of mobile at </w:t>
      </w:r>
      <w:proofErr w:type="gramStart"/>
      <w:r w:rsidRPr="00FF6C23">
        <w:rPr>
          <w:b w:val="0"/>
        </w:rPr>
        <w:t>workplace,  back</w:t>
      </w:r>
      <w:proofErr w:type="gramEnd"/>
      <w:r w:rsidRPr="00FF6C23">
        <w:rPr>
          <w:b w:val="0"/>
        </w:rPr>
        <w:t xml:space="preserve"> pain  &amp; non usage of PPE?s </w:t>
      </w:r>
    </w:p>
    <w:p w14:paraId="210EF76A" w14:textId="77777777" w:rsidR="00827563" w:rsidRDefault="00827563">
      <w:pPr>
        <w:spacing w:after="40" w:line="259" w:lineRule="auto"/>
        <w:ind w:left="0" w:firstLine="0"/>
      </w:pPr>
    </w:p>
    <w:p w14:paraId="56365015" w14:textId="77777777" w:rsidR="00827563" w:rsidRDefault="00436608">
      <w:pPr>
        <w:spacing w:after="0" w:line="259" w:lineRule="auto"/>
        <w:ind w:left="0" w:firstLine="0"/>
      </w:pPr>
      <w:r>
        <w:t xml:space="preserve"> </w:t>
      </w:r>
    </w:p>
    <w:p w14:paraId="7CAB26C4" w14:textId="77777777" w:rsidR="00827563" w:rsidRDefault="00436608">
      <w:pPr>
        <w:spacing w:after="3" w:line="259" w:lineRule="auto"/>
        <w:ind w:left="-5"/>
      </w:pPr>
      <w:r>
        <w:rPr>
          <w:b/>
        </w:rPr>
        <w:t>Significant Aspect</w:t>
      </w:r>
      <w:r>
        <w:rPr>
          <w:sz w:val="20"/>
        </w:rPr>
        <w:t xml:space="preserve">:  </w:t>
      </w:r>
    </w:p>
    <w:p w14:paraId="4CFB380B" w14:textId="77777777" w:rsidR="00827563" w:rsidRDefault="00436608">
      <w:pPr>
        <w:spacing w:after="20" w:line="259" w:lineRule="auto"/>
        <w:ind w:left="0" w:firstLine="0"/>
      </w:pPr>
      <w:r>
        <w:rPr>
          <w:sz w:val="20"/>
        </w:rPr>
        <w:t xml:space="preserve"> </w:t>
      </w:r>
    </w:p>
    <w:p w14:paraId="5CA1EE2A" w14:textId="77777777" w:rsidR="00827563" w:rsidRDefault="00436608">
      <w:pPr>
        <w:numPr>
          <w:ilvl w:val="0"/>
          <w:numId w:val="7"/>
        </w:numPr>
        <w:ind w:hanging="360"/>
      </w:pPr>
      <w:r>
        <w:t xml:space="preserve">Emission of BFG </w:t>
      </w:r>
    </w:p>
    <w:p w14:paraId="4B3A97E0" w14:textId="77777777" w:rsidR="00827563" w:rsidRDefault="00436608">
      <w:pPr>
        <w:numPr>
          <w:ilvl w:val="0"/>
          <w:numId w:val="7"/>
        </w:numPr>
        <w:ind w:hanging="360"/>
      </w:pPr>
      <w:r>
        <w:t xml:space="preserve">Usage of water </w:t>
      </w:r>
    </w:p>
    <w:p w14:paraId="21E14551" w14:textId="77777777" w:rsidR="00827563" w:rsidRDefault="00436608">
      <w:pPr>
        <w:spacing w:after="0" w:line="259" w:lineRule="auto"/>
        <w:ind w:left="0" w:firstLine="0"/>
      </w:pPr>
      <w:r>
        <w:t xml:space="preserve"> </w:t>
      </w:r>
    </w:p>
    <w:p w14:paraId="5A2CFF34" w14:textId="77777777" w:rsidR="00827563" w:rsidRDefault="00436608">
      <w:r>
        <w:lastRenderedPageBreak/>
        <w:t xml:space="preserve">Flare stack isolation procedure of production department </w:t>
      </w:r>
      <w:proofErr w:type="gramStart"/>
      <w:r>
        <w:t xml:space="preserve">should </w:t>
      </w:r>
      <w:r w:rsidR="00B24755">
        <w:t xml:space="preserve"> be</w:t>
      </w:r>
      <w:proofErr w:type="gramEnd"/>
      <w:r w:rsidR="00B24755">
        <w:t xml:space="preserve"> </w:t>
      </w:r>
      <w:proofErr w:type="spellStart"/>
      <w:r>
        <w:t>ref</w:t>
      </w:r>
      <w:r w:rsidR="00B24755">
        <w:t>f</w:t>
      </w:r>
      <w:r>
        <w:t>erred</w:t>
      </w:r>
      <w:proofErr w:type="spellEnd"/>
      <w:r>
        <w:t xml:space="preserve">  in addition to maintenance procedure </w:t>
      </w:r>
    </w:p>
    <w:p w14:paraId="0B47525F" w14:textId="77777777" w:rsidR="00827563" w:rsidRDefault="00436608">
      <w:pPr>
        <w:spacing w:after="40" w:line="259" w:lineRule="auto"/>
        <w:ind w:left="0" w:firstLine="0"/>
      </w:pPr>
      <w:r>
        <w:t xml:space="preserve"> </w:t>
      </w:r>
    </w:p>
    <w:p w14:paraId="4A2FD03E" w14:textId="77777777" w:rsidR="00827563" w:rsidRDefault="00436608">
      <w:pPr>
        <w:spacing w:after="0" w:line="259" w:lineRule="auto"/>
        <w:ind w:left="0" w:firstLine="0"/>
      </w:pPr>
      <w:r>
        <w:t xml:space="preserve"> </w:t>
      </w:r>
    </w:p>
    <w:p w14:paraId="2754AA2D" w14:textId="77777777" w:rsidR="00827563" w:rsidRDefault="00436608">
      <w:pPr>
        <w:pStyle w:val="Heading1"/>
        <w:ind w:left="370"/>
      </w:pPr>
      <w:r>
        <w:t xml:space="preserve">ISOLATION OF </w:t>
      </w:r>
      <w:r w:rsidRPr="00FF6C23">
        <w:rPr>
          <w:color w:val="auto"/>
          <w:u w:color="FF0000"/>
        </w:rPr>
        <w:t xml:space="preserve">FURNACE 1 </w:t>
      </w:r>
      <w:r>
        <w:t xml:space="preserve">FLARE STACK (REF: WI/PROD/06 – I) </w:t>
      </w:r>
    </w:p>
    <w:p w14:paraId="7611370B" w14:textId="77777777" w:rsidR="00827563" w:rsidRDefault="00436608">
      <w:pPr>
        <w:spacing w:after="0" w:line="259" w:lineRule="auto"/>
        <w:ind w:left="360" w:firstLine="0"/>
      </w:pPr>
      <w:r>
        <w:rPr>
          <w:b/>
        </w:rPr>
        <w:t xml:space="preserve"> </w:t>
      </w:r>
    </w:p>
    <w:p w14:paraId="0D7991C4" w14:textId="77777777" w:rsidR="00827563" w:rsidRPr="00FF6C23" w:rsidRDefault="00436608">
      <w:pPr>
        <w:spacing w:after="0" w:line="238" w:lineRule="auto"/>
        <w:ind w:left="355"/>
        <w:rPr>
          <w:color w:val="auto"/>
        </w:rPr>
      </w:pPr>
      <w:r w:rsidRPr="00FF6C23">
        <w:rPr>
          <w:color w:val="auto"/>
        </w:rPr>
        <w:t xml:space="preserve">Responsibility: Shift Superintendent. To be counterchecked by Mechanical engineer </w:t>
      </w:r>
      <w:proofErr w:type="spellStart"/>
      <w:r w:rsidRPr="00FF6C23">
        <w:rPr>
          <w:color w:val="auto"/>
        </w:rPr>
        <w:t>incharge</w:t>
      </w:r>
      <w:proofErr w:type="spellEnd"/>
      <w:r w:rsidRPr="00FF6C23">
        <w:rPr>
          <w:color w:val="auto"/>
        </w:rPr>
        <w:t xml:space="preserve"> </w:t>
      </w:r>
    </w:p>
    <w:p w14:paraId="0BD9CDEB" w14:textId="77777777" w:rsidR="00827563" w:rsidRDefault="00436608">
      <w:pPr>
        <w:spacing w:after="0" w:line="259" w:lineRule="auto"/>
        <w:ind w:left="360" w:firstLine="0"/>
      </w:pPr>
      <w:r>
        <w:rPr>
          <w:b/>
          <w:color w:val="FF0000"/>
        </w:rPr>
        <w:t xml:space="preserve"> </w:t>
      </w:r>
    </w:p>
    <w:p w14:paraId="3DBD6F50" w14:textId="77777777" w:rsidR="00827563" w:rsidRDefault="00436608">
      <w:pPr>
        <w:spacing w:after="0" w:line="259" w:lineRule="auto"/>
        <w:ind w:left="0" w:firstLine="0"/>
      </w:pPr>
      <w:r>
        <w:rPr>
          <w:b/>
        </w:rPr>
        <w:t xml:space="preserve"> </w:t>
      </w:r>
    </w:p>
    <w:p w14:paraId="276419B8" w14:textId="77777777" w:rsidR="00827563" w:rsidRDefault="00436608">
      <w:pPr>
        <w:pStyle w:val="Heading1"/>
        <w:ind w:left="370"/>
      </w:pPr>
      <w:r>
        <w:t>1.</w:t>
      </w:r>
      <w:r>
        <w:rPr>
          <w:rFonts w:ascii="Arial" w:eastAsia="Arial" w:hAnsi="Arial" w:cs="Arial"/>
        </w:rPr>
        <w:t xml:space="preserve"> </w:t>
      </w:r>
      <w:r>
        <w:t xml:space="preserve">Ensure water sealing of gas line at following  </w:t>
      </w:r>
      <w:r>
        <w:rPr>
          <w:b w:val="0"/>
        </w:rPr>
        <w:t xml:space="preserve"> </w:t>
      </w:r>
    </w:p>
    <w:p w14:paraId="463B7086" w14:textId="77777777" w:rsidR="00827563" w:rsidRDefault="00436608">
      <w:pPr>
        <w:ind w:left="355"/>
      </w:pPr>
      <w:r>
        <w:t xml:space="preserve">     i). BF1 flare stack both water seal of </w:t>
      </w:r>
      <w:proofErr w:type="spellStart"/>
      <w:r>
        <w:t>by pass</w:t>
      </w:r>
      <w:proofErr w:type="spellEnd"/>
      <w:r>
        <w:t xml:space="preserve"> gas line. </w:t>
      </w:r>
    </w:p>
    <w:p w14:paraId="7158A5DC" w14:textId="77777777" w:rsidR="00827563" w:rsidRDefault="00436608">
      <w:pPr>
        <w:ind w:left="355"/>
      </w:pPr>
      <w:r>
        <w:t xml:space="preserve">    ii). BF1 flare stack main water seal.    </w:t>
      </w:r>
    </w:p>
    <w:p w14:paraId="70DFD950" w14:textId="77777777" w:rsidR="00827563" w:rsidRDefault="00436608">
      <w:pPr>
        <w:ind w:left="355" w:right="4127"/>
      </w:pPr>
      <w:r>
        <w:t xml:space="preserve">    iii) Additional water seal to GEPL gas line. Put padlock with lock on all water seal valves </w:t>
      </w:r>
    </w:p>
    <w:p w14:paraId="56A0BD95" w14:textId="77777777" w:rsidR="00827563" w:rsidRDefault="00436608">
      <w:pPr>
        <w:numPr>
          <w:ilvl w:val="0"/>
          <w:numId w:val="8"/>
        </w:numPr>
        <w:ind w:hanging="360"/>
      </w:pPr>
      <w:r>
        <w:t xml:space="preserve">Ensure overflow of water is maintained from all </w:t>
      </w:r>
      <w:proofErr w:type="spellStart"/>
      <w:r>
        <w:t>waterseals</w:t>
      </w:r>
      <w:proofErr w:type="spellEnd"/>
      <w:r>
        <w:t xml:space="preserve">. </w:t>
      </w:r>
    </w:p>
    <w:p w14:paraId="6F95F024" w14:textId="77777777" w:rsidR="00827563" w:rsidRDefault="00436608">
      <w:pPr>
        <w:numPr>
          <w:ilvl w:val="0"/>
          <w:numId w:val="8"/>
        </w:numPr>
        <w:ind w:hanging="360"/>
      </w:pPr>
      <w:r>
        <w:t xml:space="preserve">Ensure 80 NB gas line to burner is kept closed. </w:t>
      </w:r>
    </w:p>
    <w:p w14:paraId="662A8E4F" w14:textId="77777777" w:rsidR="00827563" w:rsidRDefault="00436608">
      <w:pPr>
        <w:numPr>
          <w:ilvl w:val="0"/>
          <w:numId w:val="8"/>
        </w:numPr>
        <w:ind w:hanging="360"/>
      </w:pPr>
      <w:r>
        <w:t xml:space="preserve">Ensure BF1 flare stack is steam purged till conspicuous steam is noticed from top of the flare stack. </w:t>
      </w:r>
    </w:p>
    <w:p w14:paraId="09A26902" w14:textId="77777777" w:rsidR="00827563" w:rsidRDefault="00436608">
      <w:pPr>
        <w:numPr>
          <w:ilvl w:val="0"/>
          <w:numId w:val="8"/>
        </w:numPr>
        <w:ind w:hanging="360"/>
      </w:pPr>
      <w:r>
        <w:t xml:space="preserve">Ensure steam purging valve to flare stack gas line is kept close. </w:t>
      </w:r>
    </w:p>
    <w:p w14:paraId="36A33251" w14:textId="77777777" w:rsidR="00827563" w:rsidRDefault="00436608">
      <w:pPr>
        <w:spacing w:after="0" w:line="259" w:lineRule="auto"/>
        <w:ind w:left="0" w:firstLine="0"/>
      </w:pPr>
      <w:r>
        <w:t xml:space="preserve"> </w:t>
      </w:r>
    </w:p>
    <w:p w14:paraId="2DCE16EF" w14:textId="77777777" w:rsidR="00827563" w:rsidRDefault="00436608">
      <w:pPr>
        <w:spacing w:after="0" w:line="259" w:lineRule="auto"/>
        <w:ind w:left="0" w:firstLine="0"/>
      </w:pPr>
      <w:r>
        <w:t xml:space="preserve"> </w:t>
      </w:r>
    </w:p>
    <w:p w14:paraId="56528991" w14:textId="77777777" w:rsidR="00827563" w:rsidRPr="00FF6C23" w:rsidRDefault="00436608">
      <w:pPr>
        <w:pStyle w:val="Heading1"/>
        <w:ind w:left="-5"/>
        <w:rPr>
          <w:color w:val="auto"/>
        </w:rPr>
      </w:pPr>
      <w:r>
        <w:t xml:space="preserve">ISOLATION OF </w:t>
      </w:r>
      <w:r w:rsidRPr="00FF6C23">
        <w:rPr>
          <w:color w:val="auto"/>
          <w:u w:color="FF0000"/>
        </w:rPr>
        <w:t>GEPL FLARE</w:t>
      </w:r>
      <w:r w:rsidRPr="00FF6C23">
        <w:rPr>
          <w:color w:val="auto"/>
        </w:rPr>
        <w:t xml:space="preserve"> STACK (REF: WI/PROD/06 – J) </w:t>
      </w:r>
    </w:p>
    <w:p w14:paraId="3774691A" w14:textId="77777777" w:rsidR="00827563" w:rsidRPr="00FF6C23" w:rsidRDefault="00436608">
      <w:pPr>
        <w:spacing w:after="0" w:line="259" w:lineRule="auto"/>
        <w:ind w:left="0" w:firstLine="0"/>
        <w:rPr>
          <w:color w:val="auto"/>
        </w:rPr>
      </w:pPr>
      <w:r w:rsidRPr="00FF6C23">
        <w:rPr>
          <w:b/>
          <w:color w:val="auto"/>
        </w:rPr>
        <w:t xml:space="preserve"> </w:t>
      </w:r>
    </w:p>
    <w:p w14:paraId="07F0D3BB" w14:textId="77777777" w:rsidR="00827563" w:rsidRPr="00FF6C23" w:rsidRDefault="00436608">
      <w:pPr>
        <w:spacing w:after="0" w:line="238" w:lineRule="auto"/>
        <w:ind w:left="355"/>
        <w:rPr>
          <w:color w:val="auto"/>
        </w:rPr>
      </w:pPr>
      <w:r w:rsidRPr="00FF6C23">
        <w:rPr>
          <w:b/>
          <w:color w:val="auto"/>
        </w:rPr>
        <w:t xml:space="preserve">Responsibility: Shift Superintendent. To be counterchecked by Mechanical engineer in charge </w:t>
      </w:r>
    </w:p>
    <w:p w14:paraId="3CF752C6" w14:textId="77777777" w:rsidR="00827563" w:rsidRDefault="00436608">
      <w:pPr>
        <w:spacing w:after="0" w:line="259" w:lineRule="auto"/>
        <w:ind w:left="0" w:firstLine="0"/>
      </w:pPr>
      <w:r>
        <w:rPr>
          <w:b/>
          <w:sz w:val="20"/>
        </w:rPr>
        <w:t xml:space="preserve"> </w:t>
      </w:r>
    </w:p>
    <w:p w14:paraId="772F455A" w14:textId="77777777" w:rsidR="00827563" w:rsidRDefault="00436608">
      <w:pPr>
        <w:spacing w:after="0" w:line="259" w:lineRule="auto"/>
        <w:ind w:left="0" w:firstLine="0"/>
      </w:pPr>
      <w:r>
        <w:t xml:space="preserve"> </w:t>
      </w:r>
    </w:p>
    <w:p w14:paraId="6B847C36" w14:textId="77777777" w:rsidR="00827563" w:rsidRDefault="00436608">
      <w:pPr>
        <w:pStyle w:val="Heading1"/>
        <w:ind w:left="370"/>
      </w:pPr>
      <w:r>
        <w:rPr>
          <w:b w:val="0"/>
        </w:rPr>
        <w:t>1.</w:t>
      </w:r>
      <w:r>
        <w:rPr>
          <w:rFonts w:ascii="Arial" w:eastAsia="Arial" w:hAnsi="Arial" w:cs="Arial"/>
          <w:b w:val="0"/>
        </w:rPr>
        <w:t xml:space="preserve"> </w:t>
      </w:r>
      <w:r>
        <w:t xml:space="preserve">Ensure water sealing of gas line at following  </w:t>
      </w:r>
    </w:p>
    <w:p w14:paraId="549E20D2" w14:textId="77777777" w:rsidR="003E04E2" w:rsidRDefault="00436608">
      <w:pPr>
        <w:ind w:left="355" w:right="3539"/>
      </w:pPr>
      <w:r>
        <w:t xml:space="preserve">     i). BF1 flare stack main water seal,     </w:t>
      </w:r>
    </w:p>
    <w:p w14:paraId="515E0635" w14:textId="77777777" w:rsidR="003E04E2" w:rsidRDefault="00436608">
      <w:pPr>
        <w:ind w:left="355" w:right="3539"/>
      </w:pPr>
      <w:r>
        <w:t xml:space="preserve">ii). Both the seals of bypass gas line to bf1 flare stack      iii) Additional water seal to GEPL gas line      </w:t>
      </w:r>
    </w:p>
    <w:p w14:paraId="1F210B01" w14:textId="77777777" w:rsidR="00827563" w:rsidRDefault="00436608">
      <w:pPr>
        <w:ind w:left="355" w:right="3539"/>
      </w:pPr>
      <w:r>
        <w:t xml:space="preserve"> iv) GEPL flare stack main water seal Put padlock with </w:t>
      </w:r>
      <w:r w:rsidR="00B24755">
        <w:t xml:space="preserve">LOTO </w:t>
      </w:r>
      <w:r>
        <w:t xml:space="preserve">lock on all water seal valves </w:t>
      </w:r>
    </w:p>
    <w:p w14:paraId="51AFE07B" w14:textId="77777777" w:rsidR="00827563" w:rsidRDefault="00436608">
      <w:pPr>
        <w:spacing w:after="0" w:line="259" w:lineRule="auto"/>
        <w:ind w:left="360" w:firstLine="0"/>
      </w:pPr>
      <w:r>
        <w:t xml:space="preserve"> </w:t>
      </w:r>
    </w:p>
    <w:p w14:paraId="6343B496" w14:textId="77777777" w:rsidR="00827563" w:rsidRDefault="00436608">
      <w:pPr>
        <w:numPr>
          <w:ilvl w:val="0"/>
          <w:numId w:val="9"/>
        </w:numPr>
        <w:ind w:hanging="360"/>
      </w:pPr>
      <w:r>
        <w:t xml:space="preserve">Ensure overflow of water is maintained from all water seals. </w:t>
      </w:r>
    </w:p>
    <w:p w14:paraId="3773B988" w14:textId="77777777" w:rsidR="00827563" w:rsidRDefault="00436608">
      <w:pPr>
        <w:numPr>
          <w:ilvl w:val="0"/>
          <w:numId w:val="9"/>
        </w:numPr>
        <w:ind w:hanging="360"/>
      </w:pPr>
      <w:r>
        <w:lastRenderedPageBreak/>
        <w:t xml:space="preserve">Total four water seals connecting to both flare stack as mentioned above to be ensured are water sealed and over flowing.   </w:t>
      </w:r>
    </w:p>
    <w:p w14:paraId="6DA1647B" w14:textId="77777777" w:rsidR="00827563" w:rsidRDefault="00436608">
      <w:pPr>
        <w:numPr>
          <w:ilvl w:val="0"/>
          <w:numId w:val="9"/>
        </w:numPr>
        <w:ind w:hanging="360"/>
      </w:pPr>
      <w:r>
        <w:t xml:space="preserve">Ensure 80 NB gas line to burner is kept closed  </w:t>
      </w:r>
    </w:p>
    <w:p w14:paraId="6398A6DC" w14:textId="77777777" w:rsidR="00827563" w:rsidRDefault="00436608">
      <w:pPr>
        <w:numPr>
          <w:ilvl w:val="0"/>
          <w:numId w:val="9"/>
        </w:numPr>
        <w:ind w:hanging="360"/>
      </w:pPr>
      <w:r>
        <w:t xml:space="preserve">Ensure BF1 flare stack is steam purged till conspicuous steam is noticed from top of the flare stack and GEPL flare stack is air purged for minimum 30 min before handing over. </w:t>
      </w:r>
    </w:p>
    <w:p w14:paraId="72464094" w14:textId="77777777" w:rsidR="00827563" w:rsidRDefault="00436608">
      <w:pPr>
        <w:numPr>
          <w:ilvl w:val="0"/>
          <w:numId w:val="9"/>
        </w:numPr>
        <w:ind w:hanging="360"/>
      </w:pPr>
      <w:r>
        <w:t xml:space="preserve">Ensure steam purging valve to flare stack gas line is kept close. </w:t>
      </w:r>
    </w:p>
    <w:p w14:paraId="0C2854DF" w14:textId="77777777" w:rsidR="00827563" w:rsidRDefault="00436608">
      <w:pPr>
        <w:spacing w:after="0" w:line="259" w:lineRule="auto"/>
        <w:ind w:left="0" w:firstLine="0"/>
      </w:pPr>
      <w:r>
        <w:t xml:space="preserve"> </w:t>
      </w:r>
    </w:p>
    <w:p w14:paraId="024CA018" w14:textId="77777777" w:rsidR="00827563" w:rsidRDefault="00436608">
      <w:pPr>
        <w:spacing w:after="0" w:line="259" w:lineRule="auto"/>
        <w:ind w:left="0" w:firstLine="0"/>
      </w:pPr>
      <w:r>
        <w:t xml:space="preserve"> </w:t>
      </w:r>
    </w:p>
    <w:p w14:paraId="50A66B38" w14:textId="77777777" w:rsidR="00827563" w:rsidRPr="00FF6C23" w:rsidRDefault="00436608">
      <w:pPr>
        <w:pStyle w:val="Heading1"/>
        <w:ind w:left="370"/>
        <w:rPr>
          <w:color w:val="auto"/>
        </w:rPr>
      </w:pPr>
      <w:r>
        <w:t xml:space="preserve">ISOLATION OF </w:t>
      </w:r>
      <w:r w:rsidRPr="00FF6C23">
        <w:rPr>
          <w:color w:val="auto"/>
          <w:u w:color="FF0000"/>
        </w:rPr>
        <w:t xml:space="preserve">FURNACE 2 </w:t>
      </w:r>
      <w:r w:rsidRPr="00FF6C23">
        <w:rPr>
          <w:color w:val="auto"/>
        </w:rPr>
        <w:t xml:space="preserve">FLARE STACK (REF: WI/PROD/06 – K) </w:t>
      </w:r>
    </w:p>
    <w:p w14:paraId="1B6C2D86" w14:textId="77777777" w:rsidR="00827563" w:rsidRPr="00FF6C23" w:rsidRDefault="00436608">
      <w:pPr>
        <w:spacing w:after="0" w:line="259" w:lineRule="auto"/>
        <w:ind w:left="360" w:firstLine="0"/>
        <w:rPr>
          <w:color w:val="auto"/>
        </w:rPr>
      </w:pPr>
      <w:r w:rsidRPr="00FF6C23">
        <w:rPr>
          <w:b/>
          <w:color w:val="auto"/>
        </w:rPr>
        <w:t xml:space="preserve"> </w:t>
      </w:r>
    </w:p>
    <w:p w14:paraId="201B208F" w14:textId="77777777" w:rsidR="00827563" w:rsidRPr="00FF6C23" w:rsidRDefault="00436608">
      <w:pPr>
        <w:spacing w:after="0" w:line="238" w:lineRule="auto"/>
        <w:ind w:left="355"/>
        <w:rPr>
          <w:color w:val="auto"/>
        </w:rPr>
      </w:pPr>
      <w:r w:rsidRPr="00FF6C23">
        <w:rPr>
          <w:b/>
          <w:color w:val="auto"/>
        </w:rPr>
        <w:t>Responsibility: Shift Superintendent. To be counterchecked by Mechanical engineer in charge</w:t>
      </w:r>
      <w:r w:rsidRPr="00FF6C23">
        <w:rPr>
          <w:color w:val="auto"/>
        </w:rPr>
        <w:t xml:space="preserve"> </w:t>
      </w:r>
    </w:p>
    <w:p w14:paraId="4BBCCE3D" w14:textId="77777777" w:rsidR="00827563" w:rsidRDefault="00436608">
      <w:pPr>
        <w:spacing w:after="0" w:line="259" w:lineRule="auto"/>
        <w:ind w:left="0" w:firstLine="0"/>
      </w:pPr>
      <w:r>
        <w:rPr>
          <w:b/>
        </w:rPr>
        <w:t xml:space="preserve"> </w:t>
      </w:r>
    </w:p>
    <w:p w14:paraId="2540CE28" w14:textId="77777777" w:rsidR="00827563" w:rsidRDefault="00436608">
      <w:pPr>
        <w:ind w:left="355"/>
      </w:pPr>
      <w:r w:rsidRPr="00896788">
        <w:t>Ensure BF2 flare stack main water sealed and over flow is maintained. Put padlock with</w:t>
      </w:r>
      <w:r>
        <w:t xml:space="preserve"> lock on all water seal valves </w:t>
      </w:r>
    </w:p>
    <w:p w14:paraId="42319FC2" w14:textId="77777777" w:rsidR="00827563" w:rsidRDefault="00436608">
      <w:pPr>
        <w:numPr>
          <w:ilvl w:val="0"/>
          <w:numId w:val="10"/>
        </w:numPr>
        <w:ind w:hanging="360"/>
      </w:pPr>
      <w:r>
        <w:t xml:space="preserve">Steam purge the flare stack gas line till conspicuous steam is noticed from top of the flare stack. </w:t>
      </w:r>
    </w:p>
    <w:p w14:paraId="04CABD68" w14:textId="77777777" w:rsidR="00827563" w:rsidRDefault="00436608">
      <w:pPr>
        <w:numPr>
          <w:ilvl w:val="0"/>
          <w:numId w:val="10"/>
        </w:numPr>
        <w:ind w:hanging="360"/>
      </w:pPr>
      <w:r>
        <w:t xml:space="preserve">Ensure steam purging valve to flare stack gas line is kept close.  </w:t>
      </w:r>
    </w:p>
    <w:p w14:paraId="70D0EFC8" w14:textId="77777777" w:rsidR="00827563" w:rsidRDefault="00436608">
      <w:pPr>
        <w:numPr>
          <w:ilvl w:val="0"/>
          <w:numId w:val="10"/>
        </w:numPr>
        <w:ind w:hanging="360"/>
      </w:pPr>
      <w:r>
        <w:t xml:space="preserve">Ensure 80 NB gas line to burner is kept closed </w:t>
      </w:r>
    </w:p>
    <w:p w14:paraId="1A8BC3EB" w14:textId="77777777" w:rsidR="00827563" w:rsidRDefault="00436608">
      <w:pPr>
        <w:spacing w:after="0" w:line="259" w:lineRule="auto"/>
        <w:ind w:left="720" w:firstLine="0"/>
      </w:pPr>
      <w:r>
        <w:t xml:space="preserve"> </w:t>
      </w:r>
    </w:p>
    <w:p w14:paraId="7EE7D660" w14:textId="77777777" w:rsidR="00827563" w:rsidRDefault="00436608">
      <w:pPr>
        <w:spacing w:after="0" w:line="259" w:lineRule="auto"/>
        <w:ind w:left="0" w:firstLine="0"/>
      </w:pPr>
      <w:r>
        <w:t xml:space="preserve"> </w:t>
      </w:r>
    </w:p>
    <w:p w14:paraId="1F181012" w14:textId="77777777" w:rsidR="00827563" w:rsidRDefault="00436608">
      <w:pPr>
        <w:pStyle w:val="Heading1"/>
        <w:ind w:left="-5"/>
      </w:pPr>
      <w:r>
        <w:t xml:space="preserve">Activity 1: Flare stack burner gas line cleaning </w:t>
      </w:r>
    </w:p>
    <w:p w14:paraId="792D4B4B" w14:textId="77777777" w:rsidR="00827563" w:rsidRDefault="00436608">
      <w:pPr>
        <w:spacing w:after="0" w:line="259" w:lineRule="auto"/>
        <w:ind w:left="0" w:firstLine="0"/>
      </w:pPr>
      <w:r>
        <w:rPr>
          <w:b/>
        </w:rPr>
        <w:t xml:space="preserve"> </w:t>
      </w:r>
    </w:p>
    <w:p w14:paraId="59AE6465" w14:textId="77777777" w:rsidR="00827563" w:rsidRDefault="00436608">
      <w:pPr>
        <w:numPr>
          <w:ilvl w:val="0"/>
          <w:numId w:val="11"/>
        </w:numPr>
        <w:ind w:hanging="360"/>
      </w:pPr>
      <w:r>
        <w:t xml:space="preserve">Ensure that the flare stack on which work is to be carried out is water sealed as per the above procedure of production department. Mechanical engineer in charge to countercheck the water sealing and valve closing prior to taking the permit. Put padlock with lock on all water seal valves </w:t>
      </w:r>
    </w:p>
    <w:p w14:paraId="124E631E" w14:textId="77777777" w:rsidR="00827563" w:rsidRDefault="00436608">
      <w:pPr>
        <w:numPr>
          <w:ilvl w:val="0"/>
          <w:numId w:val="11"/>
        </w:numPr>
        <w:ind w:hanging="360"/>
      </w:pPr>
      <w:r>
        <w:t xml:space="preserve">Take work permit from shift superintendent/production engineer in charge. </w:t>
      </w:r>
      <w:r>
        <w:rPr>
          <w:b/>
        </w:rPr>
        <w:t xml:space="preserve"> </w:t>
      </w:r>
    </w:p>
    <w:p w14:paraId="643D2301" w14:textId="77777777" w:rsidR="00827563" w:rsidRDefault="00436608">
      <w:pPr>
        <w:numPr>
          <w:ilvl w:val="0"/>
          <w:numId w:val="11"/>
        </w:numPr>
        <w:ind w:hanging="360"/>
      </w:pPr>
      <w:r>
        <w:t xml:space="preserve">Take </w:t>
      </w:r>
      <w:proofErr w:type="gramStart"/>
      <w:r>
        <w:t>the  shutdown</w:t>
      </w:r>
      <w:proofErr w:type="gramEnd"/>
      <w:r>
        <w:t xml:space="preserve"> of the coil of burner on which the work is to be carried out as per electrical shutdown procedure.</w:t>
      </w:r>
      <w:r>
        <w:rPr>
          <w:b/>
        </w:rPr>
        <w:t xml:space="preserve"> </w:t>
      </w:r>
    </w:p>
    <w:p w14:paraId="1874C48B" w14:textId="77777777" w:rsidR="00827563" w:rsidRDefault="00436608">
      <w:pPr>
        <w:numPr>
          <w:ilvl w:val="0"/>
          <w:numId w:val="11"/>
        </w:numPr>
        <w:ind w:hanging="360"/>
      </w:pPr>
      <w:r>
        <w:t>Carry 2 nos. Co monitors while going on flare stack.</w:t>
      </w:r>
      <w:r>
        <w:rPr>
          <w:b/>
        </w:rPr>
        <w:t xml:space="preserve"> </w:t>
      </w:r>
    </w:p>
    <w:p w14:paraId="52A4C08B" w14:textId="77777777" w:rsidR="00827563" w:rsidRDefault="00436608">
      <w:pPr>
        <w:numPr>
          <w:ilvl w:val="0"/>
          <w:numId w:val="11"/>
        </w:numPr>
        <w:ind w:hanging="360"/>
      </w:pPr>
      <w:r>
        <w:t>For cleaning of the gas line, remove the distance piece of the gas line and clear the line of choking by inserting MS rod.</w:t>
      </w:r>
      <w:r>
        <w:rPr>
          <w:b/>
        </w:rPr>
        <w:t xml:space="preserve"> </w:t>
      </w:r>
    </w:p>
    <w:p w14:paraId="157B693E" w14:textId="77777777" w:rsidR="00827563" w:rsidRDefault="00436608">
      <w:pPr>
        <w:numPr>
          <w:ilvl w:val="0"/>
          <w:numId w:val="11"/>
        </w:numPr>
        <w:ind w:hanging="360"/>
      </w:pPr>
      <w:r>
        <w:t>Fix back the distance piece. If required, change the gasket.</w:t>
      </w:r>
      <w:r>
        <w:rPr>
          <w:b/>
        </w:rPr>
        <w:t xml:space="preserve"> </w:t>
      </w:r>
    </w:p>
    <w:p w14:paraId="3A8133B5" w14:textId="77777777" w:rsidR="00827563" w:rsidRDefault="00436608">
      <w:pPr>
        <w:numPr>
          <w:ilvl w:val="0"/>
          <w:numId w:val="11"/>
        </w:numPr>
        <w:ind w:hanging="360"/>
      </w:pPr>
      <w:r>
        <w:t>Remove the pilot gas line hose and check for any chocking. Inspect the hose for its condition and replace if required.</w:t>
      </w:r>
      <w:r>
        <w:rPr>
          <w:b/>
        </w:rPr>
        <w:t xml:space="preserve"> </w:t>
      </w:r>
    </w:p>
    <w:p w14:paraId="09A98BD6" w14:textId="77777777" w:rsidR="00827563" w:rsidRDefault="00436608">
      <w:pPr>
        <w:spacing w:after="0" w:line="259" w:lineRule="auto"/>
        <w:ind w:left="0" w:firstLine="0"/>
      </w:pPr>
      <w:r>
        <w:t xml:space="preserve"> </w:t>
      </w:r>
    </w:p>
    <w:p w14:paraId="4866457E" w14:textId="77777777" w:rsidR="00827563" w:rsidRDefault="00436608">
      <w:pPr>
        <w:numPr>
          <w:ilvl w:val="0"/>
          <w:numId w:val="11"/>
        </w:numPr>
        <w:ind w:hanging="360"/>
      </w:pPr>
      <w:r>
        <w:lastRenderedPageBreak/>
        <w:t xml:space="preserve">Remove the </w:t>
      </w:r>
      <w:proofErr w:type="spellStart"/>
      <w:r>
        <w:t>air line</w:t>
      </w:r>
      <w:proofErr w:type="spellEnd"/>
      <w:r>
        <w:t xml:space="preserve"> hose and check for any chocking. Inspect the hose for its condition and replace if required.</w:t>
      </w:r>
      <w:r>
        <w:rPr>
          <w:b/>
        </w:rPr>
        <w:t xml:space="preserve"> </w:t>
      </w:r>
    </w:p>
    <w:p w14:paraId="1684C7D2" w14:textId="77777777" w:rsidR="00827563" w:rsidRDefault="00436608">
      <w:pPr>
        <w:numPr>
          <w:ilvl w:val="0"/>
          <w:numId w:val="11"/>
        </w:numPr>
        <w:ind w:hanging="360"/>
      </w:pPr>
      <w:r>
        <w:t>Ensure that the hot burner is not touched with bare hands as it may lead to burn injury.</w:t>
      </w:r>
      <w:r>
        <w:rPr>
          <w:b/>
        </w:rPr>
        <w:t xml:space="preserve"> </w:t>
      </w:r>
    </w:p>
    <w:p w14:paraId="7EF27CFB" w14:textId="77777777" w:rsidR="00827563" w:rsidRDefault="00436608">
      <w:pPr>
        <w:numPr>
          <w:ilvl w:val="0"/>
          <w:numId w:val="11"/>
        </w:numPr>
        <w:ind w:hanging="360"/>
      </w:pPr>
      <w:r>
        <w:t>Give clearance to production to break the water seal after completion of the job and after ensuring that all the people have come down from the flare stack.</w:t>
      </w:r>
      <w:r>
        <w:rPr>
          <w:sz w:val="20"/>
        </w:rPr>
        <w:t xml:space="preserve"> </w:t>
      </w:r>
    </w:p>
    <w:p w14:paraId="37B1A424" w14:textId="77777777" w:rsidR="00827563" w:rsidRDefault="00436608">
      <w:pPr>
        <w:spacing w:after="0" w:line="259" w:lineRule="auto"/>
        <w:ind w:left="0" w:firstLine="0"/>
      </w:pPr>
      <w:r>
        <w:t xml:space="preserve"> </w:t>
      </w:r>
    </w:p>
    <w:p w14:paraId="34F2D5C4" w14:textId="77777777" w:rsidR="00827563" w:rsidRDefault="00436608">
      <w:pPr>
        <w:spacing w:after="0" w:line="259" w:lineRule="auto"/>
        <w:ind w:left="0" w:firstLine="0"/>
      </w:pPr>
      <w:r>
        <w:t xml:space="preserve"> </w:t>
      </w:r>
    </w:p>
    <w:p w14:paraId="62FF8E20" w14:textId="77777777" w:rsidR="00827563" w:rsidRDefault="00436608">
      <w:pPr>
        <w:spacing w:after="0" w:line="259" w:lineRule="auto"/>
        <w:ind w:left="0" w:firstLine="0"/>
      </w:pPr>
      <w:r>
        <w:t xml:space="preserve"> </w:t>
      </w:r>
    </w:p>
    <w:p w14:paraId="00FC5E3C" w14:textId="77777777" w:rsidR="00827563" w:rsidRDefault="00436608">
      <w:pPr>
        <w:spacing w:after="0" w:line="259" w:lineRule="auto"/>
        <w:ind w:left="0" w:firstLine="0"/>
      </w:pPr>
      <w:r>
        <w:t xml:space="preserve"> </w:t>
      </w:r>
    </w:p>
    <w:p w14:paraId="6CB7D9E5" w14:textId="77777777" w:rsidR="00827563" w:rsidRDefault="00436608">
      <w:pPr>
        <w:spacing w:after="18" w:line="259" w:lineRule="auto"/>
        <w:ind w:left="0" w:firstLine="0"/>
      </w:pPr>
      <w:r>
        <w:rPr>
          <w:sz w:val="20"/>
        </w:rPr>
        <w:t xml:space="preserve"> </w:t>
      </w:r>
    </w:p>
    <w:p w14:paraId="642F0593" w14:textId="77777777" w:rsidR="00827563" w:rsidRDefault="00436608">
      <w:pPr>
        <w:spacing w:after="0" w:line="259" w:lineRule="auto"/>
        <w:ind w:left="0" w:firstLine="0"/>
      </w:pPr>
      <w:r>
        <w:t xml:space="preserve"> </w:t>
      </w:r>
    </w:p>
    <w:p w14:paraId="7AF5C69E" w14:textId="77777777" w:rsidR="00827563" w:rsidRDefault="00436608">
      <w:pPr>
        <w:pStyle w:val="Heading1"/>
        <w:ind w:left="-5"/>
      </w:pPr>
      <w:r>
        <w:t xml:space="preserve">Activity 2: Flare stack burner assembly changing </w:t>
      </w:r>
    </w:p>
    <w:p w14:paraId="41D1A305" w14:textId="77777777" w:rsidR="00827563" w:rsidRDefault="00436608">
      <w:pPr>
        <w:spacing w:after="0" w:line="259" w:lineRule="auto"/>
        <w:ind w:left="0" w:firstLine="0"/>
      </w:pPr>
      <w:r>
        <w:t xml:space="preserve"> </w:t>
      </w:r>
    </w:p>
    <w:p w14:paraId="2267C7F7" w14:textId="77777777" w:rsidR="00827563" w:rsidRDefault="00436608">
      <w:pPr>
        <w:numPr>
          <w:ilvl w:val="0"/>
          <w:numId w:val="12"/>
        </w:numPr>
        <w:ind w:hanging="360"/>
      </w:pPr>
      <w:r>
        <w:t>Ensure that the flare stack on which work is to be carried out is water sealed as per the above procedure of production department. Mechanical engineer in charge to countercheck the water sealing and valve closing prior to taking the permit.</w:t>
      </w:r>
      <w:r>
        <w:rPr>
          <w:b/>
        </w:rPr>
        <w:t xml:space="preserve"> </w:t>
      </w:r>
    </w:p>
    <w:p w14:paraId="026F1DB5" w14:textId="77777777" w:rsidR="00827563" w:rsidRDefault="00436608">
      <w:pPr>
        <w:numPr>
          <w:ilvl w:val="0"/>
          <w:numId w:val="12"/>
        </w:numPr>
        <w:ind w:hanging="360"/>
      </w:pPr>
      <w:r>
        <w:t xml:space="preserve">Take work permit from shift superintendent/production engineer in charge. </w:t>
      </w:r>
      <w:r>
        <w:rPr>
          <w:b/>
        </w:rPr>
        <w:t xml:space="preserve"> </w:t>
      </w:r>
    </w:p>
    <w:p w14:paraId="7BD36D76" w14:textId="77777777" w:rsidR="00827563" w:rsidRDefault="00436608">
      <w:pPr>
        <w:numPr>
          <w:ilvl w:val="0"/>
          <w:numId w:val="12"/>
        </w:numPr>
        <w:ind w:hanging="360"/>
      </w:pPr>
      <w:r>
        <w:t>Take the burner shutdown on which the work is to be carried out as per electrical shutdown procedure.</w:t>
      </w:r>
      <w:r>
        <w:rPr>
          <w:b/>
        </w:rPr>
        <w:t xml:space="preserve"> </w:t>
      </w:r>
    </w:p>
    <w:p w14:paraId="791B375C" w14:textId="77777777" w:rsidR="00827563" w:rsidRDefault="00436608">
      <w:pPr>
        <w:numPr>
          <w:ilvl w:val="0"/>
          <w:numId w:val="12"/>
        </w:numPr>
        <w:ind w:hanging="360"/>
      </w:pPr>
      <w:r>
        <w:t>Carry 2 nos. Co monitors while going on flare stack.</w:t>
      </w:r>
      <w:r>
        <w:rPr>
          <w:b/>
        </w:rPr>
        <w:t xml:space="preserve"> </w:t>
      </w:r>
    </w:p>
    <w:p w14:paraId="2427C021" w14:textId="77777777" w:rsidR="00827563" w:rsidRDefault="00436608">
      <w:pPr>
        <w:numPr>
          <w:ilvl w:val="0"/>
          <w:numId w:val="12"/>
        </w:numPr>
        <w:ind w:hanging="360"/>
      </w:pPr>
      <w:r>
        <w:t>Ensure that the burner coil connections are removed by electrical and the thermo-well is removed by instrumentation.</w:t>
      </w:r>
      <w:r>
        <w:rPr>
          <w:b/>
        </w:rPr>
        <w:t xml:space="preserve"> </w:t>
      </w:r>
    </w:p>
    <w:p w14:paraId="240287A2" w14:textId="77777777" w:rsidR="00827563" w:rsidRDefault="00436608">
      <w:pPr>
        <w:numPr>
          <w:ilvl w:val="0"/>
          <w:numId w:val="12"/>
        </w:numPr>
        <w:ind w:hanging="360"/>
      </w:pPr>
      <w:r>
        <w:t xml:space="preserve">Remove the main gas line distance piece, pilot gas line hose and </w:t>
      </w:r>
      <w:proofErr w:type="spellStart"/>
      <w:r>
        <w:t>air line</w:t>
      </w:r>
      <w:proofErr w:type="spellEnd"/>
      <w:r>
        <w:t xml:space="preserve"> hose.</w:t>
      </w:r>
      <w:r>
        <w:rPr>
          <w:b/>
        </w:rPr>
        <w:t xml:space="preserve"> </w:t>
      </w:r>
    </w:p>
    <w:p w14:paraId="101A1CEF" w14:textId="77777777" w:rsidR="00827563" w:rsidRDefault="00436608">
      <w:pPr>
        <w:numPr>
          <w:ilvl w:val="0"/>
          <w:numId w:val="12"/>
        </w:numPr>
        <w:ind w:hanging="360"/>
      </w:pPr>
      <w:r>
        <w:t>Tie a manila rope to the burner assembly hook and load the burner. Gas cut the side angle supports and slowly lowers the burner assembly on the flare stack top platform. Use good quality manila rope of minimum 1 inch dia.</w:t>
      </w:r>
      <w:r>
        <w:rPr>
          <w:b/>
        </w:rPr>
        <w:t xml:space="preserve"> </w:t>
      </w:r>
    </w:p>
    <w:p w14:paraId="54D4B073" w14:textId="77777777" w:rsidR="00827563" w:rsidRDefault="00436608">
      <w:pPr>
        <w:numPr>
          <w:ilvl w:val="0"/>
          <w:numId w:val="12"/>
        </w:numPr>
        <w:ind w:hanging="360"/>
      </w:pPr>
      <w:r>
        <w:t>Remove the 50 mm flat of the hand railing by loosening the bolts.</w:t>
      </w:r>
      <w:r>
        <w:rPr>
          <w:b/>
        </w:rPr>
        <w:t xml:space="preserve"> </w:t>
      </w:r>
    </w:p>
    <w:p w14:paraId="7E820B62" w14:textId="77777777" w:rsidR="00827563" w:rsidRDefault="00436608">
      <w:pPr>
        <w:numPr>
          <w:ilvl w:val="0"/>
          <w:numId w:val="12"/>
        </w:numPr>
        <w:ind w:hanging="360"/>
      </w:pPr>
      <w:r>
        <w:t>For lowering the burner assembly on ground, put a pulley on the support channel hook provided for lifting/lowering of the burner assembly. Tie one end of the manila rope to the burner assembly hook, pass it through the pulley, lower the manila rope on the ground and wind the other end around a rigid structure. Keep minimum 6 people on the ground and lower the burner by slowly releasing the manila rope. Ensure that the bottom area is barricaded with “Work in progress” tape.</w:t>
      </w:r>
      <w:r>
        <w:rPr>
          <w:b/>
        </w:rPr>
        <w:t xml:space="preserve"> </w:t>
      </w:r>
    </w:p>
    <w:p w14:paraId="5DFBA61C" w14:textId="77777777" w:rsidR="00827563" w:rsidRDefault="00436608">
      <w:pPr>
        <w:numPr>
          <w:ilvl w:val="0"/>
          <w:numId w:val="12"/>
        </w:numPr>
        <w:ind w:hanging="360"/>
      </w:pPr>
      <w:r>
        <w:t xml:space="preserve">Follow the same procedure while hoisting new burner assembly on flare stack top. Manila rope to be wound around a rigid support on the ground and rope to be pulled by minimum 6 people to raise burner from the ground to flare stack top. </w:t>
      </w:r>
    </w:p>
    <w:p w14:paraId="1A207596" w14:textId="77777777" w:rsidR="00827563" w:rsidRDefault="00436608">
      <w:pPr>
        <w:numPr>
          <w:ilvl w:val="0"/>
          <w:numId w:val="12"/>
        </w:numPr>
        <w:ind w:hanging="360"/>
      </w:pPr>
      <w:r>
        <w:t xml:space="preserve">Fix back the hand railing 50 mm flat by bolting once the burner assembly is placed on top platform. </w:t>
      </w:r>
    </w:p>
    <w:p w14:paraId="6A4BC72B" w14:textId="77777777" w:rsidR="00827563" w:rsidRDefault="00436608">
      <w:pPr>
        <w:numPr>
          <w:ilvl w:val="0"/>
          <w:numId w:val="12"/>
        </w:numPr>
        <w:ind w:hanging="360"/>
      </w:pPr>
      <w:r>
        <w:lastRenderedPageBreak/>
        <w:t xml:space="preserve">Fix back the burner assembly by placing it at 45 </w:t>
      </w:r>
      <w:proofErr w:type="spellStart"/>
      <w:r>
        <w:t>deg</w:t>
      </w:r>
      <w:proofErr w:type="spellEnd"/>
      <w:r>
        <w:t xml:space="preserve"> position and weld it with supporting angles. If required, modify the distance piece pipe orientation to match the burner pipe setting. </w:t>
      </w:r>
    </w:p>
    <w:p w14:paraId="7824A7FD" w14:textId="77777777" w:rsidR="00827563" w:rsidRDefault="00436608">
      <w:pPr>
        <w:numPr>
          <w:ilvl w:val="0"/>
          <w:numId w:val="12"/>
        </w:numPr>
        <w:ind w:hanging="360"/>
      </w:pPr>
      <w:r>
        <w:t xml:space="preserve">Fix back the pilot gas line hose and </w:t>
      </w:r>
      <w:proofErr w:type="spellStart"/>
      <w:r>
        <w:t>air line</w:t>
      </w:r>
      <w:proofErr w:type="spellEnd"/>
      <w:r>
        <w:t xml:space="preserve"> hose and inform electrical to do burner coil connections and instrumentation to fix back the thermo well. </w:t>
      </w:r>
    </w:p>
    <w:p w14:paraId="314DA047" w14:textId="77777777" w:rsidR="00827563" w:rsidRDefault="00436608">
      <w:pPr>
        <w:spacing w:after="0" w:line="259" w:lineRule="auto"/>
        <w:ind w:left="0" w:firstLine="0"/>
      </w:pPr>
      <w:r>
        <w:t xml:space="preserve"> </w:t>
      </w:r>
    </w:p>
    <w:p w14:paraId="0A0A97F1" w14:textId="77777777" w:rsidR="000E0937" w:rsidRDefault="00436608">
      <w:pPr>
        <w:numPr>
          <w:ilvl w:val="0"/>
          <w:numId w:val="12"/>
        </w:numPr>
        <w:ind w:hanging="360"/>
      </w:pPr>
      <w:r>
        <w:t xml:space="preserve">Give clearance to production to break the water seal after completion of the job and after ensuring that all the people have come down from the flare stack. </w:t>
      </w:r>
    </w:p>
    <w:p w14:paraId="5373AB5A" w14:textId="77777777" w:rsidR="000E0937" w:rsidRDefault="000E0937" w:rsidP="003E04E2">
      <w:pPr>
        <w:pStyle w:val="ListParagraph"/>
        <w:rPr>
          <w:b/>
        </w:rPr>
      </w:pPr>
    </w:p>
    <w:p w14:paraId="17817B62" w14:textId="77777777" w:rsidR="00827563" w:rsidRDefault="00436608">
      <w:pPr>
        <w:numPr>
          <w:ilvl w:val="0"/>
          <w:numId w:val="12"/>
        </w:numPr>
        <w:ind w:hanging="360"/>
      </w:pPr>
      <w:r>
        <w:rPr>
          <w:b/>
        </w:rPr>
        <w:t xml:space="preserve">Activity 3: Flare stack burner electric coil changing </w:t>
      </w:r>
    </w:p>
    <w:p w14:paraId="5D67105A" w14:textId="77777777" w:rsidR="00827563" w:rsidRDefault="00436608">
      <w:pPr>
        <w:spacing w:after="0" w:line="259" w:lineRule="auto"/>
        <w:ind w:left="0" w:firstLine="0"/>
      </w:pPr>
      <w:r>
        <w:t xml:space="preserve"> </w:t>
      </w:r>
    </w:p>
    <w:p w14:paraId="55EB3DE9" w14:textId="77777777" w:rsidR="00827563" w:rsidRDefault="00436608">
      <w:pPr>
        <w:numPr>
          <w:ilvl w:val="0"/>
          <w:numId w:val="13"/>
        </w:numPr>
        <w:ind w:hanging="360"/>
      </w:pPr>
      <w:r>
        <w:t>Ensure that the flare stack on which work is to be carried out is water sealed as per the above procedure of production department. Mechanical engineer in charge to countercheck the water sealing and valve closing prior to taking the permit.</w:t>
      </w:r>
      <w:r>
        <w:rPr>
          <w:b/>
        </w:rPr>
        <w:t xml:space="preserve"> </w:t>
      </w:r>
    </w:p>
    <w:p w14:paraId="3CB2FF18" w14:textId="77777777" w:rsidR="00827563" w:rsidRDefault="00436608">
      <w:pPr>
        <w:numPr>
          <w:ilvl w:val="0"/>
          <w:numId w:val="13"/>
        </w:numPr>
        <w:ind w:hanging="360"/>
      </w:pPr>
      <w:r>
        <w:t xml:space="preserve">Take work permit from shift superintendent/production engineer in charge. </w:t>
      </w:r>
      <w:r>
        <w:rPr>
          <w:b/>
        </w:rPr>
        <w:t xml:space="preserve"> </w:t>
      </w:r>
    </w:p>
    <w:p w14:paraId="39F10154" w14:textId="77777777" w:rsidR="00827563" w:rsidRDefault="00436608">
      <w:pPr>
        <w:numPr>
          <w:ilvl w:val="0"/>
          <w:numId w:val="13"/>
        </w:numPr>
        <w:ind w:hanging="360"/>
      </w:pPr>
      <w:r>
        <w:t>Take the burner shutdown on which the work is to be carried out as per electrical shutdown procedure.</w:t>
      </w:r>
      <w:r>
        <w:rPr>
          <w:b/>
        </w:rPr>
        <w:t xml:space="preserve"> </w:t>
      </w:r>
    </w:p>
    <w:p w14:paraId="6DCCC389" w14:textId="77777777" w:rsidR="00827563" w:rsidRDefault="00436608">
      <w:pPr>
        <w:numPr>
          <w:ilvl w:val="0"/>
          <w:numId w:val="13"/>
        </w:numPr>
        <w:ind w:hanging="360"/>
      </w:pPr>
      <w:r>
        <w:t>Carry 2 nos. Co monitors while going on flare stack.</w:t>
      </w:r>
      <w:r>
        <w:rPr>
          <w:b/>
        </w:rPr>
        <w:t xml:space="preserve"> </w:t>
      </w:r>
    </w:p>
    <w:p w14:paraId="63765EAC" w14:textId="77777777" w:rsidR="00827563" w:rsidRDefault="00436608">
      <w:pPr>
        <w:numPr>
          <w:ilvl w:val="0"/>
          <w:numId w:val="13"/>
        </w:numPr>
        <w:ind w:hanging="360"/>
      </w:pPr>
      <w:r>
        <w:t>Ensure that the burner coil connections are removed by electrical and the thermo-well is removed by instrumentation.</w:t>
      </w:r>
      <w:r>
        <w:rPr>
          <w:b/>
        </w:rPr>
        <w:t xml:space="preserve"> </w:t>
      </w:r>
    </w:p>
    <w:p w14:paraId="4F1AC8B8" w14:textId="77777777" w:rsidR="00827563" w:rsidRDefault="00436608">
      <w:pPr>
        <w:numPr>
          <w:ilvl w:val="0"/>
          <w:numId w:val="13"/>
        </w:numPr>
        <w:ind w:hanging="360"/>
      </w:pPr>
      <w:r>
        <w:t xml:space="preserve">Remove the main gas line distance piece, pilot gas line hose and </w:t>
      </w:r>
      <w:proofErr w:type="spellStart"/>
      <w:r>
        <w:t>air line</w:t>
      </w:r>
      <w:proofErr w:type="spellEnd"/>
      <w:r>
        <w:t xml:space="preserve"> hose.</w:t>
      </w:r>
      <w:r>
        <w:rPr>
          <w:b/>
        </w:rPr>
        <w:t xml:space="preserve"> </w:t>
      </w:r>
    </w:p>
    <w:p w14:paraId="51932BAF" w14:textId="77777777" w:rsidR="00827563" w:rsidRDefault="00436608">
      <w:pPr>
        <w:numPr>
          <w:ilvl w:val="0"/>
          <w:numId w:val="13"/>
        </w:numPr>
        <w:ind w:hanging="360"/>
      </w:pPr>
      <w:r>
        <w:t>Remove all the bolts of the burner assembly flange and remove out the electric coil of the burner.</w:t>
      </w:r>
      <w:r>
        <w:rPr>
          <w:b/>
        </w:rPr>
        <w:t xml:space="preserve"> </w:t>
      </w:r>
    </w:p>
    <w:p w14:paraId="15FFC78C" w14:textId="77777777" w:rsidR="00827563" w:rsidRDefault="00436608">
      <w:pPr>
        <w:numPr>
          <w:ilvl w:val="0"/>
          <w:numId w:val="13"/>
        </w:numPr>
        <w:ind w:hanging="360"/>
      </w:pPr>
      <w:r>
        <w:t>Inform electrical to replace the damaged coil with a new coil.</w:t>
      </w:r>
      <w:r>
        <w:rPr>
          <w:b/>
        </w:rPr>
        <w:t xml:space="preserve"> </w:t>
      </w:r>
    </w:p>
    <w:p w14:paraId="1096F9B7" w14:textId="77777777" w:rsidR="00827563" w:rsidRDefault="00436608">
      <w:pPr>
        <w:numPr>
          <w:ilvl w:val="0"/>
          <w:numId w:val="13"/>
        </w:numPr>
        <w:ind w:hanging="360"/>
      </w:pPr>
      <w:r>
        <w:t>After clearance from electrical, fix back the coil inside the burner and tighten all the bolts of the burner assembly flange.</w:t>
      </w:r>
      <w:r>
        <w:rPr>
          <w:b/>
        </w:rPr>
        <w:t xml:space="preserve"> </w:t>
      </w:r>
    </w:p>
    <w:p w14:paraId="0AF68945" w14:textId="77777777" w:rsidR="00827563" w:rsidRDefault="00436608">
      <w:pPr>
        <w:numPr>
          <w:ilvl w:val="0"/>
          <w:numId w:val="13"/>
        </w:numPr>
        <w:ind w:hanging="360"/>
      </w:pPr>
      <w:r>
        <w:t xml:space="preserve">Fix back the main gas line distance piece, pilot gas line hose and </w:t>
      </w:r>
      <w:proofErr w:type="spellStart"/>
      <w:r>
        <w:t>air line</w:t>
      </w:r>
      <w:proofErr w:type="spellEnd"/>
      <w:r>
        <w:t xml:space="preserve"> hose and inform electrical to do burner coil connections and instrumentation to fix back the thermo well.</w:t>
      </w:r>
      <w:r>
        <w:rPr>
          <w:b/>
        </w:rPr>
        <w:t xml:space="preserve"> </w:t>
      </w:r>
    </w:p>
    <w:p w14:paraId="2EFCE0DA" w14:textId="77777777" w:rsidR="00827563" w:rsidRDefault="00436608">
      <w:pPr>
        <w:numPr>
          <w:ilvl w:val="0"/>
          <w:numId w:val="13"/>
        </w:numPr>
        <w:ind w:hanging="360"/>
      </w:pPr>
      <w:r>
        <w:t xml:space="preserve">Give clearance to production to break the water seal after completion of the job and after ensuring that all the people have come down from the flare stack. </w:t>
      </w:r>
    </w:p>
    <w:p w14:paraId="364ADB4B" w14:textId="77777777" w:rsidR="00827563" w:rsidRDefault="00436608">
      <w:pPr>
        <w:spacing w:after="0" w:line="259" w:lineRule="auto"/>
        <w:ind w:left="0" w:firstLine="0"/>
      </w:pPr>
      <w:r>
        <w:t xml:space="preserve"> </w:t>
      </w:r>
    </w:p>
    <w:p w14:paraId="70CBACC0" w14:textId="77777777" w:rsidR="00827563" w:rsidRDefault="00436608">
      <w:pPr>
        <w:pStyle w:val="Heading1"/>
        <w:ind w:left="-5"/>
      </w:pPr>
      <w:r>
        <w:t xml:space="preserve">Activity 4: Flare stack structural/pipeline jobs and painting </w:t>
      </w:r>
    </w:p>
    <w:p w14:paraId="50AF4027" w14:textId="77777777" w:rsidR="00827563" w:rsidRDefault="00436608">
      <w:pPr>
        <w:spacing w:after="0" w:line="259" w:lineRule="auto"/>
        <w:ind w:left="0" w:firstLine="0"/>
      </w:pPr>
      <w:r>
        <w:rPr>
          <w:b/>
        </w:rPr>
        <w:t xml:space="preserve"> </w:t>
      </w:r>
    </w:p>
    <w:p w14:paraId="6E3D027D" w14:textId="77777777" w:rsidR="00827563" w:rsidRDefault="00436608">
      <w:pPr>
        <w:numPr>
          <w:ilvl w:val="0"/>
          <w:numId w:val="14"/>
        </w:numPr>
        <w:ind w:hanging="360"/>
      </w:pPr>
      <w:r>
        <w:t xml:space="preserve">Ensure that the flare stack on which work is to be carried out is water sealed as per the above procedure of production department. Mechanical engineer </w:t>
      </w:r>
      <w:proofErr w:type="spellStart"/>
      <w:r>
        <w:t>incharge</w:t>
      </w:r>
      <w:proofErr w:type="spellEnd"/>
      <w:r>
        <w:t xml:space="preserve"> to countercheck the water sealing and valve closing prior to taking the permit. </w:t>
      </w:r>
    </w:p>
    <w:p w14:paraId="35956BF3" w14:textId="77777777" w:rsidR="00827563" w:rsidRDefault="00436608">
      <w:pPr>
        <w:numPr>
          <w:ilvl w:val="0"/>
          <w:numId w:val="14"/>
        </w:numPr>
        <w:ind w:hanging="360"/>
      </w:pPr>
      <w:r>
        <w:t xml:space="preserve">Take work permit from shift superintendent/production engineer in charge.  </w:t>
      </w:r>
    </w:p>
    <w:p w14:paraId="405B0A8A" w14:textId="77777777" w:rsidR="00827563" w:rsidRDefault="00436608">
      <w:pPr>
        <w:numPr>
          <w:ilvl w:val="0"/>
          <w:numId w:val="14"/>
        </w:numPr>
        <w:spacing w:after="36"/>
        <w:ind w:hanging="360"/>
      </w:pPr>
      <w:r>
        <w:t xml:space="preserve">Carry 2 nos. Co monitors while going on flare stack. </w:t>
      </w:r>
    </w:p>
    <w:p w14:paraId="7FB031FC" w14:textId="77777777" w:rsidR="00827563" w:rsidRDefault="00436608">
      <w:pPr>
        <w:numPr>
          <w:ilvl w:val="0"/>
          <w:numId w:val="14"/>
        </w:numPr>
        <w:ind w:hanging="360"/>
      </w:pPr>
      <w:r>
        <w:lastRenderedPageBreak/>
        <w:t xml:space="preserve">Ensure that the ground area below the flare stack is fully barricaded with “Work in Progress” tape. </w:t>
      </w:r>
    </w:p>
    <w:p w14:paraId="257A994B" w14:textId="77777777" w:rsidR="00827563" w:rsidRDefault="00436608">
      <w:pPr>
        <w:numPr>
          <w:ilvl w:val="0"/>
          <w:numId w:val="14"/>
        </w:numPr>
        <w:ind w:hanging="360"/>
      </w:pPr>
      <w:r>
        <w:t xml:space="preserve">Carry out the structural/pipeline jobs as per WI/MAINT/94 and painting jobs as per WI/MAINT/92. </w:t>
      </w:r>
    </w:p>
    <w:p w14:paraId="6B5798C0" w14:textId="77777777" w:rsidR="00827563" w:rsidRDefault="00436608">
      <w:pPr>
        <w:numPr>
          <w:ilvl w:val="0"/>
          <w:numId w:val="14"/>
        </w:numPr>
        <w:ind w:hanging="360"/>
      </w:pPr>
      <w:r>
        <w:t xml:space="preserve">Proper /pipe scaffolding to be made for carrying out structural/pipeline/ painting jobs. </w:t>
      </w:r>
    </w:p>
    <w:p w14:paraId="1A8BFB08" w14:textId="77777777" w:rsidR="00827563" w:rsidRDefault="00436608">
      <w:pPr>
        <w:numPr>
          <w:ilvl w:val="0"/>
          <w:numId w:val="14"/>
        </w:numPr>
        <w:ind w:hanging="360"/>
      </w:pPr>
      <w:r>
        <w:t xml:space="preserve">Give clearance to production to break the water seal after completion of the job and after ensuring that all the people have come down from the flare stack. </w:t>
      </w:r>
    </w:p>
    <w:p w14:paraId="072A305C" w14:textId="77777777" w:rsidR="00827563" w:rsidRDefault="00436608">
      <w:pPr>
        <w:spacing w:after="0" w:line="259" w:lineRule="auto"/>
        <w:ind w:left="360" w:firstLine="0"/>
      </w:pPr>
      <w:r>
        <w:t xml:space="preserve"> </w:t>
      </w:r>
    </w:p>
    <w:p w14:paraId="788DF3B7" w14:textId="77777777" w:rsidR="00827563" w:rsidRDefault="00436608">
      <w:pPr>
        <w:spacing w:after="0" w:line="259" w:lineRule="auto"/>
        <w:ind w:left="0" w:firstLine="0"/>
      </w:pPr>
      <w:r>
        <w:rPr>
          <w:b/>
        </w:rPr>
        <w:t xml:space="preserve"> </w:t>
      </w:r>
    </w:p>
    <w:p w14:paraId="78CB9974" w14:textId="77777777" w:rsidR="00827563" w:rsidRDefault="00436608">
      <w:pPr>
        <w:spacing w:after="0" w:line="259" w:lineRule="auto"/>
        <w:ind w:left="0" w:firstLine="0"/>
      </w:pPr>
      <w:r>
        <w:t xml:space="preserve"> </w:t>
      </w:r>
    </w:p>
    <w:p w14:paraId="35CAFF96" w14:textId="77777777" w:rsidR="00827563" w:rsidRDefault="00436608">
      <w:pPr>
        <w:spacing w:after="0" w:line="259" w:lineRule="auto"/>
        <w:ind w:left="360" w:firstLine="0"/>
      </w:pPr>
      <w:r>
        <w:rPr>
          <w:b/>
        </w:rPr>
        <w:t xml:space="preserve"> </w:t>
      </w:r>
    </w:p>
    <w:p w14:paraId="47BBEE7D" w14:textId="77777777" w:rsidR="00827563" w:rsidRDefault="00436608">
      <w:pPr>
        <w:pStyle w:val="Heading1"/>
        <w:ind w:left="-5"/>
      </w:pPr>
      <w:r>
        <w:t xml:space="preserve">Activity 5: Flare stack spare burner assembly trials at slag dryer plant </w:t>
      </w:r>
    </w:p>
    <w:p w14:paraId="0FB918D1" w14:textId="77777777" w:rsidR="00827563" w:rsidRDefault="00436608">
      <w:pPr>
        <w:spacing w:after="0" w:line="259" w:lineRule="auto"/>
        <w:ind w:left="0" w:firstLine="0"/>
      </w:pPr>
      <w:r>
        <w:t xml:space="preserve"> </w:t>
      </w:r>
    </w:p>
    <w:p w14:paraId="4AF9B083" w14:textId="77777777" w:rsidR="00827563" w:rsidRDefault="00436608">
      <w:pPr>
        <w:spacing w:after="0" w:line="259" w:lineRule="auto"/>
        <w:ind w:left="0" w:firstLine="0"/>
      </w:pPr>
      <w:r>
        <w:rPr>
          <w:b/>
        </w:rPr>
        <w:t xml:space="preserve"> </w:t>
      </w:r>
    </w:p>
    <w:p w14:paraId="67F58055" w14:textId="77777777" w:rsidR="00827563" w:rsidRDefault="00436608">
      <w:pPr>
        <w:numPr>
          <w:ilvl w:val="0"/>
          <w:numId w:val="15"/>
        </w:numPr>
        <w:ind w:hanging="360"/>
      </w:pPr>
      <w:r>
        <w:t xml:space="preserve">Place the burner assembly at 45 </w:t>
      </w:r>
      <w:proofErr w:type="spellStart"/>
      <w:r>
        <w:t>deg</w:t>
      </w:r>
      <w:proofErr w:type="spellEnd"/>
      <w:r>
        <w:t xml:space="preserve"> angle on a rigid support. </w:t>
      </w:r>
    </w:p>
    <w:p w14:paraId="5049288D" w14:textId="77777777" w:rsidR="00827563" w:rsidRDefault="00436608">
      <w:pPr>
        <w:numPr>
          <w:ilvl w:val="0"/>
          <w:numId w:val="15"/>
        </w:numPr>
        <w:ind w:hanging="360"/>
      </w:pPr>
      <w:r>
        <w:t xml:space="preserve">Connect the </w:t>
      </w:r>
      <w:proofErr w:type="spellStart"/>
      <w:r>
        <w:t>air line</w:t>
      </w:r>
      <w:proofErr w:type="spellEnd"/>
      <w:r>
        <w:t xml:space="preserve"> hose of SDP to the burner. </w:t>
      </w:r>
    </w:p>
    <w:p w14:paraId="21A583BD" w14:textId="77777777" w:rsidR="00827563" w:rsidRDefault="00436608">
      <w:pPr>
        <w:numPr>
          <w:ilvl w:val="0"/>
          <w:numId w:val="15"/>
        </w:numPr>
        <w:ind w:hanging="360"/>
      </w:pPr>
      <w:r>
        <w:t xml:space="preserve">Inform production engineer to break the SDP water seal. Slightly open the gas line ball valve to flush the bottom 40 NB gas line hose to drain out water from the hose. This activity to be done in presence of production engineer with a Co monitor to avoid water entering inside the coil. </w:t>
      </w:r>
      <w:proofErr w:type="spellStart"/>
      <w:r>
        <w:rPr>
          <w:b/>
        </w:rPr>
        <w:t>Resp</w:t>
      </w:r>
      <w:proofErr w:type="spellEnd"/>
      <w:r>
        <w:rPr>
          <w:b/>
        </w:rPr>
        <w:t>: Production engineer.</w:t>
      </w:r>
      <w:r>
        <w:t xml:space="preserve"> </w:t>
      </w:r>
    </w:p>
    <w:p w14:paraId="65BBAD52" w14:textId="77777777" w:rsidR="00827563" w:rsidRDefault="00436608">
      <w:pPr>
        <w:numPr>
          <w:ilvl w:val="0"/>
          <w:numId w:val="15"/>
        </w:numPr>
        <w:ind w:hanging="360"/>
      </w:pPr>
      <w:r>
        <w:t xml:space="preserve">Once the gas line is flushed, close the ball valve and connect the hose flange to the burner and give clearance to electrical for the trials. </w:t>
      </w:r>
    </w:p>
    <w:p w14:paraId="6BF4FD73" w14:textId="77777777" w:rsidR="00827563" w:rsidRDefault="00436608">
      <w:pPr>
        <w:numPr>
          <w:ilvl w:val="0"/>
          <w:numId w:val="15"/>
        </w:numPr>
        <w:ind w:hanging="360"/>
      </w:pPr>
      <w:r w:rsidRPr="00896788">
        <w:t xml:space="preserve">Disconnect the gas line and </w:t>
      </w:r>
      <w:proofErr w:type="spellStart"/>
      <w:r w:rsidRPr="00896788">
        <w:t>air line</w:t>
      </w:r>
      <w:proofErr w:type="spellEnd"/>
      <w:r w:rsidRPr="00896788">
        <w:t xml:space="preserve"> hose after the trials and place them in their respective</w:t>
      </w:r>
      <w:r>
        <w:t xml:space="preserve"> positions. </w:t>
      </w:r>
    </w:p>
    <w:p w14:paraId="30AC1CBD" w14:textId="77777777" w:rsidR="00827563" w:rsidRDefault="00436608">
      <w:pPr>
        <w:spacing w:after="0" w:line="259" w:lineRule="auto"/>
        <w:ind w:left="0" w:firstLine="0"/>
      </w:pPr>
      <w:r>
        <w:t xml:space="preserve"> </w:t>
      </w:r>
    </w:p>
    <w:p w14:paraId="55D75128" w14:textId="77777777" w:rsidR="00827563" w:rsidRDefault="00436608">
      <w:pPr>
        <w:spacing w:after="3" w:line="259" w:lineRule="auto"/>
        <w:ind w:left="-5"/>
      </w:pPr>
      <w:r>
        <w:rPr>
          <w:b/>
        </w:rPr>
        <w:t xml:space="preserve">DO: </w:t>
      </w:r>
    </w:p>
    <w:p w14:paraId="405144D9" w14:textId="77777777" w:rsidR="00827563" w:rsidRDefault="00436608">
      <w:pPr>
        <w:spacing w:after="0" w:line="259" w:lineRule="auto"/>
        <w:ind w:left="0" w:firstLine="0"/>
      </w:pPr>
      <w:r>
        <w:t xml:space="preserve"> </w:t>
      </w:r>
    </w:p>
    <w:p w14:paraId="08CB0018" w14:textId="77777777" w:rsidR="00827563" w:rsidRDefault="00436608">
      <w:pPr>
        <w:numPr>
          <w:ilvl w:val="0"/>
          <w:numId w:val="16"/>
        </w:numPr>
        <w:ind w:hanging="360"/>
      </w:pPr>
      <w:r>
        <w:t xml:space="preserve">Ensure that BF1 flare stack is isolated while working on GEPL flare stack. </w:t>
      </w:r>
    </w:p>
    <w:p w14:paraId="6ECF423A" w14:textId="77777777" w:rsidR="00827563" w:rsidRDefault="00436608">
      <w:pPr>
        <w:numPr>
          <w:ilvl w:val="0"/>
          <w:numId w:val="16"/>
        </w:numPr>
        <w:ind w:hanging="360"/>
      </w:pPr>
      <w:r>
        <w:t xml:space="preserve">Carry 2 nos. Co monitors while working on flare stack. </w:t>
      </w:r>
    </w:p>
    <w:p w14:paraId="202C9D0A" w14:textId="77777777" w:rsidR="00827563" w:rsidRDefault="00436608">
      <w:pPr>
        <w:numPr>
          <w:ilvl w:val="0"/>
          <w:numId w:val="16"/>
        </w:numPr>
        <w:ind w:hanging="360"/>
      </w:pPr>
      <w:r>
        <w:t xml:space="preserve">Ensure that there is no person movement under the burner while dismantling and erection </w:t>
      </w:r>
    </w:p>
    <w:p w14:paraId="6A9146BF" w14:textId="77777777" w:rsidR="00827563" w:rsidRDefault="00436608">
      <w:pPr>
        <w:spacing w:after="0" w:line="259" w:lineRule="auto"/>
        <w:ind w:left="0" w:firstLine="0"/>
      </w:pPr>
      <w:r>
        <w:t xml:space="preserve"> </w:t>
      </w:r>
    </w:p>
    <w:p w14:paraId="6253FD7A" w14:textId="77777777" w:rsidR="00827563" w:rsidRDefault="00436608">
      <w:pPr>
        <w:spacing w:after="0" w:line="259" w:lineRule="auto"/>
        <w:ind w:left="0" w:firstLine="0"/>
      </w:pPr>
      <w:r>
        <w:t xml:space="preserve"> </w:t>
      </w:r>
    </w:p>
    <w:p w14:paraId="4B302755" w14:textId="77777777" w:rsidR="00827563" w:rsidRDefault="00436608">
      <w:pPr>
        <w:spacing w:after="0" w:line="259" w:lineRule="auto"/>
        <w:ind w:left="360" w:firstLine="0"/>
      </w:pPr>
      <w:r>
        <w:t xml:space="preserve"> </w:t>
      </w:r>
    </w:p>
    <w:p w14:paraId="1161C4F1" w14:textId="77777777" w:rsidR="00827563" w:rsidRDefault="00436608">
      <w:pPr>
        <w:spacing w:after="3" w:line="259" w:lineRule="auto"/>
        <w:ind w:left="-5"/>
      </w:pPr>
      <w:r>
        <w:rPr>
          <w:b/>
        </w:rPr>
        <w:t xml:space="preserve">DO NOT: </w:t>
      </w:r>
    </w:p>
    <w:p w14:paraId="6ECD1BF4" w14:textId="77777777" w:rsidR="00827563" w:rsidRDefault="00436608">
      <w:pPr>
        <w:spacing w:after="0" w:line="259" w:lineRule="auto"/>
        <w:ind w:left="0" w:firstLine="0"/>
      </w:pPr>
      <w:r>
        <w:t xml:space="preserve"> </w:t>
      </w:r>
    </w:p>
    <w:p w14:paraId="4DB647A4" w14:textId="77777777" w:rsidR="00827563" w:rsidRDefault="00436608">
      <w:pPr>
        <w:numPr>
          <w:ilvl w:val="0"/>
          <w:numId w:val="16"/>
        </w:numPr>
        <w:ind w:hanging="360"/>
      </w:pPr>
      <w:r>
        <w:lastRenderedPageBreak/>
        <w:t xml:space="preserve">Work if Co gas level is above 50 ppm. Wait for the gas level to come down or the wind direction to change. </w:t>
      </w:r>
    </w:p>
    <w:p w14:paraId="64E73CE9" w14:textId="77777777" w:rsidR="00827563" w:rsidRDefault="00436608">
      <w:pPr>
        <w:numPr>
          <w:ilvl w:val="0"/>
          <w:numId w:val="16"/>
        </w:numPr>
        <w:spacing w:after="53"/>
        <w:ind w:hanging="360"/>
      </w:pPr>
      <w:r>
        <w:t xml:space="preserve">Work on flare stack when it is raining/lightning. </w:t>
      </w:r>
      <w:r>
        <w:rPr>
          <w:rFonts w:ascii="Segoe UI Symbol" w:eastAsia="Segoe UI Symbol" w:hAnsi="Segoe UI Symbol" w:cs="Segoe UI Symbol"/>
        </w:rPr>
        <w:t></w:t>
      </w:r>
      <w:r>
        <w:rPr>
          <w:rFonts w:ascii="Arial" w:eastAsia="Arial" w:hAnsi="Arial" w:cs="Arial"/>
        </w:rPr>
        <w:t xml:space="preserve"> </w:t>
      </w:r>
      <w:r>
        <w:t xml:space="preserve">Work on flare stack after 6 pm. </w:t>
      </w:r>
    </w:p>
    <w:p w14:paraId="1618AAC9" w14:textId="77777777" w:rsidR="00827563" w:rsidRDefault="00436608">
      <w:pPr>
        <w:spacing w:after="74" w:line="259" w:lineRule="auto"/>
        <w:ind w:left="1440" w:firstLine="0"/>
      </w:pPr>
      <w:r>
        <w:t xml:space="preserve"> </w:t>
      </w:r>
    </w:p>
    <w:p w14:paraId="4B5CA953" w14:textId="77777777" w:rsidR="00827563" w:rsidRDefault="00436608">
      <w:pPr>
        <w:spacing w:after="0" w:line="259" w:lineRule="auto"/>
        <w:ind w:left="0" w:firstLine="0"/>
      </w:pPr>
      <w:r>
        <w:t xml:space="preserve"> </w:t>
      </w:r>
    </w:p>
    <w:p w14:paraId="3CD8B9DB" w14:textId="739CAAE0" w:rsidR="00827563" w:rsidRDefault="00436608">
      <w:pPr>
        <w:spacing w:after="0" w:line="259" w:lineRule="auto"/>
        <w:ind w:left="0" w:firstLine="0"/>
        <w:rPr>
          <w:ins w:id="2" w:author="Archana Mandrekar" w:date="2022-12-14T16:01:00Z"/>
        </w:rPr>
      </w:pPr>
      <w:r>
        <w:t xml:space="preserve"> </w:t>
      </w:r>
    </w:p>
    <w:p w14:paraId="5C5446B0" w14:textId="77777777" w:rsidR="007059E3" w:rsidRDefault="007059E3">
      <w:pPr>
        <w:spacing w:after="0" w:line="259" w:lineRule="auto"/>
        <w:ind w:left="0" w:firstLine="0"/>
      </w:pPr>
    </w:p>
    <w:tbl>
      <w:tblPr>
        <w:tblStyle w:val="TableGrid"/>
        <w:tblW w:w="9465" w:type="dxa"/>
        <w:tblInd w:w="-108" w:type="dxa"/>
        <w:tblCellMar>
          <w:top w:w="12" w:type="dxa"/>
          <w:left w:w="108" w:type="dxa"/>
          <w:right w:w="115" w:type="dxa"/>
        </w:tblCellMar>
        <w:tblLook w:val="04A0" w:firstRow="1" w:lastRow="0" w:firstColumn="1" w:lastColumn="0" w:noHBand="0" w:noVBand="1"/>
      </w:tblPr>
      <w:tblGrid>
        <w:gridCol w:w="3085"/>
        <w:gridCol w:w="3156"/>
        <w:gridCol w:w="3224"/>
      </w:tblGrid>
      <w:tr w:rsidR="00827563" w:rsidDel="00F13552" w14:paraId="669ABBF6" w14:textId="77777777">
        <w:trPr>
          <w:trHeight w:val="631"/>
          <w:del w:id="3" w:author="Sham Parab" w:date="2021-05-28T09:49:00Z"/>
        </w:trPr>
        <w:tc>
          <w:tcPr>
            <w:tcW w:w="3085" w:type="dxa"/>
            <w:tcBorders>
              <w:top w:val="single" w:sz="4" w:space="0" w:color="000000"/>
              <w:left w:val="single" w:sz="4" w:space="0" w:color="000000"/>
              <w:bottom w:val="single" w:sz="4" w:space="0" w:color="000000"/>
              <w:right w:val="single" w:sz="4" w:space="0" w:color="000000"/>
            </w:tcBorders>
          </w:tcPr>
          <w:p w14:paraId="615EE531" w14:textId="77777777" w:rsidR="00827563" w:rsidDel="00F13552" w:rsidRDefault="00436608">
            <w:pPr>
              <w:spacing w:after="0" w:line="259" w:lineRule="auto"/>
              <w:ind w:left="0" w:firstLine="0"/>
              <w:rPr>
                <w:del w:id="4" w:author="Sham Parab" w:date="2021-05-28T09:49:00Z"/>
              </w:rPr>
            </w:pPr>
            <w:del w:id="5" w:author="Sham Parab" w:date="2021-05-28T09:49:00Z">
              <w:r w:rsidDel="00F13552">
                <w:rPr>
                  <w:b/>
                  <w:sz w:val="18"/>
                </w:rPr>
                <w:delText xml:space="preserve">Prepared By:  </w:delText>
              </w:r>
            </w:del>
          </w:p>
          <w:p w14:paraId="108B7274" w14:textId="77777777" w:rsidR="00827563" w:rsidDel="00F13552" w:rsidRDefault="00436608">
            <w:pPr>
              <w:spacing w:after="0" w:line="259" w:lineRule="auto"/>
              <w:ind w:left="0" w:firstLine="0"/>
              <w:rPr>
                <w:del w:id="6" w:author="Sham Parab" w:date="2021-05-28T09:49:00Z"/>
              </w:rPr>
            </w:pPr>
            <w:del w:id="7" w:author="Sham Parab" w:date="2021-05-28T09:49:00Z">
              <w:r w:rsidDel="00F13552">
                <w:rPr>
                  <w:sz w:val="18"/>
                </w:rPr>
                <w:delText xml:space="preserve">Head – Mechanical Maintenance </w:delText>
              </w:r>
            </w:del>
          </w:p>
        </w:tc>
        <w:tc>
          <w:tcPr>
            <w:tcW w:w="3156" w:type="dxa"/>
            <w:tcBorders>
              <w:top w:val="single" w:sz="4" w:space="0" w:color="000000"/>
              <w:left w:val="single" w:sz="4" w:space="0" w:color="000000"/>
              <w:bottom w:val="single" w:sz="4" w:space="0" w:color="000000"/>
              <w:right w:val="single" w:sz="4" w:space="0" w:color="000000"/>
            </w:tcBorders>
          </w:tcPr>
          <w:p w14:paraId="50B283F6" w14:textId="77777777" w:rsidR="00827563" w:rsidDel="00F13552" w:rsidRDefault="00436608">
            <w:pPr>
              <w:spacing w:after="0" w:line="259" w:lineRule="auto"/>
              <w:ind w:left="0" w:firstLine="0"/>
              <w:rPr>
                <w:del w:id="8" w:author="Sham Parab" w:date="2021-05-28T09:49:00Z"/>
              </w:rPr>
            </w:pPr>
            <w:del w:id="9" w:author="Sham Parab" w:date="2021-05-28T09:49:00Z">
              <w:r w:rsidDel="00F13552">
                <w:rPr>
                  <w:b/>
                  <w:sz w:val="18"/>
                </w:rPr>
                <w:delText xml:space="preserve">Reviewed &amp; Issued By:  </w:delText>
              </w:r>
            </w:del>
          </w:p>
          <w:p w14:paraId="6B7D5A91" w14:textId="77777777" w:rsidR="00827563" w:rsidDel="00F13552" w:rsidRDefault="00436608">
            <w:pPr>
              <w:spacing w:after="0" w:line="259" w:lineRule="auto"/>
              <w:ind w:left="0" w:firstLine="0"/>
              <w:rPr>
                <w:del w:id="10" w:author="Sham Parab" w:date="2021-05-28T09:49:00Z"/>
              </w:rPr>
            </w:pPr>
            <w:del w:id="11" w:author="Sham Parab" w:date="2021-05-28T09:49:00Z">
              <w:r w:rsidDel="00F13552">
                <w:rPr>
                  <w:sz w:val="18"/>
                </w:rPr>
                <w:delText xml:space="preserve">Management Representative </w:delText>
              </w:r>
            </w:del>
          </w:p>
        </w:tc>
        <w:tc>
          <w:tcPr>
            <w:tcW w:w="3224" w:type="dxa"/>
            <w:tcBorders>
              <w:top w:val="single" w:sz="4" w:space="0" w:color="000000"/>
              <w:left w:val="single" w:sz="4" w:space="0" w:color="000000"/>
              <w:bottom w:val="single" w:sz="4" w:space="0" w:color="000000"/>
              <w:right w:val="single" w:sz="4" w:space="0" w:color="000000"/>
            </w:tcBorders>
          </w:tcPr>
          <w:p w14:paraId="43086396" w14:textId="77777777" w:rsidR="00827563" w:rsidDel="00F13552" w:rsidRDefault="00436608">
            <w:pPr>
              <w:spacing w:after="0" w:line="259" w:lineRule="auto"/>
              <w:ind w:left="0" w:firstLine="0"/>
              <w:rPr>
                <w:del w:id="12" w:author="Sham Parab" w:date="2021-05-28T09:49:00Z"/>
              </w:rPr>
            </w:pPr>
            <w:del w:id="13" w:author="Sham Parab" w:date="2021-05-28T09:49:00Z">
              <w:r w:rsidDel="00F13552">
                <w:rPr>
                  <w:b/>
                  <w:sz w:val="18"/>
                </w:rPr>
                <w:delText xml:space="preserve">Approved By:  </w:delText>
              </w:r>
            </w:del>
          </w:p>
          <w:p w14:paraId="33E15586" w14:textId="77777777" w:rsidR="00827563" w:rsidDel="00F13552" w:rsidRDefault="00436608">
            <w:pPr>
              <w:spacing w:after="0" w:line="259" w:lineRule="auto"/>
              <w:ind w:left="0" w:firstLine="0"/>
              <w:rPr>
                <w:del w:id="14" w:author="Sham Parab" w:date="2021-05-28T09:49:00Z"/>
              </w:rPr>
            </w:pPr>
            <w:del w:id="15" w:author="Sham Parab" w:date="2021-05-28T09:49:00Z">
              <w:r w:rsidDel="00F13552">
                <w:rPr>
                  <w:sz w:val="18"/>
                </w:rPr>
                <w:delText xml:space="preserve">Head – Central Engineering, Maintenance </w:delText>
              </w:r>
            </w:del>
          </w:p>
        </w:tc>
      </w:tr>
      <w:tr w:rsidR="00827563" w:rsidDel="00F13552" w14:paraId="0C37888E" w14:textId="77777777">
        <w:trPr>
          <w:trHeight w:val="589"/>
          <w:del w:id="16" w:author="Sham Parab" w:date="2021-05-28T09:49:00Z"/>
        </w:trPr>
        <w:tc>
          <w:tcPr>
            <w:tcW w:w="3085" w:type="dxa"/>
            <w:tcBorders>
              <w:top w:val="single" w:sz="4" w:space="0" w:color="000000"/>
              <w:left w:val="single" w:sz="4" w:space="0" w:color="000000"/>
              <w:bottom w:val="single" w:sz="4" w:space="0" w:color="000000"/>
              <w:right w:val="single" w:sz="4" w:space="0" w:color="000000"/>
            </w:tcBorders>
          </w:tcPr>
          <w:p w14:paraId="5929B4BE" w14:textId="77777777" w:rsidR="00827563" w:rsidDel="00F13552" w:rsidRDefault="00436608">
            <w:pPr>
              <w:spacing w:after="0" w:line="259" w:lineRule="auto"/>
              <w:ind w:left="0" w:firstLine="0"/>
              <w:rPr>
                <w:del w:id="17" w:author="Sham Parab" w:date="2021-05-28T09:49:00Z"/>
              </w:rPr>
            </w:pPr>
            <w:del w:id="18" w:author="Sham Parab" w:date="2021-05-28T09:49:00Z">
              <w:r w:rsidDel="00F13552">
                <w:rPr>
                  <w:b/>
                  <w:sz w:val="18"/>
                </w:rPr>
                <w:delText xml:space="preserve">Signature: </w:delText>
              </w:r>
            </w:del>
          </w:p>
          <w:p w14:paraId="3007B7D6" w14:textId="77777777" w:rsidR="00827563" w:rsidDel="00F13552" w:rsidRDefault="00436608">
            <w:pPr>
              <w:spacing w:after="0" w:line="259" w:lineRule="auto"/>
              <w:ind w:left="0" w:firstLine="0"/>
              <w:rPr>
                <w:del w:id="19" w:author="Sham Parab" w:date="2021-05-28T09:49:00Z"/>
              </w:rPr>
            </w:pPr>
            <w:del w:id="20" w:author="Sham Parab" w:date="2021-05-28T09:49:00Z">
              <w:r w:rsidDel="00F13552">
                <w:rPr>
                  <w:b/>
                  <w:sz w:val="18"/>
                </w:rPr>
                <w:delText xml:space="preserve"> </w:delText>
              </w:r>
            </w:del>
          </w:p>
        </w:tc>
        <w:tc>
          <w:tcPr>
            <w:tcW w:w="3156" w:type="dxa"/>
            <w:tcBorders>
              <w:top w:val="single" w:sz="4" w:space="0" w:color="000000"/>
              <w:left w:val="single" w:sz="4" w:space="0" w:color="000000"/>
              <w:bottom w:val="single" w:sz="4" w:space="0" w:color="000000"/>
              <w:right w:val="single" w:sz="4" w:space="0" w:color="000000"/>
            </w:tcBorders>
          </w:tcPr>
          <w:p w14:paraId="33246C47" w14:textId="77777777" w:rsidR="00827563" w:rsidDel="00F13552" w:rsidRDefault="00436608">
            <w:pPr>
              <w:spacing w:after="0" w:line="259" w:lineRule="auto"/>
              <w:ind w:left="0" w:firstLine="0"/>
              <w:rPr>
                <w:del w:id="21" w:author="Sham Parab" w:date="2021-05-28T09:49:00Z"/>
              </w:rPr>
            </w:pPr>
            <w:del w:id="22" w:author="Sham Parab" w:date="2021-05-28T09:49:00Z">
              <w:r w:rsidDel="00F13552">
                <w:rPr>
                  <w:b/>
                  <w:sz w:val="18"/>
                </w:rPr>
                <w:delText xml:space="preserve">Signature: </w:delText>
              </w:r>
            </w:del>
          </w:p>
        </w:tc>
        <w:tc>
          <w:tcPr>
            <w:tcW w:w="3224" w:type="dxa"/>
            <w:tcBorders>
              <w:top w:val="single" w:sz="4" w:space="0" w:color="000000"/>
              <w:left w:val="single" w:sz="4" w:space="0" w:color="000000"/>
              <w:bottom w:val="single" w:sz="4" w:space="0" w:color="000000"/>
              <w:right w:val="single" w:sz="4" w:space="0" w:color="000000"/>
            </w:tcBorders>
          </w:tcPr>
          <w:p w14:paraId="175AA9FA" w14:textId="77777777" w:rsidR="00827563" w:rsidDel="00F13552" w:rsidRDefault="00436608">
            <w:pPr>
              <w:spacing w:after="0" w:line="259" w:lineRule="auto"/>
              <w:ind w:left="0" w:firstLine="0"/>
              <w:rPr>
                <w:del w:id="23" w:author="Sham Parab" w:date="2021-05-28T09:49:00Z"/>
              </w:rPr>
            </w:pPr>
            <w:del w:id="24" w:author="Sham Parab" w:date="2021-05-28T09:49:00Z">
              <w:r w:rsidDel="00F13552">
                <w:rPr>
                  <w:b/>
                  <w:sz w:val="18"/>
                </w:rPr>
                <w:delText xml:space="preserve">Signature: </w:delText>
              </w:r>
            </w:del>
          </w:p>
        </w:tc>
      </w:tr>
      <w:tr w:rsidR="00827563" w:rsidDel="00F13552" w14:paraId="4F4C2889" w14:textId="77777777">
        <w:trPr>
          <w:trHeight w:val="218"/>
          <w:del w:id="25" w:author="Sham Parab" w:date="2021-05-28T09:49:00Z"/>
        </w:trPr>
        <w:tc>
          <w:tcPr>
            <w:tcW w:w="3085" w:type="dxa"/>
            <w:tcBorders>
              <w:top w:val="single" w:sz="4" w:space="0" w:color="000000"/>
              <w:left w:val="single" w:sz="4" w:space="0" w:color="000000"/>
              <w:bottom w:val="single" w:sz="4" w:space="0" w:color="000000"/>
              <w:right w:val="single" w:sz="4" w:space="0" w:color="000000"/>
            </w:tcBorders>
          </w:tcPr>
          <w:p w14:paraId="497E73EC" w14:textId="77777777" w:rsidR="00827563" w:rsidDel="00F13552" w:rsidRDefault="00436608" w:rsidP="00896788">
            <w:pPr>
              <w:spacing w:after="0" w:line="259" w:lineRule="auto"/>
              <w:ind w:left="0" w:firstLine="0"/>
              <w:rPr>
                <w:del w:id="26" w:author="Sham Parab" w:date="2021-05-28T09:49:00Z"/>
              </w:rPr>
            </w:pPr>
            <w:del w:id="27" w:author="Sham Parab" w:date="2021-05-28T09:49:00Z">
              <w:r w:rsidDel="00F13552">
                <w:rPr>
                  <w:b/>
                  <w:sz w:val="18"/>
                </w:rPr>
                <w:delText xml:space="preserve">Date: </w:delText>
              </w:r>
              <w:r w:rsidR="00896788" w:rsidDel="00F13552">
                <w:rPr>
                  <w:b/>
                  <w:sz w:val="18"/>
                </w:rPr>
                <w:delText>01.05.2020</w:delText>
              </w:r>
            </w:del>
          </w:p>
        </w:tc>
        <w:tc>
          <w:tcPr>
            <w:tcW w:w="3156" w:type="dxa"/>
            <w:tcBorders>
              <w:top w:val="single" w:sz="4" w:space="0" w:color="000000"/>
              <w:left w:val="single" w:sz="4" w:space="0" w:color="000000"/>
              <w:bottom w:val="single" w:sz="4" w:space="0" w:color="000000"/>
              <w:right w:val="single" w:sz="4" w:space="0" w:color="000000"/>
            </w:tcBorders>
          </w:tcPr>
          <w:p w14:paraId="1331F164" w14:textId="77777777" w:rsidR="00827563" w:rsidDel="00F13552" w:rsidRDefault="00436608" w:rsidP="00896788">
            <w:pPr>
              <w:spacing w:after="0" w:line="259" w:lineRule="auto"/>
              <w:ind w:left="0" w:firstLine="0"/>
              <w:rPr>
                <w:del w:id="28" w:author="Sham Parab" w:date="2021-05-28T09:49:00Z"/>
              </w:rPr>
            </w:pPr>
            <w:del w:id="29" w:author="Sham Parab" w:date="2021-05-28T09:49:00Z">
              <w:r w:rsidDel="00F13552">
                <w:rPr>
                  <w:b/>
                  <w:sz w:val="18"/>
                </w:rPr>
                <w:delText xml:space="preserve">Date: </w:delText>
              </w:r>
              <w:r w:rsidR="00896788" w:rsidDel="00F13552">
                <w:rPr>
                  <w:b/>
                  <w:sz w:val="18"/>
                </w:rPr>
                <w:delText>01.05.2020</w:delText>
              </w:r>
            </w:del>
          </w:p>
        </w:tc>
        <w:tc>
          <w:tcPr>
            <w:tcW w:w="3224" w:type="dxa"/>
            <w:tcBorders>
              <w:top w:val="single" w:sz="4" w:space="0" w:color="000000"/>
              <w:left w:val="single" w:sz="4" w:space="0" w:color="000000"/>
              <w:bottom w:val="single" w:sz="4" w:space="0" w:color="000000"/>
              <w:right w:val="single" w:sz="4" w:space="0" w:color="000000"/>
            </w:tcBorders>
          </w:tcPr>
          <w:p w14:paraId="7E0635D5" w14:textId="77777777" w:rsidR="00827563" w:rsidDel="00F13552" w:rsidRDefault="00436608" w:rsidP="00896788">
            <w:pPr>
              <w:spacing w:after="0" w:line="259" w:lineRule="auto"/>
              <w:ind w:left="0" w:firstLine="0"/>
              <w:rPr>
                <w:del w:id="30" w:author="Sham Parab" w:date="2021-05-28T09:49:00Z"/>
              </w:rPr>
            </w:pPr>
            <w:del w:id="31" w:author="Sham Parab" w:date="2021-05-28T09:49:00Z">
              <w:r w:rsidDel="00F13552">
                <w:rPr>
                  <w:b/>
                  <w:sz w:val="18"/>
                </w:rPr>
                <w:delText xml:space="preserve">Date: </w:delText>
              </w:r>
              <w:r w:rsidR="00896788" w:rsidDel="00F13552">
                <w:rPr>
                  <w:b/>
                  <w:sz w:val="18"/>
                </w:rPr>
                <w:delText>01.05.2020</w:delText>
              </w:r>
            </w:del>
          </w:p>
        </w:tc>
      </w:tr>
    </w:tbl>
    <w:p w14:paraId="37BBE8DC" w14:textId="77777777" w:rsidR="00F13552" w:rsidRDefault="00436608">
      <w:pPr>
        <w:spacing w:after="0" w:line="259" w:lineRule="auto"/>
        <w:ind w:left="0" w:firstLine="0"/>
        <w:rPr>
          <w:ins w:id="32" w:author="Sham Parab" w:date="2021-05-28T09:53:00Z"/>
        </w:rPr>
      </w:pPr>
      <w:r>
        <w:rPr>
          <w:sz w:val="20"/>
        </w:rPr>
        <w:t xml:space="preserve"> </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F13552" w:rsidRPr="00B80FF3" w:rsidDel="007059E3" w14:paraId="331B23DD" w14:textId="1DEDCC0B" w:rsidTr="006C53B7">
        <w:trPr>
          <w:trHeight w:val="316"/>
          <w:ins w:id="33" w:author="Sham Parab" w:date="2021-05-28T09:53:00Z"/>
          <w:del w:id="34" w:author="Archana Mandrekar" w:date="2022-12-14T16:01:00Z"/>
        </w:trPr>
        <w:tc>
          <w:tcPr>
            <w:tcW w:w="2802" w:type="dxa"/>
            <w:shd w:val="clear" w:color="auto" w:fill="auto"/>
          </w:tcPr>
          <w:p w14:paraId="3EE118A3" w14:textId="69BE99C5" w:rsidR="00F13552" w:rsidRPr="00B80FF3" w:rsidDel="007059E3" w:rsidRDefault="00F13552" w:rsidP="006C53B7">
            <w:pPr>
              <w:spacing w:after="0"/>
              <w:rPr>
                <w:ins w:id="35" w:author="Sham Parab" w:date="2021-05-28T09:53:00Z"/>
                <w:del w:id="36" w:author="Archana Mandrekar" w:date="2022-12-14T16:01:00Z"/>
                <w:b/>
              </w:rPr>
            </w:pPr>
            <w:ins w:id="37" w:author="Sham Parab" w:date="2021-05-28T09:53:00Z">
              <w:del w:id="38" w:author="Archana Mandrekar" w:date="2022-12-14T16:01:00Z">
                <w:r w:rsidRPr="00B80FF3" w:rsidDel="007059E3">
                  <w:rPr>
                    <w:b/>
                  </w:rPr>
                  <w:delText xml:space="preserve">Prepared By: </w:delText>
                </w:r>
              </w:del>
            </w:ins>
          </w:p>
          <w:p w14:paraId="5C7B0173" w14:textId="293E7F8F" w:rsidR="00F13552" w:rsidRPr="00B80FF3" w:rsidDel="007059E3" w:rsidRDefault="00F13552" w:rsidP="006C53B7">
            <w:pPr>
              <w:spacing w:after="0"/>
              <w:rPr>
                <w:ins w:id="39" w:author="Sham Parab" w:date="2021-05-28T09:53:00Z"/>
                <w:del w:id="40" w:author="Archana Mandrekar" w:date="2022-12-14T16:01:00Z"/>
              </w:rPr>
            </w:pPr>
            <w:ins w:id="41" w:author="Sham Parab" w:date="2021-05-28T09:53:00Z">
              <w:del w:id="42" w:author="Archana Mandrekar" w:date="2022-12-14T16:01:00Z">
                <w:r w:rsidDel="007059E3">
                  <w:delText>Area Engineer</w:delText>
                </w:r>
              </w:del>
            </w:ins>
          </w:p>
        </w:tc>
        <w:tc>
          <w:tcPr>
            <w:tcW w:w="3160" w:type="dxa"/>
            <w:shd w:val="clear" w:color="auto" w:fill="auto"/>
          </w:tcPr>
          <w:p w14:paraId="75F3899E" w14:textId="4ED91449" w:rsidR="00F13552" w:rsidRPr="00B80FF3" w:rsidDel="007059E3" w:rsidRDefault="00F13552" w:rsidP="006C53B7">
            <w:pPr>
              <w:spacing w:after="0"/>
              <w:rPr>
                <w:ins w:id="43" w:author="Sham Parab" w:date="2021-05-28T09:53:00Z"/>
                <w:del w:id="44" w:author="Archana Mandrekar" w:date="2022-12-14T16:01:00Z"/>
                <w:b/>
              </w:rPr>
            </w:pPr>
            <w:ins w:id="45" w:author="Sham Parab" w:date="2021-05-28T09:53:00Z">
              <w:del w:id="46" w:author="Archana Mandrekar" w:date="2022-12-14T16:01:00Z">
                <w:r w:rsidRPr="00B80FF3" w:rsidDel="007059E3">
                  <w:rPr>
                    <w:b/>
                  </w:rPr>
                  <w:delText xml:space="preserve">Reviewed &amp; Issued By: </w:delText>
                </w:r>
              </w:del>
            </w:ins>
          </w:p>
          <w:p w14:paraId="1AF3615F" w14:textId="1403A4AE" w:rsidR="00F13552" w:rsidRPr="00B80FF3" w:rsidDel="007059E3" w:rsidRDefault="00F13552" w:rsidP="006C53B7">
            <w:pPr>
              <w:spacing w:after="0"/>
              <w:rPr>
                <w:ins w:id="47" w:author="Sham Parab" w:date="2021-05-28T09:53:00Z"/>
                <w:del w:id="48" w:author="Archana Mandrekar" w:date="2022-12-14T16:01:00Z"/>
              </w:rPr>
            </w:pPr>
            <w:ins w:id="49" w:author="Sham Parab" w:date="2021-05-28T09:53:00Z">
              <w:del w:id="50" w:author="Archana Mandrekar" w:date="2022-12-14T16:01:00Z">
                <w:r w:rsidRPr="00B80FF3" w:rsidDel="007059E3">
                  <w:delText>Management Representative</w:delText>
                </w:r>
              </w:del>
            </w:ins>
          </w:p>
        </w:tc>
        <w:tc>
          <w:tcPr>
            <w:tcW w:w="3133" w:type="dxa"/>
            <w:shd w:val="clear" w:color="auto" w:fill="auto"/>
          </w:tcPr>
          <w:p w14:paraId="05EB2D71" w14:textId="0079369C" w:rsidR="00F13552" w:rsidRPr="00B80FF3" w:rsidDel="007059E3" w:rsidRDefault="00F13552" w:rsidP="006C53B7">
            <w:pPr>
              <w:spacing w:after="0"/>
              <w:rPr>
                <w:ins w:id="51" w:author="Sham Parab" w:date="2021-05-28T09:53:00Z"/>
                <w:del w:id="52" w:author="Archana Mandrekar" w:date="2022-12-14T16:01:00Z"/>
                <w:b/>
              </w:rPr>
            </w:pPr>
            <w:ins w:id="53" w:author="Sham Parab" w:date="2021-05-28T09:53:00Z">
              <w:del w:id="54" w:author="Archana Mandrekar" w:date="2022-12-14T16:01:00Z">
                <w:r w:rsidRPr="00B80FF3" w:rsidDel="007059E3">
                  <w:rPr>
                    <w:b/>
                  </w:rPr>
                  <w:delText xml:space="preserve">Approved By: </w:delText>
                </w:r>
              </w:del>
            </w:ins>
          </w:p>
          <w:p w14:paraId="2A3AF6CF" w14:textId="75F04757" w:rsidR="00F13552" w:rsidRPr="00B80FF3" w:rsidDel="007059E3" w:rsidRDefault="00F13552" w:rsidP="006C53B7">
            <w:pPr>
              <w:spacing w:after="0"/>
              <w:rPr>
                <w:ins w:id="55" w:author="Sham Parab" w:date="2021-05-28T09:53:00Z"/>
                <w:del w:id="56" w:author="Archana Mandrekar" w:date="2022-12-14T16:01:00Z"/>
              </w:rPr>
            </w:pPr>
            <w:ins w:id="57" w:author="Sham Parab" w:date="2021-05-28T09:53:00Z">
              <w:del w:id="58" w:author="Archana Mandrekar" w:date="2022-12-14T16:01:00Z">
                <w:r w:rsidDel="007059E3">
                  <w:delText>Mechanical Head</w:delText>
                </w:r>
              </w:del>
            </w:ins>
          </w:p>
        </w:tc>
      </w:tr>
      <w:tr w:rsidR="00F13552" w:rsidRPr="00B80FF3" w:rsidDel="007059E3" w14:paraId="32457DE1" w14:textId="699DFBB1" w:rsidTr="006C53B7">
        <w:trPr>
          <w:trHeight w:val="1062"/>
          <w:ins w:id="59" w:author="Sham Parab" w:date="2021-05-28T09:53:00Z"/>
          <w:del w:id="60" w:author="Archana Mandrekar" w:date="2022-12-14T16:01:00Z"/>
        </w:trPr>
        <w:tc>
          <w:tcPr>
            <w:tcW w:w="2802" w:type="dxa"/>
            <w:shd w:val="clear" w:color="auto" w:fill="auto"/>
          </w:tcPr>
          <w:p w14:paraId="333BA5C2" w14:textId="56F5D0EF" w:rsidR="00F13552" w:rsidRPr="00B80FF3" w:rsidDel="007059E3" w:rsidRDefault="00F13552" w:rsidP="006C53B7">
            <w:pPr>
              <w:rPr>
                <w:ins w:id="61" w:author="Sham Parab" w:date="2021-05-28T09:53:00Z"/>
                <w:del w:id="62" w:author="Archana Mandrekar" w:date="2022-12-14T16:01:00Z"/>
                <w:b/>
              </w:rPr>
            </w:pPr>
            <w:ins w:id="63" w:author="Sham Parab" w:date="2021-05-28T09:53:00Z">
              <w:del w:id="64" w:author="Archana Mandrekar" w:date="2022-12-14T16:01:00Z">
                <w:r w:rsidDel="007059E3">
                  <w:rPr>
                    <w:b/>
                  </w:rPr>
                  <w:delText>Signature:</w:delText>
                </w:r>
              </w:del>
            </w:ins>
          </w:p>
        </w:tc>
        <w:tc>
          <w:tcPr>
            <w:tcW w:w="3160" w:type="dxa"/>
            <w:shd w:val="clear" w:color="auto" w:fill="auto"/>
          </w:tcPr>
          <w:p w14:paraId="1252E077" w14:textId="289486EE" w:rsidR="00F13552" w:rsidRPr="00B80FF3" w:rsidDel="007059E3" w:rsidRDefault="00F13552" w:rsidP="006C53B7">
            <w:pPr>
              <w:rPr>
                <w:ins w:id="65" w:author="Sham Parab" w:date="2021-05-28T09:53:00Z"/>
                <w:del w:id="66" w:author="Archana Mandrekar" w:date="2022-12-14T16:01:00Z"/>
                <w:b/>
              </w:rPr>
            </w:pPr>
            <w:ins w:id="67" w:author="Sham Parab" w:date="2021-05-28T09:53:00Z">
              <w:del w:id="68" w:author="Archana Mandrekar" w:date="2022-12-14T16:01:00Z">
                <w:r w:rsidDel="007059E3">
                  <w:rPr>
                    <w:b/>
                  </w:rPr>
                  <w:delText>Signature:</w:delText>
                </w:r>
              </w:del>
            </w:ins>
          </w:p>
        </w:tc>
        <w:tc>
          <w:tcPr>
            <w:tcW w:w="3133" w:type="dxa"/>
            <w:shd w:val="clear" w:color="auto" w:fill="auto"/>
          </w:tcPr>
          <w:p w14:paraId="1079F8AB" w14:textId="28D0B434" w:rsidR="00F13552" w:rsidRPr="00B80FF3" w:rsidDel="007059E3" w:rsidRDefault="00F13552" w:rsidP="006C53B7">
            <w:pPr>
              <w:rPr>
                <w:ins w:id="69" w:author="Sham Parab" w:date="2021-05-28T09:53:00Z"/>
                <w:del w:id="70" w:author="Archana Mandrekar" w:date="2022-12-14T16:01:00Z"/>
                <w:b/>
              </w:rPr>
            </w:pPr>
            <w:ins w:id="71" w:author="Sham Parab" w:date="2021-05-28T09:53:00Z">
              <w:del w:id="72" w:author="Archana Mandrekar" w:date="2022-12-14T16:01:00Z">
                <w:r w:rsidDel="007059E3">
                  <w:rPr>
                    <w:b/>
                  </w:rPr>
                  <w:delText>Signature:</w:delText>
                </w:r>
              </w:del>
            </w:ins>
          </w:p>
        </w:tc>
      </w:tr>
      <w:tr w:rsidR="00F13552" w:rsidRPr="00B80FF3" w:rsidDel="007059E3" w14:paraId="0238FBA6" w14:textId="399065C3" w:rsidTr="006C53B7">
        <w:trPr>
          <w:trHeight w:val="56"/>
          <w:ins w:id="73" w:author="Sham Parab" w:date="2021-05-28T09:53:00Z"/>
          <w:del w:id="74" w:author="Archana Mandrekar" w:date="2022-12-14T16:01:00Z"/>
        </w:trPr>
        <w:tc>
          <w:tcPr>
            <w:tcW w:w="2802" w:type="dxa"/>
            <w:shd w:val="clear" w:color="auto" w:fill="auto"/>
          </w:tcPr>
          <w:p w14:paraId="2EFAFEB3" w14:textId="1557FC0D" w:rsidR="00F13552" w:rsidRPr="00B80FF3" w:rsidDel="007059E3" w:rsidRDefault="00F13552" w:rsidP="006C53B7">
            <w:pPr>
              <w:rPr>
                <w:ins w:id="75" w:author="Sham Parab" w:date="2021-05-28T09:53:00Z"/>
                <w:del w:id="76" w:author="Archana Mandrekar" w:date="2022-12-14T16:01:00Z"/>
                <w:b/>
              </w:rPr>
            </w:pPr>
            <w:ins w:id="77" w:author="Sham Parab" w:date="2021-05-28T09:53:00Z">
              <w:del w:id="78" w:author="Archana Mandrekar" w:date="2022-12-14T16:01:00Z">
                <w:r w:rsidRPr="00B80FF3" w:rsidDel="007059E3">
                  <w:rPr>
                    <w:b/>
                  </w:rPr>
                  <w:delText>Date:</w:delText>
                </w:r>
                <w:r w:rsidDel="007059E3">
                  <w:rPr>
                    <w:b/>
                  </w:rPr>
                  <w:delText>30.05.2021</w:delText>
                </w:r>
              </w:del>
            </w:ins>
          </w:p>
        </w:tc>
        <w:tc>
          <w:tcPr>
            <w:tcW w:w="3160" w:type="dxa"/>
            <w:shd w:val="clear" w:color="auto" w:fill="auto"/>
          </w:tcPr>
          <w:p w14:paraId="6E09EA52" w14:textId="4BB287E9" w:rsidR="00F13552" w:rsidRPr="00B80FF3" w:rsidDel="007059E3" w:rsidRDefault="00F13552" w:rsidP="006C53B7">
            <w:pPr>
              <w:rPr>
                <w:ins w:id="79" w:author="Sham Parab" w:date="2021-05-28T09:53:00Z"/>
                <w:del w:id="80" w:author="Archana Mandrekar" w:date="2022-12-14T16:01:00Z"/>
                <w:b/>
              </w:rPr>
            </w:pPr>
            <w:ins w:id="81" w:author="Sham Parab" w:date="2021-05-28T09:53:00Z">
              <w:del w:id="82" w:author="Archana Mandrekar" w:date="2022-12-14T16:01:00Z">
                <w:r w:rsidRPr="00B80FF3" w:rsidDel="007059E3">
                  <w:rPr>
                    <w:b/>
                  </w:rPr>
                  <w:delText xml:space="preserve">Date: </w:delText>
                </w:r>
                <w:r w:rsidDel="007059E3">
                  <w:rPr>
                    <w:b/>
                  </w:rPr>
                  <w:delText>30.05.2021</w:delText>
                </w:r>
              </w:del>
            </w:ins>
          </w:p>
        </w:tc>
        <w:tc>
          <w:tcPr>
            <w:tcW w:w="3133" w:type="dxa"/>
            <w:shd w:val="clear" w:color="auto" w:fill="auto"/>
          </w:tcPr>
          <w:p w14:paraId="0D6F4F11" w14:textId="43BCB59F" w:rsidR="00F13552" w:rsidRPr="00B80FF3" w:rsidDel="007059E3" w:rsidRDefault="00F13552" w:rsidP="006C53B7">
            <w:pPr>
              <w:rPr>
                <w:ins w:id="83" w:author="Sham Parab" w:date="2021-05-28T09:53:00Z"/>
                <w:del w:id="84" w:author="Archana Mandrekar" w:date="2022-12-14T16:01:00Z"/>
                <w:b/>
              </w:rPr>
            </w:pPr>
            <w:ins w:id="85" w:author="Sham Parab" w:date="2021-05-28T09:53:00Z">
              <w:del w:id="86" w:author="Archana Mandrekar" w:date="2022-12-14T16:01:00Z">
                <w:r w:rsidRPr="00B80FF3" w:rsidDel="007059E3">
                  <w:rPr>
                    <w:b/>
                  </w:rPr>
                  <w:delText>Date:</w:delText>
                </w:r>
                <w:r w:rsidDel="007059E3">
                  <w:rPr>
                    <w:b/>
                  </w:rPr>
                  <w:delText xml:space="preserve"> 30.05.2021</w:delText>
                </w:r>
              </w:del>
            </w:ins>
          </w:p>
        </w:tc>
      </w:tr>
    </w:tbl>
    <w:p w14:paraId="5F1AB2D2" w14:textId="717C1D29" w:rsidR="00827563" w:rsidRDefault="00827563">
      <w:pPr>
        <w:spacing w:after="0" w:line="259" w:lineRule="auto"/>
        <w:ind w:left="0" w:firstLine="0"/>
        <w:rPr>
          <w:ins w:id="87" w:author="Archana Mandrekar" w:date="2022-12-14T16:01:00Z"/>
        </w:rPr>
      </w:pPr>
    </w:p>
    <w:p w14:paraId="4177AE3F" w14:textId="27648692" w:rsidR="007059E3" w:rsidRDefault="007059E3">
      <w:pPr>
        <w:spacing w:after="0" w:line="259" w:lineRule="auto"/>
        <w:ind w:left="0" w:firstLine="0"/>
        <w:rPr>
          <w:ins w:id="88" w:author="Archana Mandrekar" w:date="2022-12-14T16:01:00Z"/>
        </w:rPr>
      </w:pPr>
    </w:p>
    <w:p w14:paraId="3D013463" w14:textId="77777777" w:rsidR="007059E3" w:rsidRPr="000B56A0" w:rsidRDefault="007059E3" w:rsidP="007059E3">
      <w:pPr>
        <w:spacing w:before="100" w:beforeAutospacing="1" w:after="100" w:afterAutospacing="1" w:line="240" w:lineRule="auto"/>
        <w:rPr>
          <w:ins w:id="89" w:author="Archana Mandrekar" w:date="2022-12-14T16:01:00Z"/>
          <w:b/>
          <w:bCs/>
          <w:szCs w:val="24"/>
          <w:u w:val="single"/>
          <w:lang w:val="fr-FR"/>
        </w:rPr>
      </w:pPr>
      <w:ins w:id="90" w:author="Archana Mandrekar" w:date="2022-12-14T16:01:00Z">
        <w:r w:rsidRPr="000B56A0">
          <w:rPr>
            <w:b/>
            <w:bCs/>
            <w:szCs w:val="24"/>
            <w:u w:val="single"/>
            <w:lang w:val="fr-FR"/>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7059E3" w:rsidRPr="001E642A" w14:paraId="0CF53C8F" w14:textId="77777777" w:rsidTr="007677B2">
        <w:trPr>
          <w:ins w:id="91" w:author="Archana Mandrekar" w:date="2022-12-14T16:01:00Z"/>
        </w:trPr>
        <w:tc>
          <w:tcPr>
            <w:tcW w:w="1277" w:type="dxa"/>
            <w:tcBorders>
              <w:bottom w:val="single" w:sz="4" w:space="0" w:color="auto"/>
              <w:right w:val="single" w:sz="4" w:space="0" w:color="auto"/>
            </w:tcBorders>
          </w:tcPr>
          <w:p w14:paraId="72437F0C" w14:textId="77777777" w:rsidR="007059E3" w:rsidRPr="007C1842" w:rsidRDefault="007059E3" w:rsidP="007677B2">
            <w:pPr>
              <w:pStyle w:val="Header"/>
              <w:ind w:right="-108"/>
              <w:rPr>
                <w:ins w:id="92" w:author="Archana Mandrekar" w:date="2022-12-14T16:01:00Z"/>
                <w:b/>
              </w:rPr>
            </w:pPr>
            <w:ins w:id="93" w:author="Archana Mandrekar" w:date="2022-12-14T16:01:00Z">
              <w:r w:rsidRPr="007C1842">
                <w:rPr>
                  <w:b/>
                </w:rPr>
                <w:t>Date</w:t>
              </w:r>
            </w:ins>
          </w:p>
        </w:tc>
        <w:tc>
          <w:tcPr>
            <w:tcW w:w="1701" w:type="dxa"/>
            <w:tcBorders>
              <w:left w:val="single" w:sz="4" w:space="0" w:color="auto"/>
              <w:bottom w:val="single" w:sz="4" w:space="0" w:color="auto"/>
              <w:right w:val="single" w:sz="4" w:space="0" w:color="auto"/>
            </w:tcBorders>
          </w:tcPr>
          <w:p w14:paraId="226DDB55" w14:textId="77777777" w:rsidR="007059E3" w:rsidRPr="007C1842" w:rsidRDefault="007059E3" w:rsidP="007677B2">
            <w:pPr>
              <w:pStyle w:val="Header"/>
              <w:ind w:right="-151"/>
              <w:rPr>
                <w:ins w:id="94" w:author="Archana Mandrekar" w:date="2022-12-14T16:01:00Z"/>
                <w:b/>
              </w:rPr>
            </w:pPr>
            <w:ins w:id="95" w:author="Archana Mandrekar" w:date="2022-12-14T16:01: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6B841BFA" w14:textId="77777777" w:rsidR="007059E3" w:rsidRPr="007C1842" w:rsidRDefault="007059E3" w:rsidP="007677B2">
            <w:pPr>
              <w:pStyle w:val="Header"/>
              <w:ind w:right="-151"/>
              <w:rPr>
                <w:ins w:id="96" w:author="Archana Mandrekar" w:date="2022-12-14T16:01:00Z"/>
                <w:b/>
              </w:rPr>
            </w:pPr>
            <w:ins w:id="97" w:author="Archana Mandrekar" w:date="2022-12-14T16:01:00Z">
              <w:r w:rsidRPr="007C1842">
                <w:rPr>
                  <w:b/>
                </w:rPr>
                <w:t>Brief details of Revision</w:t>
              </w:r>
            </w:ins>
          </w:p>
        </w:tc>
        <w:tc>
          <w:tcPr>
            <w:tcW w:w="992" w:type="dxa"/>
            <w:tcBorders>
              <w:left w:val="single" w:sz="4" w:space="0" w:color="auto"/>
            </w:tcBorders>
          </w:tcPr>
          <w:p w14:paraId="46322654" w14:textId="77777777" w:rsidR="007059E3" w:rsidRPr="007C1842" w:rsidRDefault="007059E3" w:rsidP="007677B2">
            <w:pPr>
              <w:pStyle w:val="Header"/>
              <w:tabs>
                <w:tab w:val="left" w:pos="1440"/>
                <w:tab w:val="left" w:pos="3240"/>
                <w:tab w:val="left" w:pos="8820"/>
              </w:tabs>
              <w:ind w:left="-108" w:right="-151"/>
              <w:jc w:val="center"/>
              <w:rPr>
                <w:ins w:id="98" w:author="Archana Mandrekar" w:date="2022-12-14T16:01:00Z"/>
                <w:b/>
              </w:rPr>
            </w:pPr>
            <w:ins w:id="99" w:author="Archana Mandrekar" w:date="2022-12-14T16:01:00Z">
              <w:r w:rsidRPr="007C1842">
                <w:rPr>
                  <w:b/>
                </w:rPr>
                <w:t>New Rev.</w:t>
              </w:r>
            </w:ins>
          </w:p>
        </w:tc>
      </w:tr>
      <w:tr w:rsidR="007059E3" w:rsidRPr="001E642A" w14:paraId="29753D7F" w14:textId="77777777" w:rsidTr="007677B2">
        <w:trPr>
          <w:ins w:id="100" w:author="Archana Mandrekar" w:date="2022-12-14T16:01:00Z"/>
        </w:trPr>
        <w:tc>
          <w:tcPr>
            <w:tcW w:w="1277" w:type="dxa"/>
            <w:tcBorders>
              <w:top w:val="single" w:sz="4" w:space="0" w:color="auto"/>
              <w:right w:val="single" w:sz="4" w:space="0" w:color="auto"/>
            </w:tcBorders>
          </w:tcPr>
          <w:p w14:paraId="3720FDD6" w14:textId="77777777" w:rsidR="007059E3" w:rsidRPr="007C1842" w:rsidRDefault="007059E3" w:rsidP="007677B2">
            <w:pPr>
              <w:pStyle w:val="Header"/>
              <w:ind w:right="-108"/>
              <w:rPr>
                <w:ins w:id="101" w:author="Archana Mandrekar" w:date="2022-12-14T16:01:00Z"/>
              </w:rPr>
            </w:pPr>
          </w:p>
        </w:tc>
        <w:tc>
          <w:tcPr>
            <w:tcW w:w="1701" w:type="dxa"/>
            <w:tcBorders>
              <w:top w:val="single" w:sz="4" w:space="0" w:color="auto"/>
              <w:left w:val="single" w:sz="4" w:space="0" w:color="auto"/>
              <w:right w:val="single" w:sz="4" w:space="0" w:color="auto"/>
            </w:tcBorders>
          </w:tcPr>
          <w:p w14:paraId="07B6C3F3" w14:textId="77777777" w:rsidR="007059E3" w:rsidRPr="007C1842" w:rsidRDefault="007059E3" w:rsidP="007677B2">
            <w:pPr>
              <w:pStyle w:val="Header"/>
              <w:ind w:right="-151"/>
              <w:rPr>
                <w:ins w:id="102" w:author="Archana Mandrekar" w:date="2022-12-14T16:01:00Z"/>
              </w:rPr>
            </w:pPr>
          </w:p>
        </w:tc>
        <w:tc>
          <w:tcPr>
            <w:tcW w:w="5953" w:type="dxa"/>
            <w:tcBorders>
              <w:top w:val="single" w:sz="4" w:space="0" w:color="auto"/>
              <w:left w:val="single" w:sz="4" w:space="0" w:color="auto"/>
              <w:right w:val="single" w:sz="4" w:space="0" w:color="auto"/>
            </w:tcBorders>
          </w:tcPr>
          <w:p w14:paraId="09880684" w14:textId="77777777" w:rsidR="007059E3" w:rsidRPr="007C1842" w:rsidRDefault="007059E3" w:rsidP="007677B2">
            <w:pPr>
              <w:pStyle w:val="Header"/>
              <w:jc w:val="both"/>
              <w:rPr>
                <w:ins w:id="103" w:author="Archana Mandrekar" w:date="2022-12-14T16:01:00Z"/>
              </w:rPr>
            </w:pPr>
          </w:p>
        </w:tc>
        <w:tc>
          <w:tcPr>
            <w:tcW w:w="992" w:type="dxa"/>
            <w:tcBorders>
              <w:left w:val="single" w:sz="4" w:space="0" w:color="auto"/>
            </w:tcBorders>
          </w:tcPr>
          <w:p w14:paraId="426EA323" w14:textId="77777777" w:rsidR="007059E3" w:rsidRPr="007C1842" w:rsidRDefault="007059E3" w:rsidP="007677B2">
            <w:pPr>
              <w:pStyle w:val="Header"/>
              <w:tabs>
                <w:tab w:val="left" w:pos="1440"/>
                <w:tab w:val="left" w:pos="3240"/>
                <w:tab w:val="left" w:pos="8820"/>
              </w:tabs>
              <w:ind w:left="-108" w:right="-151"/>
              <w:jc w:val="center"/>
              <w:rPr>
                <w:ins w:id="104" w:author="Archana Mandrekar" w:date="2022-12-14T16:01:00Z"/>
              </w:rPr>
            </w:pPr>
          </w:p>
        </w:tc>
      </w:tr>
      <w:tr w:rsidR="007059E3" w:rsidRPr="001E642A" w14:paraId="5DA1E729" w14:textId="77777777" w:rsidTr="007677B2">
        <w:trPr>
          <w:ins w:id="105" w:author="Archana Mandrekar" w:date="2022-12-14T16:01:00Z"/>
        </w:trPr>
        <w:tc>
          <w:tcPr>
            <w:tcW w:w="1277" w:type="dxa"/>
            <w:tcBorders>
              <w:top w:val="single" w:sz="4" w:space="0" w:color="auto"/>
              <w:right w:val="single" w:sz="4" w:space="0" w:color="auto"/>
            </w:tcBorders>
          </w:tcPr>
          <w:p w14:paraId="11C50B6E" w14:textId="77777777" w:rsidR="007059E3" w:rsidRPr="007C1842" w:rsidRDefault="007059E3" w:rsidP="007677B2">
            <w:pPr>
              <w:pStyle w:val="Header"/>
              <w:ind w:right="-108"/>
              <w:rPr>
                <w:ins w:id="106" w:author="Archana Mandrekar" w:date="2022-12-14T16:01:00Z"/>
              </w:rPr>
            </w:pPr>
          </w:p>
        </w:tc>
        <w:tc>
          <w:tcPr>
            <w:tcW w:w="1701" w:type="dxa"/>
            <w:tcBorders>
              <w:top w:val="single" w:sz="4" w:space="0" w:color="auto"/>
              <w:left w:val="single" w:sz="4" w:space="0" w:color="auto"/>
              <w:right w:val="single" w:sz="4" w:space="0" w:color="auto"/>
            </w:tcBorders>
          </w:tcPr>
          <w:p w14:paraId="4F5429B7" w14:textId="77777777" w:rsidR="007059E3" w:rsidRPr="007C1842" w:rsidRDefault="007059E3" w:rsidP="007677B2">
            <w:pPr>
              <w:pStyle w:val="Header"/>
              <w:ind w:right="-151"/>
              <w:rPr>
                <w:ins w:id="107" w:author="Archana Mandrekar" w:date="2022-12-14T16:01:00Z"/>
              </w:rPr>
            </w:pPr>
          </w:p>
        </w:tc>
        <w:tc>
          <w:tcPr>
            <w:tcW w:w="5953" w:type="dxa"/>
            <w:tcBorders>
              <w:top w:val="single" w:sz="4" w:space="0" w:color="auto"/>
              <w:left w:val="single" w:sz="4" w:space="0" w:color="auto"/>
              <w:right w:val="single" w:sz="4" w:space="0" w:color="auto"/>
            </w:tcBorders>
          </w:tcPr>
          <w:p w14:paraId="6AD13881" w14:textId="77777777" w:rsidR="007059E3" w:rsidRPr="007C1842" w:rsidRDefault="007059E3" w:rsidP="007677B2">
            <w:pPr>
              <w:pStyle w:val="Header"/>
              <w:jc w:val="both"/>
              <w:rPr>
                <w:ins w:id="108" w:author="Archana Mandrekar" w:date="2022-12-14T16:01:00Z"/>
              </w:rPr>
            </w:pPr>
          </w:p>
        </w:tc>
        <w:tc>
          <w:tcPr>
            <w:tcW w:w="992" w:type="dxa"/>
            <w:tcBorders>
              <w:left w:val="single" w:sz="4" w:space="0" w:color="auto"/>
            </w:tcBorders>
          </w:tcPr>
          <w:p w14:paraId="7771A3B2" w14:textId="77777777" w:rsidR="007059E3" w:rsidRPr="007C1842" w:rsidRDefault="007059E3" w:rsidP="007677B2">
            <w:pPr>
              <w:pStyle w:val="Header"/>
              <w:tabs>
                <w:tab w:val="left" w:pos="1440"/>
                <w:tab w:val="left" w:pos="3240"/>
                <w:tab w:val="left" w:pos="8820"/>
              </w:tabs>
              <w:ind w:left="-108" w:right="-151"/>
              <w:jc w:val="center"/>
              <w:rPr>
                <w:ins w:id="109" w:author="Archana Mandrekar" w:date="2022-12-14T16:01:00Z"/>
              </w:rPr>
            </w:pPr>
          </w:p>
        </w:tc>
      </w:tr>
      <w:tr w:rsidR="007059E3" w:rsidRPr="001E642A" w14:paraId="26AB48C8" w14:textId="77777777" w:rsidTr="007677B2">
        <w:trPr>
          <w:ins w:id="110" w:author="Archana Mandrekar" w:date="2022-12-14T16:01:00Z"/>
        </w:trPr>
        <w:tc>
          <w:tcPr>
            <w:tcW w:w="1277" w:type="dxa"/>
            <w:tcBorders>
              <w:right w:val="nil"/>
            </w:tcBorders>
          </w:tcPr>
          <w:p w14:paraId="272E07B5" w14:textId="77777777" w:rsidR="007059E3" w:rsidRPr="007C1842" w:rsidRDefault="007059E3" w:rsidP="007677B2">
            <w:pPr>
              <w:pStyle w:val="Header"/>
              <w:ind w:right="-151"/>
              <w:jc w:val="center"/>
              <w:rPr>
                <w:ins w:id="111" w:author="Archana Mandrekar" w:date="2022-12-14T16:01:00Z"/>
              </w:rPr>
            </w:pPr>
          </w:p>
        </w:tc>
        <w:tc>
          <w:tcPr>
            <w:tcW w:w="1701" w:type="dxa"/>
            <w:tcBorders>
              <w:left w:val="nil"/>
              <w:right w:val="nil"/>
            </w:tcBorders>
          </w:tcPr>
          <w:p w14:paraId="2BEA6F3D" w14:textId="77777777" w:rsidR="007059E3" w:rsidRPr="007C1842" w:rsidRDefault="007059E3" w:rsidP="007677B2">
            <w:pPr>
              <w:pStyle w:val="Header"/>
              <w:ind w:right="-151"/>
              <w:jc w:val="center"/>
              <w:rPr>
                <w:ins w:id="112" w:author="Archana Mandrekar" w:date="2022-12-14T16:01:00Z"/>
              </w:rPr>
            </w:pPr>
          </w:p>
        </w:tc>
        <w:tc>
          <w:tcPr>
            <w:tcW w:w="5953" w:type="dxa"/>
            <w:tcBorders>
              <w:left w:val="nil"/>
              <w:right w:val="nil"/>
            </w:tcBorders>
          </w:tcPr>
          <w:p w14:paraId="5BBA51BF" w14:textId="77777777" w:rsidR="007059E3" w:rsidRPr="007C1842" w:rsidRDefault="007059E3" w:rsidP="007677B2">
            <w:pPr>
              <w:pStyle w:val="BodyText"/>
              <w:rPr>
                <w:ins w:id="113" w:author="Archana Mandrekar" w:date="2022-12-14T16:01:00Z"/>
                <w:rFonts w:ascii="Times New Roman" w:hAnsi="Times New Roman"/>
              </w:rPr>
            </w:pPr>
          </w:p>
        </w:tc>
        <w:tc>
          <w:tcPr>
            <w:tcW w:w="992" w:type="dxa"/>
            <w:tcBorders>
              <w:left w:val="nil"/>
            </w:tcBorders>
          </w:tcPr>
          <w:p w14:paraId="15DEFD62" w14:textId="77777777" w:rsidR="007059E3" w:rsidRPr="007C1842" w:rsidRDefault="007059E3" w:rsidP="007677B2">
            <w:pPr>
              <w:pStyle w:val="Header"/>
              <w:tabs>
                <w:tab w:val="left" w:pos="1440"/>
                <w:tab w:val="left" w:pos="3240"/>
                <w:tab w:val="left" w:pos="8820"/>
              </w:tabs>
              <w:ind w:left="-108" w:right="-151"/>
              <w:jc w:val="center"/>
              <w:rPr>
                <w:ins w:id="114" w:author="Archana Mandrekar" w:date="2022-12-14T16:01:00Z"/>
              </w:rPr>
            </w:pPr>
          </w:p>
        </w:tc>
      </w:tr>
    </w:tbl>
    <w:p w14:paraId="1413F2A1" w14:textId="77777777" w:rsidR="007059E3" w:rsidRDefault="007059E3" w:rsidP="007059E3">
      <w:pPr>
        <w:spacing w:before="100" w:beforeAutospacing="1" w:after="100" w:afterAutospacing="1" w:line="240" w:lineRule="auto"/>
        <w:ind w:left="810"/>
        <w:rPr>
          <w:ins w:id="115" w:author="Archana Mandrekar" w:date="2022-12-14T16:01:00Z"/>
          <w:szCs w:val="24"/>
        </w:rPr>
      </w:pPr>
      <w:ins w:id="116" w:author="Archana Mandrekar" w:date="2022-12-14T16:01:00Z">
        <w:r w:rsidRPr="00707840">
          <w:rPr>
            <w:szCs w:val="24"/>
            <w:lang w:val="fr-FR"/>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7059E3" w:rsidRPr="001C094A" w14:paraId="7A3F4E2C" w14:textId="77777777" w:rsidTr="007677B2">
        <w:trPr>
          <w:ins w:id="117" w:author="Archana Mandrekar" w:date="2022-12-14T16:01:00Z"/>
        </w:trPr>
        <w:tc>
          <w:tcPr>
            <w:tcW w:w="3119" w:type="dxa"/>
            <w:shd w:val="clear" w:color="auto" w:fill="auto"/>
          </w:tcPr>
          <w:p w14:paraId="5C4FD963" w14:textId="77777777" w:rsidR="007059E3" w:rsidRPr="00570E41" w:rsidRDefault="007059E3" w:rsidP="007677B2">
            <w:pPr>
              <w:rPr>
                <w:ins w:id="118" w:author="Archana Mandrekar" w:date="2022-12-14T16:01:00Z"/>
                <w:b/>
              </w:rPr>
            </w:pPr>
            <w:bookmarkStart w:id="119" w:name="_Hlk110414498"/>
            <w:ins w:id="120" w:author="Archana Mandrekar" w:date="2022-12-14T16:01:00Z">
              <w:r w:rsidRPr="00570E41">
                <w:rPr>
                  <w:b/>
                </w:rPr>
                <w:t xml:space="preserve">Prepared By: </w:t>
              </w:r>
            </w:ins>
          </w:p>
          <w:p w14:paraId="7E538F11" w14:textId="77777777" w:rsidR="007059E3" w:rsidRPr="00570E41" w:rsidRDefault="007059E3" w:rsidP="007677B2">
            <w:pPr>
              <w:rPr>
                <w:ins w:id="121" w:author="Archana Mandrekar" w:date="2022-12-14T16:01:00Z"/>
              </w:rPr>
            </w:pPr>
            <w:ins w:id="122" w:author="Archana Mandrekar" w:date="2022-12-14T16:01:00Z">
              <w:r>
                <w:t>Area Engineer</w:t>
              </w:r>
            </w:ins>
          </w:p>
        </w:tc>
        <w:tc>
          <w:tcPr>
            <w:tcW w:w="3261" w:type="dxa"/>
            <w:shd w:val="clear" w:color="auto" w:fill="auto"/>
          </w:tcPr>
          <w:p w14:paraId="66A472CA" w14:textId="77777777" w:rsidR="007059E3" w:rsidRPr="00570E41" w:rsidRDefault="007059E3" w:rsidP="007677B2">
            <w:pPr>
              <w:rPr>
                <w:ins w:id="123" w:author="Archana Mandrekar" w:date="2022-12-14T16:01:00Z"/>
                <w:b/>
              </w:rPr>
            </w:pPr>
            <w:ins w:id="124" w:author="Archana Mandrekar" w:date="2022-12-14T16:01:00Z">
              <w:r w:rsidRPr="00570E41">
                <w:rPr>
                  <w:b/>
                </w:rPr>
                <w:t xml:space="preserve">Reviewed &amp; Issued By: </w:t>
              </w:r>
            </w:ins>
          </w:p>
          <w:p w14:paraId="4DD493B6" w14:textId="77777777" w:rsidR="007059E3" w:rsidRPr="00570E41" w:rsidRDefault="007059E3" w:rsidP="007677B2">
            <w:pPr>
              <w:rPr>
                <w:ins w:id="125" w:author="Archana Mandrekar" w:date="2022-12-14T16:01:00Z"/>
              </w:rPr>
            </w:pPr>
            <w:ins w:id="126" w:author="Archana Mandrekar" w:date="2022-12-14T16:01:00Z">
              <w:r w:rsidRPr="00570E41">
                <w:t>Management Representative</w:t>
              </w:r>
            </w:ins>
          </w:p>
        </w:tc>
        <w:tc>
          <w:tcPr>
            <w:tcW w:w="3118" w:type="dxa"/>
            <w:shd w:val="clear" w:color="auto" w:fill="auto"/>
          </w:tcPr>
          <w:p w14:paraId="6F338F45" w14:textId="77777777" w:rsidR="007059E3" w:rsidRPr="00570E41" w:rsidRDefault="007059E3" w:rsidP="007677B2">
            <w:pPr>
              <w:rPr>
                <w:ins w:id="127" w:author="Archana Mandrekar" w:date="2022-12-14T16:01:00Z"/>
                <w:b/>
              </w:rPr>
            </w:pPr>
            <w:ins w:id="128" w:author="Archana Mandrekar" w:date="2022-12-14T16:01:00Z">
              <w:r w:rsidRPr="00570E41">
                <w:rPr>
                  <w:b/>
                </w:rPr>
                <w:t xml:space="preserve">Approved By: </w:t>
              </w:r>
            </w:ins>
          </w:p>
          <w:p w14:paraId="280C4853" w14:textId="77777777" w:rsidR="007059E3" w:rsidRPr="00570E41" w:rsidRDefault="007059E3" w:rsidP="007677B2">
            <w:pPr>
              <w:rPr>
                <w:ins w:id="129" w:author="Archana Mandrekar" w:date="2022-12-14T16:01:00Z"/>
              </w:rPr>
            </w:pPr>
            <w:ins w:id="130" w:author="Archana Mandrekar" w:date="2022-12-14T16:01:00Z">
              <w:r>
                <w:t>Mechanical Head</w:t>
              </w:r>
            </w:ins>
          </w:p>
        </w:tc>
      </w:tr>
      <w:tr w:rsidR="007059E3" w:rsidRPr="001C094A" w14:paraId="695371E3" w14:textId="77777777" w:rsidTr="007677B2">
        <w:trPr>
          <w:trHeight w:val="987"/>
          <w:ins w:id="131" w:author="Archana Mandrekar" w:date="2022-12-14T16:01:00Z"/>
        </w:trPr>
        <w:tc>
          <w:tcPr>
            <w:tcW w:w="3119" w:type="dxa"/>
            <w:shd w:val="clear" w:color="auto" w:fill="auto"/>
          </w:tcPr>
          <w:p w14:paraId="69A6ECC3" w14:textId="77777777" w:rsidR="007059E3" w:rsidRPr="007E7F55" w:rsidRDefault="007059E3" w:rsidP="007677B2">
            <w:pPr>
              <w:rPr>
                <w:ins w:id="132" w:author="Archana Mandrekar" w:date="2022-12-14T16:01:00Z"/>
                <w:b/>
              </w:rPr>
            </w:pPr>
            <w:ins w:id="133" w:author="Archana Mandrekar" w:date="2022-12-14T16:01:00Z">
              <w:r w:rsidRPr="007E7F55">
                <w:rPr>
                  <w:b/>
                </w:rPr>
                <w:t>Signature</w:t>
              </w:r>
            </w:ins>
          </w:p>
          <w:p w14:paraId="43D5DB91" w14:textId="77777777" w:rsidR="007059E3" w:rsidRPr="007E7F55" w:rsidRDefault="007059E3" w:rsidP="007677B2">
            <w:pPr>
              <w:rPr>
                <w:ins w:id="134" w:author="Archana Mandrekar" w:date="2022-12-14T16:01:00Z"/>
                <w:b/>
              </w:rPr>
            </w:pPr>
          </w:p>
        </w:tc>
        <w:tc>
          <w:tcPr>
            <w:tcW w:w="3261" w:type="dxa"/>
            <w:shd w:val="clear" w:color="auto" w:fill="auto"/>
          </w:tcPr>
          <w:p w14:paraId="7E5524A3" w14:textId="77777777" w:rsidR="007059E3" w:rsidRPr="007E7F55" w:rsidRDefault="007059E3" w:rsidP="007677B2">
            <w:pPr>
              <w:rPr>
                <w:ins w:id="135" w:author="Archana Mandrekar" w:date="2022-12-14T16:01:00Z"/>
                <w:b/>
              </w:rPr>
            </w:pPr>
            <w:ins w:id="136" w:author="Archana Mandrekar" w:date="2022-12-14T16:01:00Z">
              <w:r w:rsidRPr="007E7F55">
                <w:rPr>
                  <w:b/>
                </w:rPr>
                <w:t>Signature:</w:t>
              </w:r>
            </w:ins>
          </w:p>
          <w:p w14:paraId="236B6EB0" w14:textId="77777777" w:rsidR="007059E3" w:rsidRPr="007E7F55" w:rsidRDefault="007059E3" w:rsidP="007677B2">
            <w:pPr>
              <w:rPr>
                <w:ins w:id="137" w:author="Archana Mandrekar" w:date="2022-12-14T16:01:00Z"/>
                <w:b/>
              </w:rPr>
            </w:pPr>
          </w:p>
        </w:tc>
        <w:tc>
          <w:tcPr>
            <w:tcW w:w="3118" w:type="dxa"/>
            <w:shd w:val="clear" w:color="auto" w:fill="auto"/>
          </w:tcPr>
          <w:p w14:paraId="6B8217F2" w14:textId="77777777" w:rsidR="007059E3" w:rsidRPr="007E7F55" w:rsidRDefault="007059E3" w:rsidP="007677B2">
            <w:pPr>
              <w:rPr>
                <w:ins w:id="138" w:author="Archana Mandrekar" w:date="2022-12-14T16:01:00Z"/>
                <w:b/>
              </w:rPr>
            </w:pPr>
            <w:ins w:id="139" w:author="Archana Mandrekar" w:date="2022-12-14T16:01:00Z">
              <w:r w:rsidRPr="007E7F55">
                <w:rPr>
                  <w:b/>
                </w:rPr>
                <w:t>Signature:</w:t>
              </w:r>
            </w:ins>
          </w:p>
          <w:p w14:paraId="78DDA016" w14:textId="77777777" w:rsidR="007059E3" w:rsidRPr="007E7F55" w:rsidRDefault="007059E3" w:rsidP="007677B2">
            <w:pPr>
              <w:rPr>
                <w:ins w:id="140" w:author="Archana Mandrekar" w:date="2022-12-14T16:01:00Z"/>
                <w:b/>
              </w:rPr>
            </w:pPr>
          </w:p>
        </w:tc>
      </w:tr>
      <w:tr w:rsidR="007059E3" w:rsidRPr="001C094A" w14:paraId="784401C3" w14:textId="77777777" w:rsidTr="007677B2">
        <w:trPr>
          <w:ins w:id="141" w:author="Archana Mandrekar" w:date="2022-12-14T16:01:00Z"/>
        </w:trPr>
        <w:tc>
          <w:tcPr>
            <w:tcW w:w="3119" w:type="dxa"/>
            <w:shd w:val="clear" w:color="auto" w:fill="auto"/>
          </w:tcPr>
          <w:p w14:paraId="41450215" w14:textId="77777777" w:rsidR="007059E3" w:rsidRPr="007E7F55" w:rsidRDefault="007059E3" w:rsidP="007677B2">
            <w:pPr>
              <w:rPr>
                <w:ins w:id="142" w:author="Archana Mandrekar" w:date="2022-12-14T16:01:00Z"/>
                <w:b/>
              </w:rPr>
            </w:pPr>
            <w:ins w:id="143" w:author="Archana Mandrekar" w:date="2022-12-14T16:01:00Z">
              <w:r w:rsidRPr="007E7F55">
                <w:rPr>
                  <w:b/>
                </w:rPr>
                <w:t>Review Date: 12.12.22</w:t>
              </w:r>
            </w:ins>
          </w:p>
        </w:tc>
        <w:tc>
          <w:tcPr>
            <w:tcW w:w="3261" w:type="dxa"/>
            <w:shd w:val="clear" w:color="auto" w:fill="auto"/>
          </w:tcPr>
          <w:p w14:paraId="0F6DB9B2" w14:textId="77777777" w:rsidR="007059E3" w:rsidRPr="007E7F55" w:rsidRDefault="007059E3" w:rsidP="007677B2">
            <w:pPr>
              <w:rPr>
                <w:ins w:id="144" w:author="Archana Mandrekar" w:date="2022-12-14T16:01:00Z"/>
                <w:b/>
              </w:rPr>
            </w:pPr>
            <w:ins w:id="145" w:author="Archana Mandrekar" w:date="2022-12-14T16:01:00Z">
              <w:r w:rsidRPr="007E7F55">
                <w:rPr>
                  <w:b/>
                </w:rPr>
                <w:t>Review Date: 12.12.22</w:t>
              </w:r>
            </w:ins>
          </w:p>
        </w:tc>
        <w:tc>
          <w:tcPr>
            <w:tcW w:w="3118" w:type="dxa"/>
            <w:shd w:val="clear" w:color="auto" w:fill="auto"/>
          </w:tcPr>
          <w:p w14:paraId="7F79A1E0" w14:textId="77777777" w:rsidR="007059E3" w:rsidRPr="007E7F55" w:rsidRDefault="007059E3" w:rsidP="007677B2">
            <w:pPr>
              <w:rPr>
                <w:ins w:id="146" w:author="Archana Mandrekar" w:date="2022-12-14T16:01:00Z"/>
                <w:b/>
              </w:rPr>
            </w:pPr>
            <w:ins w:id="147" w:author="Archana Mandrekar" w:date="2022-12-14T16:01:00Z">
              <w:r w:rsidRPr="007E7F55">
                <w:rPr>
                  <w:b/>
                </w:rPr>
                <w:t>Review Date: 12.12.22</w:t>
              </w:r>
            </w:ins>
          </w:p>
        </w:tc>
      </w:tr>
      <w:bookmarkEnd w:id="119"/>
    </w:tbl>
    <w:p w14:paraId="64048B8D" w14:textId="77777777" w:rsidR="007059E3" w:rsidRPr="00B10B53" w:rsidRDefault="007059E3" w:rsidP="007059E3">
      <w:pPr>
        <w:spacing w:before="100" w:beforeAutospacing="1" w:after="100" w:afterAutospacing="1" w:line="240" w:lineRule="auto"/>
        <w:ind w:left="810"/>
        <w:rPr>
          <w:ins w:id="148" w:author="Archana Mandrekar" w:date="2022-12-14T16:01:00Z"/>
          <w:szCs w:val="24"/>
        </w:rPr>
      </w:pPr>
    </w:p>
    <w:p w14:paraId="568B6727" w14:textId="77777777" w:rsidR="007059E3" w:rsidRDefault="007059E3">
      <w:pPr>
        <w:spacing w:after="0" w:line="259" w:lineRule="auto"/>
        <w:ind w:left="0" w:firstLine="0"/>
      </w:pPr>
    </w:p>
    <w:sectPr w:rsidR="007059E3">
      <w:headerReference w:type="default" r:id="rId8"/>
      <w:footerReference w:type="even" r:id="rId9"/>
      <w:footerReference w:type="default" r:id="rId10"/>
      <w:footerReference w:type="first" r:id="rId11"/>
      <w:pgSz w:w="12240" w:h="15840"/>
      <w:pgMar w:top="1001" w:right="1171" w:bottom="123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AB56" w14:textId="77777777" w:rsidR="00831AD4" w:rsidRDefault="00831AD4">
      <w:pPr>
        <w:spacing w:after="0" w:line="240" w:lineRule="auto"/>
      </w:pPr>
      <w:r>
        <w:separator/>
      </w:r>
    </w:p>
  </w:endnote>
  <w:endnote w:type="continuationSeparator" w:id="0">
    <w:p w14:paraId="33D53B8B" w14:textId="77777777" w:rsidR="00831AD4" w:rsidRDefault="0083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8FCD" w14:textId="77777777" w:rsidR="00827563" w:rsidRDefault="00436608">
    <w:pPr>
      <w:spacing w:after="0" w:line="259" w:lineRule="auto"/>
      <w:ind w:left="0" w:firstLine="0"/>
    </w:pPr>
    <w:r>
      <w:rPr>
        <w:b/>
      </w:rPr>
      <w:t xml:space="preserve"> </w:t>
    </w:r>
  </w:p>
  <w:p w14:paraId="58378C94" w14:textId="77777777" w:rsidR="00827563" w:rsidRDefault="00436608">
    <w:pPr>
      <w:spacing w:after="0" w:line="224" w:lineRule="auto"/>
      <w:ind w:left="0"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6814" w14:textId="77777777" w:rsidR="00B15A7D" w:rsidRDefault="00436608">
    <w:pPr>
      <w:spacing w:after="0" w:line="259" w:lineRule="auto"/>
      <w:ind w:left="0" w:firstLine="0"/>
      <w:rPr>
        <w:ins w:id="184" w:author="Abhijit S Nabar" w:date="2021-02-12T14:55:00Z"/>
      </w:rPr>
    </w:pPr>
    <w:r>
      <w:rPr>
        <w:b/>
      </w:rPr>
      <w:t xml:space="preserve"> </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15A7D" w:rsidRPr="00B80FF3" w:rsidDel="00F13552" w14:paraId="551A66DA" w14:textId="77777777" w:rsidTr="00EA3AC6">
      <w:trPr>
        <w:trHeight w:val="316"/>
        <w:ins w:id="185" w:author="Abhijit S Nabar" w:date="2021-02-12T14:55:00Z"/>
        <w:del w:id="186" w:author="Sham Parab" w:date="2021-05-28T09:49:00Z"/>
      </w:trPr>
      <w:tc>
        <w:tcPr>
          <w:tcW w:w="2802" w:type="dxa"/>
          <w:shd w:val="clear" w:color="auto" w:fill="auto"/>
        </w:tcPr>
        <w:p w14:paraId="5043B9D5" w14:textId="77777777" w:rsidR="00B15A7D" w:rsidRPr="00B15A7D" w:rsidDel="00F13552" w:rsidRDefault="00B15A7D" w:rsidP="00B15A7D">
          <w:pPr>
            <w:spacing w:after="0"/>
            <w:rPr>
              <w:ins w:id="187" w:author="Abhijit S Nabar" w:date="2021-02-12T14:55:00Z"/>
              <w:del w:id="188" w:author="Sham Parab" w:date="2021-05-28T09:49:00Z"/>
              <w:b/>
              <w:sz w:val="22"/>
              <w:rPrChange w:id="189" w:author="Abhijit S Nabar" w:date="2021-02-12T14:56:00Z">
                <w:rPr>
                  <w:ins w:id="190" w:author="Abhijit S Nabar" w:date="2021-02-12T14:55:00Z"/>
                  <w:del w:id="191" w:author="Sham Parab" w:date="2021-05-28T09:49:00Z"/>
                  <w:b/>
                </w:rPr>
              </w:rPrChange>
            </w:rPr>
          </w:pPr>
          <w:ins w:id="192" w:author="Abhijit S Nabar" w:date="2021-02-12T14:55:00Z">
            <w:del w:id="193" w:author="Sham Parab" w:date="2021-05-28T09:49:00Z">
              <w:r w:rsidRPr="00B15A7D" w:rsidDel="00F13552">
                <w:rPr>
                  <w:b/>
                  <w:sz w:val="22"/>
                  <w:rPrChange w:id="194" w:author="Abhijit S Nabar" w:date="2021-02-12T14:56:00Z">
                    <w:rPr>
                      <w:b/>
                    </w:rPr>
                  </w:rPrChange>
                </w:rPr>
                <w:delText xml:space="preserve">Prepared By: </w:delText>
              </w:r>
            </w:del>
          </w:ins>
        </w:p>
        <w:p w14:paraId="513CEFCD" w14:textId="77777777" w:rsidR="00B15A7D" w:rsidRPr="00B15A7D" w:rsidDel="00F13552" w:rsidRDefault="00B15A7D" w:rsidP="00B15A7D">
          <w:pPr>
            <w:spacing w:after="0"/>
            <w:rPr>
              <w:ins w:id="195" w:author="Abhijit S Nabar" w:date="2021-02-12T14:55:00Z"/>
              <w:del w:id="196" w:author="Sham Parab" w:date="2021-05-28T09:49:00Z"/>
              <w:sz w:val="22"/>
              <w:rPrChange w:id="197" w:author="Abhijit S Nabar" w:date="2021-02-12T14:56:00Z">
                <w:rPr>
                  <w:ins w:id="198" w:author="Abhijit S Nabar" w:date="2021-02-12T14:55:00Z"/>
                  <w:del w:id="199" w:author="Sham Parab" w:date="2021-05-28T09:49:00Z"/>
                </w:rPr>
              </w:rPrChange>
            </w:rPr>
          </w:pPr>
        </w:p>
      </w:tc>
      <w:tc>
        <w:tcPr>
          <w:tcW w:w="3160" w:type="dxa"/>
          <w:shd w:val="clear" w:color="auto" w:fill="auto"/>
        </w:tcPr>
        <w:p w14:paraId="29C879FE" w14:textId="77777777" w:rsidR="00B15A7D" w:rsidRPr="00B15A7D" w:rsidDel="00F13552" w:rsidRDefault="00B15A7D" w:rsidP="00B15A7D">
          <w:pPr>
            <w:spacing w:after="0"/>
            <w:rPr>
              <w:ins w:id="200" w:author="Abhijit S Nabar" w:date="2021-02-12T14:55:00Z"/>
              <w:del w:id="201" w:author="Sham Parab" w:date="2021-05-28T09:49:00Z"/>
              <w:b/>
              <w:sz w:val="22"/>
              <w:rPrChange w:id="202" w:author="Abhijit S Nabar" w:date="2021-02-12T14:56:00Z">
                <w:rPr>
                  <w:ins w:id="203" w:author="Abhijit S Nabar" w:date="2021-02-12T14:55:00Z"/>
                  <w:del w:id="204" w:author="Sham Parab" w:date="2021-05-28T09:49:00Z"/>
                  <w:b/>
                </w:rPr>
              </w:rPrChange>
            </w:rPr>
          </w:pPr>
          <w:ins w:id="205" w:author="Abhijit S Nabar" w:date="2021-02-12T14:55:00Z">
            <w:del w:id="206" w:author="Sham Parab" w:date="2021-05-28T09:49:00Z">
              <w:r w:rsidRPr="00B15A7D" w:rsidDel="00F13552">
                <w:rPr>
                  <w:b/>
                  <w:sz w:val="22"/>
                  <w:rPrChange w:id="207" w:author="Abhijit S Nabar" w:date="2021-02-12T14:56:00Z">
                    <w:rPr>
                      <w:b/>
                    </w:rPr>
                  </w:rPrChange>
                </w:rPr>
                <w:delText xml:space="preserve">Reviewed &amp; Issued By: </w:delText>
              </w:r>
            </w:del>
          </w:ins>
        </w:p>
        <w:p w14:paraId="0AFCDC0B" w14:textId="77777777" w:rsidR="00B15A7D" w:rsidRPr="00B15A7D" w:rsidDel="00F13552" w:rsidRDefault="00B15A7D" w:rsidP="00B15A7D">
          <w:pPr>
            <w:spacing w:after="0"/>
            <w:rPr>
              <w:ins w:id="208" w:author="Abhijit S Nabar" w:date="2021-02-12T14:55:00Z"/>
              <w:del w:id="209" w:author="Sham Parab" w:date="2021-05-28T09:49:00Z"/>
              <w:sz w:val="22"/>
              <w:rPrChange w:id="210" w:author="Abhijit S Nabar" w:date="2021-02-12T14:56:00Z">
                <w:rPr>
                  <w:ins w:id="211" w:author="Abhijit S Nabar" w:date="2021-02-12T14:55:00Z"/>
                  <w:del w:id="212" w:author="Sham Parab" w:date="2021-05-28T09:49:00Z"/>
                </w:rPr>
              </w:rPrChange>
            </w:rPr>
          </w:pPr>
          <w:ins w:id="213" w:author="Abhijit S Nabar" w:date="2021-02-12T14:55:00Z">
            <w:del w:id="214" w:author="Sham Parab" w:date="2021-05-28T09:49:00Z">
              <w:r w:rsidRPr="00B15A7D" w:rsidDel="00F13552">
                <w:rPr>
                  <w:sz w:val="22"/>
                  <w:rPrChange w:id="215" w:author="Abhijit S Nabar" w:date="2021-02-12T14:56:00Z">
                    <w:rPr/>
                  </w:rPrChange>
                </w:rPr>
                <w:delText>Management Representative</w:delText>
              </w:r>
            </w:del>
          </w:ins>
        </w:p>
      </w:tc>
      <w:tc>
        <w:tcPr>
          <w:tcW w:w="3133" w:type="dxa"/>
          <w:shd w:val="clear" w:color="auto" w:fill="auto"/>
        </w:tcPr>
        <w:p w14:paraId="21925283" w14:textId="77777777" w:rsidR="00B15A7D" w:rsidRPr="00B15A7D" w:rsidDel="00F13552" w:rsidRDefault="00B15A7D" w:rsidP="00B15A7D">
          <w:pPr>
            <w:spacing w:after="0"/>
            <w:rPr>
              <w:ins w:id="216" w:author="Abhijit S Nabar" w:date="2021-02-12T14:55:00Z"/>
              <w:del w:id="217" w:author="Sham Parab" w:date="2021-05-28T09:49:00Z"/>
              <w:b/>
              <w:sz w:val="22"/>
              <w:rPrChange w:id="218" w:author="Abhijit S Nabar" w:date="2021-02-12T14:56:00Z">
                <w:rPr>
                  <w:ins w:id="219" w:author="Abhijit S Nabar" w:date="2021-02-12T14:55:00Z"/>
                  <w:del w:id="220" w:author="Sham Parab" w:date="2021-05-28T09:49:00Z"/>
                  <w:b/>
                </w:rPr>
              </w:rPrChange>
            </w:rPr>
          </w:pPr>
          <w:ins w:id="221" w:author="Abhijit S Nabar" w:date="2021-02-12T14:55:00Z">
            <w:del w:id="222" w:author="Sham Parab" w:date="2021-05-28T09:49:00Z">
              <w:r w:rsidRPr="00B15A7D" w:rsidDel="00F13552">
                <w:rPr>
                  <w:b/>
                  <w:sz w:val="22"/>
                  <w:rPrChange w:id="223" w:author="Abhijit S Nabar" w:date="2021-02-12T14:56:00Z">
                    <w:rPr>
                      <w:b/>
                    </w:rPr>
                  </w:rPrChange>
                </w:rPr>
                <w:delText xml:space="preserve">Approved By: </w:delText>
              </w:r>
            </w:del>
          </w:ins>
        </w:p>
        <w:p w14:paraId="05742E21" w14:textId="77777777" w:rsidR="00B15A7D" w:rsidRPr="00B15A7D" w:rsidDel="00F13552" w:rsidRDefault="00B15A7D" w:rsidP="00B15A7D">
          <w:pPr>
            <w:spacing w:after="0"/>
            <w:rPr>
              <w:ins w:id="224" w:author="Abhijit S Nabar" w:date="2021-02-12T14:55:00Z"/>
              <w:del w:id="225" w:author="Sham Parab" w:date="2021-05-28T09:49:00Z"/>
              <w:sz w:val="22"/>
              <w:rPrChange w:id="226" w:author="Abhijit S Nabar" w:date="2021-02-12T14:56:00Z">
                <w:rPr>
                  <w:ins w:id="227" w:author="Abhijit S Nabar" w:date="2021-02-12T14:55:00Z"/>
                  <w:del w:id="228" w:author="Sham Parab" w:date="2021-05-28T09:49:00Z"/>
                </w:rPr>
              </w:rPrChange>
            </w:rPr>
          </w:pPr>
        </w:p>
      </w:tc>
    </w:tr>
    <w:tr w:rsidR="00B15A7D" w:rsidRPr="00B80FF3" w:rsidDel="00F13552" w14:paraId="77889BCE" w14:textId="77777777" w:rsidTr="00EA3AC6">
      <w:trPr>
        <w:trHeight w:val="1062"/>
        <w:ins w:id="229" w:author="Abhijit S Nabar" w:date="2021-02-12T14:55:00Z"/>
        <w:del w:id="230" w:author="Sham Parab" w:date="2021-05-28T09:49:00Z"/>
      </w:trPr>
      <w:tc>
        <w:tcPr>
          <w:tcW w:w="2802" w:type="dxa"/>
          <w:shd w:val="clear" w:color="auto" w:fill="auto"/>
        </w:tcPr>
        <w:p w14:paraId="70E8A23E" w14:textId="77777777" w:rsidR="00B15A7D" w:rsidRPr="00B15A7D" w:rsidDel="00F13552" w:rsidRDefault="00B15A7D" w:rsidP="00B15A7D">
          <w:pPr>
            <w:rPr>
              <w:ins w:id="231" w:author="Abhijit S Nabar" w:date="2021-02-12T14:55:00Z"/>
              <w:del w:id="232" w:author="Sham Parab" w:date="2021-05-28T09:49:00Z"/>
              <w:b/>
              <w:sz w:val="22"/>
              <w:rPrChange w:id="233" w:author="Abhijit S Nabar" w:date="2021-02-12T14:56:00Z">
                <w:rPr>
                  <w:ins w:id="234" w:author="Abhijit S Nabar" w:date="2021-02-12T14:55:00Z"/>
                  <w:del w:id="235" w:author="Sham Parab" w:date="2021-05-28T09:49:00Z"/>
                  <w:b/>
                </w:rPr>
              </w:rPrChange>
            </w:rPr>
          </w:pPr>
          <w:ins w:id="236" w:author="Abhijit S Nabar" w:date="2021-02-12T14:55:00Z">
            <w:del w:id="237" w:author="Sham Parab" w:date="2021-05-28T09:49:00Z">
              <w:r w:rsidRPr="00B15A7D" w:rsidDel="00F13552">
                <w:rPr>
                  <w:b/>
                  <w:sz w:val="22"/>
                  <w:rPrChange w:id="238" w:author="Abhijit S Nabar" w:date="2021-02-12T14:56:00Z">
                    <w:rPr>
                      <w:b/>
                    </w:rPr>
                  </w:rPrChange>
                </w:rPr>
                <w:delText>Signature:</w:delText>
              </w:r>
            </w:del>
          </w:ins>
        </w:p>
      </w:tc>
      <w:tc>
        <w:tcPr>
          <w:tcW w:w="3160" w:type="dxa"/>
          <w:shd w:val="clear" w:color="auto" w:fill="auto"/>
        </w:tcPr>
        <w:p w14:paraId="27A517B1" w14:textId="77777777" w:rsidR="00B15A7D" w:rsidRPr="00B15A7D" w:rsidDel="00F13552" w:rsidRDefault="00B15A7D" w:rsidP="00B15A7D">
          <w:pPr>
            <w:rPr>
              <w:ins w:id="239" w:author="Abhijit S Nabar" w:date="2021-02-12T14:55:00Z"/>
              <w:del w:id="240" w:author="Sham Parab" w:date="2021-05-28T09:49:00Z"/>
              <w:b/>
              <w:sz w:val="22"/>
              <w:rPrChange w:id="241" w:author="Abhijit S Nabar" w:date="2021-02-12T14:56:00Z">
                <w:rPr>
                  <w:ins w:id="242" w:author="Abhijit S Nabar" w:date="2021-02-12T14:55:00Z"/>
                  <w:del w:id="243" w:author="Sham Parab" w:date="2021-05-28T09:49:00Z"/>
                  <w:b/>
                </w:rPr>
              </w:rPrChange>
            </w:rPr>
          </w:pPr>
          <w:ins w:id="244" w:author="Abhijit S Nabar" w:date="2021-02-12T14:55:00Z">
            <w:del w:id="245" w:author="Sham Parab" w:date="2021-05-28T09:49:00Z">
              <w:r w:rsidRPr="00B15A7D" w:rsidDel="00F13552">
                <w:rPr>
                  <w:b/>
                  <w:sz w:val="22"/>
                  <w:rPrChange w:id="246" w:author="Abhijit S Nabar" w:date="2021-02-12T14:56:00Z">
                    <w:rPr>
                      <w:b/>
                    </w:rPr>
                  </w:rPrChange>
                </w:rPr>
                <w:delText>Signature:</w:delText>
              </w:r>
            </w:del>
          </w:ins>
        </w:p>
      </w:tc>
      <w:tc>
        <w:tcPr>
          <w:tcW w:w="3133" w:type="dxa"/>
          <w:shd w:val="clear" w:color="auto" w:fill="auto"/>
        </w:tcPr>
        <w:p w14:paraId="038A9BD3" w14:textId="77777777" w:rsidR="00B15A7D" w:rsidRPr="00B15A7D" w:rsidDel="00F13552" w:rsidRDefault="00B15A7D" w:rsidP="00B15A7D">
          <w:pPr>
            <w:rPr>
              <w:ins w:id="247" w:author="Abhijit S Nabar" w:date="2021-02-12T14:55:00Z"/>
              <w:del w:id="248" w:author="Sham Parab" w:date="2021-05-28T09:49:00Z"/>
              <w:b/>
              <w:sz w:val="22"/>
              <w:rPrChange w:id="249" w:author="Abhijit S Nabar" w:date="2021-02-12T14:56:00Z">
                <w:rPr>
                  <w:ins w:id="250" w:author="Abhijit S Nabar" w:date="2021-02-12T14:55:00Z"/>
                  <w:del w:id="251" w:author="Sham Parab" w:date="2021-05-28T09:49:00Z"/>
                  <w:b/>
                </w:rPr>
              </w:rPrChange>
            </w:rPr>
          </w:pPr>
          <w:ins w:id="252" w:author="Abhijit S Nabar" w:date="2021-02-12T14:55:00Z">
            <w:del w:id="253" w:author="Sham Parab" w:date="2021-05-28T09:49:00Z">
              <w:r w:rsidRPr="00B15A7D" w:rsidDel="00F13552">
                <w:rPr>
                  <w:b/>
                  <w:sz w:val="22"/>
                  <w:rPrChange w:id="254" w:author="Abhijit S Nabar" w:date="2021-02-12T14:56:00Z">
                    <w:rPr>
                      <w:b/>
                    </w:rPr>
                  </w:rPrChange>
                </w:rPr>
                <w:delText>Signature:</w:delText>
              </w:r>
            </w:del>
          </w:ins>
        </w:p>
      </w:tc>
    </w:tr>
    <w:tr w:rsidR="00B15A7D" w:rsidRPr="00B80FF3" w:rsidDel="00F13552" w14:paraId="13FED056" w14:textId="77777777" w:rsidTr="00EA3AC6">
      <w:trPr>
        <w:trHeight w:val="56"/>
        <w:ins w:id="255" w:author="Abhijit S Nabar" w:date="2021-02-12T14:55:00Z"/>
        <w:del w:id="256" w:author="Sham Parab" w:date="2021-05-28T09:49:00Z"/>
      </w:trPr>
      <w:tc>
        <w:tcPr>
          <w:tcW w:w="2802" w:type="dxa"/>
          <w:shd w:val="clear" w:color="auto" w:fill="auto"/>
        </w:tcPr>
        <w:p w14:paraId="4ECE29D7" w14:textId="77777777" w:rsidR="00B15A7D" w:rsidRPr="00B15A7D" w:rsidDel="00F13552" w:rsidRDefault="00B15A7D" w:rsidP="00B15A7D">
          <w:pPr>
            <w:rPr>
              <w:ins w:id="257" w:author="Abhijit S Nabar" w:date="2021-02-12T14:55:00Z"/>
              <w:del w:id="258" w:author="Sham Parab" w:date="2021-05-28T09:49:00Z"/>
              <w:b/>
              <w:sz w:val="22"/>
              <w:rPrChange w:id="259" w:author="Abhijit S Nabar" w:date="2021-02-12T14:56:00Z">
                <w:rPr>
                  <w:ins w:id="260" w:author="Abhijit S Nabar" w:date="2021-02-12T14:55:00Z"/>
                  <w:del w:id="261" w:author="Sham Parab" w:date="2021-05-28T09:49:00Z"/>
                  <w:b/>
                </w:rPr>
              </w:rPrChange>
            </w:rPr>
          </w:pPr>
          <w:ins w:id="262" w:author="Abhijit S Nabar" w:date="2021-02-12T14:55:00Z">
            <w:del w:id="263" w:author="Sham Parab" w:date="2021-05-28T09:49:00Z">
              <w:r w:rsidRPr="00B15A7D" w:rsidDel="00F13552">
                <w:rPr>
                  <w:b/>
                  <w:sz w:val="22"/>
                  <w:rPrChange w:id="264" w:author="Abhijit S Nabar" w:date="2021-02-12T14:56:00Z">
                    <w:rPr>
                      <w:b/>
                    </w:rPr>
                  </w:rPrChange>
                </w:rPr>
                <w:delText>Date:</w:delText>
              </w:r>
            </w:del>
          </w:ins>
          <w:ins w:id="265" w:author="Abhijit S Nabar" w:date="2021-02-12T14:56:00Z">
            <w:del w:id="266" w:author="Sham Parab" w:date="2021-05-28T09:49:00Z">
              <w:r w:rsidDel="00F13552">
                <w:rPr>
                  <w:b/>
                  <w:sz w:val="22"/>
                </w:rPr>
                <w:delText>05.02.2021</w:delText>
              </w:r>
            </w:del>
          </w:ins>
        </w:p>
      </w:tc>
      <w:tc>
        <w:tcPr>
          <w:tcW w:w="3160" w:type="dxa"/>
          <w:shd w:val="clear" w:color="auto" w:fill="auto"/>
        </w:tcPr>
        <w:p w14:paraId="56280E9F" w14:textId="77777777" w:rsidR="00B15A7D" w:rsidRPr="00B15A7D" w:rsidDel="00F13552" w:rsidRDefault="00B15A7D" w:rsidP="00B15A7D">
          <w:pPr>
            <w:rPr>
              <w:ins w:id="267" w:author="Abhijit S Nabar" w:date="2021-02-12T14:55:00Z"/>
              <w:del w:id="268" w:author="Sham Parab" w:date="2021-05-28T09:49:00Z"/>
              <w:b/>
              <w:sz w:val="22"/>
              <w:rPrChange w:id="269" w:author="Abhijit S Nabar" w:date="2021-02-12T14:56:00Z">
                <w:rPr>
                  <w:ins w:id="270" w:author="Abhijit S Nabar" w:date="2021-02-12T14:55:00Z"/>
                  <w:del w:id="271" w:author="Sham Parab" w:date="2021-05-28T09:49:00Z"/>
                  <w:b/>
                </w:rPr>
              </w:rPrChange>
            </w:rPr>
          </w:pPr>
          <w:ins w:id="272" w:author="Abhijit S Nabar" w:date="2021-02-12T14:55:00Z">
            <w:del w:id="273" w:author="Sham Parab" w:date="2021-05-28T09:49:00Z">
              <w:r w:rsidRPr="00B15A7D" w:rsidDel="00F13552">
                <w:rPr>
                  <w:b/>
                  <w:sz w:val="22"/>
                  <w:rPrChange w:id="274" w:author="Abhijit S Nabar" w:date="2021-02-12T14:56:00Z">
                    <w:rPr>
                      <w:b/>
                    </w:rPr>
                  </w:rPrChange>
                </w:rPr>
                <w:delText xml:space="preserve">Date: </w:delText>
              </w:r>
            </w:del>
          </w:ins>
          <w:ins w:id="275" w:author="Abhijit S Nabar" w:date="2021-02-12T14:56:00Z">
            <w:del w:id="276" w:author="Sham Parab" w:date="2021-05-28T09:49:00Z">
              <w:r w:rsidDel="00F13552">
                <w:rPr>
                  <w:b/>
                  <w:sz w:val="22"/>
                </w:rPr>
                <w:delText>05.02.2021</w:delText>
              </w:r>
            </w:del>
          </w:ins>
        </w:p>
      </w:tc>
      <w:tc>
        <w:tcPr>
          <w:tcW w:w="3133" w:type="dxa"/>
          <w:shd w:val="clear" w:color="auto" w:fill="auto"/>
        </w:tcPr>
        <w:p w14:paraId="59C5CAB8" w14:textId="77777777" w:rsidR="00B15A7D" w:rsidRPr="00B15A7D" w:rsidDel="00F13552" w:rsidRDefault="00B15A7D" w:rsidP="00B15A7D">
          <w:pPr>
            <w:rPr>
              <w:ins w:id="277" w:author="Abhijit S Nabar" w:date="2021-02-12T14:55:00Z"/>
              <w:del w:id="278" w:author="Sham Parab" w:date="2021-05-28T09:49:00Z"/>
              <w:b/>
              <w:sz w:val="22"/>
              <w:rPrChange w:id="279" w:author="Abhijit S Nabar" w:date="2021-02-12T14:56:00Z">
                <w:rPr>
                  <w:ins w:id="280" w:author="Abhijit S Nabar" w:date="2021-02-12T14:55:00Z"/>
                  <w:del w:id="281" w:author="Sham Parab" w:date="2021-05-28T09:49:00Z"/>
                  <w:b/>
                </w:rPr>
              </w:rPrChange>
            </w:rPr>
          </w:pPr>
          <w:ins w:id="282" w:author="Abhijit S Nabar" w:date="2021-02-12T14:55:00Z">
            <w:del w:id="283" w:author="Sham Parab" w:date="2021-05-28T09:49:00Z">
              <w:r w:rsidRPr="00B15A7D" w:rsidDel="00F13552">
                <w:rPr>
                  <w:b/>
                  <w:sz w:val="22"/>
                  <w:rPrChange w:id="284" w:author="Abhijit S Nabar" w:date="2021-02-12T14:56:00Z">
                    <w:rPr>
                      <w:b/>
                    </w:rPr>
                  </w:rPrChange>
                </w:rPr>
                <w:delText>Date:</w:delText>
              </w:r>
            </w:del>
          </w:ins>
          <w:ins w:id="285" w:author="Abhijit S Nabar" w:date="2021-02-12T14:56:00Z">
            <w:del w:id="286" w:author="Sham Parab" w:date="2021-05-28T09:49:00Z">
              <w:r w:rsidDel="00F13552">
                <w:rPr>
                  <w:b/>
                  <w:sz w:val="22"/>
                </w:rPr>
                <w:delText>05.02.2021</w:delText>
              </w:r>
            </w:del>
          </w:ins>
        </w:p>
      </w:tc>
    </w:tr>
  </w:tbl>
  <w:p w14:paraId="318B1E67" w14:textId="77777777" w:rsidR="00827563" w:rsidRDefault="00827563">
    <w:pPr>
      <w:spacing w:after="0" w:line="259" w:lineRule="auto"/>
      <w:ind w:left="0" w:firstLine="0"/>
    </w:pPr>
  </w:p>
  <w:p w14:paraId="411A20DF" w14:textId="77777777" w:rsidR="00827563" w:rsidRDefault="00436608">
    <w:pPr>
      <w:spacing w:after="0" w:line="224" w:lineRule="auto"/>
      <w:ind w:left="0"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EABD" w14:textId="77777777" w:rsidR="00827563" w:rsidRDefault="00436608">
    <w:pPr>
      <w:spacing w:after="0" w:line="259" w:lineRule="auto"/>
      <w:ind w:left="0" w:firstLine="0"/>
    </w:pPr>
    <w:r>
      <w:rPr>
        <w:b/>
      </w:rPr>
      <w:t xml:space="preserve"> </w:t>
    </w:r>
  </w:p>
  <w:p w14:paraId="7177FF11" w14:textId="77777777" w:rsidR="00827563" w:rsidRDefault="00436608">
    <w:pPr>
      <w:spacing w:after="0" w:line="224" w:lineRule="auto"/>
      <w:ind w:left="0"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FFE1" w14:textId="77777777" w:rsidR="00831AD4" w:rsidRDefault="00831AD4">
      <w:pPr>
        <w:spacing w:after="0" w:line="240" w:lineRule="auto"/>
      </w:pPr>
      <w:r>
        <w:separator/>
      </w:r>
    </w:p>
  </w:footnote>
  <w:footnote w:type="continuationSeparator" w:id="0">
    <w:p w14:paraId="49AB069D" w14:textId="77777777" w:rsidR="00831AD4" w:rsidRDefault="00831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82C7" w14:textId="24347FA3" w:rsidR="00D532B7" w:rsidRDefault="00D532B7">
    <w:pPr>
      <w:pStyle w:val="Header"/>
      <w:rPr>
        <w:ins w:id="149" w:author="Archana Mandrekar" w:date="2022-12-14T16:23:00Z"/>
      </w:rP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D532B7" w14:paraId="526B7837" w14:textId="77777777" w:rsidTr="007677B2">
      <w:trPr>
        <w:trHeight w:val="251"/>
        <w:ins w:id="150" w:author="Archana Mandrekar" w:date="2022-12-14T16:23: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9CDF773" w14:textId="04C14359" w:rsidR="00D532B7" w:rsidRDefault="00D532B7" w:rsidP="00D532B7">
          <w:pPr>
            <w:pStyle w:val="Header"/>
            <w:spacing w:line="276" w:lineRule="auto"/>
            <w:ind w:left="-122"/>
            <w:jc w:val="center"/>
            <w:rPr>
              <w:ins w:id="151" w:author="Archana Mandrekar" w:date="2022-12-14T16:23:00Z"/>
            </w:rPr>
          </w:pPr>
          <w:ins w:id="152" w:author="Archana Mandrekar" w:date="2022-12-14T16:23:00Z">
            <w:r w:rsidRPr="003450E1">
              <w:rPr>
                <w:noProof/>
              </w:rPr>
              <w:drawing>
                <wp:inline distT="0" distB="0" distL="0" distR="0" wp14:anchorId="1D0BD3ED" wp14:editId="2E86CF08">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1D9AD424" w14:textId="77777777" w:rsidR="00D532B7" w:rsidRPr="009D119B" w:rsidRDefault="00D532B7" w:rsidP="00D532B7">
          <w:pPr>
            <w:pStyle w:val="NoSpacing"/>
            <w:jc w:val="center"/>
            <w:rPr>
              <w:ins w:id="153" w:author="Archana Mandrekar" w:date="2022-12-14T16:23:00Z"/>
              <w:rFonts w:ascii="Times New Roman" w:hAnsi="Times New Roman"/>
              <w:b/>
              <w:lang w:val="en-US" w:eastAsia="en-US"/>
            </w:rPr>
          </w:pPr>
          <w:ins w:id="154" w:author="Archana Mandrekar" w:date="2022-12-14T16:23: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57C928FE" w14:textId="77777777" w:rsidR="00D532B7" w:rsidRPr="009D119B" w:rsidRDefault="00D532B7" w:rsidP="00D532B7">
          <w:pPr>
            <w:pStyle w:val="NoSpacing"/>
            <w:rPr>
              <w:ins w:id="155" w:author="Archana Mandrekar" w:date="2022-12-14T16:23:00Z"/>
              <w:rFonts w:ascii="Times New Roman" w:hAnsi="Times New Roman"/>
              <w:b/>
              <w:lang w:val="en-US" w:eastAsia="en-US"/>
            </w:rPr>
          </w:pPr>
          <w:ins w:id="156" w:author="Archana Mandrekar" w:date="2022-12-14T16:23: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5B366FCA" w14:textId="77777777" w:rsidR="00D532B7" w:rsidRPr="009D119B" w:rsidRDefault="00D532B7" w:rsidP="00D532B7">
          <w:pPr>
            <w:pStyle w:val="NoSpacing"/>
            <w:rPr>
              <w:ins w:id="157" w:author="Archana Mandrekar" w:date="2022-12-14T16:23:00Z"/>
              <w:rFonts w:ascii="Times New Roman" w:hAnsi="Times New Roman"/>
              <w:b/>
              <w:lang w:val="en-US" w:eastAsia="en-US"/>
            </w:rPr>
          </w:pPr>
          <w:ins w:id="158" w:author="Archana Mandrekar" w:date="2022-12-14T16:23:00Z">
            <w:r w:rsidRPr="009D119B">
              <w:rPr>
                <w:rFonts w:ascii="Times New Roman" w:hAnsi="Times New Roman"/>
                <w:b/>
              </w:rPr>
              <w:t>VL/IMS/VAB/PID-1 /MECH/WI/01</w:t>
            </w:r>
          </w:ins>
        </w:p>
      </w:tc>
    </w:tr>
    <w:tr w:rsidR="00D532B7" w14:paraId="3CAFE22E" w14:textId="77777777" w:rsidTr="007677B2">
      <w:trPr>
        <w:trHeight w:val="143"/>
        <w:ins w:id="159" w:author="Archana Mandrekar" w:date="2022-12-14T16:23: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FEFBC07" w14:textId="77777777" w:rsidR="00D532B7" w:rsidRDefault="00D532B7" w:rsidP="00D532B7">
          <w:pPr>
            <w:rPr>
              <w:ins w:id="160" w:author="Archana Mandrekar" w:date="2022-12-14T16:23: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2B0D67E2" w14:textId="77777777" w:rsidR="00D532B7" w:rsidRPr="009D119B" w:rsidRDefault="00D532B7" w:rsidP="00D532B7">
          <w:pPr>
            <w:pStyle w:val="NoSpacing"/>
            <w:jc w:val="center"/>
            <w:rPr>
              <w:ins w:id="161" w:author="Archana Mandrekar" w:date="2022-12-14T16:23:00Z"/>
              <w:rFonts w:ascii="Times New Roman" w:hAnsi="Times New Roman"/>
              <w:b/>
              <w:lang w:val="en-US" w:eastAsia="en-US"/>
            </w:rPr>
          </w:pPr>
          <w:ins w:id="162" w:author="Archana Mandrekar" w:date="2022-12-14T16:23: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3C570F03" w14:textId="77777777" w:rsidR="00D532B7" w:rsidRPr="009D119B" w:rsidRDefault="00D532B7" w:rsidP="00D532B7">
          <w:pPr>
            <w:pStyle w:val="NoSpacing"/>
            <w:rPr>
              <w:ins w:id="163" w:author="Archana Mandrekar" w:date="2022-12-14T16:23:00Z"/>
              <w:rFonts w:ascii="Times New Roman" w:hAnsi="Times New Roman"/>
              <w:b/>
              <w:lang w:val="en-US" w:eastAsia="en-US"/>
            </w:rPr>
          </w:pPr>
          <w:ins w:id="164" w:author="Archana Mandrekar" w:date="2022-12-14T16:23: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72E7AB9F" w14:textId="77777777" w:rsidR="00D532B7" w:rsidRPr="009D119B" w:rsidRDefault="00D532B7" w:rsidP="00D532B7">
          <w:pPr>
            <w:pStyle w:val="NoSpacing"/>
            <w:rPr>
              <w:ins w:id="165" w:author="Archana Mandrekar" w:date="2022-12-14T16:23:00Z"/>
              <w:rFonts w:ascii="Times New Roman" w:hAnsi="Times New Roman"/>
              <w:b/>
              <w:lang w:val="en-US" w:eastAsia="en-US"/>
            </w:rPr>
          </w:pPr>
          <w:ins w:id="166" w:author="Archana Mandrekar" w:date="2022-12-14T16:23:00Z">
            <w:r w:rsidRPr="009D119B">
              <w:rPr>
                <w:rFonts w:ascii="Times New Roman" w:hAnsi="Times New Roman"/>
                <w:b/>
                <w:lang w:val="en-US" w:eastAsia="en-US"/>
              </w:rPr>
              <w:t>14.11.2022</w:t>
            </w:r>
          </w:ins>
        </w:p>
      </w:tc>
    </w:tr>
    <w:tr w:rsidR="00D532B7" w14:paraId="2141FC91" w14:textId="77777777" w:rsidTr="007677B2">
      <w:trPr>
        <w:trHeight w:val="143"/>
        <w:ins w:id="167" w:author="Archana Mandrekar" w:date="2022-12-14T16:23: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284DC72" w14:textId="77777777" w:rsidR="00D532B7" w:rsidRDefault="00D532B7" w:rsidP="00D532B7">
          <w:pPr>
            <w:rPr>
              <w:ins w:id="168" w:author="Archana Mandrekar" w:date="2022-12-14T16:23: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7E09E42B" w14:textId="77777777" w:rsidR="00D532B7" w:rsidRPr="009D119B" w:rsidRDefault="00D532B7" w:rsidP="00D532B7">
          <w:pPr>
            <w:pStyle w:val="Default"/>
            <w:rPr>
              <w:ins w:id="169" w:author="Archana Mandrekar" w:date="2022-12-14T16:23:00Z"/>
              <w:b/>
              <w:bCs/>
              <w:color w:val="auto"/>
              <w:sz w:val="27"/>
              <w:szCs w:val="27"/>
            </w:rPr>
          </w:pPr>
          <w:ins w:id="170" w:author="Archana Mandrekar" w:date="2022-12-14T16:23:00Z">
            <w:r w:rsidRPr="009D119B">
              <w:rPr>
                <w:b/>
                <w:bCs/>
                <w:color w:val="auto"/>
                <w:sz w:val="27"/>
                <w:szCs w:val="27"/>
              </w:rPr>
              <w:t xml:space="preserve">Work Instruction for Online CBM </w:t>
            </w:r>
          </w:ins>
        </w:p>
        <w:p w14:paraId="5C832EE5" w14:textId="77777777" w:rsidR="00D532B7" w:rsidRPr="009D119B" w:rsidRDefault="00D532B7" w:rsidP="00D532B7">
          <w:pPr>
            <w:pStyle w:val="NoSpacing"/>
            <w:jc w:val="center"/>
            <w:rPr>
              <w:ins w:id="171" w:author="Archana Mandrekar" w:date="2022-12-14T16:23: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FAAE8F9" w14:textId="77777777" w:rsidR="00D532B7" w:rsidRPr="009D119B" w:rsidRDefault="00D532B7" w:rsidP="00D532B7">
          <w:pPr>
            <w:pStyle w:val="NoSpacing"/>
            <w:rPr>
              <w:ins w:id="172" w:author="Archana Mandrekar" w:date="2022-12-14T16:23:00Z"/>
              <w:rFonts w:ascii="Times New Roman" w:hAnsi="Times New Roman"/>
              <w:b/>
              <w:lang w:val="en-US" w:eastAsia="en-US"/>
            </w:rPr>
          </w:pPr>
          <w:ins w:id="173" w:author="Archana Mandrekar" w:date="2022-12-14T16:23: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4AB873DF" w14:textId="77777777" w:rsidR="00D532B7" w:rsidRPr="009D119B" w:rsidRDefault="00D532B7" w:rsidP="00D532B7">
          <w:pPr>
            <w:pStyle w:val="NoSpacing"/>
            <w:rPr>
              <w:ins w:id="174" w:author="Archana Mandrekar" w:date="2022-12-14T16:23:00Z"/>
              <w:rFonts w:ascii="Times New Roman" w:hAnsi="Times New Roman"/>
              <w:b/>
              <w:lang w:val="en-US" w:eastAsia="en-US"/>
            </w:rPr>
          </w:pPr>
          <w:ins w:id="175" w:author="Archana Mandrekar" w:date="2022-12-14T16:23:00Z">
            <w:r w:rsidRPr="009D119B">
              <w:rPr>
                <w:rFonts w:ascii="Times New Roman" w:hAnsi="Times New Roman"/>
                <w:b/>
                <w:lang w:val="en-US" w:eastAsia="en-US"/>
              </w:rPr>
              <w:t>00</w:t>
            </w:r>
          </w:ins>
        </w:p>
      </w:tc>
    </w:tr>
    <w:tr w:rsidR="00D532B7" w14:paraId="4D2CFEBF" w14:textId="77777777" w:rsidTr="007677B2">
      <w:trPr>
        <w:trHeight w:val="98"/>
        <w:ins w:id="176" w:author="Archana Mandrekar" w:date="2022-12-14T16:23: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B83163F" w14:textId="77777777" w:rsidR="00D532B7" w:rsidRDefault="00D532B7" w:rsidP="00D532B7">
          <w:pPr>
            <w:rPr>
              <w:ins w:id="177" w:author="Archana Mandrekar" w:date="2022-12-14T16:23: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6EF96B57" w14:textId="77777777" w:rsidR="00D532B7" w:rsidRPr="00B834FB" w:rsidRDefault="00D532B7" w:rsidP="00D532B7">
          <w:pPr>
            <w:pStyle w:val="NoSpacing"/>
            <w:rPr>
              <w:ins w:id="178" w:author="Archana Mandrekar" w:date="2022-12-14T16:23: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197DD91" w14:textId="77777777" w:rsidR="00D532B7" w:rsidRPr="00B834FB" w:rsidRDefault="00D532B7" w:rsidP="00D532B7">
          <w:pPr>
            <w:pStyle w:val="NoSpacing"/>
            <w:rPr>
              <w:ins w:id="179" w:author="Archana Mandrekar" w:date="2022-12-14T16:23:00Z"/>
              <w:rFonts w:ascii="Times New Roman" w:hAnsi="Times New Roman"/>
              <w:b/>
              <w:lang w:val="en-US" w:eastAsia="en-US"/>
            </w:rPr>
          </w:pPr>
          <w:ins w:id="180" w:author="Archana Mandrekar" w:date="2022-12-14T16:23: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6A1BF258" w14:textId="77777777" w:rsidR="00D532B7" w:rsidRPr="00B834FB" w:rsidRDefault="00D532B7" w:rsidP="00D532B7">
          <w:pPr>
            <w:pStyle w:val="NoSpacing"/>
            <w:rPr>
              <w:ins w:id="181" w:author="Archana Mandrekar" w:date="2022-12-14T16:23:00Z"/>
              <w:rFonts w:ascii="Times New Roman" w:hAnsi="Times New Roman"/>
              <w:b/>
              <w:lang w:val="en-US" w:eastAsia="en-US"/>
            </w:rPr>
          </w:pPr>
          <w:ins w:id="182" w:author="Archana Mandrekar" w:date="2022-12-14T16:23: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45C3DA64" w14:textId="61C6D70A" w:rsidR="00D532B7" w:rsidRDefault="00D532B7">
    <w:pPr>
      <w:pStyle w:val="Header"/>
      <w:rPr>
        <w:ins w:id="183" w:author="Archana Mandrekar" w:date="2022-12-14T16:23:00Z"/>
      </w:rPr>
    </w:pPr>
  </w:p>
  <w:p w14:paraId="3C171E68" w14:textId="77777777" w:rsidR="00F13552" w:rsidRDefault="00F13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B08"/>
    <w:multiLevelType w:val="hybridMultilevel"/>
    <w:tmpl w:val="D5C6A9DE"/>
    <w:lvl w:ilvl="0" w:tplc="5276E8F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85A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A88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E440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407F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740D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606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0E8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92C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3178D"/>
    <w:multiLevelType w:val="hybridMultilevel"/>
    <w:tmpl w:val="57C6A1B0"/>
    <w:lvl w:ilvl="0" w:tplc="5CC2D7D2">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85E80">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B0BA9A">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CB34C">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7144">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BEEA6A">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8A3302">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3EE716">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2519E">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96AEA"/>
    <w:multiLevelType w:val="hybridMultilevel"/>
    <w:tmpl w:val="A72E3288"/>
    <w:lvl w:ilvl="0" w:tplc="08D634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D4E5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6B6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70A8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EAB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CCC9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4EC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B256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00B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E079EA"/>
    <w:multiLevelType w:val="hybridMultilevel"/>
    <w:tmpl w:val="C54EDEEC"/>
    <w:lvl w:ilvl="0" w:tplc="ACAE38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6A5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4E9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D83C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1E27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BA74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060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B83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6E0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6E2379"/>
    <w:multiLevelType w:val="hybridMultilevel"/>
    <w:tmpl w:val="2EA82D30"/>
    <w:lvl w:ilvl="0" w:tplc="00C0385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84F6B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7ACE9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1479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9CFDA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54EC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56527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0AC82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6673B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AC0609"/>
    <w:multiLevelType w:val="hybridMultilevel"/>
    <w:tmpl w:val="49826FF6"/>
    <w:lvl w:ilvl="0" w:tplc="A1A245DC">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FC3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432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6E6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6E9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C1B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28D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0B4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841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773085"/>
    <w:multiLevelType w:val="hybridMultilevel"/>
    <w:tmpl w:val="57A004E8"/>
    <w:lvl w:ilvl="0" w:tplc="B63EFC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6228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8DF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48B5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A45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3841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2E2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7EF4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ABC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B740C1"/>
    <w:multiLevelType w:val="hybridMultilevel"/>
    <w:tmpl w:val="C4546F6A"/>
    <w:lvl w:ilvl="0" w:tplc="B1DCC5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6F6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890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CCA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A15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646F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5C78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EC10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D4F4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C565F6"/>
    <w:multiLevelType w:val="hybridMultilevel"/>
    <w:tmpl w:val="ABD24BE0"/>
    <w:lvl w:ilvl="0" w:tplc="611019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700A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28A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20E6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AA9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1E48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DE32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26F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C63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0E475A"/>
    <w:multiLevelType w:val="hybridMultilevel"/>
    <w:tmpl w:val="F6361182"/>
    <w:lvl w:ilvl="0" w:tplc="191CB0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8E4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7CE3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42C1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27C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606B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4449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58A2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B6E3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4E1444"/>
    <w:multiLevelType w:val="hybridMultilevel"/>
    <w:tmpl w:val="3166984C"/>
    <w:lvl w:ilvl="0" w:tplc="1E1808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EC0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0A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D2FC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A56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9684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C38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B4E3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420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0212D3"/>
    <w:multiLevelType w:val="hybridMultilevel"/>
    <w:tmpl w:val="952E9946"/>
    <w:lvl w:ilvl="0" w:tplc="AE9AFB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A9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4837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BE66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4B3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2DA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645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640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22DF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3A4C34"/>
    <w:multiLevelType w:val="hybridMultilevel"/>
    <w:tmpl w:val="6ED8C004"/>
    <w:lvl w:ilvl="0" w:tplc="EA5A2AA8">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C6E65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12A129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E6AD5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7A338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18B07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5AAEB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961F6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A8648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4865EA"/>
    <w:multiLevelType w:val="hybridMultilevel"/>
    <w:tmpl w:val="150CAED2"/>
    <w:lvl w:ilvl="0" w:tplc="3A869C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269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89A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78CA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2C14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604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04A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CC42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009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A74F78"/>
    <w:multiLevelType w:val="hybridMultilevel"/>
    <w:tmpl w:val="D7349D72"/>
    <w:lvl w:ilvl="0" w:tplc="A11C16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ED9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36DB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708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62E2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9005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7ECB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3CD8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E41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B641DB"/>
    <w:multiLevelType w:val="hybridMultilevel"/>
    <w:tmpl w:val="3E188124"/>
    <w:lvl w:ilvl="0" w:tplc="CCD48B1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1CF7B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8A31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45A9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A89F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D0600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A85A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011D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A4B1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1"/>
  </w:num>
  <w:num w:numId="3">
    <w:abstractNumId w:val="3"/>
  </w:num>
  <w:num w:numId="4">
    <w:abstractNumId w:val="0"/>
  </w:num>
  <w:num w:numId="5">
    <w:abstractNumId w:val="15"/>
  </w:num>
  <w:num w:numId="6">
    <w:abstractNumId w:val="1"/>
  </w:num>
  <w:num w:numId="7">
    <w:abstractNumId w:val="9"/>
  </w:num>
  <w:num w:numId="8">
    <w:abstractNumId w:val="12"/>
  </w:num>
  <w:num w:numId="9">
    <w:abstractNumId w:val="5"/>
  </w:num>
  <w:num w:numId="10">
    <w:abstractNumId w:val="10"/>
  </w:num>
  <w:num w:numId="11">
    <w:abstractNumId w:val="2"/>
  </w:num>
  <w:num w:numId="12">
    <w:abstractNumId w:val="8"/>
  </w:num>
  <w:num w:numId="13">
    <w:abstractNumId w:val="7"/>
  </w:num>
  <w:num w:numId="14">
    <w:abstractNumId w:val="13"/>
  </w:num>
  <w:num w:numId="15">
    <w:abstractNumId w:val="6"/>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hana Mandrekar">
    <w15:presenceInfo w15:providerId="AD" w15:userId="S::00000603@vedanta.co.in::bc9c1440-b866-4983-957e-d6988d0ac64f"/>
  </w15:person>
  <w15:person w15:author="Sham Parab">
    <w15:presenceInfo w15:providerId="AD" w15:userId="S-1-5-21-1933485140-791539629-772073404-19868"/>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63"/>
    <w:rsid w:val="000E007D"/>
    <w:rsid w:val="000E0937"/>
    <w:rsid w:val="0015089E"/>
    <w:rsid w:val="00263687"/>
    <w:rsid w:val="00290B90"/>
    <w:rsid w:val="002E3EB3"/>
    <w:rsid w:val="003E04E2"/>
    <w:rsid w:val="00436608"/>
    <w:rsid w:val="004C4ECC"/>
    <w:rsid w:val="005D6AAF"/>
    <w:rsid w:val="007059E3"/>
    <w:rsid w:val="00731498"/>
    <w:rsid w:val="00805758"/>
    <w:rsid w:val="00827563"/>
    <w:rsid w:val="00831AD4"/>
    <w:rsid w:val="00875DED"/>
    <w:rsid w:val="00896788"/>
    <w:rsid w:val="008B0F28"/>
    <w:rsid w:val="00B15A7D"/>
    <w:rsid w:val="00B24755"/>
    <w:rsid w:val="00CC6FA4"/>
    <w:rsid w:val="00D532B7"/>
    <w:rsid w:val="00EF797D"/>
    <w:rsid w:val="00F13552"/>
    <w:rsid w:val="00FC4E16"/>
    <w:rsid w:val="00FF6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4858"/>
  <w15:docId w15:val="{68F6D12A-A64D-4871-873A-02F180E4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293"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D6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AAF"/>
    <w:rPr>
      <w:rFonts w:ascii="Segoe UI" w:eastAsia="Times New Roman" w:hAnsi="Segoe UI" w:cs="Segoe UI"/>
      <w:color w:val="000000"/>
      <w:sz w:val="18"/>
      <w:szCs w:val="18"/>
    </w:rPr>
  </w:style>
  <w:style w:type="paragraph" w:styleId="ListParagraph">
    <w:name w:val="List Paragraph"/>
    <w:basedOn w:val="Normal"/>
    <w:uiPriority w:val="34"/>
    <w:qFormat/>
    <w:rsid w:val="000E0937"/>
    <w:pPr>
      <w:ind w:left="720"/>
      <w:contextualSpacing/>
    </w:pPr>
  </w:style>
  <w:style w:type="paragraph" w:styleId="Header">
    <w:name w:val="header"/>
    <w:basedOn w:val="Normal"/>
    <w:link w:val="HeaderChar"/>
    <w:uiPriority w:val="99"/>
    <w:unhideWhenUsed/>
    <w:rsid w:val="00B15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A7D"/>
    <w:rPr>
      <w:rFonts w:ascii="Times New Roman" w:eastAsia="Times New Roman" w:hAnsi="Times New Roman" w:cs="Times New Roman"/>
      <w:color w:val="000000"/>
      <w:sz w:val="24"/>
    </w:rPr>
  </w:style>
  <w:style w:type="paragraph" w:styleId="BodyText">
    <w:name w:val="Body Text"/>
    <w:basedOn w:val="Normal"/>
    <w:link w:val="BodyTextChar"/>
    <w:uiPriority w:val="99"/>
    <w:semiHidden/>
    <w:unhideWhenUsed/>
    <w:rsid w:val="007059E3"/>
    <w:pPr>
      <w:spacing w:after="120" w:line="276" w:lineRule="auto"/>
      <w:ind w:left="0" w:firstLine="0"/>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7059E3"/>
    <w:rPr>
      <w:rFonts w:ascii="Arial" w:eastAsia="Calibri" w:hAnsi="Arial" w:cs="Times New Roman"/>
      <w:lang w:val="x-none" w:eastAsia="en-US"/>
    </w:rPr>
  </w:style>
  <w:style w:type="paragraph" w:styleId="NoSpacing">
    <w:name w:val="No Spacing"/>
    <w:uiPriority w:val="1"/>
    <w:qFormat/>
    <w:rsid w:val="00D532B7"/>
    <w:pPr>
      <w:spacing w:after="0" w:line="240" w:lineRule="auto"/>
    </w:pPr>
    <w:rPr>
      <w:rFonts w:ascii="Calibri" w:eastAsia="Times New Roman" w:hAnsi="Calibri" w:cs="Times New Roman"/>
    </w:rPr>
  </w:style>
  <w:style w:type="paragraph" w:customStyle="1" w:styleId="Default">
    <w:name w:val="Default"/>
    <w:rsid w:val="00D532B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ACE217-5D8C-436E-BB54-6D29131B0A4C}">
  <ds:schemaRefs>
    <ds:schemaRef ds:uri="http://schemas.openxmlformats.org/officeDocument/2006/bibliography"/>
  </ds:schemaRefs>
</ds:datastoreItem>
</file>

<file path=customXml/itemProps2.xml><?xml version="1.0" encoding="utf-8"?>
<ds:datastoreItem xmlns:ds="http://schemas.openxmlformats.org/officeDocument/2006/customXml" ds:itemID="{B3C68F3F-CF23-44EC-A071-0690981A8ADE}"/>
</file>

<file path=customXml/itemProps3.xml><?xml version="1.0" encoding="utf-8"?>
<ds:datastoreItem xmlns:ds="http://schemas.openxmlformats.org/officeDocument/2006/customXml" ds:itemID="{9EE5B992-978A-4E0C-9CD0-48AE2802FD58}"/>
</file>

<file path=customXml/itemProps4.xml><?xml version="1.0" encoding="utf-8"?>
<ds:datastoreItem xmlns:ds="http://schemas.openxmlformats.org/officeDocument/2006/customXml" ds:itemID="{DF441464-D677-4864-A0FE-0D1A97EC69E8}"/>
</file>

<file path=docProps/app.xml><?xml version="1.0" encoding="utf-8"?>
<Properties xmlns="http://schemas.openxmlformats.org/officeDocument/2006/extended-properties" xmlns:vt="http://schemas.openxmlformats.org/officeDocument/2006/docPropsVTypes">
  <Template>Normal</Template>
  <TotalTime>6</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6</cp:revision>
  <dcterms:created xsi:type="dcterms:W3CDTF">2021-05-28T04:25:00Z</dcterms:created>
  <dcterms:modified xsi:type="dcterms:W3CDTF">2022-12-14T10:53:00Z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1242200</vt:r8>
  </property>
</Properties>
</file>