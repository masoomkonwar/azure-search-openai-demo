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B39B" w14:textId="77777777" w:rsidR="006144C6" w:rsidRPr="003C6E09" w:rsidRDefault="003F5E4A">
      <w:pPr>
        <w:spacing w:after="213" w:line="259" w:lineRule="auto"/>
        <w:ind w:left="14" w:firstLine="0"/>
        <w:jc w:val="left"/>
        <w:rPr>
          <w:sz w:val="22"/>
          <w:rPrChange w:id="0" w:author="Sham Parab" w:date="2021-05-29T15:54:00Z">
            <w:rPr/>
          </w:rPrChange>
        </w:rPr>
      </w:pPr>
      <w:r w:rsidRPr="003C6E09">
        <w:rPr>
          <w:sz w:val="22"/>
          <w:rPrChange w:id="1" w:author="Sham Parab" w:date="2021-05-29T15:54:00Z">
            <w:rPr>
              <w:sz w:val="20"/>
            </w:rPr>
          </w:rPrChange>
        </w:rPr>
        <w:t xml:space="preserve"> </w:t>
      </w:r>
      <w:r w:rsidRPr="003C6E09">
        <w:rPr>
          <w:b/>
          <w:sz w:val="22"/>
          <w:rPrChange w:id="2" w:author="Sham Parab" w:date="2021-05-29T15:54:00Z">
            <w:rPr>
              <w:b/>
              <w:sz w:val="28"/>
            </w:rPr>
          </w:rPrChange>
        </w:rPr>
        <w:t xml:space="preserve">           ACTIVITY: V-BELT REPLACEMENT</w:t>
      </w:r>
      <w:r w:rsidRPr="003C6E09">
        <w:rPr>
          <w:sz w:val="22"/>
          <w:rPrChange w:id="3" w:author="Sham Parab" w:date="2021-05-29T15:54:00Z">
            <w:rPr>
              <w:sz w:val="20"/>
            </w:rPr>
          </w:rPrChange>
        </w:rPr>
        <w:t xml:space="preserve"> </w:t>
      </w:r>
    </w:p>
    <w:p w14:paraId="0B401216" w14:textId="77777777" w:rsidR="006144C6" w:rsidRPr="003C6E09" w:rsidRDefault="003F5E4A">
      <w:pPr>
        <w:spacing w:after="252" w:line="259" w:lineRule="auto"/>
        <w:ind w:left="9"/>
        <w:jc w:val="left"/>
        <w:rPr>
          <w:sz w:val="22"/>
          <w:rPrChange w:id="4" w:author="Sham Parab" w:date="2021-05-29T15:54:00Z">
            <w:rPr/>
          </w:rPrChange>
        </w:rPr>
      </w:pPr>
      <w:r w:rsidRPr="003C6E09">
        <w:rPr>
          <w:b/>
          <w:sz w:val="22"/>
          <w:rPrChange w:id="5" w:author="Sham Parab" w:date="2021-05-29T15:54:00Z">
            <w:rPr>
              <w:b/>
            </w:rPr>
          </w:rPrChange>
        </w:rPr>
        <w:t>_______________________________________________________________</w:t>
      </w:r>
      <w:r w:rsidRPr="003C6E09">
        <w:rPr>
          <w:sz w:val="22"/>
          <w:rPrChange w:id="6" w:author="Sham Parab" w:date="2021-05-29T15:54:00Z">
            <w:rPr/>
          </w:rPrChange>
        </w:rPr>
        <w:t xml:space="preserve">  </w:t>
      </w:r>
    </w:p>
    <w:p w14:paraId="34028220" w14:textId="77777777" w:rsidR="006144C6" w:rsidRPr="003C6E09" w:rsidRDefault="003F5E4A">
      <w:pPr>
        <w:tabs>
          <w:tab w:val="center" w:pos="3760"/>
        </w:tabs>
        <w:ind w:left="-1" w:firstLine="0"/>
        <w:jc w:val="left"/>
        <w:rPr>
          <w:sz w:val="22"/>
          <w:rPrChange w:id="7" w:author="Sham Parab" w:date="2021-05-29T15:54:00Z">
            <w:rPr/>
          </w:rPrChange>
        </w:rPr>
      </w:pPr>
      <w:r w:rsidRPr="003C6E09">
        <w:rPr>
          <w:sz w:val="22"/>
          <w:rPrChange w:id="8" w:author="Sham Parab" w:date="2021-05-29T15:54:00Z">
            <w:rPr/>
          </w:rPrChange>
        </w:rPr>
        <w:t xml:space="preserve">Objective </w:t>
      </w:r>
      <w:r w:rsidRPr="003C6E09">
        <w:rPr>
          <w:sz w:val="22"/>
          <w:rPrChange w:id="9" w:author="Sham Parab" w:date="2021-05-29T15:54:00Z">
            <w:rPr/>
          </w:rPrChange>
        </w:rPr>
        <w:tab/>
        <w:t xml:space="preserve">: - Safe replacement of V–belts on V-belt drives </w:t>
      </w:r>
    </w:p>
    <w:p w14:paraId="5F46DEF0" w14:textId="77777777" w:rsidR="006144C6" w:rsidRPr="003C6E09" w:rsidRDefault="003F5E4A">
      <w:pPr>
        <w:tabs>
          <w:tab w:val="center" w:pos="2634"/>
        </w:tabs>
        <w:ind w:left="-1" w:firstLine="0"/>
        <w:jc w:val="left"/>
        <w:rPr>
          <w:sz w:val="22"/>
          <w:rPrChange w:id="10" w:author="Sham Parab" w:date="2021-05-29T15:54:00Z">
            <w:rPr/>
          </w:rPrChange>
        </w:rPr>
      </w:pPr>
      <w:proofErr w:type="gramStart"/>
      <w:r w:rsidRPr="003C6E09">
        <w:rPr>
          <w:sz w:val="22"/>
          <w:rPrChange w:id="11" w:author="Sham Parab" w:date="2021-05-29T15:54:00Z">
            <w:rPr/>
          </w:rPrChange>
        </w:rPr>
        <w:t xml:space="preserve">Scope  </w:t>
      </w:r>
      <w:r w:rsidRPr="003C6E09">
        <w:rPr>
          <w:sz w:val="22"/>
          <w:rPrChange w:id="12" w:author="Sham Parab" w:date="2021-05-29T15:54:00Z">
            <w:rPr/>
          </w:rPrChange>
        </w:rPr>
        <w:tab/>
      </w:r>
      <w:proofErr w:type="gramEnd"/>
      <w:r w:rsidRPr="003C6E09">
        <w:rPr>
          <w:sz w:val="22"/>
          <w:rPrChange w:id="13" w:author="Sham Parab" w:date="2021-05-29T15:54:00Z">
            <w:rPr/>
          </w:rPrChange>
        </w:rPr>
        <w:t xml:space="preserve">: - All drives with V belt  </w:t>
      </w:r>
    </w:p>
    <w:p w14:paraId="3CE38ACF" w14:textId="77777777" w:rsidR="006144C6" w:rsidRPr="003C6E09" w:rsidRDefault="003F5E4A">
      <w:pPr>
        <w:tabs>
          <w:tab w:val="center" w:pos="734"/>
          <w:tab w:val="center" w:pos="1559"/>
          <w:tab w:val="center" w:pos="2175"/>
        </w:tabs>
        <w:ind w:left="-1" w:firstLine="0"/>
        <w:jc w:val="left"/>
        <w:rPr>
          <w:sz w:val="22"/>
          <w:rPrChange w:id="14" w:author="Sham Parab" w:date="2021-05-29T15:54:00Z">
            <w:rPr/>
          </w:rPrChange>
        </w:rPr>
      </w:pPr>
      <w:r w:rsidRPr="003C6E09">
        <w:rPr>
          <w:sz w:val="22"/>
          <w:rPrChange w:id="15" w:author="Sham Parab" w:date="2021-05-29T15:54:00Z">
            <w:rPr/>
          </w:rPrChange>
        </w:rPr>
        <w:t xml:space="preserve">Ref. </w:t>
      </w:r>
      <w:r w:rsidRPr="003C6E09">
        <w:rPr>
          <w:sz w:val="22"/>
          <w:rPrChange w:id="16" w:author="Sham Parab" w:date="2021-05-29T15:54:00Z">
            <w:rPr/>
          </w:rPrChange>
        </w:rPr>
        <w:tab/>
        <w:t xml:space="preserve"> </w:t>
      </w:r>
      <w:r w:rsidRPr="003C6E09">
        <w:rPr>
          <w:sz w:val="22"/>
          <w:rPrChange w:id="17" w:author="Sham Parab" w:date="2021-05-29T15:54:00Z">
            <w:rPr/>
          </w:rPrChange>
        </w:rPr>
        <w:tab/>
        <w:t xml:space="preserve">: -  </w:t>
      </w:r>
      <w:r w:rsidRPr="003C6E09">
        <w:rPr>
          <w:sz w:val="22"/>
          <w:rPrChange w:id="18" w:author="Sham Parab" w:date="2021-05-29T15:54:00Z">
            <w:rPr/>
          </w:rPrChange>
        </w:rPr>
        <w:tab/>
        <w:t xml:space="preserve"> </w:t>
      </w:r>
    </w:p>
    <w:p w14:paraId="0050F714" w14:textId="77777777" w:rsidR="006144C6" w:rsidRPr="003C6E09" w:rsidRDefault="003F5E4A">
      <w:pPr>
        <w:ind w:left="9"/>
        <w:rPr>
          <w:sz w:val="22"/>
          <w:rPrChange w:id="19" w:author="Sham Parab" w:date="2021-05-29T15:54:00Z">
            <w:rPr/>
          </w:rPrChange>
        </w:rPr>
      </w:pPr>
      <w:r w:rsidRPr="003C6E09">
        <w:rPr>
          <w:sz w:val="22"/>
          <w:rPrChange w:id="20" w:author="Sham Parab" w:date="2021-05-29T15:54:00Z">
            <w:rPr/>
          </w:rPrChange>
        </w:rPr>
        <w:t xml:space="preserve">Responsibility:  Engineer In charge &amp; Maintenance / </w:t>
      </w:r>
      <w:proofErr w:type="gramStart"/>
      <w:r w:rsidRPr="003C6E09">
        <w:rPr>
          <w:sz w:val="22"/>
          <w:rPrChange w:id="21" w:author="Sham Parab" w:date="2021-05-29T15:54:00Z">
            <w:rPr/>
          </w:rPrChange>
        </w:rPr>
        <w:t>contract  workmen</w:t>
      </w:r>
      <w:proofErr w:type="gramEnd"/>
      <w:r w:rsidRPr="003C6E09">
        <w:rPr>
          <w:sz w:val="22"/>
          <w:rPrChange w:id="22" w:author="Sham Parab" w:date="2021-05-29T15:54:00Z">
            <w:rPr/>
          </w:rPrChange>
        </w:rPr>
        <w:t xml:space="preserve"> on job  </w:t>
      </w:r>
    </w:p>
    <w:p w14:paraId="3D235F81" w14:textId="77777777" w:rsidR="006144C6" w:rsidRPr="003C6E09" w:rsidRDefault="003F5E4A">
      <w:pPr>
        <w:spacing w:after="178"/>
        <w:ind w:left="9"/>
        <w:rPr>
          <w:sz w:val="22"/>
          <w:rPrChange w:id="23" w:author="Sham Parab" w:date="2021-05-29T15:54:00Z">
            <w:rPr/>
          </w:rPrChange>
        </w:rPr>
      </w:pPr>
      <w:r w:rsidRPr="003C6E09">
        <w:rPr>
          <w:sz w:val="22"/>
          <w:rPrChange w:id="24" w:author="Sham Parab" w:date="2021-05-29T15:54:00Z">
            <w:rPr/>
          </w:rPrChange>
        </w:rPr>
        <w:t xml:space="preserve">PPE s to be used:   </w:t>
      </w:r>
      <w:ins w:id="25" w:author="Abhijit S Nabar" w:date="2019-11-25T18:28:00Z">
        <w:r w:rsidR="00D75208" w:rsidRPr="003C6E09">
          <w:rPr>
            <w:sz w:val="22"/>
            <w:rPrChange w:id="26" w:author="Sham Parab" w:date="2021-05-29T15:54:00Z">
              <w:rPr>
                <w:sz w:val="14"/>
              </w:rPr>
            </w:rPrChange>
          </w:rPr>
          <w:t xml:space="preserve">safety </w:t>
        </w:r>
      </w:ins>
      <w:r w:rsidRPr="003C6E09">
        <w:rPr>
          <w:sz w:val="22"/>
          <w:rPrChange w:id="27" w:author="Sham Parab" w:date="2021-05-29T15:54:00Z">
            <w:rPr/>
          </w:rPrChange>
        </w:rPr>
        <w:t xml:space="preserve">Helmet, Safety shoes, hand gloves and </w:t>
      </w:r>
      <w:ins w:id="28" w:author="Abhijit S Nabar" w:date="2019-11-25T18:28:00Z">
        <w:r w:rsidR="00D75208" w:rsidRPr="003C6E09">
          <w:rPr>
            <w:sz w:val="22"/>
            <w:rPrChange w:id="29" w:author="Sham Parab" w:date="2021-05-29T15:54:00Z">
              <w:rPr/>
            </w:rPrChange>
          </w:rPr>
          <w:t xml:space="preserve">safety </w:t>
        </w:r>
      </w:ins>
      <w:r w:rsidRPr="003C6E09">
        <w:rPr>
          <w:sz w:val="22"/>
          <w:rPrChange w:id="30" w:author="Sham Parab" w:date="2021-05-29T15:54:00Z">
            <w:rPr/>
          </w:rPrChange>
        </w:rPr>
        <w:t xml:space="preserve">goggle, dust mask. </w:t>
      </w:r>
    </w:p>
    <w:p w14:paraId="1113BC46" w14:textId="77777777" w:rsidR="006144C6" w:rsidRPr="003C6E09" w:rsidRDefault="003F5E4A">
      <w:pPr>
        <w:spacing w:after="362" w:line="259" w:lineRule="auto"/>
        <w:ind w:left="14" w:firstLine="0"/>
        <w:jc w:val="left"/>
        <w:rPr>
          <w:sz w:val="22"/>
          <w:rPrChange w:id="31" w:author="Sham Parab" w:date="2021-05-29T15:54:00Z">
            <w:rPr/>
          </w:rPrChange>
        </w:rPr>
      </w:pPr>
      <w:r w:rsidRPr="003C6E09">
        <w:rPr>
          <w:b/>
          <w:sz w:val="22"/>
          <w:rPrChange w:id="32" w:author="Sham Parab" w:date="2021-05-29T15:54:00Z">
            <w:rPr>
              <w:b/>
              <w:sz w:val="14"/>
            </w:rPr>
          </w:rPrChange>
        </w:rPr>
        <w:t xml:space="preserve"> </w:t>
      </w:r>
    </w:p>
    <w:p w14:paraId="3D2A7437" w14:textId="77777777" w:rsidR="006144C6" w:rsidRPr="003C6E09" w:rsidRDefault="003F5E4A">
      <w:pPr>
        <w:spacing w:after="252" w:line="259" w:lineRule="auto"/>
        <w:ind w:left="9"/>
        <w:jc w:val="left"/>
        <w:rPr>
          <w:sz w:val="22"/>
          <w:rPrChange w:id="33" w:author="Sham Parab" w:date="2021-05-29T15:54:00Z">
            <w:rPr/>
          </w:rPrChange>
        </w:rPr>
      </w:pPr>
      <w:r w:rsidRPr="003C6E09">
        <w:rPr>
          <w:b/>
          <w:sz w:val="22"/>
          <w:u w:val="single" w:color="000000"/>
          <w:rPrChange w:id="34" w:author="Sham Parab" w:date="2021-05-29T15:54:00Z">
            <w:rPr>
              <w:b/>
              <w:sz w:val="14"/>
              <w:u w:val="single" w:color="000000"/>
            </w:rPr>
          </w:rPrChange>
        </w:rPr>
        <w:t xml:space="preserve"> Work No.</w:t>
      </w:r>
      <w:proofErr w:type="gramStart"/>
      <w:r w:rsidRPr="003C6E09">
        <w:rPr>
          <w:b/>
          <w:sz w:val="22"/>
          <w:u w:val="single" w:color="000000"/>
          <w:rPrChange w:id="35" w:author="Sham Parab" w:date="2021-05-29T15:54:00Z">
            <w:rPr>
              <w:b/>
              <w:sz w:val="14"/>
              <w:u w:val="single" w:color="000000"/>
            </w:rPr>
          </w:rPrChange>
        </w:rPr>
        <w:t>1</w:t>
      </w:r>
      <w:r w:rsidRPr="003C6E09">
        <w:rPr>
          <w:b/>
          <w:sz w:val="22"/>
          <w:rPrChange w:id="36" w:author="Sham Parab" w:date="2021-05-29T15:54:00Z">
            <w:rPr>
              <w:b/>
            </w:rPr>
          </w:rPrChange>
        </w:rPr>
        <w:t xml:space="preserve">  :</w:t>
      </w:r>
      <w:proofErr w:type="gramEnd"/>
      <w:r w:rsidRPr="003C6E09">
        <w:rPr>
          <w:b/>
          <w:sz w:val="22"/>
          <w:rPrChange w:id="37" w:author="Sham Parab" w:date="2021-05-29T15:54:00Z">
            <w:rPr>
              <w:b/>
            </w:rPr>
          </w:rPrChange>
        </w:rPr>
        <w:t xml:space="preserve"> V-Belts replacement and Belts tensioning .  </w:t>
      </w:r>
    </w:p>
    <w:p w14:paraId="20B930F5" w14:textId="77777777" w:rsidR="006144C6" w:rsidRPr="003C6E09" w:rsidRDefault="003F5E4A">
      <w:pPr>
        <w:spacing w:after="9" w:line="259" w:lineRule="auto"/>
        <w:ind w:left="14" w:firstLine="0"/>
        <w:jc w:val="left"/>
        <w:rPr>
          <w:sz w:val="22"/>
          <w:rPrChange w:id="38" w:author="Sham Parab" w:date="2021-05-29T15:54:00Z">
            <w:rPr/>
          </w:rPrChange>
        </w:rPr>
      </w:pPr>
      <w:r w:rsidRPr="003C6E09">
        <w:rPr>
          <w:b/>
          <w:sz w:val="22"/>
          <w:rPrChange w:id="39" w:author="Sham Parab" w:date="2021-05-29T15:54:00Z">
            <w:rPr>
              <w:b/>
              <w:sz w:val="26"/>
            </w:rPr>
          </w:rPrChange>
        </w:rPr>
        <w:t xml:space="preserve">Aspect- Impact  </w:t>
      </w:r>
    </w:p>
    <w:p w14:paraId="7B97EBB6" w14:textId="77777777" w:rsidR="006144C6" w:rsidRPr="003C6E09" w:rsidRDefault="003F5E4A">
      <w:pPr>
        <w:tabs>
          <w:tab w:val="center" w:pos="3414"/>
        </w:tabs>
        <w:spacing w:after="10"/>
        <w:ind w:left="-1" w:firstLine="0"/>
        <w:jc w:val="left"/>
        <w:rPr>
          <w:sz w:val="22"/>
          <w:rPrChange w:id="40" w:author="Sham Parab" w:date="2021-05-29T15:54:00Z">
            <w:rPr/>
          </w:rPrChange>
        </w:rPr>
      </w:pPr>
      <w:r w:rsidRPr="003C6E09">
        <w:rPr>
          <w:sz w:val="22"/>
          <w:rPrChange w:id="41" w:author="Sham Parab" w:date="2021-05-29T15:54:00Z">
            <w:rPr/>
          </w:rPrChange>
        </w:rPr>
        <w:t xml:space="preserve">Scrap </w:t>
      </w:r>
      <w:proofErr w:type="gramStart"/>
      <w:r w:rsidRPr="003C6E09">
        <w:rPr>
          <w:sz w:val="22"/>
          <w:rPrChange w:id="42" w:author="Sham Parab" w:date="2021-05-29T15:54:00Z">
            <w:rPr/>
          </w:rPrChange>
        </w:rPr>
        <w:t xml:space="preserve">generation  </w:t>
      </w:r>
      <w:r w:rsidRPr="003C6E09">
        <w:rPr>
          <w:sz w:val="22"/>
          <w:rPrChange w:id="43" w:author="Sham Parab" w:date="2021-05-29T15:54:00Z">
            <w:rPr/>
          </w:rPrChange>
        </w:rPr>
        <w:tab/>
      </w:r>
      <w:proofErr w:type="gramEnd"/>
      <w:r w:rsidRPr="003C6E09">
        <w:rPr>
          <w:sz w:val="22"/>
          <w:rPrChange w:id="44" w:author="Sham Parab" w:date="2021-05-29T15:54:00Z">
            <w:rPr/>
          </w:rPrChange>
        </w:rPr>
        <w:t xml:space="preserve">Resource Depletion  </w:t>
      </w:r>
    </w:p>
    <w:p w14:paraId="0E3A949D" w14:textId="77777777" w:rsidR="006144C6" w:rsidRPr="003C6E09" w:rsidRDefault="003F5E4A">
      <w:pPr>
        <w:tabs>
          <w:tab w:val="center" w:pos="3427"/>
        </w:tabs>
        <w:spacing w:after="10"/>
        <w:ind w:left="-1" w:firstLine="0"/>
        <w:jc w:val="left"/>
        <w:rPr>
          <w:sz w:val="22"/>
          <w:rPrChange w:id="45" w:author="Sham Parab" w:date="2021-05-29T15:54:00Z">
            <w:rPr/>
          </w:rPrChange>
        </w:rPr>
      </w:pPr>
      <w:r w:rsidRPr="003C6E09">
        <w:rPr>
          <w:sz w:val="22"/>
          <w:rPrChange w:id="46" w:author="Sham Parab" w:date="2021-05-29T15:54:00Z">
            <w:rPr/>
          </w:rPrChange>
        </w:rPr>
        <w:t xml:space="preserve">Oil </w:t>
      </w:r>
      <w:proofErr w:type="gramStart"/>
      <w:r w:rsidRPr="003C6E09">
        <w:rPr>
          <w:sz w:val="22"/>
          <w:rPrChange w:id="47" w:author="Sham Parab" w:date="2021-05-29T15:54:00Z">
            <w:rPr/>
          </w:rPrChange>
        </w:rPr>
        <w:t xml:space="preserve">Spillage  </w:t>
      </w:r>
      <w:r w:rsidRPr="003C6E09">
        <w:rPr>
          <w:sz w:val="22"/>
          <w:rPrChange w:id="48" w:author="Sham Parab" w:date="2021-05-29T15:54:00Z">
            <w:rPr/>
          </w:rPrChange>
        </w:rPr>
        <w:tab/>
      </w:r>
      <w:proofErr w:type="gramEnd"/>
      <w:r w:rsidRPr="003C6E09">
        <w:rPr>
          <w:sz w:val="22"/>
          <w:rPrChange w:id="49" w:author="Sham Parab" w:date="2021-05-29T15:54:00Z">
            <w:rPr/>
          </w:rPrChange>
        </w:rPr>
        <w:t xml:space="preserve">Land contamination  </w:t>
      </w:r>
    </w:p>
    <w:p w14:paraId="7864094C" w14:textId="77777777" w:rsidR="006144C6" w:rsidRPr="003C6E09" w:rsidDel="003C6E09" w:rsidRDefault="003F5E4A">
      <w:pPr>
        <w:spacing w:after="115"/>
        <w:ind w:left="9" w:right="1281"/>
        <w:rPr>
          <w:del w:id="50" w:author="Sham Parab" w:date="2021-05-29T15:53:00Z"/>
          <w:sz w:val="22"/>
          <w:rPrChange w:id="51" w:author="Sham Parab" w:date="2021-05-29T15:54:00Z">
            <w:rPr>
              <w:del w:id="52" w:author="Sham Parab" w:date="2021-05-29T15:53:00Z"/>
            </w:rPr>
          </w:rPrChange>
        </w:rPr>
      </w:pPr>
      <w:r w:rsidRPr="003C6E09">
        <w:rPr>
          <w:sz w:val="22"/>
          <w:rPrChange w:id="53" w:author="Sham Parab" w:date="2021-05-29T15:54:00Z">
            <w:rPr/>
          </w:rPrChange>
        </w:rPr>
        <w:t xml:space="preserve">Oil traced waste </w:t>
      </w:r>
      <w:r w:rsidRPr="003C6E09">
        <w:rPr>
          <w:sz w:val="22"/>
          <w:rPrChange w:id="54" w:author="Sham Parab" w:date="2021-05-29T15:54:00Z">
            <w:rPr/>
          </w:rPrChange>
        </w:rPr>
        <w:tab/>
        <w:t xml:space="preserve">Land contamination &amp; Resource </w:t>
      </w:r>
      <w:proofErr w:type="gramStart"/>
      <w:r w:rsidRPr="003C6E09">
        <w:rPr>
          <w:sz w:val="22"/>
          <w:rPrChange w:id="55" w:author="Sham Parab" w:date="2021-05-29T15:54:00Z">
            <w:rPr/>
          </w:rPrChange>
        </w:rPr>
        <w:t xml:space="preserve">generation  </w:t>
      </w:r>
      <w:r w:rsidRPr="003C6E09">
        <w:rPr>
          <w:sz w:val="22"/>
          <w:rPrChange w:id="56" w:author="Sham Parab" w:date="2021-05-29T15:54:00Z">
            <w:rPr/>
          </w:rPrChange>
        </w:rPr>
        <w:tab/>
      </w:r>
      <w:proofErr w:type="gramEnd"/>
      <w:r w:rsidRPr="003C6E09">
        <w:rPr>
          <w:sz w:val="22"/>
          <w:rPrChange w:id="57" w:author="Sham Parab" w:date="2021-05-29T15:54:00Z">
            <w:rPr/>
          </w:rPrChange>
        </w:rPr>
        <w:t xml:space="preserve">Depletion  </w:t>
      </w:r>
    </w:p>
    <w:p w14:paraId="30C5A6A4" w14:textId="77777777" w:rsidR="006144C6" w:rsidRPr="003C6E09" w:rsidRDefault="003F5E4A">
      <w:pPr>
        <w:spacing w:after="115"/>
        <w:ind w:left="9" w:right="1281"/>
        <w:rPr>
          <w:sz w:val="22"/>
          <w:rPrChange w:id="58" w:author="Sham Parab" w:date="2021-05-29T15:54:00Z">
            <w:rPr/>
          </w:rPrChange>
        </w:rPr>
        <w:pPrChange w:id="59" w:author="Sham Parab" w:date="2021-05-29T15:53:00Z">
          <w:pPr>
            <w:spacing w:after="38" w:line="259" w:lineRule="auto"/>
            <w:ind w:left="14" w:firstLine="0"/>
            <w:jc w:val="left"/>
          </w:pPr>
        </w:pPrChange>
      </w:pPr>
      <w:del w:id="60" w:author="Sham Parab" w:date="2021-05-29T15:53:00Z">
        <w:r w:rsidRPr="003C6E09" w:rsidDel="003C6E09">
          <w:rPr>
            <w:b/>
            <w:sz w:val="22"/>
            <w:rPrChange w:id="61" w:author="Sham Parab" w:date="2021-05-29T15:54:00Z">
              <w:rPr>
                <w:b/>
              </w:rPr>
            </w:rPrChange>
          </w:rPr>
          <w:delText xml:space="preserve"> </w:delText>
        </w:r>
      </w:del>
    </w:p>
    <w:p w14:paraId="2996A923" w14:textId="77777777" w:rsidR="006144C6" w:rsidRPr="003C6E09" w:rsidRDefault="003F5E4A">
      <w:pPr>
        <w:spacing w:after="252" w:line="259" w:lineRule="auto"/>
        <w:ind w:left="9"/>
        <w:jc w:val="left"/>
        <w:rPr>
          <w:sz w:val="22"/>
          <w:rPrChange w:id="62" w:author="Sham Parab" w:date="2021-05-29T15:54:00Z">
            <w:rPr/>
          </w:rPrChange>
        </w:rPr>
      </w:pPr>
      <w:r w:rsidRPr="003C6E09">
        <w:rPr>
          <w:b/>
          <w:sz w:val="22"/>
          <w:rPrChange w:id="63" w:author="Sham Parab" w:date="2021-05-29T15:54:00Z">
            <w:rPr>
              <w:b/>
            </w:rPr>
          </w:rPrChange>
        </w:rPr>
        <w:t xml:space="preserve">Hazards identified  </w:t>
      </w:r>
    </w:p>
    <w:p w14:paraId="13E3691A" w14:textId="77777777" w:rsidR="006144C6" w:rsidRPr="003C6E09" w:rsidRDefault="003F5E4A">
      <w:pPr>
        <w:ind w:left="9"/>
        <w:rPr>
          <w:sz w:val="22"/>
          <w:rPrChange w:id="64" w:author="Sham Parab" w:date="2021-05-29T15:54:00Z">
            <w:rPr/>
          </w:rPrChange>
        </w:rPr>
      </w:pPr>
      <w:r w:rsidRPr="003C6E09">
        <w:rPr>
          <w:b/>
          <w:sz w:val="22"/>
          <w:rPrChange w:id="65" w:author="Sham Parab" w:date="2021-05-29T15:54:00Z">
            <w:rPr>
              <w:b/>
            </w:rPr>
          </w:rPrChange>
        </w:rPr>
        <w:t>Mechanical hazard</w:t>
      </w:r>
      <w:r w:rsidRPr="003C6E09">
        <w:rPr>
          <w:sz w:val="22"/>
          <w:rPrChange w:id="66" w:author="Sham Parab" w:date="2021-05-29T15:54:00Z">
            <w:rPr/>
          </w:rPrChange>
        </w:rPr>
        <w:t xml:space="preserve"> </w:t>
      </w:r>
      <w:proofErr w:type="gramStart"/>
      <w:r w:rsidRPr="003C6E09">
        <w:rPr>
          <w:sz w:val="22"/>
          <w:rPrChange w:id="67" w:author="Sham Parab" w:date="2021-05-29T15:54:00Z">
            <w:rPr/>
          </w:rPrChange>
        </w:rPr>
        <w:t>-  Trapping</w:t>
      </w:r>
      <w:proofErr w:type="gramEnd"/>
      <w:r w:rsidRPr="003C6E09">
        <w:rPr>
          <w:sz w:val="22"/>
          <w:rPrChange w:id="68" w:author="Sham Parab" w:date="2021-05-29T15:54:00Z">
            <w:rPr/>
          </w:rPrChange>
        </w:rPr>
        <w:t xml:space="preserve"> of Hand / fingers in between V-belt and pulley </w:t>
      </w:r>
    </w:p>
    <w:p w14:paraId="1643C591" w14:textId="77777777" w:rsidR="0070045F" w:rsidRPr="003C6E09" w:rsidRDefault="003F5E4A">
      <w:pPr>
        <w:ind w:left="9"/>
        <w:rPr>
          <w:ins w:id="69" w:author="Abhijit S Nabar" w:date="2019-11-25T19:04:00Z"/>
          <w:sz w:val="22"/>
          <w:rPrChange w:id="70" w:author="Sham Parab" w:date="2021-05-29T15:54:00Z">
            <w:rPr>
              <w:ins w:id="71" w:author="Abhijit S Nabar" w:date="2019-11-25T19:04:00Z"/>
            </w:rPr>
          </w:rPrChange>
        </w:rPr>
      </w:pPr>
      <w:r w:rsidRPr="003C6E09">
        <w:rPr>
          <w:sz w:val="22"/>
          <w:rPrChange w:id="72" w:author="Sham Parab" w:date="2021-05-29T15:54:00Z">
            <w:rPr/>
          </w:rPrChange>
        </w:rPr>
        <w:t xml:space="preserve">                                       Cut injury from </w:t>
      </w:r>
      <w:proofErr w:type="gramStart"/>
      <w:r w:rsidRPr="003C6E09">
        <w:rPr>
          <w:sz w:val="22"/>
          <w:rPrChange w:id="73" w:author="Sham Parab" w:date="2021-05-29T15:54:00Z">
            <w:rPr/>
          </w:rPrChange>
        </w:rPr>
        <w:t>Entanglement ,</w:t>
      </w:r>
      <w:proofErr w:type="gramEnd"/>
      <w:r w:rsidRPr="003C6E09">
        <w:rPr>
          <w:sz w:val="22"/>
          <w:rPrChange w:id="74" w:author="Sham Parab" w:date="2021-05-29T15:54:00Z">
            <w:rPr/>
          </w:rPrChange>
        </w:rPr>
        <w:t xml:space="preserve"> sharp edges</w:t>
      </w:r>
      <w:ins w:id="75" w:author="Abhijit S Nabar" w:date="2019-11-25T19:04:00Z">
        <w:r w:rsidR="0070045F" w:rsidRPr="003C6E09">
          <w:rPr>
            <w:sz w:val="22"/>
            <w:rPrChange w:id="76" w:author="Sham Parab" w:date="2021-05-29T15:54:00Z">
              <w:rPr/>
            </w:rPrChange>
          </w:rPr>
          <w:t>.</w:t>
        </w:r>
      </w:ins>
    </w:p>
    <w:p w14:paraId="40FF0B37" w14:textId="77777777" w:rsidR="006144C6" w:rsidRPr="003C6E09" w:rsidRDefault="0070045F">
      <w:pPr>
        <w:ind w:left="9"/>
        <w:jc w:val="center"/>
        <w:rPr>
          <w:sz w:val="22"/>
          <w:rPrChange w:id="77" w:author="Sham Parab" w:date="2021-05-29T15:54:00Z">
            <w:rPr/>
          </w:rPrChange>
        </w:rPr>
        <w:pPrChange w:id="78" w:author="Abhijit S Nabar" w:date="2019-11-25T19:05:00Z">
          <w:pPr>
            <w:ind w:left="9"/>
          </w:pPr>
        </w:pPrChange>
      </w:pPr>
      <w:ins w:id="79" w:author="Abhijit S Nabar" w:date="2019-11-25T19:05:00Z">
        <w:r w:rsidRPr="003C6E09">
          <w:rPr>
            <w:sz w:val="22"/>
            <w:rPrChange w:id="80" w:author="Sham Parab" w:date="2021-05-29T15:54:00Z">
              <w:rPr/>
            </w:rPrChange>
          </w:rPr>
          <w:t xml:space="preserve">                                   </w:t>
        </w:r>
      </w:ins>
      <w:ins w:id="81" w:author="Abhijit S Nabar" w:date="2019-11-25T19:04:00Z">
        <w:r w:rsidRPr="003C6E09">
          <w:rPr>
            <w:sz w:val="22"/>
            <w:rPrChange w:id="82" w:author="Sham Parab" w:date="2021-05-29T15:54:00Z">
              <w:rPr/>
            </w:rPrChange>
          </w:rPr>
          <w:t xml:space="preserve">Trapping in between earth moving machineries like wheel         loaders, truck, </w:t>
        </w:r>
        <w:proofErr w:type="gramStart"/>
        <w:r w:rsidRPr="003C6E09">
          <w:rPr>
            <w:sz w:val="22"/>
            <w:rPrChange w:id="83" w:author="Sham Parab" w:date="2021-05-29T15:54:00Z">
              <w:rPr/>
            </w:rPrChange>
          </w:rPr>
          <w:t>back hoe</w:t>
        </w:r>
        <w:proofErr w:type="gramEnd"/>
        <w:r w:rsidRPr="003C6E09">
          <w:rPr>
            <w:sz w:val="22"/>
            <w:rPrChange w:id="84" w:author="Sham Parab" w:date="2021-05-29T15:54:00Z">
              <w:rPr/>
            </w:rPrChange>
          </w:rPr>
          <w:t>, etc</w:t>
        </w:r>
      </w:ins>
    </w:p>
    <w:p w14:paraId="135E1805" w14:textId="77777777" w:rsidR="006144C6" w:rsidRPr="003C6E09" w:rsidRDefault="0070045F">
      <w:pPr>
        <w:ind w:left="9"/>
        <w:jc w:val="center"/>
        <w:rPr>
          <w:sz w:val="22"/>
          <w:rPrChange w:id="85" w:author="Sham Parab" w:date="2021-05-29T15:54:00Z">
            <w:rPr/>
          </w:rPrChange>
        </w:rPr>
        <w:pPrChange w:id="86" w:author="Abhijit S Nabar" w:date="2019-11-25T19:06:00Z">
          <w:pPr>
            <w:ind w:left="9"/>
          </w:pPr>
        </w:pPrChange>
      </w:pPr>
      <w:ins w:id="87" w:author="Abhijit S Nabar" w:date="2019-11-25T19:07:00Z">
        <w:r w:rsidRPr="003C6E09">
          <w:rPr>
            <w:sz w:val="22"/>
            <w:rPrChange w:id="88" w:author="Sham Parab" w:date="2021-05-29T15:54:00Z">
              <w:rPr/>
            </w:rPrChange>
          </w:rPr>
          <w:t xml:space="preserve">                                    </w:t>
        </w:r>
      </w:ins>
      <w:r w:rsidR="003F5E4A" w:rsidRPr="003C6E09">
        <w:rPr>
          <w:sz w:val="22"/>
          <w:rPrChange w:id="89" w:author="Sham Parab" w:date="2021-05-29T15:54:00Z">
            <w:rPr/>
          </w:rPrChange>
        </w:rPr>
        <w:t xml:space="preserve">Fall of material, equipment, hammer, tools, slinged </w:t>
      </w:r>
      <w:proofErr w:type="spellStart"/>
      <w:r w:rsidR="003F5E4A" w:rsidRPr="003C6E09">
        <w:rPr>
          <w:sz w:val="22"/>
          <w:rPrChange w:id="90" w:author="Sham Parab" w:date="2021-05-29T15:54:00Z">
            <w:rPr/>
          </w:rPrChange>
        </w:rPr>
        <w:t>items</w:t>
      </w:r>
      <w:ins w:id="91" w:author="Abhijit S Nabar" w:date="2019-11-25T19:07:00Z">
        <w:r w:rsidRPr="003C6E09">
          <w:rPr>
            <w:sz w:val="22"/>
            <w:rPrChange w:id="92" w:author="Sham Parab" w:date="2021-05-29T15:54:00Z">
              <w:rPr/>
            </w:rPrChange>
          </w:rPr>
          <w:t>,</w:t>
        </w:r>
      </w:ins>
      <w:del w:id="93" w:author="Abhijit S Nabar" w:date="2019-11-25T19:06:00Z">
        <w:r w:rsidR="003F5E4A" w:rsidRPr="003C6E09" w:rsidDel="0070045F">
          <w:rPr>
            <w:sz w:val="22"/>
            <w:rPrChange w:id="94" w:author="Sham Parab" w:date="2021-05-29T15:54:00Z">
              <w:rPr/>
            </w:rPrChange>
          </w:rPr>
          <w:delText>,</w:delText>
        </w:r>
      </w:del>
      <w:del w:id="95" w:author="Abhijit S Nabar" w:date="2019-11-25T18:30:00Z">
        <w:r w:rsidR="003F5E4A" w:rsidRPr="003C6E09" w:rsidDel="00D75208">
          <w:rPr>
            <w:sz w:val="22"/>
            <w:rPrChange w:id="96" w:author="Sham Parab" w:date="2021-05-29T15:54:00Z">
              <w:rPr/>
            </w:rPrChange>
          </w:rPr>
          <w:delText xml:space="preserve">                </w:delText>
        </w:r>
      </w:del>
      <w:del w:id="97" w:author="Abhijit S Nabar" w:date="2019-11-25T18:29:00Z">
        <w:r w:rsidR="003F5E4A" w:rsidRPr="003C6E09" w:rsidDel="00D75208">
          <w:rPr>
            <w:sz w:val="22"/>
            <w:rPrChange w:id="98" w:author="Sham Parab" w:date="2021-05-29T15:54:00Z">
              <w:rPr/>
            </w:rPrChange>
          </w:rPr>
          <w:delText xml:space="preserve">               </w:delText>
        </w:r>
      </w:del>
      <w:r w:rsidR="003F5E4A" w:rsidRPr="003C6E09">
        <w:rPr>
          <w:sz w:val="22"/>
          <w:rPrChange w:id="99" w:author="Sham Parab" w:date="2021-05-29T15:54:00Z">
            <w:rPr/>
          </w:rPrChange>
        </w:rPr>
        <w:t>bolts</w:t>
      </w:r>
      <w:proofErr w:type="spellEnd"/>
    </w:p>
    <w:p w14:paraId="1BCC45E5" w14:textId="77777777" w:rsidR="006144C6" w:rsidRPr="003C6E09" w:rsidRDefault="003F5E4A">
      <w:pPr>
        <w:ind w:left="9"/>
        <w:rPr>
          <w:sz w:val="22"/>
          <w:rPrChange w:id="100" w:author="Sham Parab" w:date="2021-05-29T15:54:00Z">
            <w:rPr/>
          </w:rPrChange>
        </w:rPr>
      </w:pPr>
      <w:r w:rsidRPr="003C6E09">
        <w:rPr>
          <w:sz w:val="22"/>
          <w:rPrChange w:id="101" w:author="Sham Parab" w:date="2021-05-29T15:54:00Z">
            <w:rPr/>
          </w:rPrChange>
        </w:rPr>
        <w:t xml:space="preserve">                                    Fall of person from platform</w:t>
      </w:r>
      <w:ins w:id="102" w:author="Abhijit S Nabar" w:date="2019-11-25T19:02:00Z">
        <w:r w:rsidR="0070045F" w:rsidRPr="003C6E09">
          <w:rPr>
            <w:sz w:val="22"/>
            <w:rPrChange w:id="103" w:author="Sham Parab" w:date="2021-05-29T15:54:00Z">
              <w:rPr/>
            </w:rPrChange>
          </w:rPr>
          <w:t>/ height</w:t>
        </w:r>
      </w:ins>
      <w:r w:rsidRPr="003C6E09">
        <w:rPr>
          <w:sz w:val="22"/>
          <w:rPrChange w:id="104" w:author="Sham Parab" w:date="2021-05-29T15:54:00Z">
            <w:rPr/>
          </w:rPrChange>
        </w:rPr>
        <w:t xml:space="preserve"> </w:t>
      </w:r>
    </w:p>
    <w:p w14:paraId="06A22003" w14:textId="77777777" w:rsidR="006144C6" w:rsidRPr="003C6E09" w:rsidRDefault="003F5E4A">
      <w:pPr>
        <w:ind w:left="9"/>
        <w:rPr>
          <w:sz w:val="22"/>
          <w:rPrChange w:id="105" w:author="Sham Parab" w:date="2021-05-29T15:54:00Z">
            <w:rPr/>
          </w:rPrChange>
        </w:rPr>
      </w:pPr>
      <w:r w:rsidRPr="003C6E09">
        <w:rPr>
          <w:sz w:val="22"/>
          <w:rPrChange w:id="106" w:author="Sham Parab" w:date="2021-05-29T15:54:00Z">
            <w:rPr/>
          </w:rPrChange>
        </w:rPr>
        <w:t xml:space="preserve">                                    Trapping between two objects </w:t>
      </w:r>
    </w:p>
    <w:p w14:paraId="14B2C0F3" w14:textId="77777777" w:rsidR="006144C6" w:rsidRPr="003C6E09" w:rsidRDefault="003F5E4A">
      <w:pPr>
        <w:spacing w:after="256" w:line="259" w:lineRule="auto"/>
        <w:ind w:left="14" w:firstLine="0"/>
        <w:jc w:val="left"/>
        <w:rPr>
          <w:sz w:val="22"/>
          <w:rPrChange w:id="107" w:author="Sham Parab" w:date="2021-05-29T15:54:00Z">
            <w:rPr/>
          </w:rPrChange>
        </w:rPr>
      </w:pPr>
      <w:r w:rsidRPr="003C6E09">
        <w:rPr>
          <w:sz w:val="22"/>
          <w:rPrChange w:id="108" w:author="Sham Parab" w:date="2021-05-29T15:54:00Z">
            <w:rPr/>
          </w:rPrChange>
        </w:rPr>
        <w:lastRenderedPageBreak/>
        <w:t xml:space="preserve">                                        </w:t>
      </w:r>
    </w:p>
    <w:p w14:paraId="28A0E40C" w14:textId="77777777" w:rsidR="006144C6" w:rsidRPr="003C6E09" w:rsidRDefault="003F5E4A">
      <w:pPr>
        <w:ind w:left="9"/>
        <w:rPr>
          <w:sz w:val="22"/>
          <w:rPrChange w:id="109" w:author="Sham Parab" w:date="2021-05-29T15:54:00Z">
            <w:rPr/>
          </w:rPrChange>
        </w:rPr>
      </w:pPr>
      <w:r w:rsidRPr="003C6E09">
        <w:rPr>
          <w:sz w:val="22"/>
          <w:rPrChange w:id="110" w:author="Sham Parab" w:date="2021-05-29T15:54:00Z">
            <w:rPr/>
          </w:rPrChange>
        </w:rPr>
        <w:t xml:space="preserve">                                    Hazards in material handling. </w:t>
      </w:r>
    </w:p>
    <w:p w14:paraId="3F597BEC" w14:textId="77777777" w:rsidR="006144C6" w:rsidRPr="003C6E09" w:rsidRDefault="003F5E4A">
      <w:pPr>
        <w:ind w:left="9"/>
        <w:rPr>
          <w:sz w:val="22"/>
          <w:rPrChange w:id="111" w:author="Sham Parab" w:date="2021-05-29T15:54:00Z">
            <w:rPr/>
          </w:rPrChange>
        </w:rPr>
      </w:pPr>
      <w:r w:rsidRPr="003C6E09">
        <w:rPr>
          <w:sz w:val="22"/>
          <w:rPrChange w:id="112" w:author="Sham Parab" w:date="2021-05-29T15:54:00Z">
            <w:rPr/>
          </w:rPrChange>
        </w:rPr>
        <w:t xml:space="preserve">                                   Burn injury during gas cutting and welding </w:t>
      </w:r>
    </w:p>
    <w:p w14:paraId="66F3E539" w14:textId="77777777" w:rsidR="006144C6" w:rsidRPr="003C6E09" w:rsidRDefault="003F5E4A">
      <w:pPr>
        <w:spacing w:after="10"/>
        <w:ind w:left="9"/>
        <w:rPr>
          <w:sz w:val="22"/>
          <w:rPrChange w:id="113" w:author="Sham Parab" w:date="2021-05-29T15:54:00Z">
            <w:rPr/>
          </w:rPrChange>
        </w:rPr>
      </w:pPr>
      <w:r w:rsidRPr="003C6E09">
        <w:rPr>
          <w:sz w:val="22"/>
          <w:rPrChange w:id="114" w:author="Sham Parab" w:date="2021-05-29T15:54:00Z">
            <w:rPr/>
          </w:rPrChange>
        </w:rPr>
        <w:t xml:space="preserve">                                   Trapping of person </w:t>
      </w:r>
      <w:proofErr w:type="spellStart"/>
      <w:ins w:id="115" w:author="Abhijit S Nabar" w:date="2019-11-25T19:08:00Z">
        <w:r w:rsidR="0070045F" w:rsidRPr="003C6E09">
          <w:rPr>
            <w:sz w:val="22"/>
            <w:rPrChange w:id="116" w:author="Sham Parab" w:date="2021-05-29T15:54:00Z">
              <w:rPr/>
            </w:rPrChange>
          </w:rPr>
          <w:t>in</w:t>
        </w:r>
      </w:ins>
      <w:del w:id="117" w:author="Abhijit S Nabar" w:date="2019-11-25T19:08:00Z">
        <w:r w:rsidRPr="003C6E09" w:rsidDel="0070045F">
          <w:rPr>
            <w:sz w:val="22"/>
            <w:rPrChange w:id="118" w:author="Sham Parab" w:date="2021-05-29T15:54:00Z">
              <w:rPr/>
            </w:rPrChange>
          </w:rPr>
          <w:delText>/</w:delText>
        </w:r>
      </w:del>
      <w:r w:rsidRPr="003C6E09">
        <w:rPr>
          <w:sz w:val="22"/>
          <w:rPrChange w:id="119" w:author="Sham Parab" w:date="2021-05-29T15:54:00Z">
            <w:rPr/>
          </w:rPrChange>
        </w:rPr>
        <w:t>equipment</w:t>
      </w:r>
      <w:proofErr w:type="spellEnd"/>
      <w:r w:rsidRPr="003C6E09">
        <w:rPr>
          <w:sz w:val="22"/>
          <w:rPrChange w:id="120" w:author="Sham Parab" w:date="2021-05-29T15:54:00Z">
            <w:rPr/>
          </w:rPrChange>
        </w:rPr>
        <w:t xml:space="preserve">  </w:t>
      </w:r>
    </w:p>
    <w:p w14:paraId="35ADA967" w14:textId="77777777" w:rsidR="00AE76F5" w:rsidRPr="003C6E09" w:rsidRDefault="003F5E4A">
      <w:pPr>
        <w:ind w:left="9" w:right="3423"/>
        <w:rPr>
          <w:ins w:id="121" w:author="Abhijit S Nabar" w:date="2019-11-25T19:23:00Z"/>
          <w:sz w:val="22"/>
          <w:rPrChange w:id="122" w:author="Sham Parab" w:date="2021-05-29T15:54:00Z">
            <w:rPr>
              <w:ins w:id="123" w:author="Abhijit S Nabar" w:date="2019-11-25T19:23:00Z"/>
            </w:rPr>
          </w:rPrChange>
        </w:rPr>
      </w:pPr>
      <w:r w:rsidRPr="003C6E09">
        <w:rPr>
          <w:sz w:val="22"/>
          <w:rPrChange w:id="124" w:author="Sham Parab" w:date="2021-05-29T15:54:00Z">
            <w:rPr/>
          </w:rPrChange>
        </w:rPr>
        <w:t xml:space="preserve">                                   Fall of object on person </w:t>
      </w:r>
    </w:p>
    <w:p w14:paraId="6248AB42" w14:textId="77777777" w:rsidR="00654F30" w:rsidRPr="003C6E09" w:rsidRDefault="00654F30">
      <w:pPr>
        <w:spacing w:before="240" w:after="276" w:line="248" w:lineRule="auto"/>
        <w:ind w:left="0" w:firstLine="0"/>
        <w:jc w:val="center"/>
        <w:rPr>
          <w:ins w:id="125" w:author="Abhijit S Nabar" w:date="2019-11-25T19:30:00Z"/>
          <w:sz w:val="22"/>
          <w:rPrChange w:id="126" w:author="Sham Parab" w:date="2021-05-29T15:54:00Z">
            <w:rPr>
              <w:ins w:id="127" w:author="Abhijit S Nabar" w:date="2019-11-25T19:30:00Z"/>
            </w:rPr>
          </w:rPrChange>
        </w:rPr>
        <w:pPrChange w:id="128" w:author="Abhijit S Nabar" w:date="2019-11-25T19:31:00Z">
          <w:pPr>
            <w:spacing w:before="240" w:after="276" w:line="248" w:lineRule="auto"/>
            <w:ind w:left="0" w:firstLine="0"/>
            <w:jc w:val="left"/>
          </w:pPr>
        </w:pPrChange>
      </w:pPr>
      <w:ins w:id="129" w:author="Abhijit S Nabar" w:date="2019-11-25T19:31:00Z">
        <w:r w:rsidRPr="003C6E09">
          <w:rPr>
            <w:sz w:val="22"/>
            <w:rPrChange w:id="130" w:author="Sham Parab" w:date="2021-05-29T15:54:00Z">
              <w:rPr/>
            </w:rPrChange>
          </w:rPr>
          <w:t xml:space="preserve">                             </w:t>
        </w:r>
      </w:ins>
      <w:ins w:id="131" w:author="Abhijit S Nabar" w:date="2019-11-25T19:30:00Z">
        <w:r w:rsidRPr="003C6E09">
          <w:rPr>
            <w:sz w:val="22"/>
            <w:rPrChange w:id="132" w:author="Sham Parab" w:date="2021-05-29T15:54:00Z">
              <w:rPr/>
            </w:rPrChange>
          </w:rPr>
          <w:t xml:space="preserve">Impingement of fingers, hand while alignment of pump, </w:t>
        </w:r>
        <w:proofErr w:type="gramStart"/>
        <w:r w:rsidRPr="003C6E09">
          <w:rPr>
            <w:sz w:val="22"/>
            <w:rPrChange w:id="133" w:author="Sham Parab" w:date="2021-05-29T15:54:00Z">
              <w:rPr/>
            </w:rPrChange>
          </w:rPr>
          <w:t>motor,,</w:t>
        </w:r>
        <w:proofErr w:type="gramEnd"/>
        <w:r w:rsidRPr="003C6E09">
          <w:rPr>
            <w:sz w:val="22"/>
            <w:rPrChange w:id="134" w:author="Sham Parab" w:date="2021-05-29T15:54:00Z">
              <w:rPr/>
            </w:rPrChange>
          </w:rPr>
          <w:t xml:space="preserve"> </w:t>
        </w:r>
      </w:ins>
      <w:ins w:id="135" w:author="Abhijit S Nabar" w:date="2019-11-25T19:31:00Z">
        <w:r w:rsidRPr="003C6E09">
          <w:rPr>
            <w:sz w:val="22"/>
            <w:rPrChange w:id="136" w:author="Sham Parab" w:date="2021-05-29T15:54:00Z">
              <w:rPr/>
            </w:rPrChange>
          </w:rPr>
          <w:t xml:space="preserve">    </w:t>
        </w:r>
      </w:ins>
      <w:ins w:id="137" w:author="Abhijit S Nabar" w:date="2019-11-25T19:30:00Z">
        <w:r w:rsidRPr="003C6E09">
          <w:rPr>
            <w:sz w:val="22"/>
            <w:rPrChange w:id="138" w:author="Sham Parab" w:date="2021-05-29T15:54:00Z">
              <w:rPr/>
            </w:rPrChange>
          </w:rPr>
          <w:t>bearing fixing/ adjustment, impeller fixing, foundation bolts tightening.</w:t>
        </w:r>
      </w:ins>
    </w:p>
    <w:p w14:paraId="18DEF0D3" w14:textId="77777777" w:rsidR="006144C6" w:rsidRPr="003C6E09" w:rsidDel="003C6E09" w:rsidRDefault="003F5E4A">
      <w:pPr>
        <w:ind w:right="3423"/>
        <w:rPr>
          <w:del w:id="139" w:author="Sham Parab" w:date="2021-05-29T15:52:00Z"/>
          <w:sz w:val="22"/>
          <w:rPrChange w:id="140" w:author="Sham Parab" w:date="2021-05-29T15:54:00Z">
            <w:rPr>
              <w:del w:id="141" w:author="Sham Parab" w:date="2021-05-29T15:52:00Z"/>
            </w:rPr>
          </w:rPrChange>
        </w:rPr>
        <w:pPrChange w:id="142" w:author="Sham Parab" w:date="2021-05-29T15:52:00Z">
          <w:pPr>
            <w:ind w:left="9" w:right="3423"/>
          </w:pPr>
        </w:pPrChange>
      </w:pPr>
      <w:del w:id="143" w:author="Sham Parab" w:date="2021-05-29T15:52:00Z">
        <w:r w:rsidRPr="003C6E09" w:rsidDel="003C6E09">
          <w:rPr>
            <w:sz w:val="22"/>
            <w:rPrChange w:id="144" w:author="Sham Parab" w:date="2021-05-29T15:54:00Z">
              <w:rPr/>
            </w:rPrChange>
          </w:rPr>
          <w:delText xml:space="preserve">                                    </w:delText>
        </w:r>
      </w:del>
    </w:p>
    <w:p w14:paraId="3BC98D11" w14:textId="77777777" w:rsidR="006144C6" w:rsidRPr="003C6E09" w:rsidRDefault="003F5E4A">
      <w:pPr>
        <w:ind w:right="3423"/>
        <w:rPr>
          <w:sz w:val="22"/>
          <w:rPrChange w:id="145" w:author="Sham Parab" w:date="2021-05-29T15:54:00Z">
            <w:rPr/>
          </w:rPrChange>
        </w:rPr>
        <w:pPrChange w:id="146" w:author="Sham Parab" w:date="2021-05-29T15:52:00Z">
          <w:pPr>
            <w:spacing w:after="254" w:line="259" w:lineRule="auto"/>
            <w:ind w:left="14" w:firstLine="0"/>
            <w:jc w:val="left"/>
          </w:pPr>
        </w:pPrChange>
      </w:pPr>
      <w:del w:id="147" w:author="Sham Parab" w:date="2021-05-29T15:52:00Z">
        <w:r w:rsidRPr="003C6E09" w:rsidDel="003C6E09">
          <w:rPr>
            <w:sz w:val="22"/>
            <w:rPrChange w:id="148" w:author="Sham Parab" w:date="2021-05-29T15:54:00Z">
              <w:rPr/>
            </w:rPrChange>
          </w:rPr>
          <w:delText xml:space="preserve">                     </w:delText>
        </w:r>
      </w:del>
      <w:r w:rsidRPr="003C6E09">
        <w:rPr>
          <w:sz w:val="22"/>
          <w:rPrChange w:id="149" w:author="Sham Parab" w:date="2021-05-29T15:54:00Z">
            <w:rPr/>
          </w:rPrChange>
        </w:rPr>
        <w:t xml:space="preserve">                              </w:t>
      </w:r>
    </w:p>
    <w:p w14:paraId="3E35AAC7" w14:textId="77777777" w:rsidR="00D75208" w:rsidRPr="003C6E09" w:rsidRDefault="003F5E4A">
      <w:pPr>
        <w:tabs>
          <w:tab w:val="center" w:pos="3618"/>
        </w:tabs>
        <w:ind w:left="-1" w:firstLine="0"/>
        <w:jc w:val="left"/>
        <w:rPr>
          <w:ins w:id="150" w:author="Abhijit S Nabar" w:date="2019-11-25T18:34:00Z"/>
          <w:sz w:val="22"/>
          <w:rPrChange w:id="151" w:author="Sham Parab" w:date="2021-05-29T15:54:00Z">
            <w:rPr>
              <w:ins w:id="152" w:author="Abhijit S Nabar" w:date="2019-11-25T18:34:00Z"/>
            </w:rPr>
          </w:rPrChange>
        </w:rPr>
      </w:pPr>
      <w:r w:rsidRPr="003C6E09">
        <w:rPr>
          <w:b/>
          <w:sz w:val="22"/>
          <w:rPrChange w:id="153" w:author="Sham Parab" w:date="2021-05-29T15:54:00Z">
            <w:rPr>
              <w:b/>
            </w:rPr>
          </w:rPrChange>
        </w:rPr>
        <w:t>Physical Hazard</w:t>
      </w:r>
      <w:r w:rsidRPr="003C6E09">
        <w:rPr>
          <w:sz w:val="22"/>
          <w:rPrChange w:id="154" w:author="Sham Parab" w:date="2021-05-29T15:54:00Z">
            <w:rPr/>
          </w:rPrChange>
        </w:rPr>
        <w:t xml:space="preserve"> </w:t>
      </w:r>
      <w:r w:rsidRPr="003C6E09">
        <w:rPr>
          <w:sz w:val="22"/>
          <w:rPrChange w:id="155" w:author="Sham Parab" w:date="2021-05-29T15:54:00Z">
            <w:rPr/>
          </w:rPrChange>
        </w:rPr>
        <w:tab/>
      </w:r>
    </w:p>
    <w:p w14:paraId="2BE579D3" w14:textId="77777777" w:rsidR="006144C6" w:rsidRPr="003C6E09" w:rsidRDefault="003F5E4A">
      <w:pPr>
        <w:tabs>
          <w:tab w:val="center" w:pos="3618"/>
        </w:tabs>
        <w:ind w:left="-1" w:firstLine="0"/>
        <w:jc w:val="left"/>
        <w:rPr>
          <w:sz w:val="22"/>
          <w:rPrChange w:id="156" w:author="Sham Parab" w:date="2021-05-29T15:54:00Z">
            <w:rPr/>
          </w:rPrChange>
        </w:rPr>
      </w:pPr>
      <w:r w:rsidRPr="003C6E09">
        <w:rPr>
          <w:sz w:val="22"/>
          <w:rPrChange w:id="157" w:author="Sham Parab" w:date="2021-05-29T15:54:00Z">
            <w:rPr/>
          </w:rPrChange>
        </w:rPr>
        <w:t xml:space="preserve">- </w:t>
      </w:r>
      <w:ins w:id="158" w:author="Abhijit S Nabar" w:date="2019-11-25T19:09:00Z">
        <w:r w:rsidR="003F0B38" w:rsidRPr="003C6E09">
          <w:rPr>
            <w:sz w:val="22"/>
            <w:rPrChange w:id="159" w:author="Sham Parab" w:date="2021-05-29T15:54:00Z">
              <w:rPr/>
            </w:rPrChange>
          </w:rPr>
          <w:t xml:space="preserve">Heat, </w:t>
        </w:r>
      </w:ins>
      <w:r w:rsidRPr="003C6E09">
        <w:rPr>
          <w:sz w:val="22"/>
          <w:rPrChange w:id="160" w:author="Sham Parab" w:date="2021-05-29T15:54:00Z">
            <w:rPr/>
          </w:rPrChange>
        </w:rPr>
        <w:t xml:space="preserve">Noise, pressure, temperature </w:t>
      </w:r>
    </w:p>
    <w:p w14:paraId="1D7F4BDA" w14:textId="77777777" w:rsidR="006144C6" w:rsidRPr="003C6E09" w:rsidRDefault="003F5E4A">
      <w:pPr>
        <w:numPr>
          <w:ilvl w:val="0"/>
          <w:numId w:val="1"/>
        </w:numPr>
        <w:ind w:hanging="226"/>
        <w:rPr>
          <w:sz w:val="22"/>
          <w:rPrChange w:id="161" w:author="Sham Parab" w:date="2021-05-29T15:54:00Z">
            <w:rPr/>
          </w:rPrChange>
        </w:rPr>
      </w:pPr>
      <w:r w:rsidRPr="003C6E09">
        <w:rPr>
          <w:sz w:val="22"/>
          <w:rPrChange w:id="162" w:author="Sham Parab" w:date="2021-05-29T15:54:00Z">
            <w:rPr/>
          </w:rPrChange>
        </w:rPr>
        <w:t xml:space="preserve">Fall of chips/ in eyes / ear / body </w:t>
      </w:r>
    </w:p>
    <w:p w14:paraId="378DA683" w14:textId="77777777" w:rsidR="006144C6" w:rsidRPr="003C6E09" w:rsidRDefault="003F5E4A">
      <w:pPr>
        <w:numPr>
          <w:ilvl w:val="0"/>
          <w:numId w:val="1"/>
        </w:numPr>
        <w:ind w:hanging="226"/>
        <w:rPr>
          <w:sz w:val="22"/>
          <w:rPrChange w:id="163" w:author="Sham Parab" w:date="2021-05-29T15:54:00Z">
            <w:rPr/>
          </w:rPrChange>
        </w:rPr>
      </w:pPr>
      <w:r w:rsidRPr="003C6E09">
        <w:rPr>
          <w:sz w:val="22"/>
          <w:rPrChange w:id="164" w:author="Sham Parab" w:date="2021-05-29T15:54:00Z">
            <w:rPr/>
          </w:rPrChange>
        </w:rPr>
        <w:t xml:space="preserve">Slipping due to accumulation of graphite/ poor house      keeping </w:t>
      </w:r>
    </w:p>
    <w:p w14:paraId="5039D1E5" w14:textId="77777777" w:rsidR="006144C6" w:rsidRPr="003C6E09" w:rsidDel="003C6E09" w:rsidRDefault="003F5E4A">
      <w:pPr>
        <w:numPr>
          <w:ilvl w:val="0"/>
          <w:numId w:val="1"/>
        </w:numPr>
        <w:ind w:hanging="226"/>
        <w:rPr>
          <w:del w:id="165" w:author="Sham Parab" w:date="2021-05-29T15:52:00Z"/>
          <w:sz w:val="22"/>
          <w:rPrChange w:id="166" w:author="Sham Parab" w:date="2021-05-29T15:54:00Z">
            <w:rPr>
              <w:del w:id="167" w:author="Sham Parab" w:date="2021-05-29T15:52:00Z"/>
            </w:rPr>
          </w:rPrChange>
        </w:rPr>
      </w:pPr>
      <w:r w:rsidRPr="003C6E09">
        <w:rPr>
          <w:sz w:val="22"/>
          <w:rPrChange w:id="168" w:author="Sham Parab" w:date="2021-05-29T15:54:00Z">
            <w:rPr/>
          </w:rPrChange>
        </w:rPr>
        <w:t xml:space="preserve">Back Pain due to sudden or heavy load like motor/ heavy pulley etc </w:t>
      </w:r>
    </w:p>
    <w:p w14:paraId="55362405" w14:textId="77777777" w:rsidR="006144C6" w:rsidRPr="003C6E09" w:rsidRDefault="003F5E4A">
      <w:pPr>
        <w:numPr>
          <w:ilvl w:val="0"/>
          <w:numId w:val="1"/>
        </w:numPr>
        <w:ind w:hanging="226"/>
        <w:rPr>
          <w:sz w:val="22"/>
          <w:rPrChange w:id="169" w:author="Sham Parab" w:date="2021-05-29T15:54:00Z">
            <w:rPr/>
          </w:rPrChange>
        </w:rPr>
        <w:pPrChange w:id="170" w:author="Sham Parab" w:date="2021-05-29T15:52:00Z">
          <w:pPr>
            <w:spacing w:after="256" w:line="259" w:lineRule="auto"/>
            <w:ind w:left="14" w:firstLine="0"/>
            <w:jc w:val="left"/>
          </w:pPr>
        </w:pPrChange>
      </w:pPr>
      <w:del w:id="171" w:author="Sham Parab" w:date="2021-05-29T15:52:00Z">
        <w:r w:rsidRPr="003C6E09" w:rsidDel="003C6E09">
          <w:rPr>
            <w:sz w:val="22"/>
            <w:rPrChange w:id="172" w:author="Sham Parab" w:date="2021-05-29T15:54:00Z">
              <w:rPr/>
            </w:rPrChange>
          </w:rPr>
          <w:delText xml:space="preserve"> </w:delText>
        </w:r>
      </w:del>
    </w:p>
    <w:p w14:paraId="1910A7E3" w14:textId="77777777" w:rsidR="006144C6" w:rsidRPr="003C6E09" w:rsidRDefault="003F5E4A">
      <w:pPr>
        <w:ind w:left="2880" w:hanging="2881"/>
        <w:rPr>
          <w:sz w:val="22"/>
          <w:rPrChange w:id="173" w:author="Sham Parab" w:date="2021-05-29T15:54:00Z">
            <w:rPr/>
          </w:rPrChange>
        </w:rPr>
      </w:pPr>
      <w:r w:rsidRPr="003C6E09">
        <w:rPr>
          <w:b/>
          <w:sz w:val="22"/>
          <w:rPrChange w:id="174" w:author="Sham Parab" w:date="2021-05-29T15:54:00Z">
            <w:rPr>
              <w:b/>
            </w:rPr>
          </w:rPrChange>
        </w:rPr>
        <w:t xml:space="preserve">Human </w:t>
      </w:r>
      <w:proofErr w:type="spellStart"/>
      <w:r w:rsidRPr="003C6E09">
        <w:rPr>
          <w:b/>
          <w:sz w:val="22"/>
          <w:rPrChange w:id="175" w:author="Sham Parab" w:date="2021-05-29T15:54:00Z">
            <w:rPr>
              <w:b/>
            </w:rPr>
          </w:rPrChange>
        </w:rPr>
        <w:t>behavior</w:t>
      </w:r>
      <w:proofErr w:type="spellEnd"/>
      <w:r w:rsidRPr="003C6E09">
        <w:rPr>
          <w:b/>
          <w:sz w:val="22"/>
          <w:rPrChange w:id="176" w:author="Sham Parab" w:date="2021-05-29T15:54:00Z">
            <w:rPr>
              <w:b/>
            </w:rPr>
          </w:rPrChange>
        </w:rPr>
        <w:t xml:space="preserve"> </w:t>
      </w:r>
      <w:r w:rsidRPr="003C6E09">
        <w:rPr>
          <w:sz w:val="22"/>
          <w:rPrChange w:id="177" w:author="Sham Parab" w:date="2021-05-29T15:54:00Z">
            <w:rPr/>
          </w:rPrChange>
        </w:rPr>
        <w:t xml:space="preserve">    </w:t>
      </w:r>
      <w:proofErr w:type="gramStart"/>
      <w:r w:rsidRPr="003C6E09">
        <w:rPr>
          <w:sz w:val="22"/>
          <w:rPrChange w:id="178" w:author="Sham Parab" w:date="2021-05-29T15:54:00Z">
            <w:rPr/>
          </w:rPrChange>
        </w:rPr>
        <w:t>-  workmen</w:t>
      </w:r>
      <w:proofErr w:type="gramEnd"/>
      <w:r w:rsidRPr="003C6E09">
        <w:rPr>
          <w:sz w:val="22"/>
          <w:rPrChange w:id="179" w:author="Sham Parab" w:date="2021-05-29T15:54:00Z">
            <w:rPr/>
          </w:rPrChange>
        </w:rPr>
        <w:t xml:space="preserve"> nature, alcoholism, casual approach &amp; non usage   of correct tools &amp; PPE, back pain, horse play</w:t>
      </w:r>
      <w:ins w:id="180" w:author="Abhijit S Nabar" w:date="2019-11-25T18:32:00Z">
        <w:r w:rsidR="00D75208" w:rsidRPr="003C6E09">
          <w:rPr>
            <w:sz w:val="22"/>
            <w:rPrChange w:id="181" w:author="Sham Parab" w:date="2021-05-29T15:54:00Z">
              <w:rPr/>
            </w:rPrChange>
          </w:rPr>
          <w:t>, use of mobile phone at worksite.</w:t>
        </w:r>
      </w:ins>
      <w:r w:rsidRPr="003C6E09">
        <w:rPr>
          <w:sz w:val="22"/>
          <w:rPrChange w:id="182" w:author="Sham Parab" w:date="2021-05-29T15:54:00Z">
            <w:rPr/>
          </w:rPrChange>
        </w:rPr>
        <w:t xml:space="preserve"> </w:t>
      </w:r>
    </w:p>
    <w:p w14:paraId="2F0581AA" w14:textId="77777777" w:rsidR="00D75208" w:rsidRPr="003C6E09" w:rsidRDefault="003F5E4A">
      <w:pPr>
        <w:tabs>
          <w:tab w:val="center" w:pos="4037"/>
        </w:tabs>
        <w:ind w:left="-1" w:firstLine="0"/>
        <w:jc w:val="left"/>
        <w:rPr>
          <w:ins w:id="183" w:author="Abhijit S Nabar" w:date="2019-11-25T18:34:00Z"/>
          <w:b/>
          <w:sz w:val="22"/>
          <w:rPrChange w:id="184" w:author="Sham Parab" w:date="2021-05-29T15:54:00Z">
            <w:rPr>
              <w:ins w:id="185" w:author="Abhijit S Nabar" w:date="2019-11-25T18:34:00Z"/>
              <w:b/>
            </w:rPr>
          </w:rPrChange>
        </w:rPr>
      </w:pPr>
      <w:r w:rsidRPr="003C6E09">
        <w:rPr>
          <w:b/>
          <w:sz w:val="22"/>
          <w:rPrChange w:id="186" w:author="Sham Parab" w:date="2021-05-29T15:54:00Z">
            <w:rPr>
              <w:b/>
            </w:rPr>
          </w:rPrChange>
        </w:rPr>
        <w:t>Electrical Hazard</w:t>
      </w:r>
    </w:p>
    <w:p w14:paraId="014C1434" w14:textId="77777777" w:rsidR="006144C6" w:rsidRPr="003C6E09" w:rsidRDefault="003F5E4A">
      <w:pPr>
        <w:tabs>
          <w:tab w:val="center" w:pos="4037"/>
        </w:tabs>
        <w:ind w:left="-1" w:firstLine="0"/>
        <w:jc w:val="left"/>
        <w:rPr>
          <w:sz w:val="22"/>
          <w:rPrChange w:id="187" w:author="Sham Parab" w:date="2021-05-29T15:54:00Z">
            <w:rPr/>
          </w:rPrChange>
        </w:rPr>
      </w:pPr>
      <w:r w:rsidRPr="003C6E09">
        <w:rPr>
          <w:sz w:val="22"/>
          <w:rPrChange w:id="188" w:author="Sham Parab" w:date="2021-05-29T15:54:00Z">
            <w:rPr/>
          </w:rPrChange>
        </w:rPr>
        <w:t xml:space="preserve"> </w:t>
      </w:r>
      <w:r w:rsidRPr="003C6E09">
        <w:rPr>
          <w:sz w:val="22"/>
          <w:rPrChange w:id="189" w:author="Sham Parab" w:date="2021-05-29T15:54:00Z">
            <w:rPr/>
          </w:rPrChange>
        </w:rPr>
        <w:tab/>
        <w:t xml:space="preserve">-Electric shock in welding / equipment </w:t>
      </w:r>
      <w:ins w:id="190" w:author="Abhijit S Nabar" w:date="2019-11-25T18:33:00Z">
        <w:r w:rsidR="00D75208" w:rsidRPr="003C6E09">
          <w:rPr>
            <w:sz w:val="22"/>
            <w:rPrChange w:id="191" w:author="Sham Parab" w:date="2021-05-29T15:54:00Z">
              <w:rPr/>
            </w:rPrChange>
          </w:rPr>
          <w:t>/ electrical cable</w:t>
        </w:r>
      </w:ins>
    </w:p>
    <w:p w14:paraId="5EAFC044" w14:textId="77777777" w:rsidR="00D75208" w:rsidRPr="003C6E09" w:rsidRDefault="003F5E4A">
      <w:pPr>
        <w:spacing w:after="303"/>
        <w:ind w:left="9"/>
        <w:rPr>
          <w:ins w:id="192" w:author="Abhijit S Nabar" w:date="2019-11-25T18:33:00Z"/>
          <w:sz w:val="22"/>
          <w:rPrChange w:id="193" w:author="Sham Parab" w:date="2021-05-29T15:54:00Z">
            <w:rPr>
              <w:ins w:id="194" w:author="Abhijit S Nabar" w:date="2019-11-25T18:33:00Z"/>
            </w:rPr>
          </w:rPrChange>
        </w:rPr>
      </w:pPr>
      <w:r w:rsidRPr="003C6E09">
        <w:rPr>
          <w:b/>
          <w:sz w:val="22"/>
          <w:rPrChange w:id="195" w:author="Sham Parab" w:date="2021-05-29T15:54:00Z">
            <w:rPr/>
          </w:rPrChange>
        </w:rPr>
        <w:t>Chemical hazard</w:t>
      </w:r>
      <w:r w:rsidRPr="003C6E09">
        <w:rPr>
          <w:sz w:val="22"/>
          <w:rPrChange w:id="196" w:author="Sham Parab" w:date="2021-05-29T15:54:00Z">
            <w:rPr/>
          </w:rPrChange>
        </w:rPr>
        <w:t xml:space="preserve">        </w:t>
      </w:r>
    </w:p>
    <w:p w14:paraId="176FE572" w14:textId="77777777" w:rsidR="006144C6" w:rsidRPr="003C6E09" w:rsidRDefault="003F5E4A">
      <w:pPr>
        <w:spacing w:after="303"/>
        <w:ind w:left="9"/>
        <w:rPr>
          <w:sz w:val="22"/>
          <w:rPrChange w:id="197" w:author="Sham Parab" w:date="2021-05-29T15:54:00Z">
            <w:rPr/>
          </w:rPrChange>
        </w:rPr>
      </w:pPr>
      <w:r w:rsidRPr="003C6E09">
        <w:rPr>
          <w:sz w:val="22"/>
          <w:rPrChange w:id="198" w:author="Sham Parab" w:date="2021-05-29T15:54:00Z">
            <w:rPr/>
          </w:rPrChange>
        </w:rPr>
        <w:t xml:space="preserve"> - Fire  </w:t>
      </w:r>
    </w:p>
    <w:p w14:paraId="3AC20534" w14:textId="77777777" w:rsidR="00D75208" w:rsidRPr="003C6E09" w:rsidRDefault="003F5E4A">
      <w:pPr>
        <w:numPr>
          <w:ilvl w:val="0"/>
          <w:numId w:val="1"/>
        </w:numPr>
        <w:spacing w:after="222"/>
        <w:ind w:hanging="226"/>
        <w:rPr>
          <w:ins w:id="199" w:author="Abhijit S Nabar" w:date="2019-11-25T18:34:00Z"/>
          <w:sz w:val="22"/>
          <w:rPrChange w:id="200" w:author="Sham Parab" w:date="2021-05-29T15:54:00Z">
            <w:rPr>
              <w:ins w:id="201" w:author="Abhijit S Nabar" w:date="2019-11-25T18:34:00Z"/>
            </w:rPr>
          </w:rPrChange>
        </w:rPr>
      </w:pPr>
      <w:r w:rsidRPr="003C6E09">
        <w:rPr>
          <w:sz w:val="22"/>
          <w:rPrChange w:id="202" w:author="Sham Parab" w:date="2021-05-29T15:54:00Z">
            <w:rPr/>
          </w:rPrChange>
        </w:rPr>
        <w:lastRenderedPageBreak/>
        <w:t>Fall of lime powder in eyes, nose, mouth</w:t>
      </w:r>
      <w:ins w:id="203" w:author="Abhijit S Nabar" w:date="2019-11-25T18:34:00Z">
        <w:r w:rsidR="00D75208" w:rsidRPr="003C6E09">
          <w:rPr>
            <w:sz w:val="22"/>
            <w:rPrChange w:id="204" w:author="Sham Parab" w:date="2021-05-29T15:54:00Z">
              <w:rPr/>
            </w:rPrChange>
          </w:rPr>
          <w:t>.</w:t>
        </w:r>
      </w:ins>
    </w:p>
    <w:p w14:paraId="404E7DF9" w14:textId="77777777" w:rsidR="006144C6" w:rsidRPr="003C6E09" w:rsidDel="003C6E09" w:rsidRDefault="00D75208">
      <w:pPr>
        <w:numPr>
          <w:ilvl w:val="0"/>
          <w:numId w:val="1"/>
        </w:numPr>
        <w:spacing w:after="222"/>
        <w:ind w:hanging="226"/>
        <w:rPr>
          <w:del w:id="205" w:author="Sham Parab" w:date="2021-05-29T15:52:00Z"/>
          <w:sz w:val="22"/>
          <w:rPrChange w:id="206" w:author="Sham Parab" w:date="2021-05-29T15:54:00Z">
            <w:rPr>
              <w:del w:id="207" w:author="Sham Parab" w:date="2021-05-29T15:52:00Z"/>
            </w:rPr>
          </w:rPrChange>
        </w:rPr>
      </w:pPr>
      <w:ins w:id="208" w:author="Abhijit S Nabar" w:date="2019-11-25T18:34:00Z">
        <w:r w:rsidRPr="003C6E09">
          <w:rPr>
            <w:sz w:val="22"/>
            <w:rPrChange w:id="209" w:author="Sham Parab" w:date="2021-05-29T15:54:00Z">
              <w:rPr/>
            </w:rPrChange>
          </w:rPr>
          <w:t>Gas poisoning</w:t>
        </w:r>
      </w:ins>
      <w:del w:id="210" w:author="Sham Parab" w:date="2021-05-29T15:52:00Z">
        <w:r w:rsidR="003F5E4A" w:rsidRPr="003C6E09" w:rsidDel="003C6E09">
          <w:rPr>
            <w:sz w:val="22"/>
            <w:rPrChange w:id="211" w:author="Sham Parab" w:date="2021-05-29T15:54:00Z">
              <w:rPr>
                <w:sz w:val="28"/>
              </w:rPr>
            </w:rPrChange>
          </w:rPr>
          <w:delText xml:space="preserve"> </w:delText>
        </w:r>
      </w:del>
    </w:p>
    <w:p w14:paraId="1E438A62" w14:textId="77777777" w:rsidR="006144C6" w:rsidRPr="003C6E09" w:rsidRDefault="003F5E4A">
      <w:pPr>
        <w:numPr>
          <w:ilvl w:val="0"/>
          <w:numId w:val="1"/>
        </w:numPr>
        <w:spacing w:after="222"/>
        <w:ind w:hanging="226"/>
        <w:rPr>
          <w:sz w:val="22"/>
          <w:rPrChange w:id="212" w:author="Sham Parab" w:date="2021-05-29T15:54:00Z">
            <w:rPr/>
          </w:rPrChange>
        </w:rPr>
        <w:pPrChange w:id="213" w:author="Sham Parab" w:date="2021-05-29T15:52:00Z">
          <w:pPr>
            <w:spacing w:after="256" w:line="259" w:lineRule="auto"/>
            <w:ind w:left="14" w:firstLine="0"/>
            <w:jc w:val="left"/>
          </w:pPr>
        </w:pPrChange>
      </w:pPr>
      <w:del w:id="214" w:author="Sham Parab" w:date="2021-05-29T15:52:00Z">
        <w:r w:rsidRPr="003C6E09" w:rsidDel="003C6E09">
          <w:rPr>
            <w:sz w:val="22"/>
            <w:rPrChange w:id="215" w:author="Sham Parab" w:date="2021-05-29T15:54:00Z">
              <w:rPr/>
            </w:rPrChange>
          </w:rPr>
          <w:delText xml:space="preserve"> </w:delText>
        </w:r>
      </w:del>
    </w:p>
    <w:p w14:paraId="20208BAC" w14:textId="77777777" w:rsidR="006144C6" w:rsidRPr="003C6E09" w:rsidRDefault="003F5E4A">
      <w:pPr>
        <w:spacing w:after="10"/>
        <w:ind w:left="9"/>
        <w:rPr>
          <w:sz w:val="22"/>
          <w:rPrChange w:id="216" w:author="Sham Parab" w:date="2021-05-29T15:54:00Z">
            <w:rPr/>
          </w:rPrChange>
        </w:rPr>
      </w:pPr>
      <w:r w:rsidRPr="003C6E09">
        <w:rPr>
          <w:b/>
          <w:sz w:val="22"/>
          <w:u w:val="single" w:color="000000"/>
          <w:rPrChange w:id="217" w:author="Sham Parab" w:date="2021-05-29T15:54:00Z">
            <w:rPr>
              <w:b/>
              <w:u w:val="single" w:color="000000"/>
            </w:rPr>
          </w:rPrChange>
        </w:rPr>
        <w:t>Work No.</w:t>
      </w:r>
      <w:proofErr w:type="gramStart"/>
      <w:r w:rsidRPr="003C6E09">
        <w:rPr>
          <w:b/>
          <w:sz w:val="22"/>
          <w:u w:val="single" w:color="000000"/>
          <w:rPrChange w:id="218" w:author="Sham Parab" w:date="2021-05-29T15:54:00Z">
            <w:rPr>
              <w:b/>
              <w:u w:val="single" w:color="000000"/>
            </w:rPr>
          </w:rPrChange>
        </w:rPr>
        <w:t xml:space="preserve">1 </w:t>
      </w:r>
      <w:r w:rsidRPr="003C6E09">
        <w:rPr>
          <w:b/>
          <w:sz w:val="22"/>
          <w:rPrChange w:id="219" w:author="Sham Parab" w:date="2021-05-29T15:54:00Z">
            <w:rPr>
              <w:b/>
            </w:rPr>
          </w:rPrChange>
        </w:rPr>
        <w:t>:</w:t>
      </w:r>
      <w:proofErr w:type="gramEnd"/>
      <w:r w:rsidRPr="003C6E09">
        <w:rPr>
          <w:b/>
          <w:sz w:val="22"/>
          <w:rPrChange w:id="220" w:author="Sham Parab" w:date="2021-05-29T15:54:00Z">
            <w:rPr>
              <w:b/>
            </w:rPr>
          </w:rPrChange>
        </w:rPr>
        <w:t xml:space="preserve"> </w:t>
      </w:r>
      <w:r w:rsidRPr="003C6E09">
        <w:rPr>
          <w:sz w:val="22"/>
          <w:rPrChange w:id="221" w:author="Sham Parab" w:date="2021-05-29T15:54:00Z">
            <w:rPr/>
          </w:rPrChange>
        </w:rPr>
        <w:t>V-Belts replacement /Belts tensioning</w:t>
      </w:r>
      <w:r w:rsidRPr="003C6E09">
        <w:rPr>
          <w:b/>
          <w:sz w:val="22"/>
          <w:rPrChange w:id="222" w:author="Sham Parab" w:date="2021-05-29T15:54:00Z">
            <w:rPr>
              <w:b/>
            </w:rPr>
          </w:rPrChange>
        </w:rPr>
        <w:t xml:space="preserve">  </w:t>
      </w:r>
    </w:p>
    <w:p w14:paraId="1B9B168F" w14:textId="77777777" w:rsidR="006144C6" w:rsidRPr="003C6E09" w:rsidRDefault="003F5E4A">
      <w:pPr>
        <w:spacing w:after="0" w:line="259" w:lineRule="auto"/>
        <w:ind w:left="14" w:firstLine="0"/>
        <w:jc w:val="left"/>
        <w:rPr>
          <w:sz w:val="22"/>
          <w:rPrChange w:id="223" w:author="Sham Parab" w:date="2021-05-29T15:54:00Z">
            <w:rPr/>
          </w:rPrChange>
        </w:rPr>
      </w:pPr>
      <w:r w:rsidRPr="003C6E09">
        <w:rPr>
          <w:b/>
          <w:sz w:val="22"/>
          <w:rPrChange w:id="224" w:author="Sham Parab" w:date="2021-05-29T15:54:00Z">
            <w:rPr>
              <w:b/>
            </w:rPr>
          </w:rPrChange>
        </w:rPr>
        <w:t xml:space="preserve"> </w:t>
      </w:r>
    </w:p>
    <w:p w14:paraId="27BD33F5" w14:textId="77777777" w:rsidR="006144C6" w:rsidRPr="003C6E09" w:rsidRDefault="003F5E4A">
      <w:pPr>
        <w:numPr>
          <w:ilvl w:val="0"/>
          <w:numId w:val="2"/>
        </w:numPr>
        <w:spacing w:after="10"/>
        <w:ind w:hanging="240"/>
        <w:rPr>
          <w:sz w:val="22"/>
          <w:rPrChange w:id="225" w:author="Sham Parab" w:date="2021-05-29T15:54:00Z">
            <w:rPr/>
          </w:rPrChange>
        </w:rPr>
      </w:pPr>
      <w:r w:rsidRPr="003C6E09">
        <w:rPr>
          <w:sz w:val="22"/>
          <w:rPrChange w:id="226" w:author="Sham Parab" w:date="2021-05-29T15:54:00Z">
            <w:rPr/>
          </w:rPrChange>
        </w:rPr>
        <w:t>Take clearance from concerned production engineer</w:t>
      </w:r>
      <w:ins w:id="227" w:author="Abhijit S Nabar" w:date="2019-11-25T18:35:00Z">
        <w:r w:rsidR="00D75208" w:rsidRPr="003C6E09">
          <w:rPr>
            <w:sz w:val="22"/>
            <w:rPrChange w:id="228" w:author="Sham Parab" w:date="2021-05-29T15:54:00Z">
              <w:rPr/>
            </w:rPrChange>
          </w:rPr>
          <w:t>/dept</w:t>
        </w:r>
      </w:ins>
      <w:r w:rsidRPr="003C6E09">
        <w:rPr>
          <w:sz w:val="22"/>
          <w:rPrChange w:id="229" w:author="Sham Parab" w:date="2021-05-29T15:54:00Z">
            <w:rPr/>
          </w:rPrChange>
        </w:rPr>
        <w:t xml:space="preserve"> for changing the V belt </w:t>
      </w:r>
    </w:p>
    <w:p w14:paraId="207F06D6" w14:textId="77777777" w:rsidR="006144C6" w:rsidRPr="003C6E09" w:rsidRDefault="003F5E4A">
      <w:pPr>
        <w:numPr>
          <w:ilvl w:val="0"/>
          <w:numId w:val="2"/>
        </w:numPr>
        <w:spacing w:after="32"/>
        <w:ind w:hanging="240"/>
        <w:rPr>
          <w:sz w:val="22"/>
          <w:rPrChange w:id="230" w:author="Sham Parab" w:date="2021-05-29T15:54:00Z">
            <w:rPr/>
          </w:rPrChange>
        </w:rPr>
      </w:pPr>
      <w:r w:rsidRPr="003C6E09">
        <w:rPr>
          <w:sz w:val="22"/>
          <w:rPrChange w:id="231" w:author="Sham Parab" w:date="2021-05-29T15:54:00Z">
            <w:rPr/>
          </w:rPrChange>
        </w:rPr>
        <w:t>Take electrical shutdown of equipment</w:t>
      </w:r>
      <w:ins w:id="232" w:author="Abhijit S Nabar" w:date="2019-11-25T18:35:00Z">
        <w:r w:rsidR="00D75208" w:rsidRPr="003C6E09">
          <w:rPr>
            <w:sz w:val="22"/>
            <w:rPrChange w:id="233" w:author="Sham Parab" w:date="2021-05-29T15:54:00Z">
              <w:rPr/>
            </w:rPrChange>
          </w:rPr>
          <w:t xml:space="preserve"> using LOTO</w:t>
        </w:r>
      </w:ins>
      <w:r w:rsidRPr="003C6E09">
        <w:rPr>
          <w:sz w:val="22"/>
          <w:rPrChange w:id="234" w:author="Sham Parab" w:date="2021-05-29T15:54:00Z">
            <w:rPr/>
          </w:rPrChange>
        </w:rPr>
        <w:t xml:space="preserve">.  </w:t>
      </w:r>
    </w:p>
    <w:p w14:paraId="4436087F" w14:textId="77777777" w:rsidR="00C64FBB" w:rsidRPr="003C6E09" w:rsidRDefault="003F5E4A">
      <w:pPr>
        <w:numPr>
          <w:ilvl w:val="0"/>
          <w:numId w:val="2"/>
        </w:numPr>
        <w:spacing w:after="0"/>
        <w:ind w:hanging="240"/>
        <w:rPr>
          <w:ins w:id="235" w:author="Abhijit S Nabar" w:date="2019-11-25T18:42:00Z"/>
          <w:sz w:val="22"/>
          <w:rPrChange w:id="236" w:author="Sham Parab" w:date="2021-05-29T15:54:00Z">
            <w:rPr>
              <w:ins w:id="237" w:author="Abhijit S Nabar" w:date="2019-11-25T18:42:00Z"/>
            </w:rPr>
          </w:rPrChange>
        </w:rPr>
        <w:pPrChange w:id="238" w:author="Abhijit S Nabar" w:date="2019-11-25T18:42:00Z">
          <w:pPr>
            <w:pStyle w:val="ListParagraph"/>
            <w:numPr>
              <w:numId w:val="2"/>
            </w:numPr>
            <w:spacing w:after="0"/>
            <w:ind w:left="240"/>
          </w:pPr>
        </w:pPrChange>
      </w:pPr>
      <w:r w:rsidRPr="003C6E09">
        <w:rPr>
          <w:sz w:val="22"/>
          <w:rPrChange w:id="239" w:author="Sham Parab" w:date="2021-05-29T15:54:00Z">
            <w:rPr/>
          </w:rPrChange>
        </w:rPr>
        <w:t>Remove coupling guard by loosening the bolts. Use good manila rope of ¾’’ to hold heavy guard or use a chain pulley block</w:t>
      </w:r>
      <w:ins w:id="240" w:author="Abhijit S Nabar" w:date="2019-11-25T18:35:00Z">
        <w:r w:rsidR="00D75208" w:rsidRPr="003C6E09">
          <w:rPr>
            <w:sz w:val="22"/>
            <w:rPrChange w:id="241" w:author="Sham Parab" w:date="2021-05-29T15:54:00Z">
              <w:rPr/>
            </w:rPrChange>
          </w:rPr>
          <w:t xml:space="preserve"> (2t/3t/5t)</w:t>
        </w:r>
      </w:ins>
      <w:r w:rsidRPr="003C6E09">
        <w:rPr>
          <w:sz w:val="22"/>
          <w:rPrChange w:id="242" w:author="Sham Parab" w:date="2021-05-29T15:54:00Z">
            <w:rPr/>
          </w:rPrChange>
        </w:rPr>
        <w:t xml:space="preserve"> to </w:t>
      </w:r>
      <w:ins w:id="243" w:author="Abhijit S Nabar" w:date="2019-11-25T18:36:00Z">
        <w:r w:rsidR="00D75208" w:rsidRPr="003C6E09">
          <w:rPr>
            <w:sz w:val="22"/>
            <w:rPrChange w:id="244" w:author="Sham Parab" w:date="2021-05-29T15:54:00Z">
              <w:rPr/>
            </w:rPrChange>
          </w:rPr>
          <w:t xml:space="preserve">lift and </w:t>
        </w:r>
      </w:ins>
      <w:r w:rsidRPr="003C6E09">
        <w:rPr>
          <w:sz w:val="22"/>
          <w:rPrChange w:id="245" w:author="Sham Parab" w:date="2021-05-29T15:54:00Z">
            <w:rPr/>
          </w:rPrChange>
        </w:rPr>
        <w:t>lower</w:t>
      </w:r>
      <w:ins w:id="246" w:author="Abhijit S Nabar" w:date="2019-11-25T18:36:00Z">
        <w:r w:rsidR="00D75208" w:rsidRPr="003C6E09">
          <w:rPr>
            <w:sz w:val="22"/>
            <w:rPrChange w:id="247" w:author="Sham Parab" w:date="2021-05-29T15:54:00Z">
              <w:rPr/>
            </w:rPrChange>
          </w:rPr>
          <w:t xml:space="preserve"> guard</w:t>
        </w:r>
      </w:ins>
      <w:r w:rsidRPr="003C6E09">
        <w:rPr>
          <w:sz w:val="22"/>
          <w:rPrChange w:id="248" w:author="Sham Parab" w:date="2021-05-29T15:54:00Z">
            <w:rPr/>
          </w:rPrChange>
        </w:rPr>
        <w:t xml:space="preserve">. Place the guard in a location which will not obstruct the job. </w:t>
      </w:r>
    </w:p>
    <w:p w14:paraId="67F0D849" w14:textId="77777777" w:rsidR="00C64FBB" w:rsidRPr="003C6E09" w:rsidRDefault="00C64FBB">
      <w:pPr>
        <w:numPr>
          <w:ilvl w:val="0"/>
          <w:numId w:val="2"/>
        </w:numPr>
        <w:spacing w:after="0"/>
        <w:ind w:hanging="240"/>
        <w:rPr>
          <w:sz w:val="22"/>
          <w:rPrChange w:id="249" w:author="Sham Parab" w:date="2021-05-29T15:54:00Z">
            <w:rPr/>
          </w:rPrChange>
        </w:rPr>
        <w:pPrChange w:id="250" w:author="Abhijit S Nabar" w:date="2019-11-25T18:42:00Z">
          <w:pPr>
            <w:pStyle w:val="ListParagraph"/>
            <w:numPr>
              <w:numId w:val="2"/>
            </w:numPr>
            <w:spacing w:after="0"/>
            <w:ind w:left="240"/>
          </w:pPr>
        </w:pPrChange>
      </w:pPr>
      <w:moveToRangeStart w:id="251" w:author="Abhijit S Nabar" w:date="2019-11-25T18:42:00Z" w:name="move25599737"/>
      <w:moveTo w:id="252" w:author="Abhijit S Nabar" w:date="2019-11-25T18:42:00Z">
        <w:r w:rsidRPr="003C6E09">
          <w:rPr>
            <w:sz w:val="22"/>
            <w:rPrChange w:id="253" w:author="Sham Parab" w:date="2021-05-29T15:54:00Z">
              <w:rPr/>
            </w:rPrChange>
          </w:rPr>
          <w:t>Move the motor forward by loosening the tensioning screw of motor base frame / adjustable base to release the tension. Ensure V belt is completely tension free.</w:t>
        </w:r>
      </w:moveTo>
    </w:p>
    <w:moveToRangeEnd w:id="251"/>
    <w:p w14:paraId="1DA654CB" w14:textId="77777777" w:rsidR="00C64FBB" w:rsidRPr="003C6E09" w:rsidRDefault="00C64FBB">
      <w:pPr>
        <w:spacing w:after="0"/>
        <w:ind w:left="0" w:firstLine="0"/>
        <w:rPr>
          <w:sz w:val="22"/>
          <w:rPrChange w:id="254" w:author="Sham Parab" w:date="2021-05-29T15:54:00Z">
            <w:rPr/>
          </w:rPrChange>
        </w:rPr>
        <w:pPrChange w:id="255" w:author="Abhijit S Nabar" w:date="2019-11-25T18:46:00Z">
          <w:pPr>
            <w:numPr>
              <w:numId w:val="2"/>
            </w:numPr>
            <w:spacing w:after="0"/>
            <w:ind w:left="240" w:hanging="240"/>
          </w:pPr>
        </w:pPrChange>
      </w:pPr>
    </w:p>
    <w:p w14:paraId="110FB548" w14:textId="77777777" w:rsidR="006144C6" w:rsidRPr="003C6E09" w:rsidRDefault="003F5E4A">
      <w:pPr>
        <w:spacing w:after="0"/>
        <w:ind w:left="9"/>
        <w:rPr>
          <w:sz w:val="22"/>
          <w:rPrChange w:id="256" w:author="Sham Parab" w:date="2021-05-29T15:54:00Z">
            <w:rPr/>
          </w:rPrChange>
        </w:rPr>
      </w:pPr>
      <w:r w:rsidRPr="003C6E09">
        <w:rPr>
          <w:sz w:val="22"/>
          <w:rPrChange w:id="257" w:author="Sham Parab" w:date="2021-05-29T15:54:00Z">
            <w:rPr/>
          </w:rPrChange>
        </w:rPr>
        <w:t>4.Inspect the V belt for its tension with</w:t>
      </w:r>
      <w:del w:id="258" w:author="Abhijit S Nabar" w:date="2019-11-25T18:42:00Z">
        <w:r w:rsidRPr="003C6E09" w:rsidDel="00C64FBB">
          <w:rPr>
            <w:sz w:val="22"/>
            <w:rPrChange w:id="259" w:author="Sham Parab" w:date="2021-05-29T15:54:00Z">
              <w:rPr/>
            </w:rPrChange>
          </w:rPr>
          <w:delText xml:space="preserve"> tension meter</w:delText>
        </w:r>
      </w:del>
      <w:r w:rsidRPr="003C6E09">
        <w:rPr>
          <w:sz w:val="22"/>
          <w:rPrChange w:id="260" w:author="Sham Parab" w:date="2021-05-29T15:54:00Z">
            <w:rPr/>
          </w:rPrChange>
        </w:rPr>
        <w:t xml:space="preserve"> </w:t>
      </w:r>
      <w:del w:id="261" w:author="Abhijit S Nabar" w:date="2019-11-25T18:43:00Z">
        <w:r w:rsidRPr="003C6E09" w:rsidDel="00C64FBB">
          <w:rPr>
            <w:sz w:val="22"/>
            <w:rPrChange w:id="262" w:author="Sham Parab" w:date="2021-05-29T15:54:00Z">
              <w:rPr/>
            </w:rPrChange>
          </w:rPr>
          <w:delText>or</w:delText>
        </w:r>
      </w:del>
      <w:r w:rsidRPr="003C6E09">
        <w:rPr>
          <w:sz w:val="22"/>
          <w:rPrChange w:id="263" w:author="Sham Parab" w:date="2021-05-29T15:54:00Z">
            <w:rPr/>
          </w:rPrChange>
        </w:rPr>
        <w:t xml:space="preserve"> by mild hammering on        belt </w:t>
      </w:r>
      <w:proofErr w:type="gramStart"/>
      <w:r w:rsidRPr="003C6E09">
        <w:rPr>
          <w:sz w:val="22"/>
          <w:rPrChange w:id="264" w:author="Sham Parab" w:date="2021-05-29T15:54:00Z">
            <w:rPr/>
          </w:rPrChange>
        </w:rPr>
        <w:t>( between</w:t>
      </w:r>
      <w:proofErr w:type="gramEnd"/>
      <w:r w:rsidRPr="003C6E09">
        <w:rPr>
          <w:sz w:val="22"/>
          <w:rPrChange w:id="265" w:author="Sham Parab" w:date="2021-05-29T15:54:00Z">
            <w:rPr/>
          </w:rPrChange>
        </w:rPr>
        <w:t xml:space="preserve"> pulleys).</w:t>
      </w:r>
      <w:ins w:id="266" w:author="Abhijit S Nabar" w:date="2019-11-25T18:37:00Z">
        <w:r w:rsidR="00D75208" w:rsidRPr="003C6E09">
          <w:rPr>
            <w:sz w:val="22"/>
            <w:rPrChange w:id="267" w:author="Sham Parab" w:date="2021-05-29T15:54:00Z">
              <w:rPr/>
            </w:rPrChange>
          </w:rPr>
          <w:t xml:space="preserve"> </w:t>
        </w:r>
        <w:proofErr w:type="gramStart"/>
        <w:r w:rsidR="00D75208" w:rsidRPr="003C6E09">
          <w:rPr>
            <w:sz w:val="22"/>
            <w:rPrChange w:id="268" w:author="Sham Parab" w:date="2021-05-29T15:54:00Z">
              <w:rPr/>
            </w:rPrChange>
          </w:rPr>
          <w:t>Also</w:t>
        </w:r>
        <w:proofErr w:type="gramEnd"/>
        <w:r w:rsidR="00D75208" w:rsidRPr="003C6E09">
          <w:rPr>
            <w:sz w:val="22"/>
            <w:rPrChange w:id="269" w:author="Sham Parab" w:date="2021-05-29T15:54:00Z">
              <w:rPr/>
            </w:rPrChange>
          </w:rPr>
          <w:t xml:space="preserve"> with thumb </w:t>
        </w:r>
        <w:r w:rsidR="00C64FBB" w:rsidRPr="003C6E09">
          <w:rPr>
            <w:sz w:val="22"/>
            <w:rPrChange w:id="270" w:author="Sham Parab" w:date="2021-05-29T15:54:00Z">
              <w:rPr/>
            </w:rPrChange>
          </w:rPr>
          <w:t xml:space="preserve">tension of belt can be checked by pressing one belt at centre between two pulleys and the belt should get pressed by </w:t>
        </w:r>
      </w:ins>
      <w:ins w:id="271" w:author="Abhijit S Nabar" w:date="2019-11-25T18:38:00Z">
        <w:r w:rsidR="00C64FBB" w:rsidRPr="003C6E09">
          <w:rPr>
            <w:sz w:val="22"/>
            <w:rPrChange w:id="272" w:author="Sham Parab" w:date="2021-05-29T15:54:00Z">
              <w:rPr/>
            </w:rPrChange>
          </w:rPr>
          <w:t>½</w:t>
        </w:r>
      </w:ins>
      <w:ins w:id="273" w:author="Abhijit S Nabar" w:date="2019-11-25T18:37:00Z">
        <w:r w:rsidR="00C64FBB" w:rsidRPr="003C6E09">
          <w:rPr>
            <w:sz w:val="22"/>
            <w:rPrChange w:id="274" w:author="Sham Parab" w:date="2021-05-29T15:54:00Z">
              <w:rPr/>
            </w:rPrChange>
          </w:rPr>
          <w:t xml:space="preserve"> </w:t>
        </w:r>
      </w:ins>
      <w:ins w:id="275" w:author="Abhijit S Nabar" w:date="2019-11-25T18:38:00Z">
        <w:r w:rsidR="00C64FBB" w:rsidRPr="003C6E09">
          <w:rPr>
            <w:sz w:val="22"/>
            <w:rPrChange w:id="276" w:author="Sham Parab" w:date="2021-05-29T15:54:00Z">
              <w:rPr/>
            </w:rPrChange>
          </w:rPr>
          <w:t>inch.</w:t>
        </w:r>
      </w:ins>
      <w:r w:rsidRPr="003C6E09">
        <w:rPr>
          <w:sz w:val="22"/>
          <w:rPrChange w:id="277" w:author="Sham Parab" w:date="2021-05-29T15:54:00Z">
            <w:rPr/>
          </w:rPrChange>
        </w:rPr>
        <w:t xml:space="preserve">  </w:t>
      </w:r>
    </w:p>
    <w:p w14:paraId="22AA5437" w14:textId="77777777" w:rsidR="00C64FBB" w:rsidRPr="003C6E09" w:rsidRDefault="003F5E4A">
      <w:pPr>
        <w:spacing w:after="0"/>
        <w:ind w:left="9"/>
        <w:rPr>
          <w:ins w:id="278" w:author="Abhijit S Nabar" w:date="2019-11-25T18:43:00Z"/>
          <w:sz w:val="22"/>
          <w:rPrChange w:id="279" w:author="Sham Parab" w:date="2021-05-29T15:54:00Z">
            <w:rPr>
              <w:ins w:id="280" w:author="Abhijit S Nabar" w:date="2019-11-25T18:43:00Z"/>
            </w:rPr>
          </w:rPrChange>
        </w:rPr>
      </w:pPr>
      <w:r w:rsidRPr="003C6E09">
        <w:rPr>
          <w:sz w:val="22"/>
          <w:rPrChange w:id="281" w:author="Sham Parab" w:date="2021-05-29T15:54:00Z">
            <w:rPr/>
          </w:rPrChange>
        </w:rPr>
        <w:t xml:space="preserve">5. </w:t>
      </w:r>
      <w:moveFromRangeStart w:id="282" w:author="Abhijit S Nabar" w:date="2019-11-25T18:42:00Z" w:name="move25599737"/>
      <w:moveFrom w:id="283" w:author="Abhijit S Nabar" w:date="2019-11-25T18:42:00Z">
        <w:r w:rsidRPr="003C6E09" w:rsidDel="00C64FBB">
          <w:rPr>
            <w:sz w:val="22"/>
            <w:rPrChange w:id="284" w:author="Sham Parab" w:date="2021-05-29T15:54:00Z">
              <w:rPr/>
            </w:rPrChange>
          </w:rPr>
          <w:t>Move the motor forward by loosening the tensioning screw of motor base frame / adjustable base to release the tension. Ensure V belt is completely tension free.</w:t>
        </w:r>
      </w:moveFrom>
      <w:moveFromRangeEnd w:id="282"/>
    </w:p>
    <w:p w14:paraId="7B6D7946" w14:textId="77777777" w:rsidR="006144C6" w:rsidRPr="003C6E09" w:rsidRDefault="003F5E4A">
      <w:pPr>
        <w:spacing w:after="0"/>
        <w:ind w:left="9"/>
        <w:rPr>
          <w:sz w:val="22"/>
          <w:rPrChange w:id="285" w:author="Sham Parab" w:date="2021-05-29T15:54:00Z">
            <w:rPr/>
          </w:rPrChange>
        </w:rPr>
      </w:pPr>
      <w:r w:rsidRPr="003C6E09">
        <w:rPr>
          <w:sz w:val="22"/>
          <w:rPrChange w:id="286" w:author="Sham Parab" w:date="2021-05-29T15:54:00Z">
            <w:rPr/>
          </w:rPrChange>
        </w:rPr>
        <w:t xml:space="preserve">6. Fix new V belt (all to be replaced at a time) and tighten the tensioning         arrangement. </w:t>
      </w:r>
    </w:p>
    <w:p w14:paraId="31D27495" w14:textId="77777777" w:rsidR="006144C6" w:rsidRPr="003C6E09" w:rsidRDefault="003F5E4A">
      <w:pPr>
        <w:numPr>
          <w:ilvl w:val="0"/>
          <w:numId w:val="3"/>
        </w:numPr>
        <w:spacing w:after="10"/>
        <w:ind w:hanging="240"/>
        <w:rPr>
          <w:sz w:val="22"/>
          <w:rPrChange w:id="287" w:author="Sham Parab" w:date="2021-05-29T15:54:00Z">
            <w:rPr/>
          </w:rPrChange>
        </w:rPr>
      </w:pPr>
      <w:del w:id="288" w:author="Abhijit S Nabar" w:date="2019-11-25T18:40:00Z">
        <w:r w:rsidRPr="003C6E09" w:rsidDel="00C64FBB">
          <w:rPr>
            <w:sz w:val="22"/>
            <w:rPrChange w:id="289" w:author="Sham Parab" w:date="2021-05-29T15:54:00Z">
              <w:rPr/>
            </w:rPrChange>
          </w:rPr>
          <w:delText>Check the tension with tension meter and mild hammering.</w:delText>
        </w:r>
      </w:del>
      <w:r w:rsidRPr="003C6E09">
        <w:rPr>
          <w:sz w:val="22"/>
          <w:rPrChange w:id="290" w:author="Sham Parab" w:date="2021-05-29T15:54:00Z">
            <w:rPr/>
          </w:rPrChange>
        </w:rPr>
        <w:t xml:space="preserve"> </w:t>
      </w:r>
    </w:p>
    <w:p w14:paraId="71CF3F3C" w14:textId="77777777" w:rsidR="006144C6" w:rsidRPr="003C6E09" w:rsidRDefault="003F5E4A">
      <w:pPr>
        <w:numPr>
          <w:ilvl w:val="0"/>
          <w:numId w:val="3"/>
        </w:numPr>
        <w:ind w:hanging="240"/>
        <w:rPr>
          <w:sz w:val="22"/>
          <w:rPrChange w:id="291" w:author="Sham Parab" w:date="2021-05-29T15:54:00Z">
            <w:rPr/>
          </w:rPrChange>
        </w:rPr>
      </w:pPr>
      <w:r w:rsidRPr="003C6E09">
        <w:rPr>
          <w:sz w:val="22"/>
          <w:rPrChange w:id="292" w:author="Sham Parab" w:date="2021-05-29T15:54:00Z">
            <w:rPr/>
          </w:rPrChange>
        </w:rPr>
        <w:t>Check alignment with piano wire or nylon rope</w:t>
      </w:r>
      <w:ins w:id="293" w:author="Abhijit S Nabar" w:date="2019-11-25T18:41:00Z">
        <w:r w:rsidR="00C64FBB" w:rsidRPr="003C6E09">
          <w:rPr>
            <w:sz w:val="22"/>
            <w:rPrChange w:id="294" w:author="Sham Parab" w:date="2021-05-29T15:54:00Z">
              <w:rPr/>
            </w:rPrChange>
          </w:rPr>
          <w:t xml:space="preserve">/wire </w:t>
        </w:r>
        <w:proofErr w:type="spellStart"/>
        <w:r w:rsidR="00C64FBB" w:rsidRPr="003C6E09">
          <w:rPr>
            <w:sz w:val="22"/>
            <w:rPrChange w:id="295" w:author="Sham Parab" w:date="2021-05-29T15:54:00Z">
              <w:rPr/>
            </w:rPrChange>
          </w:rPr>
          <w:t>starnd</w:t>
        </w:r>
      </w:ins>
      <w:proofErr w:type="spellEnd"/>
      <w:r w:rsidRPr="003C6E09">
        <w:rPr>
          <w:sz w:val="22"/>
          <w:rPrChange w:id="296" w:author="Sham Parab" w:date="2021-05-29T15:54:00Z">
            <w:rPr/>
          </w:rPrChange>
        </w:rPr>
        <w:t xml:space="preserve">. </w:t>
      </w:r>
    </w:p>
    <w:p w14:paraId="36B9C919" w14:textId="77777777" w:rsidR="006144C6" w:rsidRPr="003C6E09" w:rsidRDefault="003F5E4A">
      <w:pPr>
        <w:numPr>
          <w:ilvl w:val="0"/>
          <w:numId w:val="3"/>
        </w:numPr>
        <w:spacing w:after="0"/>
        <w:ind w:hanging="240"/>
        <w:rPr>
          <w:sz w:val="22"/>
          <w:rPrChange w:id="297" w:author="Sham Parab" w:date="2021-05-29T15:54:00Z">
            <w:rPr/>
          </w:rPrChange>
        </w:rPr>
      </w:pPr>
      <w:r w:rsidRPr="003C6E09">
        <w:rPr>
          <w:sz w:val="22"/>
          <w:rPrChange w:id="298" w:author="Sham Parab" w:date="2021-05-29T15:54:00Z">
            <w:rPr/>
          </w:rPrChange>
        </w:rPr>
        <w:t xml:space="preserve">Fix back the belt &amp; motor guard &amp; clear electrical shutdown. Take trial &amp; give   clearance.  </w:t>
      </w:r>
    </w:p>
    <w:p w14:paraId="106497EE" w14:textId="77777777" w:rsidR="006144C6" w:rsidRPr="003C6E09" w:rsidRDefault="003F5E4A">
      <w:pPr>
        <w:numPr>
          <w:ilvl w:val="0"/>
          <w:numId w:val="3"/>
        </w:numPr>
        <w:spacing w:after="0"/>
        <w:ind w:hanging="240"/>
        <w:rPr>
          <w:sz w:val="22"/>
          <w:rPrChange w:id="299" w:author="Sham Parab" w:date="2021-05-29T15:54:00Z">
            <w:rPr/>
          </w:rPrChange>
        </w:rPr>
      </w:pPr>
      <w:r w:rsidRPr="003C6E09">
        <w:rPr>
          <w:sz w:val="22"/>
          <w:rPrChange w:id="300" w:author="Sham Parab" w:date="2021-05-29T15:54:00Z">
            <w:rPr/>
          </w:rPrChange>
        </w:rPr>
        <w:t xml:space="preserve">In case there is no tension release arrangement for motor, loosen the motor foundation bolts for releasing the tension on V belt. </w:t>
      </w:r>
    </w:p>
    <w:p w14:paraId="7E2542C0" w14:textId="77777777" w:rsidR="006144C6" w:rsidRPr="003C6E09" w:rsidRDefault="003F5E4A">
      <w:pPr>
        <w:spacing w:after="0" w:line="259" w:lineRule="auto"/>
        <w:ind w:left="14" w:firstLine="0"/>
        <w:jc w:val="left"/>
        <w:rPr>
          <w:sz w:val="22"/>
          <w:rPrChange w:id="301" w:author="Sham Parab" w:date="2021-05-29T15:54:00Z">
            <w:rPr/>
          </w:rPrChange>
        </w:rPr>
      </w:pPr>
      <w:r w:rsidRPr="003C6E09">
        <w:rPr>
          <w:sz w:val="22"/>
          <w:rPrChange w:id="302" w:author="Sham Parab" w:date="2021-05-29T15:54:00Z">
            <w:rPr/>
          </w:rPrChange>
        </w:rPr>
        <w:t xml:space="preserve"> </w:t>
      </w:r>
    </w:p>
    <w:p w14:paraId="767EAFEA" w14:textId="77777777" w:rsidR="006144C6" w:rsidRPr="003C6E09" w:rsidRDefault="003F5E4A">
      <w:pPr>
        <w:spacing w:after="11"/>
        <w:ind w:left="9"/>
        <w:rPr>
          <w:sz w:val="22"/>
          <w:rPrChange w:id="303" w:author="Sham Parab" w:date="2021-05-29T15:54:00Z">
            <w:rPr/>
          </w:rPrChange>
        </w:rPr>
      </w:pPr>
      <w:proofErr w:type="gramStart"/>
      <w:r w:rsidRPr="003C6E09">
        <w:rPr>
          <w:sz w:val="22"/>
          <w:rPrChange w:id="304" w:author="Sham Parab" w:date="2021-05-29T15:54:00Z">
            <w:rPr/>
          </w:rPrChange>
        </w:rPr>
        <w:t>DO?s</w:t>
      </w:r>
      <w:proofErr w:type="gramEnd"/>
      <w:r w:rsidRPr="003C6E09">
        <w:rPr>
          <w:sz w:val="22"/>
          <w:rPrChange w:id="305" w:author="Sham Parab" w:date="2021-05-29T15:54:00Z">
            <w:rPr/>
          </w:rPrChange>
        </w:rPr>
        <w:t xml:space="preserve">  </w:t>
      </w:r>
    </w:p>
    <w:p w14:paraId="752FA10F" w14:textId="77777777" w:rsidR="006144C6" w:rsidRPr="003C6E09" w:rsidRDefault="003F5E4A">
      <w:pPr>
        <w:numPr>
          <w:ilvl w:val="0"/>
          <w:numId w:val="4"/>
        </w:numPr>
        <w:spacing w:after="10"/>
        <w:ind w:hanging="360"/>
        <w:rPr>
          <w:sz w:val="22"/>
          <w:rPrChange w:id="306" w:author="Sham Parab" w:date="2021-05-29T15:54:00Z">
            <w:rPr/>
          </w:rPrChange>
        </w:rPr>
      </w:pPr>
      <w:r w:rsidRPr="003C6E09">
        <w:rPr>
          <w:sz w:val="22"/>
          <w:rPrChange w:id="307" w:author="Sham Parab" w:date="2021-05-29T15:54:00Z">
            <w:rPr/>
          </w:rPrChange>
        </w:rPr>
        <w:t xml:space="preserve">Wear all PPE’S while working. </w:t>
      </w:r>
    </w:p>
    <w:p w14:paraId="3F42C2CC" w14:textId="77777777" w:rsidR="006144C6" w:rsidRPr="003C6E09" w:rsidRDefault="003F5E4A">
      <w:pPr>
        <w:numPr>
          <w:ilvl w:val="0"/>
          <w:numId w:val="4"/>
        </w:numPr>
        <w:spacing w:after="0"/>
        <w:ind w:hanging="360"/>
        <w:rPr>
          <w:sz w:val="22"/>
          <w:rPrChange w:id="308" w:author="Sham Parab" w:date="2021-05-29T15:54:00Z">
            <w:rPr/>
          </w:rPrChange>
        </w:rPr>
      </w:pPr>
      <w:r w:rsidRPr="003C6E09">
        <w:rPr>
          <w:sz w:val="22"/>
          <w:rPrChange w:id="309" w:author="Sham Parab" w:date="2021-05-29T15:54:00Z">
            <w:rPr/>
          </w:rPrChange>
        </w:rPr>
        <w:t xml:space="preserve">Ensure that proper housekeeping is done as per VL/IMS/PID1/MECH/WI/91. </w:t>
      </w:r>
      <w:r w:rsidRPr="003C6E09">
        <w:rPr>
          <w:rFonts w:ascii="Segoe UI Symbol" w:eastAsia="Segoe UI Symbol" w:hAnsi="Segoe UI Symbol" w:cs="Segoe UI Symbol"/>
          <w:sz w:val="22"/>
          <w:rPrChange w:id="310" w:author="Sham Parab" w:date="2021-05-29T15:54:00Z">
            <w:rPr>
              <w:rFonts w:ascii="Segoe UI Symbol" w:eastAsia="Segoe UI Symbol" w:hAnsi="Segoe UI Symbol" w:cs="Segoe UI Symbol"/>
            </w:rPr>
          </w:rPrChange>
        </w:rPr>
        <w:t></w:t>
      </w:r>
      <w:r w:rsidRPr="003C6E09">
        <w:rPr>
          <w:rFonts w:ascii="Arial" w:eastAsia="Arial" w:hAnsi="Arial" w:cs="Arial"/>
          <w:sz w:val="22"/>
          <w:rPrChange w:id="311" w:author="Sham Parab" w:date="2021-05-29T15:54:00Z">
            <w:rPr>
              <w:rFonts w:ascii="Arial" w:eastAsia="Arial" w:hAnsi="Arial" w:cs="Arial"/>
            </w:rPr>
          </w:rPrChange>
        </w:rPr>
        <w:t xml:space="preserve"> </w:t>
      </w:r>
      <w:r w:rsidRPr="003C6E09">
        <w:rPr>
          <w:sz w:val="22"/>
          <w:rPrChange w:id="312" w:author="Sham Parab" w:date="2021-05-29T15:54:00Z">
            <w:rPr/>
          </w:rPrChange>
        </w:rPr>
        <w:t xml:space="preserve">Release the tension of V-belt completely </w:t>
      </w:r>
    </w:p>
    <w:p w14:paraId="7F37D9CE" w14:textId="77777777" w:rsidR="006144C6" w:rsidRPr="003C6E09" w:rsidRDefault="003F5E4A">
      <w:pPr>
        <w:numPr>
          <w:ilvl w:val="0"/>
          <w:numId w:val="4"/>
        </w:numPr>
        <w:spacing w:after="10"/>
        <w:ind w:hanging="360"/>
        <w:rPr>
          <w:sz w:val="22"/>
          <w:rPrChange w:id="313" w:author="Sham Parab" w:date="2021-05-29T15:54:00Z">
            <w:rPr/>
          </w:rPrChange>
        </w:rPr>
      </w:pPr>
      <w:r w:rsidRPr="003C6E09">
        <w:rPr>
          <w:sz w:val="22"/>
          <w:rPrChange w:id="314" w:author="Sham Parab" w:date="2021-05-29T15:54:00Z">
            <w:rPr/>
          </w:rPrChange>
        </w:rPr>
        <w:t xml:space="preserve">Loosen the foundation bolts of motor fully. </w:t>
      </w:r>
    </w:p>
    <w:p w14:paraId="1CABC1E7" w14:textId="77777777" w:rsidR="006144C6" w:rsidRPr="003C6E09" w:rsidDel="00C64FBB" w:rsidRDefault="003F5E4A">
      <w:pPr>
        <w:numPr>
          <w:ilvl w:val="0"/>
          <w:numId w:val="4"/>
        </w:numPr>
        <w:spacing w:after="10"/>
        <w:ind w:hanging="360"/>
        <w:rPr>
          <w:del w:id="315" w:author="Abhijit S Nabar" w:date="2019-11-25T18:47:00Z"/>
          <w:sz w:val="22"/>
          <w:rPrChange w:id="316" w:author="Sham Parab" w:date="2021-05-29T15:54:00Z">
            <w:rPr>
              <w:del w:id="317" w:author="Abhijit S Nabar" w:date="2019-11-25T18:47:00Z"/>
            </w:rPr>
          </w:rPrChange>
        </w:rPr>
      </w:pPr>
      <w:r w:rsidRPr="003C6E09">
        <w:rPr>
          <w:sz w:val="22"/>
          <w:rPrChange w:id="318" w:author="Sham Parab" w:date="2021-05-29T15:54:00Z">
            <w:rPr/>
          </w:rPrChange>
        </w:rPr>
        <w:t xml:space="preserve">Loosen the V-belt tensioner bolts/ jack bolt on motor foundation fully. </w:t>
      </w:r>
    </w:p>
    <w:p w14:paraId="043A7D62" w14:textId="77777777" w:rsidR="006144C6" w:rsidRPr="003C6E09" w:rsidDel="00C64FBB" w:rsidRDefault="003F5E4A">
      <w:pPr>
        <w:numPr>
          <w:ilvl w:val="0"/>
          <w:numId w:val="4"/>
        </w:numPr>
        <w:spacing w:after="10"/>
        <w:ind w:hanging="360"/>
        <w:rPr>
          <w:del w:id="319" w:author="Abhijit S Nabar" w:date="2019-11-25T18:46:00Z"/>
          <w:sz w:val="22"/>
          <w:rPrChange w:id="320" w:author="Sham Parab" w:date="2021-05-29T15:54:00Z">
            <w:rPr>
              <w:del w:id="321" w:author="Abhijit S Nabar" w:date="2019-11-25T18:46:00Z"/>
            </w:rPr>
          </w:rPrChange>
        </w:rPr>
        <w:pPrChange w:id="322" w:author="Abhijit S Nabar" w:date="2019-11-25T18:47:00Z">
          <w:pPr>
            <w:spacing w:after="0" w:line="259" w:lineRule="auto"/>
            <w:ind w:left="14" w:firstLine="0"/>
            <w:jc w:val="left"/>
          </w:pPr>
        </w:pPrChange>
      </w:pPr>
      <w:del w:id="323" w:author="Abhijit S Nabar" w:date="2019-11-25T18:47:00Z">
        <w:r w:rsidRPr="003C6E09" w:rsidDel="00C64FBB">
          <w:rPr>
            <w:sz w:val="22"/>
            <w:rPrChange w:id="324" w:author="Sham Parab" w:date="2021-05-29T15:54:00Z">
              <w:rPr/>
            </w:rPrChange>
          </w:rPr>
          <w:delText xml:space="preserve"> </w:delText>
        </w:r>
      </w:del>
    </w:p>
    <w:p w14:paraId="52E8D07F" w14:textId="77777777" w:rsidR="006144C6" w:rsidRPr="003C6E09" w:rsidRDefault="003F5E4A" w:rsidP="00C64FBB">
      <w:pPr>
        <w:spacing w:after="0" w:line="259" w:lineRule="auto"/>
        <w:ind w:left="14" w:firstLine="0"/>
        <w:jc w:val="left"/>
        <w:rPr>
          <w:sz w:val="22"/>
          <w:rPrChange w:id="325" w:author="Sham Parab" w:date="2021-05-29T15:54:00Z">
            <w:rPr/>
          </w:rPrChange>
        </w:rPr>
      </w:pPr>
      <w:del w:id="326" w:author="Abhijit S Nabar" w:date="2019-11-25T18:46:00Z">
        <w:r w:rsidRPr="003C6E09" w:rsidDel="00C64FBB">
          <w:rPr>
            <w:sz w:val="22"/>
            <w:rPrChange w:id="327" w:author="Sham Parab" w:date="2021-05-29T15:54:00Z">
              <w:rPr/>
            </w:rPrChange>
          </w:rPr>
          <w:delText xml:space="preserve"> </w:delText>
        </w:r>
      </w:del>
    </w:p>
    <w:p w14:paraId="4893854F" w14:textId="77777777" w:rsidR="006144C6" w:rsidRPr="003C6E09" w:rsidRDefault="003F5E4A">
      <w:pPr>
        <w:spacing w:after="0" w:line="259" w:lineRule="auto"/>
        <w:ind w:left="14" w:firstLine="0"/>
        <w:jc w:val="left"/>
        <w:rPr>
          <w:sz w:val="22"/>
          <w:rPrChange w:id="328" w:author="Sham Parab" w:date="2021-05-29T15:54:00Z">
            <w:rPr/>
          </w:rPrChange>
        </w:rPr>
      </w:pPr>
      <w:proofErr w:type="gramStart"/>
      <w:r w:rsidRPr="003C6E09">
        <w:rPr>
          <w:sz w:val="22"/>
          <w:u w:val="single" w:color="000000"/>
          <w:rPrChange w:id="329" w:author="Sham Parab" w:date="2021-05-29T15:54:00Z">
            <w:rPr>
              <w:u w:val="single" w:color="000000"/>
            </w:rPr>
          </w:rPrChange>
        </w:rPr>
        <w:t>DON?Ts</w:t>
      </w:r>
      <w:proofErr w:type="gramEnd"/>
      <w:r w:rsidRPr="003C6E09">
        <w:rPr>
          <w:sz w:val="22"/>
          <w:rPrChange w:id="330" w:author="Sham Parab" w:date="2021-05-29T15:54:00Z">
            <w:rPr/>
          </w:rPrChange>
        </w:rPr>
        <w:t xml:space="preserve">  </w:t>
      </w:r>
    </w:p>
    <w:p w14:paraId="5E6DF420" w14:textId="77777777" w:rsidR="006144C6" w:rsidRPr="003C6E09" w:rsidRDefault="003F5E4A">
      <w:pPr>
        <w:numPr>
          <w:ilvl w:val="0"/>
          <w:numId w:val="4"/>
        </w:numPr>
        <w:spacing w:after="10"/>
        <w:ind w:hanging="360"/>
        <w:rPr>
          <w:sz w:val="22"/>
          <w:rPrChange w:id="331" w:author="Sham Parab" w:date="2021-05-29T15:54:00Z">
            <w:rPr/>
          </w:rPrChange>
        </w:rPr>
      </w:pPr>
      <w:r w:rsidRPr="003C6E09">
        <w:rPr>
          <w:sz w:val="22"/>
          <w:rPrChange w:id="332" w:author="Sham Parab" w:date="2021-05-29T15:54:00Z">
            <w:rPr/>
          </w:rPrChange>
        </w:rPr>
        <w:lastRenderedPageBreak/>
        <w:t xml:space="preserve">Guide the V-belt on pulley by hand. </w:t>
      </w:r>
    </w:p>
    <w:p w14:paraId="3B3B53F4" w14:textId="77777777" w:rsidR="003C6E09" w:rsidRPr="003C6E09" w:rsidRDefault="003F5E4A" w:rsidP="00C64FBB">
      <w:pPr>
        <w:spacing w:after="0" w:line="259" w:lineRule="auto"/>
        <w:ind w:left="14" w:firstLine="0"/>
        <w:jc w:val="left"/>
        <w:rPr>
          <w:ins w:id="333" w:author="Sham Parab" w:date="2021-05-29T15:53:00Z"/>
          <w:sz w:val="22"/>
          <w:rPrChange w:id="334" w:author="Sham Parab" w:date="2021-05-29T15:54:00Z">
            <w:rPr>
              <w:ins w:id="335" w:author="Sham Parab" w:date="2021-05-29T15:53:00Z"/>
              <w:sz w:val="23"/>
              <w:szCs w:val="23"/>
            </w:rPr>
          </w:rPrChange>
        </w:rPr>
      </w:pPr>
      <w:r w:rsidRPr="003C6E09">
        <w:rPr>
          <w:sz w:val="22"/>
          <w:rPrChange w:id="336" w:author="Sham Parab" w:date="2021-05-29T15:54:00Z">
            <w:rPr/>
          </w:rPrChange>
        </w:rPr>
        <w:t>Try to put the V-belts without releasing V-belt tension, without loosening foundation bolts of motor, and bolts of V-belt tensioner on foundation frame of motor.</w:t>
      </w:r>
    </w:p>
    <w:p w14:paraId="6E1099CB" w14:textId="77777777" w:rsidR="006144C6" w:rsidRPr="003C6E09" w:rsidDel="00C64FBB" w:rsidRDefault="003F5E4A">
      <w:pPr>
        <w:numPr>
          <w:ilvl w:val="0"/>
          <w:numId w:val="4"/>
        </w:numPr>
        <w:spacing w:after="1" w:line="238" w:lineRule="auto"/>
        <w:ind w:left="24"/>
        <w:rPr>
          <w:del w:id="337" w:author="Abhijit S Nabar" w:date="2019-11-25T18:46:00Z"/>
          <w:sz w:val="22"/>
          <w:rPrChange w:id="338" w:author="Sham Parab" w:date="2021-05-29T15:54:00Z">
            <w:rPr>
              <w:del w:id="339" w:author="Abhijit S Nabar" w:date="2019-11-25T18:46:00Z"/>
            </w:rPr>
          </w:rPrChange>
        </w:rPr>
        <w:pPrChange w:id="340" w:author="Sham Parab" w:date="2021-05-29T15:54:00Z">
          <w:pPr>
            <w:numPr>
              <w:numId w:val="4"/>
            </w:numPr>
            <w:spacing w:after="1" w:line="238" w:lineRule="auto"/>
            <w:ind w:left="360" w:hanging="360"/>
          </w:pPr>
        </w:pPrChange>
      </w:pPr>
      <w:del w:id="341" w:author="Abhijit S Nabar" w:date="2019-11-25T18:46:00Z">
        <w:r w:rsidRPr="003C6E09" w:rsidDel="00C64FBB">
          <w:rPr>
            <w:sz w:val="22"/>
            <w:rPrChange w:id="342" w:author="Sham Parab" w:date="2021-05-29T15:54:00Z">
              <w:rPr/>
            </w:rPrChange>
          </w:rPr>
          <w:delText xml:space="preserve"> </w:delText>
        </w:r>
      </w:del>
    </w:p>
    <w:p w14:paraId="0DE8FF01" w14:textId="77777777" w:rsidR="006144C6" w:rsidRPr="003C6E09" w:rsidDel="00C64FBB" w:rsidRDefault="003F5E4A">
      <w:pPr>
        <w:numPr>
          <w:ilvl w:val="0"/>
          <w:numId w:val="4"/>
        </w:numPr>
        <w:spacing w:after="1" w:line="238" w:lineRule="auto"/>
        <w:ind w:left="24"/>
        <w:rPr>
          <w:del w:id="343" w:author="Abhijit S Nabar" w:date="2019-11-25T18:46:00Z"/>
          <w:sz w:val="22"/>
          <w:rPrChange w:id="344" w:author="Sham Parab" w:date="2021-05-29T15:54:00Z">
            <w:rPr>
              <w:del w:id="345" w:author="Abhijit S Nabar" w:date="2019-11-25T18:46:00Z"/>
            </w:rPr>
          </w:rPrChange>
        </w:rPr>
        <w:pPrChange w:id="346" w:author="Sham Parab" w:date="2021-05-29T15:54:00Z">
          <w:pPr>
            <w:spacing w:after="0" w:line="259" w:lineRule="auto"/>
            <w:ind w:left="14" w:firstLine="0"/>
            <w:jc w:val="left"/>
          </w:pPr>
        </w:pPrChange>
      </w:pPr>
      <w:del w:id="347" w:author="Abhijit S Nabar" w:date="2019-11-25T18:46:00Z">
        <w:r w:rsidRPr="003C6E09" w:rsidDel="00C64FBB">
          <w:rPr>
            <w:sz w:val="22"/>
            <w:rPrChange w:id="348" w:author="Sham Parab" w:date="2021-05-29T15:54:00Z">
              <w:rPr/>
            </w:rPrChange>
          </w:rPr>
          <w:delText xml:space="preserve">            </w:delText>
        </w:r>
      </w:del>
    </w:p>
    <w:p w14:paraId="3E8B7F63" w14:textId="77777777" w:rsidR="00C64FBB" w:rsidRPr="003C6E09" w:rsidRDefault="003F5E4A">
      <w:pPr>
        <w:spacing w:after="0" w:line="259" w:lineRule="auto"/>
        <w:jc w:val="left"/>
        <w:rPr>
          <w:ins w:id="349" w:author="Abhijit S Nabar" w:date="2019-11-25T18:46:00Z"/>
          <w:sz w:val="22"/>
          <w:rPrChange w:id="350" w:author="Sham Parab" w:date="2021-05-29T15:54:00Z">
            <w:rPr>
              <w:ins w:id="351" w:author="Abhijit S Nabar" w:date="2019-11-25T18:46:00Z"/>
              <w:sz w:val="20"/>
            </w:rPr>
          </w:rPrChange>
        </w:rPr>
        <w:pPrChange w:id="352" w:author="Sham Parab" w:date="2021-05-29T15:54:00Z">
          <w:pPr>
            <w:spacing w:after="0" w:line="259" w:lineRule="auto"/>
            <w:ind w:left="14" w:firstLine="0"/>
            <w:jc w:val="left"/>
          </w:pPr>
        </w:pPrChange>
      </w:pPr>
      <w:del w:id="353" w:author="Abhijit S Nabar" w:date="2019-11-25T18:46:00Z">
        <w:r w:rsidRPr="003C6E09" w:rsidDel="00C64FBB">
          <w:rPr>
            <w:sz w:val="22"/>
            <w:rPrChange w:id="354" w:author="Sham Parab" w:date="2021-05-29T15:54:00Z">
              <w:rPr/>
            </w:rPrChange>
          </w:rPr>
          <w:delText xml:space="preserve">  </w:delText>
        </w:r>
      </w:del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3C6E09" w:rsidRPr="003C6E09" w:rsidDel="004C7FEC" w14:paraId="47C32552" w14:textId="267335C4" w:rsidTr="00E50307">
        <w:trPr>
          <w:trHeight w:val="316"/>
          <w:ins w:id="355" w:author="Sham Parab" w:date="2021-05-29T15:52:00Z"/>
          <w:del w:id="356" w:author="Archana Mandrekar" w:date="2022-12-14T16:10:00Z"/>
        </w:trPr>
        <w:tc>
          <w:tcPr>
            <w:tcW w:w="2802" w:type="dxa"/>
            <w:shd w:val="clear" w:color="auto" w:fill="auto"/>
          </w:tcPr>
          <w:p w14:paraId="08A2D162" w14:textId="2DAED181" w:rsidR="003C6E09" w:rsidRPr="003C6E09" w:rsidDel="004C7FEC" w:rsidRDefault="003C6E09" w:rsidP="00E50307">
            <w:pPr>
              <w:spacing w:after="0"/>
              <w:rPr>
                <w:ins w:id="357" w:author="Sham Parab" w:date="2021-05-29T15:52:00Z"/>
                <w:del w:id="358" w:author="Archana Mandrekar" w:date="2022-12-14T16:10:00Z"/>
                <w:b/>
                <w:sz w:val="22"/>
                <w:rPrChange w:id="359" w:author="Sham Parab" w:date="2021-05-29T15:54:00Z">
                  <w:rPr>
                    <w:ins w:id="360" w:author="Sham Parab" w:date="2021-05-29T15:52:00Z"/>
                    <w:del w:id="361" w:author="Archana Mandrekar" w:date="2022-12-14T16:10:00Z"/>
                    <w:b/>
                  </w:rPr>
                </w:rPrChange>
              </w:rPr>
            </w:pPr>
            <w:ins w:id="362" w:author="Sham Parab" w:date="2021-05-29T15:52:00Z">
              <w:del w:id="363" w:author="Archana Mandrekar" w:date="2022-12-14T16:10:00Z">
                <w:r w:rsidRPr="003C6E09" w:rsidDel="004C7FEC">
                  <w:rPr>
                    <w:b/>
                    <w:sz w:val="22"/>
                    <w:rPrChange w:id="364" w:author="Sham Parab" w:date="2021-05-29T15:54:00Z">
                      <w:rPr>
                        <w:b/>
                      </w:rPr>
                    </w:rPrChange>
                  </w:rPr>
                  <w:delText xml:space="preserve">Prepared By: </w:delText>
                </w:r>
              </w:del>
            </w:ins>
          </w:p>
          <w:p w14:paraId="69475CF6" w14:textId="3F2735F1" w:rsidR="003C6E09" w:rsidRPr="003C6E09" w:rsidDel="004C7FEC" w:rsidRDefault="003C6E09" w:rsidP="00E50307">
            <w:pPr>
              <w:spacing w:after="0"/>
              <w:rPr>
                <w:ins w:id="365" w:author="Sham Parab" w:date="2021-05-29T15:52:00Z"/>
                <w:del w:id="366" w:author="Archana Mandrekar" w:date="2022-12-14T16:10:00Z"/>
                <w:sz w:val="22"/>
                <w:rPrChange w:id="367" w:author="Sham Parab" w:date="2021-05-29T15:54:00Z">
                  <w:rPr>
                    <w:ins w:id="368" w:author="Sham Parab" w:date="2021-05-29T15:52:00Z"/>
                    <w:del w:id="369" w:author="Archana Mandrekar" w:date="2022-12-14T16:10:00Z"/>
                  </w:rPr>
                </w:rPrChange>
              </w:rPr>
            </w:pPr>
            <w:ins w:id="370" w:author="Sham Parab" w:date="2021-05-29T15:52:00Z">
              <w:del w:id="371" w:author="Archana Mandrekar" w:date="2022-12-14T16:10:00Z">
                <w:r w:rsidRPr="003C6E09" w:rsidDel="004C7FEC">
                  <w:rPr>
                    <w:sz w:val="22"/>
                    <w:rPrChange w:id="372" w:author="Sham Parab" w:date="2021-05-29T15:54:00Z">
                      <w:rPr/>
                    </w:rPrChange>
                  </w:rPr>
                  <w:delText>Area Engineer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71C64AB1" w14:textId="501DACAB" w:rsidR="003C6E09" w:rsidRPr="003C6E09" w:rsidDel="004C7FEC" w:rsidRDefault="003C6E09" w:rsidP="00E50307">
            <w:pPr>
              <w:spacing w:after="0"/>
              <w:rPr>
                <w:ins w:id="373" w:author="Sham Parab" w:date="2021-05-29T15:52:00Z"/>
                <w:del w:id="374" w:author="Archana Mandrekar" w:date="2022-12-14T16:10:00Z"/>
                <w:b/>
                <w:sz w:val="22"/>
                <w:rPrChange w:id="375" w:author="Sham Parab" w:date="2021-05-29T15:54:00Z">
                  <w:rPr>
                    <w:ins w:id="376" w:author="Sham Parab" w:date="2021-05-29T15:52:00Z"/>
                    <w:del w:id="377" w:author="Archana Mandrekar" w:date="2022-12-14T16:10:00Z"/>
                    <w:b/>
                  </w:rPr>
                </w:rPrChange>
              </w:rPr>
            </w:pPr>
            <w:ins w:id="378" w:author="Sham Parab" w:date="2021-05-29T15:52:00Z">
              <w:del w:id="379" w:author="Archana Mandrekar" w:date="2022-12-14T16:10:00Z">
                <w:r w:rsidRPr="003C6E09" w:rsidDel="004C7FEC">
                  <w:rPr>
                    <w:b/>
                    <w:sz w:val="22"/>
                    <w:rPrChange w:id="380" w:author="Sham Parab" w:date="2021-05-29T15:54:00Z">
                      <w:rPr>
                        <w:b/>
                      </w:rPr>
                    </w:rPrChange>
                  </w:rPr>
                  <w:delText xml:space="preserve">Reviewed &amp; Issued By: </w:delText>
                </w:r>
              </w:del>
            </w:ins>
          </w:p>
          <w:p w14:paraId="5F2C55C5" w14:textId="5207C8ED" w:rsidR="003C6E09" w:rsidRPr="003C6E09" w:rsidDel="004C7FEC" w:rsidRDefault="003C6E09" w:rsidP="00E50307">
            <w:pPr>
              <w:spacing w:after="0"/>
              <w:rPr>
                <w:ins w:id="381" w:author="Sham Parab" w:date="2021-05-29T15:52:00Z"/>
                <w:del w:id="382" w:author="Archana Mandrekar" w:date="2022-12-14T16:10:00Z"/>
                <w:sz w:val="22"/>
                <w:rPrChange w:id="383" w:author="Sham Parab" w:date="2021-05-29T15:54:00Z">
                  <w:rPr>
                    <w:ins w:id="384" w:author="Sham Parab" w:date="2021-05-29T15:52:00Z"/>
                    <w:del w:id="385" w:author="Archana Mandrekar" w:date="2022-12-14T16:10:00Z"/>
                  </w:rPr>
                </w:rPrChange>
              </w:rPr>
            </w:pPr>
            <w:ins w:id="386" w:author="Sham Parab" w:date="2021-05-29T15:52:00Z">
              <w:del w:id="387" w:author="Archana Mandrekar" w:date="2022-12-14T16:10:00Z">
                <w:r w:rsidRPr="003C6E09" w:rsidDel="004C7FEC">
                  <w:rPr>
                    <w:sz w:val="22"/>
                    <w:rPrChange w:id="388" w:author="Sham Parab" w:date="2021-05-29T15:54:00Z">
                      <w:rPr/>
                    </w:rPrChange>
                  </w:rPr>
                  <w:delText>Management Representative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42E34EF1" w14:textId="08CA7490" w:rsidR="003C6E09" w:rsidRPr="003C6E09" w:rsidDel="004C7FEC" w:rsidRDefault="003C6E09" w:rsidP="00E50307">
            <w:pPr>
              <w:spacing w:after="0"/>
              <w:rPr>
                <w:ins w:id="389" w:author="Sham Parab" w:date="2021-05-29T15:52:00Z"/>
                <w:del w:id="390" w:author="Archana Mandrekar" w:date="2022-12-14T16:10:00Z"/>
                <w:b/>
                <w:sz w:val="22"/>
                <w:rPrChange w:id="391" w:author="Sham Parab" w:date="2021-05-29T15:54:00Z">
                  <w:rPr>
                    <w:ins w:id="392" w:author="Sham Parab" w:date="2021-05-29T15:52:00Z"/>
                    <w:del w:id="393" w:author="Archana Mandrekar" w:date="2022-12-14T16:10:00Z"/>
                    <w:b/>
                  </w:rPr>
                </w:rPrChange>
              </w:rPr>
            </w:pPr>
            <w:ins w:id="394" w:author="Sham Parab" w:date="2021-05-29T15:52:00Z">
              <w:del w:id="395" w:author="Archana Mandrekar" w:date="2022-12-14T16:10:00Z">
                <w:r w:rsidRPr="003C6E09" w:rsidDel="004C7FEC">
                  <w:rPr>
                    <w:b/>
                    <w:sz w:val="22"/>
                    <w:rPrChange w:id="396" w:author="Sham Parab" w:date="2021-05-29T15:54:00Z">
                      <w:rPr>
                        <w:b/>
                      </w:rPr>
                    </w:rPrChange>
                  </w:rPr>
                  <w:delText xml:space="preserve">Approved By: </w:delText>
                </w:r>
              </w:del>
            </w:ins>
          </w:p>
          <w:p w14:paraId="25584E5E" w14:textId="755DB199" w:rsidR="003C6E09" w:rsidRPr="003C6E09" w:rsidDel="004C7FEC" w:rsidRDefault="003C6E09" w:rsidP="00E50307">
            <w:pPr>
              <w:spacing w:after="0"/>
              <w:rPr>
                <w:ins w:id="397" w:author="Sham Parab" w:date="2021-05-29T15:52:00Z"/>
                <w:del w:id="398" w:author="Archana Mandrekar" w:date="2022-12-14T16:10:00Z"/>
                <w:sz w:val="22"/>
                <w:rPrChange w:id="399" w:author="Sham Parab" w:date="2021-05-29T15:54:00Z">
                  <w:rPr>
                    <w:ins w:id="400" w:author="Sham Parab" w:date="2021-05-29T15:52:00Z"/>
                    <w:del w:id="401" w:author="Archana Mandrekar" w:date="2022-12-14T16:10:00Z"/>
                  </w:rPr>
                </w:rPrChange>
              </w:rPr>
            </w:pPr>
            <w:ins w:id="402" w:author="Sham Parab" w:date="2021-05-29T15:52:00Z">
              <w:del w:id="403" w:author="Archana Mandrekar" w:date="2022-12-14T16:10:00Z">
                <w:r w:rsidRPr="003C6E09" w:rsidDel="004C7FEC">
                  <w:rPr>
                    <w:sz w:val="22"/>
                    <w:rPrChange w:id="404" w:author="Sham Parab" w:date="2021-05-29T15:54:00Z">
                      <w:rPr/>
                    </w:rPrChange>
                  </w:rPr>
                  <w:delText>Mechanical Head</w:delText>
                </w:r>
              </w:del>
            </w:ins>
          </w:p>
        </w:tc>
      </w:tr>
      <w:tr w:rsidR="003C6E09" w:rsidRPr="003C6E09" w:rsidDel="004C7FEC" w14:paraId="741A705D" w14:textId="00EDC50D" w:rsidTr="00E50307">
        <w:trPr>
          <w:trHeight w:val="1062"/>
          <w:ins w:id="405" w:author="Sham Parab" w:date="2021-05-29T15:52:00Z"/>
          <w:del w:id="406" w:author="Archana Mandrekar" w:date="2022-12-14T16:10:00Z"/>
        </w:trPr>
        <w:tc>
          <w:tcPr>
            <w:tcW w:w="2802" w:type="dxa"/>
            <w:shd w:val="clear" w:color="auto" w:fill="auto"/>
          </w:tcPr>
          <w:p w14:paraId="247B84F8" w14:textId="053D6305" w:rsidR="003C6E09" w:rsidRPr="003C6E09" w:rsidDel="004C7FEC" w:rsidRDefault="003C6E09" w:rsidP="00E50307">
            <w:pPr>
              <w:rPr>
                <w:ins w:id="407" w:author="Sham Parab" w:date="2021-05-29T15:52:00Z"/>
                <w:del w:id="408" w:author="Archana Mandrekar" w:date="2022-12-14T16:10:00Z"/>
                <w:b/>
                <w:sz w:val="22"/>
                <w:rPrChange w:id="409" w:author="Sham Parab" w:date="2021-05-29T15:54:00Z">
                  <w:rPr>
                    <w:ins w:id="410" w:author="Sham Parab" w:date="2021-05-29T15:52:00Z"/>
                    <w:del w:id="411" w:author="Archana Mandrekar" w:date="2022-12-14T16:10:00Z"/>
                    <w:b/>
                  </w:rPr>
                </w:rPrChange>
              </w:rPr>
            </w:pPr>
            <w:ins w:id="412" w:author="Sham Parab" w:date="2021-05-29T15:52:00Z">
              <w:del w:id="413" w:author="Archana Mandrekar" w:date="2022-12-14T16:10:00Z">
                <w:r w:rsidRPr="003C6E09" w:rsidDel="004C7FEC">
                  <w:rPr>
                    <w:b/>
                    <w:sz w:val="22"/>
                    <w:rPrChange w:id="414" w:author="Sham Parab" w:date="2021-05-29T15:54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31A8F131" w14:textId="3A95CE13" w:rsidR="003C6E09" w:rsidRPr="003C6E09" w:rsidDel="004C7FEC" w:rsidRDefault="003C6E09" w:rsidP="00E50307">
            <w:pPr>
              <w:rPr>
                <w:ins w:id="415" w:author="Sham Parab" w:date="2021-05-29T15:52:00Z"/>
                <w:del w:id="416" w:author="Archana Mandrekar" w:date="2022-12-14T16:10:00Z"/>
                <w:b/>
                <w:sz w:val="22"/>
                <w:rPrChange w:id="417" w:author="Sham Parab" w:date="2021-05-29T15:54:00Z">
                  <w:rPr>
                    <w:ins w:id="418" w:author="Sham Parab" w:date="2021-05-29T15:52:00Z"/>
                    <w:del w:id="419" w:author="Archana Mandrekar" w:date="2022-12-14T16:10:00Z"/>
                    <w:b/>
                  </w:rPr>
                </w:rPrChange>
              </w:rPr>
            </w:pPr>
            <w:ins w:id="420" w:author="Sham Parab" w:date="2021-05-29T15:52:00Z">
              <w:del w:id="421" w:author="Archana Mandrekar" w:date="2022-12-14T16:10:00Z">
                <w:r w:rsidRPr="003C6E09" w:rsidDel="004C7FEC">
                  <w:rPr>
                    <w:b/>
                    <w:sz w:val="22"/>
                    <w:rPrChange w:id="422" w:author="Sham Parab" w:date="2021-05-29T15:54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3939A923" w14:textId="0CD5CB87" w:rsidR="003C6E09" w:rsidRPr="003C6E09" w:rsidDel="004C7FEC" w:rsidRDefault="003C6E09" w:rsidP="00E50307">
            <w:pPr>
              <w:rPr>
                <w:ins w:id="423" w:author="Sham Parab" w:date="2021-05-29T15:52:00Z"/>
                <w:del w:id="424" w:author="Archana Mandrekar" w:date="2022-12-14T16:10:00Z"/>
                <w:b/>
                <w:sz w:val="22"/>
                <w:rPrChange w:id="425" w:author="Sham Parab" w:date="2021-05-29T15:54:00Z">
                  <w:rPr>
                    <w:ins w:id="426" w:author="Sham Parab" w:date="2021-05-29T15:52:00Z"/>
                    <w:del w:id="427" w:author="Archana Mandrekar" w:date="2022-12-14T16:10:00Z"/>
                    <w:b/>
                  </w:rPr>
                </w:rPrChange>
              </w:rPr>
            </w:pPr>
            <w:ins w:id="428" w:author="Sham Parab" w:date="2021-05-29T15:52:00Z">
              <w:del w:id="429" w:author="Archana Mandrekar" w:date="2022-12-14T16:10:00Z">
                <w:r w:rsidRPr="003C6E09" w:rsidDel="004C7FEC">
                  <w:rPr>
                    <w:b/>
                    <w:sz w:val="22"/>
                    <w:rPrChange w:id="430" w:author="Sham Parab" w:date="2021-05-29T15:54:00Z">
                      <w:rPr>
                        <w:b/>
                      </w:rPr>
                    </w:rPrChange>
                  </w:rPr>
                  <w:delText>Signature:</w:delText>
                </w:r>
              </w:del>
            </w:ins>
          </w:p>
        </w:tc>
      </w:tr>
      <w:tr w:rsidR="003C6E09" w:rsidRPr="003C6E09" w:rsidDel="004C7FEC" w14:paraId="2931B478" w14:textId="5CD645A0" w:rsidTr="00E50307">
        <w:trPr>
          <w:trHeight w:val="56"/>
          <w:ins w:id="431" w:author="Sham Parab" w:date="2021-05-29T15:52:00Z"/>
          <w:del w:id="432" w:author="Archana Mandrekar" w:date="2022-12-14T16:10:00Z"/>
        </w:trPr>
        <w:tc>
          <w:tcPr>
            <w:tcW w:w="2802" w:type="dxa"/>
            <w:shd w:val="clear" w:color="auto" w:fill="auto"/>
          </w:tcPr>
          <w:p w14:paraId="35559905" w14:textId="5B25DCF8" w:rsidR="003C6E09" w:rsidRPr="003C6E09" w:rsidDel="004C7FEC" w:rsidRDefault="003C6E09" w:rsidP="00E50307">
            <w:pPr>
              <w:rPr>
                <w:ins w:id="433" w:author="Sham Parab" w:date="2021-05-29T15:52:00Z"/>
                <w:del w:id="434" w:author="Archana Mandrekar" w:date="2022-12-14T16:10:00Z"/>
                <w:b/>
                <w:sz w:val="22"/>
                <w:rPrChange w:id="435" w:author="Sham Parab" w:date="2021-05-29T15:54:00Z">
                  <w:rPr>
                    <w:ins w:id="436" w:author="Sham Parab" w:date="2021-05-29T15:52:00Z"/>
                    <w:del w:id="437" w:author="Archana Mandrekar" w:date="2022-12-14T16:10:00Z"/>
                    <w:b/>
                  </w:rPr>
                </w:rPrChange>
              </w:rPr>
            </w:pPr>
            <w:ins w:id="438" w:author="Sham Parab" w:date="2021-05-29T15:52:00Z">
              <w:del w:id="439" w:author="Archana Mandrekar" w:date="2022-12-14T16:10:00Z">
                <w:r w:rsidRPr="003C6E09" w:rsidDel="004C7FEC">
                  <w:rPr>
                    <w:b/>
                    <w:sz w:val="22"/>
                    <w:rPrChange w:id="440" w:author="Sham Parab" w:date="2021-05-29T15:54:00Z">
                      <w:rPr>
                        <w:b/>
                      </w:rPr>
                    </w:rPrChange>
                  </w:rPr>
                  <w:delText>Date:30.05.2021</w:delText>
                </w:r>
              </w:del>
            </w:ins>
          </w:p>
        </w:tc>
        <w:tc>
          <w:tcPr>
            <w:tcW w:w="3160" w:type="dxa"/>
            <w:shd w:val="clear" w:color="auto" w:fill="auto"/>
          </w:tcPr>
          <w:p w14:paraId="2FDC2AC3" w14:textId="114F715C" w:rsidR="003C6E09" w:rsidRPr="003C6E09" w:rsidDel="004C7FEC" w:rsidRDefault="003C6E09" w:rsidP="00E50307">
            <w:pPr>
              <w:rPr>
                <w:ins w:id="441" w:author="Sham Parab" w:date="2021-05-29T15:52:00Z"/>
                <w:del w:id="442" w:author="Archana Mandrekar" w:date="2022-12-14T16:10:00Z"/>
                <w:b/>
                <w:sz w:val="22"/>
                <w:rPrChange w:id="443" w:author="Sham Parab" w:date="2021-05-29T15:54:00Z">
                  <w:rPr>
                    <w:ins w:id="444" w:author="Sham Parab" w:date="2021-05-29T15:52:00Z"/>
                    <w:del w:id="445" w:author="Archana Mandrekar" w:date="2022-12-14T16:10:00Z"/>
                    <w:b/>
                  </w:rPr>
                </w:rPrChange>
              </w:rPr>
            </w:pPr>
            <w:ins w:id="446" w:author="Sham Parab" w:date="2021-05-29T15:52:00Z">
              <w:del w:id="447" w:author="Archana Mandrekar" w:date="2022-12-14T16:10:00Z">
                <w:r w:rsidRPr="003C6E09" w:rsidDel="004C7FEC">
                  <w:rPr>
                    <w:b/>
                    <w:sz w:val="22"/>
                    <w:rPrChange w:id="448" w:author="Sham Parab" w:date="2021-05-29T15:54:00Z">
                      <w:rPr>
                        <w:b/>
                      </w:rPr>
                    </w:rPrChange>
                  </w:rPr>
                  <w:delText>Date: 30.05.2021</w:delText>
                </w:r>
              </w:del>
            </w:ins>
          </w:p>
        </w:tc>
        <w:tc>
          <w:tcPr>
            <w:tcW w:w="3133" w:type="dxa"/>
            <w:shd w:val="clear" w:color="auto" w:fill="auto"/>
          </w:tcPr>
          <w:p w14:paraId="2C613B6E" w14:textId="722DA9C1" w:rsidR="003C6E09" w:rsidRPr="003C6E09" w:rsidDel="004C7FEC" w:rsidRDefault="003C6E09" w:rsidP="00E50307">
            <w:pPr>
              <w:rPr>
                <w:ins w:id="449" w:author="Sham Parab" w:date="2021-05-29T15:52:00Z"/>
                <w:del w:id="450" w:author="Archana Mandrekar" w:date="2022-12-14T16:10:00Z"/>
                <w:b/>
                <w:sz w:val="22"/>
                <w:rPrChange w:id="451" w:author="Sham Parab" w:date="2021-05-29T15:54:00Z">
                  <w:rPr>
                    <w:ins w:id="452" w:author="Sham Parab" w:date="2021-05-29T15:52:00Z"/>
                    <w:del w:id="453" w:author="Archana Mandrekar" w:date="2022-12-14T16:10:00Z"/>
                    <w:b/>
                  </w:rPr>
                </w:rPrChange>
              </w:rPr>
            </w:pPr>
            <w:ins w:id="454" w:author="Sham Parab" w:date="2021-05-29T15:52:00Z">
              <w:del w:id="455" w:author="Archana Mandrekar" w:date="2022-12-14T16:10:00Z">
                <w:r w:rsidRPr="003C6E09" w:rsidDel="004C7FEC">
                  <w:rPr>
                    <w:b/>
                    <w:sz w:val="22"/>
                    <w:rPrChange w:id="456" w:author="Sham Parab" w:date="2021-05-29T15:54:00Z">
                      <w:rPr>
                        <w:b/>
                      </w:rPr>
                    </w:rPrChange>
                  </w:rPr>
                  <w:delText>Date: 30.05.2021</w:delText>
                </w:r>
              </w:del>
            </w:ins>
          </w:p>
        </w:tc>
      </w:tr>
    </w:tbl>
    <w:p w14:paraId="72E51A56" w14:textId="77777777" w:rsidR="00C64FBB" w:rsidRPr="003C6E09" w:rsidRDefault="00C64FBB" w:rsidP="00C64FBB">
      <w:pPr>
        <w:spacing w:after="0" w:line="259" w:lineRule="auto"/>
        <w:ind w:left="14" w:firstLine="0"/>
        <w:jc w:val="left"/>
        <w:rPr>
          <w:ins w:id="457" w:author="Abhijit S Nabar" w:date="2019-11-25T18:46:00Z"/>
          <w:sz w:val="22"/>
          <w:rPrChange w:id="458" w:author="Sham Parab" w:date="2021-05-29T15:54:00Z">
            <w:rPr>
              <w:ins w:id="459" w:author="Abhijit S Nabar" w:date="2019-11-25T18:46:00Z"/>
              <w:sz w:val="20"/>
            </w:rPr>
          </w:rPrChange>
        </w:rPr>
      </w:pPr>
    </w:p>
    <w:p w14:paraId="5A303EAA" w14:textId="77777777" w:rsidR="006144C6" w:rsidRPr="003C6E09" w:rsidDel="00C64FBB" w:rsidRDefault="003F5E4A" w:rsidP="00C64FBB">
      <w:pPr>
        <w:spacing w:after="0" w:line="259" w:lineRule="auto"/>
        <w:ind w:left="14" w:firstLine="0"/>
        <w:jc w:val="left"/>
        <w:rPr>
          <w:del w:id="460" w:author="Abhijit S Nabar" w:date="2019-11-25T18:46:00Z"/>
          <w:sz w:val="22"/>
          <w:rPrChange w:id="461" w:author="Sham Parab" w:date="2021-05-29T15:54:00Z">
            <w:rPr>
              <w:del w:id="462" w:author="Abhijit S Nabar" w:date="2019-11-25T18:46:00Z"/>
            </w:rPr>
          </w:rPrChange>
        </w:rPr>
      </w:pPr>
      <w:del w:id="463" w:author="Abhijit S Nabar" w:date="2019-11-25T18:46:00Z">
        <w:r w:rsidRPr="003C6E09" w:rsidDel="00C64FBB">
          <w:rPr>
            <w:sz w:val="22"/>
            <w:rPrChange w:id="464" w:author="Sham Parab" w:date="2021-05-29T15:54:00Z">
              <w:rPr/>
            </w:rPrChange>
          </w:rPr>
          <w:delText xml:space="preserve">     </w:delText>
        </w:r>
      </w:del>
    </w:p>
    <w:p w14:paraId="07E0EF7B" w14:textId="77777777" w:rsidR="00C64FBB" w:rsidRPr="003C6E09" w:rsidDel="00C64FBB" w:rsidRDefault="003F5E4A">
      <w:pPr>
        <w:spacing w:after="0" w:line="259" w:lineRule="auto"/>
        <w:ind w:left="0" w:firstLine="0"/>
        <w:jc w:val="left"/>
        <w:rPr>
          <w:del w:id="465" w:author="Abhijit S Nabar" w:date="2019-11-25T18:46:00Z"/>
          <w:sz w:val="22"/>
          <w:rPrChange w:id="466" w:author="Sham Parab" w:date="2021-05-29T15:54:00Z">
            <w:rPr>
              <w:del w:id="467" w:author="Abhijit S Nabar" w:date="2019-11-25T18:46:00Z"/>
            </w:rPr>
          </w:rPrChange>
        </w:rPr>
        <w:pPrChange w:id="468" w:author="Abhijit S Nabar" w:date="2019-11-25T18:46:00Z">
          <w:pPr>
            <w:spacing w:after="0" w:line="259" w:lineRule="auto"/>
            <w:ind w:left="14" w:firstLine="0"/>
            <w:jc w:val="left"/>
          </w:pPr>
        </w:pPrChange>
      </w:pPr>
      <w:del w:id="469" w:author="Abhijit S Nabar" w:date="2019-11-25T18:46:00Z">
        <w:r w:rsidRPr="003C6E09" w:rsidDel="00C64FBB">
          <w:rPr>
            <w:sz w:val="22"/>
            <w:rPrChange w:id="470" w:author="Sham Parab" w:date="2021-05-29T15:54:00Z">
              <w:rPr>
                <w:sz w:val="20"/>
              </w:rPr>
            </w:rPrChange>
          </w:rPr>
          <w:delText xml:space="preserve"> </w:delText>
        </w:r>
      </w:del>
    </w:p>
    <w:p w14:paraId="136F5787" w14:textId="77777777" w:rsidR="004C7FEC" w:rsidRPr="000B56A0" w:rsidRDefault="003F5E4A" w:rsidP="004C7FEC">
      <w:pPr>
        <w:spacing w:before="100" w:beforeAutospacing="1" w:after="100" w:afterAutospacing="1" w:line="240" w:lineRule="auto"/>
        <w:rPr>
          <w:ins w:id="471" w:author="Archana Mandrekar" w:date="2022-12-14T16:10:00Z"/>
          <w:b/>
          <w:bCs/>
          <w:szCs w:val="24"/>
          <w:u w:val="single"/>
          <w:lang w:val="fr-FR"/>
        </w:rPr>
      </w:pPr>
      <w:r w:rsidRPr="003C6E09">
        <w:rPr>
          <w:sz w:val="22"/>
          <w:rPrChange w:id="472" w:author="Sham Parab" w:date="2021-05-29T15:54:00Z">
            <w:rPr>
              <w:sz w:val="20"/>
            </w:rPr>
          </w:rPrChange>
        </w:rPr>
        <w:t xml:space="preserve">  </w:t>
      </w:r>
      <w:ins w:id="473" w:author="Archana Mandrekar" w:date="2022-12-14T16:10:00Z">
        <w:r w:rsidR="004C7FEC" w:rsidRPr="000B56A0">
          <w:rPr>
            <w:b/>
            <w:bCs/>
            <w:szCs w:val="24"/>
            <w:u w:val="single"/>
            <w:lang w:val="fr-FR"/>
          </w:rPr>
          <w:t>Amendement Record</w:t>
        </w:r>
      </w:ins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4C7FEC" w:rsidRPr="001E642A" w14:paraId="4FB50413" w14:textId="77777777" w:rsidTr="007677B2">
        <w:trPr>
          <w:ins w:id="474" w:author="Archana Mandrekar" w:date="2022-12-14T16:10:00Z"/>
        </w:trPr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317D9ECD" w14:textId="77777777" w:rsidR="004C7FEC" w:rsidRPr="007C1842" w:rsidRDefault="004C7FEC" w:rsidP="007677B2">
            <w:pPr>
              <w:pStyle w:val="Header"/>
              <w:ind w:right="-108"/>
              <w:rPr>
                <w:ins w:id="475" w:author="Archana Mandrekar" w:date="2022-12-14T16:10:00Z"/>
                <w:b/>
              </w:rPr>
            </w:pPr>
            <w:ins w:id="476" w:author="Archana Mandrekar" w:date="2022-12-14T16:10:00Z">
              <w:r w:rsidRPr="007C1842">
                <w:rPr>
                  <w:b/>
                </w:rPr>
                <w:t>Date</w:t>
              </w:r>
            </w:ins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E043" w14:textId="77777777" w:rsidR="004C7FEC" w:rsidRPr="007C1842" w:rsidRDefault="004C7FEC" w:rsidP="007677B2">
            <w:pPr>
              <w:pStyle w:val="Header"/>
              <w:ind w:right="-151"/>
              <w:rPr>
                <w:ins w:id="477" w:author="Archana Mandrekar" w:date="2022-12-14T16:10:00Z"/>
                <w:b/>
              </w:rPr>
            </w:pPr>
            <w:ins w:id="478" w:author="Archana Mandrekar" w:date="2022-12-14T16:10:00Z">
              <w:r w:rsidRPr="007C1842">
                <w:rPr>
                  <w:b/>
                </w:rPr>
                <w:t>Manual Section Ref. &amp; Para</w:t>
              </w:r>
            </w:ins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303F" w14:textId="77777777" w:rsidR="004C7FEC" w:rsidRPr="007C1842" w:rsidRDefault="004C7FEC" w:rsidP="007677B2">
            <w:pPr>
              <w:pStyle w:val="Header"/>
              <w:ind w:right="-151"/>
              <w:rPr>
                <w:ins w:id="479" w:author="Archana Mandrekar" w:date="2022-12-14T16:10:00Z"/>
                <w:b/>
              </w:rPr>
            </w:pPr>
            <w:ins w:id="480" w:author="Archana Mandrekar" w:date="2022-12-14T16:10:00Z">
              <w:r w:rsidRPr="007C1842">
                <w:rPr>
                  <w:b/>
                </w:rPr>
                <w:t>Brief details of Revision</w:t>
              </w:r>
            </w:ins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E58CCC9" w14:textId="77777777" w:rsidR="004C7FEC" w:rsidRPr="007C1842" w:rsidRDefault="004C7FE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81" w:author="Archana Mandrekar" w:date="2022-12-14T16:10:00Z"/>
                <w:b/>
              </w:rPr>
            </w:pPr>
            <w:ins w:id="482" w:author="Archana Mandrekar" w:date="2022-12-14T16:10:00Z">
              <w:r w:rsidRPr="007C1842">
                <w:rPr>
                  <w:b/>
                </w:rPr>
                <w:t>New Rev.</w:t>
              </w:r>
            </w:ins>
          </w:p>
        </w:tc>
      </w:tr>
      <w:tr w:rsidR="004C7FEC" w:rsidRPr="001E642A" w14:paraId="41A89378" w14:textId="77777777" w:rsidTr="007677B2">
        <w:trPr>
          <w:ins w:id="483" w:author="Archana Mandrekar" w:date="2022-12-14T16:10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6E6A2A8F" w14:textId="77777777" w:rsidR="004C7FEC" w:rsidRPr="007C1842" w:rsidRDefault="004C7FEC" w:rsidP="007677B2">
            <w:pPr>
              <w:pStyle w:val="Header"/>
              <w:ind w:right="-108"/>
              <w:rPr>
                <w:ins w:id="484" w:author="Archana Mandrekar" w:date="2022-12-14T16:10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FB219" w14:textId="77777777" w:rsidR="004C7FEC" w:rsidRPr="007C1842" w:rsidRDefault="004C7FEC" w:rsidP="007677B2">
            <w:pPr>
              <w:pStyle w:val="Header"/>
              <w:ind w:right="-151"/>
              <w:rPr>
                <w:ins w:id="485" w:author="Archana Mandrekar" w:date="2022-12-14T16:10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90568D" w14:textId="77777777" w:rsidR="004C7FEC" w:rsidRPr="007C1842" w:rsidRDefault="004C7FEC" w:rsidP="007677B2">
            <w:pPr>
              <w:pStyle w:val="Header"/>
              <w:jc w:val="both"/>
              <w:rPr>
                <w:ins w:id="486" w:author="Archana Mandrekar" w:date="2022-12-14T16:10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B554798" w14:textId="77777777" w:rsidR="004C7FEC" w:rsidRPr="007C1842" w:rsidRDefault="004C7FE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87" w:author="Archana Mandrekar" w:date="2022-12-14T16:10:00Z"/>
              </w:rPr>
            </w:pPr>
          </w:p>
        </w:tc>
      </w:tr>
      <w:tr w:rsidR="004C7FEC" w:rsidRPr="001E642A" w14:paraId="5F93530C" w14:textId="77777777" w:rsidTr="007677B2">
        <w:trPr>
          <w:ins w:id="488" w:author="Archana Mandrekar" w:date="2022-12-14T16:10:00Z"/>
        </w:trPr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B2E492B" w14:textId="77777777" w:rsidR="004C7FEC" w:rsidRPr="007C1842" w:rsidRDefault="004C7FEC" w:rsidP="007677B2">
            <w:pPr>
              <w:pStyle w:val="Header"/>
              <w:ind w:right="-108"/>
              <w:rPr>
                <w:ins w:id="489" w:author="Archana Mandrekar" w:date="2022-12-14T16:10:00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B9EA03" w14:textId="77777777" w:rsidR="004C7FEC" w:rsidRPr="007C1842" w:rsidRDefault="004C7FEC" w:rsidP="007677B2">
            <w:pPr>
              <w:pStyle w:val="Header"/>
              <w:ind w:right="-151"/>
              <w:rPr>
                <w:ins w:id="490" w:author="Archana Mandrekar" w:date="2022-12-14T16:10:00Z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534471" w14:textId="77777777" w:rsidR="004C7FEC" w:rsidRPr="007C1842" w:rsidRDefault="004C7FEC" w:rsidP="007677B2">
            <w:pPr>
              <w:pStyle w:val="Header"/>
              <w:jc w:val="both"/>
              <w:rPr>
                <w:ins w:id="491" w:author="Archana Mandrekar" w:date="2022-12-14T16:10:00Z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175643E" w14:textId="77777777" w:rsidR="004C7FEC" w:rsidRPr="007C1842" w:rsidRDefault="004C7FE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92" w:author="Archana Mandrekar" w:date="2022-12-14T16:10:00Z"/>
              </w:rPr>
            </w:pPr>
          </w:p>
        </w:tc>
      </w:tr>
      <w:tr w:rsidR="004C7FEC" w:rsidRPr="001E642A" w14:paraId="3A8E87B2" w14:textId="77777777" w:rsidTr="007677B2">
        <w:trPr>
          <w:ins w:id="493" w:author="Archana Mandrekar" w:date="2022-12-14T16:10:00Z"/>
        </w:trPr>
        <w:tc>
          <w:tcPr>
            <w:tcW w:w="1277" w:type="dxa"/>
            <w:tcBorders>
              <w:right w:val="nil"/>
            </w:tcBorders>
          </w:tcPr>
          <w:p w14:paraId="31E5D9DD" w14:textId="77777777" w:rsidR="004C7FEC" w:rsidRPr="007C1842" w:rsidRDefault="004C7FEC" w:rsidP="007677B2">
            <w:pPr>
              <w:pStyle w:val="Header"/>
              <w:ind w:right="-151"/>
              <w:jc w:val="center"/>
              <w:rPr>
                <w:ins w:id="494" w:author="Archana Mandrekar" w:date="2022-12-14T16:10:00Z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59E3B958" w14:textId="77777777" w:rsidR="004C7FEC" w:rsidRPr="007C1842" w:rsidRDefault="004C7FEC" w:rsidP="007677B2">
            <w:pPr>
              <w:pStyle w:val="Header"/>
              <w:ind w:right="-151"/>
              <w:jc w:val="center"/>
              <w:rPr>
                <w:ins w:id="495" w:author="Archana Mandrekar" w:date="2022-12-14T16:10:00Z"/>
              </w:rPr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104A3871" w14:textId="77777777" w:rsidR="004C7FEC" w:rsidRPr="007C1842" w:rsidRDefault="004C7FEC" w:rsidP="007677B2">
            <w:pPr>
              <w:pStyle w:val="BodyText"/>
              <w:rPr>
                <w:ins w:id="496" w:author="Archana Mandrekar" w:date="2022-12-14T16:10:00Z"/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A6407DE" w14:textId="77777777" w:rsidR="004C7FEC" w:rsidRPr="007C1842" w:rsidRDefault="004C7FEC" w:rsidP="007677B2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ins w:id="497" w:author="Archana Mandrekar" w:date="2022-12-14T16:10:00Z"/>
              </w:rPr>
            </w:pPr>
          </w:p>
        </w:tc>
      </w:tr>
    </w:tbl>
    <w:p w14:paraId="08F88C69" w14:textId="77777777" w:rsidR="004C7FEC" w:rsidRDefault="004C7FEC" w:rsidP="004C7FEC">
      <w:pPr>
        <w:spacing w:before="100" w:beforeAutospacing="1" w:after="100" w:afterAutospacing="1" w:line="240" w:lineRule="auto"/>
        <w:ind w:left="810"/>
        <w:rPr>
          <w:ins w:id="498" w:author="Archana Mandrekar" w:date="2022-12-14T16:10:00Z"/>
          <w:szCs w:val="24"/>
        </w:rPr>
      </w:pPr>
      <w:ins w:id="499" w:author="Archana Mandrekar" w:date="2022-12-14T16:10:00Z">
        <w:r w:rsidRPr="00707840">
          <w:rPr>
            <w:szCs w:val="24"/>
            <w:lang w:val="fr-FR"/>
          </w:rPr>
          <w:t xml:space="preserve"> </w:t>
        </w:r>
      </w:ins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4C7FEC" w:rsidRPr="001C094A" w14:paraId="4490FD38" w14:textId="77777777" w:rsidTr="007677B2">
        <w:trPr>
          <w:ins w:id="500" w:author="Archana Mandrekar" w:date="2022-12-14T16:10:00Z"/>
        </w:trPr>
        <w:tc>
          <w:tcPr>
            <w:tcW w:w="3119" w:type="dxa"/>
            <w:shd w:val="clear" w:color="auto" w:fill="auto"/>
          </w:tcPr>
          <w:p w14:paraId="422F5C54" w14:textId="77777777" w:rsidR="004C7FEC" w:rsidRPr="00570E41" w:rsidRDefault="004C7FEC" w:rsidP="007677B2">
            <w:pPr>
              <w:rPr>
                <w:ins w:id="501" w:author="Archana Mandrekar" w:date="2022-12-14T16:10:00Z"/>
                <w:b/>
              </w:rPr>
            </w:pPr>
            <w:bookmarkStart w:id="502" w:name="_Hlk110414498"/>
            <w:ins w:id="503" w:author="Archana Mandrekar" w:date="2022-12-14T16:10:00Z">
              <w:r w:rsidRPr="00570E41">
                <w:rPr>
                  <w:b/>
                </w:rPr>
                <w:t xml:space="preserve">Prepared By: </w:t>
              </w:r>
            </w:ins>
          </w:p>
          <w:p w14:paraId="2DF5E798" w14:textId="77777777" w:rsidR="004C7FEC" w:rsidRPr="00570E41" w:rsidRDefault="004C7FEC" w:rsidP="007677B2">
            <w:pPr>
              <w:rPr>
                <w:ins w:id="504" w:author="Archana Mandrekar" w:date="2022-12-14T16:10:00Z"/>
              </w:rPr>
            </w:pPr>
            <w:ins w:id="505" w:author="Archana Mandrekar" w:date="2022-12-14T16:10:00Z">
              <w:r>
                <w:t>Area Engineer</w:t>
              </w:r>
            </w:ins>
          </w:p>
        </w:tc>
        <w:tc>
          <w:tcPr>
            <w:tcW w:w="3261" w:type="dxa"/>
            <w:shd w:val="clear" w:color="auto" w:fill="auto"/>
          </w:tcPr>
          <w:p w14:paraId="4DC28D55" w14:textId="77777777" w:rsidR="004C7FEC" w:rsidRPr="00570E41" w:rsidRDefault="004C7FEC" w:rsidP="007677B2">
            <w:pPr>
              <w:rPr>
                <w:ins w:id="506" w:author="Archana Mandrekar" w:date="2022-12-14T16:10:00Z"/>
                <w:b/>
              </w:rPr>
            </w:pPr>
            <w:ins w:id="507" w:author="Archana Mandrekar" w:date="2022-12-14T16:10:00Z">
              <w:r w:rsidRPr="00570E41">
                <w:rPr>
                  <w:b/>
                </w:rPr>
                <w:t xml:space="preserve">Reviewed &amp; Issued By: </w:t>
              </w:r>
            </w:ins>
          </w:p>
          <w:p w14:paraId="3BB4CAEC" w14:textId="77777777" w:rsidR="004C7FEC" w:rsidRPr="00570E41" w:rsidRDefault="004C7FEC" w:rsidP="007677B2">
            <w:pPr>
              <w:rPr>
                <w:ins w:id="508" w:author="Archana Mandrekar" w:date="2022-12-14T16:10:00Z"/>
              </w:rPr>
            </w:pPr>
            <w:ins w:id="509" w:author="Archana Mandrekar" w:date="2022-12-14T16:10:00Z">
              <w:r w:rsidRPr="00570E41">
                <w:t>Management Representative</w:t>
              </w:r>
            </w:ins>
          </w:p>
        </w:tc>
        <w:tc>
          <w:tcPr>
            <w:tcW w:w="3118" w:type="dxa"/>
            <w:shd w:val="clear" w:color="auto" w:fill="auto"/>
          </w:tcPr>
          <w:p w14:paraId="21D99FCB" w14:textId="77777777" w:rsidR="004C7FEC" w:rsidRPr="00570E41" w:rsidRDefault="004C7FEC" w:rsidP="007677B2">
            <w:pPr>
              <w:rPr>
                <w:ins w:id="510" w:author="Archana Mandrekar" w:date="2022-12-14T16:10:00Z"/>
                <w:b/>
              </w:rPr>
            </w:pPr>
            <w:ins w:id="511" w:author="Archana Mandrekar" w:date="2022-12-14T16:10:00Z">
              <w:r w:rsidRPr="00570E41">
                <w:rPr>
                  <w:b/>
                </w:rPr>
                <w:t xml:space="preserve">Approved By: </w:t>
              </w:r>
            </w:ins>
          </w:p>
          <w:p w14:paraId="34D40357" w14:textId="77777777" w:rsidR="004C7FEC" w:rsidRPr="00570E41" w:rsidRDefault="004C7FEC" w:rsidP="007677B2">
            <w:pPr>
              <w:rPr>
                <w:ins w:id="512" w:author="Archana Mandrekar" w:date="2022-12-14T16:10:00Z"/>
              </w:rPr>
            </w:pPr>
            <w:ins w:id="513" w:author="Archana Mandrekar" w:date="2022-12-14T16:10:00Z">
              <w:r>
                <w:t>Mechanical Head</w:t>
              </w:r>
            </w:ins>
          </w:p>
        </w:tc>
      </w:tr>
      <w:tr w:rsidR="004C7FEC" w:rsidRPr="001C094A" w14:paraId="0B61E511" w14:textId="77777777" w:rsidTr="007677B2">
        <w:trPr>
          <w:trHeight w:val="987"/>
          <w:ins w:id="514" w:author="Archana Mandrekar" w:date="2022-12-14T16:10:00Z"/>
        </w:trPr>
        <w:tc>
          <w:tcPr>
            <w:tcW w:w="3119" w:type="dxa"/>
            <w:shd w:val="clear" w:color="auto" w:fill="auto"/>
          </w:tcPr>
          <w:p w14:paraId="094F144E" w14:textId="77777777" w:rsidR="004C7FEC" w:rsidRPr="007E7F55" w:rsidRDefault="004C7FEC" w:rsidP="007677B2">
            <w:pPr>
              <w:rPr>
                <w:ins w:id="515" w:author="Archana Mandrekar" w:date="2022-12-14T16:10:00Z"/>
                <w:b/>
              </w:rPr>
            </w:pPr>
            <w:ins w:id="516" w:author="Archana Mandrekar" w:date="2022-12-14T16:10:00Z">
              <w:r w:rsidRPr="007E7F55">
                <w:rPr>
                  <w:b/>
                </w:rPr>
                <w:t>Signature</w:t>
              </w:r>
            </w:ins>
          </w:p>
          <w:p w14:paraId="39CAA856" w14:textId="77777777" w:rsidR="004C7FEC" w:rsidRPr="007E7F55" w:rsidRDefault="004C7FEC" w:rsidP="007677B2">
            <w:pPr>
              <w:rPr>
                <w:ins w:id="517" w:author="Archana Mandrekar" w:date="2022-12-14T16:10:00Z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2EA8C755" w14:textId="77777777" w:rsidR="004C7FEC" w:rsidRPr="007E7F55" w:rsidRDefault="004C7FEC" w:rsidP="007677B2">
            <w:pPr>
              <w:rPr>
                <w:ins w:id="518" w:author="Archana Mandrekar" w:date="2022-12-14T16:10:00Z"/>
                <w:b/>
              </w:rPr>
            </w:pPr>
            <w:ins w:id="519" w:author="Archana Mandrekar" w:date="2022-12-14T16:10:00Z">
              <w:r w:rsidRPr="007E7F55">
                <w:rPr>
                  <w:b/>
                </w:rPr>
                <w:t>Signature:</w:t>
              </w:r>
            </w:ins>
          </w:p>
          <w:p w14:paraId="1BF3C46C" w14:textId="77777777" w:rsidR="004C7FEC" w:rsidRPr="007E7F55" w:rsidRDefault="004C7FEC" w:rsidP="007677B2">
            <w:pPr>
              <w:rPr>
                <w:ins w:id="520" w:author="Archana Mandrekar" w:date="2022-12-14T16:10:00Z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71C33414" w14:textId="77777777" w:rsidR="004C7FEC" w:rsidRPr="007E7F55" w:rsidRDefault="004C7FEC" w:rsidP="007677B2">
            <w:pPr>
              <w:rPr>
                <w:ins w:id="521" w:author="Archana Mandrekar" w:date="2022-12-14T16:10:00Z"/>
                <w:b/>
              </w:rPr>
            </w:pPr>
            <w:ins w:id="522" w:author="Archana Mandrekar" w:date="2022-12-14T16:10:00Z">
              <w:r w:rsidRPr="007E7F55">
                <w:rPr>
                  <w:b/>
                </w:rPr>
                <w:t>Signature:</w:t>
              </w:r>
            </w:ins>
          </w:p>
          <w:p w14:paraId="68B1E317" w14:textId="77777777" w:rsidR="004C7FEC" w:rsidRPr="007E7F55" w:rsidRDefault="004C7FEC" w:rsidP="007677B2">
            <w:pPr>
              <w:rPr>
                <w:ins w:id="523" w:author="Archana Mandrekar" w:date="2022-12-14T16:10:00Z"/>
                <w:b/>
              </w:rPr>
            </w:pPr>
          </w:p>
        </w:tc>
      </w:tr>
      <w:tr w:rsidR="004C7FEC" w:rsidRPr="001C094A" w14:paraId="23EA0B4E" w14:textId="77777777" w:rsidTr="007677B2">
        <w:trPr>
          <w:ins w:id="524" w:author="Archana Mandrekar" w:date="2022-12-14T16:10:00Z"/>
        </w:trPr>
        <w:tc>
          <w:tcPr>
            <w:tcW w:w="3119" w:type="dxa"/>
            <w:shd w:val="clear" w:color="auto" w:fill="auto"/>
          </w:tcPr>
          <w:p w14:paraId="459D6C61" w14:textId="77777777" w:rsidR="004C7FEC" w:rsidRPr="007E7F55" w:rsidRDefault="004C7FEC" w:rsidP="007677B2">
            <w:pPr>
              <w:rPr>
                <w:ins w:id="525" w:author="Archana Mandrekar" w:date="2022-12-14T16:10:00Z"/>
                <w:b/>
              </w:rPr>
            </w:pPr>
            <w:ins w:id="526" w:author="Archana Mandrekar" w:date="2022-12-14T16:10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261" w:type="dxa"/>
            <w:shd w:val="clear" w:color="auto" w:fill="auto"/>
          </w:tcPr>
          <w:p w14:paraId="4353AFB6" w14:textId="77777777" w:rsidR="004C7FEC" w:rsidRPr="007E7F55" w:rsidRDefault="004C7FEC" w:rsidP="007677B2">
            <w:pPr>
              <w:rPr>
                <w:ins w:id="527" w:author="Archana Mandrekar" w:date="2022-12-14T16:10:00Z"/>
                <w:b/>
              </w:rPr>
            </w:pPr>
            <w:ins w:id="528" w:author="Archana Mandrekar" w:date="2022-12-14T16:10:00Z">
              <w:r w:rsidRPr="007E7F55">
                <w:rPr>
                  <w:b/>
                </w:rPr>
                <w:t>Review Date: 12.12.22</w:t>
              </w:r>
            </w:ins>
          </w:p>
        </w:tc>
        <w:tc>
          <w:tcPr>
            <w:tcW w:w="3118" w:type="dxa"/>
            <w:shd w:val="clear" w:color="auto" w:fill="auto"/>
          </w:tcPr>
          <w:p w14:paraId="7C88B739" w14:textId="77777777" w:rsidR="004C7FEC" w:rsidRPr="007E7F55" w:rsidRDefault="004C7FEC" w:rsidP="007677B2">
            <w:pPr>
              <w:rPr>
                <w:ins w:id="529" w:author="Archana Mandrekar" w:date="2022-12-14T16:10:00Z"/>
                <w:b/>
              </w:rPr>
            </w:pPr>
            <w:ins w:id="530" w:author="Archana Mandrekar" w:date="2022-12-14T16:10:00Z">
              <w:r w:rsidRPr="007E7F55">
                <w:rPr>
                  <w:b/>
                </w:rPr>
                <w:t>Review Date: 12.12.22</w:t>
              </w:r>
            </w:ins>
          </w:p>
        </w:tc>
      </w:tr>
      <w:bookmarkEnd w:id="502"/>
    </w:tbl>
    <w:p w14:paraId="5B4FEE7D" w14:textId="64C08414" w:rsidR="006144C6" w:rsidRPr="003C6E09" w:rsidRDefault="006144C6" w:rsidP="00C64FBB">
      <w:pPr>
        <w:spacing w:after="0" w:line="259" w:lineRule="auto"/>
        <w:ind w:left="14" w:firstLine="0"/>
        <w:jc w:val="left"/>
        <w:rPr>
          <w:sz w:val="22"/>
          <w:rPrChange w:id="531" w:author="Sham Parab" w:date="2021-05-29T15:54:00Z">
            <w:rPr/>
          </w:rPrChange>
        </w:rPr>
      </w:pPr>
    </w:p>
    <w:tbl>
      <w:tblPr>
        <w:tblStyle w:val="TableGrid"/>
        <w:tblW w:w="9098" w:type="dxa"/>
        <w:tblInd w:w="-1032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3159"/>
        <w:gridCol w:w="3135"/>
      </w:tblGrid>
      <w:tr w:rsidR="006144C6" w:rsidRPr="003C6E09" w:rsidDel="003C6E09" w14:paraId="02C68CDC" w14:textId="77777777">
        <w:trPr>
          <w:trHeight w:val="675"/>
          <w:del w:id="532" w:author="Sham Parab" w:date="2021-05-29T15:51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2314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33" w:author="Sham Parab" w:date="2021-05-29T15:51:00Z"/>
                <w:sz w:val="22"/>
                <w:rPrChange w:id="534" w:author="Sham Parab" w:date="2021-05-29T15:54:00Z">
                  <w:rPr>
                    <w:del w:id="535" w:author="Sham Parab" w:date="2021-05-29T15:51:00Z"/>
                  </w:rPr>
                </w:rPrChange>
              </w:rPr>
            </w:pPr>
            <w:del w:id="536" w:author="Sham Parab" w:date="2021-05-29T15:51:00Z">
              <w:r w:rsidRPr="003C6E09" w:rsidDel="003C6E09">
                <w:rPr>
                  <w:b/>
                  <w:sz w:val="22"/>
                  <w:rPrChange w:id="537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Prepared By: </w:delText>
              </w:r>
            </w:del>
          </w:p>
          <w:p w14:paraId="6FB77ECB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38" w:author="Sham Parab" w:date="2021-05-29T15:51:00Z"/>
                <w:sz w:val="22"/>
                <w:rPrChange w:id="539" w:author="Sham Parab" w:date="2021-05-29T15:54:00Z">
                  <w:rPr>
                    <w:del w:id="540" w:author="Sham Parab" w:date="2021-05-29T15:51:00Z"/>
                  </w:rPr>
                </w:rPrChange>
              </w:rPr>
            </w:pPr>
            <w:del w:id="541" w:author="Sham Parab" w:date="2021-05-29T15:51:00Z">
              <w:r w:rsidRPr="003C6E09" w:rsidDel="003C6E09">
                <w:rPr>
                  <w:sz w:val="22"/>
                  <w:rPrChange w:id="542" w:author="Sham Parab" w:date="2021-05-29T15:54:00Z">
                    <w:rPr>
                      <w:sz w:val="18"/>
                    </w:rPr>
                  </w:rPrChange>
                </w:rPr>
                <w:delText xml:space="preserve">Head – Mechanical Maintenance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2B5A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43" w:author="Sham Parab" w:date="2021-05-29T15:51:00Z"/>
                <w:sz w:val="22"/>
                <w:rPrChange w:id="544" w:author="Sham Parab" w:date="2021-05-29T15:54:00Z">
                  <w:rPr>
                    <w:del w:id="545" w:author="Sham Parab" w:date="2021-05-29T15:51:00Z"/>
                  </w:rPr>
                </w:rPrChange>
              </w:rPr>
            </w:pPr>
            <w:del w:id="546" w:author="Sham Parab" w:date="2021-05-29T15:51:00Z">
              <w:r w:rsidRPr="003C6E09" w:rsidDel="003C6E09">
                <w:rPr>
                  <w:b/>
                  <w:sz w:val="22"/>
                  <w:rPrChange w:id="547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Reviewed &amp; Issued By: </w:delText>
              </w:r>
            </w:del>
          </w:p>
          <w:p w14:paraId="1BF41468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48" w:author="Sham Parab" w:date="2021-05-29T15:51:00Z"/>
                <w:sz w:val="22"/>
                <w:rPrChange w:id="549" w:author="Sham Parab" w:date="2021-05-29T15:54:00Z">
                  <w:rPr>
                    <w:del w:id="550" w:author="Sham Parab" w:date="2021-05-29T15:51:00Z"/>
                  </w:rPr>
                </w:rPrChange>
              </w:rPr>
            </w:pPr>
            <w:del w:id="551" w:author="Sham Parab" w:date="2021-05-29T15:51:00Z">
              <w:r w:rsidRPr="003C6E09" w:rsidDel="003C6E09">
                <w:rPr>
                  <w:sz w:val="22"/>
                  <w:rPrChange w:id="552" w:author="Sham Parab" w:date="2021-05-29T15:54:00Z">
                    <w:rPr>
                      <w:sz w:val="18"/>
                    </w:rPr>
                  </w:rPrChange>
                </w:rPr>
                <w:delText xml:space="preserve">Management Representative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FA53B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53" w:author="Sham Parab" w:date="2021-05-29T15:51:00Z"/>
                <w:sz w:val="22"/>
                <w:rPrChange w:id="554" w:author="Sham Parab" w:date="2021-05-29T15:54:00Z">
                  <w:rPr>
                    <w:del w:id="555" w:author="Sham Parab" w:date="2021-05-29T15:51:00Z"/>
                  </w:rPr>
                </w:rPrChange>
              </w:rPr>
            </w:pPr>
            <w:del w:id="556" w:author="Sham Parab" w:date="2021-05-29T15:51:00Z">
              <w:r w:rsidRPr="003C6E09" w:rsidDel="003C6E09">
                <w:rPr>
                  <w:b/>
                  <w:sz w:val="22"/>
                  <w:rPrChange w:id="557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Approved By: </w:delText>
              </w:r>
            </w:del>
          </w:p>
          <w:p w14:paraId="3C32C544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58" w:author="Sham Parab" w:date="2021-05-29T15:51:00Z"/>
                <w:sz w:val="22"/>
                <w:rPrChange w:id="559" w:author="Sham Parab" w:date="2021-05-29T15:54:00Z">
                  <w:rPr>
                    <w:del w:id="560" w:author="Sham Parab" w:date="2021-05-29T15:51:00Z"/>
                  </w:rPr>
                </w:rPrChange>
              </w:rPr>
            </w:pPr>
            <w:del w:id="561" w:author="Sham Parab" w:date="2021-05-29T15:51:00Z">
              <w:r w:rsidRPr="003C6E09" w:rsidDel="003C6E09">
                <w:rPr>
                  <w:sz w:val="22"/>
                  <w:rPrChange w:id="562" w:author="Sham Parab" w:date="2021-05-29T15:54:00Z">
                    <w:rPr>
                      <w:sz w:val="18"/>
                    </w:rPr>
                  </w:rPrChange>
                </w:rPr>
                <w:delText xml:space="preserve">Head – Central Engineering, Maintenance </w:delText>
              </w:r>
            </w:del>
          </w:p>
        </w:tc>
      </w:tr>
      <w:tr w:rsidR="006144C6" w:rsidRPr="003C6E09" w:rsidDel="003C6E09" w14:paraId="7C3BCC39" w14:textId="77777777">
        <w:trPr>
          <w:trHeight w:val="449"/>
          <w:del w:id="563" w:author="Sham Parab" w:date="2021-05-29T15:51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8E85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64" w:author="Sham Parab" w:date="2021-05-29T15:51:00Z"/>
                <w:sz w:val="22"/>
                <w:rPrChange w:id="565" w:author="Sham Parab" w:date="2021-05-29T15:54:00Z">
                  <w:rPr>
                    <w:del w:id="566" w:author="Sham Parab" w:date="2021-05-29T15:51:00Z"/>
                  </w:rPr>
                </w:rPrChange>
              </w:rPr>
            </w:pPr>
            <w:del w:id="567" w:author="Sham Parab" w:date="2021-05-29T15:51:00Z">
              <w:r w:rsidRPr="003C6E09" w:rsidDel="003C6E09">
                <w:rPr>
                  <w:b/>
                  <w:sz w:val="22"/>
                  <w:rPrChange w:id="568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3971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69" w:author="Sham Parab" w:date="2021-05-29T15:51:00Z"/>
                <w:sz w:val="22"/>
                <w:rPrChange w:id="570" w:author="Sham Parab" w:date="2021-05-29T15:54:00Z">
                  <w:rPr>
                    <w:del w:id="571" w:author="Sham Parab" w:date="2021-05-29T15:51:00Z"/>
                  </w:rPr>
                </w:rPrChange>
              </w:rPr>
            </w:pPr>
            <w:del w:id="572" w:author="Sham Parab" w:date="2021-05-29T15:51:00Z">
              <w:r w:rsidRPr="003C6E09" w:rsidDel="003C6E09">
                <w:rPr>
                  <w:b/>
                  <w:sz w:val="22"/>
                  <w:rPrChange w:id="573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8C93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74" w:author="Sham Parab" w:date="2021-05-29T15:51:00Z"/>
                <w:sz w:val="22"/>
                <w:rPrChange w:id="575" w:author="Sham Parab" w:date="2021-05-29T15:54:00Z">
                  <w:rPr>
                    <w:del w:id="576" w:author="Sham Parab" w:date="2021-05-29T15:51:00Z"/>
                  </w:rPr>
                </w:rPrChange>
              </w:rPr>
            </w:pPr>
            <w:del w:id="577" w:author="Sham Parab" w:date="2021-05-29T15:51:00Z">
              <w:r w:rsidRPr="003C6E09" w:rsidDel="003C6E09">
                <w:rPr>
                  <w:b/>
                  <w:sz w:val="22"/>
                  <w:rPrChange w:id="578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Signature: </w:delText>
              </w:r>
            </w:del>
          </w:p>
        </w:tc>
      </w:tr>
      <w:tr w:rsidR="006144C6" w:rsidRPr="003C6E09" w:rsidDel="003C6E09" w14:paraId="3732D5E5" w14:textId="77777777">
        <w:trPr>
          <w:trHeight w:val="218"/>
          <w:del w:id="579" w:author="Sham Parab" w:date="2021-05-29T15:51:00Z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AB55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80" w:author="Sham Parab" w:date="2021-05-29T15:51:00Z"/>
                <w:sz w:val="22"/>
                <w:rPrChange w:id="581" w:author="Sham Parab" w:date="2021-05-29T15:54:00Z">
                  <w:rPr>
                    <w:del w:id="582" w:author="Sham Parab" w:date="2021-05-29T15:51:00Z"/>
                  </w:rPr>
                </w:rPrChange>
              </w:rPr>
            </w:pPr>
            <w:del w:id="583" w:author="Sham Parab" w:date="2021-05-29T15:51:00Z">
              <w:r w:rsidRPr="003C6E09" w:rsidDel="003C6E09">
                <w:rPr>
                  <w:b/>
                  <w:sz w:val="22"/>
                  <w:rPrChange w:id="584" w:author="Sham Parab" w:date="2021-05-29T15:54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  <w:ins w:id="585" w:author="Abhijit S Nabar" w:date="2019-11-25T18:47:00Z">
              <w:del w:id="586" w:author="Sham Parab" w:date="2021-05-29T15:51:00Z">
                <w:r w:rsidR="00C64FBB" w:rsidRPr="003C6E09" w:rsidDel="003C6E09">
                  <w:rPr>
                    <w:b/>
                    <w:sz w:val="22"/>
                    <w:rPrChange w:id="587" w:author="Sham Parab" w:date="2021-05-29T15:54:00Z">
                      <w:rPr>
                        <w:b/>
                        <w:sz w:val="18"/>
                      </w:rPr>
                    </w:rPrChange>
                  </w:rPr>
                  <w:delText>22.11.2019</w:delText>
                </w:r>
              </w:del>
            </w:ins>
            <w:del w:id="588" w:author="Sham Parab" w:date="2021-05-29T15:51:00Z">
              <w:r w:rsidRPr="003C6E09" w:rsidDel="003C6E09">
                <w:rPr>
                  <w:b/>
                  <w:sz w:val="22"/>
                  <w:rPrChange w:id="589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7A2D7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590" w:author="Sham Parab" w:date="2021-05-29T15:51:00Z"/>
                <w:sz w:val="22"/>
                <w:rPrChange w:id="591" w:author="Sham Parab" w:date="2021-05-29T15:54:00Z">
                  <w:rPr>
                    <w:del w:id="592" w:author="Sham Parab" w:date="2021-05-29T15:51:00Z"/>
                  </w:rPr>
                </w:rPrChange>
              </w:rPr>
            </w:pPr>
            <w:del w:id="593" w:author="Sham Parab" w:date="2021-05-29T15:51:00Z">
              <w:r w:rsidRPr="003C6E09" w:rsidDel="003C6E09">
                <w:rPr>
                  <w:b/>
                  <w:sz w:val="22"/>
                  <w:rPrChange w:id="594" w:author="Sham Parab" w:date="2021-05-29T15:54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  <w:ins w:id="595" w:author="Abhijit S Nabar" w:date="2019-11-25T18:47:00Z">
              <w:del w:id="596" w:author="Sham Parab" w:date="2021-05-29T15:51:00Z">
                <w:r w:rsidR="00C64FBB" w:rsidRPr="003C6E09" w:rsidDel="003C6E09">
                  <w:rPr>
                    <w:b/>
                    <w:sz w:val="22"/>
                    <w:rPrChange w:id="597" w:author="Sham Parab" w:date="2021-05-29T15:54:00Z">
                      <w:rPr>
                        <w:b/>
                        <w:sz w:val="18"/>
                      </w:rPr>
                    </w:rPrChange>
                  </w:rPr>
                  <w:delText>22.11.2019</w:delText>
                </w:r>
              </w:del>
            </w:ins>
            <w:del w:id="598" w:author="Sham Parab" w:date="2021-05-29T15:51:00Z">
              <w:r w:rsidRPr="003C6E09" w:rsidDel="003C6E09">
                <w:rPr>
                  <w:b/>
                  <w:sz w:val="22"/>
                  <w:rPrChange w:id="599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C61B" w14:textId="77777777" w:rsidR="006144C6" w:rsidRPr="003C6E09" w:rsidDel="003C6E09" w:rsidRDefault="003F5E4A">
            <w:pPr>
              <w:spacing w:after="0" w:line="259" w:lineRule="auto"/>
              <w:ind w:left="0" w:firstLine="0"/>
              <w:jc w:val="left"/>
              <w:rPr>
                <w:del w:id="600" w:author="Sham Parab" w:date="2021-05-29T15:51:00Z"/>
                <w:sz w:val="22"/>
                <w:rPrChange w:id="601" w:author="Sham Parab" w:date="2021-05-29T15:54:00Z">
                  <w:rPr>
                    <w:del w:id="602" w:author="Sham Parab" w:date="2021-05-29T15:51:00Z"/>
                  </w:rPr>
                </w:rPrChange>
              </w:rPr>
            </w:pPr>
            <w:del w:id="603" w:author="Sham Parab" w:date="2021-05-29T15:51:00Z">
              <w:r w:rsidRPr="003C6E09" w:rsidDel="003C6E09">
                <w:rPr>
                  <w:b/>
                  <w:sz w:val="22"/>
                  <w:rPrChange w:id="604" w:author="Sham Parab" w:date="2021-05-29T15:54:00Z">
                    <w:rPr>
                      <w:b/>
                      <w:sz w:val="18"/>
                    </w:rPr>
                  </w:rPrChange>
                </w:rPr>
                <w:delText>Date:</w:delText>
              </w:r>
            </w:del>
            <w:ins w:id="605" w:author="Abhijit S Nabar" w:date="2019-11-25T18:47:00Z">
              <w:del w:id="606" w:author="Sham Parab" w:date="2021-05-29T15:51:00Z">
                <w:r w:rsidR="00C64FBB" w:rsidRPr="003C6E09" w:rsidDel="003C6E09">
                  <w:rPr>
                    <w:b/>
                    <w:sz w:val="22"/>
                    <w:rPrChange w:id="607" w:author="Sham Parab" w:date="2021-05-29T15:54:00Z">
                      <w:rPr>
                        <w:b/>
                        <w:sz w:val="18"/>
                      </w:rPr>
                    </w:rPrChange>
                  </w:rPr>
                  <w:delText>22.11.2019</w:delText>
                </w:r>
              </w:del>
            </w:ins>
            <w:del w:id="608" w:author="Sham Parab" w:date="2021-05-29T15:51:00Z">
              <w:r w:rsidRPr="003C6E09" w:rsidDel="003C6E09">
                <w:rPr>
                  <w:b/>
                  <w:sz w:val="22"/>
                  <w:rPrChange w:id="609" w:author="Sham Parab" w:date="2021-05-29T15:54:00Z">
                    <w:rPr>
                      <w:b/>
                      <w:sz w:val="18"/>
                    </w:rPr>
                  </w:rPrChange>
                </w:rPr>
                <w:delText xml:space="preserve">01.12.2018 </w:delText>
              </w:r>
            </w:del>
          </w:p>
        </w:tc>
      </w:tr>
    </w:tbl>
    <w:p w14:paraId="34449519" w14:textId="77777777" w:rsidR="006144C6" w:rsidRPr="003C6E09" w:rsidRDefault="003F5E4A">
      <w:pPr>
        <w:spacing w:after="0" w:line="259" w:lineRule="auto"/>
        <w:ind w:left="14" w:firstLine="0"/>
        <w:jc w:val="left"/>
        <w:rPr>
          <w:sz w:val="22"/>
          <w:rPrChange w:id="610" w:author="Sham Parab" w:date="2021-05-29T15:54:00Z">
            <w:rPr/>
          </w:rPrChange>
        </w:rPr>
      </w:pPr>
      <w:r w:rsidRPr="003C6E09">
        <w:rPr>
          <w:sz w:val="22"/>
          <w:rPrChange w:id="611" w:author="Sham Parab" w:date="2021-05-29T15:54:00Z">
            <w:rPr/>
          </w:rPrChange>
        </w:rPr>
        <w:t xml:space="preserve"> </w:t>
      </w:r>
    </w:p>
    <w:sectPr w:rsidR="006144C6" w:rsidRPr="003C6E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3" w:right="1796" w:bottom="1573" w:left="250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D1818" w14:textId="77777777" w:rsidR="00E37260" w:rsidRDefault="00E37260">
      <w:pPr>
        <w:spacing w:after="0" w:line="240" w:lineRule="auto"/>
      </w:pPr>
      <w:r>
        <w:separator/>
      </w:r>
    </w:p>
  </w:endnote>
  <w:endnote w:type="continuationSeparator" w:id="0">
    <w:p w14:paraId="112EDDC3" w14:textId="77777777" w:rsidR="00E37260" w:rsidRDefault="00E37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7D94B" w14:textId="77777777" w:rsidR="006144C6" w:rsidRDefault="003F5E4A">
    <w:pPr>
      <w:spacing w:after="0" w:line="217" w:lineRule="auto"/>
      <w:ind w:left="14" w:firstLine="0"/>
      <w:jc w:val="left"/>
    </w:pPr>
    <w:r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color w:val="FF0000"/>
        <w:sz w:val="16"/>
      </w:rPr>
      <w:t xml:space="preserve">Controlled Copy </w:t>
    </w:r>
    <w:r>
      <w:rPr>
        <w:i/>
        <w:sz w:val="16"/>
      </w:rPr>
      <w:t>in Red.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2FB5" w14:textId="77777777" w:rsidR="006144C6" w:rsidRDefault="003F5E4A">
    <w:pPr>
      <w:spacing w:after="0" w:line="217" w:lineRule="auto"/>
      <w:ind w:left="14" w:firstLine="0"/>
      <w:jc w:val="left"/>
    </w:pPr>
    <w:r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color w:val="FF0000"/>
        <w:sz w:val="16"/>
      </w:rPr>
      <w:t xml:space="preserve">Controlled Copy </w:t>
    </w:r>
    <w:r>
      <w:rPr>
        <w:i/>
        <w:sz w:val="16"/>
      </w:rPr>
      <w:t>in Red.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FF7F" w14:textId="77777777" w:rsidR="006144C6" w:rsidRDefault="003F5E4A">
    <w:pPr>
      <w:spacing w:after="0" w:line="217" w:lineRule="auto"/>
      <w:ind w:left="14" w:firstLine="0"/>
      <w:jc w:val="left"/>
    </w:pPr>
    <w:r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color w:val="FF0000"/>
        <w:sz w:val="16"/>
      </w:rPr>
      <w:t xml:space="preserve">Controlled Copy </w:t>
    </w:r>
    <w:r>
      <w:rPr>
        <w:i/>
        <w:sz w:val="16"/>
      </w:rPr>
      <w:t>in Red.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8B0EE" w14:textId="77777777" w:rsidR="00E37260" w:rsidRDefault="00E37260">
      <w:pPr>
        <w:spacing w:after="0" w:line="240" w:lineRule="auto"/>
      </w:pPr>
      <w:r>
        <w:separator/>
      </w:r>
    </w:p>
  </w:footnote>
  <w:footnote w:type="continuationSeparator" w:id="0">
    <w:p w14:paraId="4294204B" w14:textId="77777777" w:rsidR="00E37260" w:rsidRDefault="00E37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159" w:tblpY="725"/>
      <w:tblOverlap w:val="never"/>
      <w:tblW w:w="9727" w:type="dxa"/>
      <w:tblInd w:w="0" w:type="dxa"/>
      <w:tblCellMar>
        <w:top w:w="9" w:type="dxa"/>
        <w:bottom w:w="3" w:type="dxa"/>
        <w:right w:w="152" w:type="dxa"/>
      </w:tblCellMar>
      <w:tblLook w:val="04A0" w:firstRow="1" w:lastRow="0" w:firstColumn="1" w:lastColumn="0" w:noHBand="0" w:noVBand="1"/>
    </w:tblPr>
    <w:tblGrid>
      <w:gridCol w:w="1709"/>
      <w:gridCol w:w="4417"/>
      <w:gridCol w:w="1464"/>
      <w:gridCol w:w="2137"/>
    </w:tblGrid>
    <w:tr w:rsidR="006144C6" w14:paraId="5CCFD0A2" w14:textId="77777777">
      <w:trPr>
        <w:trHeight w:val="425"/>
      </w:trPr>
      <w:tc>
        <w:tcPr>
          <w:tcW w:w="170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BF71A1C" w14:textId="77777777" w:rsidR="006144C6" w:rsidRDefault="003F5E4A">
          <w:pPr>
            <w:spacing w:after="0" w:line="259" w:lineRule="auto"/>
            <w:ind w:left="0" w:right="34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29135C23" wp14:editId="66C27B7C">
                <wp:extent cx="790575" cy="504825"/>
                <wp:effectExtent l="0" t="0" r="0" b="0"/>
                <wp:docPr id="116" name="Picture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Picture 1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41B163DC" w14:textId="77777777" w:rsidR="006144C6" w:rsidRDefault="003F5E4A">
          <w:pPr>
            <w:spacing w:after="0" w:line="259" w:lineRule="auto"/>
            <w:ind w:left="0" w:firstLine="0"/>
            <w:jc w:val="left"/>
          </w:pPr>
          <w:r>
            <w:rPr>
              <w:sz w:val="18"/>
            </w:rPr>
            <w:t xml:space="preserve"> </w:t>
          </w:r>
        </w:p>
      </w:tc>
      <w:tc>
        <w:tcPr>
          <w:tcW w:w="4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50D7E5" w14:textId="77777777" w:rsidR="006144C6" w:rsidRDefault="003F5E4A">
          <w:pPr>
            <w:spacing w:after="0" w:line="259" w:lineRule="auto"/>
            <w:ind w:left="147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31775864" w14:textId="77777777" w:rsidR="006144C6" w:rsidRDefault="003F5E4A">
          <w:pPr>
            <w:spacing w:after="0" w:line="259" w:lineRule="auto"/>
            <w:ind w:left="151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A86B2E5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89C85E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>VL/IMS/PID1/MECH/</w:t>
          </w:r>
        </w:p>
        <w:p w14:paraId="3CD89B6F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WI/100 </w:t>
          </w:r>
        </w:p>
      </w:tc>
    </w:tr>
    <w:tr w:rsidR="006144C6" w14:paraId="48A5D6EE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B83B27E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4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6344DE" w14:textId="77777777" w:rsidR="006144C6" w:rsidRDefault="003F5E4A">
          <w:pPr>
            <w:spacing w:after="0" w:line="259" w:lineRule="auto"/>
            <w:ind w:left="143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55E239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D47BFF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>01.12.2018</w:t>
          </w:r>
          <w:r>
            <w:t xml:space="preserve"> </w:t>
          </w:r>
        </w:p>
      </w:tc>
    </w:tr>
    <w:tr w:rsidR="006144C6" w14:paraId="7B5F9EAA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D333484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44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0726D71" w14:textId="77777777" w:rsidR="006144C6" w:rsidRDefault="003F5E4A">
          <w:pPr>
            <w:spacing w:after="0" w:line="259" w:lineRule="auto"/>
            <w:ind w:left="82" w:firstLine="0"/>
            <w:jc w:val="center"/>
          </w:pPr>
          <w:r>
            <w:rPr>
              <w:b/>
              <w:sz w:val="18"/>
            </w:rPr>
            <w:t xml:space="preserve">Work Instructions for V-BELT REPLACEMENT </w:t>
          </w: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0DD5873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9709CB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01 </w:t>
          </w:r>
        </w:p>
      </w:tc>
    </w:tr>
    <w:tr w:rsidR="006144C6" w14:paraId="58302C35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56CB82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C9F580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DBD69E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C517D5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fldSimple w:instr=" NUMPAGES   \* MERGEFORMAT ">
            <w:r>
              <w:rPr>
                <w:b/>
                <w:sz w:val="18"/>
              </w:rPr>
              <w:t>3</w:t>
            </w:r>
          </w:fldSimple>
          <w:r>
            <w:rPr>
              <w:b/>
              <w:sz w:val="18"/>
            </w:rPr>
            <w:t xml:space="preserve"> </w:t>
          </w:r>
        </w:p>
      </w:tc>
    </w:tr>
  </w:tbl>
  <w:p w14:paraId="4B1CC153" w14:textId="77777777" w:rsidR="006144C6" w:rsidRDefault="003F5E4A">
    <w:pPr>
      <w:spacing w:after="0" w:line="259" w:lineRule="auto"/>
      <w:ind w:left="14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17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  <w:tblPrChange w:id="612" w:author="Archana Mandrekar" w:date="2022-12-14T16:10:00Z">
        <w:tblPr>
          <w:tblW w:w="10632" w:type="dxa"/>
          <w:tblInd w:w="-8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 w:firstRow="1" w:lastRow="0" w:firstColumn="1" w:lastColumn="0" w:noHBand="0" w:noVBand="1"/>
        </w:tblPr>
      </w:tblPrChange>
    </w:tblPr>
    <w:tblGrid>
      <w:gridCol w:w="2836"/>
      <w:gridCol w:w="4111"/>
      <w:gridCol w:w="1701"/>
      <w:gridCol w:w="1984"/>
      <w:tblGridChange w:id="613">
        <w:tblGrid>
          <w:gridCol w:w="2836"/>
          <w:gridCol w:w="4111"/>
          <w:gridCol w:w="1701"/>
          <w:gridCol w:w="1984"/>
        </w:tblGrid>
      </w:tblGridChange>
    </w:tblGrid>
    <w:tr w:rsidR="004C7FEC" w14:paraId="47F60E12" w14:textId="77777777" w:rsidTr="004C7FEC">
      <w:trPr>
        <w:trHeight w:val="251"/>
        <w:ins w:id="614" w:author="Archana Mandrekar" w:date="2022-12-14T16:10:00Z"/>
        <w:trPrChange w:id="615" w:author="Archana Mandrekar" w:date="2022-12-14T16:10:00Z">
          <w:trPr>
            <w:trHeight w:val="251"/>
          </w:trPr>
        </w:trPrChange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16" w:author="Archana Mandrekar" w:date="2022-12-14T16:10:00Z">
            <w:tcPr>
              <w:tcW w:w="2836" w:type="dxa"/>
              <w:vMerge w:val="restart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6BA2BA22" w14:textId="2512A366" w:rsidR="004C7FEC" w:rsidRDefault="004C7FEC" w:rsidP="004C7FEC">
          <w:pPr>
            <w:pStyle w:val="Header"/>
            <w:spacing w:line="276" w:lineRule="auto"/>
            <w:ind w:left="-122"/>
            <w:jc w:val="center"/>
            <w:rPr>
              <w:ins w:id="617" w:author="Archana Mandrekar" w:date="2022-12-14T16:10:00Z"/>
            </w:rPr>
          </w:pPr>
          <w:ins w:id="618" w:author="Archana Mandrekar" w:date="2022-12-14T16:10:00Z">
            <w:r w:rsidRPr="003450E1">
              <w:rPr>
                <w:noProof/>
              </w:rPr>
              <w:drawing>
                <wp:inline distT="0" distB="0" distL="0" distR="0" wp14:anchorId="5726193A" wp14:editId="4FA5C20F">
                  <wp:extent cx="1517650" cy="736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65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19" w:author="Archana Mandrekar" w:date="2022-12-14T16:10:00Z">
            <w:tcPr>
              <w:tcW w:w="411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5CCB920D" w14:textId="77777777" w:rsidR="004C7FEC" w:rsidRPr="009D119B" w:rsidRDefault="004C7FEC" w:rsidP="004C7FEC">
          <w:pPr>
            <w:pStyle w:val="NoSpacing"/>
            <w:jc w:val="center"/>
            <w:rPr>
              <w:ins w:id="620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21" w:author="Archana Mandrekar" w:date="2022-12-14T16:10:00Z">
            <w:r w:rsidRPr="009D119B">
              <w:rPr>
                <w:rFonts w:ascii="Times New Roman" w:hAnsi="Times New Roman"/>
                <w:b/>
              </w:rPr>
              <w:t>VEDANTA LIMITED – VALUE ADDED BUSINESS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22" w:author="Archana Mandrekar" w:date="2022-12-14T16:10:00Z">
            <w:tcPr>
              <w:tcW w:w="170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08AEE58D" w14:textId="77777777" w:rsidR="004C7FEC" w:rsidRPr="009D119B" w:rsidRDefault="004C7FEC" w:rsidP="004C7FEC">
          <w:pPr>
            <w:pStyle w:val="NoSpacing"/>
            <w:rPr>
              <w:ins w:id="623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24" w:author="Archana Mandrekar" w:date="2022-12-14T16:10:00Z">
            <w:r w:rsidRPr="009D119B">
              <w:rPr>
                <w:rFonts w:ascii="Times New Roman" w:hAnsi="Times New Roman"/>
                <w:b/>
              </w:rPr>
              <w:t>Document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25" w:author="Archana Mandrekar" w:date="2022-12-14T16:10:00Z">
            <w:tcPr>
              <w:tcW w:w="1984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38A90A1F" w14:textId="77777777" w:rsidR="004C7FEC" w:rsidRPr="009D119B" w:rsidRDefault="004C7FEC" w:rsidP="004C7FEC">
          <w:pPr>
            <w:pStyle w:val="NoSpacing"/>
            <w:rPr>
              <w:ins w:id="626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27" w:author="Archana Mandrekar" w:date="2022-12-14T16:10:00Z">
            <w:r w:rsidRPr="009D119B">
              <w:rPr>
                <w:rFonts w:ascii="Times New Roman" w:hAnsi="Times New Roman"/>
                <w:b/>
              </w:rPr>
              <w:t>VL/IMS/VAB/PID-1 /MECH/WI/01</w:t>
            </w:r>
          </w:ins>
        </w:p>
      </w:tc>
    </w:tr>
    <w:tr w:rsidR="004C7FEC" w14:paraId="00BD4FD8" w14:textId="77777777" w:rsidTr="004C7FEC">
      <w:trPr>
        <w:trHeight w:val="143"/>
        <w:ins w:id="628" w:author="Archana Mandrekar" w:date="2022-12-14T16:10:00Z"/>
        <w:trPrChange w:id="629" w:author="Archana Mandrekar" w:date="2022-12-14T16:10:00Z">
          <w:trPr>
            <w:trHeight w:val="143"/>
          </w:trPr>
        </w:trPrChange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30" w:author="Archana Mandrekar" w:date="2022-12-14T16:10:00Z">
            <w:tcPr>
              <w:tcW w:w="2836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458694F7" w14:textId="77777777" w:rsidR="004C7FEC" w:rsidRDefault="004C7FEC" w:rsidP="004C7FEC">
          <w:pPr>
            <w:rPr>
              <w:ins w:id="631" w:author="Archana Mandrekar" w:date="2022-12-14T16:10:00Z"/>
            </w:rPr>
          </w:pP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32" w:author="Archana Mandrekar" w:date="2022-12-14T16:10:00Z">
            <w:tcPr>
              <w:tcW w:w="411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570DAC0F" w14:textId="77777777" w:rsidR="004C7FEC" w:rsidRPr="009D119B" w:rsidRDefault="004C7FEC" w:rsidP="004C7FEC">
          <w:pPr>
            <w:pStyle w:val="NoSpacing"/>
            <w:jc w:val="center"/>
            <w:rPr>
              <w:ins w:id="633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34" w:author="Archana Mandrekar" w:date="2022-12-14T16:10:00Z">
            <w:r w:rsidRPr="009D119B">
              <w:rPr>
                <w:rFonts w:ascii="Times New Roman" w:hAnsi="Times New Roman"/>
                <w:b/>
              </w:rPr>
              <w:t>Integrated Management System</w:t>
            </w:r>
          </w:ins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35" w:author="Archana Mandrekar" w:date="2022-12-14T16:10:00Z">
            <w:tcPr>
              <w:tcW w:w="170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428E9D9B" w14:textId="77777777" w:rsidR="004C7FEC" w:rsidRPr="009D119B" w:rsidRDefault="004C7FEC" w:rsidP="004C7FEC">
          <w:pPr>
            <w:pStyle w:val="NoSpacing"/>
            <w:rPr>
              <w:ins w:id="636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37" w:author="Archana Mandrekar" w:date="2022-12-14T16:10:00Z">
            <w:r w:rsidRPr="009D119B">
              <w:rPr>
                <w:rFonts w:ascii="Times New Roman" w:hAnsi="Times New Roman"/>
                <w:b/>
              </w:rPr>
              <w:t>Revision Date: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38" w:author="Archana Mandrekar" w:date="2022-12-14T16:10:00Z">
            <w:tcPr>
              <w:tcW w:w="1984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74411B32" w14:textId="77777777" w:rsidR="004C7FEC" w:rsidRPr="009D119B" w:rsidRDefault="004C7FEC" w:rsidP="004C7FEC">
          <w:pPr>
            <w:pStyle w:val="NoSpacing"/>
            <w:rPr>
              <w:ins w:id="639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40" w:author="Archana Mandrekar" w:date="2022-12-14T16:10:00Z">
            <w:r w:rsidRPr="009D119B">
              <w:rPr>
                <w:rFonts w:ascii="Times New Roman" w:hAnsi="Times New Roman"/>
                <w:b/>
                <w:lang w:val="en-US" w:eastAsia="en-US"/>
              </w:rPr>
              <w:t>14.11.2022</w:t>
            </w:r>
          </w:ins>
        </w:p>
      </w:tc>
    </w:tr>
    <w:tr w:rsidR="004C7FEC" w14:paraId="6EDD64C9" w14:textId="77777777" w:rsidTr="004C7FEC">
      <w:trPr>
        <w:trHeight w:val="143"/>
        <w:ins w:id="641" w:author="Archana Mandrekar" w:date="2022-12-14T16:10:00Z"/>
        <w:trPrChange w:id="642" w:author="Archana Mandrekar" w:date="2022-12-14T16:10:00Z">
          <w:trPr>
            <w:trHeight w:val="143"/>
          </w:trPr>
        </w:trPrChange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43" w:author="Archana Mandrekar" w:date="2022-12-14T16:10:00Z">
            <w:tcPr>
              <w:tcW w:w="2836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79ACBC8D" w14:textId="77777777" w:rsidR="004C7FEC" w:rsidRDefault="004C7FEC" w:rsidP="004C7FEC">
          <w:pPr>
            <w:rPr>
              <w:ins w:id="644" w:author="Archana Mandrekar" w:date="2022-12-14T16:10:00Z"/>
            </w:rPr>
          </w:pPr>
        </w:p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45" w:author="Archana Mandrekar" w:date="2022-12-14T16:10:00Z">
            <w:tcPr>
              <w:tcW w:w="4111" w:type="dxa"/>
              <w:vMerge w:val="restart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72CA5812" w14:textId="77777777" w:rsidR="004C7FEC" w:rsidRPr="009D119B" w:rsidRDefault="004C7FEC" w:rsidP="004C7FEC">
          <w:pPr>
            <w:pStyle w:val="Default"/>
            <w:rPr>
              <w:ins w:id="646" w:author="Archana Mandrekar" w:date="2022-12-14T16:10:00Z"/>
              <w:b/>
              <w:bCs/>
              <w:color w:val="auto"/>
              <w:sz w:val="27"/>
              <w:szCs w:val="27"/>
            </w:rPr>
          </w:pPr>
          <w:ins w:id="647" w:author="Archana Mandrekar" w:date="2022-12-14T16:10:00Z">
            <w:r w:rsidRPr="009D119B">
              <w:rPr>
                <w:b/>
                <w:bCs/>
                <w:color w:val="auto"/>
                <w:sz w:val="27"/>
                <w:szCs w:val="27"/>
              </w:rPr>
              <w:t xml:space="preserve">Work Instruction for Online CBM </w:t>
            </w:r>
          </w:ins>
        </w:p>
        <w:p w14:paraId="57A190AA" w14:textId="77777777" w:rsidR="004C7FEC" w:rsidRPr="009D119B" w:rsidRDefault="004C7FEC" w:rsidP="004C7FEC">
          <w:pPr>
            <w:pStyle w:val="NoSpacing"/>
            <w:jc w:val="center"/>
            <w:rPr>
              <w:ins w:id="648" w:author="Archana Mandrekar" w:date="2022-12-14T16:10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49" w:author="Archana Mandrekar" w:date="2022-12-14T16:10:00Z">
            <w:tcPr>
              <w:tcW w:w="170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6C37B9C6" w14:textId="77777777" w:rsidR="004C7FEC" w:rsidRPr="009D119B" w:rsidRDefault="004C7FEC" w:rsidP="004C7FEC">
          <w:pPr>
            <w:pStyle w:val="NoSpacing"/>
            <w:rPr>
              <w:ins w:id="650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51" w:author="Archana Mandrekar" w:date="2022-12-14T16:10:00Z">
            <w:r w:rsidRPr="009D119B">
              <w:rPr>
                <w:rFonts w:ascii="Times New Roman" w:hAnsi="Times New Roman"/>
                <w:b/>
              </w:rPr>
              <w:t>Revision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52" w:author="Archana Mandrekar" w:date="2022-12-14T16:10:00Z">
            <w:tcPr>
              <w:tcW w:w="1984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30DECFFA" w14:textId="77777777" w:rsidR="004C7FEC" w:rsidRPr="009D119B" w:rsidRDefault="004C7FEC" w:rsidP="004C7FEC">
          <w:pPr>
            <w:pStyle w:val="NoSpacing"/>
            <w:rPr>
              <w:ins w:id="653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54" w:author="Archana Mandrekar" w:date="2022-12-14T16:10:00Z">
            <w:r w:rsidRPr="009D119B">
              <w:rPr>
                <w:rFonts w:ascii="Times New Roman" w:hAnsi="Times New Roman"/>
                <w:b/>
                <w:lang w:val="en-US" w:eastAsia="en-US"/>
              </w:rPr>
              <w:t>00</w:t>
            </w:r>
          </w:ins>
        </w:p>
      </w:tc>
    </w:tr>
    <w:tr w:rsidR="004C7FEC" w14:paraId="1507A728" w14:textId="77777777" w:rsidTr="004C7FEC">
      <w:trPr>
        <w:trHeight w:val="98"/>
        <w:ins w:id="655" w:author="Archana Mandrekar" w:date="2022-12-14T16:10:00Z"/>
        <w:trPrChange w:id="656" w:author="Archana Mandrekar" w:date="2022-12-14T16:10:00Z">
          <w:trPr>
            <w:trHeight w:val="98"/>
          </w:trPr>
        </w:trPrChange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57" w:author="Archana Mandrekar" w:date="2022-12-14T16:10:00Z">
            <w:tcPr>
              <w:tcW w:w="2836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3E707159" w14:textId="77777777" w:rsidR="004C7FEC" w:rsidRDefault="004C7FEC" w:rsidP="004C7FEC">
          <w:pPr>
            <w:rPr>
              <w:ins w:id="658" w:author="Archana Mandrekar" w:date="2022-12-14T16:10:00Z"/>
            </w:rPr>
          </w:pPr>
        </w:p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659" w:author="Archana Mandrekar" w:date="2022-12-14T16:10:00Z">
            <w:tcPr>
              <w:tcW w:w="4111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7AB946C2" w14:textId="77777777" w:rsidR="004C7FEC" w:rsidRPr="00B834FB" w:rsidRDefault="004C7FEC" w:rsidP="004C7FEC">
          <w:pPr>
            <w:pStyle w:val="NoSpacing"/>
            <w:rPr>
              <w:ins w:id="660" w:author="Archana Mandrekar" w:date="2022-12-14T16:10:00Z"/>
              <w:rFonts w:ascii="Times New Roman" w:hAnsi="Times New Roman"/>
              <w:b/>
              <w:lang w:val="en-US" w:eastAsia="en-US"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61" w:author="Archana Mandrekar" w:date="2022-12-14T16:10:00Z">
            <w:tcPr>
              <w:tcW w:w="1701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30DC821B" w14:textId="77777777" w:rsidR="004C7FEC" w:rsidRPr="00B834FB" w:rsidRDefault="004C7FEC" w:rsidP="004C7FEC">
          <w:pPr>
            <w:pStyle w:val="NoSpacing"/>
            <w:rPr>
              <w:ins w:id="662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63" w:author="Archana Mandrekar" w:date="2022-12-14T16:10:00Z">
            <w:r w:rsidRPr="00B834FB">
              <w:rPr>
                <w:rFonts w:ascii="Times New Roman" w:hAnsi="Times New Roman"/>
                <w:b/>
              </w:rPr>
              <w:t>Page No.:</w:t>
            </w:r>
          </w:ins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664" w:author="Archana Mandrekar" w:date="2022-12-14T16:10:00Z">
            <w:tcPr>
              <w:tcW w:w="1984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16780294" w14:textId="77777777" w:rsidR="004C7FEC" w:rsidRPr="00B834FB" w:rsidRDefault="004C7FEC" w:rsidP="004C7FEC">
          <w:pPr>
            <w:pStyle w:val="NoSpacing"/>
            <w:rPr>
              <w:ins w:id="665" w:author="Archana Mandrekar" w:date="2022-12-14T16:10:00Z"/>
              <w:rFonts w:ascii="Times New Roman" w:hAnsi="Times New Roman"/>
              <w:b/>
              <w:lang w:val="en-US" w:eastAsia="en-US"/>
            </w:rPr>
          </w:pPr>
          <w:ins w:id="666" w:author="Archana Mandrekar" w:date="2022-12-14T16:10:00Z"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PAGE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1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t xml:space="preserve"> of 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instrText xml:space="preserve"> NUMPAGES  \* Arabic  \* MERGEFORMAT </w:instrTex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>
              <w:rPr>
                <w:rFonts w:ascii="Times New Roman" w:hAnsi="Times New Roman"/>
                <w:b/>
                <w:noProof/>
                <w:lang w:val="en-US" w:eastAsia="en-US"/>
              </w:rPr>
              <w:t>2</w:t>
            </w:r>
            <w:r w:rsidRPr="000C2810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ins>
        </w:p>
      </w:tc>
    </w:tr>
  </w:tbl>
  <w:p w14:paraId="6D7E04CA" w14:textId="2B181D3B" w:rsidR="006144C6" w:rsidRDefault="003F5E4A" w:rsidP="004C7FEC">
    <w:pPr>
      <w:spacing w:after="0" w:line="259" w:lineRule="auto"/>
      <w:ind w:left="0" w:firstLine="0"/>
      <w:jc w:val="left"/>
      <w:pPrChange w:id="667" w:author="Archana Mandrekar" w:date="2022-12-14T16:10:00Z">
        <w:pPr>
          <w:spacing w:after="0" w:line="259" w:lineRule="auto"/>
          <w:ind w:left="14" w:firstLine="0"/>
          <w:jc w:val="left"/>
        </w:pPr>
      </w:pPrChange>
    </w:pPr>
    <w:del w:id="668" w:author="Archana Mandrekar" w:date="2022-12-14T16:10:00Z">
      <w:r w:rsidDel="004C7FEC">
        <w:delText xml:space="preserve"> </w:delText>
      </w:r>
    </w:del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159" w:tblpY="725"/>
      <w:tblOverlap w:val="never"/>
      <w:tblW w:w="9727" w:type="dxa"/>
      <w:tblInd w:w="0" w:type="dxa"/>
      <w:tblCellMar>
        <w:top w:w="9" w:type="dxa"/>
        <w:bottom w:w="3" w:type="dxa"/>
        <w:right w:w="152" w:type="dxa"/>
      </w:tblCellMar>
      <w:tblLook w:val="04A0" w:firstRow="1" w:lastRow="0" w:firstColumn="1" w:lastColumn="0" w:noHBand="0" w:noVBand="1"/>
    </w:tblPr>
    <w:tblGrid>
      <w:gridCol w:w="1709"/>
      <w:gridCol w:w="4417"/>
      <w:gridCol w:w="1464"/>
      <w:gridCol w:w="2137"/>
    </w:tblGrid>
    <w:tr w:rsidR="006144C6" w14:paraId="1A44313A" w14:textId="77777777">
      <w:trPr>
        <w:trHeight w:val="425"/>
      </w:trPr>
      <w:tc>
        <w:tcPr>
          <w:tcW w:w="170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25C27A5" w14:textId="77777777" w:rsidR="006144C6" w:rsidRDefault="003F5E4A">
          <w:pPr>
            <w:spacing w:after="0" w:line="259" w:lineRule="auto"/>
            <w:ind w:left="0" w:right="34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46F754C9" wp14:editId="197C876D">
                <wp:extent cx="790575" cy="504825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Picture 1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Arial" w:hAnsi="Arial" w:cs="Arial"/>
              <w:b/>
            </w:rPr>
            <w:t xml:space="preserve"> </w:t>
          </w:r>
        </w:p>
        <w:p w14:paraId="6469AE12" w14:textId="77777777" w:rsidR="006144C6" w:rsidRDefault="003F5E4A">
          <w:pPr>
            <w:spacing w:after="0" w:line="259" w:lineRule="auto"/>
            <w:ind w:left="0" w:firstLine="0"/>
            <w:jc w:val="left"/>
          </w:pPr>
          <w:r>
            <w:rPr>
              <w:sz w:val="18"/>
            </w:rPr>
            <w:t xml:space="preserve"> </w:t>
          </w:r>
        </w:p>
      </w:tc>
      <w:tc>
        <w:tcPr>
          <w:tcW w:w="4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7CD2B" w14:textId="77777777" w:rsidR="006144C6" w:rsidRDefault="003F5E4A">
          <w:pPr>
            <w:spacing w:after="0" w:line="259" w:lineRule="auto"/>
            <w:ind w:left="147" w:firstLine="0"/>
            <w:jc w:val="center"/>
          </w:pPr>
          <w:r>
            <w:rPr>
              <w:b/>
              <w:sz w:val="18"/>
            </w:rPr>
            <w:t xml:space="preserve">VEDANTA LIMITED – VALUE ADDITION </w:t>
          </w:r>
        </w:p>
        <w:p w14:paraId="6E96C249" w14:textId="77777777" w:rsidR="006144C6" w:rsidRDefault="003F5E4A">
          <w:pPr>
            <w:spacing w:after="0" w:line="259" w:lineRule="auto"/>
            <w:ind w:left="151" w:firstLine="0"/>
            <w:jc w:val="center"/>
          </w:pPr>
          <w:r>
            <w:rPr>
              <w:b/>
              <w:sz w:val="18"/>
            </w:rPr>
            <w:t xml:space="preserve">BUSINESS </w:t>
          </w: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8A8584B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Document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FECC4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>VL/IMS/PID1/MECH/</w:t>
          </w:r>
        </w:p>
        <w:p w14:paraId="5E3B0BE5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WI/100 </w:t>
          </w:r>
        </w:p>
      </w:tc>
    </w:tr>
    <w:tr w:rsidR="006144C6" w14:paraId="7D1DD56D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5213A2A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4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C12AA9" w14:textId="77777777" w:rsidR="006144C6" w:rsidRDefault="003F5E4A">
          <w:pPr>
            <w:spacing w:after="0" w:line="259" w:lineRule="auto"/>
            <w:ind w:left="143" w:firstLine="0"/>
            <w:jc w:val="center"/>
          </w:pPr>
          <w:r>
            <w:rPr>
              <w:b/>
              <w:sz w:val="18"/>
            </w:rPr>
            <w:t xml:space="preserve">INTEGRATED MANAGEMENT SYSTEM  </w:t>
          </w: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8E6138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Revision Date: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0349AA8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>01.12.2018</w:t>
          </w:r>
          <w:r>
            <w:t xml:space="preserve"> </w:t>
          </w:r>
        </w:p>
      </w:tc>
    </w:tr>
    <w:tr w:rsidR="006144C6" w14:paraId="2151419B" w14:textId="77777777">
      <w:trPr>
        <w:trHeight w:val="216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C91B1DA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44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60FF23" w14:textId="77777777" w:rsidR="006144C6" w:rsidRDefault="003F5E4A">
          <w:pPr>
            <w:spacing w:after="0" w:line="259" w:lineRule="auto"/>
            <w:ind w:left="82" w:firstLine="0"/>
            <w:jc w:val="center"/>
          </w:pPr>
          <w:r>
            <w:rPr>
              <w:b/>
              <w:sz w:val="18"/>
            </w:rPr>
            <w:t xml:space="preserve">Work Instructions for V-BELT REPLACEMENT </w:t>
          </w: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28E72A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Revision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38FD11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01 </w:t>
          </w:r>
        </w:p>
      </w:tc>
    </w:tr>
    <w:tr w:rsidR="006144C6" w14:paraId="04E32354" w14:textId="77777777">
      <w:trPr>
        <w:trHeight w:val="219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E9546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C18095" w14:textId="77777777" w:rsidR="006144C6" w:rsidRDefault="006144C6">
          <w:pPr>
            <w:spacing w:after="160" w:line="259" w:lineRule="auto"/>
            <w:ind w:left="0" w:firstLine="0"/>
            <w:jc w:val="left"/>
          </w:pPr>
        </w:p>
      </w:tc>
      <w:tc>
        <w:tcPr>
          <w:tcW w:w="14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6ED263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rPr>
              <w:b/>
              <w:sz w:val="18"/>
            </w:rPr>
            <w:t xml:space="preserve">Page No.: </w:t>
          </w:r>
        </w:p>
      </w:tc>
      <w:tc>
        <w:tcPr>
          <w:tcW w:w="21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89D5FD" w14:textId="77777777" w:rsidR="006144C6" w:rsidRDefault="003F5E4A">
          <w:pPr>
            <w:spacing w:after="0" w:line="259" w:lineRule="auto"/>
            <w:ind w:left="10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sz w:val="18"/>
            </w:rPr>
            <w:t>1</w:t>
          </w:r>
          <w:r>
            <w:rPr>
              <w:b/>
              <w:sz w:val="18"/>
            </w:rPr>
            <w:fldChar w:fldCharType="end"/>
          </w:r>
          <w:r>
            <w:rPr>
              <w:b/>
              <w:sz w:val="18"/>
            </w:rPr>
            <w:t xml:space="preserve"> of </w:t>
          </w:r>
          <w:fldSimple w:instr=" NUMPAGES   \* MERGEFORMAT ">
            <w:r>
              <w:rPr>
                <w:b/>
                <w:sz w:val="18"/>
              </w:rPr>
              <w:t>3</w:t>
            </w:r>
          </w:fldSimple>
          <w:r>
            <w:rPr>
              <w:b/>
              <w:sz w:val="18"/>
            </w:rPr>
            <w:t xml:space="preserve"> </w:t>
          </w:r>
        </w:p>
      </w:tc>
    </w:tr>
  </w:tbl>
  <w:p w14:paraId="18CF0DE2" w14:textId="77777777" w:rsidR="006144C6" w:rsidRDefault="003F5E4A">
    <w:pPr>
      <w:spacing w:after="0" w:line="259" w:lineRule="auto"/>
      <w:ind w:left="14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F5501"/>
    <w:multiLevelType w:val="hybridMultilevel"/>
    <w:tmpl w:val="A80C4C14"/>
    <w:lvl w:ilvl="0" w:tplc="1DCA484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6AA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81A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A7F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27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EF4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6A2D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079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0F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362035"/>
    <w:multiLevelType w:val="hybridMultilevel"/>
    <w:tmpl w:val="8D3CD2BA"/>
    <w:lvl w:ilvl="0" w:tplc="ADBEC9FE">
      <w:start w:val="1"/>
      <w:numFmt w:val="bullet"/>
      <w:lvlText w:val="-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D83654">
      <w:start w:val="1"/>
      <w:numFmt w:val="bullet"/>
      <w:lvlText w:val="o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CA138">
      <w:start w:val="1"/>
      <w:numFmt w:val="bullet"/>
      <w:lvlText w:val="▪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6304C">
      <w:start w:val="1"/>
      <w:numFmt w:val="bullet"/>
      <w:lvlText w:val="•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1E6DCA">
      <w:start w:val="1"/>
      <w:numFmt w:val="bullet"/>
      <w:lvlText w:val="o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8E2BE">
      <w:start w:val="1"/>
      <w:numFmt w:val="bullet"/>
      <w:lvlText w:val="▪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9666B8">
      <w:start w:val="1"/>
      <w:numFmt w:val="bullet"/>
      <w:lvlText w:val="•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A86BA">
      <w:start w:val="1"/>
      <w:numFmt w:val="bullet"/>
      <w:lvlText w:val="o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091C8">
      <w:start w:val="1"/>
      <w:numFmt w:val="bullet"/>
      <w:lvlText w:val="▪"/>
      <w:lvlJc w:val="left"/>
      <w:pPr>
        <w:ind w:left="6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B38A2"/>
    <w:multiLevelType w:val="hybridMultilevel"/>
    <w:tmpl w:val="A1A6D240"/>
    <w:lvl w:ilvl="0" w:tplc="72269804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6C25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B011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49F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0C68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4683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087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0B4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2AA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6C412B"/>
    <w:multiLevelType w:val="hybridMultilevel"/>
    <w:tmpl w:val="B6A68F52"/>
    <w:lvl w:ilvl="0" w:tplc="B1801518">
      <w:start w:val="1"/>
      <w:numFmt w:val="bullet"/>
      <w:lvlText w:val="-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4A782">
      <w:start w:val="1"/>
      <w:numFmt w:val="bullet"/>
      <w:lvlText w:val="o"/>
      <w:lvlJc w:val="left"/>
      <w:pPr>
        <w:ind w:left="3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29A4A">
      <w:start w:val="1"/>
      <w:numFmt w:val="bullet"/>
      <w:lvlText w:val="▪"/>
      <w:lvlJc w:val="left"/>
      <w:pPr>
        <w:ind w:left="3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CC1A12">
      <w:start w:val="1"/>
      <w:numFmt w:val="bullet"/>
      <w:lvlText w:val="•"/>
      <w:lvlJc w:val="left"/>
      <w:pPr>
        <w:ind w:left="4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8F2DE">
      <w:start w:val="1"/>
      <w:numFmt w:val="bullet"/>
      <w:lvlText w:val="o"/>
      <w:lvlJc w:val="left"/>
      <w:pPr>
        <w:ind w:left="5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0D272">
      <w:start w:val="1"/>
      <w:numFmt w:val="bullet"/>
      <w:lvlText w:val="▪"/>
      <w:lvlJc w:val="left"/>
      <w:pPr>
        <w:ind w:left="6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CC164">
      <w:start w:val="1"/>
      <w:numFmt w:val="bullet"/>
      <w:lvlText w:val="•"/>
      <w:lvlJc w:val="left"/>
      <w:pPr>
        <w:ind w:left="6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C0F16">
      <w:start w:val="1"/>
      <w:numFmt w:val="bullet"/>
      <w:lvlText w:val="o"/>
      <w:lvlJc w:val="left"/>
      <w:pPr>
        <w:ind w:left="7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901864">
      <w:start w:val="1"/>
      <w:numFmt w:val="bullet"/>
      <w:lvlText w:val="▪"/>
      <w:lvlJc w:val="left"/>
      <w:pPr>
        <w:ind w:left="8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6A526E"/>
    <w:multiLevelType w:val="hybridMultilevel"/>
    <w:tmpl w:val="04EAD29A"/>
    <w:lvl w:ilvl="0" w:tplc="E962EA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8A53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A20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2AC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0284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06FE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CC0C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C6F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C451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am Parab">
    <w15:presenceInfo w15:providerId="AD" w15:userId="S-1-5-21-1933485140-791539629-772073404-19868"/>
  </w15:person>
  <w15:person w15:author="Abhijit S Nabar">
    <w15:presenceInfo w15:providerId="AD" w15:userId="S-1-5-21-1933485140-791539629-772073404-2567"/>
  </w15:person>
  <w15:person w15:author="Archana Mandrekar">
    <w15:presenceInfo w15:providerId="AD" w15:userId="S::00000603@vedanta.co.in::bc9c1440-b866-4983-957e-d6988d0ac6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C6"/>
    <w:rsid w:val="003C6E09"/>
    <w:rsid w:val="003F0B38"/>
    <w:rsid w:val="003F5E4A"/>
    <w:rsid w:val="004C7FEC"/>
    <w:rsid w:val="006144C6"/>
    <w:rsid w:val="00654F30"/>
    <w:rsid w:val="0070045F"/>
    <w:rsid w:val="00AE76F5"/>
    <w:rsid w:val="00C64FBB"/>
    <w:rsid w:val="00D75208"/>
    <w:rsid w:val="00E03C95"/>
    <w:rsid w:val="00E238D2"/>
    <w:rsid w:val="00E3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5430"/>
  <w15:docId w15:val="{0101F95F-A959-4852-8565-804F9C6D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9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08"/>
    <w:rPr>
      <w:rFonts w:ascii="Segoe UI" w:eastAsia="Times New Roman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64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FEC"/>
    <w:pPr>
      <w:spacing w:after="0" w:line="240" w:lineRule="auto"/>
      <w:ind w:left="0" w:firstLine="0"/>
      <w:jc w:val="left"/>
    </w:pPr>
    <w:rPr>
      <w:color w:val="auto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C7FEC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NoSpacing">
    <w:name w:val="No Spacing"/>
    <w:uiPriority w:val="1"/>
    <w:qFormat/>
    <w:rsid w:val="004C7FEC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4C7F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C7FEC"/>
    <w:pPr>
      <w:spacing w:after="120" w:line="276" w:lineRule="auto"/>
      <w:ind w:left="0" w:firstLine="0"/>
      <w:jc w:val="left"/>
    </w:pPr>
    <w:rPr>
      <w:rFonts w:ascii="Arial" w:eastAsia="Calibri" w:hAnsi="Arial"/>
      <w:color w:val="auto"/>
      <w:sz w:val="22"/>
      <w:lang w:val="x-non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C7FEC"/>
    <w:rPr>
      <w:rFonts w:ascii="Arial" w:eastAsia="Calibri" w:hAnsi="Arial" w:cs="Times New Roman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7F3F82-05BA-4A53-82CF-124FF989953C}"/>
</file>

<file path=customXml/itemProps2.xml><?xml version="1.0" encoding="utf-8"?>
<ds:datastoreItem xmlns:ds="http://schemas.openxmlformats.org/officeDocument/2006/customXml" ds:itemID="{62F39646-1BB3-48E7-9666-3A4EE112B4B0}"/>
</file>

<file path=customXml/itemProps3.xml><?xml version="1.0" encoding="utf-8"?>
<ds:datastoreItem xmlns:ds="http://schemas.openxmlformats.org/officeDocument/2006/customXml" ds:itemID="{28D3A18C-1492-497E-BEAE-D2D678F715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nabara</dc:creator>
  <cp:keywords/>
  <cp:lastModifiedBy>Archana Mandrekar</cp:lastModifiedBy>
  <cp:revision>3</cp:revision>
  <dcterms:created xsi:type="dcterms:W3CDTF">2021-05-29T10:25:00Z</dcterms:created>
  <dcterms:modified xsi:type="dcterms:W3CDTF">2022-12-14T10:40:00Z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1242400</vt:r8>
  </property>
</Properties>
</file>