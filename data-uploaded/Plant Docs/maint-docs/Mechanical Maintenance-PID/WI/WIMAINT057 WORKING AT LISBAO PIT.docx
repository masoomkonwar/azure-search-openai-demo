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0141" w14:textId="77777777" w:rsidR="00366B4A" w:rsidRDefault="00EB74E4">
      <w:pPr>
        <w:spacing w:after="17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7F8FE57" w14:textId="77777777" w:rsidR="00366B4A" w:rsidRPr="009A1243" w:rsidRDefault="00EB74E4">
      <w:pPr>
        <w:spacing w:after="13"/>
        <w:ind w:left="435"/>
        <w:jc w:val="left"/>
        <w:rPr>
          <w:sz w:val="22"/>
          <w:rPrChange w:id="0" w:author="Sham Parab" w:date="2021-05-28T09:02:00Z">
            <w:rPr/>
          </w:rPrChange>
        </w:rPr>
      </w:pPr>
      <w:r w:rsidRPr="009A1243">
        <w:rPr>
          <w:b/>
          <w:sz w:val="22"/>
          <w:rPrChange w:id="1" w:author="Sham Parab" w:date="2021-05-28T09:02:00Z">
            <w:rPr>
              <w:b/>
            </w:rPr>
          </w:rPrChange>
        </w:rPr>
        <w:t xml:space="preserve">ACTIVITY: WORKING AT LISBAO/VALVANTI PIT PUMP </w:t>
      </w:r>
    </w:p>
    <w:p w14:paraId="064246D2" w14:textId="77777777" w:rsidR="00366B4A" w:rsidRPr="009A1243" w:rsidRDefault="00EB74E4">
      <w:pPr>
        <w:spacing w:after="0" w:line="259" w:lineRule="auto"/>
        <w:ind w:left="0" w:right="78" w:firstLine="0"/>
        <w:jc w:val="right"/>
        <w:rPr>
          <w:sz w:val="22"/>
          <w:rPrChange w:id="2" w:author="Sham Parab" w:date="2021-05-28T09:02:00Z">
            <w:rPr/>
          </w:rPrChange>
        </w:rPr>
      </w:pPr>
      <w:r w:rsidRPr="009A1243">
        <w:rPr>
          <w:b/>
          <w:sz w:val="22"/>
          <w:rPrChange w:id="3" w:author="Sham Parab" w:date="2021-05-28T09:02:00Z">
            <w:rPr>
              <w:b/>
            </w:rPr>
          </w:rPrChange>
        </w:rPr>
        <w:t>_____________________________________________________________________</w:t>
      </w:r>
      <w:r w:rsidRPr="009A1243">
        <w:rPr>
          <w:sz w:val="22"/>
          <w:rPrChange w:id="4" w:author="Sham Parab" w:date="2021-05-28T09:02:00Z">
            <w:rPr/>
          </w:rPrChange>
        </w:rPr>
        <w:t xml:space="preserve"> </w:t>
      </w:r>
    </w:p>
    <w:p w14:paraId="37A39964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5" w:author="Sham Parab" w:date="2021-05-28T09:02:00Z">
            <w:rPr/>
          </w:rPrChange>
        </w:rPr>
      </w:pPr>
      <w:r w:rsidRPr="009A1243">
        <w:rPr>
          <w:sz w:val="22"/>
          <w:rPrChange w:id="6" w:author="Sham Parab" w:date="2021-05-28T09:02:00Z">
            <w:rPr/>
          </w:rPrChange>
        </w:rPr>
        <w:t xml:space="preserve"> </w:t>
      </w:r>
    </w:p>
    <w:p w14:paraId="1A406686" w14:textId="77777777" w:rsidR="00366B4A" w:rsidRPr="009A1243" w:rsidRDefault="00EB74E4">
      <w:pPr>
        <w:numPr>
          <w:ilvl w:val="0"/>
          <w:numId w:val="1"/>
        </w:numPr>
        <w:ind w:hanging="360"/>
        <w:rPr>
          <w:sz w:val="22"/>
          <w:rPrChange w:id="7" w:author="Sham Parab" w:date="2021-05-28T09:02:00Z">
            <w:rPr/>
          </w:rPrChange>
        </w:rPr>
      </w:pPr>
      <w:r w:rsidRPr="009A1243">
        <w:rPr>
          <w:sz w:val="22"/>
          <w:rPrChange w:id="8" w:author="Sham Parab" w:date="2021-05-28T09:02:00Z">
            <w:rPr/>
          </w:rPrChange>
        </w:rPr>
        <w:t xml:space="preserve">Objective  </w:t>
      </w:r>
      <w:r w:rsidRPr="009A1243">
        <w:rPr>
          <w:sz w:val="22"/>
          <w:rPrChange w:id="9" w:author="Sham Parab" w:date="2021-05-28T09:02:00Z">
            <w:rPr/>
          </w:rPrChange>
        </w:rPr>
        <w:tab/>
        <w:t xml:space="preserve">: -   </w:t>
      </w:r>
      <w:r w:rsidRPr="009A1243">
        <w:rPr>
          <w:sz w:val="22"/>
          <w:rPrChange w:id="10" w:author="Sham Parab" w:date="2021-05-28T09:02:00Z">
            <w:rPr/>
          </w:rPrChange>
        </w:rPr>
        <w:tab/>
        <w:t xml:space="preserve">Safe and quality maintenance of pump for optimum out put </w:t>
      </w:r>
    </w:p>
    <w:p w14:paraId="33A9EA50" w14:textId="77777777" w:rsidR="00366B4A" w:rsidRPr="009A1243" w:rsidRDefault="00EB74E4">
      <w:pPr>
        <w:numPr>
          <w:ilvl w:val="0"/>
          <w:numId w:val="1"/>
        </w:numPr>
        <w:ind w:hanging="360"/>
        <w:rPr>
          <w:sz w:val="22"/>
          <w:rPrChange w:id="11" w:author="Sham Parab" w:date="2021-05-28T09:02:00Z">
            <w:rPr/>
          </w:rPrChange>
        </w:rPr>
      </w:pPr>
      <w:r w:rsidRPr="009A1243">
        <w:rPr>
          <w:sz w:val="22"/>
          <w:rPrChange w:id="12" w:author="Sham Parab" w:date="2021-05-28T09:02:00Z">
            <w:rPr/>
          </w:rPrChange>
        </w:rPr>
        <w:t xml:space="preserve">Scope </w:t>
      </w:r>
      <w:r w:rsidRPr="009A1243">
        <w:rPr>
          <w:sz w:val="22"/>
          <w:rPrChange w:id="13" w:author="Sham Parab" w:date="2021-05-28T09:02:00Z">
            <w:rPr/>
          </w:rPrChange>
        </w:rPr>
        <w:tab/>
        <w:t xml:space="preserve"> </w:t>
      </w:r>
      <w:r w:rsidRPr="009A1243">
        <w:rPr>
          <w:sz w:val="22"/>
          <w:rPrChange w:id="14" w:author="Sham Parab" w:date="2021-05-28T09:02:00Z">
            <w:rPr/>
          </w:rPrChange>
        </w:rPr>
        <w:tab/>
        <w:t xml:space="preserve">: -   </w:t>
      </w:r>
      <w:r w:rsidRPr="009A1243">
        <w:rPr>
          <w:sz w:val="22"/>
          <w:rPrChange w:id="15" w:author="Sham Parab" w:date="2021-05-28T09:02:00Z">
            <w:rPr/>
          </w:rPrChange>
        </w:rPr>
        <w:tab/>
        <w:t xml:space="preserve">All new working pumping stations </w:t>
      </w:r>
    </w:p>
    <w:p w14:paraId="188ECB6B" w14:textId="77777777" w:rsidR="00366B4A" w:rsidRPr="009A1243" w:rsidRDefault="00EB74E4">
      <w:pPr>
        <w:numPr>
          <w:ilvl w:val="0"/>
          <w:numId w:val="1"/>
        </w:numPr>
        <w:ind w:hanging="360"/>
        <w:rPr>
          <w:sz w:val="22"/>
          <w:rPrChange w:id="16" w:author="Sham Parab" w:date="2021-05-28T09:02:00Z">
            <w:rPr/>
          </w:rPrChange>
        </w:rPr>
      </w:pPr>
      <w:r w:rsidRPr="009A1243">
        <w:rPr>
          <w:sz w:val="22"/>
          <w:rPrChange w:id="17" w:author="Sham Parab" w:date="2021-05-28T09:02:00Z">
            <w:rPr/>
          </w:rPrChange>
        </w:rPr>
        <w:t xml:space="preserve">Ref. </w:t>
      </w:r>
      <w:r w:rsidRPr="009A1243">
        <w:rPr>
          <w:sz w:val="22"/>
          <w:rPrChange w:id="18" w:author="Sham Parab" w:date="2021-05-28T09:02:00Z">
            <w:rPr/>
          </w:rPrChange>
        </w:rPr>
        <w:tab/>
        <w:t xml:space="preserve"> </w:t>
      </w:r>
      <w:r w:rsidRPr="009A1243">
        <w:rPr>
          <w:sz w:val="22"/>
          <w:rPrChange w:id="19" w:author="Sham Parab" w:date="2021-05-28T09:02:00Z">
            <w:rPr/>
          </w:rPrChange>
        </w:rPr>
        <w:tab/>
        <w:t xml:space="preserve">: -  </w:t>
      </w:r>
      <w:r w:rsidRPr="009A1243">
        <w:rPr>
          <w:sz w:val="22"/>
          <w:rPrChange w:id="20" w:author="Sham Parab" w:date="2021-05-28T09:02:00Z">
            <w:rPr/>
          </w:rPrChange>
        </w:rPr>
        <w:tab/>
        <w:t xml:space="preserve">Pumps maintenance manual </w:t>
      </w:r>
    </w:p>
    <w:p w14:paraId="391E7EDF" w14:textId="77777777" w:rsidR="00366B4A" w:rsidRPr="009A1243" w:rsidRDefault="00EB74E4">
      <w:pPr>
        <w:numPr>
          <w:ilvl w:val="0"/>
          <w:numId w:val="1"/>
        </w:numPr>
        <w:ind w:hanging="360"/>
        <w:rPr>
          <w:sz w:val="22"/>
          <w:rPrChange w:id="21" w:author="Sham Parab" w:date="2021-05-28T09:02:00Z">
            <w:rPr/>
          </w:rPrChange>
        </w:rPr>
      </w:pPr>
      <w:r w:rsidRPr="009A1243">
        <w:rPr>
          <w:sz w:val="22"/>
          <w:rPrChange w:id="22" w:author="Sham Parab" w:date="2021-05-28T09:02:00Z">
            <w:rPr/>
          </w:rPrChange>
        </w:rPr>
        <w:t xml:space="preserve">Responsibility </w:t>
      </w:r>
      <w:r w:rsidRPr="009A1243">
        <w:rPr>
          <w:sz w:val="22"/>
          <w:rPrChange w:id="23" w:author="Sham Parab" w:date="2021-05-28T09:02:00Z">
            <w:rPr/>
          </w:rPrChange>
        </w:rPr>
        <w:tab/>
        <w:t xml:space="preserve">: -  </w:t>
      </w:r>
      <w:r w:rsidRPr="009A1243">
        <w:rPr>
          <w:sz w:val="22"/>
          <w:rPrChange w:id="24" w:author="Sham Parab" w:date="2021-05-28T09:02:00Z">
            <w:rPr/>
          </w:rPrChange>
        </w:rPr>
        <w:tab/>
        <w:t xml:space="preserve">Engineer In charge &amp; Maintenance Fitter on job </w:t>
      </w:r>
    </w:p>
    <w:p w14:paraId="61F5F0EC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25" w:author="Sham Parab" w:date="2021-05-28T09:02:00Z">
            <w:rPr/>
          </w:rPrChange>
        </w:rPr>
      </w:pPr>
      <w:r w:rsidRPr="009A1243">
        <w:rPr>
          <w:b/>
          <w:sz w:val="22"/>
          <w:rPrChange w:id="26" w:author="Sham Parab" w:date="2021-05-28T09:02:00Z">
            <w:rPr>
              <w:b/>
            </w:rPr>
          </w:rPrChange>
        </w:rPr>
        <w:t xml:space="preserve"> </w:t>
      </w:r>
    </w:p>
    <w:p w14:paraId="33288B9D" w14:textId="77777777" w:rsidR="00366B4A" w:rsidRPr="009A1243" w:rsidRDefault="00EB74E4">
      <w:pPr>
        <w:tabs>
          <w:tab w:val="center" w:pos="2342"/>
        </w:tabs>
        <w:spacing w:after="13"/>
        <w:ind w:left="0" w:firstLine="0"/>
        <w:jc w:val="left"/>
        <w:rPr>
          <w:sz w:val="22"/>
          <w:rPrChange w:id="27" w:author="Sham Parab" w:date="2021-05-28T09:02:00Z">
            <w:rPr/>
          </w:rPrChange>
        </w:rPr>
      </w:pPr>
      <w:r w:rsidRPr="009A1243">
        <w:rPr>
          <w:b/>
          <w:sz w:val="22"/>
          <w:rPrChange w:id="28" w:author="Sham Parab" w:date="2021-05-28T09:02:00Z">
            <w:rPr>
              <w:b/>
            </w:rPr>
          </w:rPrChange>
        </w:rPr>
        <w:t xml:space="preserve">PPE –s to be used </w:t>
      </w:r>
      <w:r w:rsidRPr="009A1243">
        <w:rPr>
          <w:b/>
          <w:sz w:val="22"/>
          <w:rPrChange w:id="29" w:author="Sham Parab" w:date="2021-05-28T09:02:00Z">
            <w:rPr>
              <w:b/>
            </w:rPr>
          </w:rPrChange>
        </w:rPr>
        <w:tab/>
        <w:t xml:space="preserve">: </w:t>
      </w:r>
    </w:p>
    <w:p w14:paraId="3580E5DF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30" w:author="Sham Parab" w:date="2021-05-28T09:02:00Z">
            <w:rPr/>
          </w:rPrChange>
        </w:rPr>
      </w:pPr>
      <w:r w:rsidRPr="009A1243">
        <w:rPr>
          <w:sz w:val="22"/>
          <w:rPrChange w:id="31" w:author="Sham Parab" w:date="2021-05-28T09:02:00Z">
            <w:rPr/>
          </w:rPrChange>
        </w:rPr>
        <w:t xml:space="preserve"> </w:t>
      </w:r>
    </w:p>
    <w:p w14:paraId="2CFF5BB4" w14:textId="77777777" w:rsidR="00366B4A" w:rsidRPr="009A1243" w:rsidRDefault="00EB74E4">
      <w:pPr>
        <w:rPr>
          <w:sz w:val="22"/>
          <w:rPrChange w:id="32" w:author="Sham Parab" w:date="2021-05-28T09:02:00Z">
            <w:rPr/>
          </w:rPrChange>
        </w:rPr>
      </w:pPr>
      <w:r w:rsidRPr="009A1243">
        <w:rPr>
          <w:rFonts w:ascii="Segoe UI Symbol" w:eastAsia="Segoe UI Symbol" w:hAnsi="Segoe UI Symbol" w:cs="Segoe UI Symbol"/>
          <w:sz w:val="22"/>
          <w:rPrChange w:id="33" w:author="Sham Parab" w:date="2021-05-28T09:02:00Z">
            <w:rPr>
              <w:rFonts w:ascii="Segoe UI Symbol" w:eastAsia="Segoe UI Symbol" w:hAnsi="Segoe UI Symbol" w:cs="Segoe UI Symbol"/>
            </w:rPr>
          </w:rPrChange>
        </w:rPr>
        <w:t></w:t>
      </w:r>
      <w:r w:rsidRPr="009A1243">
        <w:rPr>
          <w:rFonts w:ascii="Arial" w:eastAsia="Arial" w:hAnsi="Arial" w:cs="Arial"/>
          <w:sz w:val="22"/>
          <w:rPrChange w:id="34" w:author="Sham Parab" w:date="2021-05-28T09:02:00Z">
            <w:rPr>
              <w:rFonts w:ascii="Arial" w:eastAsia="Arial" w:hAnsi="Arial" w:cs="Arial"/>
            </w:rPr>
          </w:rPrChange>
        </w:rPr>
        <w:t xml:space="preserve"> </w:t>
      </w:r>
      <w:r w:rsidRPr="009A1243">
        <w:rPr>
          <w:sz w:val="22"/>
          <w:rPrChange w:id="35" w:author="Sham Parab" w:date="2021-05-28T09:02:00Z">
            <w:rPr/>
          </w:rPrChange>
        </w:rPr>
        <w:t>Helmet, Safety shoes, hand gloves,</w:t>
      </w:r>
      <w:r w:rsidR="007B4167" w:rsidRPr="009A1243">
        <w:rPr>
          <w:sz w:val="22"/>
          <w:rPrChange w:id="36" w:author="Sham Parab" w:date="2021-05-28T09:02:00Z">
            <w:rPr/>
          </w:rPrChange>
        </w:rPr>
        <w:t xml:space="preserve"> safety</w:t>
      </w:r>
      <w:r w:rsidRPr="009A1243">
        <w:rPr>
          <w:sz w:val="22"/>
          <w:rPrChange w:id="37" w:author="Sham Parab" w:date="2021-05-28T09:02:00Z">
            <w:rPr/>
          </w:rPrChange>
        </w:rPr>
        <w:t xml:space="preserve"> goggle, life buoy and jacket</w:t>
      </w:r>
      <w:r w:rsidR="007B4167" w:rsidRPr="009A1243">
        <w:rPr>
          <w:sz w:val="22"/>
          <w:rPrChange w:id="38" w:author="Sham Parab" w:date="2021-05-28T09:02:00Z">
            <w:rPr/>
          </w:rPrChange>
        </w:rPr>
        <w:t>, safety belt/harness</w:t>
      </w:r>
    </w:p>
    <w:p w14:paraId="5B6DCB00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39" w:author="Sham Parab" w:date="2021-05-28T09:02:00Z">
            <w:rPr/>
          </w:rPrChange>
        </w:rPr>
      </w:pPr>
      <w:r w:rsidRPr="009A1243">
        <w:rPr>
          <w:sz w:val="22"/>
          <w:rPrChange w:id="40" w:author="Sham Parab" w:date="2021-05-28T09:02:00Z">
            <w:rPr/>
          </w:rPrChange>
        </w:rPr>
        <w:t xml:space="preserve"> </w:t>
      </w:r>
    </w:p>
    <w:tbl>
      <w:tblPr>
        <w:tblStyle w:val="TableGrid"/>
        <w:tblW w:w="8188" w:type="dxa"/>
        <w:tblInd w:w="127" w:type="dxa"/>
        <w:tblLook w:val="04A0" w:firstRow="1" w:lastRow="0" w:firstColumn="1" w:lastColumn="0" w:noHBand="0" w:noVBand="1"/>
      </w:tblPr>
      <w:tblGrid>
        <w:gridCol w:w="2465"/>
        <w:gridCol w:w="5723"/>
      </w:tblGrid>
      <w:tr w:rsidR="00366B4A" w:rsidRPr="009A1243" w14:paraId="34489FE5" w14:textId="77777777">
        <w:trPr>
          <w:trHeight w:val="271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1E11AB33" w14:textId="77777777" w:rsidR="00366B4A" w:rsidRPr="009A1243" w:rsidRDefault="00EB74E4">
            <w:pPr>
              <w:tabs>
                <w:tab w:val="center" w:pos="1454"/>
                <w:tab w:val="center" w:pos="2208"/>
              </w:tabs>
              <w:spacing w:after="0" w:line="259" w:lineRule="auto"/>
              <w:ind w:left="0" w:firstLine="0"/>
              <w:jc w:val="left"/>
              <w:rPr>
                <w:sz w:val="22"/>
                <w:rPrChange w:id="41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42" w:author="Sham Parab" w:date="2021-05-28T09:02:00Z">
                  <w:rPr/>
                </w:rPrChange>
              </w:rPr>
              <w:t xml:space="preserve">Work No 1 </w:t>
            </w:r>
            <w:r w:rsidRPr="009A1243">
              <w:rPr>
                <w:sz w:val="22"/>
                <w:rPrChange w:id="43" w:author="Sham Parab" w:date="2021-05-28T09:02:00Z">
                  <w:rPr/>
                </w:rPrChange>
              </w:rPr>
              <w:tab/>
              <w:t xml:space="preserve"> </w:t>
            </w:r>
            <w:r w:rsidRPr="009A1243">
              <w:rPr>
                <w:sz w:val="22"/>
                <w:rPrChange w:id="44" w:author="Sham Parab" w:date="2021-05-28T09:02:00Z">
                  <w:rPr/>
                </w:rPrChange>
              </w:rPr>
              <w:tab/>
              <w:t xml:space="preserve">:  </w:t>
            </w:r>
          </w:p>
        </w:tc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</w:tcPr>
          <w:p w14:paraId="26E18218" w14:textId="77777777" w:rsidR="00366B4A" w:rsidRPr="009A1243" w:rsidRDefault="00EB74E4">
            <w:pPr>
              <w:spacing w:after="0" w:line="259" w:lineRule="auto"/>
              <w:ind w:left="430" w:firstLine="0"/>
              <w:jc w:val="left"/>
              <w:rPr>
                <w:sz w:val="22"/>
                <w:rPrChange w:id="45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46" w:author="Sham Parab" w:date="2021-05-28T09:02:00Z">
                  <w:rPr/>
                </w:rPrChange>
              </w:rPr>
              <w:t xml:space="preserve">Changing of pump </w:t>
            </w:r>
          </w:p>
        </w:tc>
      </w:tr>
      <w:tr w:rsidR="00366B4A" w:rsidRPr="009A1243" w14:paraId="2CB8382F" w14:textId="77777777">
        <w:trPr>
          <w:trHeight w:val="1104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612AF17A" w14:textId="77777777" w:rsidR="00366B4A" w:rsidRPr="009A1243" w:rsidRDefault="00EB74E4">
            <w:pPr>
              <w:tabs>
                <w:tab w:val="center" w:pos="1454"/>
                <w:tab w:val="center" w:pos="2208"/>
              </w:tabs>
              <w:spacing w:after="0" w:line="259" w:lineRule="auto"/>
              <w:ind w:left="0" w:firstLine="0"/>
              <w:jc w:val="left"/>
              <w:rPr>
                <w:sz w:val="22"/>
                <w:rPrChange w:id="47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48" w:author="Sham Parab" w:date="2021-05-28T09:02:00Z">
                  <w:rPr/>
                </w:rPrChange>
              </w:rPr>
              <w:t xml:space="preserve">Work No 2 </w:t>
            </w:r>
            <w:r w:rsidRPr="009A1243">
              <w:rPr>
                <w:sz w:val="22"/>
                <w:rPrChange w:id="49" w:author="Sham Parab" w:date="2021-05-28T09:02:00Z">
                  <w:rPr/>
                </w:rPrChange>
              </w:rPr>
              <w:tab/>
              <w:t xml:space="preserve"> </w:t>
            </w:r>
            <w:r w:rsidRPr="009A1243">
              <w:rPr>
                <w:sz w:val="22"/>
                <w:rPrChange w:id="50" w:author="Sham Parab" w:date="2021-05-28T09:02:00Z">
                  <w:rPr/>
                </w:rPrChange>
              </w:rPr>
              <w:tab/>
              <w:t xml:space="preserve">: </w:t>
            </w:r>
          </w:p>
          <w:p w14:paraId="477EB4A1" w14:textId="77777777" w:rsidR="00366B4A" w:rsidRPr="009A1243" w:rsidRDefault="001E1DE7">
            <w:pPr>
              <w:spacing w:after="0" w:line="259" w:lineRule="auto"/>
              <w:ind w:left="14" w:firstLine="0"/>
              <w:jc w:val="left"/>
              <w:rPr>
                <w:sz w:val="22"/>
                <w:rPrChange w:id="51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52" w:author="Sham Parab" w:date="2021-05-28T09:02:00Z">
                  <w:rPr/>
                </w:rPrChange>
              </w:rPr>
              <w:t xml:space="preserve">           </w:t>
            </w:r>
          </w:p>
          <w:p w14:paraId="62E46020" w14:textId="77777777" w:rsidR="00366B4A" w:rsidRPr="009A1243" w:rsidRDefault="00EB74E4">
            <w:pPr>
              <w:spacing w:after="0" w:line="259" w:lineRule="auto"/>
              <w:ind w:left="14" w:firstLine="0"/>
              <w:jc w:val="left"/>
              <w:rPr>
                <w:sz w:val="22"/>
                <w:rPrChange w:id="53" w:author="Sham Parab" w:date="2021-05-28T09:02:00Z">
                  <w:rPr/>
                </w:rPrChange>
              </w:rPr>
            </w:pPr>
            <w:r w:rsidRPr="009A1243">
              <w:rPr>
                <w:b/>
                <w:sz w:val="22"/>
                <w:rPrChange w:id="54" w:author="Sham Parab" w:date="2021-05-28T09:02:00Z">
                  <w:rPr>
                    <w:b/>
                  </w:rPr>
                </w:rPrChange>
              </w:rPr>
              <w:t xml:space="preserve">Aspect - Impact </w:t>
            </w:r>
          </w:p>
          <w:p w14:paraId="6E488B15" w14:textId="77777777" w:rsidR="00366B4A" w:rsidRPr="009A1243" w:rsidRDefault="00EB74E4">
            <w:pPr>
              <w:spacing w:after="0" w:line="259" w:lineRule="auto"/>
              <w:ind w:left="14" w:firstLine="0"/>
              <w:jc w:val="left"/>
              <w:rPr>
                <w:sz w:val="22"/>
                <w:rPrChange w:id="55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56" w:author="Sham Parab" w:date="2021-05-28T09:02:00Z">
                  <w:rPr/>
                </w:rPrChange>
              </w:rPr>
              <w:t xml:space="preserve"> </w:t>
            </w:r>
          </w:p>
        </w:tc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</w:tcPr>
          <w:p w14:paraId="700C8E33" w14:textId="77777777" w:rsidR="00366B4A" w:rsidRPr="009A1243" w:rsidRDefault="00EB74E4" w:rsidP="001E1DE7">
            <w:pPr>
              <w:spacing w:after="0" w:line="259" w:lineRule="auto"/>
              <w:ind w:left="430" w:firstLine="0"/>
              <w:jc w:val="left"/>
              <w:rPr>
                <w:sz w:val="22"/>
                <w:rPrChange w:id="57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58" w:author="Sham Parab" w:date="2021-05-28T09:02:00Z">
                  <w:rPr/>
                </w:rPrChange>
              </w:rPr>
              <w:t>Changing of foot valve &amp; hoses</w:t>
            </w:r>
          </w:p>
        </w:tc>
      </w:tr>
      <w:tr w:rsidR="00366B4A" w:rsidRPr="009A1243" w14:paraId="4DED3C40" w14:textId="77777777">
        <w:trPr>
          <w:trHeight w:val="243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32502E14" w14:textId="77777777" w:rsidR="00366B4A" w:rsidRPr="009A1243" w:rsidRDefault="00EB74E4">
            <w:pPr>
              <w:spacing w:after="0" w:line="259" w:lineRule="auto"/>
              <w:ind w:left="0" w:firstLine="0"/>
              <w:jc w:val="left"/>
              <w:rPr>
                <w:sz w:val="22"/>
                <w:rPrChange w:id="59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60" w:author="Sham Parab" w:date="2021-05-28T09:02:00Z">
                  <w:rPr>
                    <w:sz w:val="20"/>
                  </w:rPr>
                </w:rPrChange>
              </w:rPr>
              <w:t xml:space="preserve">Scrap generation </w:t>
            </w:r>
          </w:p>
        </w:tc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</w:tcPr>
          <w:p w14:paraId="49048849" w14:textId="77777777" w:rsidR="00366B4A" w:rsidRPr="009A1243" w:rsidRDefault="00EB74E4">
            <w:pPr>
              <w:spacing w:after="0" w:line="259" w:lineRule="auto"/>
              <w:ind w:left="0" w:firstLine="0"/>
              <w:jc w:val="left"/>
              <w:rPr>
                <w:sz w:val="22"/>
                <w:rPrChange w:id="61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62" w:author="Sham Parab" w:date="2021-05-28T09:02:00Z">
                  <w:rPr>
                    <w:sz w:val="20"/>
                  </w:rPr>
                </w:rPrChange>
              </w:rPr>
              <w:t xml:space="preserve">Resource Depletion </w:t>
            </w:r>
          </w:p>
        </w:tc>
      </w:tr>
      <w:tr w:rsidR="00366B4A" w:rsidRPr="009A1243" w14:paraId="3054722A" w14:textId="77777777">
        <w:trPr>
          <w:trHeight w:val="254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212D3406" w14:textId="77777777" w:rsidR="00366B4A" w:rsidRPr="009A1243" w:rsidRDefault="00EB74E4">
            <w:pPr>
              <w:spacing w:after="0" w:line="259" w:lineRule="auto"/>
              <w:ind w:left="0" w:firstLine="0"/>
              <w:jc w:val="left"/>
              <w:rPr>
                <w:sz w:val="22"/>
                <w:rPrChange w:id="63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64" w:author="Sham Parab" w:date="2021-05-28T09:02:00Z">
                  <w:rPr>
                    <w:sz w:val="20"/>
                  </w:rPr>
                </w:rPrChange>
              </w:rPr>
              <w:t xml:space="preserve">Oil Spillage </w:t>
            </w:r>
          </w:p>
        </w:tc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</w:tcPr>
          <w:p w14:paraId="5E319CAD" w14:textId="77777777" w:rsidR="00366B4A" w:rsidRPr="009A1243" w:rsidRDefault="00EB74E4">
            <w:pPr>
              <w:spacing w:after="0" w:line="259" w:lineRule="auto"/>
              <w:ind w:left="0" w:firstLine="0"/>
              <w:jc w:val="left"/>
              <w:rPr>
                <w:sz w:val="22"/>
                <w:rPrChange w:id="65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66" w:author="Sham Parab" w:date="2021-05-28T09:02:00Z">
                  <w:rPr>
                    <w:sz w:val="20"/>
                  </w:rPr>
                </w:rPrChange>
              </w:rPr>
              <w:t xml:space="preserve">Land contamination  </w:t>
            </w:r>
          </w:p>
        </w:tc>
      </w:tr>
      <w:tr w:rsidR="00366B4A" w:rsidRPr="009A1243" w14:paraId="7166C79E" w14:textId="77777777">
        <w:trPr>
          <w:trHeight w:val="256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32AC7C84" w14:textId="77777777" w:rsidR="00366B4A" w:rsidRPr="009A1243" w:rsidRDefault="00EB74E4">
            <w:pPr>
              <w:spacing w:after="0" w:line="259" w:lineRule="auto"/>
              <w:ind w:left="0" w:firstLine="0"/>
              <w:jc w:val="left"/>
              <w:rPr>
                <w:sz w:val="22"/>
                <w:rPrChange w:id="67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68" w:author="Sham Parab" w:date="2021-05-28T09:02:00Z">
                  <w:rPr>
                    <w:sz w:val="20"/>
                  </w:rPr>
                </w:rPrChange>
              </w:rPr>
              <w:t xml:space="preserve">Oil traced waste generation </w:t>
            </w:r>
          </w:p>
        </w:tc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</w:tcPr>
          <w:p w14:paraId="1E31A3D4" w14:textId="77777777" w:rsidR="00366B4A" w:rsidRPr="009A1243" w:rsidRDefault="00EB74E4">
            <w:pPr>
              <w:spacing w:after="0" w:line="259" w:lineRule="auto"/>
              <w:ind w:left="0" w:firstLine="0"/>
              <w:jc w:val="left"/>
              <w:rPr>
                <w:sz w:val="22"/>
                <w:rPrChange w:id="69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70" w:author="Sham Parab" w:date="2021-05-28T09:02:00Z">
                  <w:rPr>
                    <w:sz w:val="20"/>
                  </w:rPr>
                </w:rPrChange>
              </w:rPr>
              <w:t xml:space="preserve">Land contamination &amp; Resource Depletion  </w:t>
            </w:r>
          </w:p>
        </w:tc>
      </w:tr>
      <w:tr w:rsidR="00366B4A" w:rsidRPr="009A1243" w14:paraId="50A4CDC5" w14:textId="77777777">
        <w:trPr>
          <w:trHeight w:val="1364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0F04DCCE" w14:textId="77777777" w:rsidR="00366B4A" w:rsidRPr="009A1243" w:rsidRDefault="00EB74E4">
            <w:pPr>
              <w:spacing w:after="41" w:line="259" w:lineRule="auto"/>
              <w:ind w:left="0" w:firstLine="0"/>
              <w:jc w:val="left"/>
              <w:rPr>
                <w:sz w:val="22"/>
                <w:rPrChange w:id="71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72" w:author="Sham Parab" w:date="2021-05-28T09:02:00Z">
                  <w:rPr>
                    <w:sz w:val="20"/>
                  </w:rPr>
                </w:rPrChange>
              </w:rPr>
              <w:t xml:space="preserve">Fumes  </w:t>
            </w:r>
          </w:p>
          <w:p w14:paraId="48978D99" w14:textId="77777777" w:rsidR="007B4167" w:rsidRPr="009A1243" w:rsidRDefault="00EB74E4" w:rsidP="007B4167">
            <w:pPr>
              <w:spacing w:after="46" w:line="259" w:lineRule="auto"/>
              <w:ind w:left="14" w:firstLine="0"/>
              <w:jc w:val="left"/>
              <w:rPr>
                <w:sz w:val="22"/>
                <w:rPrChange w:id="73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74" w:author="Sham Parab" w:date="2021-05-28T09:02:00Z">
                  <w:rPr/>
                </w:rPrChange>
              </w:rPr>
              <w:t xml:space="preserve"> </w:t>
            </w:r>
            <w:r w:rsidR="007B4167" w:rsidRPr="009A1243">
              <w:rPr>
                <w:sz w:val="22"/>
                <w:rPrChange w:id="75" w:author="Sham Parab" w:date="2021-05-28T09:02:00Z">
                  <w:rPr/>
                </w:rPrChange>
              </w:rPr>
              <w:t xml:space="preserve">Draining of water           </w:t>
            </w:r>
          </w:p>
          <w:p w14:paraId="791FFA59" w14:textId="77777777" w:rsidR="007B4167" w:rsidRPr="009A1243" w:rsidRDefault="007B4167">
            <w:pPr>
              <w:spacing w:after="46" w:line="259" w:lineRule="auto"/>
              <w:ind w:left="14" w:firstLine="0"/>
              <w:jc w:val="left"/>
              <w:rPr>
                <w:sz w:val="22"/>
                <w:rPrChange w:id="76" w:author="Sham Parab" w:date="2021-05-28T09:02:00Z">
                  <w:rPr/>
                </w:rPrChange>
              </w:rPr>
            </w:pPr>
          </w:p>
          <w:p w14:paraId="5AD42B61" w14:textId="77777777" w:rsidR="00366B4A" w:rsidRPr="009A1243" w:rsidRDefault="00EB74E4">
            <w:pPr>
              <w:spacing w:after="36" w:line="259" w:lineRule="auto"/>
              <w:ind w:left="14" w:firstLine="0"/>
              <w:jc w:val="left"/>
              <w:rPr>
                <w:sz w:val="22"/>
                <w:rPrChange w:id="77" w:author="Sham Parab" w:date="2021-05-28T09:02:00Z">
                  <w:rPr/>
                </w:rPrChange>
              </w:rPr>
            </w:pPr>
            <w:r w:rsidRPr="009A1243">
              <w:rPr>
                <w:b/>
                <w:sz w:val="22"/>
                <w:rPrChange w:id="78" w:author="Sham Parab" w:date="2021-05-28T09:02:00Z">
                  <w:rPr>
                    <w:b/>
                  </w:rPr>
                </w:rPrChange>
              </w:rPr>
              <w:t xml:space="preserve">Hazards identified  </w:t>
            </w:r>
          </w:p>
          <w:p w14:paraId="18911C9B" w14:textId="77777777" w:rsidR="00366B4A" w:rsidRPr="009A1243" w:rsidRDefault="00EB74E4">
            <w:pPr>
              <w:spacing w:after="0" w:line="259" w:lineRule="auto"/>
              <w:ind w:left="14" w:firstLine="0"/>
              <w:jc w:val="left"/>
              <w:rPr>
                <w:sz w:val="22"/>
                <w:rPrChange w:id="79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80" w:author="Sham Parab" w:date="2021-05-28T09:02:00Z">
                  <w:rPr/>
                </w:rPrChange>
              </w:rPr>
              <w:t xml:space="preserve"> </w:t>
            </w:r>
          </w:p>
        </w:tc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</w:tcPr>
          <w:p w14:paraId="12031D29" w14:textId="77777777" w:rsidR="007B4167" w:rsidRPr="009A1243" w:rsidRDefault="00EB74E4">
            <w:pPr>
              <w:spacing w:after="0" w:line="259" w:lineRule="auto"/>
              <w:ind w:left="0" w:firstLine="0"/>
              <w:jc w:val="left"/>
              <w:rPr>
                <w:sz w:val="22"/>
                <w:rPrChange w:id="81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82" w:author="Sham Parab" w:date="2021-05-28T09:02:00Z">
                  <w:rPr>
                    <w:sz w:val="20"/>
                  </w:rPr>
                </w:rPrChange>
              </w:rPr>
              <w:t xml:space="preserve">Health </w:t>
            </w:r>
          </w:p>
          <w:p w14:paraId="1C825FE0" w14:textId="77777777" w:rsidR="00366B4A" w:rsidRPr="009A1243" w:rsidRDefault="007B4167" w:rsidP="001E1DE7">
            <w:pPr>
              <w:rPr>
                <w:sz w:val="22"/>
                <w:rPrChange w:id="83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84" w:author="Sham Parab" w:date="2021-05-28T09:02:00Z">
                  <w:rPr/>
                </w:rPrChange>
              </w:rPr>
              <w:t>Resource depletion</w:t>
            </w:r>
          </w:p>
        </w:tc>
      </w:tr>
      <w:tr w:rsidR="00366B4A" w:rsidRPr="009A1243" w14:paraId="2726A3D4" w14:textId="77777777">
        <w:trPr>
          <w:trHeight w:val="410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6DDA6" w14:textId="77777777" w:rsidR="00366B4A" w:rsidRPr="009A1243" w:rsidRDefault="00EB74E4">
            <w:pPr>
              <w:tabs>
                <w:tab w:val="center" w:pos="2208"/>
              </w:tabs>
              <w:spacing w:after="0" w:line="259" w:lineRule="auto"/>
              <w:ind w:left="0" w:firstLine="0"/>
              <w:jc w:val="left"/>
              <w:rPr>
                <w:sz w:val="22"/>
                <w:rPrChange w:id="85" w:author="Sham Parab" w:date="2021-05-28T09:02:00Z">
                  <w:rPr/>
                </w:rPrChange>
              </w:rPr>
            </w:pPr>
            <w:r w:rsidRPr="009A1243">
              <w:rPr>
                <w:b/>
                <w:sz w:val="22"/>
                <w:rPrChange w:id="86" w:author="Sham Parab" w:date="2021-05-28T09:02:00Z">
                  <w:rPr>
                    <w:b/>
                  </w:rPr>
                </w:rPrChange>
              </w:rPr>
              <w:t xml:space="preserve">Physical Hazard </w:t>
            </w:r>
            <w:r w:rsidRPr="009A1243">
              <w:rPr>
                <w:b/>
                <w:sz w:val="22"/>
                <w:rPrChange w:id="87" w:author="Sham Parab" w:date="2021-05-28T09:02:00Z">
                  <w:rPr>
                    <w:b/>
                  </w:rPr>
                </w:rPrChange>
              </w:rPr>
              <w:tab/>
            </w:r>
            <w:r w:rsidRPr="009A1243">
              <w:rPr>
                <w:rFonts w:ascii="Arial" w:eastAsia="Arial" w:hAnsi="Arial" w:cs="Arial"/>
                <w:b/>
                <w:sz w:val="22"/>
                <w:rPrChange w:id="88" w:author="Sham Parab" w:date="2021-05-28T09:02:00Z">
                  <w:rPr>
                    <w:rFonts w:ascii="Arial" w:eastAsia="Arial" w:hAnsi="Arial" w:cs="Arial"/>
                    <w:b/>
                    <w:sz w:val="20"/>
                  </w:rPr>
                </w:rPrChange>
              </w:rPr>
              <w:t xml:space="preserve">- </w:t>
            </w:r>
          </w:p>
        </w:tc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21667" w14:textId="77777777" w:rsidR="001E1DE7" w:rsidRPr="009A1243" w:rsidRDefault="001E1DE7">
            <w:pPr>
              <w:spacing w:after="0" w:line="259" w:lineRule="auto"/>
              <w:ind w:left="0" w:right="63" w:firstLine="0"/>
              <w:jc w:val="right"/>
              <w:rPr>
                <w:sz w:val="22"/>
                <w:rPrChange w:id="89" w:author="Sham Parab" w:date="2021-05-28T09:02:00Z">
                  <w:rPr/>
                </w:rPrChange>
              </w:rPr>
            </w:pPr>
          </w:p>
          <w:p w14:paraId="1AC232E1" w14:textId="77777777" w:rsidR="00366B4A" w:rsidRPr="009A1243" w:rsidRDefault="00EB74E4" w:rsidP="00A66C89">
            <w:pPr>
              <w:spacing w:after="0" w:line="259" w:lineRule="auto"/>
              <w:ind w:left="0" w:right="63" w:firstLine="0"/>
              <w:jc w:val="center"/>
              <w:rPr>
                <w:sz w:val="22"/>
                <w:rPrChange w:id="90" w:author="Sham Parab" w:date="2021-05-28T09:02:00Z">
                  <w:rPr/>
                </w:rPrChange>
              </w:rPr>
            </w:pPr>
            <w:r w:rsidRPr="009A1243">
              <w:rPr>
                <w:sz w:val="22"/>
                <w:rPrChange w:id="91" w:author="Sham Parab" w:date="2021-05-28T09:02:00Z">
                  <w:rPr/>
                </w:rPrChange>
              </w:rPr>
              <w:t>Pressure, temperature, dust inhalation, , congestion</w:t>
            </w:r>
            <w:r w:rsidR="00EB40CC" w:rsidRPr="009A1243">
              <w:rPr>
                <w:sz w:val="22"/>
                <w:rPrChange w:id="92" w:author="Sham Parab" w:date="2021-05-28T09:02:00Z">
                  <w:rPr/>
                </w:rPrChange>
              </w:rPr>
              <w:t>, drowning in water</w:t>
            </w:r>
            <w:r w:rsidRPr="009A1243">
              <w:rPr>
                <w:sz w:val="22"/>
                <w:rPrChange w:id="93" w:author="Sham Parab" w:date="2021-05-28T09:02:00Z">
                  <w:rPr/>
                </w:rPrChange>
              </w:rPr>
              <w:t xml:space="preserve"> </w:t>
            </w:r>
          </w:p>
        </w:tc>
      </w:tr>
    </w:tbl>
    <w:p w14:paraId="1067B770" w14:textId="77777777" w:rsidR="00366B4A" w:rsidRPr="009A1243" w:rsidRDefault="00EB74E4">
      <w:pPr>
        <w:spacing w:after="46" w:line="259" w:lineRule="auto"/>
        <w:ind w:left="142" w:firstLine="0"/>
        <w:jc w:val="left"/>
        <w:rPr>
          <w:sz w:val="22"/>
          <w:rPrChange w:id="94" w:author="Sham Parab" w:date="2021-05-28T09:02:00Z">
            <w:rPr/>
          </w:rPrChange>
        </w:rPr>
      </w:pPr>
      <w:r w:rsidRPr="009A1243">
        <w:rPr>
          <w:sz w:val="22"/>
          <w:rPrChange w:id="95" w:author="Sham Parab" w:date="2021-05-28T09:02:00Z">
            <w:rPr/>
          </w:rPrChange>
        </w:rPr>
        <w:t xml:space="preserve"> </w:t>
      </w:r>
    </w:p>
    <w:p w14:paraId="75F4F8BC" w14:textId="77777777" w:rsidR="00366B4A" w:rsidRPr="009A1243" w:rsidRDefault="00EB74E4">
      <w:pPr>
        <w:spacing w:after="266"/>
        <w:ind w:left="137"/>
        <w:jc w:val="left"/>
        <w:rPr>
          <w:sz w:val="22"/>
          <w:rPrChange w:id="96" w:author="Sham Parab" w:date="2021-05-28T09:02:00Z">
            <w:rPr/>
          </w:rPrChange>
        </w:rPr>
      </w:pPr>
      <w:r w:rsidRPr="009A1243">
        <w:rPr>
          <w:b/>
          <w:sz w:val="22"/>
          <w:rPrChange w:id="97" w:author="Sham Parab" w:date="2021-05-28T09:02:00Z">
            <w:rPr>
              <w:b/>
            </w:rPr>
          </w:rPrChange>
        </w:rPr>
        <w:t xml:space="preserve">Mechanical hazard –  </w:t>
      </w:r>
    </w:p>
    <w:p w14:paraId="51F73537" w14:textId="77777777" w:rsidR="00366B4A" w:rsidRPr="009A1243" w:rsidRDefault="00EB74E4">
      <w:pPr>
        <w:numPr>
          <w:ilvl w:val="0"/>
          <w:numId w:val="2"/>
        </w:numPr>
        <w:ind w:hanging="360"/>
        <w:rPr>
          <w:sz w:val="22"/>
          <w:rPrChange w:id="98" w:author="Sham Parab" w:date="2021-05-28T09:02:00Z">
            <w:rPr/>
          </w:rPrChange>
        </w:rPr>
      </w:pPr>
      <w:r w:rsidRPr="009A1243">
        <w:rPr>
          <w:sz w:val="22"/>
          <w:rPrChange w:id="99" w:author="Sham Parab" w:date="2021-05-28T09:02:00Z">
            <w:rPr/>
          </w:rPrChange>
        </w:rPr>
        <w:t xml:space="preserve">Trapping in between coupling, impeller, guard, dismantled pump and motor, etc. </w:t>
      </w:r>
    </w:p>
    <w:p w14:paraId="13C14EA2" w14:textId="77777777" w:rsidR="00366B4A" w:rsidRPr="009A1243" w:rsidRDefault="00EB74E4">
      <w:pPr>
        <w:numPr>
          <w:ilvl w:val="0"/>
          <w:numId w:val="2"/>
        </w:numPr>
        <w:ind w:hanging="360"/>
        <w:rPr>
          <w:sz w:val="22"/>
          <w:rPrChange w:id="100" w:author="Sham Parab" w:date="2021-05-28T09:02:00Z">
            <w:rPr/>
          </w:rPrChange>
        </w:rPr>
      </w:pPr>
      <w:r w:rsidRPr="009A1243">
        <w:rPr>
          <w:sz w:val="22"/>
          <w:rPrChange w:id="101" w:author="Sham Parab" w:date="2021-05-28T09:02:00Z">
            <w:rPr/>
          </w:rPrChange>
        </w:rPr>
        <w:t xml:space="preserve">Entanglement in between moving parts, guard, coupling.  </w:t>
      </w:r>
    </w:p>
    <w:p w14:paraId="79F2538C" w14:textId="77777777" w:rsidR="00366B4A" w:rsidRPr="009A1243" w:rsidRDefault="00EB74E4">
      <w:pPr>
        <w:numPr>
          <w:ilvl w:val="0"/>
          <w:numId w:val="2"/>
        </w:numPr>
        <w:ind w:hanging="360"/>
        <w:rPr>
          <w:sz w:val="22"/>
          <w:rPrChange w:id="102" w:author="Sham Parab" w:date="2021-05-28T09:02:00Z">
            <w:rPr/>
          </w:rPrChange>
        </w:rPr>
      </w:pPr>
      <w:r w:rsidRPr="009A1243">
        <w:rPr>
          <w:sz w:val="22"/>
          <w:rPrChange w:id="103" w:author="Sham Parab" w:date="2021-05-28T09:02:00Z">
            <w:rPr/>
          </w:rPrChange>
        </w:rPr>
        <w:t xml:space="preserve">Fall of spare parts, rod, slinged items, tools, hammer, etc.  </w:t>
      </w:r>
    </w:p>
    <w:p w14:paraId="607C12A0" w14:textId="77777777" w:rsidR="00366B4A" w:rsidRPr="009A1243" w:rsidRDefault="00EB74E4">
      <w:pPr>
        <w:numPr>
          <w:ilvl w:val="0"/>
          <w:numId w:val="2"/>
        </w:numPr>
        <w:ind w:hanging="360"/>
        <w:rPr>
          <w:sz w:val="22"/>
          <w:rPrChange w:id="104" w:author="Sham Parab" w:date="2021-05-28T09:02:00Z">
            <w:rPr/>
          </w:rPrChange>
        </w:rPr>
      </w:pPr>
      <w:r w:rsidRPr="009A1243">
        <w:rPr>
          <w:sz w:val="22"/>
          <w:rPrChange w:id="105" w:author="Sham Parab" w:date="2021-05-28T09:02:00Z">
            <w:rPr/>
          </w:rPrChange>
        </w:rPr>
        <w:lastRenderedPageBreak/>
        <w:t xml:space="preserve">Fall of person from platform &amp; height. </w:t>
      </w:r>
    </w:p>
    <w:p w14:paraId="12E36C34" w14:textId="77777777" w:rsidR="00366B4A" w:rsidRPr="009A1243" w:rsidRDefault="00EB74E4">
      <w:pPr>
        <w:numPr>
          <w:ilvl w:val="0"/>
          <w:numId w:val="2"/>
        </w:numPr>
        <w:ind w:hanging="360"/>
        <w:rPr>
          <w:sz w:val="22"/>
          <w:rPrChange w:id="106" w:author="Sham Parab" w:date="2021-05-28T09:02:00Z">
            <w:rPr/>
          </w:rPrChange>
        </w:rPr>
      </w:pPr>
      <w:r w:rsidRPr="009A1243">
        <w:rPr>
          <w:sz w:val="22"/>
          <w:rPrChange w:id="107" w:author="Sham Parab" w:date="2021-05-28T09:02:00Z">
            <w:rPr/>
          </w:rPrChange>
        </w:rPr>
        <w:t xml:space="preserve">Impact of moving/slinged items. </w:t>
      </w:r>
    </w:p>
    <w:p w14:paraId="39BAC5D5" w14:textId="77777777" w:rsidR="00366B4A" w:rsidRPr="009A1243" w:rsidRDefault="00EB74E4">
      <w:pPr>
        <w:numPr>
          <w:ilvl w:val="0"/>
          <w:numId w:val="2"/>
        </w:numPr>
        <w:spacing w:after="276"/>
        <w:ind w:hanging="360"/>
        <w:rPr>
          <w:sz w:val="22"/>
          <w:rPrChange w:id="108" w:author="Sham Parab" w:date="2021-05-28T09:02:00Z">
            <w:rPr/>
          </w:rPrChange>
        </w:rPr>
      </w:pPr>
      <w:r w:rsidRPr="009A1243">
        <w:rPr>
          <w:sz w:val="22"/>
          <w:rPrChange w:id="109" w:author="Sham Parab" w:date="2021-05-28T09:02:00Z">
            <w:rPr/>
          </w:rPrChange>
        </w:rPr>
        <w:t xml:space="preserve">Injury from slip of pump component while assembly / dismantling. </w:t>
      </w:r>
    </w:p>
    <w:p w14:paraId="4D444608" w14:textId="77777777" w:rsidR="007B4167" w:rsidRPr="009A1243" w:rsidRDefault="007B4167" w:rsidP="007B4167">
      <w:pPr>
        <w:numPr>
          <w:ilvl w:val="0"/>
          <w:numId w:val="2"/>
        </w:numPr>
        <w:spacing w:after="269"/>
        <w:ind w:hanging="360"/>
        <w:jc w:val="left"/>
        <w:rPr>
          <w:sz w:val="22"/>
          <w:rPrChange w:id="110" w:author="Sham Parab" w:date="2021-05-28T09:02:00Z">
            <w:rPr/>
          </w:rPrChange>
        </w:rPr>
      </w:pPr>
      <w:r w:rsidRPr="009A1243">
        <w:rPr>
          <w:sz w:val="22"/>
          <w:rPrChange w:id="111" w:author="Sham Parab" w:date="2021-05-28T09:02:00Z">
            <w:rPr/>
          </w:rPrChange>
        </w:rPr>
        <w:t>Impingement of fingers, hand while fitting assembly of pump, bearing fixing, impeller fixing</w:t>
      </w:r>
    </w:p>
    <w:p w14:paraId="4F3F8FF3" w14:textId="77777777" w:rsidR="007B4167" w:rsidRPr="009A1243" w:rsidRDefault="007B4167">
      <w:pPr>
        <w:numPr>
          <w:ilvl w:val="0"/>
          <w:numId w:val="2"/>
        </w:numPr>
        <w:spacing w:after="276"/>
        <w:ind w:hanging="360"/>
        <w:rPr>
          <w:sz w:val="22"/>
          <w:rPrChange w:id="112" w:author="Sham Parab" w:date="2021-05-28T09:02:00Z">
            <w:rPr/>
          </w:rPrChange>
        </w:rPr>
      </w:pPr>
    </w:p>
    <w:p w14:paraId="54823E75" w14:textId="77777777" w:rsidR="00366B4A" w:rsidRPr="009A1243" w:rsidRDefault="00EB74E4">
      <w:pPr>
        <w:spacing w:after="332"/>
        <w:ind w:left="137"/>
        <w:jc w:val="left"/>
        <w:rPr>
          <w:sz w:val="22"/>
          <w:rPrChange w:id="113" w:author="Sham Parab" w:date="2021-05-28T09:02:00Z">
            <w:rPr/>
          </w:rPrChange>
        </w:rPr>
      </w:pPr>
      <w:r w:rsidRPr="009A1243">
        <w:rPr>
          <w:sz w:val="22"/>
          <w:rPrChange w:id="114" w:author="Sham Parab" w:date="2021-05-28T09:02:00Z">
            <w:rPr/>
          </w:rPrChange>
        </w:rPr>
        <w:t xml:space="preserve"> </w:t>
      </w:r>
      <w:r w:rsidRPr="009A1243">
        <w:rPr>
          <w:b/>
          <w:sz w:val="22"/>
          <w:rPrChange w:id="115" w:author="Sham Parab" w:date="2021-05-28T09:02:00Z">
            <w:rPr>
              <w:b/>
            </w:rPr>
          </w:rPrChange>
        </w:rPr>
        <w:t>Electrical Hazard</w:t>
      </w:r>
      <w:r w:rsidRPr="009A1243">
        <w:rPr>
          <w:sz w:val="22"/>
          <w:rPrChange w:id="116" w:author="Sham Parab" w:date="2021-05-28T09:02:00Z">
            <w:rPr/>
          </w:rPrChange>
        </w:rPr>
        <w:t xml:space="preserve"> – </w:t>
      </w:r>
      <w:r w:rsidR="007B4167" w:rsidRPr="009A1243">
        <w:rPr>
          <w:sz w:val="22"/>
          <w:rPrChange w:id="117" w:author="Sham Parab" w:date="2021-05-28T09:02:00Z">
            <w:rPr/>
          </w:rPrChange>
        </w:rPr>
        <w:t xml:space="preserve">Electric </w:t>
      </w:r>
      <w:r w:rsidRPr="009A1243">
        <w:rPr>
          <w:sz w:val="22"/>
          <w:rPrChange w:id="118" w:author="Sham Parab" w:date="2021-05-28T09:02:00Z">
            <w:rPr/>
          </w:rPrChange>
        </w:rPr>
        <w:t xml:space="preserve">Shock </w:t>
      </w:r>
      <w:r w:rsidR="007B4167" w:rsidRPr="009A1243">
        <w:rPr>
          <w:sz w:val="22"/>
          <w:rPrChange w:id="119" w:author="Sham Parab" w:date="2021-05-28T09:02:00Z">
            <w:rPr/>
          </w:rPrChange>
        </w:rPr>
        <w:t xml:space="preserve">due to </w:t>
      </w:r>
      <w:proofErr w:type="gramStart"/>
      <w:r w:rsidR="007B4167" w:rsidRPr="009A1243">
        <w:rPr>
          <w:sz w:val="22"/>
          <w:rPrChange w:id="120" w:author="Sham Parab" w:date="2021-05-28T09:02:00Z">
            <w:rPr/>
          </w:rPrChange>
        </w:rPr>
        <w:t>welding ,</w:t>
      </w:r>
      <w:proofErr w:type="gramEnd"/>
      <w:r w:rsidR="007B4167" w:rsidRPr="009A1243">
        <w:rPr>
          <w:sz w:val="22"/>
          <w:rPrChange w:id="121" w:author="Sham Parab" w:date="2021-05-28T09:02:00Z">
            <w:rPr/>
          </w:rPrChange>
        </w:rPr>
        <w:t xml:space="preserve"> electrical cable and machine.</w:t>
      </w:r>
    </w:p>
    <w:p w14:paraId="23A2FEE6" w14:textId="77777777" w:rsidR="00366B4A" w:rsidRPr="009A1243" w:rsidRDefault="00EB74E4">
      <w:pPr>
        <w:spacing w:after="48"/>
        <w:ind w:left="137"/>
        <w:jc w:val="left"/>
        <w:rPr>
          <w:sz w:val="22"/>
          <w:rPrChange w:id="122" w:author="Sham Parab" w:date="2021-05-28T09:02:00Z">
            <w:rPr/>
          </w:rPrChange>
        </w:rPr>
      </w:pPr>
      <w:r w:rsidRPr="009A1243">
        <w:rPr>
          <w:b/>
          <w:sz w:val="22"/>
          <w:rPrChange w:id="123" w:author="Sham Parab" w:date="2021-05-28T09:02:00Z">
            <w:rPr>
              <w:b/>
            </w:rPr>
          </w:rPrChange>
        </w:rPr>
        <w:t>Chemical hazard            -</w:t>
      </w:r>
      <w:r w:rsidRPr="009A1243">
        <w:rPr>
          <w:sz w:val="22"/>
          <w:rPrChange w:id="124" w:author="Sham Parab" w:date="2021-05-28T09:02:00Z">
            <w:rPr/>
          </w:rPrChange>
        </w:rPr>
        <w:t xml:space="preserve">    Fire </w:t>
      </w:r>
    </w:p>
    <w:p w14:paraId="3F1982B7" w14:textId="77777777" w:rsidR="00366B4A" w:rsidRPr="009A1243" w:rsidRDefault="007B4167">
      <w:pPr>
        <w:tabs>
          <w:tab w:val="center" w:pos="3061"/>
        </w:tabs>
        <w:spacing w:after="65"/>
        <w:ind w:left="0" w:firstLine="0"/>
        <w:jc w:val="left"/>
        <w:rPr>
          <w:sz w:val="22"/>
          <w:rPrChange w:id="125" w:author="Sham Parab" w:date="2021-05-28T09:02:00Z">
            <w:rPr/>
          </w:rPrChange>
        </w:rPr>
      </w:pPr>
      <w:r w:rsidRPr="009A1243">
        <w:rPr>
          <w:b/>
          <w:sz w:val="22"/>
          <w:rPrChange w:id="126" w:author="Sham Parab" w:date="2021-05-28T09:02:00Z">
            <w:rPr>
              <w:b/>
            </w:rPr>
          </w:rPrChange>
        </w:rPr>
        <w:t xml:space="preserve">  </w:t>
      </w:r>
      <w:r w:rsidR="00EB74E4" w:rsidRPr="009A1243">
        <w:rPr>
          <w:b/>
          <w:sz w:val="22"/>
          <w:rPrChange w:id="127" w:author="Sham Parab" w:date="2021-05-28T09:02:00Z">
            <w:rPr>
              <w:b/>
            </w:rPr>
          </w:rPrChange>
        </w:rPr>
        <w:t>Biological Hazard</w:t>
      </w:r>
      <w:r w:rsidR="00EB74E4" w:rsidRPr="009A1243">
        <w:rPr>
          <w:sz w:val="22"/>
          <w:rPrChange w:id="128" w:author="Sham Parab" w:date="2021-05-28T09:02:00Z">
            <w:rPr/>
          </w:rPrChange>
        </w:rPr>
        <w:t xml:space="preserve"> </w:t>
      </w:r>
      <w:r w:rsidR="00EB74E4" w:rsidRPr="009A1243">
        <w:rPr>
          <w:sz w:val="22"/>
          <w:rPrChange w:id="129" w:author="Sham Parab" w:date="2021-05-28T09:02:00Z">
            <w:rPr/>
          </w:rPrChange>
        </w:rPr>
        <w:tab/>
        <w:t xml:space="preserve">      -   Bee sting </w:t>
      </w:r>
    </w:p>
    <w:p w14:paraId="50B8730E" w14:textId="77777777" w:rsidR="007B4167" w:rsidRPr="009A1243" w:rsidRDefault="007B4167" w:rsidP="007B4167">
      <w:pPr>
        <w:spacing w:after="89" w:line="259" w:lineRule="auto"/>
        <w:ind w:right="3603"/>
        <w:rPr>
          <w:rFonts w:ascii="Arial" w:eastAsia="Arial" w:hAnsi="Arial" w:cs="Arial"/>
          <w:sz w:val="22"/>
          <w:rPrChange w:id="130" w:author="Sham Parab" w:date="2021-05-28T09:02:00Z">
            <w:rPr>
              <w:rFonts w:ascii="Arial" w:eastAsia="Arial" w:hAnsi="Arial" w:cs="Arial"/>
            </w:rPr>
          </w:rPrChange>
        </w:rPr>
      </w:pPr>
      <w:r w:rsidRPr="009A1243">
        <w:rPr>
          <w:b/>
          <w:sz w:val="22"/>
          <w:rPrChange w:id="131" w:author="Sham Parab" w:date="2021-05-28T09:02:00Z">
            <w:rPr>
              <w:b/>
            </w:rPr>
          </w:rPrChange>
        </w:rPr>
        <w:t xml:space="preserve">Human </w:t>
      </w:r>
      <w:proofErr w:type="spellStart"/>
      <w:r w:rsidRPr="009A1243">
        <w:rPr>
          <w:b/>
          <w:sz w:val="22"/>
          <w:rPrChange w:id="132" w:author="Sham Parab" w:date="2021-05-28T09:02:00Z">
            <w:rPr>
              <w:b/>
            </w:rPr>
          </w:rPrChange>
        </w:rPr>
        <w:t>Behavior</w:t>
      </w:r>
      <w:proofErr w:type="spellEnd"/>
      <w:r w:rsidRPr="009A1243">
        <w:rPr>
          <w:b/>
          <w:sz w:val="22"/>
          <w:rPrChange w:id="133" w:author="Sham Parab" w:date="2021-05-28T09:02:00Z">
            <w:rPr>
              <w:b/>
            </w:rPr>
          </w:rPrChange>
        </w:rPr>
        <w:t xml:space="preserve"> aspect of operators</w:t>
      </w:r>
      <w:r w:rsidRPr="009A1243">
        <w:rPr>
          <w:sz w:val="22"/>
          <w:rPrChange w:id="134" w:author="Sham Parab" w:date="2021-05-28T09:02:00Z">
            <w:rPr/>
          </w:rPrChange>
        </w:rPr>
        <w:t>:</w:t>
      </w:r>
    </w:p>
    <w:p w14:paraId="4F22D25A" w14:textId="77777777" w:rsidR="007B4167" w:rsidRPr="009A1243" w:rsidRDefault="007B4167" w:rsidP="007B4167">
      <w:pPr>
        <w:spacing w:after="89" w:line="259" w:lineRule="auto"/>
        <w:ind w:left="10" w:right="3603"/>
        <w:rPr>
          <w:rFonts w:ascii="Arial" w:eastAsia="Arial" w:hAnsi="Arial" w:cs="Arial"/>
          <w:sz w:val="22"/>
          <w:rPrChange w:id="135" w:author="Sham Parab" w:date="2021-05-28T09:02:00Z">
            <w:rPr>
              <w:rFonts w:ascii="Arial" w:eastAsia="Arial" w:hAnsi="Arial" w:cs="Arial"/>
            </w:rPr>
          </w:rPrChange>
        </w:rPr>
      </w:pPr>
      <w:r w:rsidRPr="009A1243">
        <w:rPr>
          <w:sz w:val="22"/>
          <w:rPrChange w:id="136" w:author="Sham Parab" w:date="2021-05-28T09:02:00Z">
            <w:rPr/>
          </w:rPrChange>
        </w:rPr>
        <w:t xml:space="preserve">Operator nature, alcoholism, casual </w:t>
      </w:r>
      <w:proofErr w:type="gramStart"/>
      <w:r w:rsidRPr="009A1243">
        <w:rPr>
          <w:sz w:val="22"/>
          <w:rPrChange w:id="137" w:author="Sham Parab" w:date="2021-05-28T09:02:00Z">
            <w:rPr/>
          </w:rPrChange>
        </w:rPr>
        <w:t>approach,  horse</w:t>
      </w:r>
      <w:proofErr w:type="gramEnd"/>
      <w:r w:rsidRPr="009A1243">
        <w:rPr>
          <w:sz w:val="22"/>
          <w:rPrChange w:id="138" w:author="Sham Parab" w:date="2021-05-28T09:02:00Z">
            <w:rPr/>
          </w:rPrChange>
        </w:rPr>
        <w:t xml:space="preserve"> play, use of mobile at workplace,  back pain  &amp; non usage of PPE?s</w:t>
      </w:r>
    </w:p>
    <w:p w14:paraId="05ECA09D" w14:textId="77777777" w:rsidR="00366B4A" w:rsidRPr="009A1243" w:rsidRDefault="00366B4A">
      <w:pPr>
        <w:spacing w:after="0" w:line="259" w:lineRule="auto"/>
        <w:ind w:left="142" w:firstLine="0"/>
        <w:jc w:val="left"/>
        <w:rPr>
          <w:sz w:val="22"/>
          <w:rPrChange w:id="139" w:author="Sham Parab" w:date="2021-05-28T09:02:00Z">
            <w:rPr/>
          </w:rPrChange>
        </w:rPr>
      </w:pPr>
    </w:p>
    <w:p w14:paraId="61DA594F" w14:textId="77777777" w:rsidR="00366B4A" w:rsidRPr="009A1243" w:rsidRDefault="00EB74E4">
      <w:pPr>
        <w:spacing w:after="13"/>
        <w:ind w:left="512"/>
        <w:jc w:val="left"/>
        <w:rPr>
          <w:sz w:val="22"/>
          <w:rPrChange w:id="140" w:author="Sham Parab" w:date="2021-05-28T09:02:00Z">
            <w:rPr/>
          </w:rPrChange>
        </w:rPr>
      </w:pPr>
      <w:r w:rsidRPr="009A1243">
        <w:rPr>
          <w:b/>
          <w:sz w:val="22"/>
          <w:rPrChange w:id="141" w:author="Sham Parab" w:date="2021-05-28T09:02:00Z">
            <w:rPr>
              <w:b/>
            </w:rPr>
          </w:rPrChange>
        </w:rPr>
        <w:t xml:space="preserve">Workmen carrying out the jobs at </w:t>
      </w:r>
      <w:proofErr w:type="spellStart"/>
      <w:r w:rsidRPr="009A1243">
        <w:rPr>
          <w:b/>
          <w:sz w:val="22"/>
          <w:rPrChange w:id="142" w:author="Sham Parab" w:date="2021-05-28T09:02:00Z">
            <w:rPr>
              <w:b/>
            </w:rPr>
          </w:rPrChange>
        </w:rPr>
        <w:t>Lisbao</w:t>
      </w:r>
      <w:proofErr w:type="spellEnd"/>
      <w:r w:rsidRPr="009A1243">
        <w:rPr>
          <w:b/>
          <w:sz w:val="22"/>
          <w:rPrChange w:id="143" w:author="Sham Parab" w:date="2021-05-28T09:02:00Z">
            <w:rPr>
              <w:b/>
            </w:rPr>
          </w:rPrChange>
        </w:rPr>
        <w:t xml:space="preserve">/Napoli/new pump pits must know swimming and must be equipped with life buoy and jackets </w:t>
      </w:r>
    </w:p>
    <w:p w14:paraId="10A12756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144" w:author="Sham Parab" w:date="2021-05-28T09:02:00Z">
            <w:rPr/>
          </w:rPrChange>
        </w:rPr>
      </w:pPr>
      <w:r w:rsidRPr="009A1243">
        <w:rPr>
          <w:sz w:val="22"/>
          <w:rPrChange w:id="145" w:author="Sham Parab" w:date="2021-05-28T09:02:00Z">
            <w:rPr/>
          </w:rPrChange>
        </w:rPr>
        <w:t xml:space="preserve"> </w:t>
      </w:r>
    </w:p>
    <w:p w14:paraId="116EB67B" w14:textId="77777777" w:rsidR="00366B4A" w:rsidRPr="009A1243" w:rsidRDefault="00EB74E4">
      <w:pPr>
        <w:tabs>
          <w:tab w:val="center" w:pos="1582"/>
          <w:tab w:val="center" w:pos="2342"/>
          <w:tab w:val="center" w:pos="3981"/>
        </w:tabs>
        <w:spacing w:after="13"/>
        <w:ind w:left="0" w:firstLine="0"/>
        <w:jc w:val="left"/>
        <w:rPr>
          <w:sz w:val="22"/>
          <w:rPrChange w:id="146" w:author="Sham Parab" w:date="2021-05-28T09:02:00Z">
            <w:rPr/>
          </w:rPrChange>
        </w:rPr>
      </w:pPr>
      <w:r w:rsidRPr="009A1243">
        <w:rPr>
          <w:b/>
          <w:sz w:val="22"/>
          <w:rPrChange w:id="147" w:author="Sham Parab" w:date="2021-05-28T09:02:00Z">
            <w:rPr>
              <w:b/>
            </w:rPr>
          </w:rPrChange>
        </w:rPr>
        <w:t xml:space="preserve">Work No 1 </w:t>
      </w:r>
      <w:r w:rsidRPr="009A1243">
        <w:rPr>
          <w:b/>
          <w:sz w:val="22"/>
          <w:rPrChange w:id="148" w:author="Sham Parab" w:date="2021-05-28T09:02:00Z">
            <w:rPr>
              <w:b/>
            </w:rPr>
          </w:rPrChange>
        </w:rPr>
        <w:tab/>
        <w:t xml:space="preserve"> </w:t>
      </w:r>
      <w:r w:rsidRPr="009A1243">
        <w:rPr>
          <w:b/>
          <w:sz w:val="22"/>
          <w:rPrChange w:id="149" w:author="Sham Parab" w:date="2021-05-28T09:02:00Z">
            <w:rPr>
              <w:b/>
            </w:rPr>
          </w:rPrChange>
        </w:rPr>
        <w:tab/>
        <w:t xml:space="preserve">:  </w:t>
      </w:r>
      <w:r w:rsidRPr="009A1243">
        <w:rPr>
          <w:b/>
          <w:sz w:val="22"/>
          <w:rPrChange w:id="150" w:author="Sham Parab" w:date="2021-05-28T09:02:00Z">
            <w:rPr>
              <w:b/>
            </w:rPr>
          </w:rPrChange>
        </w:rPr>
        <w:tab/>
        <w:t xml:space="preserve">Changing of pump </w:t>
      </w:r>
    </w:p>
    <w:p w14:paraId="5F5B54EA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151" w:author="Sham Parab" w:date="2021-05-28T09:02:00Z">
            <w:rPr/>
          </w:rPrChange>
        </w:rPr>
      </w:pPr>
      <w:r w:rsidRPr="009A1243">
        <w:rPr>
          <w:b/>
          <w:sz w:val="22"/>
          <w:rPrChange w:id="152" w:author="Sham Parab" w:date="2021-05-28T09:02:00Z">
            <w:rPr>
              <w:b/>
            </w:rPr>
          </w:rPrChange>
        </w:rPr>
        <w:t xml:space="preserve"> </w:t>
      </w:r>
    </w:p>
    <w:p w14:paraId="4DD572BE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53" w:author="Sham Parab" w:date="2021-05-28T09:02:00Z">
            <w:rPr/>
          </w:rPrChange>
        </w:rPr>
      </w:pPr>
      <w:r w:rsidRPr="009A1243">
        <w:rPr>
          <w:sz w:val="22"/>
          <w:rPrChange w:id="154" w:author="Sham Parab" w:date="2021-05-28T09:02:00Z">
            <w:rPr/>
          </w:rPrChange>
        </w:rPr>
        <w:t>Take electrical shutdown</w:t>
      </w:r>
      <w:r w:rsidR="006C6B5D" w:rsidRPr="009A1243">
        <w:rPr>
          <w:sz w:val="22"/>
          <w:rPrChange w:id="155" w:author="Sham Parab" w:date="2021-05-28T09:02:00Z">
            <w:rPr/>
          </w:rPrChange>
        </w:rPr>
        <w:t xml:space="preserve"> LOTO,</w:t>
      </w:r>
      <w:r w:rsidRPr="009A1243">
        <w:rPr>
          <w:sz w:val="22"/>
          <w:rPrChange w:id="156" w:author="Sham Parab" w:date="2021-05-28T09:02:00Z">
            <w:rPr/>
          </w:rPrChange>
        </w:rPr>
        <w:t xml:space="preserve"> before starting the activities. </w:t>
      </w:r>
    </w:p>
    <w:p w14:paraId="109FC5C8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57" w:author="Sham Parab" w:date="2021-05-28T09:02:00Z">
            <w:rPr/>
          </w:rPrChange>
        </w:rPr>
      </w:pPr>
      <w:r w:rsidRPr="009A1243">
        <w:rPr>
          <w:sz w:val="22"/>
          <w:rPrChange w:id="158" w:author="Sham Parab" w:date="2021-05-28T09:02:00Z">
            <w:rPr/>
          </w:rPrChange>
        </w:rPr>
        <w:t xml:space="preserve">Remove coupling guards and coupling. </w:t>
      </w:r>
    </w:p>
    <w:p w14:paraId="5C734C91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59" w:author="Sham Parab" w:date="2021-05-28T09:02:00Z">
            <w:rPr/>
          </w:rPrChange>
        </w:rPr>
      </w:pPr>
      <w:r w:rsidRPr="009A1243">
        <w:rPr>
          <w:sz w:val="22"/>
          <w:rPrChange w:id="160" w:author="Sham Parab" w:date="2021-05-28T09:02:00Z">
            <w:rPr/>
          </w:rPrChange>
        </w:rPr>
        <w:t xml:space="preserve">Replace the pump and check alignment. Follow work instruction VL/IMS/PID1/MECH/WI/12 for material handling. </w:t>
      </w:r>
    </w:p>
    <w:p w14:paraId="4E4D3862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61" w:author="Sham Parab" w:date="2021-05-28T09:02:00Z">
            <w:rPr/>
          </w:rPrChange>
        </w:rPr>
      </w:pPr>
      <w:r w:rsidRPr="009A1243">
        <w:rPr>
          <w:sz w:val="22"/>
          <w:rPrChange w:id="162" w:author="Sham Parab" w:date="2021-05-28T09:02:00Z">
            <w:rPr/>
          </w:rPrChange>
        </w:rPr>
        <w:t xml:space="preserve">Check oil level in bearing block and top up if required. </w:t>
      </w:r>
    </w:p>
    <w:p w14:paraId="0378DC0D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63" w:author="Sham Parab" w:date="2021-05-28T09:02:00Z">
            <w:rPr/>
          </w:rPrChange>
        </w:rPr>
      </w:pPr>
      <w:r w:rsidRPr="009A1243">
        <w:rPr>
          <w:sz w:val="22"/>
          <w:rPrChange w:id="164" w:author="Sham Parab" w:date="2021-05-28T09:02:00Z">
            <w:rPr/>
          </w:rPrChange>
        </w:rPr>
        <w:t xml:space="preserve">Couple the pump and motor and re-fix coupling guard. </w:t>
      </w:r>
    </w:p>
    <w:p w14:paraId="4E9E8709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65" w:author="Sham Parab" w:date="2021-05-28T09:02:00Z">
            <w:rPr/>
          </w:rPrChange>
        </w:rPr>
      </w:pPr>
      <w:r w:rsidRPr="009A1243">
        <w:rPr>
          <w:sz w:val="22"/>
          <w:rPrChange w:id="166" w:author="Sham Parab" w:date="2021-05-28T09:02:00Z">
            <w:rPr/>
          </w:rPrChange>
        </w:rPr>
        <w:t>Clear electrical shut</w:t>
      </w:r>
      <w:r w:rsidR="001E1DE7" w:rsidRPr="009A1243">
        <w:rPr>
          <w:sz w:val="22"/>
          <w:rPrChange w:id="167" w:author="Sham Parab" w:date="2021-05-28T09:02:00Z">
            <w:rPr/>
          </w:rPrChange>
        </w:rPr>
        <w:t xml:space="preserve"> </w:t>
      </w:r>
      <w:r w:rsidRPr="009A1243">
        <w:rPr>
          <w:sz w:val="22"/>
          <w:rPrChange w:id="168" w:author="Sham Parab" w:date="2021-05-28T09:02:00Z">
            <w:rPr/>
          </w:rPrChange>
        </w:rPr>
        <w:t xml:space="preserve">down and take trial. </w:t>
      </w:r>
    </w:p>
    <w:p w14:paraId="32AF3378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69" w:author="Sham Parab" w:date="2021-05-28T09:02:00Z">
            <w:rPr/>
          </w:rPrChange>
        </w:rPr>
      </w:pPr>
      <w:r w:rsidRPr="009A1243">
        <w:rPr>
          <w:sz w:val="22"/>
          <w:rPrChange w:id="170" w:author="Sham Parab" w:date="2021-05-28T09:02:00Z">
            <w:rPr/>
          </w:rPrChange>
        </w:rPr>
        <w:t xml:space="preserve">Check vibration reading and water pressure. </w:t>
      </w:r>
    </w:p>
    <w:p w14:paraId="06565C36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71" w:author="Sham Parab" w:date="2021-05-28T09:02:00Z">
            <w:rPr/>
          </w:rPrChange>
        </w:rPr>
      </w:pPr>
      <w:r w:rsidRPr="009A1243">
        <w:rPr>
          <w:sz w:val="22"/>
          <w:rPrChange w:id="172" w:author="Sham Parab" w:date="2021-05-28T09:02:00Z">
            <w:rPr/>
          </w:rPrChange>
        </w:rPr>
        <w:t xml:space="preserve">Check leakages if any. </w:t>
      </w:r>
    </w:p>
    <w:p w14:paraId="3A1C4062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73" w:author="Sham Parab" w:date="2021-05-28T09:02:00Z">
            <w:rPr/>
          </w:rPrChange>
        </w:rPr>
      </w:pPr>
      <w:r w:rsidRPr="009A1243">
        <w:rPr>
          <w:sz w:val="22"/>
          <w:rPrChange w:id="174" w:author="Sham Parab" w:date="2021-05-28T09:02:00Z">
            <w:rPr/>
          </w:rPrChange>
        </w:rPr>
        <w:t xml:space="preserve">Give clearance to user department. </w:t>
      </w:r>
    </w:p>
    <w:p w14:paraId="68DED55A" w14:textId="77777777" w:rsidR="00366B4A" w:rsidRPr="009A1243" w:rsidRDefault="00EB74E4">
      <w:pPr>
        <w:numPr>
          <w:ilvl w:val="0"/>
          <w:numId w:val="4"/>
        </w:numPr>
        <w:ind w:hanging="360"/>
        <w:rPr>
          <w:sz w:val="22"/>
          <w:rPrChange w:id="175" w:author="Sham Parab" w:date="2021-05-28T09:02:00Z">
            <w:rPr/>
          </w:rPrChange>
        </w:rPr>
      </w:pPr>
      <w:r w:rsidRPr="009A1243">
        <w:rPr>
          <w:sz w:val="22"/>
          <w:rPrChange w:id="176" w:author="Sham Parab" w:date="2021-05-28T09:02:00Z">
            <w:rPr/>
          </w:rPrChange>
        </w:rPr>
        <w:t xml:space="preserve">Follow work procedure VL/IMS/PID1/MECH/WI/44 for maintenance of pump </w:t>
      </w:r>
    </w:p>
    <w:p w14:paraId="47ABD129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177" w:author="Sham Parab" w:date="2021-05-28T09:02:00Z">
            <w:rPr/>
          </w:rPrChange>
        </w:rPr>
      </w:pPr>
      <w:r w:rsidRPr="009A1243">
        <w:rPr>
          <w:sz w:val="22"/>
          <w:rPrChange w:id="178" w:author="Sham Parab" w:date="2021-05-28T09:02:00Z">
            <w:rPr/>
          </w:rPrChange>
        </w:rPr>
        <w:t xml:space="preserve"> </w:t>
      </w:r>
    </w:p>
    <w:p w14:paraId="2583E837" w14:textId="77777777" w:rsidR="00366B4A" w:rsidRPr="009A1243" w:rsidRDefault="00EB74E4">
      <w:pPr>
        <w:tabs>
          <w:tab w:val="center" w:pos="1582"/>
          <w:tab w:val="center" w:pos="2342"/>
          <w:tab w:val="center" w:pos="4611"/>
        </w:tabs>
        <w:spacing w:after="13"/>
        <w:ind w:left="0" w:firstLine="0"/>
        <w:jc w:val="left"/>
        <w:rPr>
          <w:sz w:val="22"/>
          <w:rPrChange w:id="179" w:author="Sham Parab" w:date="2021-05-28T09:02:00Z">
            <w:rPr/>
          </w:rPrChange>
        </w:rPr>
      </w:pPr>
      <w:r w:rsidRPr="009A1243">
        <w:rPr>
          <w:b/>
          <w:sz w:val="22"/>
          <w:rPrChange w:id="180" w:author="Sham Parab" w:date="2021-05-28T09:02:00Z">
            <w:rPr>
              <w:b/>
            </w:rPr>
          </w:rPrChange>
        </w:rPr>
        <w:lastRenderedPageBreak/>
        <w:t xml:space="preserve">Work No 2 </w:t>
      </w:r>
      <w:r w:rsidRPr="009A1243">
        <w:rPr>
          <w:b/>
          <w:sz w:val="22"/>
          <w:rPrChange w:id="181" w:author="Sham Parab" w:date="2021-05-28T09:02:00Z">
            <w:rPr>
              <w:b/>
            </w:rPr>
          </w:rPrChange>
        </w:rPr>
        <w:tab/>
        <w:t xml:space="preserve"> </w:t>
      </w:r>
      <w:r w:rsidRPr="009A1243">
        <w:rPr>
          <w:b/>
          <w:sz w:val="22"/>
          <w:rPrChange w:id="182" w:author="Sham Parab" w:date="2021-05-28T09:02:00Z">
            <w:rPr>
              <w:b/>
            </w:rPr>
          </w:rPrChange>
        </w:rPr>
        <w:tab/>
        <w:t xml:space="preserve">: </w:t>
      </w:r>
      <w:r w:rsidRPr="009A1243">
        <w:rPr>
          <w:b/>
          <w:sz w:val="22"/>
          <w:rPrChange w:id="183" w:author="Sham Parab" w:date="2021-05-28T09:02:00Z">
            <w:rPr>
              <w:b/>
            </w:rPr>
          </w:rPrChange>
        </w:rPr>
        <w:tab/>
        <w:t xml:space="preserve">Changing of foot valve &amp; hoses </w:t>
      </w:r>
      <w:r w:rsidR="001E1DE7" w:rsidRPr="009A1243">
        <w:rPr>
          <w:b/>
          <w:sz w:val="22"/>
          <w:rPrChange w:id="184" w:author="Sham Parab" w:date="2021-05-28T09:02:00Z">
            <w:rPr>
              <w:b/>
            </w:rPr>
          </w:rPrChange>
        </w:rPr>
        <w:t>on pontoon</w:t>
      </w:r>
    </w:p>
    <w:p w14:paraId="5070430C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185" w:author="Sham Parab" w:date="2021-05-28T09:02:00Z">
            <w:rPr/>
          </w:rPrChange>
        </w:rPr>
      </w:pPr>
      <w:r w:rsidRPr="009A1243">
        <w:rPr>
          <w:b/>
          <w:sz w:val="22"/>
          <w:rPrChange w:id="186" w:author="Sham Parab" w:date="2021-05-28T09:02:00Z">
            <w:rPr>
              <w:b/>
            </w:rPr>
          </w:rPrChange>
        </w:rPr>
        <w:t xml:space="preserve"> </w:t>
      </w:r>
    </w:p>
    <w:p w14:paraId="7DC8FE9E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187" w:author="Sham Parab" w:date="2021-05-28T09:02:00Z">
            <w:rPr/>
          </w:rPrChange>
        </w:rPr>
      </w:pPr>
      <w:r w:rsidRPr="009A1243">
        <w:rPr>
          <w:b/>
          <w:sz w:val="22"/>
          <w:rPrChange w:id="188" w:author="Sham Parab" w:date="2021-05-28T09:02:00Z">
            <w:rPr>
              <w:b/>
            </w:rPr>
          </w:rPrChange>
        </w:rPr>
        <w:t xml:space="preserve"> </w:t>
      </w:r>
    </w:p>
    <w:p w14:paraId="22DCFCBE" w14:textId="77777777" w:rsidR="00366B4A" w:rsidRPr="009A1243" w:rsidRDefault="00EB74E4">
      <w:pPr>
        <w:numPr>
          <w:ilvl w:val="0"/>
          <w:numId w:val="3"/>
        </w:numPr>
        <w:ind w:hanging="360"/>
        <w:rPr>
          <w:sz w:val="22"/>
          <w:rPrChange w:id="189" w:author="Sham Parab" w:date="2021-05-28T09:02:00Z">
            <w:rPr/>
          </w:rPrChange>
        </w:rPr>
      </w:pPr>
      <w:r w:rsidRPr="009A1243">
        <w:rPr>
          <w:sz w:val="22"/>
          <w:rPrChange w:id="190" w:author="Sham Parab" w:date="2021-05-28T09:02:00Z">
            <w:rPr/>
          </w:rPrChange>
        </w:rPr>
        <w:t xml:space="preserve">Check whether lifebuoys, life jackets, etc. are in place/tack. </w:t>
      </w:r>
    </w:p>
    <w:p w14:paraId="12D8DCEB" w14:textId="77777777" w:rsidR="00366B4A" w:rsidRPr="009A1243" w:rsidRDefault="00EB74E4">
      <w:pPr>
        <w:numPr>
          <w:ilvl w:val="0"/>
          <w:numId w:val="3"/>
        </w:numPr>
        <w:ind w:hanging="360"/>
        <w:rPr>
          <w:sz w:val="22"/>
          <w:rPrChange w:id="191" w:author="Sham Parab" w:date="2021-05-28T09:02:00Z">
            <w:rPr/>
          </w:rPrChange>
        </w:rPr>
      </w:pPr>
      <w:r w:rsidRPr="009A1243">
        <w:rPr>
          <w:sz w:val="22"/>
          <w:rPrChange w:id="192" w:author="Sham Parab" w:date="2021-05-28T09:02:00Z">
            <w:rPr/>
          </w:rPrChange>
        </w:rPr>
        <w:t xml:space="preserve">Take electrical shutdown before starting the activities. </w:t>
      </w:r>
    </w:p>
    <w:p w14:paraId="249FD952" w14:textId="77777777" w:rsidR="00366B4A" w:rsidRPr="009A1243" w:rsidRDefault="00EB74E4">
      <w:pPr>
        <w:numPr>
          <w:ilvl w:val="0"/>
          <w:numId w:val="3"/>
        </w:numPr>
        <w:ind w:hanging="360"/>
        <w:rPr>
          <w:sz w:val="22"/>
          <w:rPrChange w:id="193" w:author="Sham Parab" w:date="2021-05-28T09:02:00Z">
            <w:rPr/>
          </w:rPrChange>
        </w:rPr>
      </w:pPr>
      <w:r w:rsidRPr="009A1243">
        <w:rPr>
          <w:sz w:val="22"/>
          <w:rPrChange w:id="194" w:author="Sham Parab" w:date="2021-05-28T09:02:00Z">
            <w:rPr/>
          </w:rPrChange>
        </w:rPr>
        <w:t xml:space="preserve">Remove the hoses in between pump </w:t>
      </w:r>
      <w:r w:rsidR="001E1DE7" w:rsidRPr="009A1243">
        <w:rPr>
          <w:sz w:val="22"/>
          <w:rPrChange w:id="195" w:author="Sham Parab" w:date="2021-05-28T09:02:00Z">
            <w:rPr/>
          </w:rPrChange>
        </w:rPr>
        <w:t xml:space="preserve">and pit </w:t>
      </w:r>
      <w:r w:rsidRPr="009A1243">
        <w:rPr>
          <w:sz w:val="22"/>
          <w:rPrChange w:id="196" w:author="Sham Parab" w:date="2021-05-28T09:02:00Z">
            <w:rPr/>
          </w:rPrChange>
        </w:rPr>
        <w:t>one by one, and lower pontoon</w:t>
      </w:r>
      <w:r w:rsidR="006C6B5D" w:rsidRPr="009A1243">
        <w:rPr>
          <w:sz w:val="22"/>
          <w:rPrChange w:id="197" w:author="Sham Parab" w:date="2021-05-28T09:02:00Z">
            <w:rPr/>
          </w:rPrChange>
        </w:rPr>
        <w:t>.</w:t>
      </w:r>
      <w:r w:rsidRPr="009A1243">
        <w:rPr>
          <w:sz w:val="22"/>
          <w:rPrChange w:id="198" w:author="Sham Parab" w:date="2021-05-28T09:02:00Z">
            <w:rPr/>
          </w:rPrChange>
        </w:rPr>
        <w:t xml:space="preserve"> </w:t>
      </w:r>
      <w:r w:rsidR="006C6B5D" w:rsidRPr="009A1243">
        <w:rPr>
          <w:sz w:val="22"/>
          <w:rPrChange w:id="199" w:author="Sham Parab" w:date="2021-05-28T09:02:00Z">
            <w:rPr/>
          </w:rPrChange>
        </w:rPr>
        <w:t xml:space="preserve">. Use hydra to get the </w:t>
      </w:r>
      <w:proofErr w:type="spellStart"/>
      <w:r w:rsidR="006C6B5D" w:rsidRPr="009A1243">
        <w:rPr>
          <w:sz w:val="22"/>
          <w:rPrChange w:id="200" w:author="Sham Parab" w:date="2021-05-28T09:02:00Z">
            <w:rPr/>
          </w:rPrChange>
        </w:rPr>
        <w:t>Pantoon</w:t>
      </w:r>
      <w:proofErr w:type="spellEnd"/>
      <w:r w:rsidR="006C6B5D" w:rsidRPr="009A1243">
        <w:rPr>
          <w:sz w:val="22"/>
          <w:rPrChange w:id="201" w:author="Sham Parab" w:date="2021-05-28T09:02:00Z">
            <w:rPr/>
          </w:rPrChange>
        </w:rPr>
        <w:t xml:space="preserve"> on top of land </w:t>
      </w:r>
      <w:r w:rsidR="00DE2BBD" w:rsidRPr="009A1243">
        <w:rPr>
          <w:sz w:val="22"/>
          <w:rPrChange w:id="202" w:author="Sham Parab" w:date="2021-05-28T09:02:00Z">
            <w:rPr/>
          </w:rPrChange>
        </w:rPr>
        <w:t xml:space="preserve">or nearby to pit side wall </w:t>
      </w:r>
      <w:r w:rsidR="006C6B5D" w:rsidRPr="009A1243">
        <w:rPr>
          <w:sz w:val="22"/>
          <w:rPrChange w:id="203" w:author="Sham Parab" w:date="2021-05-28T09:02:00Z">
            <w:rPr/>
          </w:rPrChange>
        </w:rPr>
        <w:t xml:space="preserve">to work </w:t>
      </w:r>
      <w:proofErr w:type="gramStart"/>
      <w:r w:rsidR="006C6B5D" w:rsidRPr="009A1243">
        <w:rPr>
          <w:sz w:val="22"/>
          <w:rPrChange w:id="204" w:author="Sham Parab" w:date="2021-05-28T09:02:00Z">
            <w:rPr/>
          </w:rPrChange>
        </w:rPr>
        <w:t>safely.</w:t>
      </w:r>
      <w:r w:rsidRPr="009A1243">
        <w:rPr>
          <w:sz w:val="22"/>
          <w:rPrChange w:id="205" w:author="Sham Parab" w:date="2021-05-28T09:02:00Z">
            <w:rPr/>
          </w:rPrChange>
        </w:rPr>
        <w:t>.</w:t>
      </w:r>
      <w:proofErr w:type="gramEnd"/>
      <w:r w:rsidRPr="009A1243">
        <w:rPr>
          <w:sz w:val="22"/>
          <w:rPrChange w:id="206" w:author="Sham Parab" w:date="2021-05-28T09:02:00Z">
            <w:rPr/>
          </w:rPrChange>
        </w:rPr>
        <w:t xml:space="preserve"> Replace foot valve if required or clean the foot valve and place in position. Re-fix the hoses or change the hoses if required. </w:t>
      </w:r>
    </w:p>
    <w:p w14:paraId="2360F03D" w14:textId="77777777" w:rsidR="00366B4A" w:rsidRPr="009A1243" w:rsidRDefault="00EB74E4">
      <w:pPr>
        <w:numPr>
          <w:ilvl w:val="0"/>
          <w:numId w:val="3"/>
        </w:numPr>
        <w:ind w:hanging="360"/>
        <w:rPr>
          <w:sz w:val="22"/>
          <w:rPrChange w:id="207" w:author="Sham Parab" w:date="2021-05-28T09:02:00Z">
            <w:rPr/>
          </w:rPrChange>
        </w:rPr>
      </w:pPr>
      <w:r w:rsidRPr="009A1243">
        <w:rPr>
          <w:sz w:val="22"/>
          <w:rPrChange w:id="208" w:author="Sham Parab" w:date="2021-05-28T09:02:00Z">
            <w:rPr/>
          </w:rPrChange>
        </w:rPr>
        <w:t xml:space="preserve">Start priming after fixing foot valve and hoses. </w:t>
      </w:r>
    </w:p>
    <w:p w14:paraId="58ED18A5" w14:textId="77777777" w:rsidR="00366B4A" w:rsidRPr="009A1243" w:rsidRDefault="00EB74E4">
      <w:pPr>
        <w:numPr>
          <w:ilvl w:val="0"/>
          <w:numId w:val="3"/>
        </w:numPr>
        <w:ind w:hanging="360"/>
        <w:rPr>
          <w:sz w:val="22"/>
          <w:rPrChange w:id="209" w:author="Sham Parab" w:date="2021-05-28T09:02:00Z">
            <w:rPr/>
          </w:rPrChange>
        </w:rPr>
      </w:pPr>
      <w:r w:rsidRPr="009A1243">
        <w:rPr>
          <w:sz w:val="22"/>
          <w:rPrChange w:id="210" w:author="Sham Parab" w:date="2021-05-28T09:02:00Z">
            <w:rPr/>
          </w:rPrChange>
        </w:rPr>
        <w:t>Clear electrical shut</w:t>
      </w:r>
      <w:r w:rsidR="001E1DE7" w:rsidRPr="009A1243">
        <w:rPr>
          <w:sz w:val="22"/>
          <w:rPrChange w:id="211" w:author="Sham Parab" w:date="2021-05-28T09:02:00Z">
            <w:rPr/>
          </w:rPrChange>
        </w:rPr>
        <w:t xml:space="preserve"> </w:t>
      </w:r>
      <w:r w:rsidRPr="009A1243">
        <w:rPr>
          <w:sz w:val="22"/>
          <w:rPrChange w:id="212" w:author="Sham Parab" w:date="2021-05-28T09:02:00Z">
            <w:rPr/>
          </w:rPrChange>
        </w:rPr>
        <w:t xml:space="preserve">down and take trial of pump. </w:t>
      </w:r>
    </w:p>
    <w:p w14:paraId="1AD74C88" w14:textId="77777777" w:rsidR="00366B4A" w:rsidRPr="009A1243" w:rsidRDefault="00EB74E4">
      <w:pPr>
        <w:numPr>
          <w:ilvl w:val="0"/>
          <w:numId w:val="3"/>
        </w:numPr>
        <w:ind w:hanging="360"/>
        <w:rPr>
          <w:sz w:val="22"/>
          <w:rPrChange w:id="213" w:author="Sham Parab" w:date="2021-05-28T09:02:00Z">
            <w:rPr/>
          </w:rPrChange>
        </w:rPr>
      </w:pPr>
      <w:r w:rsidRPr="009A1243">
        <w:rPr>
          <w:sz w:val="22"/>
          <w:rPrChange w:id="214" w:author="Sham Parab" w:date="2021-05-28T09:02:00Z">
            <w:rPr/>
          </w:rPrChange>
        </w:rPr>
        <w:t xml:space="preserve">Check leakages, if any. </w:t>
      </w:r>
    </w:p>
    <w:p w14:paraId="509FC809" w14:textId="77777777" w:rsidR="00366B4A" w:rsidRPr="009A1243" w:rsidRDefault="00EB74E4">
      <w:pPr>
        <w:numPr>
          <w:ilvl w:val="0"/>
          <w:numId w:val="3"/>
        </w:numPr>
        <w:ind w:hanging="360"/>
        <w:rPr>
          <w:sz w:val="22"/>
          <w:rPrChange w:id="215" w:author="Sham Parab" w:date="2021-05-28T09:02:00Z">
            <w:rPr/>
          </w:rPrChange>
        </w:rPr>
      </w:pPr>
      <w:r w:rsidRPr="009A1243">
        <w:rPr>
          <w:sz w:val="22"/>
          <w:rPrChange w:id="216" w:author="Sham Parab" w:date="2021-05-28T09:02:00Z">
            <w:rPr/>
          </w:rPrChange>
        </w:rPr>
        <w:t xml:space="preserve">Check water pressure and current drawn by pump. </w:t>
      </w:r>
    </w:p>
    <w:p w14:paraId="1CC9D7D0" w14:textId="77777777" w:rsidR="00366B4A" w:rsidRPr="009A1243" w:rsidRDefault="00EB74E4">
      <w:pPr>
        <w:numPr>
          <w:ilvl w:val="0"/>
          <w:numId w:val="3"/>
        </w:numPr>
        <w:ind w:hanging="360"/>
        <w:rPr>
          <w:sz w:val="22"/>
          <w:rPrChange w:id="217" w:author="Sham Parab" w:date="2021-05-28T09:02:00Z">
            <w:rPr/>
          </w:rPrChange>
        </w:rPr>
      </w:pPr>
      <w:r w:rsidRPr="009A1243">
        <w:rPr>
          <w:sz w:val="22"/>
          <w:rPrChange w:id="218" w:author="Sham Parab" w:date="2021-05-28T09:02:00Z">
            <w:rPr/>
          </w:rPrChange>
        </w:rPr>
        <w:t xml:space="preserve">Give clearance to user department. </w:t>
      </w:r>
    </w:p>
    <w:p w14:paraId="0669188A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219" w:author="Sham Parab" w:date="2021-05-28T09:02:00Z">
            <w:rPr/>
          </w:rPrChange>
        </w:rPr>
      </w:pPr>
      <w:r w:rsidRPr="009A1243">
        <w:rPr>
          <w:sz w:val="22"/>
          <w:rPrChange w:id="220" w:author="Sham Parab" w:date="2021-05-28T09:02:00Z">
            <w:rPr/>
          </w:rPrChange>
        </w:rPr>
        <w:t xml:space="preserve"> </w:t>
      </w:r>
    </w:p>
    <w:p w14:paraId="08DF0EAC" w14:textId="77777777" w:rsidR="00366B4A" w:rsidRPr="009A1243" w:rsidRDefault="00EB74E4">
      <w:pPr>
        <w:rPr>
          <w:sz w:val="22"/>
          <w:rPrChange w:id="221" w:author="Sham Parab" w:date="2021-05-28T09:02:00Z">
            <w:rPr/>
          </w:rPrChange>
        </w:rPr>
      </w:pPr>
      <w:r w:rsidRPr="009A1243">
        <w:rPr>
          <w:sz w:val="22"/>
          <w:rPrChange w:id="222" w:author="Sham Parab" w:date="2021-05-28T09:02:00Z">
            <w:rPr/>
          </w:rPrChange>
        </w:rPr>
        <w:t xml:space="preserve">Follow housekeeping procedure as per VL/IMS/PID1/MECH/WI/91 </w:t>
      </w:r>
    </w:p>
    <w:p w14:paraId="70429A39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223" w:author="Sham Parab" w:date="2021-05-28T09:02:00Z">
            <w:rPr/>
          </w:rPrChange>
        </w:rPr>
      </w:pPr>
      <w:r w:rsidRPr="009A1243">
        <w:rPr>
          <w:sz w:val="22"/>
          <w:rPrChange w:id="224" w:author="Sham Parab" w:date="2021-05-28T09:02:00Z">
            <w:rPr/>
          </w:rPrChange>
        </w:rPr>
        <w:t xml:space="preserve"> </w:t>
      </w:r>
    </w:p>
    <w:p w14:paraId="46237052" w14:textId="77777777" w:rsidR="00366B4A" w:rsidRPr="009A1243" w:rsidRDefault="00EB74E4">
      <w:pPr>
        <w:rPr>
          <w:sz w:val="22"/>
          <w:rPrChange w:id="225" w:author="Sham Parab" w:date="2021-05-28T09:02:00Z">
            <w:rPr/>
          </w:rPrChange>
        </w:rPr>
      </w:pPr>
      <w:r w:rsidRPr="009A1243">
        <w:rPr>
          <w:sz w:val="22"/>
          <w:rPrChange w:id="226" w:author="Sham Parab" w:date="2021-05-28T09:02:00Z">
            <w:rPr/>
          </w:rPrChange>
        </w:rPr>
        <w:t xml:space="preserve">Follow lubrication </w:t>
      </w:r>
      <w:proofErr w:type="gramStart"/>
      <w:r w:rsidRPr="009A1243">
        <w:rPr>
          <w:sz w:val="22"/>
          <w:rPrChange w:id="227" w:author="Sham Parab" w:date="2021-05-28T09:02:00Z">
            <w:rPr/>
          </w:rPrChange>
        </w:rPr>
        <w:t>procedure  VL</w:t>
      </w:r>
      <w:proofErr w:type="gramEnd"/>
      <w:r w:rsidRPr="009A1243">
        <w:rPr>
          <w:sz w:val="22"/>
          <w:rPrChange w:id="228" w:author="Sham Parab" w:date="2021-05-28T09:02:00Z">
            <w:rPr/>
          </w:rPrChange>
        </w:rPr>
        <w:t xml:space="preserve">/IMS/PID1/MECH/WI/93 for lubrication of equipment if required. </w:t>
      </w:r>
    </w:p>
    <w:p w14:paraId="5898DE1E" w14:textId="77777777" w:rsidR="00366B4A" w:rsidRPr="009A1243" w:rsidDel="009A1243" w:rsidRDefault="00EB74E4">
      <w:pPr>
        <w:spacing w:after="0" w:line="259" w:lineRule="auto"/>
        <w:ind w:left="142" w:firstLine="0"/>
        <w:jc w:val="left"/>
        <w:rPr>
          <w:del w:id="229" w:author="Sham Parab" w:date="2021-05-28T09:02:00Z"/>
          <w:sz w:val="22"/>
          <w:rPrChange w:id="230" w:author="Sham Parab" w:date="2021-05-28T09:02:00Z">
            <w:rPr>
              <w:del w:id="231" w:author="Sham Parab" w:date="2021-05-28T09:02:00Z"/>
            </w:rPr>
          </w:rPrChange>
        </w:rPr>
      </w:pPr>
      <w:r w:rsidRPr="009A1243">
        <w:rPr>
          <w:sz w:val="22"/>
          <w:rPrChange w:id="232" w:author="Sham Parab" w:date="2021-05-28T09:02:00Z">
            <w:rPr/>
          </w:rPrChange>
        </w:rPr>
        <w:t xml:space="preserve"> </w:t>
      </w:r>
    </w:p>
    <w:p w14:paraId="7B8E070D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233" w:author="Sham Parab" w:date="2021-05-28T09:02:00Z">
            <w:rPr/>
          </w:rPrChange>
        </w:rPr>
        <w:pPrChange w:id="234" w:author="Sham Parab" w:date="2021-05-28T09:02:00Z">
          <w:pPr>
            <w:spacing w:after="308" w:line="259" w:lineRule="auto"/>
            <w:ind w:left="142" w:firstLine="0"/>
            <w:jc w:val="left"/>
          </w:pPr>
        </w:pPrChange>
      </w:pPr>
      <w:r w:rsidRPr="009A1243">
        <w:rPr>
          <w:sz w:val="22"/>
          <w:rPrChange w:id="235" w:author="Sham Parab" w:date="2021-05-28T09:02:00Z">
            <w:rPr/>
          </w:rPrChange>
        </w:rPr>
        <w:t xml:space="preserve"> </w:t>
      </w:r>
    </w:p>
    <w:p w14:paraId="12B17BFB" w14:textId="77777777" w:rsidR="00366B4A" w:rsidRPr="009A1243" w:rsidRDefault="00EB74E4">
      <w:pPr>
        <w:spacing w:after="0" w:line="259" w:lineRule="auto"/>
        <w:ind w:left="859" w:firstLine="0"/>
        <w:jc w:val="center"/>
        <w:rPr>
          <w:sz w:val="22"/>
          <w:rPrChange w:id="236" w:author="Sham Parab" w:date="2021-05-28T09:02:00Z">
            <w:rPr/>
          </w:rPrChange>
        </w:rPr>
      </w:pPr>
      <w:proofErr w:type="gramStart"/>
      <w:r w:rsidRPr="009A1243">
        <w:rPr>
          <w:b/>
          <w:sz w:val="22"/>
          <w:rPrChange w:id="237" w:author="Sham Parab" w:date="2021-05-28T09:02:00Z">
            <w:rPr>
              <w:b/>
            </w:rPr>
          </w:rPrChange>
        </w:rPr>
        <w:t>Do’s</w:t>
      </w:r>
      <w:proofErr w:type="gramEnd"/>
      <w:r w:rsidRPr="009A1243">
        <w:rPr>
          <w:b/>
          <w:sz w:val="22"/>
          <w:rPrChange w:id="238" w:author="Sham Parab" w:date="2021-05-28T09:02:00Z">
            <w:rPr>
              <w:b/>
            </w:rPr>
          </w:rPrChange>
        </w:rPr>
        <w:t xml:space="preserve"> and Don’ts </w:t>
      </w:r>
    </w:p>
    <w:p w14:paraId="3DEE0235" w14:textId="77777777" w:rsidR="00366B4A" w:rsidRPr="009A1243" w:rsidRDefault="00EB74E4">
      <w:pPr>
        <w:pStyle w:val="Heading1"/>
        <w:rPr>
          <w:b w:val="0"/>
          <w:sz w:val="22"/>
          <w:rPrChange w:id="239" w:author="Sham Parab" w:date="2021-05-28T09:02:00Z">
            <w:rPr>
              <w:b w:val="0"/>
            </w:rPr>
          </w:rPrChange>
        </w:rPr>
      </w:pPr>
      <w:r w:rsidRPr="009A1243">
        <w:rPr>
          <w:b w:val="0"/>
          <w:color w:val="auto"/>
          <w:sz w:val="22"/>
          <w:rPrChange w:id="240" w:author="Sham Parab" w:date="2021-05-28T09:02:00Z">
            <w:rPr>
              <w:b w:val="0"/>
              <w:color w:val="auto"/>
            </w:rPr>
          </w:rPrChange>
        </w:rPr>
        <w:t>DO’s</w:t>
      </w:r>
      <w:r w:rsidRPr="009A1243">
        <w:rPr>
          <w:b w:val="0"/>
          <w:sz w:val="22"/>
          <w:rPrChange w:id="241" w:author="Sham Parab" w:date="2021-05-28T09:02:00Z">
            <w:rPr>
              <w:b w:val="0"/>
            </w:rPr>
          </w:rPrChange>
        </w:rPr>
        <w:t xml:space="preserve"> </w:t>
      </w:r>
    </w:p>
    <w:p w14:paraId="6ED783AB" w14:textId="77777777" w:rsidR="00366B4A" w:rsidRPr="009A1243" w:rsidDel="009A1243" w:rsidRDefault="00EB74E4">
      <w:pPr>
        <w:spacing w:after="0" w:line="259" w:lineRule="auto"/>
        <w:ind w:left="142" w:firstLine="0"/>
        <w:jc w:val="left"/>
        <w:rPr>
          <w:del w:id="242" w:author="Sham Parab" w:date="2021-05-28T09:02:00Z"/>
          <w:sz w:val="22"/>
          <w:rPrChange w:id="243" w:author="Sham Parab" w:date="2021-05-28T09:02:00Z">
            <w:rPr>
              <w:del w:id="244" w:author="Sham Parab" w:date="2021-05-28T09:02:00Z"/>
            </w:rPr>
          </w:rPrChange>
        </w:rPr>
      </w:pPr>
      <w:r w:rsidRPr="009A1243">
        <w:rPr>
          <w:rFonts w:ascii="Arial" w:eastAsia="Arial" w:hAnsi="Arial" w:cs="Arial"/>
          <w:sz w:val="22"/>
          <w:rPrChange w:id="245" w:author="Sham Parab" w:date="2021-05-28T09:02:00Z">
            <w:rPr>
              <w:rFonts w:ascii="Arial" w:eastAsia="Arial" w:hAnsi="Arial" w:cs="Arial"/>
              <w:sz w:val="20"/>
            </w:rPr>
          </w:rPrChange>
        </w:rPr>
        <w:t xml:space="preserve"> </w:t>
      </w:r>
    </w:p>
    <w:p w14:paraId="5CE31DD9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246" w:author="Sham Parab" w:date="2021-05-28T09:02:00Z">
            <w:rPr/>
          </w:rPrChange>
        </w:rPr>
        <w:pPrChange w:id="247" w:author="Sham Parab" w:date="2021-05-28T09:02:00Z">
          <w:pPr>
            <w:spacing w:after="39" w:line="259" w:lineRule="auto"/>
            <w:ind w:left="502" w:firstLine="0"/>
            <w:jc w:val="left"/>
          </w:pPr>
        </w:pPrChange>
      </w:pPr>
      <w:r w:rsidRPr="009A1243">
        <w:rPr>
          <w:rFonts w:ascii="Arial" w:eastAsia="Arial" w:hAnsi="Arial" w:cs="Arial"/>
          <w:sz w:val="22"/>
          <w:rPrChange w:id="248" w:author="Sham Parab" w:date="2021-05-28T09:02:00Z">
            <w:rPr>
              <w:rFonts w:ascii="Arial" w:eastAsia="Arial" w:hAnsi="Arial" w:cs="Arial"/>
              <w:sz w:val="20"/>
            </w:rPr>
          </w:rPrChange>
        </w:rPr>
        <w:t xml:space="preserve"> </w:t>
      </w:r>
    </w:p>
    <w:p w14:paraId="0FFCE8E0" w14:textId="77777777" w:rsidR="00366B4A" w:rsidRPr="009A1243" w:rsidRDefault="00EB74E4">
      <w:pPr>
        <w:numPr>
          <w:ilvl w:val="0"/>
          <w:numId w:val="6"/>
        </w:numPr>
        <w:ind w:hanging="360"/>
        <w:rPr>
          <w:sz w:val="22"/>
          <w:rPrChange w:id="249" w:author="Sham Parab" w:date="2021-05-28T09:02:00Z">
            <w:rPr/>
          </w:rPrChange>
        </w:rPr>
      </w:pPr>
      <w:r w:rsidRPr="009A1243">
        <w:rPr>
          <w:sz w:val="22"/>
          <w:rPrChange w:id="250" w:author="Sham Parab" w:date="2021-05-28T09:02:00Z">
            <w:rPr/>
          </w:rPrChange>
        </w:rPr>
        <w:t xml:space="preserve">Ensure house keeping </w:t>
      </w:r>
    </w:p>
    <w:p w14:paraId="747E8116" w14:textId="77777777" w:rsidR="00366B4A" w:rsidRPr="009A1243" w:rsidRDefault="00EB74E4">
      <w:pPr>
        <w:numPr>
          <w:ilvl w:val="0"/>
          <w:numId w:val="6"/>
        </w:numPr>
        <w:ind w:hanging="360"/>
        <w:rPr>
          <w:sz w:val="22"/>
          <w:rPrChange w:id="251" w:author="Sham Parab" w:date="2021-05-28T09:02:00Z">
            <w:rPr/>
          </w:rPrChange>
        </w:rPr>
      </w:pPr>
      <w:r w:rsidRPr="009A1243">
        <w:rPr>
          <w:sz w:val="22"/>
          <w:rPrChange w:id="252" w:author="Sham Parab" w:date="2021-05-28T09:02:00Z">
            <w:rPr/>
          </w:rPrChange>
        </w:rPr>
        <w:t xml:space="preserve">Clear all scraps &amp; unwanted structures from platforms / work area </w:t>
      </w:r>
      <w:r w:rsidRPr="009A1243">
        <w:rPr>
          <w:rFonts w:ascii="Segoe UI Symbol" w:eastAsia="Segoe UI Symbol" w:hAnsi="Segoe UI Symbol" w:cs="Segoe UI Symbol"/>
          <w:sz w:val="22"/>
          <w:rPrChange w:id="253" w:author="Sham Parab" w:date="2021-05-28T09:02:00Z">
            <w:rPr>
              <w:rFonts w:ascii="Segoe UI Symbol" w:eastAsia="Segoe UI Symbol" w:hAnsi="Segoe UI Symbol" w:cs="Segoe UI Symbol"/>
            </w:rPr>
          </w:rPrChange>
        </w:rPr>
        <w:t></w:t>
      </w:r>
      <w:r w:rsidRPr="009A1243">
        <w:rPr>
          <w:rFonts w:ascii="Arial" w:eastAsia="Arial" w:hAnsi="Arial" w:cs="Arial"/>
          <w:sz w:val="22"/>
          <w:rPrChange w:id="254" w:author="Sham Parab" w:date="2021-05-28T09:02:00Z">
            <w:rPr>
              <w:rFonts w:ascii="Arial" w:eastAsia="Arial" w:hAnsi="Arial" w:cs="Arial"/>
            </w:rPr>
          </w:rPrChange>
        </w:rPr>
        <w:t xml:space="preserve"> </w:t>
      </w:r>
      <w:r w:rsidRPr="009A1243">
        <w:rPr>
          <w:sz w:val="22"/>
          <w:rPrChange w:id="255" w:author="Sham Parab" w:date="2021-05-28T09:02:00Z">
            <w:rPr/>
          </w:rPrChange>
        </w:rPr>
        <w:t xml:space="preserve">Use lifebuoy whenever it is required to work in the water. </w:t>
      </w:r>
    </w:p>
    <w:p w14:paraId="342B0D2C" w14:textId="77777777" w:rsidR="00366B4A" w:rsidRPr="009A1243" w:rsidRDefault="00EB74E4">
      <w:pPr>
        <w:numPr>
          <w:ilvl w:val="0"/>
          <w:numId w:val="6"/>
        </w:numPr>
        <w:ind w:hanging="360"/>
        <w:rPr>
          <w:sz w:val="22"/>
          <w:rPrChange w:id="256" w:author="Sham Parab" w:date="2021-05-28T09:02:00Z">
            <w:rPr/>
          </w:rPrChange>
        </w:rPr>
      </w:pPr>
      <w:r w:rsidRPr="009A1243">
        <w:rPr>
          <w:sz w:val="22"/>
          <w:rPrChange w:id="257" w:author="Sham Parab" w:date="2021-05-28T09:02:00Z">
            <w:rPr/>
          </w:rPrChange>
        </w:rPr>
        <w:t xml:space="preserve">Ensure that the people working near water knows swimming </w:t>
      </w:r>
    </w:p>
    <w:p w14:paraId="72A52547" w14:textId="77777777" w:rsidR="00366B4A" w:rsidRPr="009A1243" w:rsidRDefault="00EB74E4">
      <w:pPr>
        <w:numPr>
          <w:ilvl w:val="0"/>
          <w:numId w:val="6"/>
        </w:numPr>
        <w:ind w:hanging="360"/>
        <w:rPr>
          <w:sz w:val="22"/>
          <w:rPrChange w:id="258" w:author="Sham Parab" w:date="2021-05-28T09:02:00Z">
            <w:rPr/>
          </w:rPrChange>
        </w:rPr>
      </w:pPr>
      <w:r w:rsidRPr="009A1243">
        <w:rPr>
          <w:sz w:val="22"/>
          <w:rPrChange w:id="259" w:author="Sham Parab" w:date="2021-05-28T09:02:00Z">
            <w:rPr/>
          </w:rPrChange>
        </w:rPr>
        <w:t xml:space="preserve">Report damaged / corroded structures immediately  </w:t>
      </w:r>
    </w:p>
    <w:p w14:paraId="4493FBE5" w14:textId="77777777" w:rsidR="00366B4A" w:rsidRPr="009A1243" w:rsidDel="009A1243" w:rsidRDefault="00EB74E4">
      <w:pPr>
        <w:spacing w:after="138" w:line="259" w:lineRule="auto"/>
        <w:ind w:left="142" w:firstLine="0"/>
        <w:jc w:val="left"/>
        <w:rPr>
          <w:del w:id="260" w:author="Sham Parab" w:date="2021-05-28T09:02:00Z"/>
          <w:sz w:val="22"/>
          <w:rPrChange w:id="261" w:author="Sham Parab" w:date="2021-05-28T09:02:00Z">
            <w:rPr>
              <w:del w:id="262" w:author="Sham Parab" w:date="2021-05-28T09:02:00Z"/>
            </w:rPr>
          </w:rPrChange>
        </w:rPr>
      </w:pPr>
      <w:r w:rsidRPr="009A1243">
        <w:rPr>
          <w:rFonts w:ascii="Arial" w:eastAsia="Arial" w:hAnsi="Arial" w:cs="Arial"/>
          <w:sz w:val="22"/>
          <w:rPrChange w:id="263" w:author="Sham Parab" w:date="2021-05-28T09:02:00Z">
            <w:rPr>
              <w:rFonts w:ascii="Arial" w:eastAsia="Arial" w:hAnsi="Arial" w:cs="Arial"/>
              <w:sz w:val="20"/>
            </w:rPr>
          </w:rPrChange>
        </w:rPr>
        <w:t xml:space="preserve"> </w:t>
      </w:r>
    </w:p>
    <w:p w14:paraId="7C3357A1" w14:textId="77777777" w:rsidR="00366B4A" w:rsidRPr="009A1243" w:rsidRDefault="00EB74E4">
      <w:pPr>
        <w:spacing w:after="138" w:line="259" w:lineRule="auto"/>
        <w:ind w:left="142" w:firstLine="0"/>
        <w:jc w:val="left"/>
        <w:rPr>
          <w:sz w:val="22"/>
          <w:rPrChange w:id="264" w:author="Sham Parab" w:date="2021-05-28T09:02:00Z">
            <w:rPr/>
          </w:rPrChange>
        </w:rPr>
        <w:pPrChange w:id="265" w:author="Sham Parab" w:date="2021-05-28T09:02:00Z">
          <w:pPr>
            <w:spacing w:after="289" w:line="259" w:lineRule="auto"/>
            <w:ind w:left="142" w:firstLine="0"/>
            <w:jc w:val="left"/>
          </w:pPr>
        </w:pPrChange>
      </w:pPr>
      <w:del w:id="266" w:author="Sham Parab" w:date="2021-05-28T09:02:00Z">
        <w:r w:rsidRPr="009A1243" w:rsidDel="009A1243">
          <w:rPr>
            <w:rFonts w:ascii="Arial" w:eastAsia="Arial" w:hAnsi="Arial" w:cs="Arial"/>
            <w:sz w:val="22"/>
            <w:rPrChange w:id="267" w:author="Sham Parab" w:date="2021-05-28T09:02:00Z">
              <w:rPr>
                <w:rFonts w:ascii="Arial" w:eastAsia="Arial" w:hAnsi="Arial" w:cs="Arial"/>
                <w:sz w:val="20"/>
              </w:rPr>
            </w:rPrChange>
          </w:rPr>
          <w:delText xml:space="preserve"> </w:delText>
        </w:r>
      </w:del>
      <w:r w:rsidRPr="009A1243">
        <w:rPr>
          <w:rFonts w:ascii="Arial" w:eastAsia="Arial" w:hAnsi="Arial" w:cs="Arial"/>
          <w:sz w:val="22"/>
          <w:rPrChange w:id="268" w:author="Sham Parab" w:date="2021-05-28T09:02:00Z">
            <w:rPr>
              <w:rFonts w:ascii="Arial" w:eastAsia="Arial" w:hAnsi="Arial" w:cs="Arial"/>
              <w:sz w:val="20"/>
            </w:rPr>
          </w:rPrChange>
        </w:rPr>
        <w:tab/>
      </w:r>
      <w:r w:rsidRPr="009A1243">
        <w:rPr>
          <w:b/>
          <w:sz w:val="22"/>
          <w:rPrChange w:id="269" w:author="Sham Parab" w:date="2021-05-28T09:02:00Z">
            <w:rPr>
              <w:b/>
              <w:sz w:val="32"/>
            </w:rPr>
          </w:rPrChange>
        </w:rPr>
        <w:t xml:space="preserve"> </w:t>
      </w:r>
    </w:p>
    <w:p w14:paraId="58B5BAB7" w14:textId="77777777" w:rsidR="00366B4A" w:rsidRPr="009A1243" w:rsidRDefault="00EB74E4">
      <w:pPr>
        <w:pStyle w:val="Heading1"/>
        <w:spacing w:after="136"/>
        <w:rPr>
          <w:b w:val="0"/>
          <w:sz w:val="22"/>
          <w:rPrChange w:id="270" w:author="Sham Parab" w:date="2021-05-28T09:02:00Z">
            <w:rPr>
              <w:b w:val="0"/>
            </w:rPr>
          </w:rPrChange>
        </w:rPr>
      </w:pPr>
      <w:r w:rsidRPr="009A1243">
        <w:rPr>
          <w:rFonts w:ascii="Times New Roman" w:eastAsia="Times New Roman" w:hAnsi="Times New Roman" w:cs="Times New Roman"/>
          <w:b w:val="0"/>
          <w:color w:val="000000"/>
          <w:sz w:val="22"/>
          <w:rPrChange w:id="271" w:author="Sham Parab" w:date="2021-05-28T09:02:00Z">
            <w:rPr>
              <w:rFonts w:ascii="Times New Roman" w:eastAsia="Times New Roman" w:hAnsi="Times New Roman" w:cs="Times New Roman"/>
              <w:b w:val="0"/>
              <w:color w:val="000000"/>
              <w:sz w:val="32"/>
            </w:rPr>
          </w:rPrChange>
        </w:rPr>
        <w:t xml:space="preserve">Don’t </w:t>
      </w:r>
    </w:p>
    <w:p w14:paraId="4EC8E8CE" w14:textId="77777777" w:rsidR="00366B4A" w:rsidRPr="009A1243" w:rsidRDefault="00EB74E4">
      <w:pPr>
        <w:spacing w:after="38" w:line="259" w:lineRule="auto"/>
        <w:ind w:left="142" w:firstLine="0"/>
        <w:jc w:val="left"/>
        <w:rPr>
          <w:sz w:val="22"/>
          <w:rPrChange w:id="272" w:author="Sham Parab" w:date="2021-05-28T09:02:00Z">
            <w:rPr/>
          </w:rPrChange>
        </w:rPr>
      </w:pPr>
      <w:r w:rsidRPr="009A1243">
        <w:rPr>
          <w:rFonts w:ascii="Arial" w:eastAsia="Arial" w:hAnsi="Arial" w:cs="Arial"/>
          <w:sz w:val="22"/>
          <w:rPrChange w:id="273" w:author="Sham Parab" w:date="2021-05-28T09:02:00Z">
            <w:rPr>
              <w:rFonts w:ascii="Arial" w:eastAsia="Arial" w:hAnsi="Arial" w:cs="Arial"/>
              <w:sz w:val="20"/>
            </w:rPr>
          </w:rPrChange>
        </w:rPr>
        <w:t xml:space="preserve"> </w:t>
      </w:r>
    </w:p>
    <w:p w14:paraId="0C97F703" w14:textId="77777777" w:rsidR="00366B4A" w:rsidRPr="009A1243" w:rsidRDefault="00EB74E4">
      <w:pPr>
        <w:numPr>
          <w:ilvl w:val="0"/>
          <w:numId w:val="7"/>
        </w:numPr>
        <w:ind w:hanging="360"/>
        <w:jc w:val="left"/>
        <w:rPr>
          <w:sz w:val="22"/>
          <w:rPrChange w:id="274" w:author="Sham Parab" w:date="2021-05-28T09:02:00Z">
            <w:rPr/>
          </w:rPrChange>
        </w:rPr>
      </w:pPr>
      <w:r w:rsidRPr="009A1243">
        <w:rPr>
          <w:sz w:val="22"/>
          <w:rPrChange w:id="275" w:author="Sham Parab" w:date="2021-05-28T09:02:00Z">
            <w:rPr/>
          </w:rPrChange>
        </w:rPr>
        <w:lastRenderedPageBreak/>
        <w:t xml:space="preserve">Work under the influence of alcohol </w:t>
      </w:r>
    </w:p>
    <w:p w14:paraId="3CEBEF34" w14:textId="77777777" w:rsidR="00366B4A" w:rsidRPr="009A1243" w:rsidRDefault="00EB74E4">
      <w:pPr>
        <w:numPr>
          <w:ilvl w:val="0"/>
          <w:numId w:val="7"/>
        </w:numPr>
        <w:spacing w:after="0" w:line="259" w:lineRule="auto"/>
        <w:ind w:hanging="360"/>
        <w:jc w:val="left"/>
        <w:rPr>
          <w:sz w:val="22"/>
          <w:rPrChange w:id="276" w:author="Sham Parab" w:date="2021-05-28T09:02:00Z">
            <w:rPr/>
          </w:rPrChange>
        </w:rPr>
      </w:pPr>
      <w:r w:rsidRPr="009A1243">
        <w:rPr>
          <w:rFonts w:ascii="Calibri" w:eastAsia="Calibri" w:hAnsi="Calibri" w:cs="Calibri"/>
          <w:sz w:val="22"/>
          <w:rPrChange w:id="277" w:author="Sham Parab" w:date="2021-05-28T09:02:00Z">
            <w:rPr>
              <w:rFonts w:ascii="Calibri" w:eastAsia="Calibri" w:hAnsi="Calibri" w:cs="Calibri"/>
            </w:rPr>
          </w:rPrChange>
        </w:rPr>
        <w:t>Indulge in the Horse Play</w:t>
      </w:r>
      <w:r w:rsidRPr="009A1243">
        <w:rPr>
          <w:sz w:val="22"/>
          <w:rPrChange w:id="278" w:author="Sham Parab" w:date="2021-05-28T09:02:00Z">
            <w:rPr/>
          </w:rPrChange>
        </w:rPr>
        <w:t xml:space="preserve"> </w:t>
      </w:r>
    </w:p>
    <w:p w14:paraId="424471CF" w14:textId="77777777" w:rsidR="00366B4A" w:rsidRPr="009A1243" w:rsidRDefault="00EB74E4">
      <w:pPr>
        <w:spacing w:after="0" w:line="259" w:lineRule="auto"/>
        <w:ind w:left="142" w:firstLine="0"/>
        <w:jc w:val="left"/>
        <w:rPr>
          <w:sz w:val="22"/>
          <w:rPrChange w:id="279" w:author="Sham Parab" w:date="2021-05-28T09:02:00Z">
            <w:rPr/>
          </w:rPrChange>
        </w:rPr>
      </w:pPr>
      <w:r w:rsidRPr="009A1243">
        <w:rPr>
          <w:sz w:val="22"/>
          <w:rPrChange w:id="280" w:author="Sham Parab" w:date="2021-05-28T09:02:00Z">
            <w:rPr/>
          </w:rPrChange>
        </w:rPr>
        <w:t xml:space="preserve"> </w:t>
      </w:r>
    </w:p>
    <w:tbl>
      <w:tblPr>
        <w:tblStyle w:val="TableGrid"/>
        <w:tblW w:w="9098" w:type="dxa"/>
        <w:tblInd w:w="34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3159"/>
        <w:gridCol w:w="3135"/>
      </w:tblGrid>
      <w:tr w:rsidR="00366B4A" w:rsidRPr="009A1243" w:rsidDel="009A1243" w14:paraId="112A57D3" w14:textId="77777777">
        <w:trPr>
          <w:trHeight w:val="631"/>
          <w:del w:id="281" w:author="Sham Parab" w:date="2021-05-28T09:00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FCD2" w14:textId="77777777" w:rsidR="00366B4A" w:rsidRPr="009A1243" w:rsidDel="009A1243" w:rsidRDefault="00EB74E4">
            <w:pPr>
              <w:spacing w:after="0" w:line="259" w:lineRule="auto"/>
              <w:ind w:left="2" w:firstLine="0"/>
              <w:jc w:val="left"/>
              <w:rPr>
                <w:del w:id="282" w:author="Sham Parab" w:date="2021-05-28T09:00:00Z"/>
                <w:sz w:val="22"/>
                <w:rPrChange w:id="283" w:author="Sham Parab" w:date="2021-05-28T09:02:00Z">
                  <w:rPr>
                    <w:del w:id="284" w:author="Sham Parab" w:date="2021-05-28T09:00:00Z"/>
                  </w:rPr>
                </w:rPrChange>
              </w:rPr>
            </w:pPr>
            <w:del w:id="285" w:author="Sham Parab" w:date="2021-05-28T09:00:00Z">
              <w:r w:rsidRPr="009A1243" w:rsidDel="009A1243">
                <w:rPr>
                  <w:b/>
                  <w:sz w:val="22"/>
                  <w:rPrChange w:id="286" w:author="Sham Parab" w:date="2021-05-28T09:02:00Z">
                    <w:rPr>
                      <w:b/>
                      <w:sz w:val="18"/>
                    </w:rPr>
                  </w:rPrChange>
                </w:rPr>
                <w:delText xml:space="preserve">Prepared By:  </w:delText>
              </w:r>
            </w:del>
          </w:p>
          <w:p w14:paraId="5DC5F056" w14:textId="77777777" w:rsidR="00366B4A" w:rsidRPr="009A1243" w:rsidDel="009A1243" w:rsidRDefault="00EB74E4">
            <w:pPr>
              <w:spacing w:after="0" w:line="259" w:lineRule="auto"/>
              <w:ind w:left="2" w:firstLine="0"/>
              <w:jc w:val="left"/>
              <w:rPr>
                <w:del w:id="287" w:author="Sham Parab" w:date="2021-05-28T09:00:00Z"/>
                <w:sz w:val="22"/>
                <w:rPrChange w:id="288" w:author="Sham Parab" w:date="2021-05-28T09:02:00Z">
                  <w:rPr>
                    <w:del w:id="289" w:author="Sham Parab" w:date="2021-05-28T09:00:00Z"/>
                  </w:rPr>
                </w:rPrChange>
              </w:rPr>
            </w:pPr>
            <w:del w:id="290" w:author="Sham Parab" w:date="2021-05-28T09:00:00Z">
              <w:r w:rsidRPr="009A1243" w:rsidDel="009A1243">
                <w:rPr>
                  <w:sz w:val="22"/>
                  <w:rPrChange w:id="291" w:author="Sham Parab" w:date="2021-05-28T09:02:00Z">
                    <w:rPr>
                      <w:sz w:val="18"/>
                    </w:rPr>
                  </w:rPrChange>
                </w:rPr>
                <w:delText xml:space="preserve">Head – Mechanical Maintenance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EA3D" w14:textId="77777777" w:rsidR="00366B4A" w:rsidRPr="009A1243" w:rsidDel="009A1243" w:rsidRDefault="00EB74E4">
            <w:pPr>
              <w:spacing w:after="0" w:line="259" w:lineRule="auto"/>
              <w:ind w:left="0" w:firstLine="0"/>
              <w:jc w:val="left"/>
              <w:rPr>
                <w:del w:id="292" w:author="Sham Parab" w:date="2021-05-28T09:00:00Z"/>
                <w:sz w:val="22"/>
                <w:rPrChange w:id="293" w:author="Sham Parab" w:date="2021-05-28T09:02:00Z">
                  <w:rPr>
                    <w:del w:id="294" w:author="Sham Parab" w:date="2021-05-28T09:00:00Z"/>
                  </w:rPr>
                </w:rPrChange>
              </w:rPr>
            </w:pPr>
            <w:del w:id="295" w:author="Sham Parab" w:date="2021-05-28T09:00:00Z">
              <w:r w:rsidRPr="009A1243" w:rsidDel="009A1243">
                <w:rPr>
                  <w:b/>
                  <w:sz w:val="22"/>
                  <w:rPrChange w:id="296" w:author="Sham Parab" w:date="2021-05-28T09:02:00Z">
                    <w:rPr>
                      <w:b/>
                      <w:sz w:val="18"/>
                    </w:rPr>
                  </w:rPrChange>
                </w:rPr>
                <w:delText xml:space="preserve">Reviewed &amp; Issued By:  </w:delText>
              </w:r>
            </w:del>
          </w:p>
          <w:p w14:paraId="17A3D538" w14:textId="77777777" w:rsidR="00366B4A" w:rsidRPr="009A1243" w:rsidDel="009A1243" w:rsidRDefault="00EB74E4">
            <w:pPr>
              <w:spacing w:after="0" w:line="259" w:lineRule="auto"/>
              <w:ind w:left="0" w:firstLine="0"/>
              <w:jc w:val="left"/>
              <w:rPr>
                <w:del w:id="297" w:author="Sham Parab" w:date="2021-05-28T09:00:00Z"/>
                <w:sz w:val="22"/>
                <w:rPrChange w:id="298" w:author="Sham Parab" w:date="2021-05-28T09:02:00Z">
                  <w:rPr>
                    <w:del w:id="299" w:author="Sham Parab" w:date="2021-05-28T09:00:00Z"/>
                  </w:rPr>
                </w:rPrChange>
              </w:rPr>
            </w:pPr>
            <w:del w:id="300" w:author="Sham Parab" w:date="2021-05-28T09:00:00Z">
              <w:r w:rsidRPr="009A1243" w:rsidDel="009A1243">
                <w:rPr>
                  <w:sz w:val="22"/>
                  <w:rPrChange w:id="301" w:author="Sham Parab" w:date="2021-05-28T09:02:00Z">
                    <w:rPr>
                      <w:sz w:val="18"/>
                    </w:rPr>
                  </w:rPrChange>
                </w:rPr>
                <w:delText xml:space="preserve">Management Representative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7B85" w14:textId="77777777" w:rsidR="00366B4A" w:rsidRPr="009A1243" w:rsidDel="009A1243" w:rsidRDefault="00EB74E4">
            <w:pPr>
              <w:spacing w:after="0" w:line="259" w:lineRule="auto"/>
              <w:ind w:left="2" w:firstLine="0"/>
              <w:jc w:val="left"/>
              <w:rPr>
                <w:del w:id="302" w:author="Sham Parab" w:date="2021-05-28T09:00:00Z"/>
                <w:sz w:val="22"/>
                <w:rPrChange w:id="303" w:author="Sham Parab" w:date="2021-05-28T09:02:00Z">
                  <w:rPr>
                    <w:del w:id="304" w:author="Sham Parab" w:date="2021-05-28T09:00:00Z"/>
                  </w:rPr>
                </w:rPrChange>
              </w:rPr>
            </w:pPr>
            <w:del w:id="305" w:author="Sham Parab" w:date="2021-05-28T09:00:00Z">
              <w:r w:rsidRPr="009A1243" w:rsidDel="009A1243">
                <w:rPr>
                  <w:b/>
                  <w:sz w:val="22"/>
                  <w:rPrChange w:id="306" w:author="Sham Parab" w:date="2021-05-28T09:02:00Z">
                    <w:rPr>
                      <w:b/>
                      <w:sz w:val="18"/>
                    </w:rPr>
                  </w:rPrChange>
                </w:rPr>
                <w:delText xml:space="preserve">Approved By:  </w:delText>
              </w:r>
            </w:del>
          </w:p>
          <w:p w14:paraId="028A5D4F" w14:textId="77777777" w:rsidR="00366B4A" w:rsidRPr="009A1243" w:rsidDel="009A1243" w:rsidRDefault="00EB74E4">
            <w:pPr>
              <w:spacing w:after="0" w:line="259" w:lineRule="auto"/>
              <w:ind w:left="2" w:firstLine="0"/>
              <w:jc w:val="left"/>
              <w:rPr>
                <w:del w:id="307" w:author="Sham Parab" w:date="2021-05-28T09:00:00Z"/>
                <w:sz w:val="22"/>
                <w:rPrChange w:id="308" w:author="Sham Parab" w:date="2021-05-28T09:02:00Z">
                  <w:rPr>
                    <w:del w:id="309" w:author="Sham Parab" w:date="2021-05-28T09:00:00Z"/>
                  </w:rPr>
                </w:rPrChange>
              </w:rPr>
            </w:pPr>
            <w:del w:id="310" w:author="Sham Parab" w:date="2021-05-28T09:00:00Z">
              <w:r w:rsidRPr="009A1243" w:rsidDel="009A1243">
                <w:rPr>
                  <w:sz w:val="22"/>
                  <w:rPrChange w:id="311" w:author="Sham Parab" w:date="2021-05-28T09:02:00Z">
                    <w:rPr>
                      <w:sz w:val="18"/>
                    </w:rPr>
                  </w:rPrChange>
                </w:rPr>
                <w:delText xml:space="preserve">Head – Central Engineering, Maintenance </w:delText>
              </w:r>
            </w:del>
          </w:p>
        </w:tc>
      </w:tr>
      <w:tr w:rsidR="00366B4A" w:rsidRPr="009A1243" w:rsidDel="009A1243" w14:paraId="0DA09234" w14:textId="77777777">
        <w:trPr>
          <w:trHeight w:val="449"/>
          <w:del w:id="312" w:author="Sham Parab" w:date="2021-05-28T09:00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0600" w14:textId="77777777" w:rsidR="00366B4A" w:rsidRPr="009A1243" w:rsidDel="009A1243" w:rsidRDefault="00EB74E4">
            <w:pPr>
              <w:spacing w:after="0" w:line="259" w:lineRule="auto"/>
              <w:ind w:left="2" w:firstLine="0"/>
              <w:jc w:val="left"/>
              <w:rPr>
                <w:del w:id="313" w:author="Sham Parab" w:date="2021-05-28T09:00:00Z"/>
                <w:sz w:val="22"/>
                <w:rPrChange w:id="314" w:author="Sham Parab" w:date="2021-05-28T09:02:00Z">
                  <w:rPr>
                    <w:del w:id="315" w:author="Sham Parab" w:date="2021-05-28T09:00:00Z"/>
                  </w:rPr>
                </w:rPrChange>
              </w:rPr>
            </w:pPr>
            <w:del w:id="316" w:author="Sham Parab" w:date="2021-05-28T09:00:00Z">
              <w:r w:rsidRPr="009A1243" w:rsidDel="009A1243">
                <w:rPr>
                  <w:b/>
                  <w:sz w:val="22"/>
                  <w:rPrChange w:id="317" w:author="Sham Parab" w:date="2021-05-28T09:02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03BD" w14:textId="77777777" w:rsidR="00366B4A" w:rsidRPr="009A1243" w:rsidDel="009A1243" w:rsidRDefault="00EB74E4">
            <w:pPr>
              <w:spacing w:after="0" w:line="259" w:lineRule="auto"/>
              <w:ind w:left="0" w:firstLine="0"/>
              <w:jc w:val="left"/>
              <w:rPr>
                <w:del w:id="318" w:author="Sham Parab" w:date="2021-05-28T09:00:00Z"/>
                <w:sz w:val="22"/>
                <w:rPrChange w:id="319" w:author="Sham Parab" w:date="2021-05-28T09:02:00Z">
                  <w:rPr>
                    <w:del w:id="320" w:author="Sham Parab" w:date="2021-05-28T09:00:00Z"/>
                  </w:rPr>
                </w:rPrChange>
              </w:rPr>
            </w:pPr>
            <w:del w:id="321" w:author="Sham Parab" w:date="2021-05-28T09:00:00Z">
              <w:r w:rsidRPr="009A1243" w:rsidDel="009A1243">
                <w:rPr>
                  <w:b/>
                  <w:sz w:val="22"/>
                  <w:rPrChange w:id="322" w:author="Sham Parab" w:date="2021-05-28T09:02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33D6" w14:textId="77777777" w:rsidR="00366B4A" w:rsidRPr="009A1243" w:rsidDel="009A1243" w:rsidRDefault="00EB74E4">
            <w:pPr>
              <w:spacing w:after="0" w:line="259" w:lineRule="auto"/>
              <w:ind w:left="2" w:firstLine="0"/>
              <w:jc w:val="left"/>
              <w:rPr>
                <w:del w:id="323" w:author="Sham Parab" w:date="2021-05-28T09:00:00Z"/>
                <w:sz w:val="22"/>
                <w:rPrChange w:id="324" w:author="Sham Parab" w:date="2021-05-28T09:02:00Z">
                  <w:rPr>
                    <w:del w:id="325" w:author="Sham Parab" w:date="2021-05-28T09:00:00Z"/>
                  </w:rPr>
                </w:rPrChange>
              </w:rPr>
            </w:pPr>
            <w:del w:id="326" w:author="Sham Parab" w:date="2021-05-28T09:00:00Z">
              <w:r w:rsidRPr="009A1243" w:rsidDel="009A1243">
                <w:rPr>
                  <w:b/>
                  <w:sz w:val="22"/>
                  <w:rPrChange w:id="327" w:author="Sham Parab" w:date="2021-05-28T09:02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</w:tr>
      <w:tr w:rsidR="00366B4A" w:rsidRPr="009A1243" w:rsidDel="009A1243" w14:paraId="53FB2343" w14:textId="77777777">
        <w:trPr>
          <w:trHeight w:val="218"/>
          <w:del w:id="328" w:author="Sham Parab" w:date="2021-05-28T09:00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994C" w14:textId="77777777" w:rsidR="00366B4A" w:rsidRPr="009A1243" w:rsidDel="009A1243" w:rsidRDefault="00EB74E4">
            <w:pPr>
              <w:spacing w:after="0" w:line="259" w:lineRule="auto"/>
              <w:ind w:left="2" w:firstLine="0"/>
              <w:jc w:val="left"/>
              <w:rPr>
                <w:del w:id="329" w:author="Sham Parab" w:date="2021-05-28T09:00:00Z"/>
                <w:sz w:val="22"/>
                <w:rPrChange w:id="330" w:author="Sham Parab" w:date="2021-05-28T09:02:00Z">
                  <w:rPr>
                    <w:del w:id="331" w:author="Sham Parab" w:date="2021-05-28T09:00:00Z"/>
                  </w:rPr>
                </w:rPrChange>
              </w:rPr>
            </w:pPr>
            <w:del w:id="332" w:author="Sham Parab" w:date="2021-05-28T09:00:00Z">
              <w:r w:rsidRPr="009A1243" w:rsidDel="009A1243">
                <w:rPr>
                  <w:b/>
                  <w:sz w:val="22"/>
                  <w:rPrChange w:id="333" w:author="Sham Parab" w:date="2021-05-28T09:02:00Z">
                    <w:rPr>
                      <w:b/>
                      <w:sz w:val="18"/>
                    </w:rPr>
                  </w:rPrChange>
                </w:rPr>
                <w:delText>Date:</w:delText>
              </w:r>
              <w:r w:rsidR="002145AC" w:rsidRPr="009A1243" w:rsidDel="009A1243">
                <w:rPr>
                  <w:b/>
                  <w:sz w:val="22"/>
                  <w:rPrChange w:id="334" w:author="Sham Parab" w:date="2021-05-28T09:02:00Z">
                    <w:rPr>
                      <w:b/>
                      <w:sz w:val="18"/>
                    </w:rPr>
                  </w:rPrChange>
                </w:rPr>
                <w:delText>01.05.2020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F298" w14:textId="77777777" w:rsidR="00366B4A" w:rsidRPr="009A1243" w:rsidDel="009A1243" w:rsidRDefault="00EB74E4">
            <w:pPr>
              <w:spacing w:after="0" w:line="259" w:lineRule="auto"/>
              <w:ind w:left="0" w:firstLine="0"/>
              <w:jc w:val="left"/>
              <w:rPr>
                <w:del w:id="335" w:author="Sham Parab" w:date="2021-05-28T09:00:00Z"/>
                <w:sz w:val="22"/>
                <w:rPrChange w:id="336" w:author="Sham Parab" w:date="2021-05-28T09:02:00Z">
                  <w:rPr>
                    <w:del w:id="337" w:author="Sham Parab" w:date="2021-05-28T09:00:00Z"/>
                  </w:rPr>
                </w:rPrChange>
              </w:rPr>
            </w:pPr>
            <w:del w:id="338" w:author="Sham Parab" w:date="2021-05-28T09:00:00Z">
              <w:r w:rsidRPr="009A1243" w:rsidDel="009A1243">
                <w:rPr>
                  <w:b/>
                  <w:sz w:val="22"/>
                  <w:rPrChange w:id="339" w:author="Sham Parab" w:date="2021-05-28T09:02:00Z">
                    <w:rPr>
                      <w:b/>
                      <w:sz w:val="18"/>
                    </w:rPr>
                  </w:rPrChange>
                </w:rPr>
                <w:delText xml:space="preserve">Date: </w:delText>
              </w:r>
              <w:r w:rsidR="002145AC" w:rsidRPr="009A1243" w:rsidDel="009A1243">
                <w:rPr>
                  <w:b/>
                  <w:sz w:val="22"/>
                  <w:rPrChange w:id="340" w:author="Sham Parab" w:date="2021-05-28T09:02:00Z">
                    <w:rPr>
                      <w:b/>
                      <w:sz w:val="18"/>
                    </w:rPr>
                  </w:rPrChange>
                </w:rPr>
                <w:delText>01.05.2020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7FF8" w14:textId="77777777" w:rsidR="00366B4A" w:rsidRPr="009A1243" w:rsidDel="009A1243" w:rsidRDefault="00EB74E4">
            <w:pPr>
              <w:spacing w:after="0" w:line="259" w:lineRule="auto"/>
              <w:ind w:left="2" w:firstLine="0"/>
              <w:jc w:val="left"/>
              <w:rPr>
                <w:del w:id="341" w:author="Sham Parab" w:date="2021-05-28T09:00:00Z"/>
                <w:sz w:val="22"/>
                <w:rPrChange w:id="342" w:author="Sham Parab" w:date="2021-05-28T09:02:00Z">
                  <w:rPr>
                    <w:del w:id="343" w:author="Sham Parab" w:date="2021-05-28T09:00:00Z"/>
                  </w:rPr>
                </w:rPrChange>
              </w:rPr>
            </w:pPr>
            <w:del w:id="344" w:author="Sham Parab" w:date="2021-05-28T09:00:00Z">
              <w:r w:rsidRPr="009A1243" w:rsidDel="009A1243">
                <w:rPr>
                  <w:b/>
                  <w:sz w:val="22"/>
                  <w:rPrChange w:id="345" w:author="Sham Parab" w:date="2021-05-28T09:02:00Z">
                    <w:rPr>
                      <w:b/>
                      <w:sz w:val="18"/>
                    </w:rPr>
                  </w:rPrChange>
                </w:rPr>
                <w:delText>Date:</w:delText>
              </w:r>
              <w:r w:rsidR="002145AC" w:rsidRPr="009A1243" w:rsidDel="009A1243">
                <w:rPr>
                  <w:b/>
                  <w:sz w:val="22"/>
                  <w:rPrChange w:id="346" w:author="Sham Parab" w:date="2021-05-28T09:02:00Z">
                    <w:rPr>
                      <w:b/>
                      <w:sz w:val="18"/>
                    </w:rPr>
                  </w:rPrChange>
                </w:rPr>
                <w:delText>01.05.2020</w:delText>
              </w:r>
              <w:r w:rsidRPr="009A1243" w:rsidDel="009A1243">
                <w:rPr>
                  <w:b/>
                  <w:sz w:val="22"/>
                  <w:rPrChange w:id="347" w:author="Sham Parab" w:date="2021-05-28T09:02:00Z">
                    <w:rPr>
                      <w:b/>
                      <w:sz w:val="18"/>
                    </w:rPr>
                  </w:rPrChange>
                </w:rPr>
                <w:delText xml:space="preserve"> </w:delText>
              </w:r>
            </w:del>
          </w:p>
        </w:tc>
      </w:tr>
    </w:tbl>
    <w:p w14:paraId="253585CE" w14:textId="77777777" w:rsidR="00D4273C" w:rsidRPr="000B56A0" w:rsidRDefault="00EB74E4" w:rsidP="00D4273C">
      <w:pPr>
        <w:spacing w:before="100" w:beforeAutospacing="1" w:after="100" w:afterAutospacing="1" w:line="240" w:lineRule="auto"/>
        <w:rPr>
          <w:ins w:id="348" w:author="Archana Mandrekar" w:date="2022-12-14T15:51:00Z"/>
          <w:b/>
          <w:bCs/>
          <w:szCs w:val="24"/>
          <w:u w:val="single"/>
          <w:lang w:val="fr-FR"/>
        </w:rPr>
      </w:pPr>
      <w:r w:rsidRPr="009A1243">
        <w:rPr>
          <w:sz w:val="22"/>
          <w:rPrChange w:id="349" w:author="Sham Parab" w:date="2021-05-28T09:02:00Z">
            <w:rPr>
              <w:sz w:val="20"/>
            </w:rPr>
          </w:rPrChange>
        </w:rPr>
        <w:t xml:space="preserve"> </w:t>
      </w:r>
      <w:ins w:id="350" w:author="Archana Mandrekar" w:date="2022-12-14T15:51:00Z">
        <w:r w:rsidR="00D4273C" w:rsidRPr="000B56A0">
          <w:rPr>
            <w:b/>
            <w:bCs/>
            <w:szCs w:val="24"/>
            <w:u w:val="single"/>
            <w:lang w:val="fr-FR"/>
          </w:rPr>
          <w:t>Amendement Record</w:t>
        </w:r>
      </w:ins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D4273C" w:rsidRPr="001E642A" w14:paraId="3F927714" w14:textId="77777777" w:rsidTr="007677B2">
        <w:trPr>
          <w:ins w:id="351" w:author="Archana Mandrekar" w:date="2022-12-14T15:51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15B040F" w14:textId="77777777" w:rsidR="00D4273C" w:rsidRPr="007C1842" w:rsidRDefault="00D4273C" w:rsidP="007677B2">
            <w:pPr>
              <w:pStyle w:val="Header"/>
              <w:ind w:right="-108"/>
              <w:rPr>
                <w:ins w:id="352" w:author="Archana Mandrekar" w:date="2022-12-14T15:51:00Z"/>
                <w:b/>
              </w:rPr>
            </w:pPr>
            <w:ins w:id="353" w:author="Archana Mandrekar" w:date="2022-12-14T15:51:00Z">
              <w:r w:rsidRPr="007C1842">
                <w:rPr>
                  <w:b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6D37" w14:textId="77777777" w:rsidR="00D4273C" w:rsidRPr="007C1842" w:rsidRDefault="00D4273C" w:rsidP="007677B2">
            <w:pPr>
              <w:pStyle w:val="Header"/>
              <w:ind w:right="-151"/>
              <w:rPr>
                <w:ins w:id="354" w:author="Archana Mandrekar" w:date="2022-12-14T15:51:00Z"/>
                <w:b/>
              </w:rPr>
            </w:pPr>
            <w:ins w:id="355" w:author="Archana Mandrekar" w:date="2022-12-14T15:51:00Z">
              <w:r w:rsidRPr="007C1842">
                <w:rPr>
                  <w:b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D8E7" w14:textId="77777777" w:rsidR="00D4273C" w:rsidRPr="007C1842" w:rsidRDefault="00D4273C" w:rsidP="007677B2">
            <w:pPr>
              <w:pStyle w:val="Header"/>
              <w:ind w:right="-151"/>
              <w:rPr>
                <w:ins w:id="356" w:author="Archana Mandrekar" w:date="2022-12-14T15:51:00Z"/>
                <w:b/>
              </w:rPr>
            </w:pPr>
            <w:ins w:id="357" w:author="Archana Mandrekar" w:date="2022-12-14T15:51:00Z">
              <w:r w:rsidRPr="007C1842">
                <w:rPr>
                  <w:b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ABF14EB" w14:textId="77777777" w:rsidR="00D4273C" w:rsidRPr="007C1842" w:rsidRDefault="00D4273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58" w:author="Archana Mandrekar" w:date="2022-12-14T15:51:00Z"/>
                <w:b/>
              </w:rPr>
            </w:pPr>
            <w:ins w:id="359" w:author="Archana Mandrekar" w:date="2022-12-14T15:51:00Z">
              <w:r w:rsidRPr="007C1842">
                <w:rPr>
                  <w:b/>
                </w:rPr>
                <w:t>New Rev.</w:t>
              </w:r>
            </w:ins>
          </w:p>
        </w:tc>
      </w:tr>
      <w:tr w:rsidR="00D4273C" w:rsidRPr="001E642A" w14:paraId="11F10B9A" w14:textId="77777777" w:rsidTr="007677B2">
        <w:trPr>
          <w:ins w:id="360" w:author="Archana Mandrekar" w:date="2022-12-14T15:51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0EF0FD5" w14:textId="77777777" w:rsidR="00D4273C" w:rsidRPr="007C1842" w:rsidRDefault="00D4273C" w:rsidP="007677B2">
            <w:pPr>
              <w:pStyle w:val="Header"/>
              <w:ind w:right="-108"/>
              <w:rPr>
                <w:ins w:id="361" w:author="Archana Mandrekar" w:date="2022-12-14T15:51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3F48DB" w14:textId="77777777" w:rsidR="00D4273C" w:rsidRPr="007C1842" w:rsidRDefault="00D4273C" w:rsidP="007677B2">
            <w:pPr>
              <w:pStyle w:val="Header"/>
              <w:ind w:right="-151"/>
              <w:rPr>
                <w:ins w:id="362" w:author="Archana Mandrekar" w:date="2022-12-14T15:51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DAB160" w14:textId="77777777" w:rsidR="00D4273C" w:rsidRPr="007C1842" w:rsidRDefault="00D4273C" w:rsidP="007677B2">
            <w:pPr>
              <w:pStyle w:val="Header"/>
              <w:jc w:val="both"/>
              <w:rPr>
                <w:ins w:id="363" w:author="Archana Mandrekar" w:date="2022-12-14T15:51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CD3BC70" w14:textId="77777777" w:rsidR="00D4273C" w:rsidRPr="007C1842" w:rsidRDefault="00D4273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64" w:author="Archana Mandrekar" w:date="2022-12-14T15:51:00Z"/>
              </w:rPr>
            </w:pPr>
          </w:p>
        </w:tc>
      </w:tr>
      <w:tr w:rsidR="00D4273C" w:rsidRPr="001E642A" w14:paraId="10F42B0E" w14:textId="77777777" w:rsidTr="007677B2">
        <w:trPr>
          <w:ins w:id="365" w:author="Archana Mandrekar" w:date="2022-12-14T15:51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756D09C" w14:textId="77777777" w:rsidR="00D4273C" w:rsidRPr="007C1842" w:rsidRDefault="00D4273C" w:rsidP="007677B2">
            <w:pPr>
              <w:pStyle w:val="Header"/>
              <w:ind w:right="-108"/>
              <w:rPr>
                <w:ins w:id="366" w:author="Archana Mandrekar" w:date="2022-12-14T15:51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8DDD52" w14:textId="77777777" w:rsidR="00D4273C" w:rsidRPr="007C1842" w:rsidRDefault="00D4273C" w:rsidP="007677B2">
            <w:pPr>
              <w:pStyle w:val="Header"/>
              <w:ind w:right="-151"/>
              <w:rPr>
                <w:ins w:id="367" w:author="Archana Mandrekar" w:date="2022-12-14T15:51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054CD" w14:textId="77777777" w:rsidR="00D4273C" w:rsidRPr="007C1842" w:rsidRDefault="00D4273C" w:rsidP="007677B2">
            <w:pPr>
              <w:pStyle w:val="Header"/>
              <w:jc w:val="both"/>
              <w:rPr>
                <w:ins w:id="368" w:author="Archana Mandrekar" w:date="2022-12-14T15:51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172174A" w14:textId="77777777" w:rsidR="00D4273C" w:rsidRPr="007C1842" w:rsidRDefault="00D4273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69" w:author="Archana Mandrekar" w:date="2022-12-14T15:51:00Z"/>
              </w:rPr>
            </w:pPr>
          </w:p>
        </w:tc>
      </w:tr>
      <w:tr w:rsidR="00D4273C" w:rsidRPr="001E642A" w14:paraId="576917A0" w14:textId="77777777" w:rsidTr="007677B2">
        <w:trPr>
          <w:ins w:id="370" w:author="Archana Mandrekar" w:date="2022-12-14T15:51:00Z"/>
        </w:trPr>
        <w:tc>
          <w:tcPr>
            <w:tcW w:w="1277" w:type="dxa"/>
            <w:tcBorders>
              <w:right w:val="nil"/>
            </w:tcBorders>
          </w:tcPr>
          <w:p w14:paraId="02248245" w14:textId="77777777" w:rsidR="00D4273C" w:rsidRPr="007C1842" w:rsidRDefault="00D4273C" w:rsidP="007677B2">
            <w:pPr>
              <w:pStyle w:val="Header"/>
              <w:ind w:right="-151"/>
              <w:jc w:val="center"/>
              <w:rPr>
                <w:ins w:id="371" w:author="Archana Mandrekar" w:date="2022-12-14T15:51:00Z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DA6494D" w14:textId="77777777" w:rsidR="00D4273C" w:rsidRPr="007C1842" w:rsidRDefault="00D4273C" w:rsidP="007677B2">
            <w:pPr>
              <w:pStyle w:val="Header"/>
              <w:ind w:right="-151"/>
              <w:jc w:val="center"/>
              <w:rPr>
                <w:ins w:id="372" w:author="Archana Mandrekar" w:date="2022-12-14T15:51:00Z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F56E1F4" w14:textId="77777777" w:rsidR="00D4273C" w:rsidRPr="007C1842" w:rsidRDefault="00D4273C" w:rsidP="007677B2">
            <w:pPr>
              <w:pStyle w:val="BodyText"/>
              <w:rPr>
                <w:ins w:id="373" w:author="Archana Mandrekar" w:date="2022-12-14T15:51:00Z"/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43275809" w14:textId="77777777" w:rsidR="00D4273C" w:rsidRPr="007C1842" w:rsidRDefault="00D4273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74" w:author="Archana Mandrekar" w:date="2022-12-14T15:51:00Z"/>
              </w:rPr>
            </w:pPr>
          </w:p>
        </w:tc>
      </w:tr>
    </w:tbl>
    <w:p w14:paraId="75BC4477" w14:textId="77777777" w:rsidR="00D4273C" w:rsidRDefault="00D4273C" w:rsidP="00D4273C">
      <w:pPr>
        <w:spacing w:before="100" w:beforeAutospacing="1" w:after="100" w:afterAutospacing="1" w:line="240" w:lineRule="auto"/>
        <w:ind w:left="810"/>
        <w:rPr>
          <w:ins w:id="375" w:author="Archana Mandrekar" w:date="2022-12-14T15:51:00Z"/>
          <w:szCs w:val="24"/>
        </w:rPr>
      </w:pPr>
      <w:ins w:id="376" w:author="Archana Mandrekar" w:date="2022-12-14T15:51:00Z">
        <w:r w:rsidRPr="00707840">
          <w:rPr>
            <w:szCs w:val="24"/>
            <w:lang w:val="fr-FR"/>
          </w:rPr>
          <w:t xml:space="preserve"> </w:t>
        </w:r>
      </w:ins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4273C" w:rsidRPr="001C094A" w14:paraId="0E576082" w14:textId="77777777" w:rsidTr="007677B2">
        <w:trPr>
          <w:ins w:id="377" w:author="Archana Mandrekar" w:date="2022-12-14T15:51:00Z"/>
        </w:trPr>
        <w:tc>
          <w:tcPr>
            <w:tcW w:w="3119" w:type="dxa"/>
            <w:shd w:val="clear" w:color="auto" w:fill="auto"/>
          </w:tcPr>
          <w:p w14:paraId="529B8649" w14:textId="77777777" w:rsidR="00D4273C" w:rsidRPr="00570E41" w:rsidRDefault="00D4273C" w:rsidP="007677B2">
            <w:pPr>
              <w:rPr>
                <w:ins w:id="378" w:author="Archana Mandrekar" w:date="2022-12-14T15:51:00Z"/>
                <w:b/>
              </w:rPr>
            </w:pPr>
            <w:bookmarkStart w:id="379" w:name="_Hlk110414498"/>
            <w:ins w:id="380" w:author="Archana Mandrekar" w:date="2022-12-14T15:51:00Z">
              <w:r w:rsidRPr="00570E41">
                <w:rPr>
                  <w:b/>
                </w:rPr>
                <w:t xml:space="preserve">Prepared By: </w:t>
              </w:r>
            </w:ins>
          </w:p>
          <w:p w14:paraId="337B7E81" w14:textId="77777777" w:rsidR="00D4273C" w:rsidRPr="00570E41" w:rsidRDefault="00D4273C" w:rsidP="007677B2">
            <w:pPr>
              <w:rPr>
                <w:ins w:id="381" w:author="Archana Mandrekar" w:date="2022-12-14T15:51:00Z"/>
              </w:rPr>
            </w:pPr>
            <w:ins w:id="382" w:author="Archana Mandrekar" w:date="2022-12-14T15:51:00Z">
              <w:r>
                <w:t>Area Engineer</w:t>
              </w:r>
            </w:ins>
          </w:p>
        </w:tc>
        <w:tc>
          <w:tcPr>
            <w:tcW w:w="3261" w:type="dxa"/>
            <w:shd w:val="clear" w:color="auto" w:fill="auto"/>
          </w:tcPr>
          <w:p w14:paraId="23B0E87E" w14:textId="77777777" w:rsidR="00D4273C" w:rsidRPr="00570E41" w:rsidRDefault="00D4273C" w:rsidP="007677B2">
            <w:pPr>
              <w:rPr>
                <w:ins w:id="383" w:author="Archana Mandrekar" w:date="2022-12-14T15:51:00Z"/>
                <w:b/>
              </w:rPr>
            </w:pPr>
            <w:ins w:id="384" w:author="Archana Mandrekar" w:date="2022-12-14T15:51:00Z">
              <w:r w:rsidRPr="00570E41">
                <w:rPr>
                  <w:b/>
                </w:rPr>
                <w:t xml:space="preserve">Reviewed &amp; Issued By: </w:t>
              </w:r>
            </w:ins>
          </w:p>
          <w:p w14:paraId="54D3E424" w14:textId="77777777" w:rsidR="00D4273C" w:rsidRPr="00570E41" w:rsidRDefault="00D4273C" w:rsidP="007677B2">
            <w:pPr>
              <w:rPr>
                <w:ins w:id="385" w:author="Archana Mandrekar" w:date="2022-12-14T15:51:00Z"/>
              </w:rPr>
            </w:pPr>
            <w:ins w:id="386" w:author="Archana Mandrekar" w:date="2022-12-14T15:51:00Z">
              <w:r w:rsidRPr="00570E41"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5FE42606" w14:textId="77777777" w:rsidR="00D4273C" w:rsidRPr="00570E41" w:rsidRDefault="00D4273C" w:rsidP="007677B2">
            <w:pPr>
              <w:rPr>
                <w:ins w:id="387" w:author="Archana Mandrekar" w:date="2022-12-14T15:51:00Z"/>
                <w:b/>
              </w:rPr>
            </w:pPr>
            <w:ins w:id="388" w:author="Archana Mandrekar" w:date="2022-12-14T15:51:00Z">
              <w:r w:rsidRPr="00570E41">
                <w:rPr>
                  <w:b/>
                </w:rPr>
                <w:t xml:space="preserve">Approved By: </w:t>
              </w:r>
            </w:ins>
          </w:p>
          <w:p w14:paraId="4E939210" w14:textId="77777777" w:rsidR="00D4273C" w:rsidRPr="00570E41" w:rsidRDefault="00D4273C" w:rsidP="007677B2">
            <w:pPr>
              <w:rPr>
                <w:ins w:id="389" w:author="Archana Mandrekar" w:date="2022-12-14T15:51:00Z"/>
              </w:rPr>
            </w:pPr>
            <w:ins w:id="390" w:author="Archana Mandrekar" w:date="2022-12-14T15:51:00Z">
              <w:r>
                <w:t>Mechanical Head</w:t>
              </w:r>
            </w:ins>
          </w:p>
        </w:tc>
      </w:tr>
      <w:tr w:rsidR="00D4273C" w:rsidRPr="001C094A" w14:paraId="7700C6CC" w14:textId="77777777" w:rsidTr="007677B2">
        <w:trPr>
          <w:trHeight w:val="987"/>
          <w:ins w:id="391" w:author="Archana Mandrekar" w:date="2022-12-14T15:51:00Z"/>
        </w:trPr>
        <w:tc>
          <w:tcPr>
            <w:tcW w:w="3119" w:type="dxa"/>
            <w:shd w:val="clear" w:color="auto" w:fill="auto"/>
          </w:tcPr>
          <w:p w14:paraId="491E15E5" w14:textId="77777777" w:rsidR="00D4273C" w:rsidRPr="007E7F55" w:rsidRDefault="00D4273C" w:rsidP="007677B2">
            <w:pPr>
              <w:rPr>
                <w:ins w:id="392" w:author="Archana Mandrekar" w:date="2022-12-14T15:51:00Z"/>
                <w:b/>
              </w:rPr>
            </w:pPr>
            <w:ins w:id="393" w:author="Archana Mandrekar" w:date="2022-12-14T15:51:00Z">
              <w:r w:rsidRPr="007E7F55">
                <w:rPr>
                  <w:b/>
                </w:rPr>
                <w:t>Signature</w:t>
              </w:r>
            </w:ins>
          </w:p>
          <w:p w14:paraId="223AD4A6" w14:textId="77777777" w:rsidR="00D4273C" w:rsidRPr="007E7F55" w:rsidRDefault="00D4273C" w:rsidP="007677B2">
            <w:pPr>
              <w:rPr>
                <w:ins w:id="394" w:author="Archana Mandrekar" w:date="2022-12-14T15:51:00Z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45FCB1B5" w14:textId="77777777" w:rsidR="00D4273C" w:rsidRPr="007E7F55" w:rsidRDefault="00D4273C" w:rsidP="007677B2">
            <w:pPr>
              <w:rPr>
                <w:ins w:id="395" w:author="Archana Mandrekar" w:date="2022-12-14T15:51:00Z"/>
                <w:b/>
              </w:rPr>
            </w:pPr>
            <w:ins w:id="396" w:author="Archana Mandrekar" w:date="2022-12-14T15:51:00Z">
              <w:r w:rsidRPr="007E7F55">
                <w:rPr>
                  <w:b/>
                </w:rPr>
                <w:t>Signature:</w:t>
              </w:r>
            </w:ins>
          </w:p>
          <w:p w14:paraId="0A3A3896" w14:textId="77777777" w:rsidR="00D4273C" w:rsidRPr="007E7F55" w:rsidRDefault="00D4273C" w:rsidP="007677B2">
            <w:pPr>
              <w:rPr>
                <w:ins w:id="397" w:author="Archana Mandrekar" w:date="2022-12-14T15:51:00Z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76997F12" w14:textId="77777777" w:rsidR="00D4273C" w:rsidRPr="007E7F55" w:rsidRDefault="00D4273C" w:rsidP="007677B2">
            <w:pPr>
              <w:rPr>
                <w:ins w:id="398" w:author="Archana Mandrekar" w:date="2022-12-14T15:51:00Z"/>
                <w:b/>
              </w:rPr>
            </w:pPr>
            <w:ins w:id="399" w:author="Archana Mandrekar" w:date="2022-12-14T15:51:00Z">
              <w:r w:rsidRPr="007E7F55">
                <w:rPr>
                  <w:b/>
                </w:rPr>
                <w:t>Signature:</w:t>
              </w:r>
            </w:ins>
          </w:p>
          <w:p w14:paraId="79ACD8A9" w14:textId="77777777" w:rsidR="00D4273C" w:rsidRPr="007E7F55" w:rsidRDefault="00D4273C" w:rsidP="007677B2">
            <w:pPr>
              <w:rPr>
                <w:ins w:id="400" w:author="Archana Mandrekar" w:date="2022-12-14T15:51:00Z"/>
                <w:b/>
              </w:rPr>
            </w:pPr>
          </w:p>
        </w:tc>
      </w:tr>
      <w:tr w:rsidR="00D4273C" w:rsidRPr="001C094A" w14:paraId="7AE4D7F4" w14:textId="77777777" w:rsidTr="007677B2">
        <w:trPr>
          <w:ins w:id="401" w:author="Archana Mandrekar" w:date="2022-12-14T15:51:00Z"/>
        </w:trPr>
        <w:tc>
          <w:tcPr>
            <w:tcW w:w="3119" w:type="dxa"/>
            <w:shd w:val="clear" w:color="auto" w:fill="auto"/>
          </w:tcPr>
          <w:p w14:paraId="73D7869A" w14:textId="77777777" w:rsidR="00D4273C" w:rsidRPr="007E7F55" w:rsidRDefault="00D4273C" w:rsidP="007677B2">
            <w:pPr>
              <w:rPr>
                <w:ins w:id="402" w:author="Archana Mandrekar" w:date="2022-12-14T15:51:00Z"/>
                <w:b/>
              </w:rPr>
            </w:pPr>
            <w:ins w:id="403" w:author="Archana Mandrekar" w:date="2022-12-14T15:51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261" w:type="dxa"/>
            <w:shd w:val="clear" w:color="auto" w:fill="auto"/>
          </w:tcPr>
          <w:p w14:paraId="2E53C3F3" w14:textId="77777777" w:rsidR="00D4273C" w:rsidRPr="007E7F55" w:rsidRDefault="00D4273C" w:rsidP="007677B2">
            <w:pPr>
              <w:rPr>
                <w:ins w:id="404" w:author="Archana Mandrekar" w:date="2022-12-14T15:51:00Z"/>
                <w:b/>
              </w:rPr>
            </w:pPr>
            <w:ins w:id="405" w:author="Archana Mandrekar" w:date="2022-12-14T15:51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118" w:type="dxa"/>
            <w:shd w:val="clear" w:color="auto" w:fill="auto"/>
          </w:tcPr>
          <w:p w14:paraId="5E90FA72" w14:textId="77777777" w:rsidR="00D4273C" w:rsidRPr="007E7F55" w:rsidRDefault="00D4273C" w:rsidP="007677B2">
            <w:pPr>
              <w:rPr>
                <w:ins w:id="406" w:author="Archana Mandrekar" w:date="2022-12-14T15:51:00Z"/>
                <w:b/>
              </w:rPr>
            </w:pPr>
            <w:ins w:id="407" w:author="Archana Mandrekar" w:date="2022-12-14T15:51:00Z">
              <w:r w:rsidRPr="007E7F55">
                <w:rPr>
                  <w:b/>
                </w:rPr>
                <w:t>Review Date: 12.12.22</w:t>
              </w:r>
            </w:ins>
          </w:p>
        </w:tc>
      </w:tr>
      <w:bookmarkEnd w:id="379"/>
    </w:tbl>
    <w:p w14:paraId="648496D5" w14:textId="383DA51A" w:rsidR="009A1243" w:rsidRPr="009A1243" w:rsidRDefault="009A1243">
      <w:pPr>
        <w:spacing w:after="0" w:line="259" w:lineRule="auto"/>
        <w:ind w:left="142" w:firstLine="0"/>
        <w:jc w:val="left"/>
        <w:rPr>
          <w:ins w:id="408" w:author="Sham Parab" w:date="2021-05-28T09:02:00Z"/>
          <w:sz w:val="22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A1243" w:rsidDel="00D4273C" w14:paraId="7826ECA3" w14:textId="505FF6F3" w:rsidTr="009A1243">
        <w:trPr>
          <w:trHeight w:val="316"/>
          <w:ins w:id="409" w:author="Sham Parab" w:date="2021-05-28T09:02:00Z"/>
          <w:del w:id="410" w:author="Archana Mandrekar" w:date="2022-12-14T15:51:00Z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4CE2" w14:textId="78EFF4AD" w:rsidR="009A1243" w:rsidDel="00D4273C" w:rsidRDefault="009A1243">
            <w:pPr>
              <w:spacing w:after="0"/>
              <w:rPr>
                <w:ins w:id="411" w:author="Sham Parab" w:date="2021-05-28T09:02:00Z"/>
                <w:del w:id="412" w:author="Archana Mandrekar" w:date="2022-12-14T15:51:00Z"/>
                <w:b/>
                <w:color w:val="auto"/>
                <w:sz w:val="22"/>
                <w:lang w:val="en-GB" w:eastAsia="en-GB"/>
              </w:rPr>
            </w:pPr>
            <w:ins w:id="413" w:author="Sham Parab" w:date="2021-05-28T09:02:00Z">
              <w:del w:id="414" w:author="Archana Mandrekar" w:date="2022-12-14T15:51:00Z">
                <w:r w:rsidDel="00D4273C">
                  <w:rPr>
                    <w:b/>
                    <w:lang w:val="en-GB" w:eastAsia="en-GB"/>
                  </w:rPr>
                  <w:delText xml:space="preserve">Prepared By: </w:delText>
                </w:r>
              </w:del>
            </w:ins>
          </w:p>
          <w:p w14:paraId="59E15C55" w14:textId="63D21529" w:rsidR="009A1243" w:rsidDel="00D4273C" w:rsidRDefault="009A1243">
            <w:pPr>
              <w:spacing w:after="0"/>
              <w:rPr>
                <w:ins w:id="415" w:author="Sham Parab" w:date="2021-05-28T09:02:00Z"/>
                <w:del w:id="416" w:author="Archana Mandrekar" w:date="2022-12-14T15:51:00Z"/>
                <w:lang w:val="en-GB" w:eastAsia="en-GB"/>
              </w:rPr>
            </w:pPr>
            <w:ins w:id="417" w:author="Sham Parab" w:date="2021-05-28T09:02:00Z">
              <w:del w:id="418" w:author="Archana Mandrekar" w:date="2022-12-14T15:51:00Z">
                <w:r w:rsidDel="00D4273C">
                  <w:rPr>
                    <w:lang w:val="en-GB" w:eastAsia="en-GB"/>
                  </w:rPr>
                  <w:delText>Area Engineer</w:delText>
                </w:r>
              </w:del>
            </w:ins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07BD" w14:textId="6BEB2AC7" w:rsidR="009A1243" w:rsidDel="00D4273C" w:rsidRDefault="009A1243">
            <w:pPr>
              <w:spacing w:after="0"/>
              <w:rPr>
                <w:ins w:id="419" w:author="Sham Parab" w:date="2021-05-28T09:02:00Z"/>
                <w:del w:id="420" w:author="Archana Mandrekar" w:date="2022-12-14T15:51:00Z"/>
                <w:b/>
                <w:lang w:val="en-GB" w:eastAsia="en-GB"/>
              </w:rPr>
            </w:pPr>
            <w:ins w:id="421" w:author="Sham Parab" w:date="2021-05-28T09:02:00Z">
              <w:del w:id="422" w:author="Archana Mandrekar" w:date="2022-12-14T15:51:00Z">
                <w:r w:rsidDel="00D4273C">
                  <w:rPr>
                    <w:b/>
                    <w:lang w:val="en-GB" w:eastAsia="en-GB"/>
                  </w:rPr>
                  <w:delText xml:space="preserve">Reviewed &amp; Issued By: </w:delText>
                </w:r>
              </w:del>
            </w:ins>
          </w:p>
          <w:p w14:paraId="5755B5DA" w14:textId="04607F3C" w:rsidR="009A1243" w:rsidDel="00D4273C" w:rsidRDefault="009A1243">
            <w:pPr>
              <w:spacing w:after="0"/>
              <w:rPr>
                <w:ins w:id="423" w:author="Sham Parab" w:date="2021-05-28T09:02:00Z"/>
                <w:del w:id="424" w:author="Archana Mandrekar" w:date="2022-12-14T15:51:00Z"/>
                <w:lang w:val="en-GB" w:eastAsia="en-GB"/>
              </w:rPr>
            </w:pPr>
            <w:ins w:id="425" w:author="Sham Parab" w:date="2021-05-28T09:02:00Z">
              <w:del w:id="426" w:author="Archana Mandrekar" w:date="2022-12-14T15:51:00Z">
                <w:r w:rsidDel="00D4273C">
                  <w:rPr>
                    <w:lang w:val="en-GB" w:eastAsia="en-GB"/>
                  </w:rPr>
                  <w:delText>Management Representative</w:delText>
                </w:r>
              </w:del>
            </w:ins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E3E05" w14:textId="19BF67DA" w:rsidR="009A1243" w:rsidDel="00D4273C" w:rsidRDefault="009A1243">
            <w:pPr>
              <w:spacing w:after="0"/>
              <w:rPr>
                <w:ins w:id="427" w:author="Sham Parab" w:date="2021-05-28T09:02:00Z"/>
                <w:del w:id="428" w:author="Archana Mandrekar" w:date="2022-12-14T15:51:00Z"/>
                <w:b/>
                <w:lang w:val="en-GB" w:eastAsia="en-GB"/>
              </w:rPr>
            </w:pPr>
            <w:ins w:id="429" w:author="Sham Parab" w:date="2021-05-28T09:02:00Z">
              <w:del w:id="430" w:author="Archana Mandrekar" w:date="2022-12-14T15:51:00Z">
                <w:r w:rsidDel="00D4273C">
                  <w:rPr>
                    <w:b/>
                    <w:lang w:val="en-GB" w:eastAsia="en-GB"/>
                  </w:rPr>
                  <w:delText xml:space="preserve">Approved By: </w:delText>
                </w:r>
              </w:del>
            </w:ins>
          </w:p>
          <w:p w14:paraId="1F0E06C8" w14:textId="199A529C" w:rsidR="009A1243" w:rsidDel="00D4273C" w:rsidRDefault="009A1243">
            <w:pPr>
              <w:spacing w:after="0"/>
              <w:rPr>
                <w:ins w:id="431" w:author="Sham Parab" w:date="2021-05-28T09:02:00Z"/>
                <w:del w:id="432" w:author="Archana Mandrekar" w:date="2022-12-14T15:51:00Z"/>
                <w:lang w:val="en-GB" w:eastAsia="en-GB"/>
              </w:rPr>
            </w:pPr>
            <w:ins w:id="433" w:author="Sham Parab" w:date="2021-05-28T09:02:00Z">
              <w:del w:id="434" w:author="Archana Mandrekar" w:date="2022-12-14T15:51:00Z">
                <w:r w:rsidDel="00D4273C">
                  <w:rPr>
                    <w:lang w:val="en-GB" w:eastAsia="en-GB"/>
                  </w:rPr>
                  <w:delText>Mechanical Head</w:delText>
                </w:r>
              </w:del>
            </w:ins>
          </w:p>
        </w:tc>
      </w:tr>
      <w:tr w:rsidR="009A1243" w:rsidDel="00D4273C" w14:paraId="3286487D" w14:textId="1A2C8A01" w:rsidTr="009A1243">
        <w:trPr>
          <w:trHeight w:val="1062"/>
          <w:ins w:id="435" w:author="Sham Parab" w:date="2021-05-28T09:02:00Z"/>
          <w:del w:id="436" w:author="Archana Mandrekar" w:date="2022-12-14T15:51:00Z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11C15" w14:textId="4980F085" w:rsidR="009A1243" w:rsidDel="00D4273C" w:rsidRDefault="009A1243">
            <w:pPr>
              <w:rPr>
                <w:ins w:id="437" w:author="Sham Parab" w:date="2021-05-28T09:02:00Z"/>
                <w:del w:id="438" w:author="Archana Mandrekar" w:date="2022-12-14T15:51:00Z"/>
                <w:b/>
                <w:lang w:val="en-GB" w:eastAsia="en-GB"/>
              </w:rPr>
            </w:pPr>
            <w:ins w:id="439" w:author="Sham Parab" w:date="2021-05-28T09:02:00Z">
              <w:del w:id="440" w:author="Archana Mandrekar" w:date="2022-12-14T15:51:00Z">
                <w:r w:rsidDel="00D4273C">
                  <w:rPr>
                    <w:b/>
                    <w:lang w:val="en-GB" w:eastAsia="en-GB"/>
                  </w:rPr>
                  <w:delText>Signature:</w:delText>
                </w:r>
              </w:del>
            </w:ins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16A4" w14:textId="4AB06CDC" w:rsidR="009A1243" w:rsidDel="00D4273C" w:rsidRDefault="009A1243">
            <w:pPr>
              <w:rPr>
                <w:ins w:id="441" w:author="Sham Parab" w:date="2021-05-28T09:02:00Z"/>
                <w:del w:id="442" w:author="Archana Mandrekar" w:date="2022-12-14T15:51:00Z"/>
                <w:b/>
                <w:lang w:val="en-GB" w:eastAsia="en-GB"/>
              </w:rPr>
            </w:pPr>
            <w:ins w:id="443" w:author="Sham Parab" w:date="2021-05-28T09:02:00Z">
              <w:del w:id="444" w:author="Archana Mandrekar" w:date="2022-12-14T15:51:00Z">
                <w:r w:rsidDel="00D4273C">
                  <w:rPr>
                    <w:b/>
                    <w:lang w:val="en-GB" w:eastAsia="en-GB"/>
                  </w:rPr>
                  <w:delText>Signature:</w:delText>
                </w:r>
              </w:del>
            </w:ins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45039" w14:textId="3F46CCD3" w:rsidR="009A1243" w:rsidDel="00D4273C" w:rsidRDefault="009A1243">
            <w:pPr>
              <w:rPr>
                <w:ins w:id="445" w:author="Sham Parab" w:date="2021-05-28T09:02:00Z"/>
                <w:del w:id="446" w:author="Archana Mandrekar" w:date="2022-12-14T15:51:00Z"/>
                <w:b/>
                <w:lang w:val="en-GB" w:eastAsia="en-GB"/>
              </w:rPr>
            </w:pPr>
            <w:ins w:id="447" w:author="Sham Parab" w:date="2021-05-28T09:02:00Z">
              <w:del w:id="448" w:author="Archana Mandrekar" w:date="2022-12-14T15:51:00Z">
                <w:r w:rsidDel="00D4273C">
                  <w:rPr>
                    <w:b/>
                    <w:lang w:val="en-GB" w:eastAsia="en-GB"/>
                  </w:rPr>
                  <w:delText>Signature:</w:delText>
                </w:r>
              </w:del>
            </w:ins>
          </w:p>
        </w:tc>
      </w:tr>
      <w:tr w:rsidR="009A1243" w:rsidDel="00D4273C" w14:paraId="370F1C07" w14:textId="21DE6C40" w:rsidTr="009A1243">
        <w:trPr>
          <w:trHeight w:val="56"/>
          <w:ins w:id="449" w:author="Sham Parab" w:date="2021-05-28T09:02:00Z"/>
          <w:del w:id="450" w:author="Archana Mandrekar" w:date="2022-12-14T15:51:00Z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7BC93" w14:textId="3DF6411C" w:rsidR="009A1243" w:rsidDel="00D4273C" w:rsidRDefault="009A1243">
            <w:pPr>
              <w:rPr>
                <w:ins w:id="451" w:author="Sham Parab" w:date="2021-05-28T09:02:00Z"/>
                <w:del w:id="452" w:author="Archana Mandrekar" w:date="2022-12-14T15:51:00Z"/>
                <w:b/>
                <w:lang w:val="en-GB" w:eastAsia="en-GB"/>
              </w:rPr>
            </w:pPr>
            <w:ins w:id="453" w:author="Sham Parab" w:date="2021-05-28T09:02:00Z">
              <w:del w:id="454" w:author="Archana Mandrekar" w:date="2022-12-14T15:51:00Z">
                <w:r w:rsidDel="00D4273C">
                  <w:rPr>
                    <w:b/>
                    <w:lang w:val="en-GB" w:eastAsia="en-GB"/>
                  </w:rPr>
                  <w:delText>Date:30.05.2021</w:delText>
                </w:r>
              </w:del>
            </w:ins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A3316" w14:textId="6D4273E7" w:rsidR="009A1243" w:rsidDel="00D4273C" w:rsidRDefault="009A1243">
            <w:pPr>
              <w:rPr>
                <w:ins w:id="455" w:author="Sham Parab" w:date="2021-05-28T09:02:00Z"/>
                <w:del w:id="456" w:author="Archana Mandrekar" w:date="2022-12-14T15:51:00Z"/>
                <w:b/>
                <w:lang w:val="en-GB" w:eastAsia="en-GB"/>
              </w:rPr>
            </w:pPr>
            <w:ins w:id="457" w:author="Sham Parab" w:date="2021-05-28T09:02:00Z">
              <w:del w:id="458" w:author="Archana Mandrekar" w:date="2022-12-14T15:51:00Z">
                <w:r w:rsidDel="00D4273C">
                  <w:rPr>
                    <w:b/>
                    <w:lang w:val="en-GB" w:eastAsia="en-GB"/>
                  </w:rPr>
                  <w:delText>Date: 30.05.2021</w:delText>
                </w:r>
              </w:del>
            </w:ins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6AB1B" w14:textId="30F0D314" w:rsidR="009A1243" w:rsidDel="00D4273C" w:rsidRDefault="009A1243">
            <w:pPr>
              <w:rPr>
                <w:ins w:id="459" w:author="Sham Parab" w:date="2021-05-28T09:02:00Z"/>
                <w:del w:id="460" w:author="Archana Mandrekar" w:date="2022-12-14T15:51:00Z"/>
                <w:b/>
                <w:lang w:val="en-GB" w:eastAsia="en-GB"/>
              </w:rPr>
            </w:pPr>
            <w:ins w:id="461" w:author="Sham Parab" w:date="2021-05-28T09:02:00Z">
              <w:del w:id="462" w:author="Archana Mandrekar" w:date="2022-12-14T15:51:00Z">
                <w:r w:rsidDel="00D4273C">
                  <w:rPr>
                    <w:b/>
                    <w:lang w:val="en-GB" w:eastAsia="en-GB"/>
                  </w:rPr>
                  <w:delText>Date: 30.05.2021</w:delText>
                </w:r>
              </w:del>
            </w:ins>
          </w:p>
        </w:tc>
      </w:tr>
    </w:tbl>
    <w:p w14:paraId="59B2FDA0" w14:textId="77777777" w:rsidR="00366B4A" w:rsidRPr="009A1243" w:rsidRDefault="00366B4A">
      <w:pPr>
        <w:spacing w:after="0" w:line="259" w:lineRule="auto"/>
        <w:ind w:left="142" w:firstLine="0"/>
        <w:jc w:val="left"/>
        <w:rPr>
          <w:sz w:val="22"/>
          <w:rPrChange w:id="463" w:author="Sham Parab" w:date="2021-05-28T09:02:00Z">
            <w:rPr/>
          </w:rPrChange>
        </w:rPr>
      </w:pPr>
    </w:p>
    <w:sectPr w:rsidR="00366B4A" w:rsidRPr="009A12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3" w:right="1798" w:bottom="1336" w:left="1659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8CA5" w14:textId="77777777" w:rsidR="00DB2FA3" w:rsidRDefault="00DB2FA3">
      <w:pPr>
        <w:spacing w:after="0" w:line="240" w:lineRule="auto"/>
      </w:pPr>
      <w:r>
        <w:separator/>
      </w:r>
    </w:p>
  </w:endnote>
  <w:endnote w:type="continuationSeparator" w:id="0">
    <w:p w14:paraId="2356D1BF" w14:textId="77777777" w:rsidR="00DB2FA3" w:rsidRDefault="00DB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89AA" w14:textId="77777777" w:rsidR="00366B4A" w:rsidRDefault="00EB74E4">
    <w:pPr>
      <w:spacing w:after="0" w:line="217" w:lineRule="auto"/>
      <w:ind w:left="142" w:firstLine="0"/>
      <w:jc w:val="left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02"/>
      <w:gridCol w:w="3160"/>
      <w:gridCol w:w="3133"/>
    </w:tblGrid>
    <w:tr w:rsidR="00D27CF3" w:rsidRPr="00B80FF3" w:rsidDel="009A1243" w14:paraId="04725DDE" w14:textId="77777777" w:rsidTr="00EA3AC6">
      <w:trPr>
        <w:trHeight w:val="316"/>
        <w:ins w:id="497" w:author="Abhijit S Nabar" w:date="2021-02-12T14:26:00Z"/>
        <w:del w:id="498" w:author="Sham Parab" w:date="2021-05-28T08:59:00Z"/>
      </w:trPr>
      <w:tc>
        <w:tcPr>
          <w:tcW w:w="2802" w:type="dxa"/>
          <w:shd w:val="clear" w:color="auto" w:fill="auto"/>
        </w:tcPr>
        <w:p w14:paraId="0B1E0625" w14:textId="77777777" w:rsidR="00D27CF3" w:rsidRPr="00D27CF3" w:rsidDel="009A1243" w:rsidRDefault="00D27CF3" w:rsidP="00D27CF3">
          <w:pPr>
            <w:spacing w:after="0"/>
            <w:rPr>
              <w:ins w:id="499" w:author="Abhijit S Nabar" w:date="2021-02-12T14:26:00Z"/>
              <w:del w:id="500" w:author="Sham Parab" w:date="2021-05-28T08:59:00Z"/>
              <w:b/>
              <w:sz w:val="22"/>
              <w:rPrChange w:id="501" w:author="Abhijit S Nabar" w:date="2021-02-12T14:26:00Z">
                <w:rPr>
                  <w:ins w:id="502" w:author="Abhijit S Nabar" w:date="2021-02-12T14:26:00Z"/>
                  <w:del w:id="503" w:author="Sham Parab" w:date="2021-05-28T08:59:00Z"/>
                  <w:b/>
                </w:rPr>
              </w:rPrChange>
            </w:rPr>
          </w:pPr>
          <w:ins w:id="504" w:author="Abhijit S Nabar" w:date="2021-02-12T14:26:00Z">
            <w:del w:id="505" w:author="Sham Parab" w:date="2021-05-28T08:59:00Z">
              <w:r w:rsidRPr="00D27CF3" w:rsidDel="009A1243">
                <w:rPr>
                  <w:b/>
                  <w:sz w:val="22"/>
                  <w:rPrChange w:id="506" w:author="Abhijit S Nabar" w:date="2021-02-12T14:26:00Z">
                    <w:rPr>
                      <w:b/>
                    </w:rPr>
                  </w:rPrChange>
                </w:rPr>
                <w:delText xml:space="preserve">Prepared By: </w:delText>
              </w:r>
            </w:del>
          </w:ins>
        </w:p>
        <w:p w14:paraId="19DE80B3" w14:textId="77777777" w:rsidR="00D27CF3" w:rsidRPr="00D27CF3" w:rsidDel="009A1243" w:rsidRDefault="00D27CF3" w:rsidP="00D27CF3">
          <w:pPr>
            <w:spacing w:after="0"/>
            <w:rPr>
              <w:ins w:id="507" w:author="Abhijit S Nabar" w:date="2021-02-12T14:26:00Z"/>
              <w:del w:id="508" w:author="Sham Parab" w:date="2021-05-28T08:59:00Z"/>
              <w:sz w:val="22"/>
              <w:rPrChange w:id="509" w:author="Abhijit S Nabar" w:date="2021-02-12T14:26:00Z">
                <w:rPr>
                  <w:ins w:id="510" w:author="Abhijit S Nabar" w:date="2021-02-12T14:26:00Z"/>
                  <w:del w:id="511" w:author="Sham Parab" w:date="2021-05-28T08:59:00Z"/>
                </w:rPr>
              </w:rPrChange>
            </w:rPr>
          </w:pPr>
        </w:p>
      </w:tc>
      <w:tc>
        <w:tcPr>
          <w:tcW w:w="3160" w:type="dxa"/>
          <w:shd w:val="clear" w:color="auto" w:fill="auto"/>
        </w:tcPr>
        <w:p w14:paraId="07FC22E8" w14:textId="77777777" w:rsidR="00D27CF3" w:rsidRPr="00D27CF3" w:rsidDel="009A1243" w:rsidRDefault="00D27CF3" w:rsidP="00D27CF3">
          <w:pPr>
            <w:spacing w:after="0"/>
            <w:rPr>
              <w:ins w:id="512" w:author="Abhijit S Nabar" w:date="2021-02-12T14:26:00Z"/>
              <w:del w:id="513" w:author="Sham Parab" w:date="2021-05-28T08:59:00Z"/>
              <w:b/>
              <w:sz w:val="22"/>
              <w:rPrChange w:id="514" w:author="Abhijit S Nabar" w:date="2021-02-12T14:26:00Z">
                <w:rPr>
                  <w:ins w:id="515" w:author="Abhijit S Nabar" w:date="2021-02-12T14:26:00Z"/>
                  <w:del w:id="516" w:author="Sham Parab" w:date="2021-05-28T08:59:00Z"/>
                  <w:b/>
                </w:rPr>
              </w:rPrChange>
            </w:rPr>
          </w:pPr>
          <w:ins w:id="517" w:author="Abhijit S Nabar" w:date="2021-02-12T14:26:00Z">
            <w:del w:id="518" w:author="Sham Parab" w:date="2021-05-28T08:59:00Z">
              <w:r w:rsidRPr="00D27CF3" w:rsidDel="009A1243">
                <w:rPr>
                  <w:b/>
                  <w:sz w:val="22"/>
                  <w:rPrChange w:id="519" w:author="Abhijit S Nabar" w:date="2021-02-12T14:26:00Z">
                    <w:rPr>
                      <w:b/>
                    </w:rPr>
                  </w:rPrChange>
                </w:rPr>
                <w:delText xml:space="preserve">Reviewed &amp; Issued By: </w:delText>
              </w:r>
            </w:del>
          </w:ins>
        </w:p>
        <w:p w14:paraId="6ED3C385" w14:textId="77777777" w:rsidR="00D27CF3" w:rsidRPr="00D27CF3" w:rsidDel="009A1243" w:rsidRDefault="00D27CF3" w:rsidP="00D27CF3">
          <w:pPr>
            <w:spacing w:after="0"/>
            <w:rPr>
              <w:ins w:id="520" w:author="Abhijit S Nabar" w:date="2021-02-12T14:26:00Z"/>
              <w:del w:id="521" w:author="Sham Parab" w:date="2021-05-28T08:59:00Z"/>
              <w:sz w:val="22"/>
              <w:rPrChange w:id="522" w:author="Abhijit S Nabar" w:date="2021-02-12T14:26:00Z">
                <w:rPr>
                  <w:ins w:id="523" w:author="Abhijit S Nabar" w:date="2021-02-12T14:26:00Z"/>
                  <w:del w:id="524" w:author="Sham Parab" w:date="2021-05-28T08:59:00Z"/>
                </w:rPr>
              </w:rPrChange>
            </w:rPr>
          </w:pPr>
          <w:ins w:id="525" w:author="Abhijit S Nabar" w:date="2021-02-12T14:26:00Z">
            <w:del w:id="526" w:author="Sham Parab" w:date="2021-05-28T08:59:00Z">
              <w:r w:rsidRPr="00D27CF3" w:rsidDel="009A1243">
                <w:rPr>
                  <w:sz w:val="22"/>
                  <w:rPrChange w:id="527" w:author="Abhijit S Nabar" w:date="2021-02-12T14:26:00Z">
                    <w:rPr/>
                  </w:rPrChange>
                </w:rPr>
                <w:delText>Management Representative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4D00A9B8" w14:textId="77777777" w:rsidR="00D27CF3" w:rsidRPr="00D27CF3" w:rsidDel="009A1243" w:rsidRDefault="00D27CF3" w:rsidP="00D27CF3">
          <w:pPr>
            <w:spacing w:after="0"/>
            <w:rPr>
              <w:ins w:id="528" w:author="Abhijit S Nabar" w:date="2021-02-12T14:26:00Z"/>
              <w:del w:id="529" w:author="Sham Parab" w:date="2021-05-28T08:59:00Z"/>
              <w:b/>
              <w:sz w:val="22"/>
              <w:rPrChange w:id="530" w:author="Abhijit S Nabar" w:date="2021-02-12T14:26:00Z">
                <w:rPr>
                  <w:ins w:id="531" w:author="Abhijit S Nabar" w:date="2021-02-12T14:26:00Z"/>
                  <w:del w:id="532" w:author="Sham Parab" w:date="2021-05-28T08:59:00Z"/>
                  <w:b/>
                </w:rPr>
              </w:rPrChange>
            </w:rPr>
          </w:pPr>
          <w:ins w:id="533" w:author="Abhijit S Nabar" w:date="2021-02-12T14:26:00Z">
            <w:del w:id="534" w:author="Sham Parab" w:date="2021-05-28T08:59:00Z">
              <w:r w:rsidRPr="00D27CF3" w:rsidDel="009A1243">
                <w:rPr>
                  <w:b/>
                  <w:sz w:val="22"/>
                  <w:rPrChange w:id="535" w:author="Abhijit S Nabar" w:date="2021-02-12T14:26:00Z">
                    <w:rPr>
                      <w:b/>
                    </w:rPr>
                  </w:rPrChange>
                </w:rPr>
                <w:delText xml:space="preserve">Approved By: </w:delText>
              </w:r>
            </w:del>
          </w:ins>
        </w:p>
        <w:p w14:paraId="2D7BE0F8" w14:textId="77777777" w:rsidR="00D27CF3" w:rsidRPr="00D27CF3" w:rsidDel="009A1243" w:rsidRDefault="00D27CF3" w:rsidP="00D27CF3">
          <w:pPr>
            <w:spacing w:after="0"/>
            <w:rPr>
              <w:ins w:id="536" w:author="Abhijit S Nabar" w:date="2021-02-12T14:26:00Z"/>
              <w:del w:id="537" w:author="Sham Parab" w:date="2021-05-28T08:59:00Z"/>
              <w:sz w:val="22"/>
              <w:rPrChange w:id="538" w:author="Abhijit S Nabar" w:date="2021-02-12T14:26:00Z">
                <w:rPr>
                  <w:ins w:id="539" w:author="Abhijit S Nabar" w:date="2021-02-12T14:26:00Z"/>
                  <w:del w:id="540" w:author="Sham Parab" w:date="2021-05-28T08:59:00Z"/>
                </w:rPr>
              </w:rPrChange>
            </w:rPr>
          </w:pPr>
        </w:p>
      </w:tc>
    </w:tr>
    <w:tr w:rsidR="00D27CF3" w:rsidRPr="00B80FF3" w:rsidDel="009A1243" w14:paraId="0C68E8EF" w14:textId="77777777" w:rsidTr="00EA3AC6">
      <w:trPr>
        <w:trHeight w:val="1062"/>
        <w:ins w:id="541" w:author="Abhijit S Nabar" w:date="2021-02-12T14:26:00Z"/>
        <w:del w:id="542" w:author="Sham Parab" w:date="2021-05-28T08:59:00Z"/>
      </w:trPr>
      <w:tc>
        <w:tcPr>
          <w:tcW w:w="2802" w:type="dxa"/>
          <w:shd w:val="clear" w:color="auto" w:fill="auto"/>
        </w:tcPr>
        <w:p w14:paraId="3287C3F9" w14:textId="77777777" w:rsidR="00D27CF3" w:rsidRPr="00D27CF3" w:rsidDel="009A1243" w:rsidRDefault="00D27CF3" w:rsidP="00D27CF3">
          <w:pPr>
            <w:rPr>
              <w:ins w:id="543" w:author="Abhijit S Nabar" w:date="2021-02-12T14:26:00Z"/>
              <w:del w:id="544" w:author="Sham Parab" w:date="2021-05-28T08:59:00Z"/>
              <w:b/>
              <w:sz w:val="22"/>
              <w:rPrChange w:id="545" w:author="Abhijit S Nabar" w:date="2021-02-12T14:26:00Z">
                <w:rPr>
                  <w:ins w:id="546" w:author="Abhijit S Nabar" w:date="2021-02-12T14:26:00Z"/>
                  <w:del w:id="547" w:author="Sham Parab" w:date="2021-05-28T08:59:00Z"/>
                  <w:b/>
                </w:rPr>
              </w:rPrChange>
            </w:rPr>
          </w:pPr>
          <w:ins w:id="548" w:author="Abhijit S Nabar" w:date="2021-02-12T14:26:00Z">
            <w:del w:id="549" w:author="Sham Parab" w:date="2021-05-28T08:59:00Z">
              <w:r w:rsidRPr="00D27CF3" w:rsidDel="009A1243">
                <w:rPr>
                  <w:b/>
                  <w:sz w:val="22"/>
                  <w:rPrChange w:id="550" w:author="Abhijit S Nabar" w:date="2021-02-12T14:26:00Z">
                    <w:rPr>
                      <w:b/>
                    </w:rPr>
                  </w:rPrChange>
                </w:rPr>
                <w:delText>Signature:</w:delText>
              </w:r>
            </w:del>
          </w:ins>
        </w:p>
      </w:tc>
      <w:tc>
        <w:tcPr>
          <w:tcW w:w="3160" w:type="dxa"/>
          <w:shd w:val="clear" w:color="auto" w:fill="auto"/>
        </w:tcPr>
        <w:p w14:paraId="1D75F563" w14:textId="77777777" w:rsidR="00D27CF3" w:rsidRPr="00D27CF3" w:rsidDel="009A1243" w:rsidRDefault="00D27CF3" w:rsidP="00D27CF3">
          <w:pPr>
            <w:rPr>
              <w:ins w:id="551" w:author="Abhijit S Nabar" w:date="2021-02-12T14:26:00Z"/>
              <w:del w:id="552" w:author="Sham Parab" w:date="2021-05-28T08:59:00Z"/>
              <w:b/>
              <w:sz w:val="22"/>
              <w:rPrChange w:id="553" w:author="Abhijit S Nabar" w:date="2021-02-12T14:26:00Z">
                <w:rPr>
                  <w:ins w:id="554" w:author="Abhijit S Nabar" w:date="2021-02-12T14:26:00Z"/>
                  <w:del w:id="555" w:author="Sham Parab" w:date="2021-05-28T08:59:00Z"/>
                  <w:b/>
                </w:rPr>
              </w:rPrChange>
            </w:rPr>
          </w:pPr>
          <w:ins w:id="556" w:author="Abhijit S Nabar" w:date="2021-02-12T14:26:00Z">
            <w:del w:id="557" w:author="Sham Parab" w:date="2021-05-28T08:59:00Z">
              <w:r w:rsidRPr="00D27CF3" w:rsidDel="009A1243">
                <w:rPr>
                  <w:b/>
                  <w:sz w:val="22"/>
                  <w:rPrChange w:id="558" w:author="Abhijit S Nabar" w:date="2021-02-12T14:26:00Z">
                    <w:rPr>
                      <w:b/>
                    </w:rPr>
                  </w:rPrChange>
                </w:rPr>
                <w:delText>Signature: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515386D8" w14:textId="77777777" w:rsidR="00D27CF3" w:rsidRPr="00D27CF3" w:rsidDel="009A1243" w:rsidRDefault="00D27CF3" w:rsidP="00D27CF3">
          <w:pPr>
            <w:rPr>
              <w:ins w:id="559" w:author="Abhijit S Nabar" w:date="2021-02-12T14:26:00Z"/>
              <w:del w:id="560" w:author="Sham Parab" w:date="2021-05-28T08:59:00Z"/>
              <w:b/>
              <w:sz w:val="22"/>
              <w:rPrChange w:id="561" w:author="Abhijit S Nabar" w:date="2021-02-12T14:26:00Z">
                <w:rPr>
                  <w:ins w:id="562" w:author="Abhijit S Nabar" w:date="2021-02-12T14:26:00Z"/>
                  <w:del w:id="563" w:author="Sham Parab" w:date="2021-05-28T08:59:00Z"/>
                  <w:b/>
                </w:rPr>
              </w:rPrChange>
            </w:rPr>
          </w:pPr>
          <w:ins w:id="564" w:author="Abhijit S Nabar" w:date="2021-02-12T14:26:00Z">
            <w:del w:id="565" w:author="Sham Parab" w:date="2021-05-28T08:59:00Z">
              <w:r w:rsidRPr="00D27CF3" w:rsidDel="009A1243">
                <w:rPr>
                  <w:b/>
                  <w:sz w:val="22"/>
                  <w:rPrChange w:id="566" w:author="Abhijit S Nabar" w:date="2021-02-12T14:26:00Z">
                    <w:rPr>
                      <w:b/>
                    </w:rPr>
                  </w:rPrChange>
                </w:rPr>
                <w:delText>Signature:</w:delText>
              </w:r>
            </w:del>
          </w:ins>
        </w:p>
      </w:tc>
    </w:tr>
    <w:tr w:rsidR="00D27CF3" w:rsidRPr="00B80FF3" w:rsidDel="009A1243" w14:paraId="37FF902F" w14:textId="77777777" w:rsidTr="00EA3AC6">
      <w:trPr>
        <w:trHeight w:val="56"/>
        <w:ins w:id="567" w:author="Abhijit S Nabar" w:date="2021-02-12T14:26:00Z"/>
        <w:del w:id="568" w:author="Sham Parab" w:date="2021-05-28T08:59:00Z"/>
      </w:trPr>
      <w:tc>
        <w:tcPr>
          <w:tcW w:w="2802" w:type="dxa"/>
          <w:shd w:val="clear" w:color="auto" w:fill="auto"/>
        </w:tcPr>
        <w:p w14:paraId="2FBCD1D9" w14:textId="77777777" w:rsidR="00D27CF3" w:rsidRPr="00D27CF3" w:rsidDel="009A1243" w:rsidRDefault="00D27CF3" w:rsidP="00D27CF3">
          <w:pPr>
            <w:rPr>
              <w:ins w:id="569" w:author="Abhijit S Nabar" w:date="2021-02-12T14:26:00Z"/>
              <w:del w:id="570" w:author="Sham Parab" w:date="2021-05-28T08:59:00Z"/>
              <w:b/>
              <w:sz w:val="22"/>
              <w:rPrChange w:id="571" w:author="Abhijit S Nabar" w:date="2021-02-12T14:26:00Z">
                <w:rPr>
                  <w:ins w:id="572" w:author="Abhijit S Nabar" w:date="2021-02-12T14:26:00Z"/>
                  <w:del w:id="573" w:author="Sham Parab" w:date="2021-05-28T08:59:00Z"/>
                  <w:b/>
                </w:rPr>
              </w:rPrChange>
            </w:rPr>
          </w:pPr>
          <w:ins w:id="574" w:author="Abhijit S Nabar" w:date="2021-02-12T14:26:00Z">
            <w:del w:id="575" w:author="Sham Parab" w:date="2021-05-28T08:59:00Z">
              <w:r w:rsidRPr="00D27CF3" w:rsidDel="009A1243">
                <w:rPr>
                  <w:b/>
                  <w:sz w:val="22"/>
                  <w:rPrChange w:id="576" w:author="Abhijit S Nabar" w:date="2021-02-12T14:26:00Z">
                    <w:rPr>
                      <w:b/>
                    </w:rPr>
                  </w:rPrChange>
                </w:rPr>
                <w:delText>Date:</w:delText>
              </w:r>
              <w:r w:rsidDel="009A1243">
                <w:rPr>
                  <w:b/>
                  <w:sz w:val="22"/>
                </w:rPr>
                <w:delText>05.02.2021</w:delText>
              </w:r>
            </w:del>
          </w:ins>
        </w:p>
      </w:tc>
      <w:tc>
        <w:tcPr>
          <w:tcW w:w="3160" w:type="dxa"/>
          <w:shd w:val="clear" w:color="auto" w:fill="auto"/>
        </w:tcPr>
        <w:p w14:paraId="79CB2E12" w14:textId="77777777" w:rsidR="00D27CF3" w:rsidRPr="00D27CF3" w:rsidDel="009A1243" w:rsidRDefault="00D27CF3" w:rsidP="00D27CF3">
          <w:pPr>
            <w:rPr>
              <w:ins w:id="577" w:author="Abhijit S Nabar" w:date="2021-02-12T14:26:00Z"/>
              <w:del w:id="578" w:author="Sham Parab" w:date="2021-05-28T08:59:00Z"/>
              <w:b/>
              <w:sz w:val="22"/>
              <w:rPrChange w:id="579" w:author="Abhijit S Nabar" w:date="2021-02-12T14:26:00Z">
                <w:rPr>
                  <w:ins w:id="580" w:author="Abhijit S Nabar" w:date="2021-02-12T14:26:00Z"/>
                  <w:del w:id="581" w:author="Sham Parab" w:date="2021-05-28T08:59:00Z"/>
                  <w:b/>
                </w:rPr>
              </w:rPrChange>
            </w:rPr>
          </w:pPr>
          <w:ins w:id="582" w:author="Abhijit S Nabar" w:date="2021-02-12T14:26:00Z">
            <w:del w:id="583" w:author="Sham Parab" w:date="2021-05-28T08:59:00Z">
              <w:r w:rsidRPr="00D27CF3" w:rsidDel="009A1243">
                <w:rPr>
                  <w:b/>
                  <w:sz w:val="22"/>
                  <w:rPrChange w:id="584" w:author="Abhijit S Nabar" w:date="2021-02-12T14:26:00Z">
                    <w:rPr>
                      <w:b/>
                    </w:rPr>
                  </w:rPrChange>
                </w:rPr>
                <w:delText xml:space="preserve">Date: </w:delText>
              </w:r>
              <w:r w:rsidDel="009A1243">
                <w:rPr>
                  <w:b/>
                  <w:sz w:val="22"/>
                </w:rPr>
                <w:delText>05.02.2021</w:delText>
              </w:r>
            </w:del>
          </w:ins>
        </w:p>
      </w:tc>
      <w:tc>
        <w:tcPr>
          <w:tcW w:w="3133" w:type="dxa"/>
          <w:shd w:val="clear" w:color="auto" w:fill="auto"/>
        </w:tcPr>
        <w:p w14:paraId="02B36A3E" w14:textId="77777777" w:rsidR="00D27CF3" w:rsidRPr="00D27CF3" w:rsidDel="009A1243" w:rsidRDefault="00D27CF3" w:rsidP="00D27CF3">
          <w:pPr>
            <w:rPr>
              <w:ins w:id="585" w:author="Abhijit S Nabar" w:date="2021-02-12T14:26:00Z"/>
              <w:del w:id="586" w:author="Sham Parab" w:date="2021-05-28T08:59:00Z"/>
              <w:b/>
              <w:sz w:val="22"/>
              <w:rPrChange w:id="587" w:author="Abhijit S Nabar" w:date="2021-02-12T14:26:00Z">
                <w:rPr>
                  <w:ins w:id="588" w:author="Abhijit S Nabar" w:date="2021-02-12T14:26:00Z"/>
                  <w:del w:id="589" w:author="Sham Parab" w:date="2021-05-28T08:59:00Z"/>
                  <w:b/>
                </w:rPr>
              </w:rPrChange>
            </w:rPr>
          </w:pPr>
          <w:ins w:id="590" w:author="Abhijit S Nabar" w:date="2021-02-12T14:26:00Z">
            <w:del w:id="591" w:author="Sham Parab" w:date="2021-05-28T08:59:00Z">
              <w:r w:rsidRPr="00D27CF3" w:rsidDel="009A1243">
                <w:rPr>
                  <w:b/>
                  <w:sz w:val="22"/>
                  <w:rPrChange w:id="592" w:author="Abhijit S Nabar" w:date="2021-02-12T14:26:00Z">
                    <w:rPr>
                      <w:b/>
                    </w:rPr>
                  </w:rPrChange>
                </w:rPr>
                <w:delText>Date:</w:delText>
              </w:r>
              <w:r w:rsidDel="009A1243">
                <w:rPr>
                  <w:b/>
                  <w:sz w:val="22"/>
                </w:rPr>
                <w:delText>05.02.2021</w:delText>
              </w:r>
            </w:del>
          </w:ins>
        </w:p>
      </w:tc>
    </w:tr>
  </w:tbl>
  <w:p w14:paraId="624B35BD" w14:textId="77777777" w:rsidR="00D27CF3" w:rsidRDefault="00D27CF3">
    <w:pPr>
      <w:spacing w:after="0" w:line="217" w:lineRule="auto"/>
      <w:ind w:left="142" w:firstLine="0"/>
      <w:jc w:val="left"/>
      <w:rPr>
        <w:ins w:id="593" w:author="Abhijit S Nabar" w:date="2021-02-12T14:26:00Z"/>
        <w:b/>
        <w:i/>
        <w:sz w:val="16"/>
      </w:rPr>
    </w:pPr>
  </w:p>
  <w:p w14:paraId="7A597C42" w14:textId="77777777" w:rsidR="00366B4A" w:rsidRDefault="00EB74E4">
    <w:pPr>
      <w:spacing w:after="0" w:line="217" w:lineRule="auto"/>
      <w:ind w:left="142" w:firstLine="0"/>
      <w:jc w:val="left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73DC" w14:textId="77777777" w:rsidR="00366B4A" w:rsidRDefault="00EB74E4">
    <w:pPr>
      <w:spacing w:after="0" w:line="217" w:lineRule="auto"/>
      <w:ind w:left="142" w:firstLine="0"/>
      <w:jc w:val="left"/>
    </w:pPr>
    <w:r>
      <w:rPr>
        <w:b/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b/>
        <w:i/>
        <w:color w:val="FF0000"/>
        <w:sz w:val="16"/>
      </w:rPr>
      <w:t xml:space="preserve">Controlled Copy </w:t>
    </w:r>
    <w:r>
      <w:rPr>
        <w:b/>
        <w:i/>
        <w:sz w:val="16"/>
      </w:rPr>
      <w:t xml:space="preserve">in Red.  </w:t>
    </w: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CF19" w14:textId="77777777" w:rsidR="00DB2FA3" w:rsidRDefault="00DB2FA3">
      <w:pPr>
        <w:spacing w:after="0" w:line="240" w:lineRule="auto"/>
      </w:pPr>
      <w:r>
        <w:separator/>
      </w:r>
    </w:p>
  </w:footnote>
  <w:footnote w:type="continuationSeparator" w:id="0">
    <w:p w14:paraId="2A3C5F59" w14:textId="77777777" w:rsidR="00DB2FA3" w:rsidRDefault="00DB2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17" w:tblpY="725"/>
      <w:tblOverlap w:val="never"/>
      <w:tblW w:w="9923" w:type="dxa"/>
      <w:tblInd w:w="0" w:type="dxa"/>
      <w:tblCellMar>
        <w:top w:w="12" w:type="dxa"/>
        <w:left w:w="98" w:type="dxa"/>
        <w:bottom w:w="4" w:type="dxa"/>
        <w:right w:w="164" w:type="dxa"/>
      </w:tblCellMar>
      <w:tblLook w:val="04A0" w:firstRow="1" w:lastRow="0" w:firstColumn="1" w:lastColumn="0" w:noHBand="0" w:noVBand="1"/>
    </w:tblPr>
    <w:tblGrid>
      <w:gridCol w:w="1702"/>
      <w:gridCol w:w="4395"/>
      <w:gridCol w:w="1700"/>
      <w:gridCol w:w="2126"/>
    </w:tblGrid>
    <w:tr w:rsidR="00366B4A" w14:paraId="7504D58B" w14:textId="77777777">
      <w:trPr>
        <w:trHeight w:val="425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65A3ED6" w14:textId="77777777" w:rsidR="00366B4A" w:rsidRDefault="00EB74E4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613E4198" wp14:editId="2C6741F5">
                <wp:extent cx="885825" cy="504825"/>
                <wp:effectExtent l="0" t="0" r="0" b="0"/>
                <wp:docPr id="115" name="Picture 1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Picture 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298C55" w14:textId="77777777" w:rsidR="00366B4A" w:rsidRDefault="00EB74E4">
          <w:pPr>
            <w:spacing w:after="0" w:line="259" w:lineRule="auto"/>
            <w:ind w:left="63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67F964A1" w14:textId="77777777" w:rsidR="00366B4A" w:rsidRDefault="00EB74E4">
          <w:pPr>
            <w:spacing w:after="0" w:line="259" w:lineRule="auto"/>
            <w:ind w:left="67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9666D4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F3B3E6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>VL/IMS/PID1/MECH/</w:t>
          </w:r>
        </w:p>
        <w:p w14:paraId="01495314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WI/57 </w:t>
          </w:r>
        </w:p>
      </w:tc>
    </w:tr>
    <w:tr w:rsidR="00366B4A" w14:paraId="256EAE5F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58126F0" w14:textId="77777777" w:rsidR="00366B4A" w:rsidRDefault="00366B4A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BFAAB7" w14:textId="77777777" w:rsidR="00366B4A" w:rsidRDefault="00EB74E4">
          <w:pPr>
            <w:spacing w:after="0" w:line="259" w:lineRule="auto"/>
            <w:ind w:left="59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050D0B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D21B50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01.12.2018 </w:t>
          </w:r>
        </w:p>
      </w:tc>
    </w:tr>
    <w:tr w:rsidR="00366B4A" w14:paraId="25C6B84A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22431FA" w14:textId="77777777" w:rsidR="00366B4A" w:rsidRDefault="00366B4A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E17E3" w14:textId="77777777" w:rsidR="00366B4A" w:rsidRDefault="00EB74E4">
          <w:pPr>
            <w:spacing w:after="0" w:line="259" w:lineRule="auto"/>
            <w:ind w:left="764" w:hanging="185"/>
            <w:jc w:val="left"/>
          </w:pPr>
          <w:r>
            <w:rPr>
              <w:b/>
              <w:sz w:val="18"/>
            </w:rPr>
            <w:t xml:space="preserve">Work Instructions for WORKING AT LISBAO/VALVANTI PIT PUMP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075807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C8C1FB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05 </w:t>
          </w:r>
        </w:p>
      </w:tc>
    </w:tr>
    <w:tr w:rsidR="00366B4A" w14:paraId="34F2BCA6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98BD55" w14:textId="77777777" w:rsidR="00366B4A" w:rsidRDefault="00366B4A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A4468A" w14:textId="77777777" w:rsidR="00366B4A" w:rsidRDefault="00366B4A">
          <w:pPr>
            <w:spacing w:after="160" w:line="259" w:lineRule="auto"/>
            <w:ind w:left="0" w:firstLine="0"/>
            <w:jc w:val="left"/>
          </w:pP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32DBC0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251064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 w:rsidR="00D4273C">
            <w:fldChar w:fldCharType="begin"/>
          </w:r>
          <w:r w:rsidR="00D4273C">
            <w:instrText xml:space="preserve"> NUMPAGES   \* MERGEFORMAT </w:instrText>
          </w:r>
          <w:r w:rsidR="00D4273C">
            <w:fldChar w:fldCharType="separate"/>
          </w:r>
          <w:r>
            <w:rPr>
              <w:b/>
              <w:sz w:val="18"/>
            </w:rPr>
            <w:t>3</w:t>
          </w:r>
          <w:r w:rsidR="00D4273C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5F3BEA92" w14:textId="77777777" w:rsidR="00366B4A" w:rsidRDefault="00EB74E4">
    <w:pPr>
      <w:spacing w:after="0" w:line="259" w:lineRule="auto"/>
      <w:ind w:left="142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D4273C" w14:paraId="15448A7B" w14:textId="77777777" w:rsidTr="007677B2">
      <w:trPr>
        <w:trHeight w:val="251"/>
        <w:ins w:id="464" w:author="Archana Mandrekar" w:date="2022-12-14T15:52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CF76A4" w14:textId="02837982" w:rsidR="00D4273C" w:rsidRDefault="00D4273C" w:rsidP="00D4273C">
          <w:pPr>
            <w:pStyle w:val="Header"/>
            <w:spacing w:line="276" w:lineRule="auto"/>
            <w:ind w:left="-122"/>
            <w:jc w:val="center"/>
            <w:rPr>
              <w:ins w:id="465" w:author="Archana Mandrekar" w:date="2022-12-14T15:52:00Z"/>
            </w:rPr>
          </w:pPr>
          <w:ins w:id="466" w:author="Archana Mandrekar" w:date="2022-12-14T15:52:00Z">
            <w:r w:rsidRPr="003450E1">
              <w:rPr>
                <w:noProof/>
              </w:rPr>
              <w:drawing>
                <wp:inline distT="0" distB="0" distL="0" distR="0" wp14:anchorId="048F8434" wp14:editId="307E90BD">
                  <wp:extent cx="1517650" cy="736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072A74" w14:textId="77777777" w:rsidR="00D4273C" w:rsidRPr="009D119B" w:rsidRDefault="00D4273C" w:rsidP="00D4273C">
          <w:pPr>
            <w:pStyle w:val="NoSpacing"/>
            <w:jc w:val="center"/>
            <w:rPr>
              <w:ins w:id="467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68" w:author="Archana Mandrekar" w:date="2022-12-14T15:52:00Z">
            <w:r w:rsidRPr="009D119B">
              <w:rPr>
                <w:rFonts w:ascii="Times New Roman" w:hAnsi="Times New Roman"/>
                <w:b/>
              </w:rPr>
              <w:t>VEDANTA LIMITED – 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F45272" w14:textId="77777777" w:rsidR="00D4273C" w:rsidRPr="009D119B" w:rsidRDefault="00D4273C" w:rsidP="00D4273C">
          <w:pPr>
            <w:pStyle w:val="NoSpacing"/>
            <w:rPr>
              <w:ins w:id="469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70" w:author="Archana Mandrekar" w:date="2022-12-14T15:52:00Z">
            <w:r w:rsidRPr="009D119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0BC300" w14:textId="77777777" w:rsidR="00D4273C" w:rsidRPr="009D119B" w:rsidRDefault="00D4273C" w:rsidP="00D4273C">
          <w:pPr>
            <w:pStyle w:val="NoSpacing"/>
            <w:rPr>
              <w:ins w:id="471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72" w:author="Archana Mandrekar" w:date="2022-12-14T15:52:00Z">
            <w:r w:rsidRPr="009D119B">
              <w:rPr>
                <w:rFonts w:ascii="Times New Roman" w:hAnsi="Times New Roman"/>
                <w:b/>
              </w:rPr>
              <w:t>VL/IMS/VAB/PID-1 /MECH/WI/01</w:t>
            </w:r>
          </w:ins>
        </w:p>
      </w:tc>
    </w:tr>
    <w:tr w:rsidR="00D4273C" w14:paraId="7E258C29" w14:textId="77777777" w:rsidTr="007677B2">
      <w:trPr>
        <w:trHeight w:val="143"/>
        <w:ins w:id="473" w:author="Archana Mandrekar" w:date="2022-12-14T15:52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813BFF" w14:textId="77777777" w:rsidR="00D4273C" w:rsidRDefault="00D4273C" w:rsidP="00D4273C">
          <w:pPr>
            <w:rPr>
              <w:ins w:id="474" w:author="Archana Mandrekar" w:date="2022-12-14T15:52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E758A9" w14:textId="77777777" w:rsidR="00D4273C" w:rsidRPr="009D119B" w:rsidRDefault="00D4273C" w:rsidP="00D4273C">
          <w:pPr>
            <w:pStyle w:val="NoSpacing"/>
            <w:jc w:val="center"/>
            <w:rPr>
              <w:ins w:id="475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76" w:author="Archana Mandrekar" w:date="2022-12-14T15:52:00Z">
            <w:r w:rsidRPr="009D119B"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413FFC" w14:textId="77777777" w:rsidR="00D4273C" w:rsidRPr="009D119B" w:rsidRDefault="00D4273C" w:rsidP="00D4273C">
          <w:pPr>
            <w:pStyle w:val="NoSpacing"/>
            <w:rPr>
              <w:ins w:id="477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78" w:author="Archana Mandrekar" w:date="2022-12-14T15:52:00Z">
            <w:r w:rsidRPr="009D119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407DC4" w14:textId="77777777" w:rsidR="00D4273C" w:rsidRPr="009D119B" w:rsidRDefault="00D4273C" w:rsidP="00D4273C">
          <w:pPr>
            <w:pStyle w:val="NoSpacing"/>
            <w:rPr>
              <w:ins w:id="479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80" w:author="Archana Mandrekar" w:date="2022-12-14T15:52:00Z">
            <w:r w:rsidRPr="009D119B">
              <w:rPr>
                <w:rFonts w:ascii="Times New Roman" w:hAnsi="Times New Roman"/>
                <w:b/>
                <w:lang w:val="en-US" w:eastAsia="en-US"/>
              </w:rPr>
              <w:t>14.11.2022</w:t>
            </w:r>
          </w:ins>
        </w:p>
      </w:tc>
    </w:tr>
    <w:tr w:rsidR="00D4273C" w14:paraId="04D2001F" w14:textId="77777777" w:rsidTr="007677B2">
      <w:trPr>
        <w:trHeight w:val="143"/>
        <w:ins w:id="481" w:author="Archana Mandrekar" w:date="2022-12-14T15:52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7EF76F" w14:textId="77777777" w:rsidR="00D4273C" w:rsidRDefault="00D4273C" w:rsidP="00D4273C">
          <w:pPr>
            <w:rPr>
              <w:ins w:id="482" w:author="Archana Mandrekar" w:date="2022-12-14T15:52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E71E95" w14:textId="77777777" w:rsidR="00D4273C" w:rsidRPr="009D119B" w:rsidRDefault="00D4273C" w:rsidP="00D4273C">
          <w:pPr>
            <w:pStyle w:val="Default"/>
            <w:rPr>
              <w:ins w:id="483" w:author="Archana Mandrekar" w:date="2022-12-14T15:52:00Z"/>
              <w:b/>
              <w:bCs/>
              <w:color w:val="auto"/>
              <w:sz w:val="27"/>
              <w:szCs w:val="27"/>
            </w:rPr>
          </w:pPr>
          <w:ins w:id="484" w:author="Archana Mandrekar" w:date="2022-12-14T15:52:00Z">
            <w:r w:rsidRPr="009D119B">
              <w:rPr>
                <w:b/>
                <w:bCs/>
                <w:color w:val="auto"/>
                <w:sz w:val="27"/>
                <w:szCs w:val="27"/>
              </w:rPr>
              <w:t xml:space="preserve">Work Instruction for Online CBM </w:t>
            </w:r>
          </w:ins>
        </w:p>
        <w:p w14:paraId="038D425B" w14:textId="77777777" w:rsidR="00D4273C" w:rsidRPr="009D119B" w:rsidRDefault="00D4273C" w:rsidP="00D4273C">
          <w:pPr>
            <w:pStyle w:val="NoSpacing"/>
            <w:jc w:val="center"/>
            <w:rPr>
              <w:ins w:id="485" w:author="Archana Mandrekar" w:date="2022-12-14T15:52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73E40" w14:textId="77777777" w:rsidR="00D4273C" w:rsidRPr="009D119B" w:rsidRDefault="00D4273C" w:rsidP="00D4273C">
          <w:pPr>
            <w:pStyle w:val="NoSpacing"/>
            <w:rPr>
              <w:ins w:id="486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87" w:author="Archana Mandrekar" w:date="2022-12-14T15:52:00Z">
            <w:r w:rsidRPr="009D119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B5C0900" w14:textId="77777777" w:rsidR="00D4273C" w:rsidRPr="009D119B" w:rsidRDefault="00D4273C" w:rsidP="00D4273C">
          <w:pPr>
            <w:pStyle w:val="NoSpacing"/>
            <w:rPr>
              <w:ins w:id="488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89" w:author="Archana Mandrekar" w:date="2022-12-14T15:52:00Z">
            <w:r w:rsidRPr="009D119B">
              <w:rPr>
                <w:rFonts w:ascii="Times New Roman" w:hAnsi="Times New Roman"/>
                <w:b/>
                <w:lang w:val="en-US" w:eastAsia="en-US"/>
              </w:rPr>
              <w:t>00</w:t>
            </w:r>
          </w:ins>
        </w:p>
      </w:tc>
    </w:tr>
    <w:tr w:rsidR="00D4273C" w14:paraId="3BE33E68" w14:textId="77777777" w:rsidTr="007677B2">
      <w:trPr>
        <w:trHeight w:val="98"/>
        <w:ins w:id="490" w:author="Archana Mandrekar" w:date="2022-12-14T15:52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B64CE" w14:textId="77777777" w:rsidR="00D4273C" w:rsidRDefault="00D4273C" w:rsidP="00D4273C">
          <w:pPr>
            <w:rPr>
              <w:ins w:id="491" w:author="Archana Mandrekar" w:date="2022-12-14T15:52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6E782" w14:textId="77777777" w:rsidR="00D4273C" w:rsidRPr="00B834FB" w:rsidRDefault="00D4273C" w:rsidP="00D4273C">
          <w:pPr>
            <w:pStyle w:val="NoSpacing"/>
            <w:rPr>
              <w:ins w:id="492" w:author="Archana Mandrekar" w:date="2022-12-14T15:52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5C5AAA" w14:textId="77777777" w:rsidR="00D4273C" w:rsidRPr="00B834FB" w:rsidRDefault="00D4273C" w:rsidP="00D4273C">
          <w:pPr>
            <w:pStyle w:val="NoSpacing"/>
            <w:rPr>
              <w:ins w:id="493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94" w:author="Archana Mandrekar" w:date="2022-12-14T15:52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0F0FEF" w14:textId="77777777" w:rsidR="00D4273C" w:rsidRPr="00B834FB" w:rsidRDefault="00D4273C" w:rsidP="00D4273C">
          <w:pPr>
            <w:pStyle w:val="NoSpacing"/>
            <w:rPr>
              <w:ins w:id="495" w:author="Archana Mandrekar" w:date="2022-12-14T15:52:00Z"/>
              <w:rFonts w:ascii="Times New Roman" w:hAnsi="Times New Roman"/>
              <w:b/>
              <w:lang w:val="en-US" w:eastAsia="en-US"/>
            </w:rPr>
          </w:pPr>
          <w:ins w:id="496" w:author="Archana Mandrekar" w:date="2022-12-14T15:52:00Z"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1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t xml:space="preserve"> of 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2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ins>
        </w:p>
      </w:tc>
    </w:tr>
  </w:tbl>
  <w:p w14:paraId="285D4655" w14:textId="77777777" w:rsidR="00366B4A" w:rsidRDefault="00EB74E4">
    <w:pPr>
      <w:spacing w:after="0" w:line="259" w:lineRule="auto"/>
      <w:ind w:left="142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17" w:tblpY="725"/>
      <w:tblOverlap w:val="never"/>
      <w:tblW w:w="9923" w:type="dxa"/>
      <w:tblInd w:w="0" w:type="dxa"/>
      <w:tblCellMar>
        <w:top w:w="12" w:type="dxa"/>
        <w:left w:w="98" w:type="dxa"/>
        <w:bottom w:w="4" w:type="dxa"/>
        <w:right w:w="164" w:type="dxa"/>
      </w:tblCellMar>
      <w:tblLook w:val="04A0" w:firstRow="1" w:lastRow="0" w:firstColumn="1" w:lastColumn="0" w:noHBand="0" w:noVBand="1"/>
    </w:tblPr>
    <w:tblGrid>
      <w:gridCol w:w="1702"/>
      <w:gridCol w:w="4395"/>
      <w:gridCol w:w="1700"/>
      <w:gridCol w:w="2126"/>
    </w:tblGrid>
    <w:tr w:rsidR="00366B4A" w14:paraId="0A8F9AA5" w14:textId="77777777">
      <w:trPr>
        <w:trHeight w:val="425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A9282E8" w14:textId="77777777" w:rsidR="00366B4A" w:rsidRDefault="00EB74E4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7C7B0406" wp14:editId="16564FE5">
                <wp:extent cx="885825" cy="504825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Picture 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B4F6EA" w14:textId="77777777" w:rsidR="00366B4A" w:rsidRDefault="00EB74E4">
          <w:pPr>
            <w:spacing w:after="0" w:line="259" w:lineRule="auto"/>
            <w:ind w:left="63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767159ED" w14:textId="77777777" w:rsidR="00366B4A" w:rsidRDefault="00EB74E4">
          <w:pPr>
            <w:spacing w:after="0" w:line="259" w:lineRule="auto"/>
            <w:ind w:left="67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93E104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2C4379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>VL/IMS/PID1/MECH/</w:t>
          </w:r>
        </w:p>
        <w:p w14:paraId="4E255DE3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WI/57 </w:t>
          </w:r>
        </w:p>
      </w:tc>
    </w:tr>
    <w:tr w:rsidR="00366B4A" w14:paraId="5CB8F507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22C62DD" w14:textId="77777777" w:rsidR="00366B4A" w:rsidRDefault="00366B4A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D99798" w14:textId="77777777" w:rsidR="00366B4A" w:rsidRDefault="00EB74E4">
          <w:pPr>
            <w:spacing w:after="0" w:line="259" w:lineRule="auto"/>
            <w:ind w:left="59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7DDC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7E1A05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01.12.2018 </w:t>
          </w:r>
        </w:p>
      </w:tc>
    </w:tr>
    <w:tr w:rsidR="00366B4A" w14:paraId="44C831CA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E9CE4C3" w14:textId="77777777" w:rsidR="00366B4A" w:rsidRDefault="00366B4A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00D0CD" w14:textId="77777777" w:rsidR="00366B4A" w:rsidRDefault="00EB74E4">
          <w:pPr>
            <w:spacing w:after="0" w:line="259" w:lineRule="auto"/>
            <w:ind w:left="764" w:hanging="185"/>
            <w:jc w:val="left"/>
          </w:pPr>
          <w:r>
            <w:rPr>
              <w:b/>
              <w:sz w:val="18"/>
            </w:rPr>
            <w:t xml:space="preserve">Work Instructions for WORKING AT LISBAO/VALVANTI PIT PUMP 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5718A5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59596A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05 </w:t>
          </w:r>
        </w:p>
      </w:tc>
    </w:tr>
    <w:tr w:rsidR="00366B4A" w14:paraId="4FC68AE3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2AFD01" w14:textId="77777777" w:rsidR="00366B4A" w:rsidRDefault="00366B4A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38FB69" w14:textId="77777777" w:rsidR="00366B4A" w:rsidRDefault="00366B4A">
          <w:pPr>
            <w:spacing w:after="160" w:line="259" w:lineRule="auto"/>
            <w:ind w:left="0" w:firstLine="0"/>
            <w:jc w:val="left"/>
          </w:pP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11C224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518E22" w14:textId="77777777" w:rsidR="00366B4A" w:rsidRDefault="00EB74E4">
          <w:pPr>
            <w:spacing w:after="0" w:line="259" w:lineRule="auto"/>
            <w:ind w:left="1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r w:rsidR="00D4273C">
            <w:fldChar w:fldCharType="begin"/>
          </w:r>
          <w:r w:rsidR="00D4273C">
            <w:instrText xml:space="preserve"> NUMPAGES   \* MERGEFORMAT </w:instrText>
          </w:r>
          <w:r w:rsidR="00D4273C">
            <w:fldChar w:fldCharType="separate"/>
          </w:r>
          <w:r>
            <w:rPr>
              <w:b/>
              <w:sz w:val="18"/>
            </w:rPr>
            <w:t>3</w:t>
          </w:r>
          <w:r w:rsidR="00D4273C"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0ECB0CD2" w14:textId="77777777" w:rsidR="00366B4A" w:rsidRDefault="00EB74E4">
    <w:pPr>
      <w:spacing w:after="0" w:line="259" w:lineRule="auto"/>
      <w:ind w:left="142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23A"/>
    <w:multiLevelType w:val="hybridMultilevel"/>
    <w:tmpl w:val="CB2ABD4A"/>
    <w:lvl w:ilvl="0" w:tplc="49383A3E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32F3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C07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AA83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48ED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DA52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AB8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67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5C2C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41BBC"/>
    <w:multiLevelType w:val="hybridMultilevel"/>
    <w:tmpl w:val="5BF8A7D8"/>
    <w:lvl w:ilvl="0" w:tplc="9CD65950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63D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1A3B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A6C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A9D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92B5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46AC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AB3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2EE2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64974"/>
    <w:multiLevelType w:val="hybridMultilevel"/>
    <w:tmpl w:val="76109E16"/>
    <w:lvl w:ilvl="0" w:tplc="28A225C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A549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2555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40D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CDB2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4A8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61E7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7E906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4EF2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9831B6"/>
    <w:multiLevelType w:val="hybridMultilevel"/>
    <w:tmpl w:val="ACD84518"/>
    <w:lvl w:ilvl="0" w:tplc="139217A0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044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CC0E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842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F2AF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4047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CE3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046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20C5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603BF2"/>
    <w:multiLevelType w:val="hybridMultilevel"/>
    <w:tmpl w:val="E12A9A8C"/>
    <w:lvl w:ilvl="0" w:tplc="6782488C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E2E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C4C5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A2C7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CBE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144E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3D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82F8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D83A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137DA8"/>
    <w:multiLevelType w:val="hybridMultilevel"/>
    <w:tmpl w:val="B980E056"/>
    <w:lvl w:ilvl="0" w:tplc="FF3EB860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882A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852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446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0A4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08A6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EECB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CE8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58E2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58510B"/>
    <w:multiLevelType w:val="hybridMultilevel"/>
    <w:tmpl w:val="B20ADA36"/>
    <w:lvl w:ilvl="0" w:tplc="DA7A3806">
      <w:start w:val="1"/>
      <w:numFmt w:val="bullet"/>
      <w:lvlText w:val="-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473DA">
      <w:start w:val="1"/>
      <w:numFmt w:val="bullet"/>
      <w:lvlText w:val="o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B8A5F2">
      <w:start w:val="1"/>
      <w:numFmt w:val="bullet"/>
      <w:lvlText w:val="▪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4F712">
      <w:start w:val="1"/>
      <w:numFmt w:val="bullet"/>
      <w:lvlText w:val="•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22388">
      <w:start w:val="1"/>
      <w:numFmt w:val="bullet"/>
      <w:lvlText w:val="o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25628">
      <w:start w:val="1"/>
      <w:numFmt w:val="bullet"/>
      <w:lvlText w:val="▪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8134C">
      <w:start w:val="1"/>
      <w:numFmt w:val="bullet"/>
      <w:lvlText w:val="•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F87010">
      <w:start w:val="1"/>
      <w:numFmt w:val="bullet"/>
      <w:lvlText w:val="o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A2EDC">
      <w:start w:val="1"/>
      <w:numFmt w:val="bullet"/>
      <w:lvlText w:val="▪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6C66BC"/>
    <w:multiLevelType w:val="hybridMultilevel"/>
    <w:tmpl w:val="EAEE3FDC"/>
    <w:lvl w:ilvl="0" w:tplc="2E3889A4">
      <w:start w:val="1"/>
      <w:numFmt w:val="bullet"/>
      <w:lvlText w:val=""/>
      <w:lvlJc w:val="left"/>
      <w:pPr>
        <w:ind w:left="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A4955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8CBBAA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A682C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8B146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8738E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ABF34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CE6FC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480B4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m Parab">
    <w15:presenceInfo w15:providerId="AD" w15:userId="S-1-5-21-1933485140-791539629-772073404-19868"/>
  </w15:person>
  <w15:person w15:author="Archana Mandrekar">
    <w15:presenceInfo w15:providerId="AD" w15:userId="S::00000603@vedanta.co.in::bc9c1440-b866-4983-957e-d6988d0ac64f"/>
  </w15:person>
  <w15:person w15:author="Abhijit S Nabar">
    <w15:presenceInfo w15:providerId="AD" w15:userId="S-1-5-21-1933485140-791539629-772073404-2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4A"/>
    <w:rsid w:val="000F246B"/>
    <w:rsid w:val="001550B9"/>
    <w:rsid w:val="001E1DE7"/>
    <w:rsid w:val="00210744"/>
    <w:rsid w:val="002145AC"/>
    <w:rsid w:val="00227E02"/>
    <w:rsid w:val="00366B4A"/>
    <w:rsid w:val="00426748"/>
    <w:rsid w:val="006C6B5D"/>
    <w:rsid w:val="007B4167"/>
    <w:rsid w:val="009A1243"/>
    <w:rsid w:val="009C4306"/>
    <w:rsid w:val="00A146A0"/>
    <w:rsid w:val="00A66C89"/>
    <w:rsid w:val="00D27CF3"/>
    <w:rsid w:val="00D4273C"/>
    <w:rsid w:val="00DB2FA3"/>
    <w:rsid w:val="00DE2BBD"/>
    <w:rsid w:val="00EB40CC"/>
    <w:rsid w:val="00E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FAD500"/>
  <w15:docId w15:val="{5FF8205D-2079-4AED-96C0-888A42FE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5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2"/>
      <w:outlineLvl w:val="0"/>
    </w:pPr>
    <w:rPr>
      <w:rFonts w:ascii="Arial" w:eastAsia="Arial" w:hAnsi="Arial" w:cs="Arial"/>
      <w:b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167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273C"/>
    <w:pPr>
      <w:spacing w:after="0" w:line="240" w:lineRule="auto"/>
      <w:ind w:left="0" w:firstLine="0"/>
      <w:jc w:val="left"/>
    </w:pPr>
    <w:rPr>
      <w:color w:val="auto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73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4273C"/>
    <w:pPr>
      <w:spacing w:after="120" w:line="276" w:lineRule="auto"/>
      <w:ind w:left="0" w:firstLine="0"/>
      <w:jc w:val="left"/>
    </w:pPr>
    <w:rPr>
      <w:rFonts w:ascii="Arial" w:eastAsia="Calibri" w:hAnsi="Arial"/>
      <w:color w:val="auto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4273C"/>
    <w:rPr>
      <w:rFonts w:ascii="Arial" w:eastAsia="Calibri" w:hAnsi="Arial" w:cs="Times New Roman"/>
      <w:lang w:val="x-none" w:eastAsia="en-US"/>
    </w:rPr>
  </w:style>
  <w:style w:type="paragraph" w:styleId="NoSpacing">
    <w:name w:val="No Spacing"/>
    <w:uiPriority w:val="1"/>
    <w:qFormat/>
    <w:rsid w:val="00D4273C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D4273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905FB-6092-4BF2-AF31-FECC3A4469EF}"/>
</file>

<file path=customXml/itemProps2.xml><?xml version="1.0" encoding="utf-8"?>
<ds:datastoreItem xmlns:ds="http://schemas.openxmlformats.org/officeDocument/2006/customXml" ds:itemID="{B479F75E-31A3-4F1E-9CEA-E657B31B7855}"/>
</file>

<file path=customXml/itemProps3.xml><?xml version="1.0" encoding="utf-8"?>
<ds:datastoreItem xmlns:ds="http://schemas.openxmlformats.org/officeDocument/2006/customXml" ds:itemID="{A76B5E1E-9987-4990-833C-00F460AC8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subject/>
  <dc:creator>MAINT212</dc:creator>
  <cp:keywords/>
  <cp:lastModifiedBy>Archana Mandrekar</cp:lastModifiedBy>
  <cp:revision>4</cp:revision>
  <dcterms:created xsi:type="dcterms:W3CDTF">2021-05-28T03:34:00Z</dcterms:created>
  <dcterms:modified xsi:type="dcterms:W3CDTF">2022-12-14T10:22:00Z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1241500</vt:r8>
  </property>
</Properties>
</file>