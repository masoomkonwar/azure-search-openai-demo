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61CB" w14:textId="77777777" w:rsidR="006A6ED5" w:rsidRDefault="001760BB">
      <w:pPr>
        <w:pStyle w:val="Heading1"/>
        <w:spacing w:after="0"/>
        <w:ind w:left="9"/>
      </w:pPr>
      <w:r>
        <w:t>ACTIVITY:  Saturator and drip pot pipe changing in gas cleaning system</w:t>
      </w:r>
      <w:r>
        <w:rPr>
          <w:b w:val="0"/>
        </w:rPr>
        <w:t xml:space="preserve"> </w:t>
      </w:r>
    </w:p>
    <w:p w14:paraId="27BDA1E8" w14:textId="77777777" w:rsidR="006A6ED5" w:rsidRDefault="001760BB">
      <w:pPr>
        <w:spacing w:after="0" w:line="259" w:lineRule="auto"/>
        <w:ind w:left="14" w:firstLine="0"/>
        <w:jc w:val="left"/>
      </w:pPr>
      <w:r>
        <w:t xml:space="preserve"> </w:t>
      </w:r>
    </w:p>
    <w:p w14:paraId="30F9101B" w14:textId="77777777" w:rsidR="006A6ED5" w:rsidRDefault="001760BB">
      <w:pPr>
        <w:numPr>
          <w:ilvl w:val="0"/>
          <w:numId w:val="1"/>
        </w:numPr>
        <w:ind w:hanging="360"/>
      </w:pPr>
      <w:r>
        <w:t xml:space="preserve">Objective  : -  Safe Saturator cone and drip pot pipe changing in gas cleaning system  for optimum output and Quality job during relining  </w:t>
      </w:r>
    </w:p>
    <w:p w14:paraId="5DEBB8F1" w14:textId="77777777" w:rsidR="006A6ED5" w:rsidRDefault="001760BB">
      <w:pPr>
        <w:numPr>
          <w:ilvl w:val="0"/>
          <w:numId w:val="1"/>
        </w:numPr>
        <w:ind w:hanging="360"/>
      </w:pPr>
      <w:r>
        <w:t xml:space="preserve">Scope  </w:t>
      </w:r>
      <w:r>
        <w:tab/>
        <w:t xml:space="preserve"> </w:t>
      </w:r>
      <w:r>
        <w:tab/>
        <w:t xml:space="preserve">: -  Gas Cleaning System  </w:t>
      </w:r>
    </w:p>
    <w:p w14:paraId="3722ED49" w14:textId="77777777" w:rsidR="006A6ED5" w:rsidRDefault="001760BB">
      <w:pPr>
        <w:numPr>
          <w:ilvl w:val="0"/>
          <w:numId w:val="1"/>
        </w:numPr>
        <w:ind w:hanging="360"/>
      </w:pPr>
      <w:r>
        <w:t xml:space="preserve">Ref. </w:t>
      </w:r>
      <w:r>
        <w:tab/>
        <w:t xml:space="preserve"> </w:t>
      </w:r>
      <w:r>
        <w:tab/>
        <w:t xml:space="preserve"> </w:t>
      </w:r>
      <w:r>
        <w:tab/>
        <w:t xml:space="preserve">: -  VL/IMS/PID1/MECH/WI/15, SP 44 &amp; SP 45 </w:t>
      </w:r>
    </w:p>
    <w:p w14:paraId="51F5ED66" w14:textId="77777777" w:rsidR="006A6ED5" w:rsidRDefault="001760BB">
      <w:pPr>
        <w:numPr>
          <w:ilvl w:val="0"/>
          <w:numId w:val="1"/>
        </w:numPr>
        <w:ind w:hanging="360"/>
      </w:pPr>
      <w:r>
        <w:t xml:space="preserve">Responsibility          : -  Engineer In Charge, operator  &amp; workmen  </w:t>
      </w:r>
    </w:p>
    <w:p w14:paraId="62A140C3" w14:textId="77777777" w:rsidR="006A6ED5" w:rsidRDefault="001760BB">
      <w:pPr>
        <w:spacing w:after="0" w:line="259" w:lineRule="auto"/>
        <w:ind w:left="374" w:firstLine="0"/>
        <w:jc w:val="left"/>
      </w:pPr>
      <w:r>
        <w:t xml:space="preserve"> </w:t>
      </w:r>
    </w:p>
    <w:p w14:paraId="5F3E6975" w14:textId="77777777" w:rsidR="006A6ED5" w:rsidRDefault="001760BB">
      <w:pPr>
        <w:spacing w:after="0" w:line="259" w:lineRule="auto"/>
        <w:ind w:left="9"/>
        <w:jc w:val="left"/>
      </w:pPr>
      <w:r>
        <w:rPr>
          <w:b/>
        </w:rPr>
        <w:t xml:space="preserve">PPE –s to be used: </w:t>
      </w:r>
    </w:p>
    <w:p w14:paraId="78608791" w14:textId="77777777" w:rsidR="006A6ED5" w:rsidRDefault="001760BB">
      <w:pPr>
        <w:spacing w:after="0" w:line="259" w:lineRule="auto"/>
        <w:ind w:left="14" w:firstLine="0"/>
        <w:jc w:val="left"/>
      </w:pPr>
      <w:r>
        <w:t xml:space="preserve"> </w:t>
      </w:r>
    </w:p>
    <w:p w14:paraId="2A3DAC41" w14:textId="77777777" w:rsidR="006A6ED5" w:rsidRDefault="007C13E0">
      <w:pPr>
        <w:ind w:left="24"/>
      </w:pPr>
      <w:r>
        <w:t xml:space="preserve">Safety </w:t>
      </w:r>
      <w:r w:rsidR="001760BB">
        <w:t xml:space="preserve">Helmet, Safety shoes, Dust masks, Hand gloves and </w:t>
      </w:r>
      <w:r>
        <w:t xml:space="preserve">safety </w:t>
      </w:r>
      <w:proofErr w:type="spellStart"/>
      <w:proofErr w:type="gramStart"/>
      <w:r w:rsidR="001760BB">
        <w:t>goggles,full</w:t>
      </w:r>
      <w:proofErr w:type="spellEnd"/>
      <w:proofErr w:type="gramEnd"/>
      <w:r w:rsidR="001760BB">
        <w:t xml:space="preserve"> body safety harness (working at height)</w:t>
      </w:r>
      <w:r w:rsidR="001760BB">
        <w:rPr>
          <w:b/>
        </w:rPr>
        <w:t xml:space="preserve"> </w:t>
      </w:r>
    </w:p>
    <w:p w14:paraId="1B0606B8" w14:textId="77777777" w:rsidR="006A6ED5" w:rsidRDefault="001760BB">
      <w:pPr>
        <w:spacing w:after="0" w:line="259" w:lineRule="auto"/>
        <w:ind w:left="14" w:firstLine="0"/>
        <w:jc w:val="left"/>
      </w:pPr>
      <w:r>
        <w:rPr>
          <w:b/>
        </w:rPr>
        <w:t xml:space="preserve"> </w:t>
      </w:r>
    </w:p>
    <w:p w14:paraId="513C70CC" w14:textId="77777777" w:rsidR="006A6ED5" w:rsidRDefault="001760BB">
      <w:pPr>
        <w:spacing w:after="0" w:line="259" w:lineRule="auto"/>
        <w:ind w:left="9"/>
        <w:jc w:val="left"/>
      </w:pPr>
      <w:r>
        <w:rPr>
          <w:b/>
        </w:rPr>
        <w:t xml:space="preserve">Aspect – impact </w:t>
      </w:r>
    </w:p>
    <w:p w14:paraId="16C0258B" w14:textId="77777777" w:rsidR="006A6ED5" w:rsidRDefault="001760BB">
      <w:pPr>
        <w:spacing w:after="0" w:line="259" w:lineRule="auto"/>
        <w:ind w:left="14" w:firstLine="0"/>
        <w:jc w:val="left"/>
      </w:pPr>
      <w:r>
        <w:t xml:space="preserve"> </w:t>
      </w:r>
    </w:p>
    <w:p w14:paraId="646CFA65" w14:textId="77777777" w:rsidR="006A6ED5" w:rsidRDefault="001760BB">
      <w:pPr>
        <w:tabs>
          <w:tab w:val="center" w:pos="3413"/>
        </w:tabs>
        <w:ind w:left="0" w:firstLine="0"/>
        <w:jc w:val="left"/>
      </w:pPr>
      <w:r>
        <w:t xml:space="preserve">Scrap generation </w:t>
      </w:r>
      <w:r>
        <w:tab/>
        <w:t xml:space="preserve">Resource Depletion </w:t>
      </w:r>
    </w:p>
    <w:p w14:paraId="43CED7AC" w14:textId="77777777" w:rsidR="007C13E0" w:rsidRDefault="007C13E0" w:rsidP="007C13E0">
      <w:pPr>
        <w:spacing w:after="0" w:line="259" w:lineRule="auto"/>
        <w:ind w:left="14" w:firstLine="0"/>
        <w:jc w:val="left"/>
      </w:pPr>
      <w:r>
        <w:t>Draining of water           Resource Depletion</w:t>
      </w:r>
    </w:p>
    <w:tbl>
      <w:tblPr>
        <w:tblStyle w:val="TableGrid"/>
        <w:tblpPr w:leftFromText="180" w:rightFromText="180" w:vertAnchor="text" w:tblpY="1"/>
        <w:tblOverlap w:val="never"/>
        <w:tblW w:w="4069" w:type="dxa"/>
        <w:tblInd w:w="0" w:type="dxa"/>
        <w:tblCellMar>
          <w:top w:w="35" w:type="dxa"/>
        </w:tblCellMar>
        <w:tblLook w:val="04A0" w:firstRow="1" w:lastRow="0" w:firstColumn="1" w:lastColumn="0" w:noHBand="0" w:noVBand="1"/>
      </w:tblPr>
      <w:tblGrid>
        <w:gridCol w:w="2425"/>
        <w:gridCol w:w="1644"/>
      </w:tblGrid>
      <w:tr w:rsidR="007C13E0" w14:paraId="6707BD11" w14:textId="77777777" w:rsidTr="00874328">
        <w:trPr>
          <w:trHeight w:val="284"/>
        </w:trPr>
        <w:tc>
          <w:tcPr>
            <w:tcW w:w="2425" w:type="dxa"/>
            <w:tcBorders>
              <w:top w:val="nil"/>
              <w:left w:val="nil"/>
              <w:bottom w:val="nil"/>
              <w:right w:val="nil"/>
            </w:tcBorders>
          </w:tcPr>
          <w:p w14:paraId="7134B94C" w14:textId="77777777" w:rsidR="007C13E0" w:rsidRDefault="007C13E0" w:rsidP="00874328">
            <w:pPr>
              <w:spacing w:after="0" w:line="259" w:lineRule="auto"/>
              <w:ind w:left="0" w:firstLine="0"/>
            </w:pPr>
            <w:r>
              <w:rPr>
                <w:sz w:val="20"/>
              </w:rPr>
              <w:t>Fire</w:t>
            </w:r>
            <w:r>
              <w:t xml:space="preserve"> </w:t>
            </w:r>
          </w:p>
        </w:tc>
        <w:tc>
          <w:tcPr>
            <w:tcW w:w="1644" w:type="dxa"/>
            <w:tcBorders>
              <w:top w:val="nil"/>
              <w:left w:val="nil"/>
              <w:bottom w:val="nil"/>
              <w:right w:val="nil"/>
            </w:tcBorders>
          </w:tcPr>
          <w:p w14:paraId="0EB59452" w14:textId="77777777" w:rsidR="007C13E0" w:rsidRDefault="007C13E0" w:rsidP="00874328">
            <w:pPr>
              <w:spacing w:after="0" w:line="259" w:lineRule="auto"/>
              <w:ind w:left="0" w:firstLine="0"/>
            </w:pPr>
            <w:r>
              <w:rPr>
                <w:sz w:val="20"/>
              </w:rPr>
              <w:t>Air pollution  SP42</w:t>
            </w:r>
            <w:r>
              <w:t xml:space="preserve"> </w:t>
            </w:r>
          </w:p>
        </w:tc>
      </w:tr>
      <w:tr w:rsidR="007C13E0" w14:paraId="2AAB9693" w14:textId="77777777" w:rsidTr="00874328">
        <w:trPr>
          <w:trHeight w:val="276"/>
        </w:trPr>
        <w:tc>
          <w:tcPr>
            <w:tcW w:w="2425" w:type="dxa"/>
            <w:tcBorders>
              <w:top w:val="nil"/>
              <w:left w:val="nil"/>
              <w:bottom w:val="nil"/>
              <w:right w:val="nil"/>
            </w:tcBorders>
          </w:tcPr>
          <w:p w14:paraId="2EED269E" w14:textId="77777777" w:rsidR="007C13E0" w:rsidRDefault="007C13E0" w:rsidP="00874328">
            <w:pPr>
              <w:spacing w:after="0" w:line="259" w:lineRule="auto"/>
              <w:ind w:left="0" w:firstLine="0"/>
            </w:pPr>
            <w:r>
              <w:rPr>
                <w:sz w:val="20"/>
              </w:rPr>
              <w:t>Explosion</w:t>
            </w:r>
            <w:r>
              <w:t xml:space="preserve"> </w:t>
            </w:r>
          </w:p>
        </w:tc>
        <w:tc>
          <w:tcPr>
            <w:tcW w:w="1644" w:type="dxa"/>
            <w:tcBorders>
              <w:top w:val="nil"/>
              <w:left w:val="nil"/>
              <w:bottom w:val="nil"/>
              <w:right w:val="nil"/>
            </w:tcBorders>
          </w:tcPr>
          <w:p w14:paraId="5AEF5563" w14:textId="77777777" w:rsidR="007C13E0" w:rsidRDefault="007C13E0" w:rsidP="00874328">
            <w:pPr>
              <w:spacing w:after="0" w:line="259" w:lineRule="auto"/>
              <w:ind w:left="0" w:firstLine="0"/>
            </w:pPr>
            <w:r>
              <w:rPr>
                <w:sz w:val="20"/>
              </w:rPr>
              <w:t>Air pollution  SP42</w:t>
            </w:r>
            <w:r>
              <w:t xml:space="preserve"> </w:t>
            </w:r>
          </w:p>
        </w:tc>
      </w:tr>
    </w:tbl>
    <w:p w14:paraId="13BC568D" w14:textId="77777777" w:rsidR="007C13E0" w:rsidRDefault="007C13E0" w:rsidP="007C13E0"/>
    <w:p w14:paraId="3B512E33" w14:textId="77777777" w:rsidR="007C13E0" w:rsidRDefault="007C13E0" w:rsidP="007C13E0"/>
    <w:p w14:paraId="34661F3D" w14:textId="77777777" w:rsidR="007C13E0" w:rsidRDefault="007C13E0" w:rsidP="007C13E0"/>
    <w:p w14:paraId="4CC9304A" w14:textId="77777777" w:rsidR="007C13E0" w:rsidRDefault="007C13E0" w:rsidP="006061E2">
      <w:pPr>
        <w:ind w:left="0" w:firstLine="0"/>
      </w:pPr>
      <w:r>
        <w:t xml:space="preserve">Usage of LPG / oxygen    </w:t>
      </w:r>
      <w:r>
        <w:rPr>
          <w:sz w:val="20"/>
        </w:rPr>
        <w:t xml:space="preserve"> </w:t>
      </w:r>
      <w:r>
        <w:t>Resource Depletion</w:t>
      </w:r>
      <w:r>
        <w:rPr>
          <w:sz w:val="20"/>
        </w:rPr>
        <w:t xml:space="preserve"> </w:t>
      </w:r>
    </w:p>
    <w:p w14:paraId="5D4E6B83" w14:textId="77777777" w:rsidR="007C13E0" w:rsidRDefault="007C13E0" w:rsidP="006061E2">
      <w:pPr>
        <w:ind w:left="0" w:firstLine="0"/>
      </w:pPr>
      <w:r>
        <w:t xml:space="preserve"> Fumes of welding </w:t>
      </w:r>
      <w:r>
        <w:tab/>
        <w:t xml:space="preserve">           Air pollution &amp; health </w:t>
      </w:r>
    </w:p>
    <w:p w14:paraId="247F5842" w14:textId="77777777" w:rsidR="006A6ED5" w:rsidRPr="006061E2" w:rsidRDefault="006A6ED5">
      <w:pPr>
        <w:spacing w:after="0" w:line="259" w:lineRule="auto"/>
        <w:ind w:left="14" w:firstLine="0"/>
        <w:jc w:val="left"/>
        <w:rPr>
          <w:rFonts w:ascii="Arial" w:hAnsi="Arial" w:cs="Arial"/>
          <w:szCs w:val="24"/>
        </w:rPr>
      </w:pPr>
    </w:p>
    <w:p w14:paraId="4469A362" w14:textId="77777777" w:rsidR="006A6ED5" w:rsidRDefault="001760BB">
      <w:pPr>
        <w:spacing w:after="256" w:line="259" w:lineRule="auto"/>
        <w:ind w:left="9"/>
        <w:jc w:val="left"/>
      </w:pPr>
      <w:r>
        <w:rPr>
          <w:b/>
        </w:rPr>
        <w:t xml:space="preserve">Hazard Identified </w:t>
      </w:r>
    </w:p>
    <w:p w14:paraId="23ADC46A" w14:textId="77777777" w:rsidR="006A6ED5" w:rsidRDefault="001760BB">
      <w:pPr>
        <w:pStyle w:val="Heading1"/>
        <w:ind w:left="9"/>
      </w:pPr>
      <w:r>
        <w:t xml:space="preserve">Mechanical hazard </w:t>
      </w:r>
    </w:p>
    <w:p w14:paraId="5C54D9DE" w14:textId="77777777" w:rsidR="006A6ED5" w:rsidRDefault="001760BB">
      <w:pPr>
        <w:numPr>
          <w:ilvl w:val="0"/>
          <w:numId w:val="2"/>
        </w:numPr>
        <w:spacing w:after="154"/>
        <w:ind w:hanging="360"/>
      </w:pPr>
      <w:r>
        <w:t xml:space="preserve">Impact of material while shifting outside main column </w:t>
      </w:r>
    </w:p>
    <w:p w14:paraId="3E36FECD" w14:textId="77777777" w:rsidR="006A6ED5" w:rsidRDefault="001760BB">
      <w:pPr>
        <w:numPr>
          <w:ilvl w:val="0"/>
          <w:numId w:val="2"/>
        </w:numPr>
        <w:spacing w:after="153"/>
        <w:ind w:hanging="360"/>
      </w:pPr>
      <w:r>
        <w:t xml:space="preserve">Falling of material from height </w:t>
      </w:r>
    </w:p>
    <w:p w14:paraId="5ED9E08D" w14:textId="77777777" w:rsidR="006A6ED5" w:rsidRDefault="001760BB">
      <w:pPr>
        <w:numPr>
          <w:ilvl w:val="0"/>
          <w:numId w:val="2"/>
        </w:numPr>
        <w:spacing w:after="55"/>
        <w:ind w:hanging="360"/>
      </w:pPr>
      <w:r>
        <w:t xml:space="preserve">Trapping of hand between the structures. </w:t>
      </w:r>
    </w:p>
    <w:p w14:paraId="67887882" w14:textId="77777777" w:rsidR="006A6ED5" w:rsidRDefault="001760BB">
      <w:pPr>
        <w:numPr>
          <w:ilvl w:val="0"/>
          <w:numId w:val="2"/>
        </w:numPr>
        <w:spacing w:after="55"/>
        <w:ind w:hanging="360"/>
      </w:pPr>
      <w:r>
        <w:t xml:space="preserve">Failure of lifting tools and tackles </w:t>
      </w:r>
    </w:p>
    <w:p w14:paraId="7983F3A8" w14:textId="77777777" w:rsidR="007C13E0" w:rsidRDefault="001760BB">
      <w:pPr>
        <w:numPr>
          <w:ilvl w:val="0"/>
          <w:numId w:val="2"/>
        </w:numPr>
        <w:spacing w:after="49"/>
        <w:ind w:hanging="360"/>
      </w:pPr>
      <w:r>
        <w:t xml:space="preserve">Fall of Person from Height </w:t>
      </w:r>
    </w:p>
    <w:p w14:paraId="56276B77" w14:textId="77777777" w:rsidR="006A6ED5" w:rsidRDefault="001760BB" w:rsidP="006061E2">
      <w:pPr>
        <w:spacing w:after="49"/>
        <w:ind w:left="719" w:firstLine="0"/>
      </w:pPr>
      <w:r>
        <w:t xml:space="preserve">     </w:t>
      </w:r>
    </w:p>
    <w:p w14:paraId="4152A2C0" w14:textId="77777777" w:rsidR="006A6ED5" w:rsidRDefault="007C13E0">
      <w:pPr>
        <w:spacing w:after="335"/>
        <w:ind w:left="369"/>
      </w:pPr>
      <w:r>
        <w:t>6</w:t>
      </w:r>
      <w:r w:rsidR="001760BB">
        <w:t>.</w:t>
      </w:r>
      <w:r w:rsidR="001760BB">
        <w:rPr>
          <w:rFonts w:ascii="Arial" w:eastAsia="Arial" w:hAnsi="Arial" w:cs="Arial"/>
        </w:rPr>
        <w:t xml:space="preserve"> </w:t>
      </w:r>
      <w:r w:rsidR="001760BB">
        <w:t xml:space="preserve">Failure of the lifting </w:t>
      </w:r>
      <w:r>
        <w:t xml:space="preserve">/ guiding </w:t>
      </w:r>
      <w:r w:rsidR="001760BB">
        <w:t xml:space="preserve">manila rope. </w:t>
      </w:r>
    </w:p>
    <w:p w14:paraId="1A3A7685" w14:textId="77777777" w:rsidR="007C13E0" w:rsidRDefault="007C13E0" w:rsidP="006061E2">
      <w:pPr>
        <w:spacing w:after="269" w:line="249" w:lineRule="auto"/>
        <w:jc w:val="left"/>
      </w:pPr>
      <w:r>
        <w:lastRenderedPageBreak/>
        <w:t>7.</w:t>
      </w:r>
      <w:r w:rsidR="00152940">
        <w:t xml:space="preserve">  </w:t>
      </w:r>
      <w:r>
        <w:t xml:space="preserve">Impingement of fingers, hand while fitting assembly of </w:t>
      </w:r>
      <w:r w:rsidR="00152940">
        <w:t>drain pipe, flange bolts tightening.</w:t>
      </w:r>
    </w:p>
    <w:p w14:paraId="4FE18CD4" w14:textId="77777777" w:rsidR="007C13E0" w:rsidRDefault="00152940">
      <w:pPr>
        <w:spacing w:after="335"/>
        <w:ind w:left="369"/>
      </w:pPr>
      <w:r>
        <w:t>8. Impact of moving/slinged items.</w:t>
      </w:r>
    </w:p>
    <w:p w14:paraId="1AE489EB" w14:textId="77777777" w:rsidR="006A6ED5" w:rsidRDefault="001760BB">
      <w:pPr>
        <w:pStyle w:val="Heading1"/>
        <w:ind w:left="9"/>
      </w:pPr>
      <w:r>
        <w:t xml:space="preserve">Physical hazard               </w:t>
      </w:r>
      <w:r>
        <w:rPr>
          <w:b w:val="0"/>
        </w:rPr>
        <w:t xml:space="preserve"> </w:t>
      </w:r>
    </w:p>
    <w:p w14:paraId="4C8BBB3C" w14:textId="77777777" w:rsidR="00152940" w:rsidRDefault="001760BB">
      <w:pPr>
        <w:spacing w:after="52"/>
        <w:ind w:left="369"/>
      </w:pPr>
      <w:r>
        <w:t>1.</w:t>
      </w:r>
      <w:r w:rsidR="00152940">
        <w:t>Pressure of water</w:t>
      </w:r>
    </w:p>
    <w:p w14:paraId="279AD5D9" w14:textId="77777777" w:rsidR="006A6ED5" w:rsidRDefault="00152940">
      <w:pPr>
        <w:spacing w:after="52"/>
        <w:ind w:left="369"/>
      </w:pPr>
      <w:r>
        <w:t>2.Congestion</w:t>
      </w:r>
      <w:r w:rsidR="001760BB">
        <w:t xml:space="preserve"> </w:t>
      </w:r>
    </w:p>
    <w:p w14:paraId="7A0AB2A1" w14:textId="77777777" w:rsidR="00152940" w:rsidRDefault="00152940" w:rsidP="00152940">
      <w:pPr>
        <w:spacing w:after="338"/>
        <w:ind w:left="369"/>
      </w:pPr>
      <w:r>
        <w:t>3</w:t>
      </w:r>
      <w:r w:rsidR="001760BB">
        <w:t xml:space="preserve">. </w:t>
      </w:r>
      <w:r>
        <w:t>Temperature (hot water).</w:t>
      </w:r>
    </w:p>
    <w:p w14:paraId="0773D1AA" w14:textId="77777777" w:rsidR="00152940" w:rsidRDefault="00152940" w:rsidP="00152940">
      <w:pPr>
        <w:spacing w:after="338"/>
        <w:ind w:left="369"/>
      </w:pPr>
      <w:r>
        <w:t>4. dust inhalation</w:t>
      </w:r>
    </w:p>
    <w:p w14:paraId="013F0DF3" w14:textId="77777777" w:rsidR="006A6ED5" w:rsidRDefault="001760BB">
      <w:pPr>
        <w:spacing w:after="319" w:line="259" w:lineRule="auto"/>
        <w:ind w:left="9"/>
        <w:jc w:val="left"/>
      </w:pPr>
      <w:r>
        <w:rPr>
          <w:b/>
        </w:rPr>
        <w:t xml:space="preserve">Electrical hazard </w:t>
      </w:r>
    </w:p>
    <w:p w14:paraId="6B06D6AD" w14:textId="77777777" w:rsidR="006A6ED5" w:rsidRDefault="001760BB">
      <w:pPr>
        <w:spacing w:after="335"/>
        <w:ind w:left="369"/>
      </w:pPr>
      <w:r>
        <w:t>1.</w:t>
      </w:r>
      <w:r>
        <w:rPr>
          <w:rFonts w:ascii="Arial" w:eastAsia="Arial" w:hAnsi="Arial" w:cs="Arial"/>
        </w:rPr>
        <w:t xml:space="preserve"> </w:t>
      </w:r>
      <w:r>
        <w:t>Shock while welding</w:t>
      </w:r>
      <w:r w:rsidR="00A83723">
        <w:t>, electrical cable</w:t>
      </w:r>
    </w:p>
    <w:p w14:paraId="00669BEB" w14:textId="77777777" w:rsidR="00A83723" w:rsidRDefault="00A83723" w:rsidP="006061E2">
      <w:pPr>
        <w:spacing w:after="89" w:line="259" w:lineRule="auto"/>
        <w:ind w:left="0" w:right="3603" w:firstLine="0"/>
        <w:rPr>
          <w:rFonts w:ascii="Arial" w:eastAsia="Arial" w:hAnsi="Arial" w:cs="Arial"/>
        </w:rPr>
      </w:pPr>
      <w:r w:rsidRPr="00743A4F">
        <w:rPr>
          <w:b/>
        </w:rPr>
        <w:t xml:space="preserve">Human </w:t>
      </w:r>
      <w:proofErr w:type="spellStart"/>
      <w:r w:rsidRPr="00743A4F">
        <w:rPr>
          <w:b/>
        </w:rPr>
        <w:t>Behavior</w:t>
      </w:r>
      <w:proofErr w:type="spellEnd"/>
      <w:r w:rsidRPr="00743A4F">
        <w:rPr>
          <w:b/>
        </w:rPr>
        <w:t xml:space="preserve"> aspect of operators</w:t>
      </w:r>
      <w:r>
        <w:t>:</w:t>
      </w:r>
    </w:p>
    <w:p w14:paraId="7B784921" w14:textId="6E2FABEC" w:rsidR="00A83723" w:rsidRPr="00874328" w:rsidRDefault="00A83723" w:rsidP="00A83723">
      <w:pPr>
        <w:spacing w:after="89" w:line="259" w:lineRule="auto"/>
        <w:ind w:left="10" w:right="3603"/>
        <w:rPr>
          <w:rFonts w:ascii="Arial" w:eastAsia="Arial" w:hAnsi="Arial" w:cs="Arial"/>
        </w:rPr>
      </w:pPr>
      <w:r w:rsidRPr="009A252E">
        <w:t>Operator nature</w:t>
      </w:r>
      <w:r>
        <w:t xml:space="preserve">, alcoholism, casual approach, horse play, use of mobile at </w:t>
      </w:r>
      <w:del w:id="0" w:author="Joshi Bala" w:date="2020-05-05T08:32:00Z">
        <w:r w:rsidDel="00FF082E">
          <w:delText>workplace,</w:delText>
        </w:r>
        <w:r w:rsidRPr="009A252E" w:rsidDel="00FF082E">
          <w:delText xml:space="preserve">  back</w:delText>
        </w:r>
      </w:del>
      <w:ins w:id="1" w:author="Joshi Bala" w:date="2020-05-05T08:32:00Z">
        <w:r w:rsidR="00FF082E">
          <w:t>workplace,</w:t>
        </w:r>
        <w:r w:rsidR="00FF082E" w:rsidRPr="009A252E">
          <w:t xml:space="preserve"> back</w:t>
        </w:r>
      </w:ins>
      <w:r w:rsidRPr="009A252E">
        <w:t xml:space="preserve"> </w:t>
      </w:r>
      <w:proofErr w:type="gramStart"/>
      <w:r w:rsidRPr="009A252E">
        <w:t>pain  &amp;</w:t>
      </w:r>
      <w:proofErr w:type="gramEnd"/>
      <w:r w:rsidRPr="009A252E">
        <w:t xml:space="preserve"> non usage of PPE?s</w:t>
      </w:r>
    </w:p>
    <w:p w14:paraId="509A711F" w14:textId="77777777" w:rsidR="006A6ED5" w:rsidRDefault="001760BB" w:rsidP="006C2577">
      <w:pPr>
        <w:spacing w:after="341"/>
        <w:ind w:left="2174" w:firstLine="0"/>
      </w:pPr>
      <w:r>
        <w:t xml:space="preserve"> </w:t>
      </w:r>
    </w:p>
    <w:p w14:paraId="4FF29D55" w14:textId="77777777" w:rsidR="006A6ED5" w:rsidRDefault="001760BB">
      <w:pPr>
        <w:pStyle w:val="Heading1"/>
        <w:ind w:left="9"/>
      </w:pPr>
      <w:r>
        <w:t xml:space="preserve">Chemical Hazard </w:t>
      </w:r>
    </w:p>
    <w:p w14:paraId="298AB560" w14:textId="77777777" w:rsidR="007F6E85" w:rsidRDefault="001760BB" w:rsidP="006061E2">
      <w:pPr>
        <w:pStyle w:val="ListParagraph"/>
        <w:numPr>
          <w:ilvl w:val="0"/>
          <w:numId w:val="7"/>
        </w:numPr>
        <w:spacing w:after="271"/>
      </w:pPr>
      <w:r>
        <w:t>CO gas poisoning</w:t>
      </w:r>
      <w:r w:rsidR="007F6E85">
        <w:t>.</w:t>
      </w:r>
    </w:p>
    <w:p w14:paraId="495CE224" w14:textId="77777777" w:rsidR="006A6ED5" w:rsidRDefault="001760BB" w:rsidP="006061E2">
      <w:pPr>
        <w:pStyle w:val="ListParagraph"/>
        <w:numPr>
          <w:ilvl w:val="0"/>
          <w:numId w:val="7"/>
        </w:numPr>
        <w:spacing w:after="271"/>
      </w:pPr>
      <w:r>
        <w:t xml:space="preserve"> </w:t>
      </w:r>
      <w:r w:rsidR="007F6E85">
        <w:t>Fire</w:t>
      </w:r>
    </w:p>
    <w:p w14:paraId="0B5C56BF" w14:textId="77777777" w:rsidR="007F6E85" w:rsidRDefault="007F6E85" w:rsidP="006061E2">
      <w:pPr>
        <w:pStyle w:val="ListParagraph"/>
        <w:numPr>
          <w:ilvl w:val="0"/>
          <w:numId w:val="7"/>
        </w:numPr>
        <w:spacing w:after="271"/>
      </w:pPr>
      <w:r>
        <w:t>Explosion while gas cutting and welding activity.</w:t>
      </w:r>
    </w:p>
    <w:p w14:paraId="7078A4CA" w14:textId="77777777" w:rsidR="007F6E85" w:rsidRDefault="001760BB" w:rsidP="007F6E85">
      <w:pPr>
        <w:spacing w:after="90" w:line="259" w:lineRule="auto"/>
        <w:ind w:left="-5" w:right="3586"/>
        <w:rPr>
          <w:rFonts w:ascii="Arial" w:eastAsia="Arial" w:hAnsi="Arial" w:cs="Arial"/>
        </w:rPr>
      </w:pPr>
      <w:r>
        <w:rPr>
          <w:b/>
        </w:rPr>
        <w:t xml:space="preserve"> </w:t>
      </w:r>
      <w:r w:rsidR="007F6E85">
        <w:rPr>
          <w:b/>
        </w:rPr>
        <w:t>Biological Hazard</w:t>
      </w:r>
      <w:r w:rsidR="007F6E85">
        <w:rPr>
          <w:rFonts w:ascii="Arial" w:eastAsia="Arial" w:hAnsi="Arial" w:cs="Arial"/>
        </w:rPr>
        <w:t xml:space="preserve"> </w:t>
      </w:r>
      <w:r w:rsidR="007F6E85">
        <w:rPr>
          <w:rFonts w:ascii="Arial" w:eastAsia="Arial" w:hAnsi="Arial" w:cs="Arial"/>
        </w:rPr>
        <w:tab/>
        <w:t xml:space="preserve">      -   Bee sting </w:t>
      </w:r>
    </w:p>
    <w:p w14:paraId="5F56DD8E" w14:textId="77777777" w:rsidR="006A6ED5" w:rsidRDefault="006A6ED5">
      <w:pPr>
        <w:spacing w:after="0" w:line="259" w:lineRule="auto"/>
        <w:ind w:left="14" w:firstLine="0"/>
        <w:jc w:val="left"/>
      </w:pPr>
    </w:p>
    <w:p w14:paraId="227E7A50" w14:textId="77777777" w:rsidR="006A6ED5" w:rsidRDefault="001760BB">
      <w:pPr>
        <w:numPr>
          <w:ilvl w:val="0"/>
          <w:numId w:val="4"/>
        </w:numPr>
        <w:ind w:hanging="420"/>
      </w:pPr>
      <w:r>
        <w:t xml:space="preserve">Take clearance from production and work permit for the starting of the jobs on Gas cleaning system. Ensure that the saturator water seal is broken and saturator drip pot water is emptied. </w:t>
      </w:r>
    </w:p>
    <w:p w14:paraId="69270DDA" w14:textId="77777777" w:rsidR="006A6ED5" w:rsidRDefault="001760BB">
      <w:pPr>
        <w:numPr>
          <w:ilvl w:val="0"/>
          <w:numId w:val="4"/>
        </w:numPr>
        <w:ind w:hanging="420"/>
      </w:pPr>
      <w:r>
        <w:lastRenderedPageBreak/>
        <w:t xml:space="preserve">In order to remove the saturator drip pot the side wall (27 </w:t>
      </w:r>
      <w:proofErr w:type="spellStart"/>
      <w:r>
        <w:t>mt</w:t>
      </w:r>
      <w:proofErr w:type="spellEnd"/>
      <w:r>
        <w:t xml:space="preserve"> sides) requires to be broken. Follow work instruction </w:t>
      </w:r>
      <w:r>
        <w:rPr>
          <w:sz w:val="18"/>
        </w:rPr>
        <w:t xml:space="preserve">VL/IMS/PID1/MECH/WI/22 </w:t>
      </w:r>
      <w:r>
        <w:t xml:space="preserve">for civil jobs </w:t>
      </w:r>
    </w:p>
    <w:p w14:paraId="1A4B4647" w14:textId="77777777" w:rsidR="006A6ED5" w:rsidRDefault="001760BB">
      <w:pPr>
        <w:numPr>
          <w:ilvl w:val="0"/>
          <w:numId w:val="4"/>
        </w:numPr>
        <w:ind w:hanging="420"/>
      </w:pPr>
      <w:r>
        <w:t xml:space="preserve">Gas cut the drip pot (1000 mm </w:t>
      </w:r>
      <w:proofErr w:type="spellStart"/>
      <w:r>
        <w:t>dia</w:t>
      </w:r>
      <w:proofErr w:type="spellEnd"/>
      <w:r>
        <w:t xml:space="preserve">) bottom portion above inspection doors up to 1 m height for the easy removal of external pipe.  </w:t>
      </w:r>
    </w:p>
    <w:p w14:paraId="54D3E2B7" w14:textId="77777777" w:rsidR="006A6ED5" w:rsidRDefault="001760BB">
      <w:pPr>
        <w:numPr>
          <w:ilvl w:val="0"/>
          <w:numId w:val="4"/>
        </w:numPr>
        <w:ind w:hanging="420"/>
      </w:pPr>
      <w:r>
        <w:t xml:space="preserve">Ensure that before starting gas cutting operation all the inspection doors of the saturator are opened and proper steam purging is been done from production. </w:t>
      </w:r>
    </w:p>
    <w:p w14:paraId="5FAD66E9" w14:textId="77777777" w:rsidR="006A6ED5" w:rsidRDefault="001760BB">
      <w:pPr>
        <w:numPr>
          <w:ilvl w:val="0"/>
          <w:numId w:val="4"/>
        </w:numPr>
        <w:ind w:hanging="420"/>
      </w:pPr>
      <w:r>
        <w:t xml:space="preserve">Dis-engage drip pot internal pipe from the 300 NB bottom valve by removing the flange bolts. </w:t>
      </w:r>
    </w:p>
    <w:p w14:paraId="1A51F015" w14:textId="77777777" w:rsidR="006A6ED5" w:rsidRDefault="001760BB">
      <w:pPr>
        <w:numPr>
          <w:ilvl w:val="0"/>
          <w:numId w:val="4"/>
        </w:numPr>
        <w:ind w:hanging="420"/>
      </w:pPr>
      <w:r>
        <w:t xml:space="preserve">Remove all the bottom drain valves (250nb and 200nb) before removing out the drip pot bottom pipe. </w:t>
      </w:r>
    </w:p>
    <w:p w14:paraId="54741DA2" w14:textId="77777777" w:rsidR="006A6ED5" w:rsidRDefault="001760BB">
      <w:pPr>
        <w:numPr>
          <w:ilvl w:val="0"/>
          <w:numId w:val="4"/>
        </w:numPr>
        <w:ind w:hanging="420"/>
      </w:pPr>
      <w:r>
        <w:t xml:space="preserve">Bottom portion of drip pot to be removed out with the help of certified </w:t>
      </w:r>
      <w:r w:rsidR="007F6E85">
        <w:t xml:space="preserve">3T/5T </w:t>
      </w:r>
      <w:r>
        <w:t xml:space="preserve">chain pulley block and hook attached to the portion of drip pot. Pull the drip pot portion out of the basin by slowly pulling the same with chain pulley block. </w:t>
      </w:r>
    </w:p>
    <w:p w14:paraId="05A1BF0D" w14:textId="77777777" w:rsidR="006A6ED5" w:rsidRDefault="001760BB">
      <w:pPr>
        <w:numPr>
          <w:ilvl w:val="0"/>
          <w:numId w:val="4"/>
        </w:numPr>
        <w:ind w:hanging="420"/>
      </w:pPr>
      <w:r>
        <w:t xml:space="preserve">For removing of the top portion of drip pot use two chain blocks on two opposite sides of drip pot on top tied to the hooks welded to it. </w:t>
      </w:r>
    </w:p>
    <w:p w14:paraId="292AF81E" w14:textId="77777777" w:rsidR="006A6ED5" w:rsidRDefault="001760BB">
      <w:pPr>
        <w:numPr>
          <w:ilvl w:val="0"/>
          <w:numId w:val="4"/>
        </w:numPr>
        <w:ind w:hanging="420"/>
      </w:pPr>
      <w:r>
        <w:t xml:space="preserve">Remove the horizontal support of the drip pot after confirming that the load is resting on both the chain blocks. Follow procedure SP 44 for gas cutting. </w:t>
      </w:r>
    </w:p>
    <w:p w14:paraId="707D58AF" w14:textId="77777777" w:rsidR="006A6ED5" w:rsidRDefault="001760BB">
      <w:pPr>
        <w:numPr>
          <w:ilvl w:val="0"/>
          <w:numId w:val="4"/>
        </w:numPr>
        <w:ind w:hanging="420"/>
      </w:pPr>
      <w:r>
        <w:t xml:space="preserve">Slowly lower the drip pot by operating the chain pulley block simultaneously. Use chain pulley block mounted in horizontal position to remove the drip pot out of the basin. </w:t>
      </w:r>
    </w:p>
    <w:p w14:paraId="13C01DD9" w14:textId="77777777" w:rsidR="006A6ED5" w:rsidRDefault="001760BB">
      <w:pPr>
        <w:numPr>
          <w:ilvl w:val="0"/>
          <w:numId w:val="4"/>
        </w:numPr>
        <w:ind w:hanging="420"/>
      </w:pPr>
      <w:r>
        <w:t xml:space="preserve">Rest the removed drip pot horizontal on ground and shift the same for repair with the help of hydra. Ensure that the drip pot is properly balanced while lifting of the same. </w:t>
      </w:r>
    </w:p>
    <w:p w14:paraId="4C45D371" w14:textId="77777777" w:rsidR="006A6ED5" w:rsidRDefault="001760BB">
      <w:pPr>
        <w:numPr>
          <w:ilvl w:val="0"/>
          <w:numId w:val="4"/>
        </w:numPr>
        <w:ind w:hanging="420"/>
      </w:pPr>
      <w:r>
        <w:t xml:space="preserve">For removing of the saturator cone follow below procedure after drip pot is removed. </w:t>
      </w:r>
    </w:p>
    <w:p w14:paraId="2DCD6613" w14:textId="77777777" w:rsidR="006A6ED5" w:rsidRDefault="001760BB">
      <w:pPr>
        <w:numPr>
          <w:ilvl w:val="1"/>
          <w:numId w:val="4"/>
        </w:numPr>
        <w:ind w:hanging="653"/>
      </w:pPr>
      <w:r>
        <w:t xml:space="preserve">Use two no chain pulley blocks to support the saturator cone from top. Check the welding of hooks provided on saturator cone for any cracks or deformation. </w:t>
      </w:r>
    </w:p>
    <w:p w14:paraId="3BD1C071" w14:textId="77777777" w:rsidR="006A6ED5" w:rsidRDefault="001760BB">
      <w:pPr>
        <w:numPr>
          <w:ilvl w:val="1"/>
          <w:numId w:val="4"/>
        </w:numPr>
        <w:ind w:hanging="653"/>
      </w:pPr>
      <w:r>
        <w:t xml:space="preserve">Remove all the horizontal supports provided to the cone on main column beams. </w:t>
      </w:r>
    </w:p>
    <w:p w14:paraId="78D08B36" w14:textId="77777777" w:rsidR="006A6ED5" w:rsidRDefault="001760BB">
      <w:pPr>
        <w:numPr>
          <w:ilvl w:val="1"/>
          <w:numId w:val="4"/>
        </w:numPr>
        <w:ind w:hanging="653"/>
      </w:pPr>
      <w:r>
        <w:t xml:space="preserve">Remove all bolts (M20) on cone flange by gas cutting of the same. Ensure that before gas cutting operation to begin all the inspection doors related saturator are opened. </w:t>
      </w:r>
    </w:p>
    <w:p w14:paraId="7379807D" w14:textId="77777777" w:rsidR="006A6ED5" w:rsidRDefault="001760BB">
      <w:pPr>
        <w:numPr>
          <w:ilvl w:val="1"/>
          <w:numId w:val="4"/>
        </w:numPr>
        <w:spacing w:after="0" w:line="259" w:lineRule="auto"/>
        <w:ind w:hanging="653"/>
      </w:pPr>
      <w:r>
        <w:t xml:space="preserve">Lower the cone slowly by simultaneously operating both the chain pulley blocks. </w:t>
      </w:r>
    </w:p>
    <w:p w14:paraId="17432E94" w14:textId="77777777" w:rsidR="006A6ED5" w:rsidRDefault="001760BB">
      <w:pPr>
        <w:ind w:left="1284"/>
      </w:pPr>
      <w:r>
        <w:t xml:space="preserve">Ensure that cone is not getting deflected due to the side columns and bracings. </w:t>
      </w:r>
    </w:p>
    <w:p w14:paraId="075E9E4A" w14:textId="77777777" w:rsidR="006A6ED5" w:rsidRDefault="001760BB">
      <w:pPr>
        <w:numPr>
          <w:ilvl w:val="1"/>
          <w:numId w:val="4"/>
        </w:numPr>
        <w:ind w:hanging="653"/>
      </w:pPr>
      <w:r>
        <w:t xml:space="preserve">Before lowering the cone ensure that bottom area is completely barricaded with no access to any manpower. </w:t>
      </w:r>
    </w:p>
    <w:p w14:paraId="53EB2B0A" w14:textId="77777777" w:rsidR="006A6ED5" w:rsidRDefault="001760BB">
      <w:pPr>
        <w:numPr>
          <w:ilvl w:val="1"/>
          <w:numId w:val="4"/>
        </w:numPr>
        <w:ind w:hanging="653"/>
      </w:pPr>
      <w:r>
        <w:t xml:space="preserve">Rest the cone in the basin. Remove the bottom side support and bracing of main column in order to remove the cone out for repair. Use hydra for the shifting of cone for repair. </w:t>
      </w:r>
    </w:p>
    <w:p w14:paraId="7FDEF446" w14:textId="77777777" w:rsidR="006A6ED5" w:rsidRDefault="001760BB">
      <w:pPr>
        <w:numPr>
          <w:ilvl w:val="1"/>
          <w:numId w:val="4"/>
        </w:numPr>
        <w:spacing w:after="0" w:line="259" w:lineRule="auto"/>
        <w:ind w:hanging="653"/>
      </w:pPr>
      <w:r>
        <w:t xml:space="preserve">Follow same procedure as of lowering for the lifting of cone for fixing of the same. </w:t>
      </w:r>
    </w:p>
    <w:p w14:paraId="274E12DF" w14:textId="77777777" w:rsidR="006A6ED5" w:rsidRDefault="001760BB">
      <w:pPr>
        <w:numPr>
          <w:ilvl w:val="1"/>
          <w:numId w:val="4"/>
        </w:numPr>
        <w:spacing w:after="0" w:line="259" w:lineRule="auto"/>
        <w:ind w:hanging="653"/>
      </w:pPr>
      <w:r>
        <w:lastRenderedPageBreak/>
        <w:t xml:space="preserve">Ensure that at least three rounds of gasket rope provided for the flange on cone side. </w:t>
      </w:r>
    </w:p>
    <w:p w14:paraId="7936CF26" w14:textId="77777777" w:rsidR="006A6ED5" w:rsidRDefault="001760BB">
      <w:pPr>
        <w:numPr>
          <w:ilvl w:val="1"/>
          <w:numId w:val="4"/>
        </w:numPr>
        <w:ind w:hanging="653"/>
      </w:pPr>
      <w:r>
        <w:t xml:space="preserve">While matching the flanges ensures that the gasket rope is not deformed in any position. </w:t>
      </w:r>
    </w:p>
    <w:p w14:paraId="46B5D25A" w14:textId="77777777" w:rsidR="006A6ED5" w:rsidRDefault="001760BB">
      <w:pPr>
        <w:numPr>
          <w:ilvl w:val="1"/>
          <w:numId w:val="4"/>
        </w:numPr>
        <w:ind w:hanging="653"/>
      </w:pPr>
      <w:r>
        <w:t xml:space="preserve">Tighten the bolts and check for the leakage if any. </w:t>
      </w:r>
    </w:p>
    <w:p w14:paraId="48538FC0" w14:textId="77777777" w:rsidR="006A6ED5" w:rsidRDefault="001760BB">
      <w:pPr>
        <w:spacing w:after="0" w:line="259" w:lineRule="auto"/>
        <w:ind w:left="14" w:firstLine="0"/>
        <w:jc w:val="left"/>
      </w:pPr>
      <w:r>
        <w:t xml:space="preserve"> </w:t>
      </w:r>
    </w:p>
    <w:p w14:paraId="48BE9669" w14:textId="77777777" w:rsidR="006A6ED5" w:rsidRDefault="001760BB">
      <w:pPr>
        <w:numPr>
          <w:ilvl w:val="0"/>
          <w:numId w:val="4"/>
        </w:numPr>
        <w:ind w:hanging="420"/>
      </w:pPr>
      <w:r>
        <w:t xml:space="preserve">Once the saturator cone </w:t>
      </w:r>
      <w:proofErr w:type="gramStart"/>
      <w:r>
        <w:t>is  installed</w:t>
      </w:r>
      <w:proofErr w:type="gramEnd"/>
      <w:r>
        <w:t xml:space="preserve">, place the 300 NB drip pot isolation valve with the chain pulley block.  </w:t>
      </w:r>
    </w:p>
    <w:p w14:paraId="529D15EE" w14:textId="77777777" w:rsidR="006A6ED5" w:rsidRDefault="001760BB">
      <w:pPr>
        <w:numPr>
          <w:ilvl w:val="0"/>
          <w:numId w:val="4"/>
        </w:numPr>
        <w:ind w:hanging="420"/>
      </w:pPr>
      <w:r>
        <w:t xml:space="preserve">Place the new drip pot with the 300 NB pipe inside it beneath the saturator cone and take the load of the drip pot on 2 </w:t>
      </w:r>
      <w:proofErr w:type="spellStart"/>
      <w:r>
        <w:t>nos</w:t>
      </w:r>
      <w:proofErr w:type="spellEnd"/>
      <w:r>
        <w:t xml:space="preserve"> chain pulley blocks. </w:t>
      </w:r>
    </w:p>
    <w:p w14:paraId="6F5F38DB" w14:textId="77777777" w:rsidR="006A6ED5" w:rsidRDefault="001760BB">
      <w:pPr>
        <w:numPr>
          <w:ilvl w:val="0"/>
          <w:numId w:val="4"/>
        </w:numPr>
        <w:ind w:hanging="420"/>
      </w:pPr>
      <w:r>
        <w:t xml:space="preserve">Position the drip pot and lock it in position by welding supports. </w:t>
      </w:r>
    </w:p>
    <w:p w14:paraId="33150AE4" w14:textId="77777777" w:rsidR="006A6ED5" w:rsidRDefault="001760BB">
      <w:pPr>
        <w:numPr>
          <w:ilvl w:val="0"/>
          <w:numId w:val="4"/>
        </w:numPr>
        <w:ind w:hanging="420"/>
      </w:pPr>
      <w:r>
        <w:t xml:space="preserve">Lift the inside pipe with chain pulley block and bolt it with bottom flanges of the 300 NB isolation valve </w:t>
      </w:r>
    </w:p>
    <w:p w14:paraId="494FA4DE" w14:textId="77777777" w:rsidR="006A6ED5" w:rsidRDefault="001760BB">
      <w:pPr>
        <w:numPr>
          <w:ilvl w:val="0"/>
          <w:numId w:val="4"/>
        </w:numPr>
        <w:ind w:hanging="420"/>
      </w:pPr>
      <w:r>
        <w:t xml:space="preserve">Fit the 250 NB drain valve at bottom of the drip pot by lifting it with chain pulley blocks </w:t>
      </w:r>
    </w:p>
    <w:p w14:paraId="0F74C2E6" w14:textId="77777777" w:rsidR="006A6ED5" w:rsidRDefault="001760BB">
      <w:pPr>
        <w:numPr>
          <w:ilvl w:val="0"/>
          <w:numId w:val="4"/>
        </w:numPr>
        <w:ind w:hanging="420"/>
      </w:pPr>
      <w:r>
        <w:t xml:space="preserve">Close the inspection doors of the saturator and drip pot and fill it with water and check for leakages. </w:t>
      </w:r>
    </w:p>
    <w:p w14:paraId="0D65BAC3" w14:textId="77777777" w:rsidR="006A6ED5" w:rsidRDefault="001760BB">
      <w:pPr>
        <w:numPr>
          <w:ilvl w:val="0"/>
          <w:numId w:val="4"/>
        </w:numPr>
        <w:ind w:hanging="420"/>
      </w:pPr>
      <w:r>
        <w:t xml:space="preserve">Clear the work permit and give clearance to production </w:t>
      </w:r>
    </w:p>
    <w:p w14:paraId="12BA9014" w14:textId="77777777" w:rsidR="006A6ED5" w:rsidRDefault="001760BB">
      <w:pPr>
        <w:spacing w:after="0" w:line="259" w:lineRule="auto"/>
        <w:ind w:left="14" w:firstLine="0"/>
        <w:jc w:val="left"/>
      </w:pPr>
      <w:r>
        <w:t xml:space="preserve"> </w:t>
      </w:r>
    </w:p>
    <w:p w14:paraId="1A35FC73" w14:textId="77777777" w:rsidR="00732119" w:rsidRDefault="001760BB" w:rsidP="00732119">
      <w:pPr>
        <w:spacing w:after="0" w:line="259" w:lineRule="auto"/>
        <w:ind w:left="14" w:firstLine="0"/>
        <w:jc w:val="left"/>
      </w:pPr>
      <w:r>
        <w:t xml:space="preserve"> </w:t>
      </w:r>
      <w:r w:rsidR="00732119">
        <w:t xml:space="preserve">FIX PADLOCK WITH LOTO LOCK ON DRAIN VALVE OF WATERSEALS TO ENSURE ISOLATION OF GAS LINE. </w:t>
      </w:r>
    </w:p>
    <w:p w14:paraId="24228F90" w14:textId="77777777" w:rsidR="000B4961" w:rsidRDefault="000B4961" w:rsidP="00732119">
      <w:pPr>
        <w:spacing w:after="0" w:line="259" w:lineRule="auto"/>
        <w:ind w:left="14" w:firstLine="0"/>
        <w:jc w:val="left"/>
      </w:pPr>
    </w:p>
    <w:p w14:paraId="5CEA3B3D" w14:textId="77777777" w:rsidR="000B4961" w:rsidRPr="006061E2" w:rsidRDefault="000B4961" w:rsidP="00732119">
      <w:pPr>
        <w:spacing w:after="0" w:line="259" w:lineRule="auto"/>
        <w:ind w:left="14" w:firstLine="0"/>
        <w:jc w:val="left"/>
        <w:rPr>
          <w:b/>
        </w:rPr>
      </w:pPr>
      <w:r w:rsidRPr="006061E2">
        <w:rPr>
          <w:b/>
        </w:rPr>
        <w:t>Saturator gas line replacement in gas cleaning system during relining</w:t>
      </w:r>
    </w:p>
    <w:p w14:paraId="20EF6848" w14:textId="77777777" w:rsidR="00732119" w:rsidRDefault="00732119" w:rsidP="00732119">
      <w:pPr>
        <w:spacing w:after="0" w:line="259" w:lineRule="auto"/>
        <w:ind w:left="14" w:firstLine="0"/>
        <w:jc w:val="left"/>
      </w:pPr>
    </w:p>
    <w:p w14:paraId="1B8052D2" w14:textId="77777777" w:rsidR="00732119" w:rsidRDefault="00732119" w:rsidP="00732119">
      <w:pPr>
        <w:spacing w:after="0" w:line="259" w:lineRule="auto"/>
        <w:ind w:left="14" w:firstLine="0"/>
        <w:jc w:val="left"/>
      </w:pPr>
      <w:r>
        <w:t xml:space="preserve"> 1. Take clearance from production and work permit for the starting of the jobs on Gas cleaning system.  </w:t>
      </w:r>
    </w:p>
    <w:p w14:paraId="24F612C4" w14:textId="77777777" w:rsidR="00732119" w:rsidRDefault="00732119" w:rsidP="00732119">
      <w:pPr>
        <w:spacing w:after="0" w:line="259" w:lineRule="auto"/>
        <w:ind w:left="14" w:firstLine="0"/>
        <w:jc w:val="left"/>
      </w:pPr>
      <w:r>
        <w:t xml:space="preserve">2. Open all the inspection doors in the gas line, </w:t>
      </w:r>
      <w:proofErr w:type="spellStart"/>
      <w:proofErr w:type="gramStart"/>
      <w:r>
        <w:t>ventury</w:t>
      </w:r>
      <w:proofErr w:type="spellEnd"/>
      <w:r>
        <w:t xml:space="preserve">  and</w:t>
      </w:r>
      <w:proofErr w:type="gramEnd"/>
      <w:r>
        <w:t xml:space="preserve"> saturator, before starting the job. </w:t>
      </w:r>
    </w:p>
    <w:p w14:paraId="0F3A9FD4" w14:textId="77777777" w:rsidR="00732119" w:rsidRDefault="00732119" w:rsidP="00732119">
      <w:pPr>
        <w:spacing w:after="0" w:line="259" w:lineRule="auto"/>
        <w:ind w:left="14" w:firstLine="0"/>
        <w:jc w:val="left"/>
      </w:pPr>
      <w:proofErr w:type="gramStart"/>
      <w:r>
        <w:t>3. .</w:t>
      </w:r>
      <w:proofErr w:type="gramEnd"/>
      <w:r>
        <w:t xml:space="preserve"> Ensure that the line is properly steam purged. Check the presence of CO </w:t>
      </w:r>
      <w:proofErr w:type="gramStart"/>
      <w:r>
        <w:t>gas  inside</w:t>
      </w:r>
      <w:proofErr w:type="gramEnd"/>
      <w:r>
        <w:t xml:space="preserve"> the gas line, with the help of a CO detector.</w:t>
      </w:r>
    </w:p>
    <w:p w14:paraId="57124B73" w14:textId="77777777" w:rsidR="00732119" w:rsidRDefault="00732119" w:rsidP="00732119">
      <w:pPr>
        <w:spacing w:after="0" w:line="259" w:lineRule="auto"/>
        <w:ind w:left="14" w:firstLine="0"/>
        <w:jc w:val="left"/>
      </w:pPr>
      <w:r>
        <w:t xml:space="preserve"> 4. Make </w:t>
      </w:r>
      <w:proofErr w:type="spellStart"/>
      <w:r>
        <w:t>pemporary</w:t>
      </w:r>
      <w:proofErr w:type="spellEnd"/>
      <w:r>
        <w:t xml:space="preserve"> platform on near venturi 1 top flange  </w:t>
      </w:r>
    </w:p>
    <w:p w14:paraId="73E566E5" w14:textId="77777777" w:rsidR="00732119" w:rsidRDefault="00732119" w:rsidP="00732119">
      <w:pPr>
        <w:spacing w:after="0" w:line="259" w:lineRule="auto"/>
        <w:ind w:left="14" w:firstLine="0"/>
        <w:jc w:val="left"/>
      </w:pPr>
      <w:r>
        <w:t>5. Place the crane below CB5 in case of BF#1 and in case of BF#</w:t>
      </w:r>
      <w:proofErr w:type="gramStart"/>
      <w:r>
        <w:t>2,place</w:t>
      </w:r>
      <w:proofErr w:type="gramEnd"/>
      <w:r>
        <w:t xml:space="preserve"> the crane on road adjacent to cast house, for better reach of the gas line top platform. Follow the procedure VL/IMS/PID1/MECH/WI/12 and SP 44 for material handling.</w:t>
      </w:r>
    </w:p>
    <w:p w14:paraId="42A96384" w14:textId="77777777" w:rsidR="00732119" w:rsidRDefault="00732119" w:rsidP="00732119">
      <w:pPr>
        <w:spacing w:after="0" w:line="259" w:lineRule="auto"/>
        <w:ind w:left="14" w:firstLine="0"/>
        <w:jc w:val="left"/>
      </w:pPr>
      <w:r>
        <w:t xml:space="preserve"> 6. Use 16mm </w:t>
      </w:r>
      <w:proofErr w:type="spellStart"/>
      <w:r>
        <w:t>dia</w:t>
      </w:r>
      <w:proofErr w:type="spellEnd"/>
      <w:r>
        <w:t xml:space="preserve"> x 4 </w:t>
      </w:r>
      <w:proofErr w:type="spellStart"/>
      <w:r>
        <w:t>mts</w:t>
      </w:r>
      <w:proofErr w:type="spellEnd"/>
      <w:r>
        <w:t xml:space="preserve"> long certified sling for lifting of the gas line section.  </w:t>
      </w:r>
    </w:p>
    <w:p w14:paraId="775B9066" w14:textId="77777777" w:rsidR="00732119" w:rsidRDefault="00732119" w:rsidP="00732119">
      <w:pPr>
        <w:spacing w:after="0" w:line="259" w:lineRule="auto"/>
        <w:ind w:left="14" w:firstLine="0"/>
        <w:jc w:val="left"/>
      </w:pPr>
      <w:r>
        <w:t xml:space="preserve">7. Ensure that the sling is attached at the central part of the bent portion. Use 2 slings for good balance </w:t>
      </w:r>
    </w:p>
    <w:p w14:paraId="0EBF83E8" w14:textId="77777777" w:rsidR="00732119" w:rsidRDefault="00732119" w:rsidP="00732119">
      <w:pPr>
        <w:spacing w:after="0" w:line="259" w:lineRule="auto"/>
        <w:ind w:left="14" w:firstLine="0"/>
        <w:jc w:val="left"/>
      </w:pPr>
      <w:r>
        <w:lastRenderedPageBreak/>
        <w:t>8. Lock the gas line end pieces on both sides, with a manila rope, to prevent sliding of the same after removing the bolts.</w:t>
      </w:r>
    </w:p>
    <w:p w14:paraId="64340FA7" w14:textId="77777777" w:rsidR="00732119" w:rsidRDefault="00732119" w:rsidP="00732119">
      <w:pPr>
        <w:spacing w:after="0" w:line="259" w:lineRule="auto"/>
        <w:ind w:left="14" w:firstLine="0"/>
        <w:jc w:val="left"/>
      </w:pPr>
      <w:r>
        <w:t xml:space="preserve"> 9. Lift the gas line slightly &amp; check if the load is properly balanced. Slowly detach the section from the line, ensuring that both sides (27 </w:t>
      </w:r>
      <w:proofErr w:type="spellStart"/>
      <w:r>
        <w:t>mt</w:t>
      </w:r>
      <w:proofErr w:type="spellEnd"/>
      <w:r>
        <w:t xml:space="preserve"> and furnace side) are totally barricaded, from any </w:t>
      </w:r>
      <w:proofErr w:type="gramStart"/>
      <w:r>
        <w:t>human  movement</w:t>
      </w:r>
      <w:proofErr w:type="gramEnd"/>
      <w:r>
        <w:t xml:space="preserve"> in this area. </w:t>
      </w:r>
    </w:p>
    <w:p w14:paraId="3C497899" w14:textId="77777777" w:rsidR="00732119" w:rsidRDefault="00732119" w:rsidP="00732119">
      <w:pPr>
        <w:spacing w:after="0" w:line="259" w:lineRule="auto"/>
        <w:ind w:left="14" w:firstLine="0"/>
        <w:jc w:val="left"/>
      </w:pPr>
      <w:r>
        <w:t xml:space="preserve">10. The opening on top of saturator should be covered with screen cloth/plate to prevent fall of person </w:t>
      </w:r>
    </w:p>
    <w:p w14:paraId="69A453E1" w14:textId="77777777" w:rsidR="00732119" w:rsidRDefault="00732119" w:rsidP="00732119">
      <w:pPr>
        <w:spacing w:after="0" w:line="259" w:lineRule="auto"/>
        <w:ind w:left="14" w:firstLine="0"/>
        <w:jc w:val="left"/>
      </w:pPr>
      <w:r>
        <w:t xml:space="preserve">11. Ensure that the section of the gas line being dismantled, is secured with manila ropes, to guide the lowering. </w:t>
      </w:r>
    </w:p>
    <w:p w14:paraId="6032D7D2" w14:textId="77777777" w:rsidR="00732119" w:rsidRDefault="00732119" w:rsidP="00732119">
      <w:pPr>
        <w:spacing w:after="0" w:line="259" w:lineRule="auto"/>
        <w:ind w:left="14" w:firstLine="0"/>
        <w:jc w:val="left"/>
      </w:pPr>
      <w:r>
        <w:t xml:space="preserve">12. Take help of the production dept. for cleaning of the gas line from inside. After the gas line is cleaned, check the thickness of the plate. Repair/replace, if needed.  </w:t>
      </w:r>
    </w:p>
    <w:p w14:paraId="198E8183" w14:textId="77777777" w:rsidR="00732119" w:rsidRDefault="00732119" w:rsidP="00732119">
      <w:pPr>
        <w:spacing w:after="0" w:line="259" w:lineRule="auto"/>
        <w:ind w:left="14" w:firstLine="0"/>
        <w:jc w:val="left"/>
      </w:pPr>
      <w:r>
        <w:t>13. Carry out the required maintenance job on the gas line like painting, cleaning and patch plate fixing.</w:t>
      </w:r>
    </w:p>
    <w:p w14:paraId="0B0B397D" w14:textId="77777777" w:rsidR="00732119" w:rsidRDefault="00732119" w:rsidP="00732119">
      <w:pPr>
        <w:spacing w:after="0" w:line="259" w:lineRule="auto"/>
        <w:ind w:left="14" w:firstLine="0"/>
        <w:jc w:val="left"/>
      </w:pPr>
      <w:r>
        <w:t xml:space="preserve"> 14. While bolting, ensure that a minimum of two rounds gasket rope needs to be provided on both sides of the flanges. Ensure that all the flanges are properly cleaned before fitting of the gasket rope. </w:t>
      </w:r>
    </w:p>
    <w:p w14:paraId="48A91B0B" w14:textId="77777777" w:rsidR="00732119" w:rsidRDefault="00732119" w:rsidP="00732119">
      <w:pPr>
        <w:spacing w:after="0" w:line="259" w:lineRule="auto"/>
        <w:ind w:left="14" w:firstLine="0"/>
        <w:jc w:val="left"/>
      </w:pPr>
      <w:r>
        <w:t>15. Follow the same procedure (used for lowering of gas line) for lifting of the gas line. While matching the flanges ensure that the rope is not deformed.</w:t>
      </w:r>
    </w:p>
    <w:p w14:paraId="1A7F5C66" w14:textId="77777777" w:rsidR="00732119" w:rsidRDefault="00732119" w:rsidP="00732119">
      <w:pPr>
        <w:spacing w:after="0" w:line="259" w:lineRule="auto"/>
        <w:ind w:left="14" w:firstLine="0"/>
        <w:jc w:val="left"/>
      </w:pPr>
      <w:r>
        <w:t xml:space="preserve"> 16. Tighten all the bolts to prevent any leakage during process operation. </w:t>
      </w:r>
    </w:p>
    <w:p w14:paraId="23088202" w14:textId="77777777" w:rsidR="00732119" w:rsidRDefault="00732119" w:rsidP="00732119">
      <w:pPr>
        <w:spacing w:after="0" w:line="259" w:lineRule="auto"/>
        <w:ind w:left="14" w:firstLine="0"/>
        <w:jc w:val="left"/>
      </w:pPr>
      <w:r>
        <w:t xml:space="preserve">17. Steam purge the line and check for leakages </w:t>
      </w:r>
    </w:p>
    <w:p w14:paraId="18704F1C" w14:textId="77777777" w:rsidR="00732119" w:rsidRDefault="00732119" w:rsidP="00732119">
      <w:pPr>
        <w:spacing w:after="0" w:line="259" w:lineRule="auto"/>
        <w:ind w:left="14" w:firstLine="0"/>
        <w:jc w:val="left"/>
      </w:pPr>
      <w:r>
        <w:t xml:space="preserve">18. Clear the work permit and give clearance to production </w:t>
      </w:r>
    </w:p>
    <w:p w14:paraId="2797AA7B" w14:textId="77777777" w:rsidR="00732119" w:rsidRDefault="00732119" w:rsidP="00732119">
      <w:pPr>
        <w:spacing w:after="0" w:line="259" w:lineRule="auto"/>
        <w:ind w:left="14" w:firstLine="0"/>
        <w:jc w:val="left"/>
      </w:pPr>
      <w:r>
        <w:t xml:space="preserve"> </w:t>
      </w:r>
    </w:p>
    <w:p w14:paraId="00740B34" w14:textId="77777777" w:rsidR="006A6ED5" w:rsidRDefault="006A6ED5">
      <w:pPr>
        <w:spacing w:after="0" w:line="259" w:lineRule="auto"/>
        <w:ind w:left="14" w:firstLine="0"/>
        <w:jc w:val="left"/>
      </w:pPr>
    </w:p>
    <w:p w14:paraId="7EDE672F" w14:textId="77777777" w:rsidR="006A6ED5" w:rsidRDefault="001760BB">
      <w:pPr>
        <w:ind w:left="369"/>
      </w:pPr>
      <w:r>
        <w:t xml:space="preserve">DO </w:t>
      </w:r>
    </w:p>
    <w:p w14:paraId="3529771A" w14:textId="77777777" w:rsidR="006A6ED5" w:rsidRDefault="001760BB">
      <w:pPr>
        <w:spacing w:after="0" w:line="259" w:lineRule="auto"/>
        <w:ind w:left="374" w:firstLine="0"/>
        <w:jc w:val="left"/>
      </w:pPr>
      <w:r>
        <w:t xml:space="preserve"> </w:t>
      </w:r>
    </w:p>
    <w:p w14:paraId="12CAFD96" w14:textId="77777777" w:rsidR="006A6ED5" w:rsidRDefault="001760BB">
      <w:pPr>
        <w:numPr>
          <w:ilvl w:val="0"/>
          <w:numId w:val="5"/>
        </w:numPr>
        <w:ind w:hanging="360"/>
      </w:pPr>
      <w:r>
        <w:t xml:space="preserve">Ensure steam is purged thoroughly and relief valves are kept open.  </w:t>
      </w:r>
    </w:p>
    <w:p w14:paraId="106F0E81" w14:textId="77777777" w:rsidR="006A6ED5" w:rsidRDefault="001760BB">
      <w:pPr>
        <w:numPr>
          <w:ilvl w:val="0"/>
          <w:numId w:val="5"/>
        </w:numPr>
        <w:ind w:hanging="360"/>
      </w:pPr>
      <w:r>
        <w:t xml:space="preserve">Monitor Co levels continuously.  </w:t>
      </w:r>
    </w:p>
    <w:p w14:paraId="0F8C2862" w14:textId="77777777" w:rsidR="00C3671D" w:rsidRDefault="001760BB">
      <w:pPr>
        <w:numPr>
          <w:ilvl w:val="0"/>
          <w:numId w:val="5"/>
        </w:numPr>
        <w:ind w:hanging="360"/>
      </w:pPr>
      <w:r>
        <w:t>Use two CO monitor while carrying out the activity.</w:t>
      </w:r>
    </w:p>
    <w:p w14:paraId="0EF5EFF3" w14:textId="77777777" w:rsidR="006A6ED5" w:rsidRDefault="00C3671D" w:rsidP="00C3671D">
      <w:pPr>
        <w:numPr>
          <w:ilvl w:val="0"/>
          <w:numId w:val="5"/>
        </w:numPr>
        <w:ind w:hanging="360"/>
      </w:pPr>
      <w:r w:rsidRPr="00C3671D">
        <w:t>Ensure that the cutting set cylinder trolley, is away from the line of cutting</w:t>
      </w:r>
      <w:r>
        <w:t>.</w:t>
      </w:r>
      <w:r w:rsidR="001760BB">
        <w:t xml:space="preserve"> </w:t>
      </w:r>
    </w:p>
    <w:p w14:paraId="0C030789" w14:textId="77777777" w:rsidR="006A6ED5" w:rsidRDefault="001760BB">
      <w:pPr>
        <w:spacing w:after="0" w:line="259" w:lineRule="auto"/>
        <w:ind w:left="374" w:firstLine="0"/>
        <w:jc w:val="left"/>
      </w:pPr>
      <w:r>
        <w:t xml:space="preserve"> </w:t>
      </w:r>
    </w:p>
    <w:p w14:paraId="6B44C678" w14:textId="77777777" w:rsidR="006A6ED5" w:rsidRDefault="001760BB">
      <w:pPr>
        <w:ind w:left="369"/>
      </w:pPr>
      <w:r>
        <w:t xml:space="preserve">DO NOT </w:t>
      </w:r>
    </w:p>
    <w:p w14:paraId="487ED02C" w14:textId="77777777" w:rsidR="006A6ED5" w:rsidRDefault="001760BB">
      <w:pPr>
        <w:spacing w:after="0" w:line="259" w:lineRule="auto"/>
        <w:ind w:left="374" w:firstLine="0"/>
        <w:jc w:val="left"/>
      </w:pPr>
      <w:r>
        <w:t xml:space="preserve"> </w:t>
      </w:r>
    </w:p>
    <w:p w14:paraId="4404F516" w14:textId="77777777" w:rsidR="006A6ED5" w:rsidRDefault="001760BB" w:rsidP="006061E2">
      <w:pPr>
        <w:pStyle w:val="ListParagraph"/>
        <w:numPr>
          <w:ilvl w:val="0"/>
          <w:numId w:val="8"/>
        </w:numPr>
      </w:pPr>
      <w:r>
        <w:t xml:space="preserve">  Work after taking the alcohol </w:t>
      </w:r>
    </w:p>
    <w:p w14:paraId="0D3B2350" w14:textId="77777777" w:rsidR="006A6ED5" w:rsidRDefault="001760BB" w:rsidP="006061E2">
      <w:pPr>
        <w:pStyle w:val="ListParagraph"/>
        <w:numPr>
          <w:ilvl w:val="0"/>
          <w:numId w:val="8"/>
        </w:numPr>
        <w:rPr>
          <w:ins w:id="2" w:author="Sham Parab" w:date="2021-05-28T10:19:00Z"/>
        </w:rPr>
      </w:pPr>
      <w:r>
        <w:t xml:space="preserve">  Stand below the hanging load </w:t>
      </w:r>
    </w:p>
    <w:p w14:paraId="3BDD0207" w14:textId="77777777" w:rsidR="00CA34D7" w:rsidRDefault="00CA34D7">
      <w:pPr>
        <w:rPr>
          <w:ins w:id="3" w:author="Sham Parab" w:date="2021-05-28T10:19:00Z"/>
        </w:rPr>
        <w:pPrChange w:id="4" w:author="Sham Parab" w:date="2021-05-28T10:19:00Z">
          <w:pPr>
            <w:pStyle w:val="ListParagraph"/>
            <w:numPr>
              <w:numId w:val="8"/>
            </w:numPr>
            <w:ind w:left="1079" w:hanging="360"/>
          </w:pPr>
        </w:pPrChange>
      </w:pPr>
    </w:p>
    <w:p w14:paraId="2808A90E" w14:textId="77777777" w:rsidR="00CA34D7" w:rsidRDefault="00CA34D7">
      <w:pPr>
        <w:rPr>
          <w:ins w:id="5" w:author="Sham Parab" w:date="2021-05-28T10:19:00Z"/>
        </w:rPr>
        <w:pPrChange w:id="6" w:author="Sham Parab" w:date="2021-05-28T10:19:00Z">
          <w:pPr>
            <w:pStyle w:val="ListParagraph"/>
            <w:numPr>
              <w:numId w:val="8"/>
            </w:numPr>
            <w:ind w:left="1079" w:hanging="360"/>
          </w:pPr>
        </w:pPrChange>
      </w:pPr>
    </w:p>
    <w:p w14:paraId="63B485E6" w14:textId="77777777" w:rsidR="00713F12" w:rsidRPr="000B56A0" w:rsidRDefault="00713F12" w:rsidP="00713F12">
      <w:pPr>
        <w:spacing w:before="100" w:beforeAutospacing="1" w:after="100" w:afterAutospacing="1" w:line="240" w:lineRule="auto"/>
        <w:rPr>
          <w:ins w:id="7" w:author="Archana Mandrekar" w:date="2022-12-14T16:15:00Z"/>
          <w:b/>
          <w:bCs/>
          <w:szCs w:val="24"/>
          <w:u w:val="single"/>
          <w:lang w:val="fr-FR"/>
        </w:rPr>
      </w:pPr>
      <w:ins w:id="8" w:author="Archana Mandrekar" w:date="2022-12-14T16:15:00Z">
        <w:r w:rsidRPr="000B56A0">
          <w:rPr>
            <w:b/>
            <w:bCs/>
            <w:szCs w:val="24"/>
            <w:u w:val="single"/>
            <w:lang w:val="fr-FR"/>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713F12" w:rsidRPr="001E642A" w14:paraId="2EF9A350" w14:textId="77777777" w:rsidTr="007677B2">
        <w:trPr>
          <w:ins w:id="9" w:author="Archana Mandrekar" w:date="2022-12-14T16:15:00Z"/>
        </w:trPr>
        <w:tc>
          <w:tcPr>
            <w:tcW w:w="1277" w:type="dxa"/>
            <w:tcBorders>
              <w:bottom w:val="single" w:sz="4" w:space="0" w:color="auto"/>
              <w:right w:val="single" w:sz="4" w:space="0" w:color="auto"/>
            </w:tcBorders>
          </w:tcPr>
          <w:p w14:paraId="1F81B008" w14:textId="77777777" w:rsidR="00713F12" w:rsidRPr="007C1842" w:rsidRDefault="00713F12" w:rsidP="007677B2">
            <w:pPr>
              <w:pStyle w:val="Header"/>
              <w:ind w:right="-108"/>
              <w:rPr>
                <w:ins w:id="10" w:author="Archana Mandrekar" w:date="2022-12-14T16:15:00Z"/>
                <w:b/>
              </w:rPr>
            </w:pPr>
            <w:ins w:id="11" w:author="Archana Mandrekar" w:date="2022-12-14T16:15:00Z">
              <w:r w:rsidRPr="007C1842">
                <w:rPr>
                  <w:b/>
                </w:rPr>
                <w:t>Date</w:t>
              </w:r>
            </w:ins>
          </w:p>
        </w:tc>
        <w:tc>
          <w:tcPr>
            <w:tcW w:w="1701" w:type="dxa"/>
            <w:tcBorders>
              <w:left w:val="single" w:sz="4" w:space="0" w:color="auto"/>
              <w:bottom w:val="single" w:sz="4" w:space="0" w:color="auto"/>
              <w:right w:val="single" w:sz="4" w:space="0" w:color="auto"/>
            </w:tcBorders>
          </w:tcPr>
          <w:p w14:paraId="4D4AF6D3" w14:textId="77777777" w:rsidR="00713F12" w:rsidRPr="007C1842" w:rsidRDefault="00713F12" w:rsidP="007677B2">
            <w:pPr>
              <w:pStyle w:val="Header"/>
              <w:ind w:right="-151"/>
              <w:rPr>
                <w:ins w:id="12" w:author="Archana Mandrekar" w:date="2022-12-14T16:15:00Z"/>
                <w:b/>
              </w:rPr>
            </w:pPr>
            <w:ins w:id="13" w:author="Archana Mandrekar" w:date="2022-12-14T16:15: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4FEBE746" w14:textId="77777777" w:rsidR="00713F12" w:rsidRPr="007C1842" w:rsidRDefault="00713F12" w:rsidP="007677B2">
            <w:pPr>
              <w:pStyle w:val="Header"/>
              <w:ind w:right="-151"/>
              <w:rPr>
                <w:ins w:id="14" w:author="Archana Mandrekar" w:date="2022-12-14T16:15:00Z"/>
                <w:b/>
              </w:rPr>
            </w:pPr>
            <w:ins w:id="15" w:author="Archana Mandrekar" w:date="2022-12-14T16:15:00Z">
              <w:r w:rsidRPr="007C1842">
                <w:rPr>
                  <w:b/>
                </w:rPr>
                <w:t>Brief details of Revision</w:t>
              </w:r>
            </w:ins>
          </w:p>
        </w:tc>
        <w:tc>
          <w:tcPr>
            <w:tcW w:w="992" w:type="dxa"/>
            <w:tcBorders>
              <w:left w:val="single" w:sz="4" w:space="0" w:color="auto"/>
            </w:tcBorders>
          </w:tcPr>
          <w:p w14:paraId="2814547A" w14:textId="77777777" w:rsidR="00713F12" w:rsidRPr="007C1842" w:rsidRDefault="00713F12" w:rsidP="007677B2">
            <w:pPr>
              <w:pStyle w:val="Header"/>
              <w:tabs>
                <w:tab w:val="left" w:pos="1440"/>
                <w:tab w:val="left" w:pos="3240"/>
                <w:tab w:val="left" w:pos="8820"/>
              </w:tabs>
              <w:ind w:left="-108" w:right="-151"/>
              <w:jc w:val="center"/>
              <w:rPr>
                <w:ins w:id="16" w:author="Archana Mandrekar" w:date="2022-12-14T16:15:00Z"/>
                <w:b/>
              </w:rPr>
            </w:pPr>
            <w:ins w:id="17" w:author="Archana Mandrekar" w:date="2022-12-14T16:15:00Z">
              <w:r w:rsidRPr="007C1842">
                <w:rPr>
                  <w:b/>
                </w:rPr>
                <w:t>New Rev.</w:t>
              </w:r>
            </w:ins>
          </w:p>
        </w:tc>
      </w:tr>
      <w:tr w:rsidR="00713F12" w:rsidRPr="001E642A" w14:paraId="4A36B642" w14:textId="77777777" w:rsidTr="007677B2">
        <w:trPr>
          <w:ins w:id="18" w:author="Archana Mandrekar" w:date="2022-12-14T16:15:00Z"/>
        </w:trPr>
        <w:tc>
          <w:tcPr>
            <w:tcW w:w="1277" w:type="dxa"/>
            <w:tcBorders>
              <w:top w:val="single" w:sz="4" w:space="0" w:color="auto"/>
              <w:right w:val="single" w:sz="4" w:space="0" w:color="auto"/>
            </w:tcBorders>
          </w:tcPr>
          <w:p w14:paraId="39FB097B" w14:textId="77777777" w:rsidR="00713F12" w:rsidRPr="007C1842" w:rsidRDefault="00713F12" w:rsidP="007677B2">
            <w:pPr>
              <w:pStyle w:val="Header"/>
              <w:ind w:right="-108"/>
              <w:rPr>
                <w:ins w:id="19" w:author="Archana Mandrekar" w:date="2022-12-14T16:15:00Z"/>
              </w:rPr>
            </w:pPr>
          </w:p>
        </w:tc>
        <w:tc>
          <w:tcPr>
            <w:tcW w:w="1701" w:type="dxa"/>
            <w:tcBorders>
              <w:top w:val="single" w:sz="4" w:space="0" w:color="auto"/>
              <w:left w:val="single" w:sz="4" w:space="0" w:color="auto"/>
              <w:right w:val="single" w:sz="4" w:space="0" w:color="auto"/>
            </w:tcBorders>
          </w:tcPr>
          <w:p w14:paraId="6EA79038" w14:textId="77777777" w:rsidR="00713F12" w:rsidRPr="007C1842" w:rsidRDefault="00713F12" w:rsidP="007677B2">
            <w:pPr>
              <w:pStyle w:val="Header"/>
              <w:ind w:right="-151"/>
              <w:rPr>
                <w:ins w:id="20" w:author="Archana Mandrekar" w:date="2022-12-14T16:15:00Z"/>
              </w:rPr>
            </w:pPr>
          </w:p>
        </w:tc>
        <w:tc>
          <w:tcPr>
            <w:tcW w:w="5953" w:type="dxa"/>
            <w:tcBorders>
              <w:top w:val="single" w:sz="4" w:space="0" w:color="auto"/>
              <w:left w:val="single" w:sz="4" w:space="0" w:color="auto"/>
              <w:right w:val="single" w:sz="4" w:space="0" w:color="auto"/>
            </w:tcBorders>
          </w:tcPr>
          <w:p w14:paraId="2D549AB3" w14:textId="77777777" w:rsidR="00713F12" w:rsidRPr="007C1842" w:rsidRDefault="00713F12" w:rsidP="007677B2">
            <w:pPr>
              <w:pStyle w:val="Header"/>
              <w:jc w:val="both"/>
              <w:rPr>
                <w:ins w:id="21" w:author="Archana Mandrekar" w:date="2022-12-14T16:15:00Z"/>
              </w:rPr>
            </w:pPr>
          </w:p>
        </w:tc>
        <w:tc>
          <w:tcPr>
            <w:tcW w:w="992" w:type="dxa"/>
            <w:tcBorders>
              <w:left w:val="single" w:sz="4" w:space="0" w:color="auto"/>
            </w:tcBorders>
          </w:tcPr>
          <w:p w14:paraId="21BF7D4D" w14:textId="77777777" w:rsidR="00713F12" w:rsidRPr="007C1842" w:rsidRDefault="00713F12" w:rsidP="007677B2">
            <w:pPr>
              <w:pStyle w:val="Header"/>
              <w:tabs>
                <w:tab w:val="left" w:pos="1440"/>
                <w:tab w:val="left" w:pos="3240"/>
                <w:tab w:val="left" w:pos="8820"/>
              </w:tabs>
              <w:ind w:left="-108" w:right="-151"/>
              <w:jc w:val="center"/>
              <w:rPr>
                <w:ins w:id="22" w:author="Archana Mandrekar" w:date="2022-12-14T16:15:00Z"/>
              </w:rPr>
            </w:pPr>
          </w:p>
        </w:tc>
      </w:tr>
      <w:tr w:rsidR="00713F12" w:rsidRPr="001E642A" w14:paraId="35A3A6BB" w14:textId="77777777" w:rsidTr="007677B2">
        <w:trPr>
          <w:ins w:id="23" w:author="Archana Mandrekar" w:date="2022-12-14T16:15:00Z"/>
        </w:trPr>
        <w:tc>
          <w:tcPr>
            <w:tcW w:w="1277" w:type="dxa"/>
            <w:tcBorders>
              <w:top w:val="single" w:sz="4" w:space="0" w:color="auto"/>
              <w:right w:val="single" w:sz="4" w:space="0" w:color="auto"/>
            </w:tcBorders>
          </w:tcPr>
          <w:p w14:paraId="2FFAE02A" w14:textId="77777777" w:rsidR="00713F12" w:rsidRPr="007C1842" w:rsidRDefault="00713F12" w:rsidP="007677B2">
            <w:pPr>
              <w:pStyle w:val="Header"/>
              <w:ind w:right="-108"/>
              <w:rPr>
                <w:ins w:id="24" w:author="Archana Mandrekar" w:date="2022-12-14T16:15:00Z"/>
              </w:rPr>
            </w:pPr>
          </w:p>
        </w:tc>
        <w:tc>
          <w:tcPr>
            <w:tcW w:w="1701" w:type="dxa"/>
            <w:tcBorders>
              <w:top w:val="single" w:sz="4" w:space="0" w:color="auto"/>
              <w:left w:val="single" w:sz="4" w:space="0" w:color="auto"/>
              <w:right w:val="single" w:sz="4" w:space="0" w:color="auto"/>
            </w:tcBorders>
          </w:tcPr>
          <w:p w14:paraId="46766B19" w14:textId="77777777" w:rsidR="00713F12" w:rsidRPr="007C1842" w:rsidRDefault="00713F12" w:rsidP="007677B2">
            <w:pPr>
              <w:pStyle w:val="Header"/>
              <w:ind w:right="-151"/>
              <w:rPr>
                <w:ins w:id="25" w:author="Archana Mandrekar" w:date="2022-12-14T16:15:00Z"/>
              </w:rPr>
            </w:pPr>
          </w:p>
        </w:tc>
        <w:tc>
          <w:tcPr>
            <w:tcW w:w="5953" w:type="dxa"/>
            <w:tcBorders>
              <w:top w:val="single" w:sz="4" w:space="0" w:color="auto"/>
              <w:left w:val="single" w:sz="4" w:space="0" w:color="auto"/>
              <w:right w:val="single" w:sz="4" w:space="0" w:color="auto"/>
            </w:tcBorders>
          </w:tcPr>
          <w:p w14:paraId="47F76EA1" w14:textId="77777777" w:rsidR="00713F12" w:rsidRPr="007C1842" w:rsidRDefault="00713F12" w:rsidP="007677B2">
            <w:pPr>
              <w:pStyle w:val="Header"/>
              <w:jc w:val="both"/>
              <w:rPr>
                <w:ins w:id="26" w:author="Archana Mandrekar" w:date="2022-12-14T16:15:00Z"/>
              </w:rPr>
            </w:pPr>
          </w:p>
        </w:tc>
        <w:tc>
          <w:tcPr>
            <w:tcW w:w="992" w:type="dxa"/>
            <w:tcBorders>
              <w:left w:val="single" w:sz="4" w:space="0" w:color="auto"/>
            </w:tcBorders>
          </w:tcPr>
          <w:p w14:paraId="7A5BFA70" w14:textId="77777777" w:rsidR="00713F12" w:rsidRPr="007C1842" w:rsidRDefault="00713F12" w:rsidP="007677B2">
            <w:pPr>
              <w:pStyle w:val="Header"/>
              <w:tabs>
                <w:tab w:val="left" w:pos="1440"/>
                <w:tab w:val="left" w:pos="3240"/>
                <w:tab w:val="left" w:pos="8820"/>
              </w:tabs>
              <w:ind w:left="-108" w:right="-151"/>
              <w:jc w:val="center"/>
              <w:rPr>
                <w:ins w:id="27" w:author="Archana Mandrekar" w:date="2022-12-14T16:15:00Z"/>
              </w:rPr>
            </w:pPr>
          </w:p>
        </w:tc>
      </w:tr>
      <w:tr w:rsidR="00713F12" w:rsidRPr="001E642A" w14:paraId="0C47ECAC" w14:textId="77777777" w:rsidTr="007677B2">
        <w:trPr>
          <w:ins w:id="28" w:author="Archana Mandrekar" w:date="2022-12-14T16:15:00Z"/>
        </w:trPr>
        <w:tc>
          <w:tcPr>
            <w:tcW w:w="1277" w:type="dxa"/>
            <w:tcBorders>
              <w:right w:val="nil"/>
            </w:tcBorders>
          </w:tcPr>
          <w:p w14:paraId="62401A24" w14:textId="77777777" w:rsidR="00713F12" w:rsidRPr="007C1842" w:rsidRDefault="00713F12" w:rsidP="007677B2">
            <w:pPr>
              <w:pStyle w:val="Header"/>
              <w:ind w:right="-151"/>
              <w:jc w:val="center"/>
              <w:rPr>
                <w:ins w:id="29" w:author="Archana Mandrekar" w:date="2022-12-14T16:15:00Z"/>
              </w:rPr>
            </w:pPr>
          </w:p>
        </w:tc>
        <w:tc>
          <w:tcPr>
            <w:tcW w:w="1701" w:type="dxa"/>
            <w:tcBorders>
              <w:left w:val="nil"/>
              <w:right w:val="nil"/>
            </w:tcBorders>
          </w:tcPr>
          <w:p w14:paraId="5037B87C" w14:textId="77777777" w:rsidR="00713F12" w:rsidRPr="007C1842" w:rsidRDefault="00713F12" w:rsidP="007677B2">
            <w:pPr>
              <w:pStyle w:val="Header"/>
              <w:ind w:right="-151"/>
              <w:jc w:val="center"/>
              <w:rPr>
                <w:ins w:id="30" w:author="Archana Mandrekar" w:date="2022-12-14T16:15:00Z"/>
              </w:rPr>
            </w:pPr>
          </w:p>
        </w:tc>
        <w:tc>
          <w:tcPr>
            <w:tcW w:w="5953" w:type="dxa"/>
            <w:tcBorders>
              <w:left w:val="nil"/>
              <w:right w:val="nil"/>
            </w:tcBorders>
          </w:tcPr>
          <w:p w14:paraId="04AD4BFC" w14:textId="77777777" w:rsidR="00713F12" w:rsidRPr="007C1842" w:rsidRDefault="00713F12" w:rsidP="007677B2">
            <w:pPr>
              <w:pStyle w:val="BodyText"/>
              <w:rPr>
                <w:ins w:id="31" w:author="Archana Mandrekar" w:date="2022-12-14T16:15:00Z"/>
                <w:rFonts w:ascii="Times New Roman" w:hAnsi="Times New Roman"/>
              </w:rPr>
            </w:pPr>
          </w:p>
        </w:tc>
        <w:tc>
          <w:tcPr>
            <w:tcW w:w="992" w:type="dxa"/>
            <w:tcBorders>
              <w:left w:val="nil"/>
            </w:tcBorders>
          </w:tcPr>
          <w:p w14:paraId="0748BB59" w14:textId="77777777" w:rsidR="00713F12" w:rsidRPr="007C1842" w:rsidRDefault="00713F12" w:rsidP="007677B2">
            <w:pPr>
              <w:pStyle w:val="Header"/>
              <w:tabs>
                <w:tab w:val="left" w:pos="1440"/>
                <w:tab w:val="left" w:pos="3240"/>
                <w:tab w:val="left" w:pos="8820"/>
              </w:tabs>
              <w:ind w:left="-108" w:right="-151"/>
              <w:jc w:val="center"/>
              <w:rPr>
                <w:ins w:id="32" w:author="Archana Mandrekar" w:date="2022-12-14T16:15:00Z"/>
              </w:rPr>
            </w:pPr>
          </w:p>
        </w:tc>
      </w:tr>
    </w:tbl>
    <w:p w14:paraId="3E4F43D3" w14:textId="77777777" w:rsidR="00713F12" w:rsidRDefault="00713F12" w:rsidP="00713F12">
      <w:pPr>
        <w:spacing w:before="100" w:beforeAutospacing="1" w:after="100" w:afterAutospacing="1" w:line="240" w:lineRule="auto"/>
        <w:ind w:left="810"/>
        <w:rPr>
          <w:ins w:id="33" w:author="Archana Mandrekar" w:date="2022-12-14T16:15:00Z"/>
          <w:szCs w:val="24"/>
        </w:rPr>
      </w:pPr>
      <w:ins w:id="34" w:author="Archana Mandrekar" w:date="2022-12-14T16:15:00Z">
        <w:r w:rsidRPr="00707840">
          <w:rPr>
            <w:szCs w:val="24"/>
            <w:lang w:val="fr-FR"/>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713F12" w:rsidRPr="001C094A" w14:paraId="7BF46959" w14:textId="77777777" w:rsidTr="007677B2">
        <w:trPr>
          <w:ins w:id="35" w:author="Archana Mandrekar" w:date="2022-12-14T16:15:00Z"/>
        </w:trPr>
        <w:tc>
          <w:tcPr>
            <w:tcW w:w="3119" w:type="dxa"/>
            <w:shd w:val="clear" w:color="auto" w:fill="auto"/>
          </w:tcPr>
          <w:p w14:paraId="01E9B81E" w14:textId="77777777" w:rsidR="00713F12" w:rsidRPr="00570E41" w:rsidRDefault="00713F12" w:rsidP="007677B2">
            <w:pPr>
              <w:rPr>
                <w:ins w:id="36" w:author="Archana Mandrekar" w:date="2022-12-14T16:15:00Z"/>
                <w:b/>
              </w:rPr>
            </w:pPr>
            <w:bookmarkStart w:id="37" w:name="_Hlk110414498"/>
            <w:ins w:id="38" w:author="Archana Mandrekar" w:date="2022-12-14T16:15:00Z">
              <w:r w:rsidRPr="00570E41">
                <w:rPr>
                  <w:b/>
                </w:rPr>
                <w:t xml:space="preserve">Prepared By: </w:t>
              </w:r>
            </w:ins>
          </w:p>
          <w:p w14:paraId="7E490ECB" w14:textId="77777777" w:rsidR="00713F12" w:rsidRPr="00570E41" w:rsidRDefault="00713F12" w:rsidP="007677B2">
            <w:pPr>
              <w:rPr>
                <w:ins w:id="39" w:author="Archana Mandrekar" w:date="2022-12-14T16:15:00Z"/>
              </w:rPr>
            </w:pPr>
            <w:ins w:id="40" w:author="Archana Mandrekar" w:date="2022-12-14T16:15:00Z">
              <w:r>
                <w:t>Area Engineer</w:t>
              </w:r>
            </w:ins>
          </w:p>
        </w:tc>
        <w:tc>
          <w:tcPr>
            <w:tcW w:w="3261" w:type="dxa"/>
            <w:shd w:val="clear" w:color="auto" w:fill="auto"/>
          </w:tcPr>
          <w:p w14:paraId="53C96EEB" w14:textId="77777777" w:rsidR="00713F12" w:rsidRPr="00570E41" w:rsidRDefault="00713F12" w:rsidP="007677B2">
            <w:pPr>
              <w:rPr>
                <w:ins w:id="41" w:author="Archana Mandrekar" w:date="2022-12-14T16:15:00Z"/>
                <w:b/>
              </w:rPr>
            </w:pPr>
            <w:ins w:id="42" w:author="Archana Mandrekar" w:date="2022-12-14T16:15:00Z">
              <w:r w:rsidRPr="00570E41">
                <w:rPr>
                  <w:b/>
                </w:rPr>
                <w:t xml:space="preserve">Reviewed &amp; Issued By: </w:t>
              </w:r>
            </w:ins>
          </w:p>
          <w:p w14:paraId="71B110CC" w14:textId="77777777" w:rsidR="00713F12" w:rsidRPr="00570E41" w:rsidRDefault="00713F12" w:rsidP="007677B2">
            <w:pPr>
              <w:rPr>
                <w:ins w:id="43" w:author="Archana Mandrekar" w:date="2022-12-14T16:15:00Z"/>
              </w:rPr>
            </w:pPr>
            <w:ins w:id="44" w:author="Archana Mandrekar" w:date="2022-12-14T16:15:00Z">
              <w:r w:rsidRPr="00570E41">
                <w:t>Management Representative</w:t>
              </w:r>
            </w:ins>
          </w:p>
        </w:tc>
        <w:tc>
          <w:tcPr>
            <w:tcW w:w="3118" w:type="dxa"/>
            <w:shd w:val="clear" w:color="auto" w:fill="auto"/>
          </w:tcPr>
          <w:p w14:paraId="30DE63BD" w14:textId="77777777" w:rsidR="00713F12" w:rsidRPr="00570E41" w:rsidRDefault="00713F12" w:rsidP="007677B2">
            <w:pPr>
              <w:rPr>
                <w:ins w:id="45" w:author="Archana Mandrekar" w:date="2022-12-14T16:15:00Z"/>
                <w:b/>
              </w:rPr>
            </w:pPr>
            <w:ins w:id="46" w:author="Archana Mandrekar" w:date="2022-12-14T16:15:00Z">
              <w:r w:rsidRPr="00570E41">
                <w:rPr>
                  <w:b/>
                </w:rPr>
                <w:t xml:space="preserve">Approved By: </w:t>
              </w:r>
            </w:ins>
          </w:p>
          <w:p w14:paraId="5EA5066D" w14:textId="77777777" w:rsidR="00713F12" w:rsidRPr="00570E41" w:rsidRDefault="00713F12" w:rsidP="007677B2">
            <w:pPr>
              <w:rPr>
                <w:ins w:id="47" w:author="Archana Mandrekar" w:date="2022-12-14T16:15:00Z"/>
              </w:rPr>
            </w:pPr>
            <w:ins w:id="48" w:author="Archana Mandrekar" w:date="2022-12-14T16:15:00Z">
              <w:r>
                <w:t>Mechanical Head</w:t>
              </w:r>
            </w:ins>
          </w:p>
        </w:tc>
      </w:tr>
      <w:tr w:rsidR="00713F12" w:rsidRPr="001C094A" w14:paraId="6B3A7B2A" w14:textId="77777777" w:rsidTr="007677B2">
        <w:trPr>
          <w:trHeight w:val="987"/>
          <w:ins w:id="49" w:author="Archana Mandrekar" w:date="2022-12-14T16:15:00Z"/>
        </w:trPr>
        <w:tc>
          <w:tcPr>
            <w:tcW w:w="3119" w:type="dxa"/>
            <w:shd w:val="clear" w:color="auto" w:fill="auto"/>
          </w:tcPr>
          <w:p w14:paraId="6A7A6ECB" w14:textId="77777777" w:rsidR="00713F12" w:rsidRPr="007E7F55" w:rsidRDefault="00713F12" w:rsidP="007677B2">
            <w:pPr>
              <w:rPr>
                <w:ins w:id="50" w:author="Archana Mandrekar" w:date="2022-12-14T16:15:00Z"/>
                <w:b/>
              </w:rPr>
            </w:pPr>
            <w:ins w:id="51" w:author="Archana Mandrekar" w:date="2022-12-14T16:15:00Z">
              <w:r w:rsidRPr="007E7F55">
                <w:rPr>
                  <w:b/>
                </w:rPr>
                <w:t>Signature</w:t>
              </w:r>
            </w:ins>
          </w:p>
          <w:p w14:paraId="75F95E80" w14:textId="77777777" w:rsidR="00713F12" w:rsidRPr="007E7F55" w:rsidRDefault="00713F12" w:rsidP="007677B2">
            <w:pPr>
              <w:rPr>
                <w:ins w:id="52" w:author="Archana Mandrekar" w:date="2022-12-14T16:15:00Z"/>
                <w:b/>
              </w:rPr>
            </w:pPr>
          </w:p>
        </w:tc>
        <w:tc>
          <w:tcPr>
            <w:tcW w:w="3261" w:type="dxa"/>
            <w:shd w:val="clear" w:color="auto" w:fill="auto"/>
          </w:tcPr>
          <w:p w14:paraId="7AAB3EE5" w14:textId="77777777" w:rsidR="00713F12" w:rsidRPr="007E7F55" w:rsidRDefault="00713F12" w:rsidP="007677B2">
            <w:pPr>
              <w:rPr>
                <w:ins w:id="53" w:author="Archana Mandrekar" w:date="2022-12-14T16:15:00Z"/>
                <w:b/>
              </w:rPr>
            </w:pPr>
            <w:ins w:id="54" w:author="Archana Mandrekar" w:date="2022-12-14T16:15:00Z">
              <w:r w:rsidRPr="007E7F55">
                <w:rPr>
                  <w:b/>
                </w:rPr>
                <w:t>Signature:</w:t>
              </w:r>
            </w:ins>
          </w:p>
          <w:p w14:paraId="1698D4B3" w14:textId="77777777" w:rsidR="00713F12" w:rsidRPr="007E7F55" w:rsidRDefault="00713F12" w:rsidP="007677B2">
            <w:pPr>
              <w:rPr>
                <w:ins w:id="55" w:author="Archana Mandrekar" w:date="2022-12-14T16:15:00Z"/>
                <w:b/>
              </w:rPr>
            </w:pPr>
          </w:p>
        </w:tc>
        <w:tc>
          <w:tcPr>
            <w:tcW w:w="3118" w:type="dxa"/>
            <w:shd w:val="clear" w:color="auto" w:fill="auto"/>
          </w:tcPr>
          <w:p w14:paraId="00249419" w14:textId="77777777" w:rsidR="00713F12" w:rsidRPr="007E7F55" w:rsidRDefault="00713F12" w:rsidP="007677B2">
            <w:pPr>
              <w:rPr>
                <w:ins w:id="56" w:author="Archana Mandrekar" w:date="2022-12-14T16:15:00Z"/>
                <w:b/>
              </w:rPr>
            </w:pPr>
            <w:ins w:id="57" w:author="Archana Mandrekar" w:date="2022-12-14T16:15:00Z">
              <w:r w:rsidRPr="007E7F55">
                <w:rPr>
                  <w:b/>
                </w:rPr>
                <w:t>Signature:</w:t>
              </w:r>
            </w:ins>
          </w:p>
          <w:p w14:paraId="165237FC" w14:textId="77777777" w:rsidR="00713F12" w:rsidRPr="007E7F55" w:rsidRDefault="00713F12" w:rsidP="007677B2">
            <w:pPr>
              <w:rPr>
                <w:ins w:id="58" w:author="Archana Mandrekar" w:date="2022-12-14T16:15:00Z"/>
                <w:b/>
              </w:rPr>
            </w:pPr>
          </w:p>
        </w:tc>
      </w:tr>
      <w:tr w:rsidR="00713F12" w:rsidRPr="001C094A" w14:paraId="0D9389DC" w14:textId="77777777" w:rsidTr="007677B2">
        <w:trPr>
          <w:ins w:id="59" w:author="Archana Mandrekar" w:date="2022-12-14T16:15:00Z"/>
        </w:trPr>
        <w:tc>
          <w:tcPr>
            <w:tcW w:w="3119" w:type="dxa"/>
            <w:shd w:val="clear" w:color="auto" w:fill="auto"/>
          </w:tcPr>
          <w:p w14:paraId="3D93E071" w14:textId="77777777" w:rsidR="00713F12" w:rsidRPr="007E7F55" w:rsidRDefault="00713F12" w:rsidP="007677B2">
            <w:pPr>
              <w:rPr>
                <w:ins w:id="60" w:author="Archana Mandrekar" w:date="2022-12-14T16:15:00Z"/>
                <w:b/>
              </w:rPr>
            </w:pPr>
            <w:ins w:id="61" w:author="Archana Mandrekar" w:date="2022-12-14T16:15:00Z">
              <w:r w:rsidRPr="007E7F55">
                <w:rPr>
                  <w:b/>
                </w:rPr>
                <w:t>Review Date: 12.12.22</w:t>
              </w:r>
            </w:ins>
          </w:p>
        </w:tc>
        <w:tc>
          <w:tcPr>
            <w:tcW w:w="3261" w:type="dxa"/>
            <w:shd w:val="clear" w:color="auto" w:fill="auto"/>
          </w:tcPr>
          <w:p w14:paraId="6D16278A" w14:textId="77777777" w:rsidR="00713F12" w:rsidRPr="007E7F55" w:rsidRDefault="00713F12" w:rsidP="007677B2">
            <w:pPr>
              <w:rPr>
                <w:ins w:id="62" w:author="Archana Mandrekar" w:date="2022-12-14T16:15:00Z"/>
                <w:b/>
              </w:rPr>
            </w:pPr>
            <w:ins w:id="63" w:author="Archana Mandrekar" w:date="2022-12-14T16:15:00Z">
              <w:r w:rsidRPr="007E7F55">
                <w:rPr>
                  <w:b/>
                </w:rPr>
                <w:t>Review Date: 12.12.22</w:t>
              </w:r>
            </w:ins>
          </w:p>
        </w:tc>
        <w:tc>
          <w:tcPr>
            <w:tcW w:w="3118" w:type="dxa"/>
            <w:shd w:val="clear" w:color="auto" w:fill="auto"/>
          </w:tcPr>
          <w:p w14:paraId="05F7C6D5" w14:textId="77777777" w:rsidR="00713F12" w:rsidRPr="007E7F55" w:rsidRDefault="00713F12" w:rsidP="007677B2">
            <w:pPr>
              <w:rPr>
                <w:ins w:id="64" w:author="Archana Mandrekar" w:date="2022-12-14T16:15:00Z"/>
                <w:b/>
              </w:rPr>
            </w:pPr>
            <w:ins w:id="65" w:author="Archana Mandrekar" w:date="2022-12-14T16:15:00Z">
              <w:r w:rsidRPr="007E7F55">
                <w:rPr>
                  <w:b/>
                </w:rPr>
                <w:t>Review Date: 12.12.22</w:t>
              </w:r>
            </w:ins>
          </w:p>
        </w:tc>
      </w:tr>
      <w:bookmarkEnd w:id="37"/>
    </w:tbl>
    <w:p w14:paraId="6F4A3528" w14:textId="77777777" w:rsidR="00CA34D7" w:rsidRDefault="00CA34D7">
      <w:pPr>
        <w:rPr>
          <w:ins w:id="66" w:author="Sham Parab" w:date="2021-05-28T10:19:00Z"/>
        </w:rPr>
        <w:pPrChange w:id="67" w:author="Sham Parab" w:date="2021-05-28T10:19:00Z">
          <w:pPr>
            <w:pStyle w:val="ListParagraph"/>
            <w:numPr>
              <w:numId w:val="8"/>
            </w:numPr>
            <w:ind w:left="1079" w:hanging="360"/>
          </w:pPr>
        </w:pPrChange>
      </w:pPr>
    </w:p>
    <w:p w14:paraId="0CE63A6B" w14:textId="77777777" w:rsidR="00CA34D7" w:rsidRDefault="00CA34D7">
      <w:pPr>
        <w:rPr>
          <w:ins w:id="68" w:author="Sham Parab" w:date="2021-05-28T10:19:00Z"/>
        </w:rPr>
        <w:pPrChange w:id="69" w:author="Sham Parab" w:date="2021-05-28T10:19:00Z">
          <w:pPr>
            <w:pStyle w:val="ListParagraph"/>
            <w:numPr>
              <w:numId w:val="8"/>
            </w:numPr>
            <w:ind w:left="1079" w:hanging="360"/>
          </w:pPr>
        </w:pPrChange>
      </w:pPr>
    </w:p>
    <w:p w14:paraId="775BCA26" w14:textId="77777777" w:rsidR="00CA34D7" w:rsidRDefault="00CA34D7">
      <w:pPr>
        <w:rPr>
          <w:ins w:id="70" w:author="Sham Parab" w:date="2021-05-28T10:19:00Z"/>
        </w:rPr>
        <w:pPrChange w:id="71" w:author="Sham Parab" w:date="2021-05-28T10:19:00Z">
          <w:pPr>
            <w:pStyle w:val="ListParagraph"/>
            <w:numPr>
              <w:numId w:val="8"/>
            </w:numPr>
            <w:ind w:left="1079" w:hanging="360"/>
          </w:pPr>
        </w:pPrChange>
      </w:pPr>
    </w:p>
    <w:p w14:paraId="17670540" w14:textId="77777777" w:rsidR="00CA34D7" w:rsidRDefault="00CA34D7">
      <w:pPr>
        <w:rPr>
          <w:ins w:id="72" w:author="Sham Parab" w:date="2021-05-28T10:19:00Z"/>
        </w:rPr>
        <w:pPrChange w:id="73" w:author="Sham Parab" w:date="2021-05-28T10:19:00Z">
          <w:pPr>
            <w:pStyle w:val="ListParagraph"/>
            <w:numPr>
              <w:numId w:val="8"/>
            </w:numPr>
            <w:ind w:left="1079" w:hanging="360"/>
          </w:pPr>
        </w:pPrChange>
      </w:pPr>
    </w:p>
    <w:p w14:paraId="66411C06" w14:textId="77777777" w:rsidR="00CA34D7" w:rsidRDefault="00CA34D7">
      <w:pPr>
        <w:rPr>
          <w:ins w:id="74" w:author="Sham Parab" w:date="2021-05-28T10:19:00Z"/>
        </w:rPr>
        <w:pPrChange w:id="75" w:author="Sham Parab" w:date="2021-05-28T10:19:00Z">
          <w:pPr>
            <w:pStyle w:val="ListParagraph"/>
            <w:numPr>
              <w:numId w:val="8"/>
            </w:numPr>
            <w:ind w:left="1079" w:hanging="360"/>
          </w:pPr>
        </w:pPrChange>
      </w:pPr>
    </w:p>
    <w:p w14:paraId="6ADCFFB9" w14:textId="77777777" w:rsidR="00CA34D7" w:rsidRDefault="00CA34D7">
      <w:pPr>
        <w:rPr>
          <w:ins w:id="76" w:author="Sham Parab" w:date="2021-05-28T10:19:00Z"/>
        </w:rPr>
        <w:pPrChange w:id="77" w:author="Sham Parab" w:date="2021-05-28T10:19:00Z">
          <w:pPr>
            <w:pStyle w:val="ListParagraph"/>
            <w:numPr>
              <w:numId w:val="8"/>
            </w:numPr>
            <w:ind w:left="1079" w:hanging="360"/>
          </w:pPr>
        </w:pPrChange>
      </w:pPr>
    </w:p>
    <w:p w14:paraId="3B4B4B7A" w14:textId="77777777" w:rsidR="00CA34D7" w:rsidRDefault="00CA34D7">
      <w:pPr>
        <w:rPr>
          <w:ins w:id="78" w:author="Sham Parab" w:date="2021-05-28T10:19:00Z"/>
        </w:rPr>
        <w:pPrChange w:id="79" w:author="Sham Parab" w:date="2021-05-28T10:19:00Z">
          <w:pPr>
            <w:pStyle w:val="ListParagraph"/>
            <w:numPr>
              <w:numId w:val="8"/>
            </w:numPr>
            <w:ind w:left="1079" w:hanging="360"/>
          </w:pPr>
        </w:pPrChange>
      </w:pPr>
    </w:p>
    <w:p w14:paraId="529B571E" w14:textId="77777777" w:rsidR="00CA34D7" w:rsidRDefault="00CA34D7">
      <w:pPr>
        <w:rPr>
          <w:ins w:id="80" w:author="Sham Parab" w:date="2021-05-28T10:19:00Z"/>
        </w:rPr>
        <w:pPrChange w:id="81" w:author="Sham Parab" w:date="2021-05-28T10:19:00Z">
          <w:pPr>
            <w:pStyle w:val="ListParagraph"/>
            <w:numPr>
              <w:numId w:val="8"/>
            </w:numPr>
            <w:ind w:left="1079" w:hanging="360"/>
          </w:pPr>
        </w:pPrChange>
      </w:pPr>
    </w:p>
    <w:p w14:paraId="2C6A04E6" w14:textId="77777777" w:rsidR="00CA34D7" w:rsidRDefault="00CA34D7">
      <w:pPr>
        <w:rPr>
          <w:ins w:id="82" w:author="Sham Parab" w:date="2021-05-28T10:19:00Z"/>
        </w:rPr>
        <w:pPrChange w:id="83" w:author="Sham Parab" w:date="2021-05-28T10:19:00Z">
          <w:pPr>
            <w:pStyle w:val="ListParagraph"/>
            <w:numPr>
              <w:numId w:val="8"/>
            </w:numPr>
            <w:ind w:left="1079" w:hanging="360"/>
          </w:pPr>
        </w:pPrChange>
      </w:pPr>
    </w:p>
    <w:p w14:paraId="7A4AADB7" w14:textId="77777777" w:rsidR="00CA34D7" w:rsidRDefault="00CA34D7">
      <w:pPr>
        <w:rPr>
          <w:ins w:id="84" w:author="Sham Parab" w:date="2021-05-28T10:19:00Z"/>
        </w:rPr>
        <w:pPrChange w:id="85" w:author="Sham Parab" w:date="2021-05-28T10:19:00Z">
          <w:pPr>
            <w:pStyle w:val="ListParagraph"/>
            <w:numPr>
              <w:numId w:val="8"/>
            </w:numPr>
            <w:ind w:left="1079" w:hanging="360"/>
          </w:pPr>
        </w:pPrChange>
      </w:pPr>
    </w:p>
    <w:p w14:paraId="1DF72E3C" w14:textId="77777777" w:rsidR="00CA34D7" w:rsidRDefault="00CA34D7">
      <w:pPr>
        <w:rPr>
          <w:ins w:id="86" w:author="Sham Parab" w:date="2021-05-28T10:19:00Z"/>
        </w:rPr>
        <w:pPrChange w:id="87" w:author="Sham Parab" w:date="2021-05-28T10:19:00Z">
          <w:pPr>
            <w:pStyle w:val="ListParagraph"/>
            <w:numPr>
              <w:numId w:val="8"/>
            </w:numPr>
            <w:ind w:left="1079" w:hanging="360"/>
          </w:pPr>
        </w:pPrChange>
      </w:pPr>
    </w:p>
    <w:p w14:paraId="2C3605B2" w14:textId="77777777" w:rsidR="00CA34D7" w:rsidRDefault="00CA34D7">
      <w:pPr>
        <w:ind w:left="0" w:firstLine="0"/>
        <w:rPr>
          <w:ins w:id="88" w:author="Sham Parab" w:date="2021-05-28T10:19:00Z"/>
        </w:rPr>
        <w:pPrChange w:id="89" w:author="Sham Parab" w:date="2021-05-28T10:20:00Z">
          <w:pPr>
            <w:pStyle w:val="ListParagraph"/>
            <w:numPr>
              <w:numId w:val="8"/>
            </w:numPr>
            <w:ind w:left="1079" w:hanging="360"/>
          </w:pPr>
        </w:pPrChange>
      </w:pPr>
    </w:p>
    <w:p w14:paraId="213EF912" w14:textId="77777777" w:rsidR="00CA34D7" w:rsidRDefault="00CA34D7">
      <w:pPr>
        <w:rPr>
          <w:ins w:id="90" w:author="Sham Parab" w:date="2021-05-28T10:19:00Z"/>
        </w:rPr>
        <w:pPrChange w:id="91" w:author="Sham Parab" w:date="2021-05-28T10:19:00Z">
          <w:pPr>
            <w:pStyle w:val="ListParagraph"/>
            <w:numPr>
              <w:numId w:val="8"/>
            </w:numPr>
            <w:ind w:left="1079" w:hanging="360"/>
          </w:pPr>
        </w:pPrChange>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A34D7" w:rsidRPr="00B80FF3" w:rsidDel="00713F12" w14:paraId="12967BD3" w14:textId="0D5DE3AF" w:rsidTr="006C53B7">
        <w:trPr>
          <w:trHeight w:val="316"/>
          <w:ins w:id="92" w:author="Sham Parab" w:date="2021-05-28T10:19:00Z"/>
          <w:del w:id="93" w:author="Archana Mandrekar" w:date="2022-12-14T16:15:00Z"/>
        </w:trPr>
        <w:tc>
          <w:tcPr>
            <w:tcW w:w="2802" w:type="dxa"/>
            <w:shd w:val="clear" w:color="auto" w:fill="auto"/>
          </w:tcPr>
          <w:p w14:paraId="1CDE42C7" w14:textId="5F14236C" w:rsidR="00CA34D7" w:rsidRPr="00B80FF3" w:rsidDel="00713F12" w:rsidRDefault="00CA34D7" w:rsidP="006C53B7">
            <w:pPr>
              <w:spacing w:after="0"/>
              <w:rPr>
                <w:ins w:id="94" w:author="Sham Parab" w:date="2021-05-28T10:19:00Z"/>
                <w:del w:id="95" w:author="Archana Mandrekar" w:date="2022-12-14T16:15:00Z"/>
                <w:b/>
              </w:rPr>
            </w:pPr>
            <w:ins w:id="96" w:author="Sham Parab" w:date="2021-05-28T10:19:00Z">
              <w:del w:id="97" w:author="Archana Mandrekar" w:date="2022-12-14T16:15:00Z">
                <w:r w:rsidRPr="00B80FF3" w:rsidDel="00713F12">
                  <w:rPr>
                    <w:b/>
                  </w:rPr>
                  <w:delText xml:space="preserve">Prepared By: </w:delText>
                </w:r>
              </w:del>
            </w:ins>
          </w:p>
          <w:p w14:paraId="15B48039" w14:textId="65AF698A" w:rsidR="00CA34D7" w:rsidRPr="00B80FF3" w:rsidDel="00713F12" w:rsidRDefault="00CA34D7" w:rsidP="006C53B7">
            <w:pPr>
              <w:spacing w:after="0"/>
              <w:rPr>
                <w:ins w:id="98" w:author="Sham Parab" w:date="2021-05-28T10:19:00Z"/>
                <w:del w:id="99" w:author="Archana Mandrekar" w:date="2022-12-14T16:15:00Z"/>
              </w:rPr>
            </w:pPr>
            <w:ins w:id="100" w:author="Sham Parab" w:date="2021-05-28T10:19:00Z">
              <w:del w:id="101" w:author="Archana Mandrekar" w:date="2022-12-14T16:15:00Z">
                <w:r w:rsidDel="00713F12">
                  <w:delText>Area Engineer</w:delText>
                </w:r>
              </w:del>
            </w:ins>
          </w:p>
        </w:tc>
        <w:tc>
          <w:tcPr>
            <w:tcW w:w="3160" w:type="dxa"/>
            <w:shd w:val="clear" w:color="auto" w:fill="auto"/>
          </w:tcPr>
          <w:p w14:paraId="48A7B976" w14:textId="1F665598" w:rsidR="00CA34D7" w:rsidRPr="00B80FF3" w:rsidDel="00713F12" w:rsidRDefault="00CA34D7" w:rsidP="006C53B7">
            <w:pPr>
              <w:spacing w:after="0"/>
              <w:rPr>
                <w:ins w:id="102" w:author="Sham Parab" w:date="2021-05-28T10:19:00Z"/>
                <w:del w:id="103" w:author="Archana Mandrekar" w:date="2022-12-14T16:15:00Z"/>
                <w:b/>
              </w:rPr>
            </w:pPr>
            <w:ins w:id="104" w:author="Sham Parab" w:date="2021-05-28T10:19:00Z">
              <w:del w:id="105" w:author="Archana Mandrekar" w:date="2022-12-14T16:15:00Z">
                <w:r w:rsidRPr="00B80FF3" w:rsidDel="00713F12">
                  <w:rPr>
                    <w:b/>
                  </w:rPr>
                  <w:delText xml:space="preserve">Reviewed &amp; Issued By: </w:delText>
                </w:r>
              </w:del>
            </w:ins>
          </w:p>
          <w:p w14:paraId="6582CAE4" w14:textId="5F6AD1D8" w:rsidR="00CA34D7" w:rsidRPr="00B80FF3" w:rsidDel="00713F12" w:rsidRDefault="00CA34D7" w:rsidP="006C53B7">
            <w:pPr>
              <w:spacing w:after="0"/>
              <w:rPr>
                <w:ins w:id="106" w:author="Sham Parab" w:date="2021-05-28T10:19:00Z"/>
                <w:del w:id="107" w:author="Archana Mandrekar" w:date="2022-12-14T16:15:00Z"/>
              </w:rPr>
            </w:pPr>
            <w:ins w:id="108" w:author="Sham Parab" w:date="2021-05-28T10:19:00Z">
              <w:del w:id="109" w:author="Archana Mandrekar" w:date="2022-12-14T16:15:00Z">
                <w:r w:rsidRPr="00B80FF3" w:rsidDel="00713F12">
                  <w:delText>Management Representative</w:delText>
                </w:r>
              </w:del>
            </w:ins>
          </w:p>
        </w:tc>
        <w:tc>
          <w:tcPr>
            <w:tcW w:w="3133" w:type="dxa"/>
            <w:shd w:val="clear" w:color="auto" w:fill="auto"/>
          </w:tcPr>
          <w:p w14:paraId="65AE83AA" w14:textId="6A4E3359" w:rsidR="00CA34D7" w:rsidRPr="00B80FF3" w:rsidDel="00713F12" w:rsidRDefault="00CA34D7" w:rsidP="006C53B7">
            <w:pPr>
              <w:spacing w:after="0"/>
              <w:rPr>
                <w:ins w:id="110" w:author="Sham Parab" w:date="2021-05-28T10:19:00Z"/>
                <w:del w:id="111" w:author="Archana Mandrekar" w:date="2022-12-14T16:15:00Z"/>
                <w:b/>
              </w:rPr>
            </w:pPr>
            <w:ins w:id="112" w:author="Sham Parab" w:date="2021-05-28T10:19:00Z">
              <w:del w:id="113" w:author="Archana Mandrekar" w:date="2022-12-14T16:15:00Z">
                <w:r w:rsidRPr="00B80FF3" w:rsidDel="00713F12">
                  <w:rPr>
                    <w:b/>
                  </w:rPr>
                  <w:delText xml:space="preserve">Approved By: </w:delText>
                </w:r>
              </w:del>
            </w:ins>
          </w:p>
          <w:p w14:paraId="72FDEDBE" w14:textId="1919C9C2" w:rsidR="00CA34D7" w:rsidRPr="00B80FF3" w:rsidDel="00713F12" w:rsidRDefault="00CA34D7" w:rsidP="006C53B7">
            <w:pPr>
              <w:spacing w:after="0"/>
              <w:rPr>
                <w:ins w:id="114" w:author="Sham Parab" w:date="2021-05-28T10:19:00Z"/>
                <w:del w:id="115" w:author="Archana Mandrekar" w:date="2022-12-14T16:15:00Z"/>
              </w:rPr>
            </w:pPr>
            <w:ins w:id="116" w:author="Sham Parab" w:date="2021-05-28T10:19:00Z">
              <w:del w:id="117" w:author="Archana Mandrekar" w:date="2022-12-14T16:15:00Z">
                <w:r w:rsidDel="00713F12">
                  <w:delText>Mechanical Head</w:delText>
                </w:r>
              </w:del>
            </w:ins>
          </w:p>
        </w:tc>
      </w:tr>
      <w:tr w:rsidR="00CA34D7" w:rsidRPr="00B80FF3" w:rsidDel="00713F12" w14:paraId="787B7AB7" w14:textId="3478080C" w:rsidTr="006C53B7">
        <w:trPr>
          <w:trHeight w:val="1062"/>
          <w:ins w:id="118" w:author="Sham Parab" w:date="2021-05-28T10:19:00Z"/>
          <w:del w:id="119" w:author="Archana Mandrekar" w:date="2022-12-14T16:15:00Z"/>
        </w:trPr>
        <w:tc>
          <w:tcPr>
            <w:tcW w:w="2802" w:type="dxa"/>
            <w:shd w:val="clear" w:color="auto" w:fill="auto"/>
          </w:tcPr>
          <w:p w14:paraId="32191369" w14:textId="6A1F8A5E" w:rsidR="00CA34D7" w:rsidRPr="00B80FF3" w:rsidDel="00713F12" w:rsidRDefault="00CA34D7" w:rsidP="006C53B7">
            <w:pPr>
              <w:rPr>
                <w:ins w:id="120" w:author="Sham Parab" w:date="2021-05-28T10:19:00Z"/>
                <w:del w:id="121" w:author="Archana Mandrekar" w:date="2022-12-14T16:15:00Z"/>
                <w:b/>
              </w:rPr>
            </w:pPr>
            <w:ins w:id="122" w:author="Sham Parab" w:date="2021-05-28T10:19:00Z">
              <w:del w:id="123" w:author="Archana Mandrekar" w:date="2022-12-14T16:15:00Z">
                <w:r w:rsidDel="00713F12">
                  <w:rPr>
                    <w:b/>
                  </w:rPr>
                  <w:delText>Signature:</w:delText>
                </w:r>
              </w:del>
            </w:ins>
          </w:p>
        </w:tc>
        <w:tc>
          <w:tcPr>
            <w:tcW w:w="3160" w:type="dxa"/>
            <w:shd w:val="clear" w:color="auto" w:fill="auto"/>
          </w:tcPr>
          <w:p w14:paraId="070A811C" w14:textId="0A64CBAC" w:rsidR="00CA34D7" w:rsidRPr="00B80FF3" w:rsidDel="00713F12" w:rsidRDefault="00CA34D7" w:rsidP="006C53B7">
            <w:pPr>
              <w:rPr>
                <w:ins w:id="124" w:author="Sham Parab" w:date="2021-05-28T10:19:00Z"/>
                <w:del w:id="125" w:author="Archana Mandrekar" w:date="2022-12-14T16:15:00Z"/>
                <w:b/>
              </w:rPr>
            </w:pPr>
            <w:ins w:id="126" w:author="Sham Parab" w:date="2021-05-28T10:19:00Z">
              <w:del w:id="127" w:author="Archana Mandrekar" w:date="2022-12-14T16:15:00Z">
                <w:r w:rsidDel="00713F12">
                  <w:rPr>
                    <w:b/>
                  </w:rPr>
                  <w:delText>Signature:</w:delText>
                </w:r>
              </w:del>
            </w:ins>
          </w:p>
        </w:tc>
        <w:tc>
          <w:tcPr>
            <w:tcW w:w="3133" w:type="dxa"/>
            <w:shd w:val="clear" w:color="auto" w:fill="auto"/>
          </w:tcPr>
          <w:p w14:paraId="3907BA1B" w14:textId="3865CD0C" w:rsidR="00CA34D7" w:rsidRPr="00B80FF3" w:rsidDel="00713F12" w:rsidRDefault="00CA34D7" w:rsidP="006C53B7">
            <w:pPr>
              <w:rPr>
                <w:ins w:id="128" w:author="Sham Parab" w:date="2021-05-28T10:19:00Z"/>
                <w:del w:id="129" w:author="Archana Mandrekar" w:date="2022-12-14T16:15:00Z"/>
                <w:b/>
              </w:rPr>
            </w:pPr>
            <w:ins w:id="130" w:author="Sham Parab" w:date="2021-05-28T10:19:00Z">
              <w:del w:id="131" w:author="Archana Mandrekar" w:date="2022-12-14T16:15:00Z">
                <w:r w:rsidDel="00713F12">
                  <w:rPr>
                    <w:b/>
                  </w:rPr>
                  <w:delText>Signature:</w:delText>
                </w:r>
              </w:del>
            </w:ins>
          </w:p>
        </w:tc>
      </w:tr>
      <w:tr w:rsidR="00CA34D7" w:rsidRPr="00B80FF3" w:rsidDel="00713F12" w14:paraId="000DAF3F" w14:textId="11D310DC" w:rsidTr="006C53B7">
        <w:trPr>
          <w:trHeight w:val="56"/>
          <w:ins w:id="132" w:author="Sham Parab" w:date="2021-05-28T10:19:00Z"/>
          <w:del w:id="133" w:author="Archana Mandrekar" w:date="2022-12-14T16:15:00Z"/>
        </w:trPr>
        <w:tc>
          <w:tcPr>
            <w:tcW w:w="2802" w:type="dxa"/>
            <w:shd w:val="clear" w:color="auto" w:fill="auto"/>
          </w:tcPr>
          <w:p w14:paraId="341FC7AD" w14:textId="54D1E0F1" w:rsidR="00CA34D7" w:rsidRPr="00B80FF3" w:rsidDel="00713F12" w:rsidRDefault="00CA34D7" w:rsidP="006C53B7">
            <w:pPr>
              <w:rPr>
                <w:ins w:id="134" w:author="Sham Parab" w:date="2021-05-28T10:19:00Z"/>
                <w:del w:id="135" w:author="Archana Mandrekar" w:date="2022-12-14T16:15:00Z"/>
                <w:b/>
              </w:rPr>
            </w:pPr>
            <w:ins w:id="136" w:author="Sham Parab" w:date="2021-05-28T10:19:00Z">
              <w:del w:id="137" w:author="Archana Mandrekar" w:date="2022-12-14T16:15:00Z">
                <w:r w:rsidRPr="00B80FF3" w:rsidDel="00713F12">
                  <w:rPr>
                    <w:b/>
                  </w:rPr>
                  <w:delText>Date:</w:delText>
                </w:r>
                <w:r w:rsidDel="00713F12">
                  <w:rPr>
                    <w:b/>
                  </w:rPr>
                  <w:delText>30.05.2021</w:delText>
                </w:r>
              </w:del>
            </w:ins>
          </w:p>
        </w:tc>
        <w:tc>
          <w:tcPr>
            <w:tcW w:w="3160" w:type="dxa"/>
            <w:shd w:val="clear" w:color="auto" w:fill="auto"/>
          </w:tcPr>
          <w:p w14:paraId="423C01CD" w14:textId="2E5A9480" w:rsidR="00CA34D7" w:rsidRPr="00B80FF3" w:rsidDel="00713F12" w:rsidRDefault="00CA34D7" w:rsidP="006C53B7">
            <w:pPr>
              <w:rPr>
                <w:ins w:id="138" w:author="Sham Parab" w:date="2021-05-28T10:19:00Z"/>
                <w:del w:id="139" w:author="Archana Mandrekar" w:date="2022-12-14T16:15:00Z"/>
                <w:b/>
              </w:rPr>
            </w:pPr>
            <w:ins w:id="140" w:author="Sham Parab" w:date="2021-05-28T10:19:00Z">
              <w:del w:id="141" w:author="Archana Mandrekar" w:date="2022-12-14T16:15:00Z">
                <w:r w:rsidRPr="00B80FF3" w:rsidDel="00713F12">
                  <w:rPr>
                    <w:b/>
                  </w:rPr>
                  <w:delText xml:space="preserve">Date: </w:delText>
                </w:r>
                <w:r w:rsidDel="00713F12">
                  <w:rPr>
                    <w:b/>
                  </w:rPr>
                  <w:delText>30.05.2021</w:delText>
                </w:r>
              </w:del>
            </w:ins>
          </w:p>
        </w:tc>
        <w:tc>
          <w:tcPr>
            <w:tcW w:w="3133" w:type="dxa"/>
            <w:shd w:val="clear" w:color="auto" w:fill="auto"/>
          </w:tcPr>
          <w:p w14:paraId="131DFA08" w14:textId="6F6F09AC" w:rsidR="00CA34D7" w:rsidRPr="00B80FF3" w:rsidDel="00713F12" w:rsidRDefault="00CA34D7" w:rsidP="006C53B7">
            <w:pPr>
              <w:rPr>
                <w:ins w:id="142" w:author="Sham Parab" w:date="2021-05-28T10:19:00Z"/>
                <w:del w:id="143" w:author="Archana Mandrekar" w:date="2022-12-14T16:15:00Z"/>
                <w:b/>
              </w:rPr>
            </w:pPr>
            <w:ins w:id="144" w:author="Sham Parab" w:date="2021-05-28T10:19:00Z">
              <w:del w:id="145" w:author="Archana Mandrekar" w:date="2022-12-14T16:15:00Z">
                <w:r w:rsidRPr="00B80FF3" w:rsidDel="00713F12">
                  <w:rPr>
                    <w:b/>
                  </w:rPr>
                  <w:delText>Date:</w:delText>
                </w:r>
                <w:r w:rsidDel="00713F12">
                  <w:rPr>
                    <w:b/>
                  </w:rPr>
                  <w:delText xml:space="preserve"> 30.05.2021</w:delText>
                </w:r>
              </w:del>
            </w:ins>
          </w:p>
        </w:tc>
      </w:tr>
    </w:tbl>
    <w:p w14:paraId="07E5FB16" w14:textId="77777777" w:rsidR="00CA34D7" w:rsidRDefault="00CA34D7">
      <w:pPr>
        <w:pPrChange w:id="146" w:author="Sham Parab" w:date="2021-05-28T10:19:00Z">
          <w:pPr>
            <w:pStyle w:val="ListParagraph"/>
            <w:numPr>
              <w:numId w:val="8"/>
            </w:numPr>
            <w:ind w:left="1079" w:hanging="360"/>
          </w:pPr>
        </w:pPrChange>
      </w:pPr>
    </w:p>
    <w:p w14:paraId="30C67121" w14:textId="77777777" w:rsidR="006A6ED5" w:rsidRDefault="001760BB">
      <w:pPr>
        <w:spacing w:after="0" w:line="259" w:lineRule="auto"/>
        <w:ind w:left="374" w:firstLine="0"/>
        <w:jc w:val="left"/>
      </w:pPr>
      <w:r>
        <w:t xml:space="preserve"> </w:t>
      </w:r>
    </w:p>
    <w:p w14:paraId="47EEDA40" w14:textId="77777777" w:rsidR="006A6ED5" w:rsidRDefault="001760BB">
      <w:pPr>
        <w:spacing w:after="0" w:line="259" w:lineRule="auto"/>
        <w:ind w:left="14" w:firstLine="0"/>
        <w:jc w:val="left"/>
      </w:pPr>
      <w:r>
        <w:rPr>
          <w:sz w:val="20"/>
        </w:rPr>
        <w:t xml:space="preserve"> </w:t>
      </w:r>
    </w:p>
    <w:tbl>
      <w:tblPr>
        <w:tblStyle w:val="TableGrid"/>
        <w:tblW w:w="9098" w:type="dxa"/>
        <w:tblInd w:w="-94" w:type="dxa"/>
        <w:tblCellMar>
          <w:top w:w="12" w:type="dxa"/>
          <w:left w:w="106" w:type="dxa"/>
          <w:right w:w="115" w:type="dxa"/>
        </w:tblCellMar>
        <w:tblLook w:val="04A0" w:firstRow="1" w:lastRow="0" w:firstColumn="1" w:lastColumn="0" w:noHBand="0" w:noVBand="1"/>
      </w:tblPr>
      <w:tblGrid>
        <w:gridCol w:w="2804"/>
        <w:gridCol w:w="3159"/>
        <w:gridCol w:w="3135"/>
      </w:tblGrid>
      <w:tr w:rsidR="006A6ED5" w:rsidDel="00A7455B" w14:paraId="659B3855" w14:textId="52C3872D">
        <w:trPr>
          <w:trHeight w:val="675"/>
          <w:del w:id="147" w:author="Abhijit S Nabar" w:date="2021-02-12T15:28:00Z"/>
        </w:trPr>
        <w:tc>
          <w:tcPr>
            <w:tcW w:w="2804" w:type="dxa"/>
            <w:tcBorders>
              <w:top w:val="single" w:sz="4" w:space="0" w:color="000000"/>
              <w:left w:val="single" w:sz="4" w:space="0" w:color="000000"/>
              <w:bottom w:val="single" w:sz="4" w:space="0" w:color="000000"/>
              <w:right w:val="single" w:sz="4" w:space="0" w:color="000000"/>
            </w:tcBorders>
          </w:tcPr>
          <w:p w14:paraId="3137AC3B" w14:textId="383ED006" w:rsidR="006A6ED5" w:rsidDel="00A7455B" w:rsidRDefault="001760BB">
            <w:pPr>
              <w:spacing w:after="0" w:line="259" w:lineRule="auto"/>
              <w:ind w:left="2" w:firstLine="0"/>
              <w:jc w:val="left"/>
              <w:rPr>
                <w:del w:id="148" w:author="Abhijit S Nabar" w:date="2021-02-12T15:28:00Z"/>
              </w:rPr>
            </w:pPr>
            <w:del w:id="149" w:author="Abhijit S Nabar" w:date="2021-02-12T15:28:00Z">
              <w:r w:rsidDel="00A7455B">
                <w:rPr>
                  <w:b/>
                  <w:sz w:val="18"/>
                </w:rPr>
                <w:delText xml:space="preserve">Prepared By:  </w:delText>
              </w:r>
            </w:del>
          </w:p>
          <w:p w14:paraId="3FD72B40" w14:textId="3120307E" w:rsidR="006A6ED5" w:rsidDel="00A7455B" w:rsidRDefault="001760BB">
            <w:pPr>
              <w:spacing w:after="0" w:line="259" w:lineRule="auto"/>
              <w:ind w:left="2" w:firstLine="0"/>
              <w:jc w:val="left"/>
              <w:rPr>
                <w:del w:id="150" w:author="Abhijit S Nabar" w:date="2021-02-12T15:28:00Z"/>
              </w:rPr>
            </w:pPr>
            <w:del w:id="151" w:author="Abhijit S Nabar" w:date="2021-02-12T15:28:00Z">
              <w:r w:rsidDel="00A7455B">
                <w:rPr>
                  <w:sz w:val="18"/>
                </w:rPr>
                <w:delText xml:space="preserve">Head – Mechanical Maintenance </w:delText>
              </w:r>
            </w:del>
          </w:p>
        </w:tc>
        <w:tc>
          <w:tcPr>
            <w:tcW w:w="3159" w:type="dxa"/>
            <w:tcBorders>
              <w:top w:val="single" w:sz="4" w:space="0" w:color="000000"/>
              <w:left w:val="single" w:sz="4" w:space="0" w:color="000000"/>
              <w:bottom w:val="single" w:sz="4" w:space="0" w:color="000000"/>
              <w:right w:val="single" w:sz="4" w:space="0" w:color="000000"/>
            </w:tcBorders>
          </w:tcPr>
          <w:p w14:paraId="3CA30B98" w14:textId="4DF85C2D" w:rsidR="006A6ED5" w:rsidDel="00A7455B" w:rsidRDefault="001760BB">
            <w:pPr>
              <w:spacing w:after="0" w:line="259" w:lineRule="auto"/>
              <w:ind w:left="0" w:firstLine="0"/>
              <w:jc w:val="left"/>
              <w:rPr>
                <w:del w:id="152" w:author="Abhijit S Nabar" w:date="2021-02-12T15:28:00Z"/>
              </w:rPr>
            </w:pPr>
            <w:del w:id="153" w:author="Abhijit S Nabar" w:date="2021-02-12T15:28:00Z">
              <w:r w:rsidDel="00A7455B">
                <w:rPr>
                  <w:b/>
                  <w:sz w:val="18"/>
                </w:rPr>
                <w:delText xml:space="preserve">Reviewed &amp; Issued By:  </w:delText>
              </w:r>
            </w:del>
          </w:p>
          <w:p w14:paraId="56009BC9" w14:textId="134C647D" w:rsidR="006A6ED5" w:rsidDel="00A7455B" w:rsidRDefault="001760BB">
            <w:pPr>
              <w:spacing w:after="0" w:line="259" w:lineRule="auto"/>
              <w:ind w:left="0" w:firstLine="0"/>
              <w:jc w:val="left"/>
              <w:rPr>
                <w:del w:id="154" w:author="Abhijit S Nabar" w:date="2021-02-12T15:28:00Z"/>
              </w:rPr>
            </w:pPr>
            <w:del w:id="155" w:author="Abhijit S Nabar" w:date="2021-02-12T15:28:00Z">
              <w:r w:rsidDel="00A7455B">
                <w:rPr>
                  <w:sz w:val="18"/>
                </w:rPr>
                <w:delText xml:space="preserve">Management Representative </w:delText>
              </w:r>
            </w:del>
          </w:p>
        </w:tc>
        <w:tc>
          <w:tcPr>
            <w:tcW w:w="3135" w:type="dxa"/>
            <w:tcBorders>
              <w:top w:val="single" w:sz="4" w:space="0" w:color="000000"/>
              <w:left w:val="single" w:sz="4" w:space="0" w:color="000000"/>
              <w:bottom w:val="single" w:sz="4" w:space="0" w:color="000000"/>
              <w:right w:val="single" w:sz="4" w:space="0" w:color="000000"/>
            </w:tcBorders>
          </w:tcPr>
          <w:p w14:paraId="7065587D" w14:textId="4BB8EDBC" w:rsidR="006A6ED5" w:rsidDel="00A7455B" w:rsidRDefault="001760BB">
            <w:pPr>
              <w:spacing w:after="0" w:line="259" w:lineRule="auto"/>
              <w:ind w:left="2" w:firstLine="0"/>
              <w:jc w:val="left"/>
              <w:rPr>
                <w:del w:id="156" w:author="Abhijit S Nabar" w:date="2021-02-12T15:28:00Z"/>
              </w:rPr>
            </w:pPr>
            <w:del w:id="157" w:author="Abhijit S Nabar" w:date="2021-02-12T15:28:00Z">
              <w:r w:rsidDel="00A7455B">
                <w:rPr>
                  <w:b/>
                  <w:sz w:val="18"/>
                </w:rPr>
                <w:delText xml:space="preserve">Approved By:  </w:delText>
              </w:r>
            </w:del>
          </w:p>
          <w:p w14:paraId="7B00B7E1" w14:textId="6069B7F8" w:rsidR="006A6ED5" w:rsidDel="00A7455B" w:rsidRDefault="001760BB">
            <w:pPr>
              <w:spacing w:after="0" w:line="259" w:lineRule="auto"/>
              <w:ind w:left="2" w:firstLine="0"/>
              <w:jc w:val="left"/>
              <w:rPr>
                <w:del w:id="158" w:author="Abhijit S Nabar" w:date="2021-02-12T15:28:00Z"/>
              </w:rPr>
            </w:pPr>
            <w:del w:id="159" w:author="Abhijit S Nabar" w:date="2021-02-12T15:28:00Z">
              <w:r w:rsidDel="00A7455B">
                <w:rPr>
                  <w:sz w:val="18"/>
                </w:rPr>
                <w:delText xml:space="preserve">Head – Central Engineering, Maintenance </w:delText>
              </w:r>
            </w:del>
          </w:p>
        </w:tc>
      </w:tr>
      <w:tr w:rsidR="006A6ED5" w:rsidDel="00A7455B" w14:paraId="54B0BF4C" w14:textId="65AAEF50">
        <w:trPr>
          <w:trHeight w:val="451"/>
          <w:del w:id="160" w:author="Abhijit S Nabar" w:date="2021-02-12T15:28:00Z"/>
        </w:trPr>
        <w:tc>
          <w:tcPr>
            <w:tcW w:w="2804" w:type="dxa"/>
            <w:tcBorders>
              <w:top w:val="single" w:sz="4" w:space="0" w:color="000000"/>
              <w:left w:val="single" w:sz="4" w:space="0" w:color="000000"/>
              <w:bottom w:val="single" w:sz="4" w:space="0" w:color="000000"/>
              <w:right w:val="single" w:sz="4" w:space="0" w:color="000000"/>
            </w:tcBorders>
          </w:tcPr>
          <w:p w14:paraId="0ECD0FFD" w14:textId="679C297F" w:rsidR="006A6ED5" w:rsidDel="00A7455B" w:rsidRDefault="001760BB">
            <w:pPr>
              <w:spacing w:after="0" w:line="259" w:lineRule="auto"/>
              <w:ind w:left="2" w:firstLine="0"/>
              <w:jc w:val="left"/>
              <w:rPr>
                <w:del w:id="161" w:author="Abhijit S Nabar" w:date="2021-02-12T15:28:00Z"/>
              </w:rPr>
            </w:pPr>
            <w:del w:id="162" w:author="Abhijit S Nabar" w:date="2021-02-12T15:28:00Z">
              <w:r w:rsidDel="00A7455B">
                <w:rPr>
                  <w:b/>
                  <w:sz w:val="18"/>
                </w:rPr>
                <w:delText xml:space="preserve">Signature: </w:delText>
              </w:r>
            </w:del>
          </w:p>
        </w:tc>
        <w:tc>
          <w:tcPr>
            <w:tcW w:w="3159" w:type="dxa"/>
            <w:tcBorders>
              <w:top w:val="single" w:sz="4" w:space="0" w:color="000000"/>
              <w:left w:val="single" w:sz="4" w:space="0" w:color="000000"/>
              <w:bottom w:val="single" w:sz="4" w:space="0" w:color="000000"/>
              <w:right w:val="single" w:sz="4" w:space="0" w:color="000000"/>
            </w:tcBorders>
          </w:tcPr>
          <w:p w14:paraId="6BEB2118" w14:textId="707DA368" w:rsidR="006A6ED5" w:rsidDel="00A7455B" w:rsidRDefault="001760BB">
            <w:pPr>
              <w:spacing w:after="0" w:line="259" w:lineRule="auto"/>
              <w:ind w:left="0" w:firstLine="0"/>
              <w:jc w:val="left"/>
              <w:rPr>
                <w:del w:id="163" w:author="Abhijit S Nabar" w:date="2021-02-12T15:28:00Z"/>
              </w:rPr>
            </w:pPr>
            <w:del w:id="164" w:author="Abhijit S Nabar" w:date="2021-02-12T15:28:00Z">
              <w:r w:rsidDel="00A7455B">
                <w:rPr>
                  <w:b/>
                  <w:sz w:val="18"/>
                </w:rPr>
                <w:delText xml:space="preserve">Signature: </w:delText>
              </w:r>
            </w:del>
          </w:p>
        </w:tc>
        <w:tc>
          <w:tcPr>
            <w:tcW w:w="3135" w:type="dxa"/>
            <w:tcBorders>
              <w:top w:val="single" w:sz="4" w:space="0" w:color="000000"/>
              <w:left w:val="single" w:sz="4" w:space="0" w:color="000000"/>
              <w:bottom w:val="single" w:sz="4" w:space="0" w:color="000000"/>
              <w:right w:val="single" w:sz="4" w:space="0" w:color="000000"/>
            </w:tcBorders>
          </w:tcPr>
          <w:p w14:paraId="36617ACC" w14:textId="61250E85" w:rsidR="006A6ED5" w:rsidDel="00A7455B" w:rsidRDefault="001760BB">
            <w:pPr>
              <w:spacing w:after="0" w:line="259" w:lineRule="auto"/>
              <w:ind w:left="2" w:firstLine="0"/>
              <w:jc w:val="left"/>
              <w:rPr>
                <w:del w:id="165" w:author="Abhijit S Nabar" w:date="2021-02-12T15:28:00Z"/>
              </w:rPr>
            </w:pPr>
            <w:del w:id="166" w:author="Abhijit S Nabar" w:date="2021-02-12T15:28:00Z">
              <w:r w:rsidDel="00A7455B">
                <w:rPr>
                  <w:b/>
                  <w:sz w:val="18"/>
                </w:rPr>
                <w:delText xml:space="preserve">Signature: </w:delText>
              </w:r>
            </w:del>
          </w:p>
        </w:tc>
      </w:tr>
      <w:tr w:rsidR="006A6ED5" w:rsidDel="00A7455B" w14:paraId="583B4BBA" w14:textId="26E63EB9">
        <w:trPr>
          <w:trHeight w:val="216"/>
          <w:del w:id="167" w:author="Abhijit S Nabar" w:date="2021-02-12T15:28:00Z"/>
        </w:trPr>
        <w:tc>
          <w:tcPr>
            <w:tcW w:w="2804" w:type="dxa"/>
            <w:tcBorders>
              <w:top w:val="single" w:sz="4" w:space="0" w:color="000000"/>
              <w:left w:val="single" w:sz="4" w:space="0" w:color="000000"/>
              <w:bottom w:val="single" w:sz="4" w:space="0" w:color="000000"/>
              <w:right w:val="single" w:sz="4" w:space="0" w:color="000000"/>
            </w:tcBorders>
          </w:tcPr>
          <w:p w14:paraId="1BA7A2A0" w14:textId="67166CED" w:rsidR="006A6ED5" w:rsidDel="00A7455B" w:rsidRDefault="001760BB">
            <w:pPr>
              <w:spacing w:after="0" w:line="259" w:lineRule="auto"/>
              <w:ind w:left="2" w:firstLine="0"/>
              <w:jc w:val="left"/>
              <w:rPr>
                <w:del w:id="168" w:author="Abhijit S Nabar" w:date="2021-02-12T15:28:00Z"/>
              </w:rPr>
            </w:pPr>
            <w:del w:id="169" w:author="Abhijit S Nabar" w:date="2021-02-12T15:28:00Z">
              <w:r w:rsidDel="00A7455B">
                <w:rPr>
                  <w:b/>
                  <w:sz w:val="18"/>
                </w:rPr>
                <w:delText>Date:</w:delText>
              </w:r>
              <w:r w:rsidR="006061E2" w:rsidDel="00A7455B">
                <w:rPr>
                  <w:b/>
                  <w:sz w:val="18"/>
                </w:rPr>
                <w:delText>01.05.2020</w:delText>
              </w:r>
              <w:r w:rsidDel="00A7455B">
                <w:rPr>
                  <w:b/>
                  <w:sz w:val="18"/>
                </w:rPr>
                <w:delText xml:space="preserve"> </w:delText>
              </w:r>
            </w:del>
          </w:p>
        </w:tc>
        <w:tc>
          <w:tcPr>
            <w:tcW w:w="3159" w:type="dxa"/>
            <w:tcBorders>
              <w:top w:val="single" w:sz="4" w:space="0" w:color="000000"/>
              <w:left w:val="single" w:sz="4" w:space="0" w:color="000000"/>
              <w:bottom w:val="single" w:sz="4" w:space="0" w:color="000000"/>
              <w:right w:val="single" w:sz="4" w:space="0" w:color="000000"/>
            </w:tcBorders>
          </w:tcPr>
          <w:p w14:paraId="091689B4" w14:textId="0FD4BE49" w:rsidR="006A6ED5" w:rsidDel="00A7455B" w:rsidRDefault="001760BB">
            <w:pPr>
              <w:spacing w:after="0" w:line="259" w:lineRule="auto"/>
              <w:ind w:left="0" w:firstLine="0"/>
              <w:jc w:val="left"/>
              <w:rPr>
                <w:del w:id="170" w:author="Abhijit S Nabar" w:date="2021-02-12T15:28:00Z"/>
              </w:rPr>
            </w:pPr>
            <w:del w:id="171" w:author="Abhijit S Nabar" w:date="2021-02-12T15:28:00Z">
              <w:r w:rsidDel="00A7455B">
                <w:rPr>
                  <w:b/>
                  <w:sz w:val="18"/>
                </w:rPr>
                <w:delText>Date:</w:delText>
              </w:r>
              <w:r w:rsidR="006061E2" w:rsidDel="00A7455B">
                <w:rPr>
                  <w:b/>
                  <w:sz w:val="18"/>
                </w:rPr>
                <w:delText>01.05.2020</w:delText>
              </w:r>
            </w:del>
          </w:p>
        </w:tc>
        <w:tc>
          <w:tcPr>
            <w:tcW w:w="3135" w:type="dxa"/>
            <w:tcBorders>
              <w:top w:val="single" w:sz="4" w:space="0" w:color="000000"/>
              <w:left w:val="single" w:sz="4" w:space="0" w:color="000000"/>
              <w:bottom w:val="single" w:sz="4" w:space="0" w:color="000000"/>
              <w:right w:val="single" w:sz="4" w:space="0" w:color="000000"/>
            </w:tcBorders>
          </w:tcPr>
          <w:p w14:paraId="40AD6CFF" w14:textId="76DA11B5" w:rsidR="006A6ED5" w:rsidDel="00A7455B" w:rsidRDefault="001760BB">
            <w:pPr>
              <w:spacing w:after="0" w:line="259" w:lineRule="auto"/>
              <w:ind w:left="2" w:firstLine="0"/>
              <w:jc w:val="left"/>
              <w:rPr>
                <w:del w:id="172" w:author="Abhijit S Nabar" w:date="2021-02-12T15:28:00Z"/>
              </w:rPr>
            </w:pPr>
            <w:del w:id="173" w:author="Abhijit S Nabar" w:date="2021-02-12T15:28:00Z">
              <w:r w:rsidDel="00A7455B">
                <w:rPr>
                  <w:b/>
                  <w:sz w:val="18"/>
                </w:rPr>
                <w:delText xml:space="preserve">Date: </w:delText>
              </w:r>
              <w:r w:rsidR="006061E2" w:rsidDel="00A7455B">
                <w:rPr>
                  <w:b/>
                  <w:sz w:val="18"/>
                </w:rPr>
                <w:delText xml:space="preserve">01.05.2020 </w:delText>
              </w:r>
              <w:r w:rsidDel="00A7455B">
                <w:rPr>
                  <w:b/>
                  <w:sz w:val="18"/>
                </w:rPr>
                <w:delText xml:space="preserve"> </w:delText>
              </w:r>
            </w:del>
          </w:p>
        </w:tc>
      </w:tr>
    </w:tbl>
    <w:p w14:paraId="75D4F748" w14:textId="77777777" w:rsidR="006A6ED5" w:rsidRDefault="001760BB">
      <w:pPr>
        <w:spacing w:after="0" w:line="259" w:lineRule="auto"/>
        <w:ind w:left="14" w:firstLine="0"/>
        <w:jc w:val="left"/>
      </w:pPr>
      <w:r>
        <w:rPr>
          <w:sz w:val="20"/>
        </w:rPr>
        <w:t xml:space="preserve"> </w:t>
      </w:r>
    </w:p>
    <w:sectPr w:rsidR="006A6ED5">
      <w:headerReference w:type="even" r:id="rId7"/>
      <w:headerReference w:type="default" r:id="rId8"/>
      <w:footerReference w:type="even" r:id="rId9"/>
      <w:footerReference w:type="default" r:id="rId10"/>
      <w:headerReference w:type="first" r:id="rId11"/>
      <w:footerReference w:type="first" r:id="rId12"/>
      <w:pgSz w:w="12240" w:h="15840"/>
      <w:pgMar w:top="2038" w:right="1434" w:bottom="1547" w:left="1426" w:header="72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BD06" w14:textId="77777777" w:rsidR="00771599" w:rsidRDefault="00771599">
      <w:pPr>
        <w:spacing w:after="0" w:line="240" w:lineRule="auto"/>
      </w:pPr>
      <w:r>
        <w:separator/>
      </w:r>
    </w:p>
  </w:endnote>
  <w:endnote w:type="continuationSeparator" w:id="0">
    <w:p w14:paraId="3EE0A305" w14:textId="77777777" w:rsidR="00771599" w:rsidRDefault="0077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8C4D" w14:textId="77777777" w:rsidR="006A6ED5" w:rsidRDefault="001760BB">
    <w:pPr>
      <w:spacing w:after="0" w:line="22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A7455B" w:rsidRPr="00B80FF3" w:rsidDel="00CA34D7" w14:paraId="36529FC5" w14:textId="15F7747A" w:rsidTr="00EA3AC6">
      <w:trPr>
        <w:trHeight w:val="316"/>
        <w:ins w:id="207" w:author="Abhijit S Nabar" w:date="2021-02-12T15:27:00Z"/>
        <w:del w:id="208" w:author="Sham Parab" w:date="2021-05-28T10:19:00Z"/>
      </w:trPr>
      <w:tc>
        <w:tcPr>
          <w:tcW w:w="2802" w:type="dxa"/>
          <w:shd w:val="clear" w:color="auto" w:fill="auto"/>
        </w:tcPr>
        <w:p w14:paraId="44BD2B8A" w14:textId="1F7EF8DF" w:rsidR="00A7455B" w:rsidRPr="00A7455B" w:rsidDel="00CA34D7" w:rsidRDefault="00A7455B" w:rsidP="00A7455B">
          <w:pPr>
            <w:spacing w:after="0"/>
            <w:rPr>
              <w:ins w:id="209" w:author="Abhijit S Nabar" w:date="2021-02-12T15:27:00Z"/>
              <w:del w:id="210" w:author="Sham Parab" w:date="2021-05-28T10:19:00Z"/>
              <w:b/>
              <w:sz w:val="22"/>
              <w:rPrChange w:id="211" w:author="Abhijit S Nabar" w:date="2021-02-12T15:27:00Z">
                <w:rPr>
                  <w:ins w:id="212" w:author="Abhijit S Nabar" w:date="2021-02-12T15:27:00Z"/>
                  <w:del w:id="213" w:author="Sham Parab" w:date="2021-05-28T10:19:00Z"/>
                  <w:b/>
                </w:rPr>
              </w:rPrChange>
            </w:rPr>
          </w:pPr>
          <w:ins w:id="214" w:author="Abhijit S Nabar" w:date="2021-02-12T15:27:00Z">
            <w:del w:id="215" w:author="Sham Parab" w:date="2021-05-28T10:19:00Z">
              <w:r w:rsidRPr="00A7455B" w:rsidDel="00CA34D7">
                <w:rPr>
                  <w:b/>
                  <w:sz w:val="22"/>
                  <w:rPrChange w:id="216" w:author="Abhijit S Nabar" w:date="2021-02-12T15:27:00Z">
                    <w:rPr>
                      <w:b/>
                    </w:rPr>
                  </w:rPrChange>
                </w:rPr>
                <w:delText xml:space="preserve">Prepared By: </w:delText>
              </w:r>
            </w:del>
          </w:ins>
        </w:p>
        <w:p w14:paraId="283C252D" w14:textId="651E3549" w:rsidR="00A7455B" w:rsidRPr="00A7455B" w:rsidDel="00CA34D7" w:rsidRDefault="00A7455B" w:rsidP="00A7455B">
          <w:pPr>
            <w:spacing w:after="0"/>
            <w:rPr>
              <w:ins w:id="217" w:author="Abhijit S Nabar" w:date="2021-02-12T15:27:00Z"/>
              <w:del w:id="218" w:author="Sham Parab" w:date="2021-05-28T10:19:00Z"/>
              <w:sz w:val="22"/>
              <w:rPrChange w:id="219" w:author="Abhijit S Nabar" w:date="2021-02-12T15:27:00Z">
                <w:rPr>
                  <w:ins w:id="220" w:author="Abhijit S Nabar" w:date="2021-02-12T15:27:00Z"/>
                  <w:del w:id="221" w:author="Sham Parab" w:date="2021-05-28T10:19:00Z"/>
                </w:rPr>
              </w:rPrChange>
            </w:rPr>
          </w:pPr>
        </w:p>
      </w:tc>
      <w:tc>
        <w:tcPr>
          <w:tcW w:w="3160" w:type="dxa"/>
          <w:shd w:val="clear" w:color="auto" w:fill="auto"/>
        </w:tcPr>
        <w:p w14:paraId="266AF33C" w14:textId="3CA3FFC5" w:rsidR="00A7455B" w:rsidRPr="00A7455B" w:rsidDel="00CA34D7" w:rsidRDefault="00A7455B" w:rsidP="00A7455B">
          <w:pPr>
            <w:spacing w:after="0"/>
            <w:rPr>
              <w:ins w:id="222" w:author="Abhijit S Nabar" w:date="2021-02-12T15:27:00Z"/>
              <w:del w:id="223" w:author="Sham Parab" w:date="2021-05-28T10:19:00Z"/>
              <w:b/>
              <w:sz w:val="22"/>
              <w:rPrChange w:id="224" w:author="Abhijit S Nabar" w:date="2021-02-12T15:27:00Z">
                <w:rPr>
                  <w:ins w:id="225" w:author="Abhijit S Nabar" w:date="2021-02-12T15:27:00Z"/>
                  <w:del w:id="226" w:author="Sham Parab" w:date="2021-05-28T10:19:00Z"/>
                  <w:b/>
                </w:rPr>
              </w:rPrChange>
            </w:rPr>
          </w:pPr>
          <w:ins w:id="227" w:author="Abhijit S Nabar" w:date="2021-02-12T15:27:00Z">
            <w:del w:id="228" w:author="Sham Parab" w:date="2021-05-28T10:19:00Z">
              <w:r w:rsidRPr="00A7455B" w:rsidDel="00CA34D7">
                <w:rPr>
                  <w:b/>
                  <w:sz w:val="22"/>
                  <w:rPrChange w:id="229" w:author="Abhijit S Nabar" w:date="2021-02-12T15:27:00Z">
                    <w:rPr>
                      <w:b/>
                    </w:rPr>
                  </w:rPrChange>
                </w:rPr>
                <w:delText xml:space="preserve">Reviewed &amp; Issued By: </w:delText>
              </w:r>
            </w:del>
          </w:ins>
        </w:p>
        <w:p w14:paraId="70020E00" w14:textId="31FD9FD9" w:rsidR="00A7455B" w:rsidRPr="00A7455B" w:rsidDel="00CA34D7" w:rsidRDefault="00A7455B" w:rsidP="00A7455B">
          <w:pPr>
            <w:spacing w:after="0"/>
            <w:rPr>
              <w:ins w:id="230" w:author="Abhijit S Nabar" w:date="2021-02-12T15:27:00Z"/>
              <w:del w:id="231" w:author="Sham Parab" w:date="2021-05-28T10:19:00Z"/>
              <w:sz w:val="22"/>
              <w:rPrChange w:id="232" w:author="Abhijit S Nabar" w:date="2021-02-12T15:27:00Z">
                <w:rPr>
                  <w:ins w:id="233" w:author="Abhijit S Nabar" w:date="2021-02-12T15:27:00Z"/>
                  <w:del w:id="234" w:author="Sham Parab" w:date="2021-05-28T10:19:00Z"/>
                </w:rPr>
              </w:rPrChange>
            </w:rPr>
          </w:pPr>
          <w:ins w:id="235" w:author="Abhijit S Nabar" w:date="2021-02-12T15:27:00Z">
            <w:del w:id="236" w:author="Sham Parab" w:date="2021-05-28T10:19:00Z">
              <w:r w:rsidRPr="00A7455B" w:rsidDel="00CA34D7">
                <w:rPr>
                  <w:sz w:val="22"/>
                  <w:rPrChange w:id="237" w:author="Abhijit S Nabar" w:date="2021-02-12T15:27:00Z">
                    <w:rPr/>
                  </w:rPrChange>
                </w:rPr>
                <w:delText>Management Representative</w:delText>
              </w:r>
            </w:del>
          </w:ins>
        </w:p>
      </w:tc>
      <w:tc>
        <w:tcPr>
          <w:tcW w:w="3133" w:type="dxa"/>
          <w:shd w:val="clear" w:color="auto" w:fill="auto"/>
        </w:tcPr>
        <w:p w14:paraId="19E0019A" w14:textId="51B3C7DA" w:rsidR="00A7455B" w:rsidRPr="00A7455B" w:rsidDel="00CA34D7" w:rsidRDefault="00A7455B" w:rsidP="00A7455B">
          <w:pPr>
            <w:spacing w:after="0"/>
            <w:rPr>
              <w:ins w:id="238" w:author="Abhijit S Nabar" w:date="2021-02-12T15:27:00Z"/>
              <w:del w:id="239" w:author="Sham Parab" w:date="2021-05-28T10:19:00Z"/>
              <w:b/>
              <w:sz w:val="22"/>
              <w:rPrChange w:id="240" w:author="Abhijit S Nabar" w:date="2021-02-12T15:27:00Z">
                <w:rPr>
                  <w:ins w:id="241" w:author="Abhijit S Nabar" w:date="2021-02-12T15:27:00Z"/>
                  <w:del w:id="242" w:author="Sham Parab" w:date="2021-05-28T10:19:00Z"/>
                  <w:b/>
                </w:rPr>
              </w:rPrChange>
            </w:rPr>
          </w:pPr>
          <w:ins w:id="243" w:author="Abhijit S Nabar" w:date="2021-02-12T15:27:00Z">
            <w:del w:id="244" w:author="Sham Parab" w:date="2021-05-28T10:19:00Z">
              <w:r w:rsidRPr="00A7455B" w:rsidDel="00CA34D7">
                <w:rPr>
                  <w:b/>
                  <w:sz w:val="22"/>
                  <w:rPrChange w:id="245" w:author="Abhijit S Nabar" w:date="2021-02-12T15:27:00Z">
                    <w:rPr>
                      <w:b/>
                    </w:rPr>
                  </w:rPrChange>
                </w:rPr>
                <w:delText xml:space="preserve">Approved By: </w:delText>
              </w:r>
            </w:del>
          </w:ins>
        </w:p>
        <w:p w14:paraId="41AA1E21" w14:textId="7906D3C7" w:rsidR="00A7455B" w:rsidRPr="00A7455B" w:rsidDel="00CA34D7" w:rsidRDefault="00A7455B" w:rsidP="00A7455B">
          <w:pPr>
            <w:spacing w:after="0"/>
            <w:rPr>
              <w:ins w:id="246" w:author="Abhijit S Nabar" w:date="2021-02-12T15:27:00Z"/>
              <w:del w:id="247" w:author="Sham Parab" w:date="2021-05-28T10:19:00Z"/>
              <w:sz w:val="22"/>
              <w:rPrChange w:id="248" w:author="Abhijit S Nabar" w:date="2021-02-12T15:27:00Z">
                <w:rPr>
                  <w:ins w:id="249" w:author="Abhijit S Nabar" w:date="2021-02-12T15:27:00Z"/>
                  <w:del w:id="250" w:author="Sham Parab" w:date="2021-05-28T10:19:00Z"/>
                </w:rPr>
              </w:rPrChange>
            </w:rPr>
          </w:pPr>
        </w:p>
      </w:tc>
    </w:tr>
    <w:tr w:rsidR="00A7455B" w:rsidRPr="00B80FF3" w:rsidDel="00CA34D7" w14:paraId="067908DA" w14:textId="772113F9" w:rsidTr="00EA3AC6">
      <w:trPr>
        <w:trHeight w:val="1062"/>
        <w:ins w:id="251" w:author="Abhijit S Nabar" w:date="2021-02-12T15:27:00Z"/>
        <w:del w:id="252" w:author="Sham Parab" w:date="2021-05-28T10:19:00Z"/>
      </w:trPr>
      <w:tc>
        <w:tcPr>
          <w:tcW w:w="2802" w:type="dxa"/>
          <w:shd w:val="clear" w:color="auto" w:fill="auto"/>
        </w:tcPr>
        <w:p w14:paraId="1AC822DC" w14:textId="0E28FDEB" w:rsidR="00A7455B" w:rsidRPr="00A7455B" w:rsidDel="00CA34D7" w:rsidRDefault="00A7455B" w:rsidP="00A7455B">
          <w:pPr>
            <w:rPr>
              <w:ins w:id="253" w:author="Abhijit S Nabar" w:date="2021-02-12T15:27:00Z"/>
              <w:del w:id="254" w:author="Sham Parab" w:date="2021-05-28T10:19:00Z"/>
              <w:b/>
              <w:sz w:val="22"/>
              <w:rPrChange w:id="255" w:author="Abhijit S Nabar" w:date="2021-02-12T15:27:00Z">
                <w:rPr>
                  <w:ins w:id="256" w:author="Abhijit S Nabar" w:date="2021-02-12T15:27:00Z"/>
                  <w:del w:id="257" w:author="Sham Parab" w:date="2021-05-28T10:19:00Z"/>
                  <w:b/>
                </w:rPr>
              </w:rPrChange>
            </w:rPr>
          </w:pPr>
          <w:ins w:id="258" w:author="Abhijit S Nabar" w:date="2021-02-12T15:27:00Z">
            <w:del w:id="259" w:author="Sham Parab" w:date="2021-05-28T10:19:00Z">
              <w:r w:rsidRPr="00A7455B" w:rsidDel="00CA34D7">
                <w:rPr>
                  <w:b/>
                  <w:sz w:val="22"/>
                  <w:rPrChange w:id="260" w:author="Abhijit S Nabar" w:date="2021-02-12T15:27:00Z">
                    <w:rPr>
                      <w:b/>
                    </w:rPr>
                  </w:rPrChange>
                </w:rPr>
                <w:delText>Signature:</w:delText>
              </w:r>
            </w:del>
          </w:ins>
        </w:p>
      </w:tc>
      <w:tc>
        <w:tcPr>
          <w:tcW w:w="3160" w:type="dxa"/>
          <w:shd w:val="clear" w:color="auto" w:fill="auto"/>
        </w:tcPr>
        <w:p w14:paraId="0AEE00AE" w14:textId="3C883AA9" w:rsidR="00A7455B" w:rsidRPr="00A7455B" w:rsidDel="00CA34D7" w:rsidRDefault="00A7455B" w:rsidP="00A7455B">
          <w:pPr>
            <w:rPr>
              <w:ins w:id="261" w:author="Abhijit S Nabar" w:date="2021-02-12T15:27:00Z"/>
              <w:del w:id="262" w:author="Sham Parab" w:date="2021-05-28T10:19:00Z"/>
              <w:b/>
              <w:sz w:val="22"/>
              <w:rPrChange w:id="263" w:author="Abhijit S Nabar" w:date="2021-02-12T15:27:00Z">
                <w:rPr>
                  <w:ins w:id="264" w:author="Abhijit S Nabar" w:date="2021-02-12T15:27:00Z"/>
                  <w:del w:id="265" w:author="Sham Parab" w:date="2021-05-28T10:19:00Z"/>
                  <w:b/>
                </w:rPr>
              </w:rPrChange>
            </w:rPr>
          </w:pPr>
          <w:ins w:id="266" w:author="Abhijit S Nabar" w:date="2021-02-12T15:27:00Z">
            <w:del w:id="267" w:author="Sham Parab" w:date="2021-05-28T10:19:00Z">
              <w:r w:rsidRPr="00A7455B" w:rsidDel="00CA34D7">
                <w:rPr>
                  <w:b/>
                  <w:sz w:val="22"/>
                  <w:rPrChange w:id="268" w:author="Abhijit S Nabar" w:date="2021-02-12T15:27:00Z">
                    <w:rPr>
                      <w:b/>
                    </w:rPr>
                  </w:rPrChange>
                </w:rPr>
                <w:delText>Signature:</w:delText>
              </w:r>
            </w:del>
          </w:ins>
        </w:p>
      </w:tc>
      <w:tc>
        <w:tcPr>
          <w:tcW w:w="3133" w:type="dxa"/>
          <w:shd w:val="clear" w:color="auto" w:fill="auto"/>
        </w:tcPr>
        <w:p w14:paraId="679CD3DF" w14:textId="0041CB4E" w:rsidR="00A7455B" w:rsidRPr="00A7455B" w:rsidDel="00CA34D7" w:rsidRDefault="00A7455B" w:rsidP="00A7455B">
          <w:pPr>
            <w:rPr>
              <w:ins w:id="269" w:author="Abhijit S Nabar" w:date="2021-02-12T15:27:00Z"/>
              <w:del w:id="270" w:author="Sham Parab" w:date="2021-05-28T10:19:00Z"/>
              <w:b/>
              <w:sz w:val="22"/>
              <w:rPrChange w:id="271" w:author="Abhijit S Nabar" w:date="2021-02-12T15:27:00Z">
                <w:rPr>
                  <w:ins w:id="272" w:author="Abhijit S Nabar" w:date="2021-02-12T15:27:00Z"/>
                  <w:del w:id="273" w:author="Sham Parab" w:date="2021-05-28T10:19:00Z"/>
                  <w:b/>
                </w:rPr>
              </w:rPrChange>
            </w:rPr>
          </w:pPr>
          <w:ins w:id="274" w:author="Abhijit S Nabar" w:date="2021-02-12T15:27:00Z">
            <w:del w:id="275" w:author="Sham Parab" w:date="2021-05-28T10:19:00Z">
              <w:r w:rsidRPr="00A7455B" w:rsidDel="00CA34D7">
                <w:rPr>
                  <w:b/>
                  <w:sz w:val="22"/>
                  <w:rPrChange w:id="276" w:author="Abhijit S Nabar" w:date="2021-02-12T15:27:00Z">
                    <w:rPr>
                      <w:b/>
                    </w:rPr>
                  </w:rPrChange>
                </w:rPr>
                <w:delText>Signature:</w:delText>
              </w:r>
            </w:del>
          </w:ins>
        </w:p>
      </w:tc>
    </w:tr>
    <w:tr w:rsidR="00A7455B" w:rsidRPr="00B80FF3" w:rsidDel="00CA34D7" w14:paraId="6D572579" w14:textId="4521C706" w:rsidTr="00EA3AC6">
      <w:trPr>
        <w:trHeight w:val="56"/>
        <w:ins w:id="277" w:author="Abhijit S Nabar" w:date="2021-02-12T15:27:00Z"/>
        <w:del w:id="278" w:author="Sham Parab" w:date="2021-05-28T10:19:00Z"/>
      </w:trPr>
      <w:tc>
        <w:tcPr>
          <w:tcW w:w="2802" w:type="dxa"/>
          <w:shd w:val="clear" w:color="auto" w:fill="auto"/>
        </w:tcPr>
        <w:p w14:paraId="6C5549D1" w14:textId="739748AE" w:rsidR="00A7455B" w:rsidRPr="00A7455B" w:rsidDel="00CA34D7" w:rsidRDefault="00A7455B" w:rsidP="00A7455B">
          <w:pPr>
            <w:rPr>
              <w:ins w:id="279" w:author="Abhijit S Nabar" w:date="2021-02-12T15:27:00Z"/>
              <w:del w:id="280" w:author="Sham Parab" w:date="2021-05-28T10:19:00Z"/>
              <w:b/>
              <w:sz w:val="22"/>
              <w:rPrChange w:id="281" w:author="Abhijit S Nabar" w:date="2021-02-12T15:27:00Z">
                <w:rPr>
                  <w:ins w:id="282" w:author="Abhijit S Nabar" w:date="2021-02-12T15:27:00Z"/>
                  <w:del w:id="283" w:author="Sham Parab" w:date="2021-05-28T10:19:00Z"/>
                  <w:b/>
                </w:rPr>
              </w:rPrChange>
            </w:rPr>
          </w:pPr>
          <w:ins w:id="284" w:author="Abhijit S Nabar" w:date="2021-02-12T15:27:00Z">
            <w:del w:id="285" w:author="Sham Parab" w:date="2021-05-28T10:19:00Z">
              <w:r w:rsidRPr="00A7455B" w:rsidDel="00CA34D7">
                <w:rPr>
                  <w:b/>
                  <w:sz w:val="22"/>
                  <w:rPrChange w:id="286" w:author="Abhijit S Nabar" w:date="2021-02-12T15:27:00Z">
                    <w:rPr>
                      <w:b/>
                    </w:rPr>
                  </w:rPrChange>
                </w:rPr>
                <w:delText>Date:</w:delText>
              </w:r>
              <w:r w:rsidDel="00CA34D7">
                <w:rPr>
                  <w:b/>
                  <w:sz w:val="22"/>
                </w:rPr>
                <w:delText>05.02.2021</w:delText>
              </w:r>
            </w:del>
          </w:ins>
        </w:p>
      </w:tc>
      <w:tc>
        <w:tcPr>
          <w:tcW w:w="3160" w:type="dxa"/>
          <w:shd w:val="clear" w:color="auto" w:fill="auto"/>
        </w:tcPr>
        <w:p w14:paraId="1EFDC0BA" w14:textId="570036B1" w:rsidR="00A7455B" w:rsidRPr="00A7455B" w:rsidDel="00CA34D7" w:rsidRDefault="00A7455B" w:rsidP="00A7455B">
          <w:pPr>
            <w:rPr>
              <w:ins w:id="287" w:author="Abhijit S Nabar" w:date="2021-02-12T15:27:00Z"/>
              <w:del w:id="288" w:author="Sham Parab" w:date="2021-05-28T10:19:00Z"/>
              <w:b/>
              <w:sz w:val="22"/>
              <w:rPrChange w:id="289" w:author="Abhijit S Nabar" w:date="2021-02-12T15:27:00Z">
                <w:rPr>
                  <w:ins w:id="290" w:author="Abhijit S Nabar" w:date="2021-02-12T15:27:00Z"/>
                  <w:del w:id="291" w:author="Sham Parab" w:date="2021-05-28T10:19:00Z"/>
                  <w:b/>
                </w:rPr>
              </w:rPrChange>
            </w:rPr>
          </w:pPr>
          <w:ins w:id="292" w:author="Abhijit S Nabar" w:date="2021-02-12T15:27:00Z">
            <w:del w:id="293" w:author="Sham Parab" w:date="2021-05-28T10:19:00Z">
              <w:r w:rsidRPr="00A7455B" w:rsidDel="00CA34D7">
                <w:rPr>
                  <w:b/>
                  <w:sz w:val="22"/>
                  <w:rPrChange w:id="294" w:author="Abhijit S Nabar" w:date="2021-02-12T15:27:00Z">
                    <w:rPr>
                      <w:b/>
                    </w:rPr>
                  </w:rPrChange>
                </w:rPr>
                <w:delText xml:space="preserve">Date: </w:delText>
              </w:r>
              <w:r w:rsidDel="00CA34D7">
                <w:rPr>
                  <w:b/>
                  <w:sz w:val="22"/>
                </w:rPr>
                <w:delText>05.02.2021</w:delText>
              </w:r>
            </w:del>
          </w:ins>
        </w:p>
      </w:tc>
      <w:tc>
        <w:tcPr>
          <w:tcW w:w="3133" w:type="dxa"/>
          <w:shd w:val="clear" w:color="auto" w:fill="auto"/>
        </w:tcPr>
        <w:p w14:paraId="07D76555" w14:textId="074A36B7" w:rsidR="00A7455B" w:rsidRPr="00A7455B" w:rsidDel="00CA34D7" w:rsidRDefault="00A7455B" w:rsidP="00A7455B">
          <w:pPr>
            <w:rPr>
              <w:ins w:id="295" w:author="Abhijit S Nabar" w:date="2021-02-12T15:27:00Z"/>
              <w:del w:id="296" w:author="Sham Parab" w:date="2021-05-28T10:19:00Z"/>
              <w:b/>
              <w:sz w:val="22"/>
              <w:rPrChange w:id="297" w:author="Abhijit S Nabar" w:date="2021-02-12T15:27:00Z">
                <w:rPr>
                  <w:ins w:id="298" w:author="Abhijit S Nabar" w:date="2021-02-12T15:27:00Z"/>
                  <w:del w:id="299" w:author="Sham Parab" w:date="2021-05-28T10:19:00Z"/>
                  <w:b/>
                </w:rPr>
              </w:rPrChange>
            </w:rPr>
          </w:pPr>
          <w:ins w:id="300" w:author="Abhijit S Nabar" w:date="2021-02-12T15:27:00Z">
            <w:del w:id="301" w:author="Sham Parab" w:date="2021-05-28T10:19:00Z">
              <w:r w:rsidRPr="00A7455B" w:rsidDel="00CA34D7">
                <w:rPr>
                  <w:b/>
                  <w:sz w:val="22"/>
                  <w:rPrChange w:id="302" w:author="Abhijit S Nabar" w:date="2021-02-12T15:27:00Z">
                    <w:rPr>
                      <w:b/>
                    </w:rPr>
                  </w:rPrChange>
                </w:rPr>
                <w:delText>Date:</w:delText>
              </w:r>
              <w:r w:rsidDel="00CA34D7">
                <w:rPr>
                  <w:b/>
                  <w:sz w:val="22"/>
                </w:rPr>
                <w:delText>05.02.2021</w:delText>
              </w:r>
            </w:del>
          </w:ins>
        </w:p>
      </w:tc>
    </w:tr>
  </w:tbl>
  <w:p w14:paraId="34178BCB" w14:textId="77777777" w:rsidR="00A7455B" w:rsidRDefault="00A7455B">
    <w:pPr>
      <w:spacing w:after="0" w:line="227" w:lineRule="auto"/>
      <w:ind w:left="14" w:firstLine="0"/>
      <w:jc w:val="left"/>
      <w:rPr>
        <w:ins w:id="303" w:author="Abhijit S Nabar" w:date="2021-02-12T15:26:00Z"/>
        <w:b/>
        <w:i/>
        <w:sz w:val="16"/>
      </w:rPr>
    </w:pPr>
  </w:p>
  <w:p w14:paraId="60D7BAE0" w14:textId="77777777" w:rsidR="006A6ED5" w:rsidRDefault="001760BB">
    <w:pPr>
      <w:spacing w:after="0" w:line="22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94747" w14:textId="77777777" w:rsidR="006A6ED5" w:rsidRDefault="001760BB">
    <w:pPr>
      <w:spacing w:after="0" w:line="227" w:lineRule="auto"/>
      <w:ind w:left="14"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432A" w14:textId="77777777" w:rsidR="00771599" w:rsidRDefault="00771599">
      <w:pPr>
        <w:spacing w:after="0" w:line="240" w:lineRule="auto"/>
      </w:pPr>
      <w:r>
        <w:separator/>
      </w:r>
    </w:p>
  </w:footnote>
  <w:footnote w:type="continuationSeparator" w:id="0">
    <w:p w14:paraId="3BB568E9" w14:textId="77777777" w:rsidR="00771599" w:rsidRDefault="0077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57" w:tblpY="725"/>
      <w:tblOverlap w:val="never"/>
      <w:tblW w:w="9727" w:type="dxa"/>
      <w:tblInd w:w="0" w:type="dxa"/>
      <w:tblCellMar>
        <w:top w:w="12" w:type="dxa"/>
        <w:left w:w="80" w:type="dxa"/>
        <w:bottom w:w="4" w:type="dxa"/>
        <w:right w:w="145" w:type="dxa"/>
      </w:tblCellMar>
      <w:tblLook w:val="04A0" w:firstRow="1" w:lastRow="0" w:firstColumn="1" w:lastColumn="0" w:noHBand="0" w:noVBand="1"/>
    </w:tblPr>
    <w:tblGrid>
      <w:gridCol w:w="1709"/>
      <w:gridCol w:w="4415"/>
      <w:gridCol w:w="1466"/>
      <w:gridCol w:w="2137"/>
    </w:tblGrid>
    <w:tr w:rsidR="006A6ED5" w14:paraId="6B74E5BD" w14:textId="77777777">
      <w:trPr>
        <w:trHeight w:val="425"/>
      </w:trPr>
      <w:tc>
        <w:tcPr>
          <w:tcW w:w="1709" w:type="dxa"/>
          <w:vMerge w:val="restart"/>
          <w:tcBorders>
            <w:top w:val="single" w:sz="4" w:space="0" w:color="000000"/>
            <w:left w:val="single" w:sz="4" w:space="0" w:color="000000"/>
            <w:bottom w:val="single" w:sz="4" w:space="0" w:color="000000"/>
            <w:right w:val="single" w:sz="4" w:space="0" w:color="000000"/>
          </w:tcBorders>
          <w:vAlign w:val="bottom"/>
        </w:tcPr>
        <w:p w14:paraId="2AEDF005" w14:textId="77777777" w:rsidR="006A6ED5" w:rsidRDefault="001760BB">
          <w:pPr>
            <w:spacing w:after="0" w:line="259" w:lineRule="auto"/>
            <w:ind w:left="0" w:firstLine="0"/>
            <w:jc w:val="right"/>
          </w:pPr>
          <w:r>
            <w:rPr>
              <w:noProof/>
              <w:lang w:val="en-US" w:eastAsia="en-US"/>
            </w:rPr>
            <w:drawing>
              <wp:inline distT="0" distB="0" distL="0" distR="0" wp14:anchorId="37F184B8" wp14:editId="477D5D16">
                <wp:extent cx="914400" cy="5715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914400" cy="571500"/>
                        </a:xfrm>
                        <a:prstGeom prst="rect">
                          <a:avLst/>
                        </a:prstGeom>
                      </pic:spPr>
                    </pic:pic>
                  </a:graphicData>
                </a:graphic>
              </wp:inline>
            </w:drawing>
          </w:r>
          <w:r>
            <w:rPr>
              <w:sz w:val="18"/>
            </w:rPr>
            <w:t xml:space="preserve"> </w:t>
          </w:r>
        </w:p>
      </w:tc>
      <w:tc>
        <w:tcPr>
          <w:tcW w:w="4415" w:type="dxa"/>
          <w:tcBorders>
            <w:top w:val="single" w:sz="4" w:space="0" w:color="000000"/>
            <w:left w:val="single" w:sz="4" w:space="0" w:color="000000"/>
            <w:bottom w:val="single" w:sz="4" w:space="0" w:color="000000"/>
            <w:right w:val="single" w:sz="4" w:space="0" w:color="000000"/>
          </w:tcBorders>
        </w:tcPr>
        <w:p w14:paraId="051DC3E4" w14:textId="77777777" w:rsidR="006A6ED5" w:rsidRDefault="001760BB">
          <w:pPr>
            <w:spacing w:after="0" w:line="259" w:lineRule="auto"/>
            <w:ind w:left="62" w:firstLine="0"/>
            <w:jc w:val="center"/>
          </w:pPr>
          <w:r>
            <w:rPr>
              <w:b/>
              <w:sz w:val="18"/>
            </w:rPr>
            <w:t xml:space="preserve">VEDANTA LIMITED – VALUE ADDITION </w:t>
          </w:r>
        </w:p>
        <w:p w14:paraId="61F0ADA9" w14:textId="77777777" w:rsidR="006A6ED5" w:rsidRDefault="001760BB">
          <w:pPr>
            <w:spacing w:after="0" w:line="259" w:lineRule="auto"/>
            <w:ind w:left="66" w:firstLine="0"/>
            <w:jc w:val="center"/>
          </w:pPr>
          <w:r>
            <w:rPr>
              <w:b/>
              <w:sz w:val="18"/>
            </w:rPr>
            <w:t xml:space="preserve">BUSINESS </w:t>
          </w:r>
        </w:p>
      </w:tc>
      <w:tc>
        <w:tcPr>
          <w:tcW w:w="1466" w:type="dxa"/>
          <w:tcBorders>
            <w:top w:val="single" w:sz="4" w:space="0" w:color="000000"/>
            <w:left w:val="single" w:sz="4" w:space="0" w:color="000000"/>
            <w:bottom w:val="single" w:sz="4" w:space="0" w:color="000000"/>
            <w:right w:val="single" w:sz="4" w:space="0" w:color="000000"/>
          </w:tcBorders>
        </w:tcPr>
        <w:p w14:paraId="69431032" w14:textId="77777777" w:rsidR="006A6ED5" w:rsidRDefault="001760BB">
          <w:pPr>
            <w:spacing w:after="0" w:line="259" w:lineRule="auto"/>
            <w:ind w:left="28" w:firstLine="0"/>
            <w:jc w:val="left"/>
          </w:pPr>
          <w:r>
            <w:rPr>
              <w:b/>
              <w:sz w:val="18"/>
            </w:rPr>
            <w:t xml:space="preserve">Document No.: </w:t>
          </w:r>
        </w:p>
      </w:tc>
      <w:tc>
        <w:tcPr>
          <w:tcW w:w="2137" w:type="dxa"/>
          <w:tcBorders>
            <w:top w:val="single" w:sz="4" w:space="0" w:color="000000"/>
            <w:left w:val="single" w:sz="4" w:space="0" w:color="000000"/>
            <w:bottom w:val="single" w:sz="4" w:space="0" w:color="000000"/>
            <w:right w:val="single" w:sz="4" w:space="0" w:color="000000"/>
          </w:tcBorders>
        </w:tcPr>
        <w:p w14:paraId="4CD14C45" w14:textId="77777777" w:rsidR="006A6ED5" w:rsidRDefault="001760BB">
          <w:pPr>
            <w:spacing w:after="0" w:line="259" w:lineRule="auto"/>
            <w:ind w:left="28" w:firstLine="0"/>
            <w:jc w:val="left"/>
          </w:pPr>
          <w:r>
            <w:rPr>
              <w:b/>
              <w:sz w:val="18"/>
            </w:rPr>
            <w:t>VL/IMS/PID1/MECH/</w:t>
          </w:r>
        </w:p>
        <w:p w14:paraId="1467C172" w14:textId="77777777" w:rsidR="006A6ED5" w:rsidRDefault="001760BB">
          <w:pPr>
            <w:spacing w:after="0" w:line="259" w:lineRule="auto"/>
            <w:ind w:left="28" w:firstLine="0"/>
            <w:jc w:val="left"/>
          </w:pPr>
          <w:r>
            <w:rPr>
              <w:b/>
              <w:sz w:val="18"/>
            </w:rPr>
            <w:t xml:space="preserve">WI/218 </w:t>
          </w:r>
        </w:p>
      </w:tc>
    </w:tr>
    <w:tr w:rsidR="006A6ED5" w14:paraId="33DA1D29" w14:textId="77777777">
      <w:trPr>
        <w:trHeight w:val="216"/>
      </w:trPr>
      <w:tc>
        <w:tcPr>
          <w:tcW w:w="0" w:type="auto"/>
          <w:vMerge/>
          <w:tcBorders>
            <w:top w:val="nil"/>
            <w:left w:val="single" w:sz="4" w:space="0" w:color="000000"/>
            <w:bottom w:val="nil"/>
            <w:right w:val="single" w:sz="4" w:space="0" w:color="000000"/>
          </w:tcBorders>
        </w:tcPr>
        <w:p w14:paraId="7E9E6DC1" w14:textId="77777777" w:rsidR="006A6ED5" w:rsidRDefault="006A6ED5">
          <w:pPr>
            <w:spacing w:after="160" w:line="259" w:lineRule="auto"/>
            <w:ind w:left="0" w:firstLine="0"/>
            <w:jc w:val="left"/>
          </w:pPr>
        </w:p>
      </w:tc>
      <w:tc>
        <w:tcPr>
          <w:tcW w:w="4415" w:type="dxa"/>
          <w:tcBorders>
            <w:top w:val="single" w:sz="4" w:space="0" w:color="000000"/>
            <w:left w:val="single" w:sz="4" w:space="0" w:color="000000"/>
            <w:bottom w:val="single" w:sz="4" w:space="0" w:color="000000"/>
            <w:right w:val="single" w:sz="4" w:space="0" w:color="000000"/>
          </w:tcBorders>
        </w:tcPr>
        <w:p w14:paraId="1EE58D1C" w14:textId="77777777" w:rsidR="006A6ED5" w:rsidRDefault="001760BB">
          <w:pPr>
            <w:spacing w:after="0" w:line="259" w:lineRule="auto"/>
            <w:ind w:left="58" w:firstLine="0"/>
            <w:jc w:val="center"/>
          </w:pPr>
          <w:r>
            <w:rPr>
              <w:b/>
              <w:sz w:val="18"/>
            </w:rPr>
            <w:t xml:space="preserve">INTEGRATED MANAGEMENT SYSTEM  </w:t>
          </w:r>
        </w:p>
      </w:tc>
      <w:tc>
        <w:tcPr>
          <w:tcW w:w="1466" w:type="dxa"/>
          <w:tcBorders>
            <w:top w:val="single" w:sz="4" w:space="0" w:color="000000"/>
            <w:left w:val="single" w:sz="4" w:space="0" w:color="000000"/>
            <w:bottom w:val="single" w:sz="4" w:space="0" w:color="000000"/>
            <w:right w:val="single" w:sz="4" w:space="0" w:color="000000"/>
          </w:tcBorders>
        </w:tcPr>
        <w:p w14:paraId="676338B8" w14:textId="77777777" w:rsidR="006A6ED5" w:rsidRDefault="001760BB">
          <w:pPr>
            <w:spacing w:after="0" w:line="259" w:lineRule="auto"/>
            <w:ind w:left="28" w:firstLine="0"/>
            <w:jc w:val="left"/>
          </w:pPr>
          <w:r>
            <w:rPr>
              <w:b/>
              <w:sz w:val="18"/>
            </w:rPr>
            <w:t xml:space="preserve">Revision Date: </w:t>
          </w:r>
        </w:p>
      </w:tc>
      <w:tc>
        <w:tcPr>
          <w:tcW w:w="2137" w:type="dxa"/>
          <w:tcBorders>
            <w:top w:val="single" w:sz="4" w:space="0" w:color="000000"/>
            <w:left w:val="single" w:sz="4" w:space="0" w:color="000000"/>
            <w:bottom w:val="single" w:sz="4" w:space="0" w:color="000000"/>
            <w:right w:val="single" w:sz="4" w:space="0" w:color="000000"/>
          </w:tcBorders>
        </w:tcPr>
        <w:p w14:paraId="6483EAF8" w14:textId="77777777" w:rsidR="006A6ED5" w:rsidRDefault="001760BB">
          <w:pPr>
            <w:spacing w:after="0" w:line="259" w:lineRule="auto"/>
            <w:ind w:left="28" w:firstLine="0"/>
            <w:jc w:val="left"/>
          </w:pPr>
          <w:r>
            <w:rPr>
              <w:b/>
              <w:sz w:val="18"/>
            </w:rPr>
            <w:t xml:space="preserve">01.12.2018 </w:t>
          </w:r>
        </w:p>
      </w:tc>
    </w:tr>
    <w:tr w:rsidR="006A6ED5" w14:paraId="5DD5FC43" w14:textId="77777777">
      <w:trPr>
        <w:trHeight w:val="216"/>
      </w:trPr>
      <w:tc>
        <w:tcPr>
          <w:tcW w:w="0" w:type="auto"/>
          <w:vMerge/>
          <w:tcBorders>
            <w:top w:val="nil"/>
            <w:left w:val="single" w:sz="4" w:space="0" w:color="000000"/>
            <w:bottom w:val="nil"/>
            <w:right w:val="single" w:sz="4" w:space="0" w:color="000000"/>
          </w:tcBorders>
        </w:tcPr>
        <w:p w14:paraId="519D8B67" w14:textId="77777777" w:rsidR="006A6ED5" w:rsidRDefault="006A6ED5">
          <w:pPr>
            <w:spacing w:after="160" w:line="259" w:lineRule="auto"/>
            <w:ind w:left="0" w:firstLine="0"/>
            <w:jc w:val="left"/>
          </w:pPr>
        </w:p>
      </w:tc>
      <w:tc>
        <w:tcPr>
          <w:tcW w:w="4415" w:type="dxa"/>
          <w:vMerge w:val="restart"/>
          <w:tcBorders>
            <w:top w:val="single" w:sz="4" w:space="0" w:color="000000"/>
            <w:left w:val="single" w:sz="4" w:space="0" w:color="000000"/>
            <w:bottom w:val="single" w:sz="4" w:space="0" w:color="000000"/>
            <w:right w:val="single" w:sz="4" w:space="0" w:color="000000"/>
          </w:tcBorders>
        </w:tcPr>
        <w:p w14:paraId="23F9E2A2" w14:textId="77777777" w:rsidR="006A6ED5" w:rsidRDefault="001760BB">
          <w:pPr>
            <w:spacing w:after="0" w:line="259" w:lineRule="auto"/>
            <w:ind w:left="870" w:hanging="725"/>
          </w:pPr>
          <w:r>
            <w:rPr>
              <w:b/>
              <w:sz w:val="18"/>
            </w:rPr>
            <w:t>Work Instructions for</w:t>
          </w:r>
          <w:r>
            <w:rPr>
              <w:b/>
            </w:rPr>
            <w:t xml:space="preserve"> </w:t>
          </w:r>
          <w:r>
            <w:rPr>
              <w:b/>
              <w:sz w:val="18"/>
            </w:rPr>
            <w:t xml:space="preserve">Saturator and drip pot pipe changing in gas cleaning system </w:t>
          </w:r>
        </w:p>
      </w:tc>
      <w:tc>
        <w:tcPr>
          <w:tcW w:w="1466" w:type="dxa"/>
          <w:tcBorders>
            <w:top w:val="single" w:sz="4" w:space="0" w:color="000000"/>
            <w:left w:val="single" w:sz="4" w:space="0" w:color="000000"/>
            <w:bottom w:val="single" w:sz="4" w:space="0" w:color="000000"/>
            <w:right w:val="single" w:sz="4" w:space="0" w:color="000000"/>
          </w:tcBorders>
        </w:tcPr>
        <w:p w14:paraId="44783020" w14:textId="77777777" w:rsidR="006A6ED5" w:rsidRDefault="001760BB">
          <w:pPr>
            <w:spacing w:after="0" w:line="259" w:lineRule="auto"/>
            <w:ind w:left="28" w:firstLine="0"/>
            <w:jc w:val="left"/>
          </w:pPr>
          <w:r>
            <w:rPr>
              <w:b/>
              <w:sz w:val="18"/>
            </w:rPr>
            <w:t xml:space="preserve">Revision No.: </w:t>
          </w:r>
        </w:p>
      </w:tc>
      <w:tc>
        <w:tcPr>
          <w:tcW w:w="2137" w:type="dxa"/>
          <w:tcBorders>
            <w:top w:val="single" w:sz="4" w:space="0" w:color="000000"/>
            <w:left w:val="single" w:sz="4" w:space="0" w:color="000000"/>
            <w:bottom w:val="single" w:sz="4" w:space="0" w:color="000000"/>
            <w:right w:val="single" w:sz="4" w:space="0" w:color="000000"/>
          </w:tcBorders>
        </w:tcPr>
        <w:p w14:paraId="51DB1C35" w14:textId="77777777" w:rsidR="006A6ED5" w:rsidRDefault="001760BB">
          <w:pPr>
            <w:spacing w:after="0" w:line="259" w:lineRule="auto"/>
            <w:ind w:left="28" w:firstLine="0"/>
            <w:jc w:val="left"/>
          </w:pPr>
          <w:r>
            <w:rPr>
              <w:b/>
              <w:sz w:val="18"/>
            </w:rPr>
            <w:t xml:space="preserve">01 </w:t>
          </w:r>
        </w:p>
      </w:tc>
    </w:tr>
    <w:tr w:rsidR="006A6ED5" w14:paraId="4854328D" w14:textId="77777777">
      <w:trPr>
        <w:trHeight w:val="219"/>
      </w:trPr>
      <w:tc>
        <w:tcPr>
          <w:tcW w:w="0" w:type="auto"/>
          <w:vMerge/>
          <w:tcBorders>
            <w:top w:val="nil"/>
            <w:left w:val="single" w:sz="4" w:space="0" w:color="000000"/>
            <w:bottom w:val="single" w:sz="4" w:space="0" w:color="000000"/>
            <w:right w:val="single" w:sz="4" w:space="0" w:color="000000"/>
          </w:tcBorders>
        </w:tcPr>
        <w:p w14:paraId="753B7C77" w14:textId="77777777" w:rsidR="006A6ED5" w:rsidRDefault="006A6E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622D12D" w14:textId="77777777" w:rsidR="006A6ED5" w:rsidRDefault="006A6ED5">
          <w:pPr>
            <w:spacing w:after="160" w:line="259" w:lineRule="auto"/>
            <w:ind w:left="0" w:firstLine="0"/>
            <w:jc w:val="left"/>
          </w:pPr>
        </w:p>
      </w:tc>
      <w:tc>
        <w:tcPr>
          <w:tcW w:w="1466" w:type="dxa"/>
          <w:tcBorders>
            <w:top w:val="single" w:sz="4" w:space="0" w:color="000000"/>
            <w:left w:val="single" w:sz="4" w:space="0" w:color="000000"/>
            <w:bottom w:val="single" w:sz="4" w:space="0" w:color="000000"/>
            <w:right w:val="single" w:sz="4" w:space="0" w:color="000000"/>
          </w:tcBorders>
        </w:tcPr>
        <w:p w14:paraId="00BF6D37" w14:textId="77777777" w:rsidR="006A6ED5" w:rsidRDefault="001760BB">
          <w:pPr>
            <w:spacing w:after="0" w:line="259" w:lineRule="auto"/>
            <w:ind w:left="28" w:firstLine="0"/>
            <w:jc w:val="left"/>
          </w:pPr>
          <w:r>
            <w:rPr>
              <w:b/>
              <w:sz w:val="18"/>
            </w:rPr>
            <w:t xml:space="preserve">Page No.: </w:t>
          </w:r>
        </w:p>
      </w:tc>
      <w:tc>
        <w:tcPr>
          <w:tcW w:w="2137" w:type="dxa"/>
          <w:tcBorders>
            <w:top w:val="single" w:sz="4" w:space="0" w:color="000000"/>
            <w:left w:val="single" w:sz="4" w:space="0" w:color="000000"/>
            <w:bottom w:val="single" w:sz="4" w:space="0" w:color="000000"/>
            <w:right w:val="single" w:sz="4" w:space="0" w:color="000000"/>
          </w:tcBorders>
        </w:tcPr>
        <w:p w14:paraId="4ACD7D7E" w14:textId="77777777" w:rsidR="006A6ED5" w:rsidRDefault="001760BB">
          <w:pPr>
            <w:spacing w:after="0" w:line="259" w:lineRule="auto"/>
            <w:ind w:left="28"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fldSimple w:instr=" NUMPAGES   \* MERGEFORMAT ">
            <w:r>
              <w:rPr>
                <w:b/>
                <w:sz w:val="18"/>
              </w:rPr>
              <w:t>3</w:t>
            </w:r>
          </w:fldSimple>
          <w:r>
            <w:rPr>
              <w:b/>
              <w:sz w:val="18"/>
            </w:rPr>
            <w:t xml:space="preserve"> </w:t>
          </w:r>
        </w:p>
      </w:tc>
    </w:tr>
  </w:tbl>
  <w:p w14:paraId="6124201D" w14:textId="77777777" w:rsidR="006A6ED5" w:rsidRDefault="001760BB">
    <w:pPr>
      <w:spacing w:after="0" w:line="259" w:lineRule="auto"/>
      <w:ind w:left="14"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713F12" w14:paraId="238AA8D6" w14:textId="77777777" w:rsidTr="007677B2">
      <w:trPr>
        <w:trHeight w:val="251"/>
        <w:ins w:id="174" w:author="Archana Mandrekar" w:date="2022-12-14T16:15: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E16A9A8" w14:textId="20BC38D5" w:rsidR="00713F12" w:rsidRDefault="00713F12" w:rsidP="00713F12">
          <w:pPr>
            <w:pStyle w:val="Header"/>
            <w:spacing w:line="276" w:lineRule="auto"/>
            <w:ind w:left="-122"/>
            <w:jc w:val="center"/>
            <w:rPr>
              <w:ins w:id="175" w:author="Archana Mandrekar" w:date="2022-12-14T16:15:00Z"/>
            </w:rPr>
          </w:pPr>
          <w:ins w:id="176" w:author="Archana Mandrekar" w:date="2022-12-14T16:15:00Z">
            <w:r w:rsidRPr="003450E1">
              <w:rPr>
                <w:noProof/>
              </w:rPr>
              <w:drawing>
                <wp:inline distT="0" distB="0" distL="0" distR="0" wp14:anchorId="7A371467" wp14:editId="54DC4126">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36775DC9" w14:textId="77777777" w:rsidR="00713F12" w:rsidRPr="009D119B" w:rsidRDefault="00713F12" w:rsidP="00713F12">
          <w:pPr>
            <w:pStyle w:val="NoSpacing"/>
            <w:jc w:val="center"/>
            <w:rPr>
              <w:ins w:id="177" w:author="Archana Mandrekar" w:date="2022-12-14T16:15:00Z"/>
              <w:rFonts w:ascii="Times New Roman" w:hAnsi="Times New Roman"/>
              <w:b/>
              <w:lang w:val="en-US" w:eastAsia="en-US"/>
            </w:rPr>
          </w:pPr>
          <w:ins w:id="178" w:author="Archana Mandrekar" w:date="2022-12-14T16:15: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1C55B400" w14:textId="77777777" w:rsidR="00713F12" w:rsidRPr="009D119B" w:rsidRDefault="00713F12" w:rsidP="00713F12">
          <w:pPr>
            <w:pStyle w:val="NoSpacing"/>
            <w:rPr>
              <w:ins w:id="179" w:author="Archana Mandrekar" w:date="2022-12-14T16:15:00Z"/>
              <w:rFonts w:ascii="Times New Roman" w:hAnsi="Times New Roman"/>
              <w:b/>
              <w:lang w:val="en-US" w:eastAsia="en-US"/>
            </w:rPr>
          </w:pPr>
          <w:ins w:id="180" w:author="Archana Mandrekar" w:date="2022-12-14T16:15: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1EE71E85" w14:textId="77777777" w:rsidR="00713F12" w:rsidRPr="009D119B" w:rsidRDefault="00713F12" w:rsidP="00713F12">
          <w:pPr>
            <w:pStyle w:val="NoSpacing"/>
            <w:rPr>
              <w:ins w:id="181" w:author="Archana Mandrekar" w:date="2022-12-14T16:15:00Z"/>
              <w:rFonts w:ascii="Times New Roman" w:hAnsi="Times New Roman"/>
              <w:b/>
              <w:lang w:val="en-US" w:eastAsia="en-US"/>
            </w:rPr>
          </w:pPr>
          <w:ins w:id="182" w:author="Archana Mandrekar" w:date="2022-12-14T16:15:00Z">
            <w:r w:rsidRPr="009D119B">
              <w:rPr>
                <w:rFonts w:ascii="Times New Roman" w:hAnsi="Times New Roman"/>
                <w:b/>
              </w:rPr>
              <w:t>VL/IMS/VAB/PID-1 /MECH/WI/01</w:t>
            </w:r>
          </w:ins>
        </w:p>
      </w:tc>
    </w:tr>
    <w:tr w:rsidR="00713F12" w14:paraId="0F7801AF" w14:textId="77777777" w:rsidTr="007677B2">
      <w:trPr>
        <w:trHeight w:val="143"/>
        <w:ins w:id="183" w:author="Archana Mandrekar" w:date="2022-12-14T16:1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97BEF63" w14:textId="77777777" w:rsidR="00713F12" w:rsidRDefault="00713F12" w:rsidP="00713F12">
          <w:pPr>
            <w:rPr>
              <w:ins w:id="184" w:author="Archana Mandrekar" w:date="2022-12-14T16:15: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429B740B" w14:textId="77777777" w:rsidR="00713F12" w:rsidRPr="009D119B" w:rsidRDefault="00713F12" w:rsidP="00713F12">
          <w:pPr>
            <w:pStyle w:val="NoSpacing"/>
            <w:jc w:val="center"/>
            <w:rPr>
              <w:ins w:id="185" w:author="Archana Mandrekar" w:date="2022-12-14T16:15:00Z"/>
              <w:rFonts w:ascii="Times New Roman" w:hAnsi="Times New Roman"/>
              <w:b/>
              <w:lang w:val="en-US" w:eastAsia="en-US"/>
            </w:rPr>
          </w:pPr>
          <w:ins w:id="186" w:author="Archana Mandrekar" w:date="2022-12-14T16:15: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60BFA3FC" w14:textId="77777777" w:rsidR="00713F12" w:rsidRPr="009D119B" w:rsidRDefault="00713F12" w:rsidP="00713F12">
          <w:pPr>
            <w:pStyle w:val="NoSpacing"/>
            <w:rPr>
              <w:ins w:id="187" w:author="Archana Mandrekar" w:date="2022-12-14T16:15:00Z"/>
              <w:rFonts w:ascii="Times New Roman" w:hAnsi="Times New Roman"/>
              <w:b/>
              <w:lang w:val="en-US" w:eastAsia="en-US"/>
            </w:rPr>
          </w:pPr>
          <w:ins w:id="188" w:author="Archana Mandrekar" w:date="2022-12-14T16:15: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3302DA28" w14:textId="77777777" w:rsidR="00713F12" w:rsidRPr="009D119B" w:rsidRDefault="00713F12" w:rsidP="00713F12">
          <w:pPr>
            <w:pStyle w:val="NoSpacing"/>
            <w:rPr>
              <w:ins w:id="189" w:author="Archana Mandrekar" w:date="2022-12-14T16:15:00Z"/>
              <w:rFonts w:ascii="Times New Roman" w:hAnsi="Times New Roman"/>
              <w:b/>
              <w:lang w:val="en-US" w:eastAsia="en-US"/>
            </w:rPr>
          </w:pPr>
          <w:ins w:id="190" w:author="Archana Mandrekar" w:date="2022-12-14T16:15:00Z">
            <w:r w:rsidRPr="009D119B">
              <w:rPr>
                <w:rFonts w:ascii="Times New Roman" w:hAnsi="Times New Roman"/>
                <w:b/>
                <w:lang w:val="en-US" w:eastAsia="en-US"/>
              </w:rPr>
              <w:t>14.11.2022</w:t>
            </w:r>
          </w:ins>
        </w:p>
      </w:tc>
    </w:tr>
    <w:tr w:rsidR="00713F12" w14:paraId="08F0098E" w14:textId="77777777" w:rsidTr="007677B2">
      <w:trPr>
        <w:trHeight w:val="143"/>
        <w:ins w:id="191" w:author="Archana Mandrekar" w:date="2022-12-14T16:1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9E53F30" w14:textId="77777777" w:rsidR="00713F12" w:rsidRDefault="00713F12" w:rsidP="00713F12">
          <w:pPr>
            <w:rPr>
              <w:ins w:id="192" w:author="Archana Mandrekar" w:date="2022-12-14T16:15: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3AB5D926" w14:textId="77777777" w:rsidR="00713F12" w:rsidRPr="009D119B" w:rsidRDefault="00713F12" w:rsidP="00713F12">
          <w:pPr>
            <w:pStyle w:val="Default"/>
            <w:rPr>
              <w:ins w:id="193" w:author="Archana Mandrekar" w:date="2022-12-14T16:15:00Z"/>
              <w:b/>
              <w:bCs/>
              <w:color w:val="auto"/>
              <w:sz w:val="27"/>
              <w:szCs w:val="27"/>
            </w:rPr>
          </w:pPr>
          <w:ins w:id="194" w:author="Archana Mandrekar" w:date="2022-12-14T16:15:00Z">
            <w:r w:rsidRPr="009D119B">
              <w:rPr>
                <w:b/>
                <w:bCs/>
                <w:color w:val="auto"/>
                <w:sz w:val="27"/>
                <w:szCs w:val="27"/>
              </w:rPr>
              <w:t xml:space="preserve">Work Instruction for Online CBM </w:t>
            </w:r>
          </w:ins>
        </w:p>
        <w:p w14:paraId="6D584FEF" w14:textId="77777777" w:rsidR="00713F12" w:rsidRPr="009D119B" w:rsidRDefault="00713F12" w:rsidP="00713F12">
          <w:pPr>
            <w:pStyle w:val="NoSpacing"/>
            <w:jc w:val="center"/>
            <w:rPr>
              <w:ins w:id="195" w:author="Archana Mandrekar" w:date="2022-12-14T16:1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6FFF6873" w14:textId="77777777" w:rsidR="00713F12" w:rsidRPr="009D119B" w:rsidRDefault="00713F12" w:rsidP="00713F12">
          <w:pPr>
            <w:pStyle w:val="NoSpacing"/>
            <w:rPr>
              <w:ins w:id="196" w:author="Archana Mandrekar" w:date="2022-12-14T16:15:00Z"/>
              <w:rFonts w:ascii="Times New Roman" w:hAnsi="Times New Roman"/>
              <w:b/>
              <w:lang w:val="en-US" w:eastAsia="en-US"/>
            </w:rPr>
          </w:pPr>
          <w:ins w:id="197" w:author="Archana Mandrekar" w:date="2022-12-14T16:15: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345701E2" w14:textId="77777777" w:rsidR="00713F12" w:rsidRPr="009D119B" w:rsidRDefault="00713F12" w:rsidP="00713F12">
          <w:pPr>
            <w:pStyle w:val="NoSpacing"/>
            <w:rPr>
              <w:ins w:id="198" w:author="Archana Mandrekar" w:date="2022-12-14T16:15:00Z"/>
              <w:rFonts w:ascii="Times New Roman" w:hAnsi="Times New Roman"/>
              <w:b/>
              <w:lang w:val="en-US" w:eastAsia="en-US"/>
            </w:rPr>
          </w:pPr>
          <w:ins w:id="199" w:author="Archana Mandrekar" w:date="2022-12-14T16:15:00Z">
            <w:r w:rsidRPr="009D119B">
              <w:rPr>
                <w:rFonts w:ascii="Times New Roman" w:hAnsi="Times New Roman"/>
                <w:b/>
                <w:lang w:val="en-US" w:eastAsia="en-US"/>
              </w:rPr>
              <w:t>00</w:t>
            </w:r>
          </w:ins>
        </w:p>
      </w:tc>
    </w:tr>
    <w:tr w:rsidR="00713F12" w14:paraId="515FE419" w14:textId="77777777" w:rsidTr="007677B2">
      <w:trPr>
        <w:trHeight w:val="98"/>
        <w:ins w:id="200" w:author="Archana Mandrekar" w:date="2022-12-14T16:1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BAB46E0" w14:textId="77777777" w:rsidR="00713F12" w:rsidRDefault="00713F12" w:rsidP="00713F12">
          <w:pPr>
            <w:rPr>
              <w:ins w:id="201" w:author="Archana Mandrekar" w:date="2022-12-14T16:15: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4CB0BB6" w14:textId="77777777" w:rsidR="00713F12" w:rsidRPr="00B834FB" w:rsidRDefault="00713F12" w:rsidP="00713F12">
          <w:pPr>
            <w:pStyle w:val="NoSpacing"/>
            <w:rPr>
              <w:ins w:id="202" w:author="Archana Mandrekar" w:date="2022-12-14T16:1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C8D4D90" w14:textId="77777777" w:rsidR="00713F12" w:rsidRPr="00B834FB" w:rsidRDefault="00713F12" w:rsidP="00713F12">
          <w:pPr>
            <w:pStyle w:val="NoSpacing"/>
            <w:rPr>
              <w:ins w:id="203" w:author="Archana Mandrekar" w:date="2022-12-14T16:15:00Z"/>
              <w:rFonts w:ascii="Times New Roman" w:hAnsi="Times New Roman"/>
              <w:b/>
              <w:lang w:val="en-US" w:eastAsia="en-US"/>
            </w:rPr>
          </w:pPr>
          <w:ins w:id="204" w:author="Archana Mandrekar" w:date="2022-12-14T16:15: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43E55E4F" w14:textId="77777777" w:rsidR="00713F12" w:rsidRPr="00B834FB" w:rsidRDefault="00713F12" w:rsidP="00713F12">
          <w:pPr>
            <w:pStyle w:val="NoSpacing"/>
            <w:rPr>
              <w:ins w:id="205" w:author="Archana Mandrekar" w:date="2022-12-14T16:15:00Z"/>
              <w:rFonts w:ascii="Times New Roman" w:hAnsi="Times New Roman"/>
              <w:b/>
              <w:lang w:val="en-US" w:eastAsia="en-US"/>
            </w:rPr>
          </w:pPr>
          <w:ins w:id="206" w:author="Archana Mandrekar" w:date="2022-12-14T16:15: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36E507F7" w14:textId="77777777" w:rsidR="006A6ED5" w:rsidRDefault="001760BB">
    <w:pPr>
      <w:spacing w:after="0" w:line="259" w:lineRule="auto"/>
      <w:ind w:left="14"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57" w:tblpY="725"/>
      <w:tblOverlap w:val="never"/>
      <w:tblW w:w="9727" w:type="dxa"/>
      <w:tblInd w:w="0" w:type="dxa"/>
      <w:tblCellMar>
        <w:top w:w="12" w:type="dxa"/>
        <w:left w:w="80" w:type="dxa"/>
        <w:bottom w:w="4" w:type="dxa"/>
        <w:right w:w="145" w:type="dxa"/>
      </w:tblCellMar>
      <w:tblLook w:val="04A0" w:firstRow="1" w:lastRow="0" w:firstColumn="1" w:lastColumn="0" w:noHBand="0" w:noVBand="1"/>
    </w:tblPr>
    <w:tblGrid>
      <w:gridCol w:w="1709"/>
      <w:gridCol w:w="4415"/>
      <w:gridCol w:w="1466"/>
      <w:gridCol w:w="2137"/>
    </w:tblGrid>
    <w:tr w:rsidR="006A6ED5" w14:paraId="073E4AAD" w14:textId="77777777">
      <w:trPr>
        <w:trHeight w:val="425"/>
      </w:trPr>
      <w:tc>
        <w:tcPr>
          <w:tcW w:w="1709" w:type="dxa"/>
          <w:vMerge w:val="restart"/>
          <w:tcBorders>
            <w:top w:val="single" w:sz="4" w:space="0" w:color="000000"/>
            <w:left w:val="single" w:sz="4" w:space="0" w:color="000000"/>
            <w:bottom w:val="single" w:sz="4" w:space="0" w:color="000000"/>
            <w:right w:val="single" w:sz="4" w:space="0" w:color="000000"/>
          </w:tcBorders>
          <w:vAlign w:val="bottom"/>
        </w:tcPr>
        <w:p w14:paraId="733370E4" w14:textId="77777777" w:rsidR="006A6ED5" w:rsidRDefault="001760BB">
          <w:pPr>
            <w:spacing w:after="0" w:line="259" w:lineRule="auto"/>
            <w:ind w:left="0" w:firstLine="0"/>
            <w:jc w:val="right"/>
          </w:pPr>
          <w:r>
            <w:rPr>
              <w:noProof/>
              <w:lang w:val="en-US" w:eastAsia="en-US"/>
            </w:rPr>
            <w:drawing>
              <wp:inline distT="0" distB="0" distL="0" distR="0" wp14:anchorId="7516CD48" wp14:editId="06CE44DC">
                <wp:extent cx="914400" cy="5715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914400" cy="571500"/>
                        </a:xfrm>
                        <a:prstGeom prst="rect">
                          <a:avLst/>
                        </a:prstGeom>
                      </pic:spPr>
                    </pic:pic>
                  </a:graphicData>
                </a:graphic>
              </wp:inline>
            </w:drawing>
          </w:r>
          <w:r>
            <w:rPr>
              <w:sz w:val="18"/>
            </w:rPr>
            <w:t xml:space="preserve"> </w:t>
          </w:r>
        </w:p>
      </w:tc>
      <w:tc>
        <w:tcPr>
          <w:tcW w:w="4415" w:type="dxa"/>
          <w:tcBorders>
            <w:top w:val="single" w:sz="4" w:space="0" w:color="000000"/>
            <w:left w:val="single" w:sz="4" w:space="0" w:color="000000"/>
            <w:bottom w:val="single" w:sz="4" w:space="0" w:color="000000"/>
            <w:right w:val="single" w:sz="4" w:space="0" w:color="000000"/>
          </w:tcBorders>
        </w:tcPr>
        <w:p w14:paraId="177EC980" w14:textId="77777777" w:rsidR="006A6ED5" w:rsidRDefault="001760BB">
          <w:pPr>
            <w:spacing w:after="0" w:line="259" w:lineRule="auto"/>
            <w:ind w:left="62" w:firstLine="0"/>
            <w:jc w:val="center"/>
          </w:pPr>
          <w:r>
            <w:rPr>
              <w:b/>
              <w:sz w:val="18"/>
            </w:rPr>
            <w:t xml:space="preserve">VEDANTA LIMITED – VALUE ADDITION </w:t>
          </w:r>
        </w:p>
        <w:p w14:paraId="7604F1EA" w14:textId="77777777" w:rsidR="006A6ED5" w:rsidRDefault="001760BB">
          <w:pPr>
            <w:spacing w:after="0" w:line="259" w:lineRule="auto"/>
            <w:ind w:left="66" w:firstLine="0"/>
            <w:jc w:val="center"/>
          </w:pPr>
          <w:r>
            <w:rPr>
              <w:b/>
              <w:sz w:val="18"/>
            </w:rPr>
            <w:t xml:space="preserve">BUSINESS </w:t>
          </w:r>
        </w:p>
      </w:tc>
      <w:tc>
        <w:tcPr>
          <w:tcW w:w="1466" w:type="dxa"/>
          <w:tcBorders>
            <w:top w:val="single" w:sz="4" w:space="0" w:color="000000"/>
            <w:left w:val="single" w:sz="4" w:space="0" w:color="000000"/>
            <w:bottom w:val="single" w:sz="4" w:space="0" w:color="000000"/>
            <w:right w:val="single" w:sz="4" w:space="0" w:color="000000"/>
          </w:tcBorders>
        </w:tcPr>
        <w:p w14:paraId="36C1839D" w14:textId="77777777" w:rsidR="006A6ED5" w:rsidRDefault="001760BB">
          <w:pPr>
            <w:spacing w:after="0" w:line="259" w:lineRule="auto"/>
            <w:ind w:left="28" w:firstLine="0"/>
            <w:jc w:val="left"/>
          </w:pPr>
          <w:r>
            <w:rPr>
              <w:b/>
              <w:sz w:val="18"/>
            </w:rPr>
            <w:t xml:space="preserve">Document No.: </w:t>
          </w:r>
        </w:p>
      </w:tc>
      <w:tc>
        <w:tcPr>
          <w:tcW w:w="2137" w:type="dxa"/>
          <w:tcBorders>
            <w:top w:val="single" w:sz="4" w:space="0" w:color="000000"/>
            <w:left w:val="single" w:sz="4" w:space="0" w:color="000000"/>
            <w:bottom w:val="single" w:sz="4" w:space="0" w:color="000000"/>
            <w:right w:val="single" w:sz="4" w:space="0" w:color="000000"/>
          </w:tcBorders>
        </w:tcPr>
        <w:p w14:paraId="38E2DD33" w14:textId="77777777" w:rsidR="006A6ED5" w:rsidRDefault="001760BB">
          <w:pPr>
            <w:spacing w:after="0" w:line="259" w:lineRule="auto"/>
            <w:ind w:left="28" w:firstLine="0"/>
            <w:jc w:val="left"/>
          </w:pPr>
          <w:r>
            <w:rPr>
              <w:b/>
              <w:sz w:val="18"/>
            </w:rPr>
            <w:t>VL/IMS/PID1/MECH/</w:t>
          </w:r>
        </w:p>
        <w:p w14:paraId="724CCC16" w14:textId="77777777" w:rsidR="006A6ED5" w:rsidRDefault="001760BB">
          <w:pPr>
            <w:spacing w:after="0" w:line="259" w:lineRule="auto"/>
            <w:ind w:left="28" w:firstLine="0"/>
            <w:jc w:val="left"/>
          </w:pPr>
          <w:r>
            <w:rPr>
              <w:b/>
              <w:sz w:val="18"/>
            </w:rPr>
            <w:t xml:space="preserve">WI/218 </w:t>
          </w:r>
        </w:p>
      </w:tc>
    </w:tr>
    <w:tr w:rsidR="006A6ED5" w14:paraId="03E10187" w14:textId="77777777">
      <w:trPr>
        <w:trHeight w:val="216"/>
      </w:trPr>
      <w:tc>
        <w:tcPr>
          <w:tcW w:w="0" w:type="auto"/>
          <w:vMerge/>
          <w:tcBorders>
            <w:top w:val="nil"/>
            <w:left w:val="single" w:sz="4" w:space="0" w:color="000000"/>
            <w:bottom w:val="nil"/>
            <w:right w:val="single" w:sz="4" w:space="0" w:color="000000"/>
          </w:tcBorders>
        </w:tcPr>
        <w:p w14:paraId="7BC38ADD" w14:textId="77777777" w:rsidR="006A6ED5" w:rsidRDefault="006A6ED5">
          <w:pPr>
            <w:spacing w:after="160" w:line="259" w:lineRule="auto"/>
            <w:ind w:left="0" w:firstLine="0"/>
            <w:jc w:val="left"/>
          </w:pPr>
        </w:p>
      </w:tc>
      <w:tc>
        <w:tcPr>
          <w:tcW w:w="4415" w:type="dxa"/>
          <w:tcBorders>
            <w:top w:val="single" w:sz="4" w:space="0" w:color="000000"/>
            <w:left w:val="single" w:sz="4" w:space="0" w:color="000000"/>
            <w:bottom w:val="single" w:sz="4" w:space="0" w:color="000000"/>
            <w:right w:val="single" w:sz="4" w:space="0" w:color="000000"/>
          </w:tcBorders>
        </w:tcPr>
        <w:p w14:paraId="17B32D15" w14:textId="77777777" w:rsidR="006A6ED5" w:rsidRDefault="001760BB">
          <w:pPr>
            <w:spacing w:after="0" w:line="259" w:lineRule="auto"/>
            <w:ind w:left="58" w:firstLine="0"/>
            <w:jc w:val="center"/>
          </w:pPr>
          <w:r>
            <w:rPr>
              <w:b/>
              <w:sz w:val="18"/>
            </w:rPr>
            <w:t xml:space="preserve">INTEGRATED MANAGEMENT SYSTEM  </w:t>
          </w:r>
        </w:p>
      </w:tc>
      <w:tc>
        <w:tcPr>
          <w:tcW w:w="1466" w:type="dxa"/>
          <w:tcBorders>
            <w:top w:val="single" w:sz="4" w:space="0" w:color="000000"/>
            <w:left w:val="single" w:sz="4" w:space="0" w:color="000000"/>
            <w:bottom w:val="single" w:sz="4" w:space="0" w:color="000000"/>
            <w:right w:val="single" w:sz="4" w:space="0" w:color="000000"/>
          </w:tcBorders>
        </w:tcPr>
        <w:p w14:paraId="4FD54E94" w14:textId="77777777" w:rsidR="006A6ED5" w:rsidRDefault="001760BB">
          <w:pPr>
            <w:spacing w:after="0" w:line="259" w:lineRule="auto"/>
            <w:ind w:left="28" w:firstLine="0"/>
            <w:jc w:val="left"/>
          </w:pPr>
          <w:r>
            <w:rPr>
              <w:b/>
              <w:sz w:val="18"/>
            </w:rPr>
            <w:t xml:space="preserve">Revision Date: </w:t>
          </w:r>
        </w:p>
      </w:tc>
      <w:tc>
        <w:tcPr>
          <w:tcW w:w="2137" w:type="dxa"/>
          <w:tcBorders>
            <w:top w:val="single" w:sz="4" w:space="0" w:color="000000"/>
            <w:left w:val="single" w:sz="4" w:space="0" w:color="000000"/>
            <w:bottom w:val="single" w:sz="4" w:space="0" w:color="000000"/>
            <w:right w:val="single" w:sz="4" w:space="0" w:color="000000"/>
          </w:tcBorders>
        </w:tcPr>
        <w:p w14:paraId="45345656" w14:textId="77777777" w:rsidR="006A6ED5" w:rsidRDefault="001760BB">
          <w:pPr>
            <w:spacing w:after="0" w:line="259" w:lineRule="auto"/>
            <w:ind w:left="28" w:firstLine="0"/>
            <w:jc w:val="left"/>
          </w:pPr>
          <w:r>
            <w:rPr>
              <w:b/>
              <w:sz w:val="18"/>
            </w:rPr>
            <w:t xml:space="preserve">01.12.2018 </w:t>
          </w:r>
        </w:p>
      </w:tc>
    </w:tr>
    <w:tr w:rsidR="006A6ED5" w14:paraId="7CA84D66" w14:textId="77777777">
      <w:trPr>
        <w:trHeight w:val="216"/>
      </w:trPr>
      <w:tc>
        <w:tcPr>
          <w:tcW w:w="0" w:type="auto"/>
          <w:vMerge/>
          <w:tcBorders>
            <w:top w:val="nil"/>
            <w:left w:val="single" w:sz="4" w:space="0" w:color="000000"/>
            <w:bottom w:val="nil"/>
            <w:right w:val="single" w:sz="4" w:space="0" w:color="000000"/>
          </w:tcBorders>
        </w:tcPr>
        <w:p w14:paraId="6A045B2D" w14:textId="77777777" w:rsidR="006A6ED5" w:rsidRDefault="006A6ED5">
          <w:pPr>
            <w:spacing w:after="160" w:line="259" w:lineRule="auto"/>
            <w:ind w:left="0" w:firstLine="0"/>
            <w:jc w:val="left"/>
          </w:pPr>
        </w:p>
      </w:tc>
      <w:tc>
        <w:tcPr>
          <w:tcW w:w="4415" w:type="dxa"/>
          <w:vMerge w:val="restart"/>
          <w:tcBorders>
            <w:top w:val="single" w:sz="4" w:space="0" w:color="000000"/>
            <w:left w:val="single" w:sz="4" w:space="0" w:color="000000"/>
            <w:bottom w:val="single" w:sz="4" w:space="0" w:color="000000"/>
            <w:right w:val="single" w:sz="4" w:space="0" w:color="000000"/>
          </w:tcBorders>
        </w:tcPr>
        <w:p w14:paraId="442AC3F6" w14:textId="77777777" w:rsidR="006A6ED5" w:rsidRDefault="001760BB">
          <w:pPr>
            <w:spacing w:after="0" w:line="259" w:lineRule="auto"/>
            <w:ind w:left="870" w:hanging="725"/>
          </w:pPr>
          <w:r>
            <w:rPr>
              <w:b/>
              <w:sz w:val="18"/>
            </w:rPr>
            <w:t>Work Instructions for</w:t>
          </w:r>
          <w:r>
            <w:rPr>
              <w:b/>
            </w:rPr>
            <w:t xml:space="preserve"> </w:t>
          </w:r>
          <w:r>
            <w:rPr>
              <w:b/>
              <w:sz w:val="18"/>
            </w:rPr>
            <w:t xml:space="preserve">Saturator and drip pot pipe changing in gas cleaning system </w:t>
          </w:r>
        </w:p>
      </w:tc>
      <w:tc>
        <w:tcPr>
          <w:tcW w:w="1466" w:type="dxa"/>
          <w:tcBorders>
            <w:top w:val="single" w:sz="4" w:space="0" w:color="000000"/>
            <w:left w:val="single" w:sz="4" w:space="0" w:color="000000"/>
            <w:bottom w:val="single" w:sz="4" w:space="0" w:color="000000"/>
            <w:right w:val="single" w:sz="4" w:space="0" w:color="000000"/>
          </w:tcBorders>
        </w:tcPr>
        <w:p w14:paraId="37AC7C73" w14:textId="77777777" w:rsidR="006A6ED5" w:rsidRDefault="001760BB">
          <w:pPr>
            <w:spacing w:after="0" w:line="259" w:lineRule="auto"/>
            <w:ind w:left="28" w:firstLine="0"/>
            <w:jc w:val="left"/>
          </w:pPr>
          <w:r>
            <w:rPr>
              <w:b/>
              <w:sz w:val="18"/>
            </w:rPr>
            <w:t xml:space="preserve">Revision No.: </w:t>
          </w:r>
        </w:p>
      </w:tc>
      <w:tc>
        <w:tcPr>
          <w:tcW w:w="2137" w:type="dxa"/>
          <w:tcBorders>
            <w:top w:val="single" w:sz="4" w:space="0" w:color="000000"/>
            <w:left w:val="single" w:sz="4" w:space="0" w:color="000000"/>
            <w:bottom w:val="single" w:sz="4" w:space="0" w:color="000000"/>
            <w:right w:val="single" w:sz="4" w:space="0" w:color="000000"/>
          </w:tcBorders>
        </w:tcPr>
        <w:p w14:paraId="6F2F1793" w14:textId="77777777" w:rsidR="006A6ED5" w:rsidRDefault="001760BB">
          <w:pPr>
            <w:spacing w:after="0" w:line="259" w:lineRule="auto"/>
            <w:ind w:left="28" w:firstLine="0"/>
            <w:jc w:val="left"/>
          </w:pPr>
          <w:r>
            <w:rPr>
              <w:b/>
              <w:sz w:val="18"/>
            </w:rPr>
            <w:t xml:space="preserve">01 </w:t>
          </w:r>
        </w:p>
      </w:tc>
    </w:tr>
    <w:tr w:rsidR="006A6ED5" w14:paraId="48436C2E" w14:textId="77777777">
      <w:trPr>
        <w:trHeight w:val="219"/>
      </w:trPr>
      <w:tc>
        <w:tcPr>
          <w:tcW w:w="0" w:type="auto"/>
          <w:vMerge/>
          <w:tcBorders>
            <w:top w:val="nil"/>
            <w:left w:val="single" w:sz="4" w:space="0" w:color="000000"/>
            <w:bottom w:val="single" w:sz="4" w:space="0" w:color="000000"/>
            <w:right w:val="single" w:sz="4" w:space="0" w:color="000000"/>
          </w:tcBorders>
        </w:tcPr>
        <w:p w14:paraId="5FAE2A94" w14:textId="77777777" w:rsidR="006A6ED5" w:rsidRDefault="006A6E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A45897" w14:textId="77777777" w:rsidR="006A6ED5" w:rsidRDefault="006A6ED5">
          <w:pPr>
            <w:spacing w:after="160" w:line="259" w:lineRule="auto"/>
            <w:ind w:left="0" w:firstLine="0"/>
            <w:jc w:val="left"/>
          </w:pPr>
        </w:p>
      </w:tc>
      <w:tc>
        <w:tcPr>
          <w:tcW w:w="1466" w:type="dxa"/>
          <w:tcBorders>
            <w:top w:val="single" w:sz="4" w:space="0" w:color="000000"/>
            <w:left w:val="single" w:sz="4" w:space="0" w:color="000000"/>
            <w:bottom w:val="single" w:sz="4" w:space="0" w:color="000000"/>
            <w:right w:val="single" w:sz="4" w:space="0" w:color="000000"/>
          </w:tcBorders>
        </w:tcPr>
        <w:p w14:paraId="36E7771E" w14:textId="77777777" w:rsidR="006A6ED5" w:rsidRDefault="001760BB">
          <w:pPr>
            <w:spacing w:after="0" w:line="259" w:lineRule="auto"/>
            <w:ind w:left="28" w:firstLine="0"/>
            <w:jc w:val="left"/>
          </w:pPr>
          <w:r>
            <w:rPr>
              <w:b/>
              <w:sz w:val="18"/>
            </w:rPr>
            <w:t xml:space="preserve">Page No.: </w:t>
          </w:r>
        </w:p>
      </w:tc>
      <w:tc>
        <w:tcPr>
          <w:tcW w:w="2137" w:type="dxa"/>
          <w:tcBorders>
            <w:top w:val="single" w:sz="4" w:space="0" w:color="000000"/>
            <w:left w:val="single" w:sz="4" w:space="0" w:color="000000"/>
            <w:bottom w:val="single" w:sz="4" w:space="0" w:color="000000"/>
            <w:right w:val="single" w:sz="4" w:space="0" w:color="000000"/>
          </w:tcBorders>
        </w:tcPr>
        <w:p w14:paraId="68D180B4" w14:textId="77777777" w:rsidR="006A6ED5" w:rsidRDefault="001760BB">
          <w:pPr>
            <w:spacing w:after="0" w:line="259" w:lineRule="auto"/>
            <w:ind w:left="28"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fldSimple w:instr=" NUMPAGES   \* MERGEFORMAT ">
            <w:r>
              <w:rPr>
                <w:b/>
                <w:sz w:val="18"/>
              </w:rPr>
              <w:t>3</w:t>
            </w:r>
          </w:fldSimple>
          <w:r>
            <w:rPr>
              <w:b/>
              <w:sz w:val="18"/>
            </w:rPr>
            <w:t xml:space="preserve"> </w:t>
          </w:r>
        </w:p>
      </w:tc>
    </w:tr>
  </w:tbl>
  <w:p w14:paraId="5D9A050A" w14:textId="77777777" w:rsidR="006A6ED5" w:rsidRDefault="001760BB">
    <w:pPr>
      <w:spacing w:after="0" w:line="259" w:lineRule="auto"/>
      <w:ind w:left="14"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402"/>
    <w:multiLevelType w:val="hybridMultilevel"/>
    <w:tmpl w:val="ED3EF3B6"/>
    <w:lvl w:ilvl="0" w:tplc="4372CAE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481C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CD9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EE03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042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AE6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D29A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A217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D408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7A6AD3"/>
    <w:multiLevelType w:val="hybridMultilevel"/>
    <w:tmpl w:val="DA245830"/>
    <w:lvl w:ilvl="0" w:tplc="D1F07786">
      <w:start w:val="1"/>
      <w:numFmt w:val="decimal"/>
      <w:lvlText w:val="%1."/>
      <w:lvlJc w:val="left"/>
      <w:pPr>
        <w:ind w:left="1454" w:hanging="360"/>
      </w:pPr>
      <w:rPr>
        <w:rFonts w:hint="default"/>
      </w:rPr>
    </w:lvl>
    <w:lvl w:ilvl="1" w:tplc="40090019" w:tentative="1">
      <w:start w:val="1"/>
      <w:numFmt w:val="lowerLetter"/>
      <w:lvlText w:val="%2."/>
      <w:lvlJc w:val="left"/>
      <w:pPr>
        <w:ind w:left="2174" w:hanging="360"/>
      </w:pPr>
    </w:lvl>
    <w:lvl w:ilvl="2" w:tplc="4009001B" w:tentative="1">
      <w:start w:val="1"/>
      <w:numFmt w:val="lowerRoman"/>
      <w:lvlText w:val="%3."/>
      <w:lvlJc w:val="right"/>
      <w:pPr>
        <w:ind w:left="2894" w:hanging="180"/>
      </w:pPr>
    </w:lvl>
    <w:lvl w:ilvl="3" w:tplc="4009000F" w:tentative="1">
      <w:start w:val="1"/>
      <w:numFmt w:val="decimal"/>
      <w:lvlText w:val="%4."/>
      <w:lvlJc w:val="left"/>
      <w:pPr>
        <w:ind w:left="3614" w:hanging="360"/>
      </w:pPr>
    </w:lvl>
    <w:lvl w:ilvl="4" w:tplc="40090019" w:tentative="1">
      <w:start w:val="1"/>
      <w:numFmt w:val="lowerLetter"/>
      <w:lvlText w:val="%5."/>
      <w:lvlJc w:val="left"/>
      <w:pPr>
        <w:ind w:left="4334" w:hanging="360"/>
      </w:pPr>
    </w:lvl>
    <w:lvl w:ilvl="5" w:tplc="4009001B" w:tentative="1">
      <w:start w:val="1"/>
      <w:numFmt w:val="lowerRoman"/>
      <w:lvlText w:val="%6."/>
      <w:lvlJc w:val="right"/>
      <w:pPr>
        <w:ind w:left="5054" w:hanging="180"/>
      </w:pPr>
    </w:lvl>
    <w:lvl w:ilvl="6" w:tplc="4009000F" w:tentative="1">
      <w:start w:val="1"/>
      <w:numFmt w:val="decimal"/>
      <w:lvlText w:val="%7."/>
      <w:lvlJc w:val="left"/>
      <w:pPr>
        <w:ind w:left="5774" w:hanging="360"/>
      </w:pPr>
    </w:lvl>
    <w:lvl w:ilvl="7" w:tplc="40090019" w:tentative="1">
      <w:start w:val="1"/>
      <w:numFmt w:val="lowerLetter"/>
      <w:lvlText w:val="%8."/>
      <w:lvlJc w:val="left"/>
      <w:pPr>
        <w:ind w:left="6494" w:hanging="360"/>
      </w:pPr>
    </w:lvl>
    <w:lvl w:ilvl="8" w:tplc="4009001B" w:tentative="1">
      <w:start w:val="1"/>
      <w:numFmt w:val="lowerRoman"/>
      <w:lvlText w:val="%9."/>
      <w:lvlJc w:val="right"/>
      <w:pPr>
        <w:ind w:left="7214" w:hanging="180"/>
      </w:pPr>
    </w:lvl>
  </w:abstractNum>
  <w:abstractNum w:abstractNumId="2" w15:restartNumberingAfterBreak="0">
    <w:nsid w:val="29031D15"/>
    <w:multiLevelType w:val="hybridMultilevel"/>
    <w:tmpl w:val="F04A040C"/>
    <w:lvl w:ilvl="0" w:tplc="AEDCCA9E">
      <w:start w:val="1"/>
      <w:numFmt w:val="decimal"/>
      <w:lvlText w:val="%1."/>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4EC26A">
      <w:start w:val="1"/>
      <w:numFmt w:val="upperRoman"/>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CA844">
      <w:start w:val="1"/>
      <w:numFmt w:val="lowerRoman"/>
      <w:lvlText w:val="%3"/>
      <w:lvlJc w:val="left"/>
      <w:pPr>
        <w:ind w:left="1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64F8FE">
      <w:start w:val="1"/>
      <w:numFmt w:val="decimal"/>
      <w:lvlText w:val="%4"/>
      <w:lvlJc w:val="left"/>
      <w:pPr>
        <w:ind w:left="2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479B2">
      <w:start w:val="1"/>
      <w:numFmt w:val="lowerLetter"/>
      <w:lvlText w:val="%5"/>
      <w:lvlJc w:val="left"/>
      <w:pPr>
        <w:ind w:left="3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68E07C">
      <w:start w:val="1"/>
      <w:numFmt w:val="lowerRoman"/>
      <w:lvlText w:val="%6"/>
      <w:lvlJc w:val="left"/>
      <w:pPr>
        <w:ind w:left="4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B641DC">
      <w:start w:val="1"/>
      <w:numFmt w:val="decimal"/>
      <w:lvlText w:val="%7"/>
      <w:lvlJc w:val="left"/>
      <w:pPr>
        <w:ind w:left="4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08DE0">
      <w:start w:val="1"/>
      <w:numFmt w:val="lowerLetter"/>
      <w:lvlText w:val="%8"/>
      <w:lvlJc w:val="left"/>
      <w:pPr>
        <w:ind w:left="5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A6F3E">
      <w:start w:val="1"/>
      <w:numFmt w:val="lowerRoman"/>
      <w:lvlText w:val="%9"/>
      <w:lvlJc w:val="left"/>
      <w:pPr>
        <w:ind w:left="6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E64974"/>
    <w:multiLevelType w:val="hybridMultilevel"/>
    <w:tmpl w:val="76109E16"/>
    <w:lvl w:ilvl="0" w:tplc="28A225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A54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255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40D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CDB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A4A8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61E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E906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EF2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6B3BF7"/>
    <w:multiLevelType w:val="hybridMultilevel"/>
    <w:tmpl w:val="84147698"/>
    <w:lvl w:ilvl="0" w:tplc="28D25F1A">
      <w:start w:val="1"/>
      <w:numFmt w:val="decimal"/>
      <w:lvlText w:val="%1."/>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40200">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20E7B6">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D2AE3C">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FBDE">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B42218">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24A962">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CE6928">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A4CB6">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7E4A31"/>
    <w:multiLevelType w:val="hybridMultilevel"/>
    <w:tmpl w:val="0D303684"/>
    <w:lvl w:ilvl="0" w:tplc="CF6050F6">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DE527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AE836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78388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2593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2C219C">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636E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2C13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E708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88669E"/>
    <w:multiLevelType w:val="hybridMultilevel"/>
    <w:tmpl w:val="261C6204"/>
    <w:lvl w:ilvl="0" w:tplc="CE28877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3A26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5C9B8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04461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B6CB3A">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38E83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FA25B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AEE1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BCD3AA">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382359"/>
    <w:multiLevelType w:val="hybridMultilevel"/>
    <w:tmpl w:val="A27849F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i Bala">
    <w15:presenceInfo w15:providerId="AD" w15:userId="S::00007476@vedanta.co.in::da93232e-cf02-4a61-a84d-54bd05eab917"/>
  </w15:person>
  <w15:person w15:author="Sham Parab">
    <w15:presenceInfo w15:providerId="AD" w15:userId="S-1-5-21-1933485140-791539629-772073404-19868"/>
  </w15:person>
  <w15:person w15:author="Archana Mandrekar">
    <w15:presenceInfo w15:providerId="AD" w15:userId="S::00000603@vedanta.co.in::bc9c1440-b866-4983-957e-d6988d0ac64f"/>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ED5"/>
    <w:rsid w:val="0009511B"/>
    <w:rsid w:val="000B4961"/>
    <w:rsid w:val="00152940"/>
    <w:rsid w:val="001760BB"/>
    <w:rsid w:val="00531379"/>
    <w:rsid w:val="00536B29"/>
    <w:rsid w:val="00553D1F"/>
    <w:rsid w:val="006061E2"/>
    <w:rsid w:val="006A6ED5"/>
    <w:rsid w:val="006C2577"/>
    <w:rsid w:val="00713F12"/>
    <w:rsid w:val="00732119"/>
    <w:rsid w:val="00771599"/>
    <w:rsid w:val="007C13E0"/>
    <w:rsid w:val="007F6E85"/>
    <w:rsid w:val="0088364E"/>
    <w:rsid w:val="00A7455B"/>
    <w:rsid w:val="00A83723"/>
    <w:rsid w:val="00A85FF9"/>
    <w:rsid w:val="00AB2D1D"/>
    <w:rsid w:val="00C00A3E"/>
    <w:rsid w:val="00C3671D"/>
    <w:rsid w:val="00CA34D7"/>
    <w:rsid w:val="00D5278B"/>
    <w:rsid w:val="00FF0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A981CB"/>
  <w15:docId w15:val="{3D6B609A-3C6B-4EA5-B5CD-874CF1A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3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9"/>
      <w:ind w:left="2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C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3E0"/>
    <w:rPr>
      <w:rFonts w:ascii="Segoe UI" w:eastAsia="Times New Roman" w:hAnsi="Segoe UI" w:cs="Segoe UI"/>
      <w:color w:val="000000"/>
      <w:sz w:val="18"/>
      <w:szCs w:val="18"/>
    </w:rPr>
  </w:style>
  <w:style w:type="paragraph" w:styleId="ListParagraph">
    <w:name w:val="List Paragraph"/>
    <w:basedOn w:val="Normal"/>
    <w:uiPriority w:val="34"/>
    <w:qFormat/>
    <w:rsid w:val="007F6E85"/>
    <w:pPr>
      <w:ind w:left="720"/>
      <w:contextualSpacing/>
    </w:pPr>
  </w:style>
  <w:style w:type="paragraph" w:styleId="Header">
    <w:name w:val="header"/>
    <w:basedOn w:val="Normal"/>
    <w:link w:val="HeaderChar"/>
    <w:uiPriority w:val="99"/>
    <w:unhideWhenUsed/>
    <w:rsid w:val="00713F12"/>
    <w:pPr>
      <w:spacing w:after="0" w:line="240" w:lineRule="auto"/>
      <w:ind w:left="0" w:firstLine="0"/>
      <w:jc w:val="left"/>
    </w:pPr>
    <w:rPr>
      <w:color w:val="auto"/>
      <w:sz w:val="20"/>
      <w:szCs w:val="20"/>
      <w:lang w:val="en-US" w:eastAsia="en-US"/>
    </w:rPr>
  </w:style>
  <w:style w:type="character" w:customStyle="1" w:styleId="HeaderChar">
    <w:name w:val="Header Char"/>
    <w:basedOn w:val="DefaultParagraphFont"/>
    <w:link w:val="Header"/>
    <w:uiPriority w:val="99"/>
    <w:rsid w:val="00713F12"/>
    <w:rPr>
      <w:rFonts w:ascii="Times New Roman" w:eastAsia="Times New Roman" w:hAnsi="Times New Roman" w:cs="Times New Roman"/>
      <w:sz w:val="20"/>
      <w:szCs w:val="20"/>
      <w:lang w:val="en-US" w:eastAsia="en-US"/>
    </w:rPr>
  </w:style>
  <w:style w:type="paragraph" w:styleId="NoSpacing">
    <w:name w:val="No Spacing"/>
    <w:uiPriority w:val="1"/>
    <w:qFormat/>
    <w:rsid w:val="00713F12"/>
    <w:pPr>
      <w:spacing w:after="0" w:line="240" w:lineRule="auto"/>
    </w:pPr>
    <w:rPr>
      <w:rFonts w:ascii="Calibri" w:eastAsia="Times New Roman" w:hAnsi="Calibri" w:cs="Times New Roman"/>
    </w:rPr>
  </w:style>
  <w:style w:type="paragraph" w:customStyle="1" w:styleId="Default">
    <w:name w:val="Default"/>
    <w:rsid w:val="00713F1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99"/>
    <w:semiHidden/>
    <w:unhideWhenUsed/>
    <w:rsid w:val="00713F12"/>
    <w:pPr>
      <w:spacing w:after="120" w:line="276" w:lineRule="auto"/>
      <w:ind w:left="0" w:firstLine="0"/>
      <w:jc w:val="left"/>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713F12"/>
    <w:rPr>
      <w:rFonts w:ascii="Arial" w:eastAsia="Calibri" w:hAnsi="Arial" w:cs="Times New Roman"/>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E5DFC-1E35-4739-9944-801FFFCAE120}"/>
</file>

<file path=customXml/itemProps2.xml><?xml version="1.0" encoding="utf-8"?>
<ds:datastoreItem xmlns:ds="http://schemas.openxmlformats.org/officeDocument/2006/customXml" ds:itemID="{3B686E38-3852-42FF-90AD-293C88EE8510}"/>
</file>

<file path=customXml/itemProps3.xml><?xml version="1.0" encoding="utf-8"?>
<ds:datastoreItem xmlns:ds="http://schemas.openxmlformats.org/officeDocument/2006/customXml" ds:itemID="{4BD5C410-FA90-4D79-A824-91DAC48473A9}"/>
</file>

<file path=docProps/app.xml><?xml version="1.0" encoding="utf-8"?>
<Properties xmlns="http://schemas.openxmlformats.org/officeDocument/2006/extended-properties" xmlns:vt="http://schemas.openxmlformats.org/officeDocument/2006/docPropsVTypes">
  <Template>Normal</Template>
  <TotalTime>1</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Handling of Material</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of Material</dc:title>
  <dc:subject/>
  <dc:creator>sswapna</dc:creator>
  <cp:keywords/>
  <cp:lastModifiedBy>Archana Mandrekar</cp:lastModifiedBy>
  <cp:revision>4</cp:revision>
  <dcterms:created xsi:type="dcterms:W3CDTF">2021-05-28T04:51:00Z</dcterms:created>
  <dcterms:modified xsi:type="dcterms:W3CDTF">2022-12-14T10:45:00Z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1243600</vt:r8>
  </property>
</Properties>
</file>