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457B" w14:textId="77777777" w:rsidR="00376EDE" w:rsidRDefault="00071866">
      <w:pPr>
        <w:spacing w:after="17" w:line="259" w:lineRule="auto"/>
        <w:ind w:left="14" w:firstLine="0"/>
      </w:pPr>
      <w:r>
        <w:rPr>
          <w:b/>
          <w:sz w:val="20"/>
        </w:rPr>
        <w:t xml:space="preserve"> </w:t>
      </w:r>
    </w:p>
    <w:p w14:paraId="0C09467F" w14:textId="77777777" w:rsidR="00376EDE" w:rsidRDefault="00071866">
      <w:pPr>
        <w:pStyle w:val="Heading1"/>
      </w:pPr>
      <w:r>
        <w:t xml:space="preserve">ACTIVITY: WORKING AT JETTY </w:t>
      </w:r>
    </w:p>
    <w:p w14:paraId="5AE21C33" w14:textId="77777777" w:rsidR="00376EDE" w:rsidRDefault="00071866">
      <w:pPr>
        <w:spacing w:after="0" w:line="259" w:lineRule="auto"/>
        <w:ind w:left="0" w:right="80" w:firstLine="0"/>
        <w:jc w:val="right"/>
      </w:pPr>
      <w:r>
        <w:rPr>
          <w:b/>
        </w:rPr>
        <w:t>_____________________________________________________________________</w:t>
      </w:r>
      <w:r>
        <w:t xml:space="preserve"> </w:t>
      </w:r>
    </w:p>
    <w:p w14:paraId="2F60B4DC" w14:textId="77777777" w:rsidR="00376EDE" w:rsidRDefault="00071866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2C0717B7" w14:textId="77777777" w:rsidR="00376EDE" w:rsidRDefault="00071866">
      <w:pPr>
        <w:numPr>
          <w:ilvl w:val="0"/>
          <w:numId w:val="1"/>
        </w:numPr>
        <w:ind w:hanging="360"/>
      </w:pPr>
      <w:proofErr w:type="gramStart"/>
      <w:r>
        <w:rPr>
          <w:b/>
        </w:rPr>
        <w:t>Objective</w:t>
      </w:r>
      <w:r>
        <w:t xml:space="preserve">  </w:t>
      </w:r>
      <w:r>
        <w:tab/>
      </w:r>
      <w:proofErr w:type="gramEnd"/>
      <w:r>
        <w:t xml:space="preserve">: -   </w:t>
      </w:r>
      <w:r>
        <w:tab/>
        <w:t xml:space="preserve">Safe and quality maintenance of pump for optimum out put </w:t>
      </w:r>
    </w:p>
    <w:p w14:paraId="27259F60" w14:textId="77777777" w:rsidR="00376EDE" w:rsidRDefault="00071866">
      <w:pPr>
        <w:numPr>
          <w:ilvl w:val="0"/>
          <w:numId w:val="1"/>
        </w:numPr>
        <w:ind w:hanging="360"/>
      </w:pPr>
      <w:r>
        <w:rPr>
          <w:b/>
        </w:rPr>
        <w:t>Scope</w:t>
      </w:r>
      <w:r>
        <w:t xml:space="preserve"> </w:t>
      </w:r>
      <w:r>
        <w:tab/>
        <w:t xml:space="preserve"> </w:t>
      </w:r>
      <w:r>
        <w:tab/>
        <w:t xml:space="preserve">: -   </w:t>
      </w:r>
      <w:r>
        <w:tab/>
        <w:t xml:space="preserve">Blast Furnace Accessories </w:t>
      </w:r>
    </w:p>
    <w:p w14:paraId="695FDBD2" w14:textId="77777777" w:rsidR="00376EDE" w:rsidRDefault="00071866">
      <w:pPr>
        <w:numPr>
          <w:ilvl w:val="0"/>
          <w:numId w:val="1"/>
        </w:numPr>
        <w:ind w:hanging="360"/>
      </w:pPr>
      <w:r>
        <w:rPr>
          <w:b/>
        </w:rPr>
        <w:t>Ref.</w:t>
      </w:r>
      <w:r>
        <w:t xml:space="preserve"> </w:t>
      </w:r>
      <w:r>
        <w:tab/>
        <w:t xml:space="preserve"> </w:t>
      </w:r>
      <w:r>
        <w:tab/>
        <w:t xml:space="preserve">: </w:t>
      </w:r>
      <w:proofErr w:type="gramStart"/>
      <w:r>
        <w:t xml:space="preserve">-  </w:t>
      </w:r>
      <w:r>
        <w:tab/>
      </w:r>
      <w:proofErr w:type="gramEnd"/>
      <w:r>
        <w:t xml:space="preserve">Pumps maintenance manual &amp;  </w:t>
      </w:r>
    </w:p>
    <w:p w14:paraId="1D80FF1A" w14:textId="77777777" w:rsidR="00376EDE" w:rsidRDefault="00071866">
      <w:pPr>
        <w:ind w:left="384"/>
      </w:pPr>
      <w:r>
        <w:t xml:space="preserve">VL/IMS/PID1/MECH/WI/44                     </w:t>
      </w:r>
    </w:p>
    <w:p w14:paraId="78C74CED" w14:textId="77777777" w:rsidR="00376EDE" w:rsidRDefault="00071866">
      <w:pPr>
        <w:numPr>
          <w:ilvl w:val="0"/>
          <w:numId w:val="1"/>
        </w:numPr>
        <w:ind w:hanging="360"/>
      </w:pPr>
      <w:r>
        <w:rPr>
          <w:b/>
        </w:rPr>
        <w:t>Responsibility</w:t>
      </w:r>
      <w:r>
        <w:t xml:space="preserve"> </w:t>
      </w:r>
      <w:r>
        <w:tab/>
        <w:t xml:space="preserve">: </w:t>
      </w:r>
      <w:proofErr w:type="gramStart"/>
      <w:r>
        <w:t xml:space="preserve">-  </w:t>
      </w:r>
      <w:r>
        <w:tab/>
      </w:r>
      <w:proofErr w:type="gramEnd"/>
      <w:r>
        <w:t xml:space="preserve">Engineer In charge &amp; Maintenance Fitter on job </w:t>
      </w:r>
    </w:p>
    <w:p w14:paraId="10DF210D" w14:textId="77777777" w:rsidR="00376EDE" w:rsidRDefault="00071866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5B03BA6D" w14:textId="77777777" w:rsidR="00376EDE" w:rsidRDefault="00071866">
      <w:pPr>
        <w:tabs>
          <w:tab w:val="center" w:pos="2215"/>
        </w:tabs>
        <w:spacing w:after="3" w:line="259" w:lineRule="auto"/>
        <w:ind w:left="-1" w:firstLine="0"/>
      </w:pPr>
      <w:r>
        <w:rPr>
          <w:b/>
        </w:rPr>
        <w:t xml:space="preserve">PPE –s to be used </w:t>
      </w:r>
      <w:r>
        <w:rPr>
          <w:b/>
        </w:rPr>
        <w:tab/>
        <w:t xml:space="preserve">: </w:t>
      </w:r>
    </w:p>
    <w:p w14:paraId="3913C51C" w14:textId="77777777" w:rsidR="00376EDE" w:rsidRDefault="00071866">
      <w:pPr>
        <w:spacing w:after="0" w:line="259" w:lineRule="auto"/>
        <w:ind w:left="14" w:firstLine="0"/>
      </w:pPr>
      <w:r>
        <w:t xml:space="preserve"> </w:t>
      </w:r>
    </w:p>
    <w:p w14:paraId="467D9106" w14:textId="77777777" w:rsidR="00376EDE" w:rsidRDefault="00071866">
      <w:pPr>
        <w:ind w:left="9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="00FE22A5">
        <w:rPr>
          <w:rFonts w:ascii="Arial" w:eastAsia="Arial" w:hAnsi="Arial" w:cs="Arial"/>
        </w:rPr>
        <w:t xml:space="preserve">safety </w:t>
      </w:r>
      <w:r>
        <w:t xml:space="preserve">Helmet, Safety shoes, hand gloves, </w:t>
      </w:r>
      <w:r w:rsidR="00FE22A5">
        <w:t xml:space="preserve">safety </w:t>
      </w:r>
      <w:proofErr w:type="gramStart"/>
      <w:r>
        <w:t>goggle ,</w:t>
      </w:r>
      <w:proofErr w:type="gramEnd"/>
      <w:r>
        <w:t xml:space="preserve"> and life buoy</w:t>
      </w:r>
      <w:r w:rsidR="00FE22A5">
        <w:t>, safety belt/harness, dust mask</w:t>
      </w:r>
      <w:r>
        <w:t xml:space="preserve"> and jacket </w:t>
      </w:r>
    </w:p>
    <w:p w14:paraId="5A316274" w14:textId="77777777" w:rsidR="00376EDE" w:rsidRDefault="00071866">
      <w:pPr>
        <w:spacing w:after="0" w:line="259" w:lineRule="auto"/>
        <w:ind w:left="14" w:firstLine="0"/>
      </w:pPr>
      <w:r>
        <w:t xml:space="preserve"> </w:t>
      </w:r>
    </w:p>
    <w:p w14:paraId="339ADCB9" w14:textId="77777777" w:rsidR="00376EDE" w:rsidRDefault="00071866">
      <w:pPr>
        <w:numPr>
          <w:ilvl w:val="0"/>
          <w:numId w:val="2"/>
        </w:numPr>
        <w:ind w:hanging="360"/>
      </w:pPr>
      <w:r>
        <w:rPr>
          <w:b/>
        </w:rPr>
        <w:t xml:space="preserve">Work No 1 </w:t>
      </w:r>
      <w:r>
        <w:rPr>
          <w:b/>
        </w:rPr>
        <w:tab/>
      </w:r>
      <w:r>
        <w:t xml:space="preserve"> </w:t>
      </w:r>
      <w:r>
        <w:tab/>
        <w:t xml:space="preserve">:  </w:t>
      </w:r>
      <w:r>
        <w:tab/>
        <w:t xml:space="preserve">Maintenance of Jetty pump </w:t>
      </w:r>
    </w:p>
    <w:p w14:paraId="57128437" w14:textId="77777777" w:rsidR="00376EDE" w:rsidRDefault="00071866">
      <w:pPr>
        <w:numPr>
          <w:ilvl w:val="0"/>
          <w:numId w:val="2"/>
        </w:numPr>
        <w:ind w:hanging="360"/>
      </w:pPr>
      <w:r>
        <w:rPr>
          <w:b/>
        </w:rPr>
        <w:t xml:space="preserve">Work No 2 </w:t>
      </w:r>
      <w:r>
        <w:rPr>
          <w:b/>
        </w:rPr>
        <w:tab/>
      </w:r>
      <w:r>
        <w:t xml:space="preserve"> </w:t>
      </w:r>
      <w:r>
        <w:tab/>
        <w:t xml:space="preserve">: </w:t>
      </w:r>
      <w:r>
        <w:tab/>
        <w:t xml:space="preserve">Changing of pump structure </w:t>
      </w:r>
    </w:p>
    <w:p w14:paraId="7C67181B" w14:textId="77777777" w:rsidR="00197C12" w:rsidRDefault="00197C12" w:rsidP="00197C12">
      <w:pPr>
        <w:numPr>
          <w:ilvl w:val="0"/>
          <w:numId w:val="2"/>
        </w:numPr>
        <w:ind w:hanging="360"/>
      </w:pPr>
      <w:r>
        <w:rPr>
          <w:b/>
        </w:rPr>
        <w:t xml:space="preserve">Work no 3                      </w:t>
      </w:r>
      <w:proofErr w:type="gramStart"/>
      <w:r>
        <w:rPr>
          <w:b/>
        </w:rPr>
        <w:t xml:space="preserve">  </w:t>
      </w:r>
      <w:r w:rsidRPr="007A065B">
        <w:t>:</w:t>
      </w:r>
      <w:proofErr w:type="gramEnd"/>
      <w:r>
        <w:t xml:space="preserve">       Submersible </w:t>
      </w:r>
      <w:r w:rsidR="00365A88">
        <w:t xml:space="preserve">tanker filling </w:t>
      </w:r>
      <w:r>
        <w:t xml:space="preserve">pump removal and fixing. </w:t>
      </w:r>
    </w:p>
    <w:p w14:paraId="1A14B3C1" w14:textId="77777777" w:rsidR="00376EDE" w:rsidRDefault="00071866">
      <w:pPr>
        <w:spacing w:after="0" w:line="259" w:lineRule="auto"/>
        <w:ind w:left="14" w:firstLine="0"/>
      </w:pPr>
      <w:r>
        <w:t xml:space="preserve"> </w:t>
      </w:r>
    </w:p>
    <w:p w14:paraId="2740B4FA" w14:textId="77777777" w:rsidR="00376EDE" w:rsidRDefault="00071866">
      <w:pPr>
        <w:pStyle w:val="Heading1"/>
        <w:ind w:left="9"/>
      </w:pPr>
      <w:r>
        <w:t xml:space="preserve">Aspect- impact </w:t>
      </w:r>
    </w:p>
    <w:p w14:paraId="786BA7B2" w14:textId="77777777" w:rsidR="00376EDE" w:rsidRDefault="00071866">
      <w:pPr>
        <w:spacing w:after="0" w:line="259" w:lineRule="auto"/>
        <w:ind w:left="14" w:firstLine="0"/>
      </w:pPr>
      <w:r>
        <w:t xml:space="preserve"> </w:t>
      </w:r>
    </w:p>
    <w:p w14:paraId="550D3F70" w14:textId="77777777" w:rsidR="00376EDE" w:rsidRDefault="00071866">
      <w:pPr>
        <w:tabs>
          <w:tab w:val="center" w:pos="3256"/>
        </w:tabs>
        <w:spacing w:after="12" w:line="259" w:lineRule="auto"/>
        <w:ind w:left="-15" w:firstLine="0"/>
      </w:pPr>
      <w:r>
        <w:rPr>
          <w:sz w:val="20"/>
        </w:rPr>
        <w:t xml:space="preserve">Scrap generation </w:t>
      </w:r>
      <w:r>
        <w:rPr>
          <w:sz w:val="20"/>
        </w:rPr>
        <w:tab/>
        <w:t xml:space="preserve">Resource Depletion </w:t>
      </w:r>
    </w:p>
    <w:p w14:paraId="78479B8D" w14:textId="77777777" w:rsidR="00376EDE" w:rsidRDefault="00071866">
      <w:pPr>
        <w:tabs>
          <w:tab w:val="center" w:pos="3267"/>
        </w:tabs>
        <w:spacing w:after="12" w:line="259" w:lineRule="auto"/>
        <w:ind w:left="-15" w:firstLine="0"/>
      </w:pPr>
      <w:r>
        <w:rPr>
          <w:sz w:val="20"/>
        </w:rPr>
        <w:t xml:space="preserve">Oil Spillage </w:t>
      </w:r>
      <w:r>
        <w:rPr>
          <w:sz w:val="20"/>
        </w:rPr>
        <w:tab/>
        <w:t xml:space="preserve">Land contamination  </w:t>
      </w:r>
    </w:p>
    <w:p w14:paraId="6E2777B1" w14:textId="77777777" w:rsidR="00376EDE" w:rsidRDefault="00071866">
      <w:pPr>
        <w:tabs>
          <w:tab w:val="center" w:pos="4185"/>
        </w:tabs>
        <w:spacing w:after="12" w:line="259" w:lineRule="auto"/>
        <w:ind w:left="-15" w:firstLine="0"/>
      </w:pPr>
      <w:r>
        <w:rPr>
          <w:sz w:val="20"/>
        </w:rPr>
        <w:t xml:space="preserve">Oil traced waste generation </w:t>
      </w:r>
      <w:r>
        <w:rPr>
          <w:sz w:val="20"/>
        </w:rPr>
        <w:tab/>
        <w:t xml:space="preserve">Land contamination &amp; Resource Depletion  </w:t>
      </w:r>
    </w:p>
    <w:p w14:paraId="7B27AAB9" w14:textId="77777777" w:rsidR="00376EDE" w:rsidRDefault="00071866">
      <w:pPr>
        <w:tabs>
          <w:tab w:val="center" w:pos="2731"/>
        </w:tabs>
        <w:spacing w:after="12" w:line="259" w:lineRule="auto"/>
        <w:ind w:left="-15" w:firstLine="0"/>
      </w:pPr>
      <w:proofErr w:type="gramStart"/>
      <w:r>
        <w:rPr>
          <w:sz w:val="20"/>
        </w:rPr>
        <w:t xml:space="preserve">Fumes  </w:t>
      </w:r>
      <w:r>
        <w:rPr>
          <w:sz w:val="20"/>
        </w:rPr>
        <w:tab/>
      </w:r>
      <w:proofErr w:type="gramEnd"/>
      <w:r>
        <w:rPr>
          <w:sz w:val="20"/>
        </w:rPr>
        <w:t xml:space="preserve">Health </w:t>
      </w:r>
    </w:p>
    <w:p w14:paraId="3BCD6AED" w14:textId="77777777" w:rsidR="00FE22A5" w:rsidRDefault="00071866">
      <w:pPr>
        <w:spacing w:after="301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5480" w:type="dxa"/>
        <w:tblInd w:w="0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3266"/>
        <w:gridCol w:w="2214"/>
      </w:tblGrid>
      <w:tr w:rsidR="00FE22A5" w:rsidRPr="00F91199" w14:paraId="45D729EF" w14:textId="77777777" w:rsidTr="00F91199">
        <w:trPr>
          <w:trHeight w:val="192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14:paraId="528BD958" w14:textId="77777777" w:rsidR="00FE22A5" w:rsidRPr="00F91199" w:rsidRDefault="00FE22A5" w:rsidP="00F91199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F91199">
              <w:rPr>
                <w:rFonts w:ascii="Arial" w:hAnsi="Arial" w:cs="Arial"/>
                <w:szCs w:val="24"/>
              </w:rPr>
              <w:t xml:space="preserve">Draining of water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5A1DD73D" w14:textId="77777777" w:rsidR="00FE22A5" w:rsidRPr="00F91199" w:rsidRDefault="00FE22A5" w:rsidP="00F91199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3000A">
              <w:rPr>
                <w:rFonts w:ascii="Arial" w:hAnsi="Arial" w:cs="Arial"/>
                <w:szCs w:val="24"/>
              </w:rPr>
              <w:t xml:space="preserve">Resource </w:t>
            </w:r>
            <w:r w:rsidRPr="00F91199">
              <w:rPr>
                <w:rFonts w:ascii="Arial" w:hAnsi="Arial" w:cs="Arial"/>
                <w:szCs w:val="24"/>
              </w:rPr>
              <w:t xml:space="preserve">Depletion </w:t>
            </w:r>
          </w:p>
        </w:tc>
      </w:tr>
    </w:tbl>
    <w:p w14:paraId="6A708971" w14:textId="77777777" w:rsidR="00376EDE" w:rsidRDefault="00376EDE">
      <w:pPr>
        <w:spacing w:after="301" w:line="259" w:lineRule="auto"/>
        <w:ind w:left="0" w:firstLine="0"/>
      </w:pPr>
    </w:p>
    <w:p w14:paraId="7A55A929" w14:textId="77777777" w:rsidR="00376EDE" w:rsidRDefault="00071866">
      <w:pPr>
        <w:spacing w:after="256" w:line="259" w:lineRule="auto"/>
        <w:ind w:left="14" w:firstLine="0"/>
      </w:pPr>
      <w:r>
        <w:rPr>
          <w:b/>
          <w:u w:val="single" w:color="000000"/>
        </w:rPr>
        <w:t>Hazards identified</w:t>
      </w:r>
      <w:r>
        <w:t xml:space="preserve"> </w:t>
      </w:r>
    </w:p>
    <w:p w14:paraId="4347866D" w14:textId="77777777" w:rsidR="00376EDE" w:rsidRDefault="00071866">
      <w:pPr>
        <w:spacing w:after="250" w:line="259" w:lineRule="auto"/>
        <w:ind w:left="14" w:firstLine="0"/>
      </w:pPr>
      <w:r>
        <w:rPr>
          <w:b/>
        </w:rPr>
        <w:t xml:space="preserve"> </w:t>
      </w:r>
    </w:p>
    <w:p w14:paraId="29FCD93E" w14:textId="77777777" w:rsidR="00376EDE" w:rsidRDefault="00071866">
      <w:pPr>
        <w:spacing w:after="335"/>
        <w:ind w:left="9"/>
      </w:pPr>
      <w:r>
        <w:rPr>
          <w:b/>
        </w:rPr>
        <w:lastRenderedPageBreak/>
        <w:t xml:space="preserve">Physical Hazard </w:t>
      </w:r>
      <w:r>
        <w:rPr>
          <w:b/>
        </w:rPr>
        <w:tab/>
      </w:r>
      <w:r>
        <w:rPr>
          <w:rFonts w:ascii="Arial" w:eastAsia="Arial" w:hAnsi="Arial" w:cs="Arial"/>
          <w:b/>
          <w:sz w:val="20"/>
        </w:rPr>
        <w:t xml:space="preserve">- </w:t>
      </w:r>
      <w:r>
        <w:rPr>
          <w:rFonts w:ascii="Arial" w:eastAsia="Arial" w:hAnsi="Arial" w:cs="Arial"/>
          <w:b/>
          <w:sz w:val="20"/>
        </w:rPr>
        <w:tab/>
      </w:r>
      <w:r>
        <w:t>Pressure, temperature, dust inhalation</w:t>
      </w:r>
      <w:proofErr w:type="gramStart"/>
      <w:r>
        <w:t>, ,</w:t>
      </w:r>
      <w:proofErr w:type="gramEnd"/>
      <w:r>
        <w:t xml:space="preserve"> congestion, drowning in water </w:t>
      </w:r>
    </w:p>
    <w:p w14:paraId="6426EA9A" w14:textId="77777777" w:rsidR="00376EDE" w:rsidRDefault="00071866">
      <w:pPr>
        <w:spacing w:after="48" w:line="259" w:lineRule="auto"/>
        <w:ind w:left="14" w:firstLine="0"/>
      </w:pPr>
      <w:r>
        <w:t xml:space="preserve"> </w:t>
      </w:r>
    </w:p>
    <w:p w14:paraId="4402EFEF" w14:textId="77777777" w:rsidR="00376EDE" w:rsidRDefault="00071866">
      <w:pPr>
        <w:pStyle w:val="Heading1"/>
        <w:spacing w:after="253"/>
        <w:ind w:left="9"/>
      </w:pPr>
      <w:r>
        <w:t xml:space="preserve">Mechanical hazard –  </w:t>
      </w:r>
    </w:p>
    <w:p w14:paraId="3FBB836F" w14:textId="77777777" w:rsidR="00376EDE" w:rsidRDefault="00071866">
      <w:pPr>
        <w:numPr>
          <w:ilvl w:val="0"/>
          <w:numId w:val="3"/>
        </w:numPr>
        <w:ind w:hanging="360"/>
      </w:pPr>
      <w:r>
        <w:t xml:space="preserve">Trapping in between coupling, impeller, guard, dismantled </w:t>
      </w:r>
      <w:proofErr w:type="gramStart"/>
      <w:r>
        <w:t>pump</w:t>
      </w:r>
      <w:proofErr w:type="gramEnd"/>
      <w:r>
        <w:t xml:space="preserve"> and motor, etc. </w:t>
      </w:r>
    </w:p>
    <w:p w14:paraId="17AE0A79" w14:textId="77777777" w:rsidR="00376EDE" w:rsidRDefault="00071866">
      <w:pPr>
        <w:numPr>
          <w:ilvl w:val="0"/>
          <w:numId w:val="3"/>
        </w:numPr>
        <w:ind w:hanging="360"/>
      </w:pPr>
      <w:r>
        <w:t xml:space="preserve">Entanglement in between moving parts, guard, coupling.  </w:t>
      </w:r>
    </w:p>
    <w:p w14:paraId="0AD492EF" w14:textId="77777777" w:rsidR="00376EDE" w:rsidRDefault="00071866">
      <w:pPr>
        <w:numPr>
          <w:ilvl w:val="0"/>
          <w:numId w:val="3"/>
        </w:numPr>
        <w:ind w:hanging="360"/>
      </w:pPr>
      <w:r>
        <w:t xml:space="preserve">Fall of spare parts, rod, slinged items, tools, hammer, </w:t>
      </w:r>
      <w:r w:rsidR="00BA7EAC">
        <w:t xml:space="preserve">wedges </w:t>
      </w:r>
      <w:r>
        <w:t xml:space="preserve">etc.  </w:t>
      </w:r>
    </w:p>
    <w:p w14:paraId="18159F89" w14:textId="77777777" w:rsidR="00376EDE" w:rsidRDefault="00071866">
      <w:pPr>
        <w:numPr>
          <w:ilvl w:val="0"/>
          <w:numId w:val="3"/>
        </w:numPr>
        <w:ind w:hanging="360"/>
      </w:pPr>
      <w:r>
        <w:t xml:space="preserve">Fall of person from platform &amp; height. </w:t>
      </w:r>
    </w:p>
    <w:p w14:paraId="109613E7" w14:textId="77777777" w:rsidR="00376EDE" w:rsidRDefault="00071866">
      <w:pPr>
        <w:numPr>
          <w:ilvl w:val="0"/>
          <w:numId w:val="3"/>
        </w:numPr>
        <w:ind w:hanging="360"/>
      </w:pPr>
      <w:r>
        <w:t xml:space="preserve">Impact of moving/slinged items. </w:t>
      </w:r>
    </w:p>
    <w:p w14:paraId="6886432E" w14:textId="77777777" w:rsidR="0006475D" w:rsidRDefault="00071866">
      <w:pPr>
        <w:numPr>
          <w:ilvl w:val="0"/>
          <w:numId w:val="3"/>
        </w:numPr>
        <w:spacing w:after="276"/>
        <w:ind w:hanging="360"/>
      </w:pPr>
      <w:r>
        <w:t>Injury from slip of pump component while assembly / dismantling.</w:t>
      </w:r>
    </w:p>
    <w:p w14:paraId="01CC39BF" w14:textId="77777777" w:rsidR="004C3009" w:rsidRDefault="0006475D" w:rsidP="0006475D">
      <w:pPr>
        <w:numPr>
          <w:ilvl w:val="0"/>
          <w:numId w:val="3"/>
        </w:numPr>
        <w:spacing w:after="276"/>
        <w:ind w:hanging="360"/>
      </w:pPr>
      <w:r w:rsidRPr="0006475D">
        <w:t>Impingement of fingers, hand while fitting assembly of pump, bearing fixing, impeller fixing</w:t>
      </w:r>
      <w:r w:rsidR="00327449">
        <w:t>, flange bolts tightening with spanners</w:t>
      </w:r>
      <w:r w:rsidR="004C3009">
        <w:t>.</w:t>
      </w:r>
    </w:p>
    <w:p w14:paraId="12CFF56F" w14:textId="77777777" w:rsidR="00376EDE" w:rsidRDefault="004C3009" w:rsidP="0006475D">
      <w:pPr>
        <w:numPr>
          <w:ilvl w:val="0"/>
          <w:numId w:val="3"/>
        </w:numPr>
        <w:spacing w:after="276"/>
        <w:ind w:hanging="360"/>
      </w:pPr>
      <w:r>
        <w:t>Fall of person due to slippery surface in rainy season.</w:t>
      </w:r>
    </w:p>
    <w:p w14:paraId="4F075AC6" w14:textId="77777777" w:rsidR="00376EDE" w:rsidRDefault="00071866">
      <w:pPr>
        <w:spacing w:after="319" w:line="259" w:lineRule="auto"/>
        <w:ind w:left="9"/>
      </w:pPr>
      <w:r>
        <w:t xml:space="preserve"> </w:t>
      </w:r>
      <w:r>
        <w:rPr>
          <w:b/>
        </w:rPr>
        <w:t>Electrical Hazard</w:t>
      </w:r>
      <w:r>
        <w:t xml:space="preserve"> – </w:t>
      </w:r>
      <w:r w:rsidR="009927C7">
        <w:t xml:space="preserve">electric </w:t>
      </w:r>
      <w:r>
        <w:t xml:space="preserve">Shock </w:t>
      </w:r>
      <w:r w:rsidR="009927C7">
        <w:t xml:space="preserve">from welding, electrical </w:t>
      </w:r>
      <w:proofErr w:type="gramStart"/>
      <w:r w:rsidR="009927C7">
        <w:t>cable</w:t>
      </w:r>
      <w:proofErr w:type="gramEnd"/>
      <w:r w:rsidR="009927C7">
        <w:t xml:space="preserve"> and machine.</w:t>
      </w:r>
    </w:p>
    <w:p w14:paraId="6832384B" w14:textId="77777777" w:rsidR="00376EDE" w:rsidRDefault="00071866">
      <w:pPr>
        <w:spacing w:after="3" w:line="259" w:lineRule="auto"/>
        <w:ind w:left="9"/>
      </w:pPr>
      <w:r>
        <w:rPr>
          <w:b/>
        </w:rPr>
        <w:t>Chemical hazard            -</w:t>
      </w:r>
      <w:r>
        <w:t xml:space="preserve"> Fire </w:t>
      </w:r>
    </w:p>
    <w:p w14:paraId="69A67155" w14:textId="77777777" w:rsidR="00376EDE" w:rsidRDefault="00071866">
      <w:pPr>
        <w:spacing w:after="40" w:line="259" w:lineRule="auto"/>
        <w:ind w:left="14" w:firstLine="0"/>
      </w:pPr>
      <w:r>
        <w:t xml:space="preserve"> </w:t>
      </w:r>
    </w:p>
    <w:p w14:paraId="3156ACC9" w14:textId="77777777" w:rsidR="00376EDE" w:rsidRDefault="00071866">
      <w:pPr>
        <w:tabs>
          <w:tab w:val="center" w:pos="2934"/>
        </w:tabs>
        <w:spacing w:after="47" w:line="259" w:lineRule="auto"/>
        <w:ind w:left="-1" w:firstLine="0"/>
      </w:pPr>
      <w:r>
        <w:rPr>
          <w:b/>
        </w:rPr>
        <w:t>Biological Hazard</w:t>
      </w:r>
      <w:r>
        <w:t xml:space="preserve"> </w:t>
      </w:r>
      <w:r>
        <w:tab/>
        <w:t xml:space="preserve">      -   Bee sting </w:t>
      </w:r>
    </w:p>
    <w:p w14:paraId="652F6BDD" w14:textId="77777777" w:rsidR="00376EDE" w:rsidRDefault="00071866">
      <w:pPr>
        <w:spacing w:after="38" w:line="259" w:lineRule="auto"/>
        <w:ind w:left="14" w:firstLine="0"/>
      </w:pPr>
      <w:r>
        <w:t xml:space="preserve"> </w:t>
      </w:r>
    </w:p>
    <w:p w14:paraId="6749FD1C" w14:textId="77777777" w:rsidR="00FE22A5" w:rsidRDefault="00FE22A5" w:rsidP="00FE22A5">
      <w:pPr>
        <w:spacing w:after="89" w:line="259" w:lineRule="auto"/>
        <w:ind w:right="3603"/>
        <w:rPr>
          <w:rFonts w:ascii="Arial" w:eastAsia="Arial" w:hAnsi="Arial" w:cs="Arial"/>
        </w:rPr>
      </w:pPr>
      <w:r w:rsidRPr="00743A4F">
        <w:rPr>
          <w:b/>
        </w:rPr>
        <w:t xml:space="preserve">Human </w:t>
      </w:r>
      <w:r w:rsidR="005626F1" w:rsidRPr="00743A4F">
        <w:rPr>
          <w:b/>
        </w:rPr>
        <w:t>Behaviou</w:t>
      </w:r>
      <w:r w:rsidR="005626F1">
        <w:rPr>
          <w:b/>
        </w:rPr>
        <w:t>ral</w:t>
      </w:r>
      <w:r w:rsidRPr="00743A4F">
        <w:rPr>
          <w:b/>
        </w:rPr>
        <w:t xml:space="preserve"> aspect of operators</w:t>
      </w:r>
      <w:r>
        <w:t>:</w:t>
      </w:r>
    </w:p>
    <w:p w14:paraId="1C8016BB" w14:textId="77777777" w:rsidR="00FE22A5" w:rsidRPr="005626F1" w:rsidRDefault="00FE22A5" w:rsidP="005626F1">
      <w:pPr>
        <w:spacing w:after="89" w:line="259" w:lineRule="auto"/>
        <w:ind w:left="10" w:right="3603"/>
        <w:rPr>
          <w:rFonts w:ascii="Arial" w:eastAsia="Arial" w:hAnsi="Arial" w:cs="Arial"/>
        </w:rPr>
      </w:pPr>
      <w:r w:rsidRPr="009A252E">
        <w:t xml:space="preserve">Operator nature, alcoholism, casual </w:t>
      </w:r>
      <w:proofErr w:type="gramStart"/>
      <w:r w:rsidRPr="009A252E">
        <w:t xml:space="preserve">approach,  </w:t>
      </w:r>
      <w:r>
        <w:t>horse</w:t>
      </w:r>
      <w:proofErr w:type="gramEnd"/>
      <w:r>
        <w:t xml:space="preserve"> play, use of mobile at workplace,</w:t>
      </w:r>
      <w:r w:rsidRPr="009A252E">
        <w:t xml:space="preserve">  back pain  &amp; non usage of PPE?s</w:t>
      </w:r>
    </w:p>
    <w:p w14:paraId="78F4CB90" w14:textId="77777777" w:rsidR="00376EDE" w:rsidRDefault="00376EDE">
      <w:pPr>
        <w:spacing w:after="0" w:line="259" w:lineRule="auto"/>
        <w:ind w:left="734" w:firstLine="0"/>
      </w:pPr>
    </w:p>
    <w:p w14:paraId="62324607" w14:textId="77777777" w:rsidR="00376EDE" w:rsidRDefault="00071866">
      <w:pPr>
        <w:spacing w:after="0" w:line="259" w:lineRule="auto"/>
        <w:ind w:left="14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3DB557FB" w14:textId="77777777" w:rsidR="00376EDE" w:rsidRDefault="00071866">
      <w:pPr>
        <w:spacing w:after="15" w:line="259" w:lineRule="auto"/>
        <w:ind w:left="14" w:firstLine="0"/>
      </w:pPr>
      <w:r>
        <w:rPr>
          <w:sz w:val="20"/>
        </w:rPr>
        <w:t xml:space="preserve"> </w:t>
      </w:r>
    </w:p>
    <w:p w14:paraId="70FCFF10" w14:textId="77777777" w:rsidR="00376EDE" w:rsidRDefault="00071866">
      <w:pPr>
        <w:spacing w:after="0" w:line="259" w:lineRule="auto"/>
        <w:ind w:left="14" w:firstLine="0"/>
      </w:pPr>
      <w:r>
        <w:lastRenderedPageBreak/>
        <w:t xml:space="preserve"> </w:t>
      </w:r>
    </w:p>
    <w:p w14:paraId="34D20292" w14:textId="77777777" w:rsidR="00376EDE" w:rsidRDefault="00071866">
      <w:pPr>
        <w:pStyle w:val="Heading1"/>
        <w:tabs>
          <w:tab w:val="center" w:pos="1454"/>
          <w:tab w:val="center" w:pos="2215"/>
          <w:tab w:val="center" w:pos="4303"/>
        </w:tabs>
        <w:ind w:left="-1" w:firstLine="0"/>
      </w:pPr>
      <w:r>
        <w:t xml:space="preserve">Work No 1 </w:t>
      </w:r>
      <w:r>
        <w:tab/>
        <w:t xml:space="preserve"> </w:t>
      </w:r>
      <w:r>
        <w:tab/>
        <w:t xml:space="preserve">:  </w:t>
      </w:r>
      <w:r>
        <w:tab/>
        <w:t xml:space="preserve">Maintenance of Jetty pump </w:t>
      </w:r>
    </w:p>
    <w:p w14:paraId="77B97B52" w14:textId="77777777" w:rsidR="00376EDE" w:rsidRDefault="00071866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21BCE24A" w14:textId="77777777" w:rsidR="00376EDE" w:rsidRDefault="00071866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66420121" w14:textId="77777777" w:rsidR="00376EDE" w:rsidRDefault="00071866">
      <w:pPr>
        <w:numPr>
          <w:ilvl w:val="0"/>
          <w:numId w:val="5"/>
        </w:numPr>
        <w:ind w:hanging="360"/>
      </w:pPr>
      <w:r>
        <w:t xml:space="preserve">Take clearance from production department before starting the activities. </w:t>
      </w:r>
    </w:p>
    <w:p w14:paraId="0D323D70" w14:textId="77777777" w:rsidR="00376EDE" w:rsidRDefault="00071866">
      <w:pPr>
        <w:numPr>
          <w:ilvl w:val="0"/>
          <w:numId w:val="5"/>
        </w:numPr>
        <w:ind w:hanging="360"/>
      </w:pPr>
      <w:r>
        <w:t xml:space="preserve">Ensure full filling of water in other two pump-priming tanks. </w:t>
      </w:r>
    </w:p>
    <w:p w14:paraId="5B6B9B1F" w14:textId="77777777" w:rsidR="00376EDE" w:rsidRDefault="00071866">
      <w:pPr>
        <w:numPr>
          <w:ilvl w:val="0"/>
          <w:numId w:val="5"/>
        </w:numPr>
        <w:spacing w:after="3" w:line="238" w:lineRule="auto"/>
        <w:ind w:hanging="360"/>
      </w:pPr>
      <w:r>
        <w:t xml:space="preserve">For priming the tank manually open the manual priming valve, manual air vent &amp; side drain valve. When water is coming from the drain valve it means that tank is full. After filling the tank close the manual priming valve, manual air vent &amp; drain valve. </w:t>
      </w:r>
    </w:p>
    <w:p w14:paraId="4A2ADF42" w14:textId="77777777" w:rsidR="00376EDE" w:rsidRDefault="00071866">
      <w:pPr>
        <w:numPr>
          <w:ilvl w:val="0"/>
          <w:numId w:val="5"/>
        </w:numPr>
        <w:ind w:hanging="360"/>
      </w:pPr>
      <w:r>
        <w:t xml:space="preserve">Isolate the tank on which work </w:t>
      </w:r>
      <w:r w:rsidR="005626F1">
        <w:t xml:space="preserve">is </w:t>
      </w:r>
      <w:r>
        <w:t xml:space="preserve">to be done. For </w:t>
      </w:r>
      <w:proofErr w:type="gramStart"/>
      <w:r>
        <w:t>isolat</w:t>
      </w:r>
      <w:r w:rsidR="005626F1">
        <w:t xml:space="preserve">ing </w:t>
      </w:r>
      <w:r>
        <w:t xml:space="preserve"> the</w:t>
      </w:r>
      <w:proofErr w:type="gramEnd"/>
      <w:r>
        <w:t xml:space="preserve"> tank close all the priming valve &amp; air vent of </w:t>
      </w:r>
      <w:r w:rsidR="005626F1">
        <w:t xml:space="preserve">the </w:t>
      </w:r>
      <w:r>
        <w:t xml:space="preserve">tank manually. </w:t>
      </w:r>
    </w:p>
    <w:p w14:paraId="69C3CF80" w14:textId="77777777" w:rsidR="00376EDE" w:rsidRDefault="00071866">
      <w:pPr>
        <w:numPr>
          <w:ilvl w:val="0"/>
          <w:numId w:val="5"/>
        </w:numPr>
        <w:ind w:hanging="360"/>
      </w:pPr>
      <w:r>
        <w:t>Take electrical shutdown</w:t>
      </w:r>
      <w:r w:rsidR="00FE22A5">
        <w:t xml:space="preserve"> with LOTO</w:t>
      </w:r>
      <w:r>
        <w:t xml:space="preserve"> and follow pump-changing procedure. </w:t>
      </w:r>
    </w:p>
    <w:p w14:paraId="17FC4A41" w14:textId="77777777" w:rsidR="00376EDE" w:rsidRDefault="00071866">
      <w:pPr>
        <w:numPr>
          <w:ilvl w:val="0"/>
          <w:numId w:val="5"/>
        </w:numPr>
        <w:ind w:hanging="360"/>
      </w:pPr>
      <w:r>
        <w:t>Before starting the job drain the tank water by opening the side inspection door of the tank. There is no need to drain the tank water for alignment job.</w:t>
      </w:r>
      <w:r w:rsidR="005626F1">
        <w:t xml:space="preserve"> Open the air vent valve and release the vacuum from inside the tank before starting gas cutting or welding activity.</w:t>
      </w:r>
      <w:r>
        <w:t xml:space="preserve">  </w:t>
      </w:r>
    </w:p>
    <w:p w14:paraId="44B9508B" w14:textId="77777777" w:rsidR="00376EDE" w:rsidRDefault="00071866">
      <w:pPr>
        <w:numPr>
          <w:ilvl w:val="0"/>
          <w:numId w:val="5"/>
        </w:numPr>
        <w:ind w:hanging="360"/>
      </w:pPr>
      <w:r>
        <w:t xml:space="preserve">Follow work instruction procedure </w:t>
      </w:r>
      <w:r>
        <w:rPr>
          <w:sz w:val="20"/>
        </w:rPr>
        <w:t xml:space="preserve">VL/IMS/PID1/MECH/WI/44 </w:t>
      </w:r>
      <w:r>
        <w:t xml:space="preserve">for maintenance of pump </w:t>
      </w:r>
    </w:p>
    <w:p w14:paraId="1453AF6D" w14:textId="77777777" w:rsidR="00376EDE" w:rsidRDefault="00071866">
      <w:pPr>
        <w:numPr>
          <w:ilvl w:val="0"/>
          <w:numId w:val="5"/>
        </w:numPr>
        <w:ind w:hanging="360"/>
      </w:pPr>
      <w:r>
        <w:t>For lifting &amp; shifting the pump monorail chain block arrangement is there at the top of the pump. For jetty tanker filling pump, use hydra</w:t>
      </w:r>
      <w:r w:rsidR="005626F1">
        <w:t>.</w:t>
      </w:r>
      <w:r>
        <w:t xml:space="preserve">  </w:t>
      </w:r>
    </w:p>
    <w:p w14:paraId="697DB4A6" w14:textId="77777777" w:rsidR="00376EDE" w:rsidRDefault="00071866">
      <w:pPr>
        <w:numPr>
          <w:ilvl w:val="0"/>
          <w:numId w:val="5"/>
        </w:numPr>
        <w:ind w:hanging="360"/>
      </w:pPr>
      <w:r>
        <w:t xml:space="preserve">After finishing the job take the tank in line &amp; fill the tank as per point no 3. </w:t>
      </w:r>
    </w:p>
    <w:p w14:paraId="16882C28" w14:textId="77777777" w:rsidR="00376EDE" w:rsidRDefault="00071866">
      <w:pPr>
        <w:numPr>
          <w:ilvl w:val="0"/>
          <w:numId w:val="5"/>
        </w:numPr>
        <w:ind w:hanging="360"/>
      </w:pPr>
      <w:r>
        <w:t xml:space="preserve">Remove the air from the pump casing by opening the needle valve which is at the top of the pump casing. </w:t>
      </w:r>
    </w:p>
    <w:p w14:paraId="0112CAEF" w14:textId="77777777" w:rsidR="00376EDE" w:rsidRDefault="00071866">
      <w:pPr>
        <w:numPr>
          <w:ilvl w:val="0"/>
          <w:numId w:val="5"/>
        </w:numPr>
        <w:ind w:hanging="360"/>
      </w:pPr>
      <w:r>
        <w:t xml:space="preserve">Then clear the electrical shutdown as per shutdown procedure. </w:t>
      </w:r>
    </w:p>
    <w:p w14:paraId="48FFE27A" w14:textId="77777777" w:rsidR="00376EDE" w:rsidRDefault="00071866">
      <w:pPr>
        <w:numPr>
          <w:ilvl w:val="0"/>
          <w:numId w:val="5"/>
        </w:numPr>
        <w:ind w:hanging="360"/>
      </w:pPr>
      <w:r>
        <w:t xml:space="preserve">Check all the parameters like oil level, gland leakages, flange joint leakage, vibration of pump, current, pressure etc </w:t>
      </w:r>
    </w:p>
    <w:p w14:paraId="1BA0503E" w14:textId="77777777" w:rsidR="00FE22A5" w:rsidRDefault="00071866">
      <w:pPr>
        <w:numPr>
          <w:ilvl w:val="0"/>
          <w:numId w:val="5"/>
        </w:numPr>
        <w:ind w:hanging="360"/>
      </w:pPr>
      <w:r>
        <w:t>After taking trial give clearance to user department.</w:t>
      </w:r>
    </w:p>
    <w:p w14:paraId="70332B5E" w14:textId="77777777" w:rsidR="00376EDE" w:rsidRDefault="00071866">
      <w:pPr>
        <w:numPr>
          <w:ilvl w:val="0"/>
          <w:numId w:val="5"/>
        </w:numPr>
        <w:ind w:hanging="360"/>
      </w:pPr>
      <w:r>
        <w:t xml:space="preserve">Carry </w:t>
      </w:r>
      <w:proofErr w:type="spellStart"/>
      <w:r>
        <w:t>house keeping</w:t>
      </w:r>
      <w:proofErr w:type="spellEnd"/>
      <w:r>
        <w:t xml:space="preserve"> as per work procedure </w:t>
      </w:r>
      <w:r>
        <w:rPr>
          <w:sz w:val="20"/>
        </w:rPr>
        <w:t>VL/IMS/PID1/MECH/WI/91</w:t>
      </w:r>
      <w:r>
        <w:t>.</w:t>
      </w:r>
      <w:r>
        <w:rPr>
          <w:b/>
          <w:sz w:val="28"/>
        </w:rPr>
        <w:t xml:space="preserve"> </w:t>
      </w:r>
    </w:p>
    <w:p w14:paraId="7613B4F9" w14:textId="77777777" w:rsidR="00376EDE" w:rsidRDefault="00071866">
      <w:pPr>
        <w:spacing w:after="0" w:line="259" w:lineRule="auto"/>
        <w:ind w:left="83" w:firstLine="0"/>
        <w:jc w:val="center"/>
      </w:pPr>
      <w:r>
        <w:rPr>
          <w:b/>
          <w:sz w:val="28"/>
        </w:rPr>
        <w:t xml:space="preserve"> </w:t>
      </w:r>
    </w:p>
    <w:p w14:paraId="6D12B029" w14:textId="77777777" w:rsidR="00376EDE" w:rsidRDefault="00071866">
      <w:pPr>
        <w:spacing w:after="0" w:line="259" w:lineRule="auto"/>
        <w:ind w:left="83" w:firstLine="0"/>
        <w:jc w:val="center"/>
      </w:pPr>
      <w:r>
        <w:rPr>
          <w:b/>
          <w:sz w:val="28"/>
        </w:rPr>
        <w:t xml:space="preserve"> </w:t>
      </w:r>
    </w:p>
    <w:p w14:paraId="00FD10E8" w14:textId="77777777" w:rsidR="00376EDE" w:rsidRDefault="00071866">
      <w:pPr>
        <w:spacing w:after="0" w:line="259" w:lineRule="auto"/>
        <w:ind w:left="83" w:firstLine="0"/>
        <w:jc w:val="center"/>
      </w:pPr>
      <w:r>
        <w:rPr>
          <w:b/>
          <w:sz w:val="28"/>
        </w:rPr>
        <w:t xml:space="preserve"> </w:t>
      </w:r>
    </w:p>
    <w:p w14:paraId="077E3913" w14:textId="77777777" w:rsidR="00376EDE" w:rsidRDefault="00071866">
      <w:pPr>
        <w:spacing w:after="0" w:line="259" w:lineRule="auto"/>
        <w:ind w:left="83" w:firstLine="0"/>
        <w:jc w:val="center"/>
      </w:pPr>
      <w:r>
        <w:rPr>
          <w:b/>
          <w:sz w:val="28"/>
        </w:rPr>
        <w:t xml:space="preserve"> </w:t>
      </w:r>
    </w:p>
    <w:p w14:paraId="10604880" w14:textId="77777777" w:rsidR="00376EDE" w:rsidRDefault="00071866">
      <w:pPr>
        <w:spacing w:after="0" w:line="259" w:lineRule="auto"/>
        <w:ind w:left="83" w:firstLine="0"/>
        <w:jc w:val="center"/>
      </w:pPr>
      <w:r>
        <w:rPr>
          <w:b/>
          <w:sz w:val="28"/>
        </w:rPr>
        <w:t xml:space="preserve"> </w:t>
      </w:r>
    </w:p>
    <w:p w14:paraId="58CA1720" w14:textId="77777777" w:rsidR="00376EDE" w:rsidRDefault="00071866">
      <w:pPr>
        <w:spacing w:after="0" w:line="259" w:lineRule="auto"/>
        <w:ind w:left="83" w:firstLine="0"/>
        <w:jc w:val="center"/>
      </w:pPr>
      <w:r>
        <w:rPr>
          <w:b/>
          <w:sz w:val="28"/>
        </w:rPr>
        <w:lastRenderedPageBreak/>
        <w:t xml:space="preserve"> </w:t>
      </w:r>
    </w:p>
    <w:p w14:paraId="5BE606CB" w14:textId="77777777" w:rsidR="00376EDE" w:rsidRDefault="00071866">
      <w:pPr>
        <w:spacing w:after="0" w:line="259" w:lineRule="auto"/>
        <w:ind w:left="83" w:firstLine="0"/>
        <w:jc w:val="center"/>
      </w:pPr>
      <w:r>
        <w:rPr>
          <w:b/>
          <w:sz w:val="28"/>
        </w:rPr>
        <w:t xml:space="preserve"> </w:t>
      </w:r>
    </w:p>
    <w:p w14:paraId="229F8BF0" w14:textId="77777777" w:rsidR="00376EDE" w:rsidRDefault="00071866">
      <w:pPr>
        <w:spacing w:after="0" w:line="259" w:lineRule="auto"/>
        <w:ind w:left="9"/>
      </w:pPr>
      <w:r>
        <w:rPr>
          <w:b/>
          <w:sz w:val="28"/>
        </w:rPr>
        <w:t xml:space="preserve">                                    PUMP DETAILS </w:t>
      </w:r>
    </w:p>
    <w:p w14:paraId="5DC84922" w14:textId="77777777" w:rsidR="00376EDE" w:rsidRDefault="00071866">
      <w:pPr>
        <w:spacing w:after="0" w:line="259" w:lineRule="auto"/>
        <w:ind w:left="83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7247" w:type="dxa"/>
        <w:tblInd w:w="-127" w:type="dxa"/>
        <w:tblCellMar>
          <w:top w:w="9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1434"/>
        <w:gridCol w:w="1702"/>
        <w:gridCol w:w="1274"/>
        <w:gridCol w:w="1560"/>
        <w:gridCol w:w="1277"/>
      </w:tblGrid>
      <w:tr w:rsidR="00376EDE" w14:paraId="04EEC222" w14:textId="77777777">
        <w:trPr>
          <w:trHeight w:val="703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A7A1C" w14:textId="77777777" w:rsidR="00376EDE" w:rsidRDefault="00071866">
            <w:pPr>
              <w:spacing w:after="0" w:line="259" w:lineRule="auto"/>
              <w:ind w:left="58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B7F6F" w14:textId="77777777" w:rsidR="00376EDE" w:rsidRDefault="00071866">
            <w:pPr>
              <w:spacing w:after="0" w:line="259" w:lineRule="auto"/>
              <w:ind w:left="41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Jetty pump # 1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7115" w14:textId="77777777" w:rsidR="00376EDE" w:rsidRDefault="00071866">
            <w:pPr>
              <w:spacing w:after="0" w:line="259" w:lineRule="auto"/>
              <w:ind w:left="26" w:right="1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Jetty pump # 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30F78" w14:textId="77777777" w:rsidR="00376EDE" w:rsidRDefault="00071866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Jetty pump # 3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2417" w14:textId="77777777" w:rsidR="00376EDE" w:rsidRDefault="00071866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Jetty </w:t>
            </w:r>
          </w:p>
          <w:p w14:paraId="01967AB9" w14:textId="77777777" w:rsidR="00376EDE" w:rsidRDefault="00071866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Tanker pump </w:t>
            </w:r>
          </w:p>
        </w:tc>
      </w:tr>
      <w:tr w:rsidR="00376EDE" w14:paraId="16C92D0F" w14:textId="77777777">
        <w:trPr>
          <w:trHeight w:val="521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A4B4C" w14:textId="77777777" w:rsidR="00376EDE" w:rsidRDefault="00071866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Type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789BE" w14:textId="77777777" w:rsidR="00376EDE" w:rsidRDefault="00071866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UP 100/38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C2486" w14:textId="77777777" w:rsidR="00376EDE" w:rsidRDefault="00071866">
            <w:pPr>
              <w:spacing w:after="0" w:line="259" w:lineRule="auto"/>
              <w:ind w:left="58" w:firstLine="0"/>
            </w:pPr>
            <w:r>
              <w:rPr>
                <w:rFonts w:ascii="Arial" w:eastAsia="Arial" w:hAnsi="Arial" w:cs="Arial"/>
                <w:sz w:val="20"/>
              </w:rPr>
              <w:t xml:space="preserve">UP 100/38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151B" w14:textId="77777777" w:rsidR="00376EDE" w:rsidRDefault="00071866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CPK NGC 200 – 400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59FE" w14:textId="77777777" w:rsidR="00376EDE" w:rsidRDefault="00071866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 4L A  </w:t>
            </w:r>
          </w:p>
        </w:tc>
      </w:tr>
      <w:tr w:rsidR="00376EDE" w14:paraId="7049DCDA" w14:textId="77777777">
        <w:trPr>
          <w:trHeight w:val="264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D24C60" w14:textId="77777777" w:rsidR="00376EDE" w:rsidRDefault="00071866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Impeller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dia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D3FF" w14:textId="77777777" w:rsidR="00376EDE" w:rsidRDefault="00071866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370 mm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9E4D" w14:textId="77777777" w:rsidR="00376EDE" w:rsidRDefault="00071866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370 mm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C073" w14:textId="77777777" w:rsidR="00376EDE" w:rsidRDefault="00071866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365 mm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B266" w14:textId="77777777" w:rsidR="00376EDE" w:rsidRDefault="00071866">
            <w:pPr>
              <w:spacing w:after="0" w:line="259" w:lineRule="auto"/>
              <w:ind w:left="0" w:right="10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292 mm  </w:t>
            </w:r>
          </w:p>
        </w:tc>
      </w:tr>
      <w:tr w:rsidR="00376EDE" w14:paraId="775FD2E0" w14:textId="77777777">
        <w:trPr>
          <w:trHeight w:val="470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AA8351" w14:textId="77777777" w:rsidR="00376EDE" w:rsidRDefault="00071866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Discharge (m3/hr)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C9877" w14:textId="77777777" w:rsidR="00376EDE" w:rsidRDefault="00071866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1BF23" w14:textId="77777777" w:rsidR="00376EDE" w:rsidRDefault="00071866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5423" w14:textId="77777777" w:rsidR="00376EDE" w:rsidRDefault="00071866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CC49" w14:textId="77777777" w:rsidR="00376EDE" w:rsidRDefault="00071866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L/S </w:t>
            </w:r>
          </w:p>
        </w:tc>
      </w:tr>
      <w:tr w:rsidR="00376EDE" w14:paraId="4958ADAE" w14:textId="77777777">
        <w:trPr>
          <w:trHeight w:val="266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29CAB8" w14:textId="77777777" w:rsidR="00376EDE" w:rsidRDefault="00071866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Head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CBB0" w14:textId="77777777" w:rsidR="00376EDE" w:rsidRDefault="00071866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E66B" w14:textId="77777777" w:rsidR="00376EDE" w:rsidRDefault="00071866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7BA6" w14:textId="77777777" w:rsidR="00376EDE" w:rsidRDefault="00071866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74FC" w14:textId="77777777" w:rsidR="00376EDE" w:rsidRDefault="00071866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376EDE" w14:paraId="2302D6DC" w14:textId="77777777">
        <w:trPr>
          <w:trHeight w:val="699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BC6A6" w14:textId="77777777" w:rsidR="00376EDE" w:rsidRDefault="00071866">
            <w:pPr>
              <w:spacing w:after="0" w:line="259" w:lineRule="auto"/>
              <w:ind w:left="36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Ball bearing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0B15C" w14:textId="77777777" w:rsidR="00376EDE" w:rsidRDefault="00071866">
            <w:pPr>
              <w:spacing w:after="0" w:line="259" w:lineRule="auto"/>
              <w:ind w:left="58" w:firstLine="0"/>
            </w:pPr>
            <w:r>
              <w:rPr>
                <w:rFonts w:ascii="Arial" w:eastAsia="Arial" w:hAnsi="Arial" w:cs="Arial"/>
                <w:sz w:val="20"/>
              </w:rPr>
              <w:t xml:space="preserve">6309/C3 – 2 no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0F535" w14:textId="77777777" w:rsidR="00376EDE" w:rsidRDefault="00071866">
            <w:pPr>
              <w:spacing w:after="0" w:line="259" w:lineRule="auto"/>
              <w:ind w:left="1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6309/C3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–  2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no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C37B" w14:textId="77777777" w:rsidR="00376EDE" w:rsidRDefault="00071866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6411/C3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–  2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no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F544" w14:textId="77777777" w:rsidR="00376EDE" w:rsidRDefault="00071866">
            <w:pPr>
              <w:spacing w:after="0" w:line="259" w:lineRule="auto"/>
              <w:ind w:left="48" w:firstLine="0"/>
            </w:pPr>
            <w:r>
              <w:rPr>
                <w:rFonts w:ascii="Arial" w:eastAsia="Arial" w:hAnsi="Arial" w:cs="Arial"/>
                <w:sz w:val="20"/>
              </w:rPr>
              <w:t xml:space="preserve">6306 DE &amp; </w:t>
            </w:r>
          </w:p>
          <w:p w14:paraId="5CBBF24A" w14:textId="77777777" w:rsidR="00376EDE" w:rsidRDefault="00071866">
            <w:pPr>
              <w:spacing w:after="0" w:line="259" w:lineRule="auto"/>
              <w:ind w:left="70" w:firstLine="0"/>
            </w:pPr>
            <w:r>
              <w:rPr>
                <w:rFonts w:ascii="Arial" w:eastAsia="Arial" w:hAnsi="Arial" w:cs="Arial"/>
                <w:sz w:val="20"/>
              </w:rPr>
              <w:t xml:space="preserve">6206 NDE </w:t>
            </w:r>
          </w:p>
          <w:p w14:paraId="314AF0C1" w14:textId="77777777" w:rsidR="00376EDE" w:rsidRDefault="00071866">
            <w:pPr>
              <w:spacing w:after="0" w:line="259" w:lineRule="auto"/>
              <w:ind w:left="36" w:firstLine="0"/>
            </w:pPr>
            <w:r>
              <w:rPr>
                <w:rFonts w:ascii="Arial" w:eastAsia="Arial" w:hAnsi="Arial" w:cs="Arial"/>
                <w:sz w:val="20"/>
              </w:rPr>
              <w:t xml:space="preserve">ZR      2 no </w:t>
            </w:r>
          </w:p>
        </w:tc>
      </w:tr>
      <w:tr w:rsidR="00376EDE" w14:paraId="3013CCFA" w14:textId="77777777">
        <w:trPr>
          <w:trHeight w:val="266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F978FC" w14:textId="77777777" w:rsidR="00376EDE" w:rsidRDefault="00071866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Oil seal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24D5" w14:textId="77777777" w:rsidR="00376EDE" w:rsidRDefault="00071866">
            <w:pPr>
              <w:spacing w:after="0" w:line="259" w:lineRule="auto"/>
              <w:ind w:left="0" w:right="10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65x85x10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A538" w14:textId="77777777" w:rsidR="00376EDE" w:rsidRDefault="00071866">
            <w:pPr>
              <w:spacing w:after="0" w:line="259" w:lineRule="auto"/>
              <w:ind w:left="67" w:firstLine="0"/>
            </w:pPr>
            <w:r>
              <w:rPr>
                <w:rFonts w:ascii="Arial" w:eastAsia="Arial" w:hAnsi="Arial" w:cs="Arial"/>
                <w:sz w:val="20"/>
              </w:rPr>
              <w:t xml:space="preserve">65x85x10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24C5" w14:textId="77777777" w:rsidR="00376EDE" w:rsidRDefault="0007186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55 X 80 X 10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61B9" w14:textId="77777777" w:rsidR="00376EDE" w:rsidRDefault="00071866">
            <w:pPr>
              <w:spacing w:after="0" w:line="259" w:lineRule="auto"/>
              <w:ind w:left="1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76EDE" w14:paraId="1C8992CA" w14:textId="77777777">
        <w:trPr>
          <w:trHeight w:val="286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2AB5356" w14:textId="77777777" w:rsidR="00376EDE" w:rsidRDefault="00071866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Coupling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1A8CCC8" w14:textId="77777777" w:rsidR="00376EDE" w:rsidRDefault="00071866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SW-225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3C4D386" w14:textId="77777777" w:rsidR="00376EDE" w:rsidRDefault="00071866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SW-225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0F3955C" w14:textId="77777777" w:rsidR="00376EDE" w:rsidRDefault="0007186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0"/>
              </w:rPr>
              <w:t xml:space="preserve">SWS 295/180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BB5E7C7" w14:textId="77777777" w:rsidR="00376EDE" w:rsidRDefault="00071866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L-110 </w:t>
            </w:r>
          </w:p>
        </w:tc>
      </w:tr>
    </w:tbl>
    <w:p w14:paraId="64D10C86" w14:textId="77777777" w:rsidR="00376EDE" w:rsidRDefault="00071866">
      <w:pPr>
        <w:spacing w:after="19" w:line="259" w:lineRule="auto"/>
        <w:ind w:left="14" w:firstLine="0"/>
      </w:pPr>
      <w:r>
        <w:t xml:space="preserve"> </w:t>
      </w:r>
    </w:p>
    <w:p w14:paraId="42DA52E9" w14:textId="77777777" w:rsidR="00376EDE" w:rsidRDefault="00071866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</w:p>
    <w:p w14:paraId="4CAB9381" w14:textId="77777777" w:rsidR="00376EDE" w:rsidRDefault="00071866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</w:p>
    <w:p w14:paraId="6D46940D" w14:textId="77777777" w:rsidR="00376EDE" w:rsidRDefault="00071866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</w:p>
    <w:p w14:paraId="47AAAEE8" w14:textId="77777777" w:rsidR="00376EDE" w:rsidRDefault="00071866">
      <w:pPr>
        <w:spacing w:after="0" w:line="259" w:lineRule="auto"/>
        <w:ind w:left="9"/>
      </w:pPr>
      <w:r>
        <w:rPr>
          <w:b/>
          <w:sz w:val="28"/>
        </w:rPr>
        <w:t xml:space="preserve">LOGIC OF JETTY PRIMING AUTOMATION </w:t>
      </w:r>
    </w:p>
    <w:p w14:paraId="7A04E19B" w14:textId="77777777" w:rsidR="00376EDE" w:rsidRDefault="00071866">
      <w:pPr>
        <w:spacing w:after="0" w:line="259" w:lineRule="auto"/>
        <w:ind w:left="14" w:firstLine="0"/>
      </w:pPr>
      <w:r>
        <w:t xml:space="preserve"> </w:t>
      </w:r>
    </w:p>
    <w:p w14:paraId="284FE3A8" w14:textId="77777777" w:rsidR="00376EDE" w:rsidRDefault="00071866">
      <w:pPr>
        <w:ind w:left="9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7C1C48" wp14:editId="7055DA7C">
                <wp:simplePos x="0" y="0"/>
                <wp:positionH relativeFrom="page">
                  <wp:posOffset>0</wp:posOffset>
                </wp:positionH>
                <wp:positionV relativeFrom="page">
                  <wp:posOffset>4033139</wp:posOffset>
                </wp:positionV>
                <wp:extent cx="99060" cy="1416050"/>
                <wp:effectExtent l="0" t="0" r="0" b="0"/>
                <wp:wrapSquare wrapText="bothSides"/>
                <wp:docPr id="9155" name="Group 9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" cy="1416050"/>
                          <a:chOff x="0" y="0"/>
                          <a:chExt cx="99060" cy="1416050"/>
                        </a:xfrm>
                      </wpg:grpSpPr>
                      <wps:wsp>
                        <wps:cNvPr id="1024" name="Rectangle 1024"/>
                        <wps:cNvSpPr/>
                        <wps:spPr>
                          <a:xfrm>
                            <a:off x="12192" y="7907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14E3A" w14:textId="77777777" w:rsidR="00376EDE" w:rsidRDefault="000718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3" name="Shape 10343"/>
                        <wps:cNvSpPr/>
                        <wps:spPr>
                          <a:xfrm>
                            <a:off x="0" y="0"/>
                            <a:ext cx="868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2192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4" name="Shape 10344"/>
                        <wps:cNvSpPr/>
                        <wps:spPr>
                          <a:xfrm>
                            <a:off x="8686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5" name="Shape 10345"/>
                        <wps:cNvSpPr/>
                        <wps:spPr>
                          <a:xfrm>
                            <a:off x="86868" y="12192"/>
                            <a:ext cx="12192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736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12192" y="31072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996A0" w14:textId="77777777" w:rsidR="00376EDE" w:rsidRDefault="000718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6" name="Shape 10346"/>
                        <wps:cNvSpPr/>
                        <wps:spPr>
                          <a:xfrm>
                            <a:off x="0" y="289561"/>
                            <a:ext cx="86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144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7" name="Shape 10347"/>
                        <wps:cNvSpPr/>
                        <wps:spPr>
                          <a:xfrm>
                            <a:off x="86868" y="289561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8" name="Shape 10348"/>
                        <wps:cNvSpPr/>
                        <wps:spPr>
                          <a:xfrm>
                            <a:off x="86868" y="295656"/>
                            <a:ext cx="12192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91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12192" y="47378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A7112" w14:textId="77777777" w:rsidR="00376EDE" w:rsidRDefault="000718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9" name="Shape 10349"/>
                        <wps:cNvSpPr/>
                        <wps:spPr>
                          <a:xfrm>
                            <a:off x="0" y="464820"/>
                            <a:ext cx="86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144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0" name="Shape 10350"/>
                        <wps:cNvSpPr/>
                        <wps:spPr>
                          <a:xfrm>
                            <a:off x="86868" y="46482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1" name="Shape 10351"/>
                        <wps:cNvSpPr/>
                        <wps:spPr>
                          <a:xfrm>
                            <a:off x="86868" y="470917"/>
                            <a:ext cx="1219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63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12192" y="62618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2C899" w14:textId="77777777" w:rsidR="00376EDE" w:rsidRDefault="000718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2" name="Shape 10352"/>
                        <wps:cNvSpPr/>
                        <wps:spPr>
                          <a:xfrm>
                            <a:off x="0" y="617220"/>
                            <a:ext cx="86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144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3" name="Shape 10353"/>
                        <wps:cNvSpPr/>
                        <wps:spPr>
                          <a:xfrm>
                            <a:off x="86868" y="61722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4" name="Shape 10354"/>
                        <wps:cNvSpPr/>
                        <wps:spPr>
                          <a:xfrm>
                            <a:off x="86868" y="623317"/>
                            <a:ext cx="1219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63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2192" y="77858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64023" w14:textId="77777777" w:rsidR="00376EDE" w:rsidRDefault="000718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5" name="Shape 10355"/>
                        <wps:cNvSpPr/>
                        <wps:spPr>
                          <a:xfrm>
                            <a:off x="0" y="769620"/>
                            <a:ext cx="86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144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6" name="Shape 10356"/>
                        <wps:cNvSpPr/>
                        <wps:spPr>
                          <a:xfrm>
                            <a:off x="86868" y="76962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7" name="Shape 10357"/>
                        <wps:cNvSpPr/>
                        <wps:spPr>
                          <a:xfrm>
                            <a:off x="86868" y="775717"/>
                            <a:ext cx="1219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63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2192" y="94318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AA35D" w14:textId="77777777" w:rsidR="00376EDE" w:rsidRDefault="000718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8" name="Shape 10358"/>
                        <wps:cNvSpPr/>
                        <wps:spPr>
                          <a:xfrm>
                            <a:off x="0" y="922020"/>
                            <a:ext cx="86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144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9" name="Shape 10359"/>
                        <wps:cNvSpPr/>
                        <wps:spPr>
                          <a:xfrm>
                            <a:off x="86868" y="92202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0" name="Shape 10360"/>
                        <wps:cNvSpPr/>
                        <wps:spPr>
                          <a:xfrm>
                            <a:off x="86868" y="928116"/>
                            <a:ext cx="121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06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2192" y="110777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F09FC" w14:textId="77777777" w:rsidR="00376EDE" w:rsidRDefault="000718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1" name="Shape 10361"/>
                        <wps:cNvSpPr/>
                        <wps:spPr>
                          <a:xfrm>
                            <a:off x="0" y="1098805"/>
                            <a:ext cx="86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144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2" name="Shape 10362"/>
                        <wps:cNvSpPr/>
                        <wps:spPr>
                          <a:xfrm>
                            <a:off x="86868" y="1098805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3" name="Shape 10363"/>
                        <wps:cNvSpPr/>
                        <wps:spPr>
                          <a:xfrm>
                            <a:off x="86868" y="1104900"/>
                            <a:ext cx="1219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47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12192" y="126017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8A191" w14:textId="77777777" w:rsidR="00376EDE" w:rsidRDefault="000718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4" name="Shape 10364"/>
                        <wps:cNvSpPr/>
                        <wps:spPr>
                          <a:xfrm>
                            <a:off x="0" y="1249681"/>
                            <a:ext cx="86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144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5" name="Shape 10365"/>
                        <wps:cNvSpPr/>
                        <wps:spPr>
                          <a:xfrm>
                            <a:off x="86868" y="1249681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6" name="Shape 10366"/>
                        <wps:cNvSpPr/>
                        <wps:spPr>
                          <a:xfrm>
                            <a:off x="0" y="1403859"/>
                            <a:ext cx="868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2192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7" name="Shape 10367"/>
                        <wps:cNvSpPr/>
                        <wps:spPr>
                          <a:xfrm>
                            <a:off x="86868" y="1255725"/>
                            <a:ext cx="12192" cy="14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813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8133"/>
                                </a:lnTo>
                                <a:lnTo>
                                  <a:pt x="0" y="148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8" name="Shape 10368"/>
                        <wps:cNvSpPr/>
                        <wps:spPr>
                          <a:xfrm>
                            <a:off x="86868" y="140385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C1C48" id="Group 9155" o:spid="_x0000_s1026" style="position:absolute;left:0;text-align:left;margin-left:0;margin-top:317.55pt;width:7.8pt;height:111.5pt;z-index:251658240;mso-position-horizontal-relative:page;mso-position-vertical-relative:page" coordsize="990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">
                <v:rect id="Rectangle 1024" o:spid="_x0000_s1027" style="position:absolute;left:121;top:790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5FB14E3A" w14:textId="77777777" w:rsidR="00376EDE" w:rsidRDefault="000718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43" o:spid="_x0000_s1028" style="position:absolute;width:868;height:121;visibility:visible;mso-wrap-style:square;v-text-anchor:top" coordsize="8686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" path="m,l86868,r,12192l,12192,,e" fillcolor="black" stroked="f" strokeweight="0">
                  <v:stroke miterlimit="83231f" joinstyle="miter"/>
                  <v:path arrowok="t" textboxrect="0,0,86868,12192"/>
                </v:shape>
                <v:shape id="Shape 10344" o:spid="_x0000_s1029" style="position:absolute;left:868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0345" o:spid="_x0000_s1030" style="position:absolute;left:868;top:121;width:122;height:2774;visibility:visible;mso-wrap-style:square;v-text-anchor:top" coordsize="12192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" path="m,l12192,r,277368l,277368,,e" fillcolor="black" stroked="f" strokeweight="0">
                  <v:stroke miterlimit="83231f" joinstyle="miter"/>
                  <v:path arrowok="t" textboxrect="0,0,12192,277368"/>
                </v:shape>
                <v:rect id="Rectangle 1029" o:spid="_x0000_s1031" style="position:absolute;left:121;top:310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5FC996A0" w14:textId="77777777" w:rsidR="00376EDE" w:rsidRDefault="000718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46" o:spid="_x0000_s1032" style="position:absolute;top:2895;width:868;height:92;visibility:visible;mso-wrap-style:square;v-text-anchor:top" coordsize="86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" path="m,l86868,r,9144l,9144,,e" fillcolor="black" stroked="f" strokeweight="0">
                  <v:stroke miterlimit="83231f" joinstyle="miter"/>
                  <v:path arrowok="t" textboxrect="0,0,86868,9144"/>
                </v:shape>
                <v:shape id="Shape 10347" o:spid="_x0000_s1033" style="position:absolute;left:868;top:2895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348" o:spid="_x0000_s1034" style="position:absolute;left:868;top:2956;width:122;height:1692;visibility:visible;mso-wrap-style:square;v-text-anchor:top" coordsize="12192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" path="m,l12192,r,169164l,169164,,e" fillcolor="black" stroked="f" strokeweight="0">
                  <v:stroke miterlimit="83231f" joinstyle="miter"/>
                  <v:path arrowok="t" textboxrect="0,0,12192,169164"/>
                </v:shape>
                <v:rect id="Rectangle 1033" o:spid="_x0000_s1035" style="position:absolute;left:121;top:473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636A7112" w14:textId="77777777" w:rsidR="00376EDE" w:rsidRDefault="000718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49" o:spid="_x0000_s1036" style="position:absolute;top:4648;width:868;height:91;visibility:visible;mso-wrap-style:square;v-text-anchor:top" coordsize="86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" path="m,l86868,r,9144l,9144,,e" fillcolor="black" stroked="f" strokeweight="0">
                  <v:stroke miterlimit="83231f" joinstyle="miter"/>
                  <v:path arrowok="t" textboxrect="0,0,86868,9144"/>
                </v:shape>
                <v:shape id="Shape 10350" o:spid="_x0000_s1037" style="position:absolute;left:868;top:4648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351" o:spid="_x0000_s1038" style="position:absolute;left:868;top:4709;width:122;height:1463;visibility:visible;mso-wrap-style:square;v-text-anchor:top" coordsize="1219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" path="m,l12192,r,146304l,146304,,e" fillcolor="black" stroked="f" strokeweight="0">
                  <v:stroke miterlimit="83231f" joinstyle="miter"/>
                  <v:path arrowok="t" textboxrect="0,0,12192,146304"/>
                </v:shape>
                <v:rect id="Rectangle 1037" o:spid="_x0000_s1039" style="position:absolute;left:121;top:626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34F2C899" w14:textId="77777777" w:rsidR="00376EDE" w:rsidRDefault="000718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52" o:spid="_x0000_s1040" style="position:absolute;top:6172;width:868;height:91;visibility:visible;mso-wrap-style:square;v-text-anchor:top" coordsize="86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" path="m,l86868,r,9144l,9144,,e" fillcolor="black" stroked="f" strokeweight="0">
                  <v:stroke miterlimit="83231f" joinstyle="miter"/>
                  <v:path arrowok="t" textboxrect="0,0,86868,9144"/>
                </v:shape>
                <v:shape id="Shape 10353" o:spid="_x0000_s1041" style="position:absolute;left:868;top:6172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354" o:spid="_x0000_s1042" style="position:absolute;left:868;top:6233;width:122;height:1463;visibility:visible;mso-wrap-style:square;v-text-anchor:top" coordsize="1219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" path="m,l12192,r,146304l,146304,,e" fillcolor="black" stroked="f" strokeweight="0">
                  <v:stroke miterlimit="83231f" joinstyle="miter"/>
                  <v:path arrowok="t" textboxrect="0,0,12192,146304"/>
                </v:shape>
                <v:rect id="Rectangle 1041" o:spid="_x0000_s1043" style="position:absolute;left:121;top:778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4B164023" w14:textId="77777777" w:rsidR="00376EDE" w:rsidRDefault="000718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55" o:spid="_x0000_s1044" style="position:absolute;top:7696;width:868;height:91;visibility:visible;mso-wrap-style:square;v-text-anchor:top" coordsize="86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" path="m,l86868,r,9144l,9144,,e" fillcolor="black" stroked="f" strokeweight="0">
                  <v:stroke miterlimit="83231f" joinstyle="miter"/>
                  <v:path arrowok="t" textboxrect="0,0,86868,9144"/>
                </v:shape>
                <v:shape id="Shape 10356" o:spid="_x0000_s1045" style="position:absolute;left:868;top:7696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357" o:spid="_x0000_s1046" style="position:absolute;left:868;top:7757;width:122;height:1463;visibility:visible;mso-wrap-style:square;v-text-anchor:top" coordsize="1219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" path="m,l12192,r,146304l,146304,,e" fillcolor="black" stroked="f" strokeweight="0">
                  <v:stroke miterlimit="83231f" joinstyle="miter"/>
                  <v:path arrowok="t" textboxrect="0,0,12192,146304"/>
                </v:shape>
                <v:rect id="Rectangle 1045" o:spid="_x0000_s1047" style="position:absolute;left:121;top:943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406AA35D" w14:textId="77777777" w:rsidR="00376EDE" w:rsidRDefault="000718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58" o:spid="_x0000_s1048" style="position:absolute;top:9220;width:868;height:91;visibility:visible;mso-wrap-style:square;v-text-anchor:top" coordsize="86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" path="m,l86868,r,9144l,9144,,e" fillcolor="black" stroked="f" strokeweight="0">
                  <v:stroke miterlimit="83231f" joinstyle="miter"/>
                  <v:path arrowok="t" textboxrect="0,0,86868,9144"/>
                </v:shape>
                <v:shape id="Shape 10359" o:spid="_x0000_s1049" style="position:absolute;left:868;top:9220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360" o:spid="_x0000_s1050" style="position:absolute;left:868;top:9281;width:122;height:1707;visibility:visible;mso-wrap-style:square;v-text-anchor:top" coordsize="121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" path="m,l12192,r,170688l,170688,,e" fillcolor="black" stroked="f" strokeweight="0">
                  <v:stroke miterlimit="83231f" joinstyle="miter"/>
                  <v:path arrowok="t" textboxrect="0,0,12192,170688"/>
                </v:shape>
                <v:rect id="Rectangle 1049" o:spid="_x0000_s1051" style="position:absolute;left:121;top:1107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58EF09FC" w14:textId="77777777" w:rsidR="00376EDE" w:rsidRDefault="000718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1" o:spid="_x0000_s1052" style="position:absolute;top:10988;width:868;height:91;visibility:visible;mso-wrap-style:square;v-text-anchor:top" coordsize="86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" path="m,l86868,r,9144l,9144,,e" fillcolor="black" stroked="f" strokeweight="0">
                  <v:stroke miterlimit="83231f" joinstyle="miter"/>
                  <v:path arrowok="t" textboxrect="0,0,86868,9144"/>
                </v:shape>
                <v:shape id="Shape 10362" o:spid="_x0000_s1053" style="position:absolute;left:868;top:10988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363" o:spid="_x0000_s1054" style="position:absolute;left:868;top:11049;width:122;height:1447;visibility:visible;mso-wrap-style:square;v-text-anchor:top" coordsize="1219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" path="m,l12192,r,144780l,144780,,e" fillcolor="black" stroked="f" strokeweight="0">
                  <v:stroke miterlimit="83231f" joinstyle="miter"/>
                  <v:path arrowok="t" textboxrect="0,0,12192,144780"/>
                </v:shape>
                <v:rect id="Rectangle 1053" o:spid="_x0000_s1055" style="position:absolute;left:121;top:1260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06E8A191" w14:textId="77777777" w:rsidR="00376EDE" w:rsidRDefault="000718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4" o:spid="_x0000_s1056" style="position:absolute;top:12496;width:868;height:92;visibility:visible;mso-wrap-style:square;v-text-anchor:top" coordsize="86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" path="m,l86868,r,9144l,9144,,e" fillcolor="black" stroked="f" strokeweight="0">
                  <v:stroke miterlimit="83231f" joinstyle="miter"/>
                  <v:path arrowok="t" textboxrect="0,0,86868,9144"/>
                </v:shape>
                <v:shape id="Shape 10365" o:spid="_x0000_s1057" style="position:absolute;left:868;top:12496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366" o:spid="_x0000_s1058" style="position:absolute;top:14038;width:868;height:122;visibility:visible;mso-wrap-style:square;v-text-anchor:top" coordsize="8686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" path="m,l86868,r,12192l,12192,,e" fillcolor="black" stroked="f" strokeweight="0">
                  <v:stroke miterlimit="83231f" joinstyle="miter"/>
                  <v:path arrowok="t" textboxrect="0,0,86868,12192"/>
                </v:shape>
                <v:shape id="Shape 10367" o:spid="_x0000_s1059" style="position:absolute;left:868;top:12557;width:122;height:1481;visibility:visible;mso-wrap-style:square;v-text-anchor:top" coordsize="12192,14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" path="m,l12192,r,148133l,148133,,e" fillcolor="black" stroked="f" strokeweight="0">
                  <v:stroke miterlimit="83231f" joinstyle="miter"/>
                  <v:path arrowok="t" textboxrect="0,0,12192,148133"/>
                </v:shape>
                <v:shape id="Shape 10368" o:spid="_x0000_s1060" style="position:absolute;left:868;top:14038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w10:wrap type="square" anchorx="page" anchory="page"/>
              </v:group>
            </w:pict>
          </mc:Fallback>
        </mc:AlternateContent>
      </w:r>
      <w:r>
        <w:t xml:space="preserve">**NOTE - Priming of </w:t>
      </w:r>
      <w:proofErr w:type="gramStart"/>
      <w:r>
        <w:t>the all</w:t>
      </w:r>
      <w:proofErr w:type="gramEnd"/>
      <w:r>
        <w:t xml:space="preserve"> Jetty Pump No 1, 2 &amp; 3 done automatically &amp; operated from the BF 1 control room.   </w:t>
      </w:r>
    </w:p>
    <w:p w14:paraId="1BDD70AF" w14:textId="77777777" w:rsidR="00376EDE" w:rsidRDefault="00071866">
      <w:pPr>
        <w:spacing w:after="0" w:line="259" w:lineRule="auto"/>
        <w:ind w:left="14" w:firstLine="0"/>
      </w:pPr>
      <w:r>
        <w:t xml:space="preserve"> </w:t>
      </w:r>
    </w:p>
    <w:p w14:paraId="1938BC73" w14:textId="77777777" w:rsidR="00376EDE" w:rsidRDefault="00071866">
      <w:pPr>
        <w:numPr>
          <w:ilvl w:val="1"/>
          <w:numId w:val="5"/>
        </w:numPr>
        <w:ind w:hanging="360"/>
      </w:pPr>
      <w:r>
        <w:t xml:space="preserve">When the Jetty pump is stopped the priming of pump begins. Low level is detected by low level switch which opens the priming </w:t>
      </w:r>
      <w:r w:rsidR="00197C12">
        <w:t xml:space="preserve">solenoid </w:t>
      </w:r>
      <w:r>
        <w:t xml:space="preserve">actuator valve (50nb) and </w:t>
      </w:r>
      <w:r w:rsidR="00197C12">
        <w:t xml:space="preserve">solenoid </w:t>
      </w:r>
      <w:r>
        <w:t xml:space="preserve">air vent. Priming takes place till high level is attained. Once, high level is attained, priming actuator valve </w:t>
      </w:r>
      <w:proofErr w:type="gramStart"/>
      <w:r>
        <w:t>closes</w:t>
      </w:r>
      <w:proofErr w:type="gramEnd"/>
      <w:r>
        <w:t xml:space="preserve"> and pump is ready for start command.    </w:t>
      </w:r>
    </w:p>
    <w:p w14:paraId="30A23735" w14:textId="77777777" w:rsidR="00376EDE" w:rsidRDefault="00071866">
      <w:pPr>
        <w:spacing w:after="0" w:line="259" w:lineRule="auto"/>
        <w:ind w:left="14" w:firstLine="0"/>
      </w:pPr>
      <w:r>
        <w:t xml:space="preserve"> </w:t>
      </w:r>
    </w:p>
    <w:p w14:paraId="5A2CC544" w14:textId="77777777" w:rsidR="00376EDE" w:rsidRDefault="00071866">
      <w:pPr>
        <w:spacing w:after="0" w:line="259" w:lineRule="auto"/>
        <w:ind w:left="14" w:firstLine="0"/>
      </w:pPr>
      <w:r>
        <w:lastRenderedPageBreak/>
        <w:t xml:space="preserve"> </w:t>
      </w:r>
    </w:p>
    <w:p w14:paraId="0298B9D1" w14:textId="77777777" w:rsidR="00376EDE" w:rsidRDefault="00071866">
      <w:pPr>
        <w:ind w:left="9"/>
      </w:pPr>
      <w:r>
        <w:t xml:space="preserve">Once, when the start command is given for jetty pump from control room, the following hierarchy is followed </w:t>
      </w:r>
    </w:p>
    <w:p w14:paraId="381D40EC" w14:textId="77777777" w:rsidR="00376EDE" w:rsidRDefault="00071866">
      <w:pPr>
        <w:spacing w:after="0" w:line="259" w:lineRule="auto"/>
        <w:ind w:left="14" w:firstLine="0"/>
      </w:pPr>
      <w:r>
        <w:t xml:space="preserve"> </w:t>
      </w:r>
    </w:p>
    <w:p w14:paraId="555067D7" w14:textId="77777777" w:rsidR="00376EDE" w:rsidRDefault="00071866">
      <w:pPr>
        <w:numPr>
          <w:ilvl w:val="1"/>
          <w:numId w:val="5"/>
        </w:numPr>
        <w:ind w:hanging="360"/>
      </w:pPr>
      <w:r>
        <w:t>Pump can start only when the water level in tank is high, which is sensed by high level switch of selected pump</w:t>
      </w:r>
      <w:r w:rsidR="00197C12">
        <w:t xml:space="preserve"> mounted on tank</w:t>
      </w:r>
      <w:r>
        <w:t xml:space="preserve">.  </w:t>
      </w:r>
    </w:p>
    <w:p w14:paraId="08AC863D" w14:textId="77777777" w:rsidR="00376EDE" w:rsidRDefault="00071866">
      <w:pPr>
        <w:numPr>
          <w:ilvl w:val="1"/>
          <w:numId w:val="5"/>
        </w:numPr>
        <w:ind w:hanging="360"/>
      </w:pPr>
      <w:r>
        <w:t xml:space="preserve">After the pump senses high level, there is a time delay of about 1 min for selected pump to start.  </w:t>
      </w:r>
    </w:p>
    <w:p w14:paraId="5DA6918C" w14:textId="77777777" w:rsidR="00376EDE" w:rsidRDefault="00071866">
      <w:pPr>
        <w:numPr>
          <w:ilvl w:val="1"/>
          <w:numId w:val="5"/>
        </w:numPr>
        <w:ind w:hanging="360"/>
      </w:pPr>
      <w:r>
        <w:t xml:space="preserve">When the selected pump is started discharge valve actuator will get opened.  </w:t>
      </w:r>
    </w:p>
    <w:p w14:paraId="5A2A9B53" w14:textId="77777777" w:rsidR="00F53A85" w:rsidRDefault="00071866">
      <w:pPr>
        <w:numPr>
          <w:ilvl w:val="1"/>
          <w:numId w:val="5"/>
        </w:numPr>
        <w:ind w:hanging="360"/>
      </w:pPr>
      <w:r>
        <w:t xml:space="preserve">Pump delivers 4.5 kg pressure. If pump is not developing pressure, the pump trips on low pressure in 3 </w:t>
      </w:r>
      <w:proofErr w:type="gramStart"/>
      <w:r>
        <w:t>min’s</w:t>
      </w:r>
      <w:proofErr w:type="gramEnd"/>
      <w:r>
        <w:t xml:space="preserve"> and the jetty pump discharge actuator gets closed.</w:t>
      </w:r>
    </w:p>
    <w:p w14:paraId="2F959579" w14:textId="77777777" w:rsidR="00F53A85" w:rsidRDefault="00F53A85">
      <w:pPr>
        <w:numPr>
          <w:ilvl w:val="1"/>
          <w:numId w:val="5"/>
        </w:numPr>
        <w:ind w:hanging="360"/>
      </w:pPr>
      <w:r>
        <w:t>In rainy season the motors of pump no 1 and 2 are removed and kept as water of river rises and motor gets submerged in water.</w:t>
      </w:r>
    </w:p>
    <w:p w14:paraId="18940007" w14:textId="77777777" w:rsidR="00F53A85" w:rsidRDefault="00F53A85">
      <w:pPr>
        <w:numPr>
          <w:ilvl w:val="1"/>
          <w:numId w:val="5"/>
        </w:numPr>
        <w:ind w:hanging="360"/>
      </w:pPr>
      <w:r>
        <w:t xml:space="preserve">After rainy season is over same to be fitted back and </w:t>
      </w:r>
      <w:proofErr w:type="spellStart"/>
      <w:r>
        <w:t>a</w:t>
      </w:r>
      <w:r w:rsidR="00197C12">
        <w:t>l</w:t>
      </w:r>
      <w:r>
        <w:t>ligned</w:t>
      </w:r>
      <w:proofErr w:type="spellEnd"/>
      <w:r>
        <w:t>.</w:t>
      </w:r>
    </w:p>
    <w:p w14:paraId="00D1C172" w14:textId="77777777" w:rsidR="00376EDE" w:rsidRDefault="00F53A85">
      <w:pPr>
        <w:numPr>
          <w:ilvl w:val="1"/>
          <w:numId w:val="5"/>
        </w:numPr>
        <w:ind w:hanging="360"/>
      </w:pPr>
      <w:r>
        <w:t>Motors are removed by chain block 3T/5T or hydra.</w:t>
      </w:r>
      <w:r w:rsidR="00071866">
        <w:t xml:space="preserve">  </w:t>
      </w:r>
    </w:p>
    <w:p w14:paraId="09F6EF09" w14:textId="77777777" w:rsidR="00376EDE" w:rsidRDefault="00071866">
      <w:pPr>
        <w:spacing w:after="0" w:line="259" w:lineRule="auto"/>
        <w:ind w:left="374" w:firstLine="0"/>
      </w:pPr>
      <w:r>
        <w:t xml:space="preserve"> </w:t>
      </w:r>
    </w:p>
    <w:p w14:paraId="613CDDB9" w14:textId="77777777" w:rsidR="00376EDE" w:rsidRDefault="00071866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7712E30C" w14:textId="77777777" w:rsidR="00376EDE" w:rsidRDefault="00071866">
      <w:pPr>
        <w:pStyle w:val="Heading1"/>
        <w:tabs>
          <w:tab w:val="center" w:pos="1454"/>
          <w:tab w:val="center" w:pos="2215"/>
          <w:tab w:val="center" w:pos="4357"/>
        </w:tabs>
        <w:ind w:left="-1" w:firstLine="0"/>
      </w:pPr>
      <w:r>
        <w:t xml:space="preserve">Work No 2 </w:t>
      </w:r>
      <w:r>
        <w:tab/>
        <w:t xml:space="preserve"> </w:t>
      </w:r>
      <w:r>
        <w:tab/>
        <w:t xml:space="preserve">: </w:t>
      </w:r>
      <w:r>
        <w:tab/>
        <w:t xml:space="preserve">Changing of pump structure </w:t>
      </w:r>
    </w:p>
    <w:p w14:paraId="2A9D4DFA" w14:textId="77777777" w:rsidR="00376EDE" w:rsidRDefault="00071866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6FC54B28" w14:textId="77777777" w:rsidR="00376EDE" w:rsidRDefault="00071866">
      <w:pPr>
        <w:numPr>
          <w:ilvl w:val="0"/>
          <w:numId w:val="6"/>
        </w:numPr>
        <w:ind w:hanging="360"/>
      </w:pPr>
      <w:r>
        <w:t xml:space="preserve">Inform production department before starting the activities. </w:t>
      </w:r>
    </w:p>
    <w:p w14:paraId="7EE1277A" w14:textId="77777777" w:rsidR="00376EDE" w:rsidRDefault="00071866">
      <w:pPr>
        <w:numPr>
          <w:ilvl w:val="0"/>
          <w:numId w:val="6"/>
        </w:numPr>
        <w:ind w:hanging="360"/>
      </w:pPr>
      <w:r>
        <w:t xml:space="preserve">Take electrical shutdown, ask electrical to disconnect the required motor. </w:t>
      </w:r>
    </w:p>
    <w:p w14:paraId="1EB46D88" w14:textId="77777777" w:rsidR="00376EDE" w:rsidRDefault="00071866">
      <w:pPr>
        <w:numPr>
          <w:ilvl w:val="0"/>
          <w:numId w:val="6"/>
        </w:numPr>
        <w:ind w:hanging="360"/>
      </w:pPr>
      <w:r>
        <w:t xml:space="preserve">Remove the pump, motor, discharge line, suction </w:t>
      </w:r>
      <w:proofErr w:type="gramStart"/>
      <w:r>
        <w:t>line</w:t>
      </w:r>
      <w:proofErr w:type="gramEnd"/>
      <w:r>
        <w:t xml:space="preserve"> and priming tank in such a way that two pumps are ready for operation. </w:t>
      </w:r>
    </w:p>
    <w:p w14:paraId="0ADAB7C7" w14:textId="77777777" w:rsidR="00376EDE" w:rsidRDefault="00071866">
      <w:pPr>
        <w:numPr>
          <w:ilvl w:val="0"/>
          <w:numId w:val="6"/>
        </w:numPr>
        <w:ind w:hanging="360"/>
      </w:pPr>
      <w:r>
        <w:t xml:space="preserve">Replace the structure. Possibly it should be sand blasted for longer life. </w:t>
      </w:r>
    </w:p>
    <w:p w14:paraId="03C8F7B5" w14:textId="77777777" w:rsidR="00376EDE" w:rsidRDefault="00071866">
      <w:pPr>
        <w:numPr>
          <w:ilvl w:val="0"/>
          <w:numId w:val="6"/>
        </w:numPr>
        <w:ind w:hanging="360"/>
      </w:pPr>
      <w:r>
        <w:t xml:space="preserve">Take in service the pump, which was removed after changing structure. </w:t>
      </w:r>
    </w:p>
    <w:p w14:paraId="4FD386E3" w14:textId="77777777" w:rsidR="00376EDE" w:rsidRDefault="00071866">
      <w:pPr>
        <w:numPr>
          <w:ilvl w:val="0"/>
          <w:numId w:val="6"/>
        </w:numPr>
        <w:ind w:hanging="360"/>
      </w:pPr>
      <w:r>
        <w:t xml:space="preserve">Check all the parameters like oil level, gland leakages, flange joint leakage, vibration of pump, current, pressure etc. </w:t>
      </w:r>
    </w:p>
    <w:p w14:paraId="00EA8BC9" w14:textId="77777777" w:rsidR="00376EDE" w:rsidRDefault="00071866">
      <w:pPr>
        <w:numPr>
          <w:ilvl w:val="0"/>
          <w:numId w:val="6"/>
        </w:numPr>
        <w:ind w:hanging="360"/>
      </w:pPr>
      <w:r>
        <w:t xml:space="preserve">Follow same procedure for </w:t>
      </w:r>
      <w:proofErr w:type="gramStart"/>
      <w:r>
        <w:t>other</w:t>
      </w:r>
      <w:proofErr w:type="gramEnd"/>
      <w:r>
        <w:t xml:space="preserve"> pump. </w:t>
      </w:r>
    </w:p>
    <w:p w14:paraId="41013EEA" w14:textId="77777777" w:rsidR="00376EDE" w:rsidRDefault="00071866">
      <w:pPr>
        <w:numPr>
          <w:ilvl w:val="0"/>
          <w:numId w:val="6"/>
        </w:numPr>
        <w:ind w:hanging="360"/>
      </w:pPr>
      <w:r>
        <w:t xml:space="preserve">Check grating, hand railing, pipeline support, clamps, etc. and paint. </w:t>
      </w:r>
    </w:p>
    <w:p w14:paraId="67D766E1" w14:textId="77777777" w:rsidR="00376EDE" w:rsidRDefault="00071866">
      <w:pPr>
        <w:numPr>
          <w:ilvl w:val="0"/>
          <w:numId w:val="6"/>
        </w:numPr>
        <w:ind w:hanging="360"/>
      </w:pPr>
      <w:r>
        <w:t xml:space="preserve">Give clearance to user department. </w:t>
      </w:r>
    </w:p>
    <w:p w14:paraId="4D92C32B" w14:textId="77777777" w:rsidR="00376EDE" w:rsidRDefault="00071866">
      <w:pPr>
        <w:numPr>
          <w:ilvl w:val="0"/>
          <w:numId w:val="6"/>
        </w:numPr>
        <w:ind w:hanging="360"/>
      </w:pPr>
      <w:r>
        <w:t xml:space="preserve">Follow work procedure </w:t>
      </w:r>
      <w:r>
        <w:rPr>
          <w:sz w:val="20"/>
        </w:rPr>
        <w:t xml:space="preserve">VL/IMS/PID1/MECH/WI/94 </w:t>
      </w:r>
      <w:r>
        <w:t xml:space="preserve">for fabrication, erection &amp; dismantling work </w:t>
      </w:r>
    </w:p>
    <w:p w14:paraId="12562503" w14:textId="77777777" w:rsidR="00376EDE" w:rsidRDefault="00071866">
      <w:pPr>
        <w:numPr>
          <w:ilvl w:val="0"/>
          <w:numId w:val="6"/>
        </w:numPr>
        <w:ind w:hanging="360"/>
      </w:pPr>
      <w:r>
        <w:lastRenderedPageBreak/>
        <w:t xml:space="preserve">Carry </w:t>
      </w:r>
      <w:proofErr w:type="spellStart"/>
      <w:r>
        <w:t>house keeping</w:t>
      </w:r>
      <w:proofErr w:type="spellEnd"/>
      <w:r>
        <w:t xml:space="preserve"> as per work procedure</w:t>
      </w:r>
      <w:r>
        <w:rPr>
          <w:sz w:val="20"/>
        </w:rPr>
        <w:t xml:space="preserve"> VL/IMS/PID1/MECH/WI/91</w:t>
      </w:r>
      <w:r>
        <w:t xml:space="preserve">. </w:t>
      </w:r>
    </w:p>
    <w:p w14:paraId="0DD69625" w14:textId="77777777" w:rsidR="00376EDE" w:rsidRDefault="00071866">
      <w:pPr>
        <w:numPr>
          <w:ilvl w:val="0"/>
          <w:numId w:val="6"/>
        </w:numPr>
        <w:ind w:hanging="360"/>
      </w:pPr>
      <w:r>
        <w:t xml:space="preserve">Workmen working in suction </w:t>
      </w:r>
      <w:proofErr w:type="gramStart"/>
      <w:r>
        <w:t>pipe line</w:t>
      </w:r>
      <w:proofErr w:type="gramEnd"/>
      <w:r>
        <w:t xml:space="preserve"> should know swimming and should wear life jacket. </w:t>
      </w:r>
    </w:p>
    <w:p w14:paraId="7C4AC9CD" w14:textId="77777777" w:rsidR="00376EDE" w:rsidRDefault="00071866">
      <w:pPr>
        <w:numPr>
          <w:ilvl w:val="0"/>
          <w:numId w:val="6"/>
        </w:numPr>
        <w:ind w:hanging="360"/>
      </w:pPr>
      <w:r>
        <w:t>Life jackets and life buoys are available in electrical control room</w:t>
      </w:r>
      <w:r w:rsidR="00197C12">
        <w:t>.</w:t>
      </w:r>
      <w:r>
        <w:t xml:space="preserve"> </w:t>
      </w:r>
    </w:p>
    <w:p w14:paraId="5C2CBECC" w14:textId="77777777" w:rsidR="00376EDE" w:rsidRDefault="00071866">
      <w:pPr>
        <w:spacing w:after="284" w:line="259" w:lineRule="auto"/>
        <w:ind w:left="14" w:firstLine="0"/>
      </w:pPr>
      <w:r>
        <w:t xml:space="preserve"> </w:t>
      </w:r>
    </w:p>
    <w:p w14:paraId="3BA085BB" w14:textId="77777777" w:rsidR="00281F04" w:rsidRDefault="00281F04">
      <w:pPr>
        <w:spacing w:after="337" w:line="259" w:lineRule="auto"/>
        <w:ind w:left="731" w:firstLine="0"/>
        <w:jc w:val="center"/>
        <w:rPr>
          <w:b/>
        </w:rPr>
      </w:pPr>
    </w:p>
    <w:p w14:paraId="183726CF" w14:textId="77777777" w:rsidR="00197C12" w:rsidRDefault="009553BA" w:rsidP="007A065B">
      <w:pPr>
        <w:spacing w:after="337" w:line="259" w:lineRule="auto"/>
        <w:rPr>
          <w:b/>
        </w:rPr>
      </w:pPr>
      <w:r w:rsidRPr="009553BA">
        <w:rPr>
          <w:b/>
        </w:rPr>
        <w:t xml:space="preserve">Work activity no 3: Submersible </w:t>
      </w:r>
      <w:r>
        <w:rPr>
          <w:b/>
        </w:rPr>
        <w:t xml:space="preserve">tanker filling </w:t>
      </w:r>
      <w:r w:rsidRPr="009553BA">
        <w:rPr>
          <w:b/>
        </w:rPr>
        <w:t>pump removal and fixing.</w:t>
      </w:r>
    </w:p>
    <w:p w14:paraId="16D89ECE" w14:textId="77777777" w:rsidR="009553BA" w:rsidRPr="00B21F80" w:rsidRDefault="009553BA" w:rsidP="007A065B">
      <w:pPr>
        <w:pStyle w:val="ListParagraph"/>
        <w:numPr>
          <w:ilvl w:val="0"/>
          <w:numId w:val="10"/>
        </w:numPr>
        <w:spacing w:after="0" w:line="240" w:lineRule="auto"/>
        <w:rPr>
          <w:bCs/>
          <w:rPrChange w:id="0" w:author="Joshi Bala" w:date="2020-05-05T09:47:00Z">
            <w:rPr>
              <w:b/>
            </w:rPr>
          </w:rPrChange>
        </w:rPr>
      </w:pPr>
      <w:r w:rsidRPr="00B21F80">
        <w:rPr>
          <w:bCs/>
          <w:rPrChange w:id="1" w:author="Joshi Bala" w:date="2020-05-05T09:47:00Z">
            <w:rPr>
              <w:b/>
            </w:rPr>
          </w:rPrChange>
        </w:rPr>
        <w:t xml:space="preserve">Take electrical LOTO of pump. Disconnect the cable from junction box </w:t>
      </w:r>
      <w:proofErr w:type="gramStart"/>
      <w:r w:rsidRPr="00B21F80">
        <w:rPr>
          <w:bCs/>
          <w:rPrChange w:id="2" w:author="Joshi Bala" w:date="2020-05-05T09:47:00Z">
            <w:rPr>
              <w:b/>
            </w:rPr>
          </w:rPrChange>
        </w:rPr>
        <w:t>so as to</w:t>
      </w:r>
      <w:proofErr w:type="gramEnd"/>
      <w:r w:rsidRPr="00B21F80">
        <w:rPr>
          <w:bCs/>
          <w:rPrChange w:id="3" w:author="Joshi Bala" w:date="2020-05-05T09:47:00Z">
            <w:rPr>
              <w:b/>
            </w:rPr>
          </w:rPrChange>
        </w:rPr>
        <w:t xml:space="preserve"> avoid snapping while lifting the pump.</w:t>
      </w:r>
    </w:p>
    <w:p w14:paraId="0F5102E1" w14:textId="77777777" w:rsidR="009553BA" w:rsidRPr="00B21F80" w:rsidRDefault="009553BA" w:rsidP="007A065B">
      <w:pPr>
        <w:pStyle w:val="ListParagraph"/>
        <w:numPr>
          <w:ilvl w:val="0"/>
          <w:numId w:val="10"/>
        </w:numPr>
        <w:spacing w:after="0" w:line="240" w:lineRule="auto"/>
        <w:rPr>
          <w:bCs/>
          <w:rPrChange w:id="4" w:author="Joshi Bala" w:date="2020-05-05T09:47:00Z">
            <w:rPr>
              <w:b/>
            </w:rPr>
          </w:rPrChange>
        </w:rPr>
      </w:pPr>
      <w:r w:rsidRPr="00B21F80">
        <w:rPr>
          <w:bCs/>
          <w:rPrChange w:id="5" w:author="Joshi Bala" w:date="2020-05-05T09:47:00Z">
            <w:rPr>
              <w:b/>
            </w:rPr>
          </w:rPrChange>
        </w:rPr>
        <w:t>Put a belt sling on hose pipe connecting pump and with help of hydra crane hold        it.</w:t>
      </w:r>
    </w:p>
    <w:p w14:paraId="31E83480" w14:textId="77777777" w:rsidR="009553BA" w:rsidRPr="00B21F80" w:rsidRDefault="009553BA" w:rsidP="007A065B">
      <w:pPr>
        <w:pStyle w:val="ListParagraph"/>
        <w:numPr>
          <w:ilvl w:val="0"/>
          <w:numId w:val="10"/>
        </w:numPr>
        <w:spacing w:after="0" w:line="240" w:lineRule="auto"/>
        <w:rPr>
          <w:bCs/>
          <w:rPrChange w:id="6" w:author="Joshi Bala" w:date="2020-05-05T09:47:00Z">
            <w:rPr>
              <w:b/>
            </w:rPr>
          </w:rPrChange>
        </w:rPr>
      </w:pPr>
      <w:r w:rsidRPr="00B21F80">
        <w:rPr>
          <w:bCs/>
          <w:rPrChange w:id="7" w:author="Joshi Bala" w:date="2020-05-05T09:47:00Z">
            <w:rPr>
              <w:b/>
            </w:rPr>
          </w:rPrChange>
        </w:rPr>
        <w:t>Loosen all flange bolts of hose end connecting pipeline before the valve and lift the pump up</w:t>
      </w:r>
      <w:r w:rsidR="001C22F4" w:rsidRPr="00B21F80">
        <w:rPr>
          <w:bCs/>
          <w:rPrChange w:id="8" w:author="Joshi Bala" w:date="2020-05-05T09:47:00Z">
            <w:rPr>
              <w:b/>
            </w:rPr>
          </w:rPrChange>
        </w:rPr>
        <w:t xml:space="preserve"> along with electric cable slowly. Care to take while lifting as it may get stuck in concrete structure of jetty and get damage if lifted.</w:t>
      </w:r>
    </w:p>
    <w:p w14:paraId="3432E645" w14:textId="77777777" w:rsidR="001C22F4" w:rsidRPr="00B21F80" w:rsidRDefault="001C22F4" w:rsidP="007A065B">
      <w:pPr>
        <w:pStyle w:val="ListParagraph"/>
        <w:numPr>
          <w:ilvl w:val="0"/>
          <w:numId w:val="10"/>
        </w:numPr>
        <w:spacing w:after="0" w:line="240" w:lineRule="auto"/>
        <w:rPr>
          <w:bCs/>
          <w:rPrChange w:id="9" w:author="Joshi Bala" w:date="2020-05-05T09:47:00Z">
            <w:rPr>
              <w:b/>
            </w:rPr>
          </w:rPrChange>
        </w:rPr>
      </w:pPr>
      <w:r w:rsidRPr="00B21F80">
        <w:rPr>
          <w:bCs/>
          <w:rPrChange w:id="10" w:author="Joshi Bala" w:date="2020-05-05T09:47:00Z">
            <w:rPr>
              <w:b/>
            </w:rPr>
          </w:rPrChange>
        </w:rPr>
        <w:t>Place the pump besides jetty pump no 3 and check the pump or do maintenance.</w:t>
      </w:r>
    </w:p>
    <w:p w14:paraId="1FB8C1C1" w14:textId="77777777" w:rsidR="001C22F4" w:rsidRPr="00B21F80" w:rsidRDefault="001C22F4" w:rsidP="007A065B">
      <w:pPr>
        <w:pStyle w:val="ListParagraph"/>
        <w:numPr>
          <w:ilvl w:val="0"/>
          <w:numId w:val="10"/>
        </w:numPr>
        <w:spacing w:after="0" w:line="240" w:lineRule="auto"/>
        <w:rPr>
          <w:bCs/>
          <w:rPrChange w:id="11" w:author="Joshi Bala" w:date="2020-05-05T09:47:00Z">
            <w:rPr>
              <w:b/>
            </w:rPr>
          </w:rPrChange>
        </w:rPr>
      </w:pPr>
      <w:r w:rsidRPr="00B21F80">
        <w:rPr>
          <w:bCs/>
          <w:rPrChange w:id="12" w:author="Joshi Bala" w:date="2020-05-05T09:47:00Z">
            <w:rPr>
              <w:b/>
            </w:rPr>
          </w:rPrChange>
        </w:rPr>
        <w:t>Once maintenance is done fit the pump in place again by hydra.</w:t>
      </w:r>
    </w:p>
    <w:p w14:paraId="0DEDD70B" w14:textId="77777777" w:rsidR="001C22F4" w:rsidRPr="00B21F80" w:rsidRDefault="001C22F4" w:rsidP="007A065B">
      <w:pPr>
        <w:pStyle w:val="ListParagraph"/>
        <w:numPr>
          <w:ilvl w:val="0"/>
          <w:numId w:val="10"/>
        </w:numPr>
        <w:spacing w:after="0" w:line="240" w:lineRule="auto"/>
        <w:rPr>
          <w:bCs/>
          <w:rPrChange w:id="13" w:author="Joshi Bala" w:date="2020-05-05T09:47:00Z">
            <w:rPr>
              <w:b/>
            </w:rPr>
          </w:rPrChange>
        </w:rPr>
      </w:pPr>
      <w:r w:rsidRPr="00B21F80">
        <w:rPr>
          <w:bCs/>
          <w:rPrChange w:id="14" w:author="Joshi Bala" w:date="2020-05-05T09:47:00Z">
            <w:rPr>
              <w:b/>
            </w:rPr>
          </w:rPrChange>
        </w:rPr>
        <w:t>Take trial and hand over after clearing shutdown.</w:t>
      </w:r>
    </w:p>
    <w:p w14:paraId="785F70DF" w14:textId="77777777" w:rsidR="001C22F4" w:rsidRPr="00B21F80" w:rsidRDefault="001C22F4" w:rsidP="007A065B">
      <w:pPr>
        <w:pStyle w:val="ListParagraph"/>
        <w:numPr>
          <w:ilvl w:val="0"/>
          <w:numId w:val="10"/>
        </w:numPr>
        <w:spacing w:after="0" w:line="240" w:lineRule="auto"/>
        <w:rPr>
          <w:bCs/>
          <w:rPrChange w:id="15" w:author="Joshi Bala" w:date="2020-05-05T09:47:00Z">
            <w:rPr>
              <w:b/>
            </w:rPr>
          </w:rPrChange>
        </w:rPr>
      </w:pPr>
      <w:r w:rsidRPr="00B21F80">
        <w:rPr>
          <w:bCs/>
          <w:rPrChange w:id="16" w:author="Joshi Bala" w:date="2020-05-05T09:47:00Z">
            <w:rPr>
              <w:b/>
            </w:rPr>
          </w:rPrChange>
        </w:rPr>
        <w:t>Suction of pump to be cleaned as coke pieces get stuck in impeller before fixing back.</w:t>
      </w:r>
    </w:p>
    <w:p w14:paraId="007A1DD7" w14:textId="77777777" w:rsidR="004C3009" w:rsidRPr="00B21F80" w:rsidRDefault="004C3009" w:rsidP="007A065B">
      <w:pPr>
        <w:pStyle w:val="ListParagraph"/>
        <w:numPr>
          <w:ilvl w:val="0"/>
          <w:numId w:val="10"/>
        </w:numPr>
        <w:spacing w:after="0" w:line="240" w:lineRule="auto"/>
        <w:rPr>
          <w:bCs/>
          <w:rPrChange w:id="17" w:author="Joshi Bala" w:date="2020-05-05T09:47:00Z">
            <w:rPr>
              <w:b/>
            </w:rPr>
          </w:rPrChange>
        </w:rPr>
      </w:pPr>
      <w:r w:rsidRPr="00B21F80">
        <w:rPr>
          <w:bCs/>
          <w:rPrChange w:id="18" w:author="Joshi Bala" w:date="2020-05-05T09:47:00Z">
            <w:rPr>
              <w:b/>
            </w:rPr>
          </w:rPrChange>
        </w:rPr>
        <w:t xml:space="preserve">Safety belt to be used by person while putting sling on hose to avoid slip and falling in </w:t>
      </w:r>
      <w:proofErr w:type="spellStart"/>
      <w:proofErr w:type="gramStart"/>
      <w:r w:rsidRPr="00B21F80">
        <w:rPr>
          <w:bCs/>
          <w:rPrChange w:id="19" w:author="Joshi Bala" w:date="2020-05-05T09:47:00Z">
            <w:rPr>
              <w:b/>
            </w:rPr>
          </w:rPrChange>
        </w:rPr>
        <w:t>water.care</w:t>
      </w:r>
      <w:proofErr w:type="spellEnd"/>
      <w:proofErr w:type="gramEnd"/>
      <w:r w:rsidRPr="00B21F80">
        <w:rPr>
          <w:bCs/>
          <w:rPrChange w:id="20" w:author="Joshi Bala" w:date="2020-05-05T09:47:00Z">
            <w:rPr>
              <w:b/>
            </w:rPr>
          </w:rPrChange>
        </w:rPr>
        <w:t xml:space="preserve"> to be taken more in rainy season due to slippery surface.</w:t>
      </w:r>
    </w:p>
    <w:p w14:paraId="67D77A46" w14:textId="77777777" w:rsidR="001C22F4" w:rsidRDefault="001C22F4" w:rsidP="007A065B">
      <w:pPr>
        <w:spacing w:after="0" w:line="240" w:lineRule="auto"/>
        <w:rPr>
          <w:b/>
        </w:rPr>
      </w:pPr>
    </w:p>
    <w:p w14:paraId="507ABFF9" w14:textId="77777777" w:rsidR="001C22F4" w:rsidRPr="007A065B" w:rsidRDefault="001C22F4" w:rsidP="007A065B">
      <w:pPr>
        <w:spacing w:after="0" w:line="240" w:lineRule="auto"/>
        <w:rPr>
          <w:b/>
        </w:rPr>
      </w:pPr>
    </w:p>
    <w:p w14:paraId="10239205" w14:textId="77777777" w:rsidR="001C22F4" w:rsidRDefault="001C22F4" w:rsidP="007A065B">
      <w:pPr>
        <w:spacing w:after="0" w:line="240" w:lineRule="auto"/>
        <w:ind w:left="14" w:firstLine="0"/>
        <w:rPr>
          <w:b/>
        </w:rPr>
      </w:pPr>
    </w:p>
    <w:p w14:paraId="3FA58622" w14:textId="77777777" w:rsidR="009553BA" w:rsidRPr="009553BA" w:rsidRDefault="009553BA" w:rsidP="007A065B">
      <w:pPr>
        <w:spacing w:after="337" w:line="259" w:lineRule="auto"/>
      </w:pPr>
    </w:p>
    <w:p w14:paraId="4C17A8A8" w14:textId="77777777" w:rsidR="00376EDE" w:rsidRPr="007A065B" w:rsidRDefault="00071866">
      <w:pPr>
        <w:pStyle w:val="Heading1"/>
        <w:spacing w:after="0"/>
        <w:ind w:left="14" w:firstLine="0"/>
        <w:rPr>
          <w:b w:val="0"/>
        </w:rPr>
      </w:pPr>
      <w:r w:rsidRPr="007A065B">
        <w:rPr>
          <w:rFonts w:ascii="Arial" w:eastAsia="Arial" w:hAnsi="Arial" w:cs="Arial"/>
          <w:b w:val="0"/>
          <w:color w:val="auto"/>
          <w:sz w:val="28"/>
        </w:rPr>
        <w:t>DO’s</w:t>
      </w:r>
      <w:r w:rsidRPr="007A065B">
        <w:rPr>
          <w:rFonts w:ascii="Arial" w:eastAsia="Arial" w:hAnsi="Arial" w:cs="Arial"/>
          <w:b w:val="0"/>
          <w:color w:val="0000FF"/>
          <w:sz w:val="28"/>
        </w:rPr>
        <w:t xml:space="preserve"> </w:t>
      </w:r>
    </w:p>
    <w:p w14:paraId="42AE1ADC" w14:textId="77777777" w:rsidR="00376EDE" w:rsidRDefault="00071866">
      <w:pPr>
        <w:numPr>
          <w:ilvl w:val="0"/>
          <w:numId w:val="7"/>
        </w:numPr>
        <w:ind w:hanging="360"/>
      </w:pPr>
      <w:r>
        <w:t xml:space="preserve">Ensure house keeping </w:t>
      </w:r>
    </w:p>
    <w:p w14:paraId="2C493DFE" w14:textId="77777777" w:rsidR="00376EDE" w:rsidRDefault="00071866">
      <w:pPr>
        <w:numPr>
          <w:ilvl w:val="0"/>
          <w:numId w:val="7"/>
        </w:numPr>
        <w:ind w:hanging="360"/>
      </w:pPr>
      <w:r>
        <w:t>Clear all scraps &amp; unwanted structures from platforms / work area</w:t>
      </w:r>
      <w:r w:rsidR="00197C12">
        <w:t>.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Use lifebuoy whenever it is required to work in the water. </w:t>
      </w:r>
    </w:p>
    <w:p w14:paraId="10DC0B79" w14:textId="77777777" w:rsidR="00376EDE" w:rsidRDefault="00071866">
      <w:pPr>
        <w:numPr>
          <w:ilvl w:val="0"/>
          <w:numId w:val="7"/>
        </w:numPr>
        <w:ind w:hanging="360"/>
      </w:pPr>
      <w:r>
        <w:t xml:space="preserve">Ensure that the people working near water knows swimming </w:t>
      </w:r>
    </w:p>
    <w:p w14:paraId="64B0DE65" w14:textId="77777777" w:rsidR="00376EDE" w:rsidRDefault="00071866">
      <w:pPr>
        <w:numPr>
          <w:ilvl w:val="0"/>
          <w:numId w:val="7"/>
        </w:numPr>
        <w:ind w:hanging="360"/>
      </w:pPr>
      <w:proofErr w:type="gramStart"/>
      <w:r>
        <w:lastRenderedPageBreak/>
        <w:t>Ensure  monorail</w:t>
      </w:r>
      <w:proofErr w:type="gramEnd"/>
      <w:r>
        <w:t xml:space="preserve"> trolley is parked at one end and chain properly tied to avoid entanglement on rotating parts of pump </w:t>
      </w:r>
    </w:p>
    <w:p w14:paraId="7050C6CB" w14:textId="77777777" w:rsidR="00376EDE" w:rsidRDefault="00071866">
      <w:pPr>
        <w:numPr>
          <w:ilvl w:val="0"/>
          <w:numId w:val="7"/>
        </w:numPr>
        <w:spacing w:after="334"/>
        <w:ind w:hanging="360"/>
      </w:pPr>
      <w:r>
        <w:t xml:space="preserve">Report damaged / corroded structures immediately  </w:t>
      </w:r>
    </w:p>
    <w:p w14:paraId="65E74E7B" w14:textId="77777777" w:rsidR="00376EDE" w:rsidRPr="007A065B" w:rsidRDefault="00071866">
      <w:pPr>
        <w:pStyle w:val="Heading1"/>
        <w:spacing w:after="136"/>
        <w:ind w:left="14" w:firstLine="0"/>
        <w:rPr>
          <w:b w:val="0"/>
        </w:rPr>
      </w:pPr>
      <w:r w:rsidRPr="007A065B">
        <w:rPr>
          <w:b w:val="0"/>
          <w:sz w:val="32"/>
        </w:rPr>
        <w:t xml:space="preserve">Don’t </w:t>
      </w:r>
    </w:p>
    <w:p w14:paraId="75BAC4E2" w14:textId="77777777" w:rsidR="00376EDE" w:rsidRDefault="00071866">
      <w:pPr>
        <w:spacing w:after="38" w:line="259" w:lineRule="auto"/>
        <w:ind w:left="14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19200A24" w14:textId="77777777" w:rsidR="00376EDE" w:rsidRDefault="00071866">
      <w:pPr>
        <w:numPr>
          <w:ilvl w:val="0"/>
          <w:numId w:val="8"/>
        </w:numPr>
        <w:ind w:hanging="360"/>
      </w:pPr>
      <w:r>
        <w:t xml:space="preserve">Work under the influence of alcohol </w:t>
      </w:r>
    </w:p>
    <w:p w14:paraId="7D31BA40" w14:textId="77777777" w:rsidR="00376EDE" w:rsidRDefault="00071866">
      <w:pPr>
        <w:numPr>
          <w:ilvl w:val="0"/>
          <w:numId w:val="8"/>
        </w:numPr>
        <w:spacing w:after="0" w:line="259" w:lineRule="auto"/>
        <w:ind w:hanging="360"/>
      </w:pPr>
      <w:r>
        <w:rPr>
          <w:rFonts w:ascii="Calibri" w:eastAsia="Calibri" w:hAnsi="Calibri" w:cs="Calibri"/>
        </w:rPr>
        <w:t>Indulge in the Horse Play</w:t>
      </w:r>
      <w:r>
        <w:t xml:space="preserve"> </w:t>
      </w:r>
    </w:p>
    <w:p w14:paraId="63C6217D" w14:textId="2EE7D2D0" w:rsidR="00024589" w:rsidRDefault="00071866">
      <w:pPr>
        <w:spacing w:after="0" w:line="259" w:lineRule="auto"/>
        <w:ind w:left="734" w:firstLine="0"/>
        <w:rPr>
          <w:ins w:id="21" w:author="Sham Parab" w:date="2021-05-26T16:45:00Z"/>
        </w:rPr>
      </w:pPr>
      <w:del w:id="22" w:author="Sham Parab" w:date="2021-05-26T16:45:00Z">
        <w:r w:rsidDel="00024589">
          <w:delText xml:space="preserve"> </w:delText>
        </w:r>
      </w:del>
    </w:p>
    <w:p w14:paraId="6B978575" w14:textId="77777777" w:rsidR="00024589" w:rsidRDefault="00024589">
      <w:pPr>
        <w:spacing w:after="0" w:line="259" w:lineRule="auto"/>
        <w:ind w:left="734" w:firstLine="0"/>
        <w:rPr>
          <w:ins w:id="23" w:author="Sham Parab" w:date="2021-05-26T16:45:00Z"/>
        </w:rPr>
      </w:pPr>
    </w:p>
    <w:p w14:paraId="0E8F5267" w14:textId="77777777" w:rsidR="00024589" w:rsidRDefault="00024589">
      <w:pPr>
        <w:spacing w:after="0" w:line="259" w:lineRule="auto"/>
        <w:ind w:left="734" w:firstLine="0"/>
        <w:rPr>
          <w:ins w:id="24" w:author="Sham Parab" w:date="2021-05-26T16:45:00Z"/>
        </w:rPr>
      </w:pPr>
    </w:p>
    <w:p w14:paraId="2B58EEEB" w14:textId="77777777" w:rsidR="00024589" w:rsidRDefault="00024589">
      <w:pPr>
        <w:spacing w:after="0" w:line="259" w:lineRule="auto"/>
        <w:ind w:left="734" w:firstLine="0"/>
        <w:rPr>
          <w:ins w:id="25" w:author="Sham Parab" w:date="2021-05-26T16:45:00Z"/>
        </w:rPr>
      </w:pPr>
    </w:p>
    <w:p w14:paraId="0DD27B60" w14:textId="77777777" w:rsidR="00024589" w:rsidRDefault="00024589">
      <w:pPr>
        <w:spacing w:after="0" w:line="259" w:lineRule="auto"/>
        <w:ind w:left="734" w:firstLine="0"/>
        <w:rPr>
          <w:ins w:id="26" w:author="Sham Parab" w:date="2021-05-26T16:45:00Z"/>
        </w:rPr>
      </w:pPr>
    </w:p>
    <w:p w14:paraId="0CBADD84" w14:textId="77777777" w:rsidR="001C71D0" w:rsidRPr="000B56A0" w:rsidRDefault="001C71D0" w:rsidP="001C71D0">
      <w:pPr>
        <w:spacing w:before="100" w:beforeAutospacing="1" w:after="100" w:afterAutospacing="1" w:line="240" w:lineRule="auto"/>
        <w:rPr>
          <w:ins w:id="27" w:author="Archana Mandrekar" w:date="2022-12-14T15:51:00Z"/>
          <w:b/>
          <w:bCs/>
          <w:szCs w:val="24"/>
          <w:u w:val="single"/>
          <w:lang w:val="fr-FR"/>
        </w:rPr>
      </w:pPr>
      <w:ins w:id="28" w:author="Archana Mandrekar" w:date="2022-12-14T15:51:00Z">
        <w:r w:rsidRPr="000B56A0">
          <w:rPr>
            <w:b/>
            <w:bCs/>
            <w:szCs w:val="24"/>
            <w:u w:val="single"/>
            <w:lang w:val="fr-FR"/>
          </w:rPr>
          <w:t>Amendement Record</w:t>
        </w:r>
      </w:ins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1C71D0" w:rsidRPr="001E642A" w14:paraId="44FCA969" w14:textId="77777777" w:rsidTr="007677B2">
        <w:trPr>
          <w:ins w:id="29" w:author="Archana Mandrekar" w:date="2022-12-14T15:51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7D0BF8E" w14:textId="77777777" w:rsidR="001C71D0" w:rsidRPr="007C1842" w:rsidRDefault="001C71D0" w:rsidP="007677B2">
            <w:pPr>
              <w:pStyle w:val="Header"/>
              <w:ind w:right="-108"/>
              <w:rPr>
                <w:ins w:id="30" w:author="Archana Mandrekar" w:date="2022-12-14T15:51:00Z"/>
                <w:b/>
              </w:rPr>
            </w:pPr>
            <w:ins w:id="31" w:author="Archana Mandrekar" w:date="2022-12-14T15:51:00Z">
              <w:r w:rsidRPr="007C1842">
                <w:rPr>
                  <w:b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AA0B" w14:textId="77777777" w:rsidR="001C71D0" w:rsidRPr="007C1842" w:rsidRDefault="001C71D0" w:rsidP="007677B2">
            <w:pPr>
              <w:pStyle w:val="Header"/>
              <w:ind w:right="-151"/>
              <w:rPr>
                <w:ins w:id="32" w:author="Archana Mandrekar" w:date="2022-12-14T15:51:00Z"/>
                <w:b/>
              </w:rPr>
            </w:pPr>
            <w:ins w:id="33" w:author="Archana Mandrekar" w:date="2022-12-14T15:51:00Z">
              <w:r w:rsidRPr="007C1842">
                <w:rPr>
                  <w:b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1A6C" w14:textId="77777777" w:rsidR="001C71D0" w:rsidRPr="007C1842" w:rsidRDefault="001C71D0" w:rsidP="007677B2">
            <w:pPr>
              <w:pStyle w:val="Header"/>
              <w:ind w:right="-151"/>
              <w:rPr>
                <w:ins w:id="34" w:author="Archana Mandrekar" w:date="2022-12-14T15:51:00Z"/>
                <w:b/>
              </w:rPr>
            </w:pPr>
            <w:ins w:id="35" w:author="Archana Mandrekar" w:date="2022-12-14T15:51:00Z">
              <w:r w:rsidRPr="007C1842">
                <w:rPr>
                  <w:b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F038470" w14:textId="77777777" w:rsidR="001C71D0" w:rsidRPr="007C1842" w:rsidRDefault="001C71D0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6" w:author="Archana Mandrekar" w:date="2022-12-14T15:51:00Z"/>
                <w:b/>
              </w:rPr>
            </w:pPr>
            <w:ins w:id="37" w:author="Archana Mandrekar" w:date="2022-12-14T15:51:00Z">
              <w:r w:rsidRPr="007C1842">
                <w:rPr>
                  <w:b/>
                </w:rPr>
                <w:t>New Rev.</w:t>
              </w:r>
            </w:ins>
          </w:p>
        </w:tc>
      </w:tr>
      <w:tr w:rsidR="001C71D0" w:rsidRPr="001E642A" w14:paraId="1BCE07A6" w14:textId="77777777" w:rsidTr="007677B2">
        <w:trPr>
          <w:ins w:id="38" w:author="Archana Mandrekar" w:date="2022-12-14T15:51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BFBEA33" w14:textId="77777777" w:rsidR="001C71D0" w:rsidRPr="007C1842" w:rsidRDefault="001C71D0" w:rsidP="007677B2">
            <w:pPr>
              <w:pStyle w:val="Header"/>
              <w:ind w:right="-108"/>
              <w:rPr>
                <w:ins w:id="39" w:author="Archana Mandrekar" w:date="2022-12-14T15:51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4842F" w14:textId="77777777" w:rsidR="001C71D0" w:rsidRPr="007C1842" w:rsidRDefault="001C71D0" w:rsidP="007677B2">
            <w:pPr>
              <w:pStyle w:val="Header"/>
              <w:ind w:right="-151"/>
              <w:rPr>
                <w:ins w:id="40" w:author="Archana Mandrekar" w:date="2022-12-14T15:51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60013A" w14:textId="77777777" w:rsidR="001C71D0" w:rsidRPr="007C1842" w:rsidRDefault="001C71D0" w:rsidP="007677B2">
            <w:pPr>
              <w:pStyle w:val="Header"/>
              <w:jc w:val="both"/>
              <w:rPr>
                <w:ins w:id="41" w:author="Archana Mandrekar" w:date="2022-12-14T15:51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91BD52D" w14:textId="77777777" w:rsidR="001C71D0" w:rsidRPr="007C1842" w:rsidRDefault="001C71D0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2" w:author="Archana Mandrekar" w:date="2022-12-14T15:51:00Z"/>
              </w:rPr>
            </w:pPr>
          </w:p>
        </w:tc>
      </w:tr>
      <w:tr w:rsidR="001C71D0" w:rsidRPr="001E642A" w14:paraId="01C35764" w14:textId="77777777" w:rsidTr="007677B2">
        <w:trPr>
          <w:ins w:id="43" w:author="Archana Mandrekar" w:date="2022-12-14T15:51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A083F26" w14:textId="77777777" w:rsidR="001C71D0" w:rsidRPr="007C1842" w:rsidRDefault="001C71D0" w:rsidP="007677B2">
            <w:pPr>
              <w:pStyle w:val="Header"/>
              <w:ind w:right="-108"/>
              <w:rPr>
                <w:ins w:id="44" w:author="Archana Mandrekar" w:date="2022-12-14T15:51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6B7876" w14:textId="77777777" w:rsidR="001C71D0" w:rsidRPr="007C1842" w:rsidRDefault="001C71D0" w:rsidP="007677B2">
            <w:pPr>
              <w:pStyle w:val="Header"/>
              <w:ind w:right="-151"/>
              <w:rPr>
                <w:ins w:id="45" w:author="Archana Mandrekar" w:date="2022-12-14T15:51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F910AB" w14:textId="77777777" w:rsidR="001C71D0" w:rsidRPr="007C1842" w:rsidRDefault="001C71D0" w:rsidP="007677B2">
            <w:pPr>
              <w:pStyle w:val="Header"/>
              <w:jc w:val="both"/>
              <w:rPr>
                <w:ins w:id="46" w:author="Archana Mandrekar" w:date="2022-12-14T15:51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0016D19" w14:textId="77777777" w:rsidR="001C71D0" w:rsidRPr="007C1842" w:rsidRDefault="001C71D0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7" w:author="Archana Mandrekar" w:date="2022-12-14T15:51:00Z"/>
              </w:rPr>
            </w:pPr>
          </w:p>
        </w:tc>
      </w:tr>
      <w:tr w:rsidR="001C71D0" w:rsidRPr="001E642A" w14:paraId="5EEEFD96" w14:textId="77777777" w:rsidTr="007677B2">
        <w:trPr>
          <w:ins w:id="48" w:author="Archana Mandrekar" w:date="2022-12-14T15:51:00Z"/>
        </w:trPr>
        <w:tc>
          <w:tcPr>
            <w:tcW w:w="1277" w:type="dxa"/>
            <w:tcBorders>
              <w:right w:val="nil"/>
            </w:tcBorders>
          </w:tcPr>
          <w:p w14:paraId="3DFC3BD2" w14:textId="77777777" w:rsidR="001C71D0" w:rsidRPr="007C1842" w:rsidRDefault="001C71D0" w:rsidP="007677B2">
            <w:pPr>
              <w:pStyle w:val="Header"/>
              <w:ind w:right="-151"/>
              <w:jc w:val="center"/>
              <w:rPr>
                <w:ins w:id="49" w:author="Archana Mandrekar" w:date="2022-12-14T15:51:00Z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08FAC61" w14:textId="77777777" w:rsidR="001C71D0" w:rsidRPr="007C1842" w:rsidRDefault="001C71D0" w:rsidP="007677B2">
            <w:pPr>
              <w:pStyle w:val="Header"/>
              <w:ind w:right="-151"/>
              <w:jc w:val="center"/>
              <w:rPr>
                <w:ins w:id="50" w:author="Archana Mandrekar" w:date="2022-12-14T15:51:00Z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72D4BB7C" w14:textId="77777777" w:rsidR="001C71D0" w:rsidRPr="007C1842" w:rsidRDefault="001C71D0" w:rsidP="007677B2">
            <w:pPr>
              <w:pStyle w:val="BodyText"/>
              <w:rPr>
                <w:ins w:id="51" w:author="Archana Mandrekar" w:date="2022-12-14T15:51:00Z"/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6629715E" w14:textId="77777777" w:rsidR="001C71D0" w:rsidRPr="007C1842" w:rsidRDefault="001C71D0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52" w:author="Archana Mandrekar" w:date="2022-12-14T15:51:00Z"/>
              </w:rPr>
            </w:pPr>
          </w:p>
        </w:tc>
      </w:tr>
    </w:tbl>
    <w:p w14:paraId="1183468D" w14:textId="77777777" w:rsidR="001C71D0" w:rsidRDefault="001C71D0" w:rsidP="001C71D0">
      <w:pPr>
        <w:spacing w:before="100" w:beforeAutospacing="1" w:after="100" w:afterAutospacing="1" w:line="240" w:lineRule="auto"/>
        <w:ind w:left="810"/>
        <w:rPr>
          <w:ins w:id="53" w:author="Archana Mandrekar" w:date="2022-12-14T15:51:00Z"/>
          <w:szCs w:val="24"/>
        </w:rPr>
      </w:pPr>
      <w:ins w:id="54" w:author="Archana Mandrekar" w:date="2022-12-14T15:51:00Z">
        <w:r w:rsidRPr="00707840">
          <w:rPr>
            <w:szCs w:val="24"/>
            <w:lang w:val="fr-FR"/>
          </w:rPr>
          <w:t xml:space="preserve"> </w:t>
        </w:r>
      </w:ins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1C71D0" w:rsidRPr="001C094A" w14:paraId="21A985ED" w14:textId="77777777" w:rsidTr="007677B2">
        <w:trPr>
          <w:ins w:id="55" w:author="Archana Mandrekar" w:date="2022-12-14T15:51:00Z"/>
        </w:trPr>
        <w:tc>
          <w:tcPr>
            <w:tcW w:w="3119" w:type="dxa"/>
            <w:shd w:val="clear" w:color="auto" w:fill="auto"/>
          </w:tcPr>
          <w:p w14:paraId="743647A4" w14:textId="77777777" w:rsidR="001C71D0" w:rsidRPr="00570E41" w:rsidRDefault="001C71D0" w:rsidP="007677B2">
            <w:pPr>
              <w:rPr>
                <w:ins w:id="56" w:author="Archana Mandrekar" w:date="2022-12-14T15:51:00Z"/>
                <w:b/>
              </w:rPr>
            </w:pPr>
            <w:bookmarkStart w:id="57" w:name="_Hlk110414498"/>
            <w:ins w:id="58" w:author="Archana Mandrekar" w:date="2022-12-14T15:51:00Z">
              <w:r w:rsidRPr="00570E41">
                <w:rPr>
                  <w:b/>
                </w:rPr>
                <w:t xml:space="preserve">Prepared By: </w:t>
              </w:r>
            </w:ins>
          </w:p>
          <w:p w14:paraId="61675629" w14:textId="77777777" w:rsidR="001C71D0" w:rsidRPr="00570E41" w:rsidRDefault="001C71D0" w:rsidP="007677B2">
            <w:pPr>
              <w:rPr>
                <w:ins w:id="59" w:author="Archana Mandrekar" w:date="2022-12-14T15:51:00Z"/>
              </w:rPr>
            </w:pPr>
            <w:ins w:id="60" w:author="Archana Mandrekar" w:date="2022-12-14T15:51:00Z">
              <w:r>
                <w:t>Area Engineer</w:t>
              </w:r>
            </w:ins>
          </w:p>
        </w:tc>
        <w:tc>
          <w:tcPr>
            <w:tcW w:w="3261" w:type="dxa"/>
            <w:shd w:val="clear" w:color="auto" w:fill="auto"/>
          </w:tcPr>
          <w:p w14:paraId="54615F33" w14:textId="77777777" w:rsidR="001C71D0" w:rsidRPr="00570E41" w:rsidRDefault="001C71D0" w:rsidP="007677B2">
            <w:pPr>
              <w:rPr>
                <w:ins w:id="61" w:author="Archana Mandrekar" w:date="2022-12-14T15:51:00Z"/>
                <w:b/>
              </w:rPr>
            </w:pPr>
            <w:ins w:id="62" w:author="Archana Mandrekar" w:date="2022-12-14T15:51:00Z">
              <w:r w:rsidRPr="00570E41">
                <w:rPr>
                  <w:b/>
                </w:rPr>
                <w:t xml:space="preserve">Reviewed &amp; Issued By: </w:t>
              </w:r>
            </w:ins>
          </w:p>
          <w:p w14:paraId="368E0E7B" w14:textId="77777777" w:rsidR="001C71D0" w:rsidRPr="00570E41" w:rsidRDefault="001C71D0" w:rsidP="007677B2">
            <w:pPr>
              <w:rPr>
                <w:ins w:id="63" w:author="Archana Mandrekar" w:date="2022-12-14T15:51:00Z"/>
              </w:rPr>
            </w:pPr>
            <w:ins w:id="64" w:author="Archana Mandrekar" w:date="2022-12-14T15:51:00Z">
              <w:r w:rsidRPr="00570E41"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02CE4E31" w14:textId="77777777" w:rsidR="001C71D0" w:rsidRPr="00570E41" w:rsidRDefault="001C71D0" w:rsidP="007677B2">
            <w:pPr>
              <w:rPr>
                <w:ins w:id="65" w:author="Archana Mandrekar" w:date="2022-12-14T15:51:00Z"/>
                <w:b/>
              </w:rPr>
            </w:pPr>
            <w:ins w:id="66" w:author="Archana Mandrekar" w:date="2022-12-14T15:51:00Z">
              <w:r w:rsidRPr="00570E41">
                <w:rPr>
                  <w:b/>
                </w:rPr>
                <w:t xml:space="preserve">Approved By: </w:t>
              </w:r>
            </w:ins>
          </w:p>
          <w:p w14:paraId="3F9A688B" w14:textId="77777777" w:rsidR="001C71D0" w:rsidRPr="00570E41" w:rsidRDefault="001C71D0" w:rsidP="007677B2">
            <w:pPr>
              <w:rPr>
                <w:ins w:id="67" w:author="Archana Mandrekar" w:date="2022-12-14T15:51:00Z"/>
              </w:rPr>
            </w:pPr>
            <w:ins w:id="68" w:author="Archana Mandrekar" w:date="2022-12-14T15:51:00Z">
              <w:r>
                <w:t>Mechanical Head</w:t>
              </w:r>
            </w:ins>
          </w:p>
        </w:tc>
      </w:tr>
      <w:tr w:rsidR="001C71D0" w:rsidRPr="001C094A" w14:paraId="7346AC16" w14:textId="77777777" w:rsidTr="007677B2">
        <w:trPr>
          <w:trHeight w:val="987"/>
          <w:ins w:id="69" w:author="Archana Mandrekar" w:date="2022-12-14T15:51:00Z"/>
        </w:trPr>
        <w:tc>
          <w:tcPr>
            <w:tcW w:w="3119" w:type="dxa"/>
            <w:shd w:val="clear" w:color="auto" w:fill="auto"/>
          </w:tcPr>
          <w:p w14:paraId="7F838F04" w14:textId="77777777" w:rsidR="001C71D0" w:rsidRPr="007E7F55" w:rsidRDefault="001C71D0" w:rsidP="007677B2">
            <w:pPr>
              <w:rPr>
                <w:ins w:id="70" w:author="Archana Mandrekar" w:date="2022-12-14T15:51:00Z"/>
                <w:b/>
              </w:rPr>
            </w:pPr>
            <w:ins w:id="71" w:author="Archana Mandrekar" w:date="2022-12-14T15:51:00Z">
              <w:r w:rsidRPr="007E7F55">
                <w:rPr>
                  <w:b/>
                </w:rPr>
                <w:t>Signature</w:t>
              </w:r>
            </w:ins>
          </w:p>
          <w:p w14:paraId="751275F3" w14:textId="77777777" w:rsidR="001C71D0" w:rsidRPr="007E7F55" w:rsidRDefault="001C71D0" w:rsidP="007677B2">
            <w:pPr>
              <w:rPr>
                <w:ins w:id="72" w:author="Archana Mandrekar" w:date="2022-12-14T15:51:00Z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6043E1E3" w14:textId="77777777" w:rsidR="001C71D0" w:rsidRPr="007E7F55" w:rsidRDefault="001C71D0" w:rsidP="007677B2">
            <w:pPr>
              <w:rPr>
                <w:ins w:id="73" w:author="Archana Mandrekar" w:date="2022-12-14T15:51:00Z"/>
                <w:b/>
              </w:rPr>
            </w:pPr>
            <w:ins w:id="74" w:author="Archana Mandrekar" w:date="2022-12-14T15:51:00Z">
              <w:r w:rsidRPr="007E7F55">
                <w:rPr>
                  <w:b/>
                </w:rPr>
                <w:t>Signature:</w:t>
              </w:r>
            </w:ins>
          </w:p>
          <w:p w14:paraId="273DAFFC" w14:textId="77777777" w:rsidR="001C71D0" w:rsidRPr="007E7F55" w:rsidRDefault="001C71D0" w:rsidP="007677B2">
            <w:pPr>
              <w:rPr>
                <w:ins w:id="75" w:author="Archana Mandrekar" w:date="2022-12-14T15:51:00Z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04952D51" w14:textId="77777777" w:rsidR="001C71D0" w:rsidRPr="007E7F55" w:rsidRDefault="001C71D0" w:rsidP="007677B2">
            <w:pPr>
              <w:rPr>
                <w:ins w:id="76" w:author="Archana Mandrekar" w:date="2022-12-14T15:51:00Z"/>
                <w:b/>
              </w:rPr>
            </w:pPr>
            <w:ins w:id="77" w:author="Archana Mandrekar" w:date="2022-12-14T15:51:00Z">
              <w:r w:rsidRPr="007E7F55">
                <w:rPr>
                  <w:b/>
                </w:rPr>
                <w:t>Signature:</w:t>
              </w:r>
            </w:ins>
          </w:p>
          <w:p w14:paraId="69F83CF0" w14:textId="77777777" w:rsidR="001C71D0" w:rsidRPr="007E7F55" w:rsidRDefault="001C71D0" w:rsidP="007677B2">
            <w:pPr>
              <w:rPr>
                <w:ins w:id="78" w:author="Archana Mandrekar" w:date="2022-12-14T15:51:00Z"/>
                <w:b/>
              </w:rPr>
            </w:pPr>
          </w:p>
        </w:tc>
      </w:tr>
      <w:tr w:rsidR="001C71D0" w:rsidRPr="001C094A" w14:paraId="151AB558" w14:textId="77777777" w:rsidTr="007677B2">
        <w:trPr>
          <w:ins w:id="79" w:author="Archana Mandrekar" w:date="2022-12-14T15:51:00Z"/>
        </w:trPr>
        <w:tc>
          <w:tcPr>
            <w:tcW w:w="3119" w:type="dxa"/>
            <w:shd w:val="clear" w:color="auto" w:fill="auto"/>
          </w:tcPr>
          <w:p w14:paraId="7944AD38" w14:textId="77777777" w:rsidR="001C71D0" w:rsidRPr="007E7F55" w:rsidRDefault="001C71D0" w:rsidP="007677B2">
            <w:pPr>
              <w:rPr>
                <w:ins w:id="80" w:author="Archana Mandrekar" w:date="2022-12-14T15:51:00Z"/>
                <w:b/>
              </w:rPr>
            </w:pPr>
            <w:ins w:id="81" w:author="Archana Mandrekar" w:date="2022-12-14T15:51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261" w:type="dxa"/>
            <w:shd w:val="clear" w:color="auto" w:fill="auto"/>
          </w:tcPr>
          <w:p w14:paraId="5AB62678" w14:textId="77777777" w:rsidR="001C71D0" w:rsidRPr="007E7F55" w:rsidRDefault="001C71D0" w:rsidP="007677B2">
            <w:pPr>
              <w:rPr>
                <w:ins w:id="82" w:author="Archana Mandrekar" w:date="2022-12-14T15:51:00Z"/>
                <w:b/>
              </w:rPr>
            </w:pPr>
            <w:ins w:id="83" w:author="Archana Mandrekar" w:date="2022-12-14T15:51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118" w:type="dxa"/>
            <w:shd w:val="clear" w:color="auto" w:fill="auto"/>
          </w:tcPr>
          <w:p w14:paraId="18EE9D71" w14:textId="77777777" w:rsidR="001C71D0" w:rsidRPr="007E7F55" w:rsidRDefault="001C71D0" w:rsidP="007677B2">
            <w:pPr>
              <w:rPr>
                <w:ins w:id="84" w:author="Archana Mandrekar" w:date="2022-12-14T15:51:00Z"/>
                <w:b/>
              </w:rPr>
            </w:pPr>
            <w:ins w:id="85" w:author="Archana Mandrekar" w:date="2022-12-14T15:51:00Z">
              <w:r w:rsidRPr="007E7F55">
                <w:rPr>
                  <w:b/>
                </w:rPr>
                <w:t>Review Date: 12.12.22</w:t>
              </w:r>
            </w:ins>
          </w:p>
        </w:tc>
      </w:tr>
      <w:bookmarkEnd w:id="57"/>
    </w:tbl>
    <w:p w14:paraId="5ED3C8B9" w14:textId="77777777" w:rsidR="00024589" w:rsidRDefault="00024589">
      <w:pPr>
        <w:spacing w:after="0" w:line="259" w:lineRule="auto"/>
        <w:ind w:left="734" w:firstLine="0"/>
        <w:rPr>
          <w:ins w:id="86" w:author="Sham Parab" w:date="2021-05-26T16:45:00Z"/>
        </w:rPr>
      </w:pPr>
    </w:p>
    <w:p w14:paraId="7DC8398B" w14:textId="77777777" w:rsidR="00024589" w:rsidRDefault="00024589">
      <w:pPr>
        <w:spacing w:after="0" w:line="259" w:lineRule="auto"/>
        <w:ind w:left="734" w:firstLine="0"/>
        <w:rPr>
          <w:ins w:id="87" w:author="Sham Parab" w:date="2021-05-26T16:45:00Z"/>
        </w:rPr>
      </w:pPr>
    </w:p>
    <w:p w14:paraId="05548F9F" w14:textId="77777777" w:rsidR="00024589" w:rsidRDefault="00024589">
      <w:pPr>
        <w:spacing w:after="0" w:line="259" w:lineRule="auto"/>
        <w:ind w:left="734" w:firstLine="0"/>
        <w:rPr>
          <w:ins w:id="88" w:author="Sham Parab" w:date="2021-05-26T16:45:00Z"/>
        </w:rPr>
      </w:pPr>
    </w:p>
    <w:p w14:paraId="18167FA3" w14:textId="77777777" w:rsidR="00024589" w:rsidRDefault="00024589">
      <w:pPr>
        <w:spacing w:after="0" w:line="259" w:lineRule="auto"/>
        <w:ind w:left="734" w:firstLine="0"/>
        <w:rPr>
          <w:ins w:id="89" w:author="Sham Parab" w:date="2021-05-26T16:45:00Z"/>
        </w:rPr>
      </w:pPr>
    </w:p>
    <w:p w14:paraId="322B3E86" w14:textId="77777777" w:rsidR="00024589" w:rsidRDefault="00024589">
      <w:pPr>
        <w:spacing w:after="0" w:line="259" w:lineRule="auto"/>
        <w:ind w:left="734" w:firstLine="0"/>
        <w:rPr>
          <w:ins w:id="90" w:author="Sham Parab" w:date="2021-05-26T16:45:00Z"/>
        </w:rPr>
      </w:pPr>
    </w:p>
    <w:p w14:paraId="400A57E5" w14:textId="77777777" w:rsidR="00024589" w:rsidRDefault="00024589">
      <w:pPr>
        <w:spacing w:after="0" w:line="259" w:lineRule="auto"/>
        <w:ind w:left="734" w:firstLine="0"/>
        <w:rPr>
          <w:ins w:id="91" w:author="Sham Parab" w:date="2021-05-26T16:45:00Z"/>
        </w:rPr>
      </w:pPr>
    </w:p>
    <w:p w14:paraId="67DAD563" w14:textId="77777777" w:rsidR="00024589" w:rsidRDefault="00024589">
      <w:pPr>
        <w:spacing w:after="0" w:line="259" w:lineRule="auto"/>
        <w:ind w:left="734" w:firstLine="0"/>
        <w:rPr>
          <w:ins w:id="92" w:author="Sham Parab" w:date="2021-05-26T16:45:00Z"/>
        </w:rPr>
      </w:pPr>
    </w:p>
    <w:p w14:paraId="51393811" w14:textId="77777777" w:rsidR="00024589" w:rsidRDefault="00024589">
      <w:pPr>
        <w:spacing w:after="0" w:line="259" w:lineRule="auto"/>
        <w:ind w:left="734" w:firstLine="0"/>
        <w:rPr>
          <w:ins w:id="93" w:author="Sham Parab" w:date="2021-05-26T16:45:00Z"/>
        </w:rPr>
      </w:pPr>
    </w:p>
    <w:p w14:paraId="1B28BCBE" w14:textId="77777777" w:rsidR="00024589" w:rsidRDefault="00024589">
      <w:pPr>
        <w:spacing w:after="0" w:line="259" w:lineRule="auto"/>
        <w:ind w:left="734" w:firstLine="0"/>
        <w:rPr>
          <w:ins w:id="94" w:author="Sham Parab" w:date="2021-05-26T16:45:00Z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024589" w:rsidRPr="00B80FF3" w:rsidDel="001C71D0" w14:paraId="14DAF2CA" w14:textId="513C993D" w:rsidTr="006A5701">
        <w:trPr>
          <w:trHeight w:val="316"/>
          <w:ins w:id="95" w:author="Sham Parab" w:date="2021-05-26T16:45:00Z"/>
          <w:del w:id="96" w:author="Archana Mandrekar" w:date="2022-12-14T15:51:00Z"/>
        </w:trPr>
        <w:tc>
          <w:tcPr>
            <w:tcW w:w="2802" w:type="dxa"/>
            <w:shd w:val="clear" w:color="auto" w:fill="auto"/>
          </w:tcPr>
          <w:p w14:paraId="42FFA2E2" w14:textId="319C13AA" w:rsidR="00024589" w:rsidRPr="00B80FF3" w:rsidDel="001C71D0" w:rsidRDefault="00024589" w:rsidP="006A5701">
            <w:pPr>
              <w:spacing w:after="0"/>
              <w:rPr>
                <w:ins w:id="97" w:author="Sham Parab" w:date="2021-05-26T16:45:00Z"/>
                <w:del w:id="98" w:author="Archana Mandrekar" w:date="2022-12-14T15:51:00Z"/>
                <w:b/>
              </w:rPr>
            </w:pPr>
            <w:ins w:id="99" w:author="Sham Parab" w:date="2021-05-26T16:45:00Z">
              <w:del w:id="100" w:author="Archana Mandrekar" w:date="2022-12-14T15:51:00Z">
                <w:r w:rsidRPr="00B80FF3" w:rsidDel="001C71D0">
                  <w:rPr>
                    <w:b/>
                  </w:rPr>
                  <w:delText xml:space="preserve">Prepared By: </w:delText>
                </w:r>
              </w:del>
            </w:ins>
          </w:p>
          <w:p w14:paraId="64189636" w14:textId="01056781" w:rsidR="00024589" w:rsidRPr="00B80FF3" w:rsidDel="001C71D0" w:rsidRDefault="00024589" w:rsidP="006A5701">
            <w:pPr>
              <w:spacing w:after="0"/>
              <w:rPr>
                <w:ins w:id="101" w:author="Sham Parab" w:date="2021-05-26T16:45:00Z"/>
                <w:del w:id="102" w:author="Archana Mandrekar" w:date="2022-12-14T15:51:00Z"/>
              </w:rPr>
            </w:pPr>
            <w:ins w:id="103" w:author="Sham Parab" w:date="2021-05-26T16:45:00Z">
              <w:del w:id="104" w:author="Archana Mandrekar" w:date="2022-12-14T15:51:00Z">
                <w:r w:rsidDel="001C71D0">
                  <w:delText>Area Engineer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1E4774DA" w14:textId="572205B6" w:rsidR="00024589" w:rsidRPr="00B80FF3" w:rsidDel="001C71D0" w:rsidRDefault="00024589" w:rsidP="006A5701">
            <w:pPr>
              <w:spacing w:after="0"/>
              <w:rPr>
                <w:ins w:id="105" w:author="Sham Parab" w:date="2021-05-26T16:45:00Z"/>
                <w:del w:id="106" w:author="Archana Mandrekar" w:date="2022-12-14T15:51:00Z"/>
                <w:b/>
              </w:rPr>
            </w:pPr>
            <w:ins w:id="107" w:author="Sham Parab" w:date="2021-05-26T16:45:00Z">
              <w:del w:id="108" w:author="Archana Mandrekar" w:date="2022-12-14T15:51:00Z">
                <w:r w:rsidRPr="00B80FF3" w:rsidDel="001C71D0">
                  <w:rPr>
                    <w:b/>
                  </w:rPr>
                  <w:delText xml:space="preserve">Reviewed &amp; Issued By: </w:delText>
                </w:r>
              </w:del>
            </w:ins>
          </w:p>
          <w:p w14:paraId="365AA3DD" w14:textId="33EA68F5" w:rsidR="00024589" w:rsidRPr="00B80FF3" w:rsidDel="001C71D0" w:rsidRDefault="00024589" w:rsidP="006A5701">
            <w:pPr>
              <w:spacing w:after="0"/>
              <w:rPr>
                <w:ins w:id="109" w:author="Sham Parab" w:date="2021-05-26T16:45:00Z"/>
                <w:del w:id="110" w:author="Archana Mandrekar" w:date="2022-12-14T15:51:00Z"/>
              </w:rPr>
            </w:pPr>
            <w:ins w:id="111" w:author="Sham Parab" w:date="2021-05-26T16:45:00Z">
              <w:del w:id="112" w:author="Archana Mandrekar" w:date="2022-12-14T15:51:00Z">
                <w:r w:rsidRPr="00B80FF3" w:rsidDel="001C71D0">
                  <w:delText>Management Representative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4E4D38DD" w14:textId="3DA4F335" w:rsidR="00024589" w:rsidRPr="00B80FF3" w:rsidDel="001C71D0" w:rsidRDefault="00024589" w:rsidP="006A5701">
            <w:pPr>
              <w:spacing w:after="0"/>
              <w:rPr>
                <w:ins w:id="113" w:author="Sham Parab" w:date="2021-05-26T16:45:00Z"/>
                <w:del w:id="114" w:author="Archana Mandrekar" w:date="2022-12-14T15:51:00Z"/>
                <w:b/>
              </w:rPr>
            </w:pPr>
            <w:ins w:id="115" w:author="Sham Parab" w:date="2021-05-26T16:45:00Z">
              <w:del w:id="116" w:author="Archana Mandrekar" w:date="2022-12-14T15:51:00Z">
                <w:r w:rsidRPr="00B80FF3" w:rsidDel="001C71D0">
                  <w:rPr>
                    <w:b/>
                  </w:rPr>
                  <w:delText xml:space="preserve">Approved By: </w:delText>
                </w:r>
              </w:del>
            </w:ins>
          </w:p>
          <w:p w14:paraId="038B5F7D" w14:textId="0148644D" w:rsidR="00024589" w:rsidRPr="00B80FF3" w:rsidDel="001C71D0" w:rsidRDefault="00024589" w:rsidP="006A5701">
            <w:pPr>
              <w:spacing w:after="0"/>
              <w:rPr>
                <w:ins w:id="117" w:author="Sham Parab" w:date="2021-05-26T16:45:00Z"/>
                <w:del w:id="118" w:author="Archana Mandrekar" w:date="2022-12-14T15:51:00Z"/>
              </w:rPr>
            </w:pPr>
            <w:ins w:id="119" w:author="Sham Parab" w:date="2021-05-26T16:45:00Z">
              <w:del w:id="120" w:author="Archana Mandrekar" w:date="2022-12-14T15:51:00Z">
                <w:r w:rsidDel="001C71D0">
                  <w:delText>Mechanical Head</w:delText>
                </w:r>
              </w:del>
            </w:ins>
          </w:p>
        </w:tc>
      </w:tr>
      <w:tr w:rsidR="00024589" w:rsidRPr="00B80FF3" w:rsidDel="001C71D0" w14:paraId="03D03674" w14:textId="1CC6D5AE" w:rsidTr="006A5701">
        <w:trPr>
          <w:trHeight w:val="1062"/>
          <w:ins w:id="121" w:author="Sham Parab" w:date="2021-05-26T16:45:00Z"/>
          <w:del w:id="122" w:author="Archana Mandrekar" w:date="2022-12-14T15:51:00Z"/>
        </w:trPr>
        <w:tc>
          <w:tcPr>
            <w:tcW w:w="2802" w:type="dxa"/>
            <w:shd w:val="clear" w:color="auto" w:fill="auto"/>
          </w:tcPr>
          <w:p w14:paraId="2EA0E196" w14:textId="662CB742" w:rsidR="00024589" w:rsidRPr="00B80FF3" w:rsidDel="001C71D0" w:rsidRDefault="00024589" w:rsidP="006A5701">
            <w:pPr>
              <w:rPr>
                <w:ins w:id="123" w:author="Sham Parab" w:date="2021-05-26T16:45:00Z"/>
                <w:del w:id="124" w:author="Archana Mandrekar" w:date="2022-12-14T15:51:00Z"/>
                <w:b/>
              </w:rPr>
            </w:pPr>
            <w:ins w:id="125" w:author="Sham Parab" w:date="2021-05-26T16:45:00Z">
              <w:del w:id="126" w:author="Archana Mandrekar" w:date="2022-12-14T15:51:00Z">
                <w:r w:rsidDel="001C71D0">
                  <w:rPr>
                    <w:b/>
                  </w:rPr>
                  <w:delText>Signature: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6CFB05CA" w14:textId="1A991A3C" w:rsidR="00024589" w:rsidRPr="00B80FF3" w:rsidDel="001C71D0" w:rsidRDefault="00024589" w:rsidP="006A5701">
            <w:pPr>
              <w:rPr>
                <w:ins w:id="127" w:author="Sham Parab" w:date="2021-05-26T16:45:00Z"/>
                <w:del w:id="128" w:author="Archana Mandrekar" w:date="2022-12-14T15:51:00Z"/>
                <w:b/>
              </w:rPr>
            </w:pPr>
            <w:ins w:id="129" w:author="Sham Parab" w:date="2021-05-26T16:45:00Z">
              <w:del w:id="130" w:author="Archana Mandrekar" w:date="2022-12-14T15:51:00Z">
                <w:r w:rsidDel="001C71D0">
                  <w:rPr>
                    <w:b/>
                  </w:rPr>
                  <w:delText>Signature: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751A0F77" w14:textId="7C3873FE" w:rsidR="00024589" w:rsidRPr="00B80FF3" w:rsidDel="001C71D0" w:rsidRDefault="00024589" w:rsidP="006A5701">
            <w:pPr>
              <w:rPr>
                <w:ins w:id="131" w:author="Sham Parab" w:date="2021-05-26T16:45:00Z"/>
                <w:del w:id="132" w:author="Archana Mandrekar" w:date="2022-12-14T15:51:00Z"/>
                <w:b/>
              </w:rPr>
            </w:pPr>
            <w:ins w:id="133" w:author="Sham Parab" w:date="2021-05-26T16:45:00Z">
              <w:del w:id="134" w:author="Archana Mandrekar" w:date="2022-12-14T15:51:00Z">
                <w:r w:rsidDel="001C71D0">
                  <w:rPr>
                    <w:b/>
                  </w:rPr>
                  <w:delText>Signature:</w:delText>
                </w:r>
              </w:del>
            </w:ins>
          </w:p>
        </w:tc>
      </w:tr>
      <w:tr w:rsidR="00024589" w:rsidRPr="00B80FF3" w:rsidDel="001C71D0" w14:paraId="0466820B" w14:textId="747C5817" w:rsidTr="006A5701">
        <w:trPr>
          <w:trHeight w:val="56"/>
          <w:ins w:id="135" w:author="Sham Parab" w:date="2021-05-26T16:45:00Z"/>
          <w:del w:id="136" w:author="Archana Mandrekar" w:date="2022-12-14T15:51:00Z"/>
        </w:trPr>
        <w:tc>
          <w:tcPr>
            <w:tcW w:w="2802" w:type="dxa"/>
            <w:shd w:val="clear" w:color="auto" w:fill="auto"/>
          </w:tcPr>
          <w:p w14:paraId="65C5BB1B" w14:textId="2F13A602" w:rsidR="00024589" w:rsidRPr="00B80FF3" w:rsidDel="001C71D0" w:rsidRDefault="00024589" w:rsidP="006A5701">
            <w:pPr>
              <w:rPr>
                <w:ins w:id="137" w:author="Sham Parab" w:date="2021-05-26T16:45:00Z"/>
                <w:del w:id="138" w:author="Archana Mandrekar" w:date="2022-12-14T15:51:00Z"/>
                <w:b/>
              </w:rPr>
            </w:pPr>
            <w:ins w:id="139" w:author="Sham Parab" w:date="2021-05-26T16:45:00Z">
              <w:del w:id="140" w:author="Archana Mandrekar" w:date="2022-12-14T15:51:00Z">
                <w:r w:rsidRPr="00B80FF3" w:rsidDel="001C71D0">
                  <w:rPr>
                    <w:b/>
                  </w:rPr>
                  <w:delText>Date:</w:delText>
                </w:r>
                <w:r w:rsidDel="001C71D0">
                  <w:rPr>
                    <w:b/>
                  </w:rPr>
                  <w:delText>30.05.2021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6DA7F923" w14:textId="7327725B" w:rsidR="00024589" w:rsidRPr="00B80FF3" w:rsidDel="001C71D0" w:rsidRDefault="00024589" w:rsidP="006A5701">
            <w:pPr>
              <w:rPr>
                <w:ins w:id="141" w:author="Sham Parab" w:date="2021-05-26T16:45:00Z"/>
                <w:del w:id="142" w:author="Archana Mandrekar" w:date="2022-12-14T15:51:00Z"/>
                <w:b/>
              </w:rPr>
            </w:pPr>
            <w:ins w:id="143" w:author="Sham Parab" w:date="2021-05-26T16:45:00Z">
              <w:del w:id="144" w:author="Archana Mandrekar" w:date="2022-12-14T15:51:00Z">
                <w:r w:rsidRPr="00B80FF3" w:rsidDel="001C71D0">
                  <w:rPr>
                    <w:b/>
                  </w:rPr>
                  <w:delText xml:space="preserve">Date: </w:delText>
                </w:r>
                <w:r w:rsidDel="001C71D0">
                  <w:rPr>
                    <w:b/>
                  </w:rPr>
                  <w:delText>30.05.2021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600D96FE" w14:textId="0EA89582" w:rsidR="00024589" w:rsidRPr="00B80FF3" w:rsidDel="001C71D0" w:rsidRDefault="00024589" w:rsidP="006A5701">
            <w:pPr>
              <w:rPr>
                <w:ins w:id="145" w:author="Sham Parab" w:date="2021-05-26T16:45:00Z"/>
                <w:del w:id="146" w:author="Archana Mandrekar" w:date="2022-12-14T15:51:00Z"/>
                <w:b/>
              </w:rPr>
            </w:pPr>
            <w:ins w:id="147" w:author="Sham Parab" w:date="2021-05-26T16:45:00Z">
              <w:del w:id="148" w:author="Archana Mandrekar" w:date="2022-12-14T15:51:00Z">
                <w:r w:rsidRPr="00B80FF3" w:rsidDel="001C71D0">
                  <w:rPr>
                    <w:b/>
                  </w:rPr>
                  <w:delText>Date:</w:delText>
                </w:r>
                <w:r w:rsidDel="001C71D0">
                  <w:rPr>
                    <w:b/>
                  </w:rPr>
                  <w:delText xml:space="preserve"> 30.05.2021</w:delText>
                </w:r>
              </w:del>
            </w:ins>
          </w:p>
        </w:tc>
      </w:tr>
    </w:tbl>
    <w:p w14:paraId="77C32BC6" w14:textId="4E4C64DC" w:rsidR="00376EDE" w:rsidRDefault="00376EDE">
      <w:pPr>
        <w:spacing w:after="0" w:line="259" w:lineRule="auto"/>
        <w:ind w:left="734" w:firstLine="0"/>
      </w:pPr>
    </w:p>
    <w:p w14:paraId="157334F5" w14:textId="77777777" w:rsidR="00376EDE" w:rsidRDefault="00071866">
      <w:pPr>
        <w:spacing w:after="0" w:line="259" w:lineRule="auto"/>
        <w:ind w:left="374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7FC34F60" w14:textId="77777777" w:rsidR="00376EDE" w:rsidRDefault="00071866">
      <w:pPr>
        <w:spacing w:after="0" w:line="259" w:lineRule="auto"/>
        <w:ind w:left="14" w:firstLine="0"/>
      </w:pPr>
      <w:r>
        <w:rPr>
          <w:sz w:val="20"/>
        </w:rPr>
        <w:lastRenderedPageBreak/>
        <w:t xml:space="preserve"> </w:t>
      </w:r>
    </w:p>
    <w:tbl>
      <w:tblPr>
        <w:tblStyle w:val="TableGrid"/>
        <w:tblW w:w="9098" w:type="dxa"/>
        <w:tblInd w:w="-94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3159"/>
        <w:gridCol w:w="3135"/>
      </w:tblGrid>
      <w:tr w:rsidR="00376EDE" w:rsidDel="00024589" w14:paraId="1806B1D7" w14:textId="55453C28">
        <w:trPr>
          <w:trHeight w:val="674"/>
          <w:del w:id="149" w:author="Sham Parab" w:date="2021-05-26T16:45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14CF" w14:textId="18398017" w:rsidR="00376EDE" w:rsidDel="00024589" w:rsidRDefault="00071866">
            <w:pPr>
              <w:spacing w:after="0" w:line="259" w:lineRule="auto"/>
              <w:ind w:left="2" w:firstLine="0"/>
              <w:rPr>
                <w:del w:id="150" w:author="Sham Parab" w:date="2021-05-26T16:45:00Z"/>
              </w:rPr>
            </w:pPr>
            <w:del w:id="151" w:author="Sham Parab" w:date="2021-05-26T16:45:00Z">
              <w:r w:rsidDel="00024589">
                <w:rPr>
                  <w:b/>
                  <w:sz w:val="18"/>
                </w:rPr>
                <w:delText xml:space="preserve">Prepared By:  </w:delText>
              </w:r>
            </w:del>
          </w:p>
          <w:p w14:paraId="772FF148" w14:textId="4E55EC3D" w:rsidR="00376EDE" w:rsidDel="00024589" w:rsidRDefault="00071866">
            <w:pPr>
              <w:spacing w:after="0" w:line="259" w:lineRule="auto"/>
              <w:ind w:left="2" w:firstLine="0"/>
              <w:rPr>
                <w:del w:id="152" w:author="Sham Parab" w:date="2021-05-26T16:45:00Z"/>
              </w:rPr>
            </w:pPr>
            <w:del w:id="153" w:author="Sham Parab" w:date="2021-05-26T16:45:00Z">
              <w:r w:rsidDel="00024589">
                <w:rPr>
                  <w:sz w:val="18"/>
                </w:rPr>
                <w:delText xml:space="preserve">Head – Mechanical Maintenance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5E2F" w14:textId="3D394399" w:rsidR="00376EDE" w:rsidDel="00024589" w:rsidRDefault="00071866">
            <w:pPr>
              <w:spacing w:after="0" w:line="259" w:lineRule="auto"/>
              <w:ind w:left="0" w:firstLine="0"/>
              <w:rPr>
                <w:del w:id="154" w:author="Sham Parab" w:date="2021-05-26T16:45:00Z"/>
              </w:rPr>
            </w:pPr>
            <w:del w:id="155" w:author="Sham Parab" w:date="2021-05-26T16:45:00Z">
              <w:r w:rsidDel="00024589">
                <w:rPr>
                  <w:b/>
                  <w:sz w:val="18"/>
                </w:rPr>
                <w:delText xml:space="preserve">Reviewed &amp; Issued By:  </w:delText>
              </w:r>
            </w:del>
          </w:p>
          <w:p w14:paraId="4451E167" w14:textId="1E128FE3" w:rsidR="00376EDE" w:rsidDel="00024589" w:rsidRDefault="00071866">
            <w:pPr>
              <w:spacing w:after="0" w:line="259" w:lineRule="auto"/>
              <w:ind w:left="0" w:firstLine="0"/>
              <w:rPr>
                <w:del w:id="156" w:author="Sham Parab" w:date="2021-05-26T16:45:00Z"/>
              </w:rPr>
            </w:pPr>
            <w:del w:id="157" w:author="Sham Parab" w:date="2021-05-26T16:45:00Z">
              <w:r w:rsidDel="00024589">
                <w:rPr>
                  <w:sz w:val="18"/>
                </w:rPr>
                <w:delText xml:space="preserve">Management Representative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0C54" w14:textId="7074F7CD" w:rsidR="00376EDE" w:rsidDel="00024589" w:rsidRDefault="00071866">
            <w:pPr>
              <w:spacing w:after="0" w:line="259" w:lineRule="auto"/>
              <w:ind w:left="2" w:firstLine="0"/>
              <w:rPr>
                <w:del w:id="158" w:author="Sham Parab" w:date="2021-05-26T16:45:00Z"/>
              </w:rPr>
            </w:pPr>
            <w:del w:id="159" w:author="Sham Parab" w:date="2021-05-26T16:45:00Z">
              <w:r w:rsidDel="00024589">
                <w:rPr>
                  <w:b/>
                  <w:sz w:val="18"/>
                </w:rPr>
                <w:delText xml:space="preserve">Approved By:  </w:delText>
              </w:r>
            </w:del>
          </w:p>
          <w:p w14:paraId="1E82B92D" w14:textId="6278F469" w:rsidR="00376EDE" w:rsidDel="00024589" w:rsidRDefault="00071866">
            <w:pPr>
              <w:spacing w:after="0" w:line="259" w:lineRule="auto"/>
              <w:ind w:left="2" w:firstLine="0"/>
              <w:rPr>
                <w:del w:id="160" w:author="Sham Parab" w:date="2021-05-26T16:45:00Z"/>
              </w:rPr>
            </w:pPr>
            <w:del w:id="161" w:author="Sham Parab" w:date="2021-05-26T16:45:00Z">
              <w:r w:rsidDel="00024589">
                <w:rPr>
                  <w:sz w:val="18"/>
                </w:rPr>
                <w:delText xml:space="preserve">Head – Central Engineering, Maintenance </w:delText>
              </w:r>
            </w:del>
          </w:p>
        </w:tc>
      </w:tr>
      <w:tr w:rsidR="00376EDE" w:rsidDel="00024589" w14:paraId="451D1134" w14:textId="104949DA">
        <w:trPr>
          <w:trHeight w:val="451"/>
          <w:del w:id="162" w:author="Sham Parab" w:date="2021-05-26T16:45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4B50" w14:textId="11FC1E91" w:rsidR="00376EDE" w:rsidDel="00024589" w:rsidRDefault="00071866">
            <w:pPr>
              <w:spacing w:after="0" w:line="259" w:lineRule="auto"/>
              <w:ind w:left="2" w:firstLine="0"/>
              <w:rPr>
                <w:del w:id="163" w:author="Sham Parab" w:date="2021-05-26T16:45:00Z"/>
              </w:rPr>
            </w:pPr>
            <w:del w:id="164" w:author="Sham Parab" w:date="2021-05-26T16:45:00Z">
              <w:r w:rsidDel="00024589">
                <w:rPr>
                  <w:b/>
                  <w:sz w:val="18"/>
                </w:rPr>
                <w:delText xml:space="preserve">Signature: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1D79" w14:textId="35E56F22" w:rsidR="00376EDE" w:rsidDel="00024589" w:rsidRDefault="00071866">
            <w:pPr>
              <w:spacing w:after="0" w:line="259" w:lineRule="auto"/>
              <w:ind w:left="0" w:firstLine="0"/>
              <w:rPr>
                <w:del w:id="165" w:author="Sham Parab" w:date="2021-05-26T16:45:00Z"/>
              </w:rPr>
            </w:pPr>
            <w:del w:id="166" w:author="Sham Parab" w:date="2021-05-26T16:45:00Z">
              <w:r w:rsidDel="00024589">
                <w:rPr>
                  <w:b/>
                  <w:sz w:val="18"/>
                </w:rPr>
                <w:delText xml:space="preserve">Signature: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6387" w14:textId="1FF83656" w:rsidR="00376EDE" w:rsidDel="00024589" w:rsidRDefault="00071866">
            <w:pPr>
              <w:spacing w:after="0" w:line="259" w:lineRule="auto"/>
              <w:ind w:left="2" w:firstLine="0"/>
              <w:rPr>
                <w:del w:id="167" w:author="Sham Parab" w:date="2021-05-26T16:45:00Z"/>
              </w:rPr>
            </w:pPr>
            <w:del w:id="168" w:author="Sham Parab" w:date="2021-05-26T16:45:00Z">
              <w:r w:rsidDel="00024589">
                <w:rPr>
                  <w:b/>
                  <w:sz w:val="18"/>
                </w:rPr>
                <w:delText xml:space="preserve">Signature: </w:delText>
              </w:r>
            </w:del>
          </w:p>
        </w:tc>
      </w:tr>
      <w:tr w:rsidR="00376EDE" w:rsidDel="00024589" w14:paraId="30AEAB68" w14:textId="59BD4D54">
        <w:trPr>
          <w:trHeight w:val="218"/>
          <w:del w:id="169" w:author="Sham Parab" w:date="2021-05-26T16:45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C598" w14:textId="607B9EF9" w:rsidR="00376EDE" w:rsidDel="00024589" w:rsidRDefault="00071866">
            <w:pPr>
              <w:spacing w:after="0" w:line="259" w:lineRule="auto"/>
              <w:ind w:left="2" w:firstLine="0"/>
              <w:rPr>
                <w:del w:id="170" w:author="Sham Parab" w:date="2021-05-26T16:45:00Z"/>
              </w:rPr>
            </w:pPr>
            <w:del w:id="171" w:author="Sham Parab" w:date="2021-05-26T16:45:00Z">
              <w:r w:rsidDel="00024589">
                <w:rPr>
                  <w:b/>
                  <w:sz w:val="18"/>
                </w:rPr>
                <w:delText>Date:</w:delText>
              </w:r>
              <w:r w:rsidR="00197C12" w:rsidDel="00024589">
                <w:rPr>
                  <w:b/>
                  <w:sz w:val="18"/>
                </w:rPr>
                <w:delText>01.05.2020</w:delText>
              </w:r>
              <w:r w:rsidDel="00024589">
                <w:rPr>
                  <w:b/>
                  <w:sz w:val="18"/>
                </w:rPr>
                <w:delText xml:space="preserve">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198E" w14:textId="4A7AC4D1" w:rsidR="00376EDE" w:rsidDel="00024589" w:rsidRDefault="00071866">
            <w:pPr>
              <w:spacing w:after="0" w:line="259" w:lineRule="auto"/>
              <w:ind w:left="0" w:firstLine="0"/>
              <w:rPr>
                <w:del w:id="172" w:author="Sham Parab" w:date="2021-05-26T16:45:00Z"/>
              </w:rPr>
            </w:pPr>
            <w:del w:id="173" w:author="Sham Parab" w:date="2021-05-26T16:45:00Z">
              <w:r w:rsidDel="00024589">
                <w:rPr>
                  <w:b/>
                  <w:sz w:val="18"/>
                </w:rPr>
                <w:delText>Date:</w:delText>
              </w:r>
              <w:r w:rsidR="00197C12" w:rsidDel="00024589">
                <w:rPr>
                  <w:b/>
                  <w:sz w:val="18"/>
                </w:rPr>
                <w:delText>01.05.2020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4569" w14:textId="724B9C6F" w:rsidR="00376EDE" w:rsidDel="00024589" w:rsidRDefault="00071866">
            <w:pPr>
              <w:spacing w:after="0" w:line="259" w:lineRule="auto"/>
              <w:ind w:left="2" w:firstLine="0"/>
              <w:rPr>
                <w:del w:id="174" w:author="Sham Parab" w:date="2021-05-26T16:45:00Z"/>
              </w:rPr>
            </w:pPr>
            <w:del w:id="175" w:author="Sham Parab" w:date="2021-05-26T16:45:00Z">
              <w:r w:rsidDel="00024589">
                <w:rPr>
                  <w:b/>
                  <w:sz w:val="18"/>
                </w:rPr>
                <w:delText>Date:</w:delText>
              </w:r>
              <w:r w:rsidR="00197C12" w:rsidDel="00024589">
                <w:rPr>
                  <w:b/>
                  <w:sz w:val="18"/>
                </w:rPr>
                <w:delText>01.05.2020</w:delText>
              </w:r>
              <w:r w:rsidDel="00024589">
                <w:rPr>
                  <w:b/>
                  <w:sz w:val="18"/>
                </w:rPr>
                <w:delText xml:space="preserve"> </w:delText>
              </w:r>
            </w:del>
          </w:p>
        </w:tc>
      </w:tr>
    </w:tbl>
    <w:p w14:paraId="37F27B97" w14:textId="77777777" w:rsidR="00376EDE" w:rsidRDefault="00071866">
      <w:pPr>
        <w:spacing w:after="0" w:line="259" w:lineRule="auto"/>
        <w:ind w:left="14" w:firstLine="0"/>
      </w:pPr>
      <w:r>
        <w:rPr>
          <w:sz w:val="20"/>
        </w:rPr>
        <w:t xml:space="preserve"> </w:t>
      </w:r>
    </w:p>
    <w:sectPr w:rsidR="00376E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29" w:right="1797" w:bottom="1202" w:left="1786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BBFC" w14:textId="77777777" w:rsidR="007D0032" w:rsidRDefault="007D0032">
      <w:pPr>
        <w:spacing w:after="0" w:line="240" w:lineRule="auto"/>
      </w:pPr>
      <w:r>
        <w:separator/>
      </w:r>
    </w:p>
  </w:endnote>
  <w:endnote w:type="continuationSeparator" w:id="0">
    <w:p w14:paraId="2622F38C" w14:textId="77777777" w:rsidR="007D0032" w:rsidRDefault="007D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41C0" w14:textId="77777777" w:rsidR="00376EDE" w:rsidRDefault="00071866">
    <w:pPr>
      <w:spacing w:after="0" w:line="217" w:lineRule="auto"/>
      <w:ind w:left="14" w:firstLine="0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02"/>
      <w:gridCol w:w="3160"/>
      <w:gridCol w:w="3133"/>
    </w:tblGrid>
    <w:tr w:rsidR="002301A8" w:rsidRPr="00B80FF3" w:rsidDel="00024589" w14:paraId="16304212" w14:textId="2F575AEC" w:rsidTr="00EA3AC6">
      <w:trPr>
        <w:trHeight w:val="316"/>
        <w:ins w:id="209" w:author="Abhijit S Nabar" w:date="2021-02-12T14:24:00Z"/>
        <w:del w:id="210" w:author="Sham Parab" w:date="2021-05-26T16:44:00Z"/>
      </w:trPr>
      <w:tc>
        <w:tcPr>
          <w:tcW w:w="2802" w:type="dxa"/>
          <w:shd w:val="clear" w:color="auto" w:fill="auto"/>
        </w:tcPr>
        <w:p w14:paraId="3CD332CF" w14:textId="5B3B4B94" w:rsidR="002301A8" w:rsidRPr="002301A8" w:rsidDel="00024589" w:rsidRDefault="002301A8" w:rsidP="002301A8">
          <w:pPr>
            <w:spacing w:after="0"/>
            <w:rPr>
              <w:ins w:id="211" w:author="Abhijit S Nabar" w:date="2021-02-12T14:24:00Z"/>
              <w:del w:id="212" w:author="Sham Parab" w:date="2021-05-26T16:44:00Z"/>
              <w:b/>
              <w:sz w:val="22"/>
              <w:rPrChange w:id="213" w:author="Abhijit S Nabar" w:date="2021-02-12T14:24:00Z">
                <w:rPr>
                  <w:ins w:id="214" w:author="Abhijit S Nabar" w:date="2021-02-12T14:24:00Z"/>
                  <w:del w:id="215" w:author="Sham Parab" w:date="2021-05-26T16:44:00Z"/>
                  <w:b/>
                </w:rPr>
              </w:rPrChange>
            </w:rPr>
          </w:pPr>
          <w:ins w:id="216" w:author="Abhijit S Nabar" w:date="2021-02-12T14:24:00Z">
            <w:del w:id="217" w:author="Sham Parab" w:date="2021-05-26T16:44:00Z">
              <w:r w:rsidRPr="002301A8" w:rsidDel="00024589">
                <w:rPr>
                  <w:b/>
                  <w:sz w:val="22"/>
                  <w:rPrChange w:id="218" w:author="Abhijit S Nabar" w:date="2021-02-12T14:24:00Z">
                    <w:rPr>
                      <w:b/>
                    </w:rPr>
                  </w:rPrChange>
                </w:rPr>
                <w:delText xml:space="preserve">Prepared By: </w:delText>
              </w:r>
            </w:del>
          </w:ins>
        </w:p>
        <w:p w14:paraId="0D5105D2" w14:textId="0CCF4CE7" w:rsidR="002301A8" w:rsidRPr="002301A8" w:rsidDel="00024589" w:rsidRDefault="002301A8" w:rsidP="002301A8">
          <w:pPr>
            <w:spacing w:after="0"/>
            <w:rPr>
              <w:ins w:id="219" w:author="Abhijit S Nabar" w:date="2021-02-12T14:24:00Z"/>
              <w:del w:id="220" w:author="Sham Parab" w:date="2021-05-26T16:44:00Z"/>
              <w:sz w:val="22"/>
              <w:rPrChange w:id="221" w:author="Abhijit S Nabar" w:date="2021-02-12T14:24:00Z">
                <w:rPr>
                  <w:ins w:id="222" w:author="Abhijit S Nabar" w:date="2021-02-12T14:24:00Z"/>
                  <w:del w:id="223" w:author="Sham Parab" w:date="2021-05-26T16:44:00Z"/>
                </w:rPr>
              </w:rPrChange>
            </w:rPr>
          </w:pPr>
        </w:p>
      </w:tc>
      <w:tc>
        <w:tcPr>
          <w:tcW w:w="3160" w:type="dxa"/>
          <w:shd w:val="clear" w:color="auto" w:fill="auto"/>
        </w:tcPr>
        <w:p w14:paraId="7858FBDD" w14:textId="4F732A63" w:rsidR="002301A8" w:rsidRPr="002301A8" w:rsidDel="00024589" w:rsidRDefault="002301A8" w:rsidP="002301A8">
          <w:pPr>
            <w:spacing w:after="0"/>
            <w:rPr>
              <w:ins w:id="224" w:author="Abhijit S Nabar" w:date="2021-02-12T14:24:00Z"/>
              <w:del w:id="225" w:author="Sham Parab" w:date="2021-05-26T16:44:00Z"/>
              <w:b/>
              <w:sz w:val="22"/>
              <w:rPrChange w:id="226" w:author="Abhijit S Nabar" w:date="2021-02-12T14:24:00Z">
                <w:rPr>
                  <w:ins w:id="227" w:author="Abhijit S Nabar" w:date="2021-02-12T14:24:00Z"/>
                  <w:del w:id="228" w:author="Sham Parab" w:date="2021-05-26T16:44:00Z"/>
                  <w:b/>
                </w:rPr>
              </w:rPrChange>
            </w:rPr>
          </w:pPr>
          <w:ins w:id="229" w:author="Abhijit S Nabar" w:date="2021-02-12T14:24:00Z">
            <w:del w:id="230" w:author="Sham Parab" w:date="2021-05-26T16:44:00Z">
              <w:r w:rsidRPr="002301A8" w:rsidDel="00024589">
                <w:rPr>
                  <w:b/>
                  <w:sz w:val="22"/>
                  <w:rPrChange w:id="231" w:author="Abhijit S Nabar" w:date="2021-02-12T14:24:00Z">
                    <w:rPr>
                      <w:b/>
                    </w:rPr>
                  </w:rPrChange>
                </w:rPr>
                <w:delText xml:space="preserve">Reviewed &amp; Issued By: </w:delText>
              </w:r>
            </w:del>
          </w:ins>
        </w:p>
        <w:p w14:paraId="08C33E6E" w14:textId="509BFB3C" w:rsidR="002301A8" w:rsidRPr="002301A8" w:rsidDel="00024589" w:rsidRDefault="002301A8" w:rsidP="002301A8">
          <w:pPr>
            <w:spacing w:after="0"/>
            <w:rPr>
              <w:ins w:id="232" w:author="Abhijit S Nabar" w:date="2021-02-12T14:24:00Z"/>
              <w:del w:id="233" w:author="Sham Parab" w:date="2021-05-26T16:44:00Z"/>
              <w:sz w:val="22"/>
              <w:rPrChange w:id="234" w:author="Abhijit S Nabar" w:date="2021-02-12T14:24:00Z">
                <w:rPr>
                  <w:ins w:id="235" w:author="Abhijit S Nabar" w:date="2021-02-12T14:24:00Z"/>
                  <w:del w:id="236" w:author="Sham Parab" w:date="2021-05-26T16:44:00Z"/>
                </w:rPr>
              </w:rPrChange>
            </w:rPr>
          </w:pPr>
          <w:ins w:id="237" w:author="Abhijit S Nabar" w:date="2021-02-12T14:24:00Z">
            <w:del w:id="238" w:author="Sham Parab" w:date="2021-05-26T16:44:00Z">
              <w:r w:rsidRPr="002301A8" w:rsidDel="00024589">
                <w:rPr>
                  <w:sz w:val="22"/>
                  <w:rPrChange w:id="239" w:author="Abhijit S Nabar" w:date="2021-02-12T14:24:00Z">
                    <w:rPr/>
                  </w:rPrChange>
                </w:rPr>
                <w:delText>Management Representative</w:delText>
              </w:r>
            </w:del>
          </w:ins>
        </w:p>
      </w:tc>
      <w:tc>
        <w:tcPr>
          <w:tcW w:w="3133" w:type="dxa"/>
          <w:shd w:val="clear" w:color="auto" w:fill="auto"/>
        </w:tcPr>
        <w:p w14:paraId="453EC03A" w14:textId="6AC4EA5B" w:rsidR="002301A8" w:rsidRPr="002301A8" w:rsidDel="00024589" w:rsidRDefault="002301A8" w:rsidP="002301A8">
          <w:pPr>
            <w:spacing w:after="0"/>
            <w:rPr>
              <w:ins w:id="240" w:author="Abhijit S Nabar" w:date="2021-02-12T14:24:00Z"/>
              <w:del w:id="241" w:author="Sham Parab" w:date="2021-05-26T16:44:00Z"/>
              <w:b/>
              <w:sz w:val="22"/>
              <w:rPrChange w:id="242" w:author="Abhijit S Nabar" w:date="2021-02-12T14:24:00Z">
                <w:rPr>
                  <w:ins w:id="243" w:author="Abhijit S Nabar" w:date="2021-02-12T14:24:00Z"/>
                  <w:del w:id="244" w:author="Sham Parab" w:date="2021-05-26T16:44:00Z"/>
                  <w:b/>
                </w:rPr>
              </w:rPrChange>
            </w:rPr>
          </w:pPr>
          <w:ins w:id="245" w:author="Abhijit S Nabar" w:date="2021-02-12T14:24:00Z">
            <w:del w:id="246" w:author="Sham Parab" w:date="2021-05-26T16:44:00Z">
              <w:r w:rsidRPr="002301A8" w:rsidDel="00024589">
                <w:rPr>
                  <w:b/>
                  <w:sz w:val="22"/>
                  <w:rPrChange w:id="247" w:author="Abhijit S Nabar" w:date="2021-02-12T14:24:00Z">
                    <w:rPr>
                      <w:b/>
                    </w:rPr>
                  </w:rPrChange>
                </w:rPr>
                <w:delText xml:space="preserve">Approved By: </w:delText>
              </w:r>
            </w:del>
          </w:ins>
        </w:p>
        <w:p w14:paraId="136148BD" w14:textId="1F5F8AAA" w:rsidR="002301A8" w:rsidRPr="002301A8" w:rsidDel="00024589" w:rsidRDefault="002301A8" w:rsidP="002301A8">
          <w:pPr>
            <w:spacing w:after="0"/>
            <w:rPr>
              <w:ins w:id="248" w:author="Abhijit S Nabar" w:date="2021-02-12T14:24:00Z"/>
              <w:del w:id="249" w:author="Sham Parab" w:date="2021-05-26T16:44:00Z"/>
              <w:sz w:val="22"/>
              <w:rPrChange w:id="250" w:author="Abhijit S Nabar" w:date="2021-02-12T14:24:00Z">
                <w:rPr>
                  <w:ins w:id="251" w:author="Abhijit S Nabar" w:date="2021-02-12T14:24:00Z"/>
                  <w:del w:id="252" w:author="Sham Parab" w:date="2021-05-26T16:44:00Z"/>
                </w:rPr>
              </w:rPrChange>
            </w:rPr>
          </w:pPr>
        </w:p>
      </w:tc>
    </w:tr>
    <w:tr w:rsidR="002301A8" w:rsidRPr="00B80FF3" w:rsidDel="00024589" w14:paraId="2139D66D" w14:textId="251A9155" w:rsidTr="00EA3AC6">
      <w:trPr>
        <w:trHeight w:val="1062"/>
        <w:ins w:id="253" w:author="Abhijit S Nabar" w:date="2021-02-12T14:24:00Z"/>
        <w:del w:id="254" w:author="Sham Parab" w:date="2021-05-26T16:44:00Z"/>
      </w:trPr>
      <w:tc>
        <w:tcPr>
          <w:tcW w:w="2802" w:type="dxa"/>
          <w:shd w:val="clear" w:color="auto" w:fill="auto"/>
        </w:tcPr>
        <w:p w14:paraId="546363FC" w14:textId="738D95ED" w:rsidR="002301A8" w:rsidRPr="002301A8" w:rsidDel="00024589" w:rsidRDefault="002301A8" w:rsidP="002301A8">
          <w:pPr>
            <w:rPr>
              <w:ins w:id="255" w:author="Abhijit S Nabar" w:date="2021-02-12T14:24:00Z"/>
              <w:del w:id="256" w:author="Sham Parab" w:date="2021-05-26T16:44:00Z"/>
              <w:b/>
              <w:sz w:val="22"/>
              <w:rPrChange w:id="257" w:author="Abhijit S Nabar" w:date="2021-02-12T14:24:00Z">
                <w:rPr>
                  <w:ins w:id="258" w:author="Abhijit S Nabar" w:date="2021-02-12T14:24:00Z"/>
                  <w:del w:id="259" w:author="Sham Parab" w:date="2021-05-26T16:44:00Z"/>
                  <w:b/>
                </w:rPr>
              </w:rPrChange>
            </w:rPr>
          </w:pPr>
          <w:ins w:id="260" w:author="Abhijit S Nabar" w:date="2021-02-12T14:24:00Z">
            <w:del w:id="261" w:author="Sham Parab" w:date="2021-05-26T16:44:00Z">
              <w:r w:rsidRPr="002301A8" w:rsidDel="00024589">
                <w:rPr>
                  <w:b/>
                  <w:sz w:val="22"/>
                  <w:rPrChange w:id="262" w:author="Abhijit S Nabar" w:date="2021-02-12T14:24:00Z">
                    <w:rPr>
                      <w:b/>
                    </w:rPr>
                  </w:rPrChange>
                </w:rPr>
                <w:delText>Signature:</w:delText>
              </w:r>
            </w:del>
          </w:ins>
        </w:p>
      </w:tc>
      <w:tc>
        <w:tcPr>
          <w:tcW w:w="3160" w:type="dxa"/>
          <w:shd w:val="clear" w:color="auto" w:fill="auto"/>
        </w:tcPr>
        <w:p w14:paraId="03FFA446" w14:textId="17006040" w:rsidR="002301A8" w:rsidRPr="002301A8" w:rsidDel="00024589" w:rsidRDefault="002301A8" w:rsidP="002301A8">
          <w:pPr>
            <w:rPr>
              <w:ins w:id="263" w:author="Abhijit S Nabar" w:date="2021-02-12T14:24:00Z"/>
              <w:del w:id="264" w:author="Sham Parab" w:date="2021-05-26T16:44:00Z"/>
              <w:b/>
              <w:sz w:val="22"/>
              <w:rPrChange w:id="265" w:author="Abhijit S Nabar" w:date="2021-02-12T14:24:00Z">
                <w:rPr>
                  <w:ins w:id="266" w:author="Abhijit S Nabar" w:date="2021-02-12T14:24:00Z"/>
                  <w:del w:id="267" w:author="Sham Parab" w:date="2021-05-26T16:44:00Z"/>
                  <w:b/>
                </w:rPr>
              </w:rPrChange>
            </w:rPr>
          </w:pPr>
          <w:ins w:id="268" w:author="Abhijit S Nabar" w:date="2021-02-12T14:24:00Z">
            <w:del w:id="269" w:author="Sham Parab" w:date="2021-05-26T16:44:00Z">
              <w:r w:rsidRPr="002301A8" w:rsidDel="00024589">
                <w:rPr>
                  <w:b/>
                  <w:sz w:val="22"/>
                  <w:rPrChange w:id="270" w:author="Abhijit S Nabar" w:date="2021-02-12T14:24:00Z">
                    <w:rPr>
                      <w:b/>
                    </w:rPr>
                  </w:rPrChange>
                </w:rPr>
                <w:delText>Signature:</w:delText>
              </w:r>
            </w:del>
          </w:ins>
        </w:p>
      </w:tc>
      <w:tc>
        <w:tcPr>
          <w:tcW w:w="3133" w:type="dxa"/>
          <w:shd w:val="clear" w:color="auto" w:fill="auto"/>
        </w:tcPr>
        <w:p w14:paraId="014DD039" w14:textId="368B9D33" w:rsidR="002301A8" w:rsidRPr="002301A8" w:rsidDel="00024589" w:rsidRDefault="002301A8" w:rsidP="002301A8">
          <w:pPr>
            <w:rPr>
              <w:ins w:id="271" w:author="Abhijit S Nabar" w:date="2021-02-12T14:24:00Z"/>
              <w:del w:id="272" w:author="Sham Parab" w:date="2021-05-26T16:44:00Z"/>
              <w:b/>
              <w:sz w:val="22"/>
              <w:rPrChange w:id="273" w:author="Abhijit S Nabar" w:date="2021-02-12T14:24:00Z">
                <w:rPr>
                  <w:ins w:id="274" w:author="Abhijit S Nabar" w:date="2021-02-12T14:24:00Z"/>
                  <w:del w:id="275" w:author="Sham Parab" w:date="2021-05-26T16:44:00Z"/>
                  <w:b/>
                </w:rPr>
              </w:rPrChange>
            </w:rPr>
          </w:pPr>
          <w:ins w:id="276" w:author="Abhijit S Nabar" w:date="2021-02-12T14:24:00Z">
            <w:del w:id="277" w:author="Sham Parab" w:date="2021-05-26T16:44:00Z">
              <w:r w:rsidRPr="002301A8" w:rsidDel="00024589">
                <w:rPr>
                  <w:b/>
                  <w:sz w:val="22"/>
                  <w:rPrChange w:id="278" w:author="Abhijit S Nabar" w:date="2021-02-12T14:24:00Z">
                    <w:rPr>
                      <w:b/>
                    </w:rPr>
                  </w:rPrChange>
                </w:rPr>
                <w:delText>Signature:</w:delText>
              </w:r>
            </w:del>
          </w:ins>
        </w:p>
      </w:tc>
    </w:tr>
    <w:tr w:rsidR="002301A8" w:rsidRPr="00B80FF3" w:rsidDel="00024589" w14:paraId="403104D0" w14:textId="39211F94" w:rsidTr="00EA3AC6">
      <w:trPr>
        <w:trHeight w:val="56"/>
        <w:ins w:id="279" w:author="Abhijit S Nabar" w:date="2021-02-12T14:24:00Z"/>
        <w:del w:id="280" w:author="Sham Parab" w:date="2021-05-26T16:44:00Z"/>
      </w:trPr>
      <w:tc>
        <w:tcPr>
          <w:tcW w:w="2802" w:type="dxa"/>
          <w:shd w:val="clear" w:color="auto" w:fill="auto"/>
        </w:tcPr>
        <w:p w14:paraId="42E3E486" w14:textId="7A92FB67" w:rsidR="002301A8" w:rsidRPr="002301A8" w:rsidDel="00024589" w:rsidRDefault="002301A8" w:rsidP="002301A8">
          <w:pPr>
            <w:rPr>
              <w:ins w:id="281" w:author="Abhijit S Nabar" w:date="2021-02-12T14:24:00Z"/>
              <w:del w:id="282" w:author="Sham Parab" w:date="2021-05-26T16:44:00Z"/>
              <w:b/>
              <w:sz w:val="22"/>
              <w:rPrChange w:id="283" w:author="Abhijit S Nabar" w:date="2021-02-12T14:24:00Z">
                <w:rPr>
                  <w:ins w:id="284" w:author="Abhijit S Nabar" w:date="2021-02-12T14:24:00Z"/>
                  <w:del w:id="285" w:author="Sham Parab" w:date="2021-05-26T16:44:00Z"/>
                  <w:b/>
                </w:rPr>
              </w:rPrChange>
            </w:rPr>
          </w:pPr>
          <w:ins w:id="286" w:author="Abhijit S Nabar" w:date="2021-02-12T14:24:00Z">
            <w:del w:id="287" w:author="Sham Parab" w:date="2021-05-26T16:44:00Z">
              <w:r w:rsidRPr="002301A8" w:rsidDel="00024589">
                <w:rPr>
                  <w:b/>
                  <w:sz w:val="22"/>
                  <w:rPrChange w:id="288" w:author="Abhijit S Nabar" w:date="2021-02-12T14:24:00Z">
                    <w:rPr>
                      <w:b/>
                    </w:rPr>
                  </w:rPrChange>
                </w:rPr>
                <w:delText>Date:</w:delText>
              </w:r>
              <w:r w:rsidDel="00024589">
                <w:rPr>
                  <w:b/>
                  <w:sz w:val="22"/>
                </w:rPr>
                <w:delText>05.02.2021</w:delText>
              </w:r>
            </w:del>
          </w:ins>
        </w:p>
      </w:tc>
      <w:tc>
        <w:tcPr>
          <w:tcW w:w="3160" w:type="dxa"/>
          <w:shd w:val="clear" w:color="auto" w:fill="auto"/>
        </w:tcPr>
        <w:p w14:paraId="3BC2AE40" w14:textId="0704750C" w:rsidR="002301A8" w:rsidRPr="002301A8" w:rsidDel="00024589" w:rsidRDefault="002301A8" w:rsidP="002301A8">
          <w:pPr>
            <w:rPr>
              <w:ins w:id="289" w:author="Abhijit S Nabar" w:date="2021-02-12T14:24:00Z"/>
              <w:del w:id="290" w:author="Sham Parab" w:date="2021-05-26T16:44:00Z"/>
              <w:b/>
              <w:sz w:val="22"/>
              <w:rPrChange w:id="291" w:author="Abhijit S Nabar" w:date="2021-02-12T14:24:00Z">
                <w:rPr>
                  <w:ins w:id="292" w:author="Abhijit S Nabar" w:date="2021-02-12T14:24:00Z"/>
                  <w:del w:id="293" w:author="Sham Parab" w:date="2021-05-26T16:44:00Z"/>
                  <w:b/>
                </w:rPr>
              </w:rPrChange>
            </w:rPr>
          </w:pPr>
          <w:ins w:id="294" w:author="Abhijit S Nabar" w:date="2021-02-12T14:24:00Z">
            <w:del w:id="295" w:author="Sham Parab" w:date="2021-05-26T16:44:00Z">
              <w:r w:rsidRPr="002301A8" w:rsidDel="00024589">
                <w:rPr>
                  <w:b/>
                  <w:sz w:val="22"/>
                  <w:rPrChange w:id="296" w:author="Abhijit S Nabar" w:date="2021-02-12T14:24:00Z">
                    <w:rPr>
                      <w:b/>
                    </w:rPr>
                  </w:rPrChange>
                </w:rPr>
                <w:delText xml:space="preserve">Date: </w:delText>
              </w:r>
              <w:r w:rsidDel="00024589">
                <w:rPr>
                  <w:b/>
                  <w:sz w:val="22"/>
                </w:rPr>
                <w:delText>05.02.2021</w:delText>
              </w:r>
            </w:del>
          </w:ins>
        </w:p>
      </w:tc>
      <w:tc>
        <w:tcPr>
          <w:tcW w:w="3133" w:type="dxa"/>
          <w:shd w:val="clear" w:color="auto" w:fill="auto"/>
        </w:tcPr>
        <w:p w14:paraId="36A3AD02" w14:textId="7679C901" w:rsidR="002301A8" w:rsidRPr="002301A8" w:rsidDel="00024589" w:rsidRDefault="002301A8" w:rsidP="002301A8">
          <w:pPr>
            <w:rPr>
              <w:ins w:id="297" w:author="Abhijit S Nabar" w:date="2021-02-12T14:24:00Z"/>
              <w:del w:id="298" w:author="Sham Parab" w:date="2021-05-26T16:44:00Z"/>
              <w:b/>
              <w:sz w:val="22"/>
              <w:rPrChange w:id="299" w:author="Abhijit S Nabar" w:date="2021-02-12T14:24:00Z">
                <w:rPr>
                  <w:ins w:id="300" w:author="Abhijit S Nabar" w:date="2021-02-12T14:24:00Z"/>
                  <w:del w:id="301" w:author="Sham Parab" w:date="2021-05-26T16:44:00Z"/>
                  <w:b/>
                </w:rPr>
              </w:rPrChange>
            </w:rPr>
          </w:pPr>
          <w:ins w:id="302" w:author="Abhijit S Nabar" w:date="2021-02-12T14:24:00Z">
            <w:del w:id="303" w:author="Sham Parab" w:date="2021-05-26T16:44:00Z">
              <w:r w:rsidRPr="002301A8" w:rsidDel="00024589">
                <w:rPr>
                  <w:b/>
                  <w:sz w:val="22"/>
                  <w:rPrChange w:id="304" w:author="Abhijit S Nabar" w:date="2021-02-12T14:24:00Z">
                    <w:rPr>
                      <w:b/>
                    </w:rPr>
                  </w:rPrChange>
                </w:rPr>
                <w:delText>Date:</w:delText>
              </w:r>
              <w:r w:rsidDel="00024589">
                <w:rPr>
                  <w:b/>
                  <w:sz w:val="22"/>
                </w:rPr>
                <w:delText>05.02.2021</w:delText>
              </w:r>
            </w:del>
          </w:ins>
        </w:p>
      </w:tc>
    </w:tr>
  </w:tbl>
  <w:p w14:paraId="688129AC" w14:textId="77777777" w:rsidR="002301A8" w:rsidRDefault="002301A8">
    <w:pPr>
      <w:spacing w:after="0" w:line="217" w:lineRule="auto"/>
      <w:ind w:left="14" w:firstLine="0"/>
      <w:rPr>
        <w:ins w:id="305" w:author="Abhijit S Nabar" w:date="2021-02-12T14:23:00Z"/>
        <w:b/>
        <w:i/>
        <w:sz w:val="16"/>
      </w:rPr>
    </w:pPr>
  </w:p>
  <w:p w14:paraId="0B51AF96" w14:textId="77777777" w:rsidR="00376EDE" w:rsidRDefault="00071866">
    <w:pPr>
      <w:spacing w:after="0" w:line="217" w:lineRule="auto"/>
      <w:ind w:left="14" w:firstLine="0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1A3E" w14:textId="77777777" w:rsidR="00376EDE" w:rsidRDefault="00071866">
    <w:pPr>
      <w:spacing w:after="0" w:line="217" w:lineRule="auto"/>
      <w:ind w:left="14" w:firstLine="0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B792" w14:textId="77777777" w:rsidR="007D0032" w:rsidRDefault="007D0032">
      <w:pPr>
        <w:spacing w:after="0" w:line="240" w:lineRule="auto"/>
      </w:pPr>
      <w:r>
        <w:separator/>
      </w:r>
    </w:p>
  </w:footnote>
  <w:footnote w:type="continuationSeparator" w:id="0">
    <w:p w14:paraId="55CFC303" w14:textId="77777777" w:rsidR="007D0032" w:rsidRDefault="007D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17" w:tblpY="725"/>
      <w:tblOverlap w:val="never"/>
      <w:tblW w:w="9923" w:type="dxa"/>
      <w:tblInd w:w="0" w:type="dxa"/>
      <w:tblCellMar>
        <w:top w:w="12" w:type="dxa"/>
        <w:left w:w="98" w:type="dxa"/>
        <w:bottom w:w="4" w:type="dxa"/>
        <w:right w:w="131" w:type="dxa"/>
      </w:tblCellMar>
      <w:tblLook w:val="04A0" w:firstRow="1" w:lastRow="0" w:firstColumn="1" w:lastColumn="0" w:noHBand="0" w:noVBand="1"/>
    </w:tblPr>
    <w:tblGrid>
      <w:gridCol w:w="1702"/>
      <w:gridCol w:w="4393"/>
      <w:gridCol w:w="1700"/>
      <w:gridCol w:w="2128"/>
    </w:tblGrid>
    <w:tr w:rsidR="00376EDE" w14:paraId="50102092" w14:textId="77777777">
      <w:trPr>
        <w:trHeight w:val="470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159B178" w14:textId="77777777" w:rsidR="00376EDE" w:rsidRDefault="00071866">
          <w:pPr>
            <w:spacing w:after="0" w:line="259" w:lineRule="auto"/>
            <w:ind w:left="0" w:right="33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7A170D05" wp14:editId="615B6204">
                <wp:extent cx="885825" cy="504825"/>
                <wp:effectExtent l="0" t="0" r="0" b="0"/>
                <wp:docPr id="113" name="Picture 1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Picture 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FA068F" w14:textId="77777777" w:rsidR="00376EDE" w:rsidRDefault="00071866">
          <w:pPr>
            <w:spacing w:after="0" w:line="259" w:lineRule="auto"/>
            <w:ind w:left="30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0ADA7E1C" w14:textId="77777777" w:rsidR="00376EDE" w:rsidRDefault="00071866">
          <w:pPr>
            <w:spacing w:after="0" w:line="259" w:lineRule="auto"/>
            <w:ind w:left="34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24A9B2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8F1457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20"/>
            </w:rPr>
            <w:t>VL/IMS/PID1/MECH</w:t>
          </w:r>
        </w:p>
        <w:p w14:paraId="340C1F0E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20"/>
            </w:rPr>
            <w:t>/WI/56</w:t>
          </w:r>
          <w:r>
            <w:rPr>
              <w:b/>
              <w:sz w:val="18"/>
            </w:rPr>
            <w:t xml:space="preserve"> </w:t>
          </w:r>
        </w:p>
      </w:tc>
    </w:tr>
    <w:tr w:rsidR="00376EDE" w14:paraId="1E35713B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5BE5BA1" w14:textId="77777777" w:rsidR="00376EDE" w:rsidRDefault="00376EDE">
          <w:pPr>
            <w:spacing w:after="160" w:line="259" w:lineRule="auto"/>
            <w:ind w:left="0" w:firstLine="0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CDFA1E" w14:textId="77777777" w:rsidR="00376EDE" w:rsidRDefault="00071866">
          <w:pPr>
            <w:spacing w:after="0" w:line="259" w:lineRule="auto"/>
            <w:ind w:left="26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012770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52EC07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01.12.2018 </w:t>
          </w:r>
        </w:p>
      </w:tc>
    </w:tr>
    <w:tr w:rsidR="00376EDE" w14:paraId="76464766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345B01D" w14:textId="77777777" w:rsidR="00376EDE" w:rsidRDefault="00376EDE">
          <w:pPr>
            <w:spacing w:after="160" w:line="259" w:lineRule="auto"/>
            <w:ind w:left="0" w:firstLine="0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820D8C" w14:textId="77777777" w:rsidR="00376EDE" w:rsidRDefault="00071866">
          <w:pPr>
            <w:spacing w:after="0" w:line="259" w:lineRule="auto"/>
            <w:ind w:left="0" w:right="37" w:firstLine="0"/>
            <w:jc w:val="center"/>
          </w:pPr>
          <w:r>
            <w:rPr>
              <w:b/>
              <w:sz w:val="18"/>
            </w:rPr>
            <w:t xml:space="preserve">Work Instructions for WORKING AT JETTY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4E7280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8B83A7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05 </w:t>
          </w:r>
        </w:p>
      </w:tc>
    </w:tr>
    <w:tr w:rsidR="00376EDE" w14:paraId="49FC12A2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2E1AEE" w14:textId="77777777" w:rsidR="00376EDE" w:rsidRDefault="00376EDE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CBCE23" w14:textId="77777777" w:rsidR="00376EDE" w:rsidRDefault="00376EDE">
          <w:pPr>
            <w:spacing w:after="160" w:line="259" w:lineRule="auto"/>
            <w:ind w:left="0" w:firstLine="0"/>
          </w:pP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AFFEF8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D51E66" w14:textId="77777777" w:rsidR="00376EDE" w:rsidRDefault="00071866">
          <w:pPr>
            <w:spacing w:after="0" w:line="259" w:lineRule="auto"/>
            <w:ind w:left="10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r w:rsidR="001C71D0">
            <w:fldChar w:fldCharType="begin"/>
          </w:r>
          <w:r w:rsidR="001C71D0">
            <w:instrText xml:space="preserve"> NUMPAGES   \* MERGEFORMAT </w:instrText>
          </w:r>
          <w:r w:rsidR="001C71D0">
            <w:fldChar w:fldCharType="separate"/>
          </w:r>
          <w:r>
            <w:rPr>
              <w:b/>
              <w:sz w:val="18"/>
            </w:rPr>
            <w:t>4</w:t>
          </w:r>
          <w:r w:rsidR="001C71D0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6663BA0D" w14:textId="77777777" w:rsidR="00376EDE" w:rsidRDefault="00071866">
    <w:pPr>
      <w:spacing w:after="0" w:line="259" w:lineRule="auto"/>
      <w:ind w:left="1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1C71D0" w14:paraId="179A33DF" w14:textId="77777777" w:rsidTr="007677B2">
      <w:trPr>
        <w:trHeight w:val="251"/>
        <w:ins w:id="176" w:author="Archana Mandrekar" w:date="2022-12-14T15:51:00Z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A54C88" w14:textId="3EFEFA5B" w:rsidR="001C71D0" w:rsidRDefault="001C71D0" w:rsidP="001C71D0">
          <w:pPr>
            <w:pStyle w:val="Header"/>
            <w:spacing w:line="276" w:lineRule="auto"/>
            <w:ind w:left="-122"/>
            <w:jc w:val="center"/>
            <w:rPr>
              <w:ins w:id="177" w:author="Archana Mandrekar" w:date="2022-12-14T15:51:00Z"/>
            </w:rPr>
          </w:pPr>
          <w:ins w:id="178" w:author="Archana Mandrekar" w:date="2022-12-14T15:51:00Z">
            <w:r w:rsidRPr="003450E1">
              <w:rPr>
                <w:noProof/>
              </w:rPr>
              <w:drawing>
                <wp:inline distT="0" distB="0" distL="0" distR="0" wp14:anchorId="439029ED" wp14:editId="715402DE">
                  <wp:extent cx="1517650" cy="736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75B24E" w14:textId="77777777" w:rsidR="001C71D0" w:rsidRPr="009D119B" w:rsidRDefault="001C71D0" w:rsidP="001C71D0">
          <w:pPr>
            <w:pStyle w:val="NoSpacing"/>
            <w:jc w:val="center"/>
            <w:rPr>
              <w:ins w:id="179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180" w:author="Archana Mandrekar" w:date="2022-12-14T15:51:00Z">
            <w:r w:rsidRPr="009D119B">
              <w:rPr>
                <w:rFonts w:ascii="Times New Roman" w:hAnsi="Times New Roman"/>
                <w:b/>
              </w:rPr>
              <w:t>VEDANTA LIMITED – 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A463D52" w14:textId="77777777" w:rsidR="001C71D0" w:rsidRPr="009D119B" w:rsidRDefault="001C71D0" w:rsidP="001C71D0">
          <w:pPr>
            <w:pStyle w:val="NoSpacing"/>
            <w:rPr>
              <w:ins w:id="181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182" w:author="Archana Mandrekar" w:date="2022-12-14T15:51:00Z">
            <w:r w:rsidRPr="009D119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AB243E" w14:textId="77777777" w:rsidR="001C71D0" w:rsidRPr="009D119B" w:rsidRDefault="001C71D0" w:rsidP="001C71D0">
          <w:pPr>
            <w:pStyle w:val="NoSpacing"/>
            <w:rPr>
              <w:ins w:id="183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184" w:author="Archana Mandrekar" w:date="2022-12-14T15:51:00Z">
            <w:r w:rsidRPr="009D119B">
              <w:rPr>
                <w:rFonts w:ascii="Times New Roman" w:hAnsi="Times New Roman"/>
                <w:b/>
              </w:rPr>
              <w:t>VL/IMS/VAB/PID-1 /MECH/WI/01</w:t>
            </w:r>
          </w:ins>
        </w:p>
      </w:tc>
    </w:tr>
    <w:tr w:rsidR="001C71D0" w14:paraId="6CC4C0B7" w14:textId="77777777" w:rsidTr="007677B2">
      <w:trPr>
        <w:trHeight w:val="143"/>
        <w:ins w:id="185" w:author="Archana Mandrekar" w:date="2022-12-14T15:5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C4A138" w14:textId="77777777" w:rsidR="001C71D0" w:rsidRDefault="001C71D0" w:rsidP="001C71D0">
          <w:pPr>
            <w:rPr>
              <w:ins w:id="186" w:author="Archana Mandrekar" w:date="2022-12-14T15:51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69A574" w14:textId="77777777" w:rsidR="001C71D0" w:rsidRPr="009D119B" w:rsidRDefault="001C71D0" w:rsidP="001C71D0">
          <w:pPr>
            <w:pStyle w:val="NoSpacing"/>
            <w:jc w:val="center"/>
            <w:rPr>
              <w:ins w:id="187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188" w:author="Archana Mandrekar" w:date="2022-12-14T15:51:00Z">
            <w:r w:rsidRPr="009D119B"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FD3140" w14:textId="77777777" w:rsidR="001C71D0" w:rsidRPr="009D119B" w:rsidRDefault="001C71D0" w:rsidP="001C71D0">
          <w:pPr>
            <w:pStyle w:val="NoSpacing"/>
            <w:rPr>
              <w:ins w:id="189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190" w:author="Archana Mandrekar" w:date="2022-12-14T15:51:00Z">
            <w:r w:rsidRPr="009D119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57437C" w14:textId="77777777" w:rsidR="001C71D0" w:rsidRPr="009D119B" w:rsidRDefault="001C71D0" w:rsidP="001C71D0">
          <w:pPr>
            <w:pStyle w:val="NoSpacing"/>
            <w:rPr>
              <w:ins w:id="191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192" w:author="Archana Mandrekar" w:date="2022-12-14T15:51:00Z">
            <w:r w:rsidRPr="009D119B">
              <w:rPr>
                <w:rFonts w:ascii="Times New Roman" w:hAnsi="Times New Roman"/>
                <w:b/>
                <w:lang w:val="en-US" w:eastAsia="en-US"/>
              </w:rPr>
              <w:t>14.11.2022</w:t>
            </w:r>
          </w:ins>
        </w:p>
      </w:tc>
    </w:tr>
    <w:tr w:rsidR="001C71D0" w14:paraId="38CAD820" w14:textId="77777777" w:rsidTr="007677B2">
      <w:trPr>
        <w:trHeight w:val="143"/>
        <w:ins w:id="193" w:author="Archana Mandrekar" w:date="2022-12-14T15:5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22100F" w14:textId="77777777" w:rsidR="001C71D0" w:rsidRDefault="001C71D0" w:rsidP="001C71D0">
          <w:pPr>
            <w:rPr>
              <w:ins w:id="194" w:author="Archana Mandrekar" w:date="2022-12-14T15:51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CEF8B9" w14:textId="77777777" w:rsidR="001C71D0" w:rsidRPr="009D119B" w:rsidRDefault="001C71D0" w:rsidP="001C71D0">
          <w:pPr>
            <w:pStyle w:val="Default"/>
            <w:rPr>
              <w:ins w:id="195" w:author="Archana Mandrekar" w:date="2022-12-14T15:51:00Z"/>
              <w:b/>
              <w:bCs/>
              <w:color w:val="auto"/>
              <w:sz w:val="27"/>
              <w:szCs w:val="27"/>
            </w:rPr>
          </w:pPr>
          <w:ins w:id="196" w:author="Archana Mandrekar" w:date="2022-12-14T15:51:00Z">
            <w:r w:rsidRPr="009D119B">
              <w:rPr>
                <w:b/>
                <w:bCs/>
                <w:color w:val="auto"/>
                <w:sz w:val="27"/>
                <w:szCs w:val="27"/>
              </w:rPr>
              <w:t xml:space="preserve">Work Instruction for Online CBM </w:t>
            </w:r>
          </w:ins>
        </w:p>
        <w:p w14:paraId="0B28B2EB" w14:textId="77777777" w:rsidR="001C71D0" w:rsidRPr="009D119B" w:rsidRDefault="001C71D0" w:rsidP="001C71D0">
          <w:pPr>
            <w:pStyle w:val="NoSpacing"/>
            <w:jc w:val="center"/>
            <w:rPr>
              <w:ins w:id="197" w:author="Archana Mandrekar" w:date="2022-12-14T15:51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648F74" w14:textId="77777777" w:rsidR="001C71D0" w:rsidRPr="009D119B" w:rsidRDefault="001C71D0" w:rsidP="001C71D0">
          <w:pPr>
            <w:pStyle w:val="NoSpacing"/>
            <w:rPr>
              <w:ins w:id="198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199" w:author="Archana Mandrekar" w:date="2022-12-14T15:51:00Z">
            <w:r w:rsidRPr="009D119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E023D1" w14:textId="77777777" w:rsidR="001C71D0" w:rsidRPr="009D119B" w:rsidRDefault="001C71D0" w:rsidP="001C71D0">
          <w:pPr>
            <w:pStyle w:val="NoSpacing"/>
            <w:rPr>
              <w:ins w:id="200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201" w:author="Archana Mandrekar" w:date="2022-12-14T15:51:00Z">
            <w:r w:rsidRPr="009D119B">
              <w:rPr>
                <w:rFonts w:ascii="Times New Roman" w:hAnsi="Times New Roman"/>
                <w:b/>
                <w:lang w:val="en-US" w:eastAsia="en-US"/>
              </w:rPr>
              <w:t>00</w:t>
            </w:r>
          </w:ins>
        </w:p>
      </w:tc>
    </w:tr>
    <w:tr w:rsidR="001C71D0" w14:paraId="2C36B7BF" w14:textId="77777777" w:rsidTr="007677B2">
      <w:trPr>
        <w:trHeight w:val="98"/>
        <w:ins w:id="202" w:author="Archana Mandrekar" w:date="2022-12-14T15:5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D21D3D" w14:textId="77777777" w:rsidR="001C71D0" w:rsidRDefault="001C71D0" w:rsidP="001C71D0">
          <w:pPr>
            <w:rPr>
              <w:ins w:id="203" w:author="Archana Mandrekar" w:date="2022-12-14T15:51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B8904B" w14:textId="77777777" w:rsidR="001C71D0" w:rsidRPr="00B834FB" w:rsidRDefault="001C71D0" w:rsidP="001C71D0">
          <w:pPr>
            <w:pStyle w:val="NoSpacing"/>
            <w:rPr>
              <w:ins w:id="204" w:author="Archana Mandrekar" w:date="2022-12-14T15:51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844CA3" w14:textId="77777777" w:rsidR="001C71D0" w:rsidRPr="00B834FB" w:rsidRDefault="001C71D0" w:rsidP="001C71D0">
          <w:pPr>
            <w:pStyle w:val="NoSpacing"/>
            <w:rPr>
              <w:ins w:id="205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206" w:author="Archana Mandrekar" w:date="2022-12-14T15:51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7CD652" w14:textId="77777777" w:rsidR="001C71D0" w:rsidRPr="00B834FB" w:rsidRDefault="001C71D0" w:rsidP="001C71D0">
          <w:pPr>
            <w:pStyle w:val="NoSpacing"/>
            <w:rPr>
              <w:ins w:id="207" w:author="Archana Mandrekar" w:date="2022-12-14T15:51:00Z"/>
              <w:rFonts w:ascii="Times New Roman" w:hAnsi="Times New Roman"/>
              <w:b/>
              <w:lang w:val="en-US" w:eastAsia="en-US"/>
            </w:rPr>
          </w:pPr>
          <w:ins w:id="208" w:author="Archana Mandrekar" w:date="2022-12-14T15:51:00Z"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1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t xml:space="preserve"> of 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2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</w:ins>
        </w:p>
      </w:tc>
    </w:tr>
  </w:tbl>
  <w:p w14:paraId="4E293B1E" w14:textId="77777777" w:rsidR="00376EDE" w:rsidRDefault="00071866">
    <w:pPr>
      <w:spacing w:after="0" w:line="259" w:lineRule="auto"/>
      <w:ind w:left="1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17" w:tblpY="725"/>
      <w:tblOverlap w:val="never"/>
      <w:tblW w:w="9923" w:type="dxa"/>
      <w:tblInd w:w="0" w:type="dxa"/>
      <w:tblCellMar>
        <w:top w:w="12" w:type="dxa"/>
        <w:left w:w="98" w:type="dxa"/>
        <w:bottom w:w="4" w:type="dxa"/>
        <w:right w:w="131" w:type="dxa"/>
      </w:tblCellMar>
      <w:tblLook w:val="04A0" w:firstRow="1" w:lastRow="0" w:firstColumn="1" w:lastColumn="0" w:noHBand="0" w:noVBand="1"/>
    </w:tblPr>
    <w:tblGrid>
      <w:gridCol w:w="1702"/>
      <w:gridCol w:w="4393"/>
      <w:gridCol w:w="1700"/>
      <w:gridCol w:w="2128"/>
    </w:tblGrid>
    <w:tr w:rsidR="00376EDE" w14:paraId="301C31B8" w14:textId="77777777">
      <w:trPr>
        <w:trHeight w:val="470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1F41C27" w14:textId="77777777" w:rsidR="00376EDE" w:rsidRDefault="00071866">
          <w:pPr>
            <w:spacing w:after="0" w:line="259" w:lineRule="auto"/>
            <w:ind w:left="0" w:right="33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3A1D5273" wp14:editId="11F0D894">
                <wp:extent cx="885825" cy="504825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Picture 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E8E9EC" w14:textId="77777777" w:rsidR="00376EDE" w:rsidRDefault="00071866">
          <w:pPr>
            <w:spacing w:after="0" w:line="259" w:lineRule="auto"/>
            <w:ind w:left="30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4E62CFFC" w14:textId="77777777" w:rsidR="00376EDE" w:rsidRDefault="00071866">
          <w:pPr>
            <w:spacing w:after="0" w:line="259" w:lineRule="auto"/>
            <w:ind w:left="34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D1DACD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0C3C5A8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20"/>
            </w:rPr>
            <w:t>VL/IMS/PID1/MECH</w:t>
          </w:r>
        </w:p>
        <w:p w14:paraId="2182C069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20"/>
            </w:rPr>
            <w:t>/WI/56</w:t>
          </w:r>
          <w:r>
            <w:rPr>
              <w:b/>
              <w:sz w:val="18"/>
            </w:rPr>
            <w:t xml:space="preserve"> </w:t>
          </w:r>
        </w:p>
      </w:tc>
    </w:tr>
    <w:tr w:rsidR="00376EDE" w14:paraId="42AE2096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44AC34D0" w14:textId="77777777" w:rsidR="00376EDE" w:rsidRDefault="00376EDE">
          <w:pPr>
            <w:spacing w:after="160" w:line="259" w:lineRule="auto"/>
            <w:ind w:left="0" w:firstLine="0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72E8A8" w14:textId="77777777" w:rsidR="00376EDE" w:rsidRDefault="00071866">
          <w:pPr>
            <w:spacing w:after="0" w:line="259" w:lineRule="auto"/>
            <w:ind w:left="26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42762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377B6D7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01.12.2018 </w:t>
          </w:r>
        </w:p>
      </w:tc>
    </w:tr>
    <w:tr w:rsidR="00376EDE" w14:paraId="126F5C2C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D24E319" w14:textId="77777777" w:rsidR="00376EDE" w:rsidRDefault="00376EDE">
          <w:pPr>
            <w:spacing w:after="160" w:line="259" w:lineRule="auto"/>
            <w:ind w:left="0" w:firstLine="0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29104B" w14:textId="77777777" w:rsidR="00376EDE" w:rsidRDefault="00071866">
          <w:pPr>
            <w:spacing w:after="0" w:line="259" w:lineRule="auto"/>
            <w:ind w:left="0" w:right="37" w:firstLine="0"/>
            <w:jc w:val="center"/>
          </w:pPr>
          <w:r>
            <w:rPr>
              <w:b/>
              <w:sz w:val="18"/>
            </w:rPr>
            <w:t xml:space="preserve">Work Instructions for WORKING AT JETTY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6301C2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475AB2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05 </w:t>
          </w:r>
        </w:p>
      </w:tc>
    </w:tr>
    <w:tr w:rsidR="00376EDE" w14:paraId="69453F43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FC10D" w14:textId="77777777" w:rsidR="00376EDE" w:rsidRDefault="00376EDE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0DEAFD" w14:textId="77777777" w:rsidR="00376EDE" w:rsidRDefault="00376EDE">
          <w:pPr>
            <w:spacing w:after="160" w:line="259" w:lineRule="auto"/>
            <w:ind w:left="0" w:firstLine="0"/>
          </w:pP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FCA887" w14:textId="77777777" w:rsidR="00376EDE" w:rsidRDefault="00071866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DA1ADC" w14:textId="77777777" w:rsidR="00376EDE" w:rsidRDefault="00071866">
          <w:pPr>
            <w:spacing w:after="0" w:line="259" w:lineRule="auto"/>
            <w:ind w:left="10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r w:rsidR="001C71D0">
            <w:fldChar w:fldCharType="begin"/>
          </w:r>
          <w:r w:rsidR="001C71D0">
            <w:instrText xml:space="preserve"> NUMPAGES   \* MERGEFORMAT </w:instrText>
          </w:r>
          <w:r w:rsidR="001C71D0">
            <w:fldChar w:fldCharType="separate"/>
          </w:r>
          <w:r>
            <w:rPr>
              <w:b/>
              <w:sz w:val="18"/>
            </w:rPr>
            <w:t>4</w:t>
          </w:r>
          <w:r w:rsidR="001C71D0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2098E946" w14:textId="77777777" w:rsidR="00376EDE" w:rsidRDefault="00071866">
    <w:pPr>
      <w:spacing w:after="0" w:line="259" w:lineRule="auto"/>
      <w:ind w:left="1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0AE"/>
    <w:multiLevelType w:val="hybridMultilevel"/>
    <w:tmpl w:val="5D863EE4"/>
    <w:lvl w:ilvl="0" w:tplc="0624E57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277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BC0F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6A2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2C74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DEBD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C6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70B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182F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F50B26"/>
    <w:multiLevelType w:val="hybridMultilevel"/>
    <w:tmpl w:val="C30E6D6A"/>
    <w:lvl w:ilvl="0" w:tplc="E66C71F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0C43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AD2F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850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267C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20F05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0CCF3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2C9F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0191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C31F1"/>
    <w:multiLevelType w:val="hybridMultilevel"/>
    <w:tmpl w:val="65D4F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0931"/>
    <w:multiLevelType w:val="hybridMultilevel"/>
    <w:tmpl w:val="637601FA"/>
    <w:lvl w:ilvl="0" w:tplc="BE0C547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4" w:hanging="360"/>
      </w:pPr>
    </w:lvl>
    <w:lvl w:ilvl="2" w:tplc="4009001B" w:tentative="1">
      <w:start w:val="1"/>
      <w:numFmt w:val="lowerRoman"/>
      <w:lvlText w:val="%3."/>
      <w:lvlJc w:val="right"/>
      <w:pPr>
        <w:ind w:left="1814" w:hanging="180"/>
      </w:pPr>
    </w:lvl>
    <w:lvl w:ilvl="3" w:tplc="4009000F" w:tentative="1">
      <w:start w:val="1"/>
      <w:numFmt w:val="decimal"/>
      <w:lvlText w:val="%4."/>
      <w:lvlJc w:val="left"/>
      <w:pPr>
        <w:ind w:left="2534" w:hanging="360"/>
      </w:pPr>
    </w:lvl>
    <w:lvl w:ilvl="4" w:tplc="40090019" w:tentative="1">
      <w:start w:val="1"/>
      <w:numFmt w:val="lowerLetter"/>
      <w:lvlText w:val="%5."/>
      <w:lvlJc w:val="left"/>
      <w:pPr>
        <w:ind w:left="3254" w:hanging="360"/>
      </w:pPr>
    </w:lvl>
    <w:lvl w:ilvl="5" w:tplc="4009001B" w:tentative="1">
      <w:start w:val="1"/>
      <w:numFmt w:val="lowerRoman"/>
      <w:lvlText w:val="%6."/>
      <w:lvlJc w:val="right"/>
      <w:pPr>
        <w:ind w:left="3974" w:hanging="180"/>
      </w:pPr>
    </w:lvl>
    <w:lvl w:ilvl="6" w:tplc="4009000F" w:tentative="1">
      <w:start w:val="1"/>
      <w:numFmt w:val="decimal"/>
      <w:lvlText w:val="%7."/>
      <w:lvlJc w:val="left"/>
      <w:pPr>
        <w:ind w:left="4694" w:hanging="360"/>
      </w:pPr>
    </w:lvl>
    <w:lvl w:ilvl="7" w:tplc="40090019" w:tentative="1">
      <w:start w:val="1"/>
      <w:numFmt w:val="lowerLetter"/>
      <w:lvlText w:val="%8."/>
      <w:lvlJc w:val="left"/>
      <w:pPr>
        <w:ind w:left="5414" w:hanging="360"/>
      </w:pPr>
    </w:lvl>
    <w:lvl w:ilvl="8" w:tplc="40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28B90566"/>
    <w:multiLevelType w:val="hybridMultilevel"/>
    <w:tmpl w:val="835A8C1E"/>
    <w:lvl w:ilvl="0" w:tplc="0388ECCE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2F6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48A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E4B6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E61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83D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F49B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6618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7257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1E5FEC"/>
    <w:multiLevelType w:val="hybridMultilevel"/>
    <w:tmpl w:val="7ADE2546"/>
    <w:lvl w:ilvl="0" w:tplc="6B0AF672">
      <w:start w:val="1"/>
      <w:numFmt w:val="bullet"/>
      <w:lvlText w:val="-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0103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4274EA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BCB64E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ECDF2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C4F9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88BC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223F70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EAB02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2D70A0"/>
    <w:multiLevelType w:val="hybridMultilevel"/>
    <w:tmpl w:val="F1C26468"/>
    <w:lvl w:ilvl="0" w:tplc="7646B9A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704C66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A0252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E5038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34237E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084256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861A94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E6C36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2833A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8D165E"/>
    <w:multiLevelType w:val="hybridMultilevel"/>
    <w:tmpl w:val="92C03A86"/>
    <w:lvl w:ilvl="0" w:tplc="98DE23F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EC46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494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CAB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941F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890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1655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2AF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1A0D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5848A4"/>
    <w:multiLevelType w:val="hybridMultilevel"/>
    <w:tmpl w:val="E062D4CA"/>
    <w:lvl w:ilvl="0" w:tplc="DDE40A9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72A8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9EE7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6837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428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62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64CA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082F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EB6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F22843"/>
    <w:multiLevelType w:val="hybridMultilevel"/>
    <w:tmpl w:val="7C9CF088"/>
    <w:lvl w:ilvl="0" w:tplc="51E40AC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3A0544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6CE760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60C5C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C8F12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4E774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4C4C6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72D136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807552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i Bala">
    <w15:presenceInfo w15:providerId="AD" w15:userId="S::00007476@vedanta.co.in::da93232e-cf02-4a61-a84d-54bd05eab917"/>
  </w15:person>
  <w15:person w15:author="Sham Parab">
    <w15:presenceInfo w15:providerId="AD" w15:userId="S-1-5-21-1933485140-791539629-772073404-19868"/>
  </w15:person>
  <w15:person w15:author="Archana Mandrekar">
    <w15:presenceInfo w15:providerId="AD" w15:userId="S::00000603@vedanta.co.in::bc9c1440-b866-4983-957e-d6988d0ac64f"/>
  </w15:person>
  <w15:person w15:author="Abhijit S Nabar">
    <w15:presenceInfo w15:providerId="AD" w15:userId="S-1-5-21-1933485140-791539629-772073404-2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DE"/>
    <w:rsid w:val="00024589"/>
    <w:rsid w:val="0003590C"/>
    <w:rsid w:val="0006475D"/>
    <w:rsid w:val="00071866"/>
    <w:rsid w:val="00197C12"/>
    <w:rsid w:val="001A2021"/>
    <w:rsid w:val="001C22F4"/>
    <w:rsid w:val="001C71D0"/>
    <w:rsid w:val="002301A8"/>
    <w:rsid w:val="00281F04"/>
    <w:rsid w:val="00327449"/>
    <w:rsid w:val="003503BC"/>
    <w:rsid w:val="00365A88"/>
    <w:rsid w:val="00376EDE"/>
    <w:rsid w:val="004C3009"/>
    <w:rsid w:val="00531377"/>
    <w:rsid w:val="005626F1"/>
    <w:rsid w:val="0065527A"/>
    <w:rsid w:val="00711240"/>
    <w:rsid w:val="007A065B"/>
    <w:rsid w:val="007D0032"/>
    <w:rsid w:val="008B28E3"/>
    <w:rsid w:val="00914A0C"/>
    <w:rsid w:val="009553BA"/>
    <w:rsid w:val="00955F9F"/>
    <w:rsid w:val="009927C7"/>
    <w:rsid w:val="00AE2A7C"/>
    <w:rsid w:val="00B21F80"/>
    <w:rsid w:val="00BA7EAC"/>
    <w:rsid w:val="00D6058F"/>
    <w:rsid w:val="00F53A85"/>
    <w:rsid w:val="00F67826"/>
    <w:rsid w:val="00F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0F75"/>
  <w15:docId w15:val="{7A9864C3-C9A4-4FD0-8A13-F7F9B10F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30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A5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C2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1D0"/>
    <w:pPr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C71D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1C71D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1C71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1D0"/>
    <w:pPr>
      <w:spacing w:after="120" w:line="276" w:lineRule="auto"/>
      <w:ind w:left="0" w:firstLine="0"/>
    </w:pPr>
    <w:rPr>
      <w:rFonts w:ascii="Arial" w:eastAsia="Calibri" w:hAnsi="Arial"/>
      <w:color w:val="auto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C71D0"/>
    <w:rPr>
      <w:rFonts w:ascii="Arial" w:eastAsia="Calibri" w:hAnsi="Arial" w:cs="Times New Roman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55E2E-6102-4F03-9AC2-66422EC59037}"/>
</file>

<file path=customXml/itemProps2.xml><?xml version="1.0" encoding="utf-8"?>
<ds:datastoreItem xmlns:ds="http://schemas.openxmlformats.org/officeDocument/2006/customXml" ds:itemID="{0A712CA7-DD1D-4F6C-88B2-3D8E48A4869B}"/>
</file>

<file path=customXml/itemProps3.xml><?xml version="1.0" encoding="utf-8"?>
<ds:datastoreItem xmlns:ds="http://schemas.openxmlformats.org/officeDocument/2006/customXml" ds:itemID="{70B1DF89-EE6F-4C7B-A73A-0044370427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subject/>
  <dc:creator>MAINT212</dc:creator>
  <cp:keywords/>
  <cp:lastModifiedBy>Archana Mandrekar</cp:lastModifiedBy>
  <cp:revision>4</cp:revision>
  <dcterms:created xsi:type="dcterms:W3CDTF">2021-05-26T11:15:00Z</dcterms:created>
  <dcterms:modified xsi:type="dcterms:W3CDTF">2022-12-14T10:21:00Z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1241400</vt:r8>
  </property>
</Properties>
</file>