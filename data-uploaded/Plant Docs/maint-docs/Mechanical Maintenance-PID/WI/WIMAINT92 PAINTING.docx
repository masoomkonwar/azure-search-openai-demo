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9C7D" w14:textId="77777777" w:rsidR="00384BAE" w:rsidRPr="00C4511D" w:rsidRDefault="00384BAE" w:rsidP="00384BAE">
      <w:pPr>
        <w:rPr>
          <w:rFonts w:ascii="Tahoma" w:hAnsi="Tahoma" w:cs="Tahoma"/>
          <w:b/>
          <w:sz w:val="22"/>
          <w:szCs w:val="22"/>
        </w:rPr>
      </w:pPr>
    </w:p>
    <w:p w14:paraId="29772334" w14:textId="77777777" w:rsidR="00384BAE" w:rsidRPr="000760BE" w:rsidRDefault="00384BAE" w:rsidP="00384BAE">
      <w:pPr>
        <w:pStyle w:val="Heading7"/>
        <w:jc w:val="left"/>
        <w:rPr>
          <w:rFonts w:ascii="Tahoma" w:hAnsi="Tahoma" w:cs="Tahoma"/>
          <w:sz w:val="22"/>
          <w:szCs w:val="22"/>
        </w:rPr>
      </w:pPr>
      <w:r w:rsidRPr="000760BE">
        <w:rPr>
          <w:rFonts w:ascii="Tahoma" w:hAnsi="Tahoma" w:cs="Tahoma"/>
          <w:bCs/>
          <w:sz w:val="22"/>
          <w:szCs w:val="22"/>
          <w:u w:val="single"/>
        </w:rPr>
        <w:t>ACTIVITY:</w:t>
      </w:r>
      <w:r w:rsidRPr="000760BE">
        <w:rPr>
          <w:rFonts w:ascii="Tahoma" w:hAnsi="Tahoma" w:cs="Tahoma"/>
          <w:bCs/>
          <w:sz w:val="22"/>
          <w:szCs w:val="22"/>
          <w:u w:val="single"/>
        </w:rPr>
        <w:tab/>
        <w:t>PAINTING/ COPPER SLAG BLASTING JOBS</w:t>
      </w:r>
    </w:p>
    <w:p w14:paraId="5A8E59C8"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sz w:val="22"/>
          <w:szCs w:val="22"/>
        </w:rPr>
        <w:t>   </w:t>
      </w:r>
    </w:p>
    <w:p w14:paraId="221729F8"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sz w:val="22"/>
          <w:szCs w:val="22"/>
        </w:rPr>
        <w:t>Objective</w:t>
      </w:r>
      <w:r w:rsidRPr="00C4511D">
        <w:rPr>
          <w:rFonts w:ascii="Tahoma" w:hAnsi="Tahoma" w:cs="Tahoma"/>
          <w:sz w:val="22"/>
          <w:szCs w:val="22"/>
        </w:rPr>
        <w:t>                   </w:t>
      </w:r>
      <w:proofErr w:type="gramStart"/>
      <w:r w:rsidRPr="00C4511D">
        <w:rPr>
          <w:rFonts w:ascii="Tahoma" w:hAnsi="Tahoma" w:cs="Tahoma"/>
          <w:sz w:val="22"/>
          <w:szCs w:val="22"/>
        </w:rPr>
        <w:t>  :</w:t>
      </w:r>
      <w:proofErr w:type="gramEnd"/>
      <w:r w:rsidRPr="00C4511D">
        <w:rPr>
          <w:rFonts w:ascii="Tahoma" w:hAnsi="Tahoma" w:cs="Tahoma"/>
          <w:sz w:val="22"/>
          <w:szCs w:val="22"/>
        </w:rPr>
        <w:t>-    Safe working proc</w:t>
      </w:r>
      <w:r w:rsidR="00355CFE">
        <w:rPr>
          <w:rFonts w:ascii="Tahoma" w:hAnsi="Tahoma" w:cs="Tahoma"/>
          <w:sz w:val="22"/>
          <w:szCs w:val="22"/>
        </w:rPr>
        <w:t>edure for painting</w:t>
      </w:r>
      <w:r w:rsidR="00D877EB">
        <w:rPr>
          <w:rFonts w:ascii="Tahoma" w:hAnsi="Tahoma" w:cs="Tahoma"/>
          <w:sz w:val="22"/>
          <w:szCs w:val="22"/>
        </w:rPr>
        <w:t>/copper slag blasting.</w:t>
      </w:r>
    </w:p>
    <w:p w14:paraId="6DB1E08A" w14:textId="77777777" w:rsidR="000760BE" w:rsidRDefault="00384BAE" w:rsidP="000760BE">
      <w:pPr>
        <w:tabs>
          <w:tab w:val="num" w:pos="0"/>
        </w:tabs>
        <w:spacing w:before="100" w:beforeAutospacing="1" w:after="100" w:afterAutospacing="1"/>
        <w:ind w:right="-1170"/>
        <w:rPr>
          <w:rFonts w:ascii="Tahoma" w:hAnsi="Tahoma" w:cs="Tahoma"/>
          <w:sz w:val="22"/>
          <w:szCs w:val="22"/>
        </w:rPr>
      </w:pPr>
      <w:r w:rsidRPr="00C4511D">
        <w:rPr>
          <w:rFonts w:ascii="Tahoma" w:hAnsi="Tahoma" w:cs="Tahoma"/>
          <w:b/>
          <w:sz w:val="22"/>
          <w:szCs w:val="22"/>
        </w:rPr>
        <w:t>Scope </w:t>
      </w:r>
      <w:r>
        <w:rPr>
          <w:rFonts w:ascii="Tahoma" w:hAnsi="Tahoma" w:cs="Tahoma"/>
          <w:sz w:val="22"/>
          <w:szCs w:val="22"/>
        </w:rPr>
        <w:t>                        </w:t>
      </w:r>
      <w:proofErr w:type="gramStart"/>
      <w:r>
        <w:rPr>
          <w:rFonts w:ascii="Tahoma" w:hAnsi="Tahoma" w:cs="Tahoma"/>
          <w:sz w:val="22"/>
          <w:szCs w:val="22"/>
        </w:rPr>
        <w:t> </w:t>
      </w:r>
      <w:r w:rsidR="00355CFE">
        <w:rPr>
          <w:rFonts w:ascii="Tahoma" w:hAnsi="Tahoma" w:cs="Tahoma"/>
          <w:sz w:val="22"/>
          <w:szCs w:val="22"/>
        </w:rPr>
        <w:t xml:space="preserve"> :</w:t>
      </w:r>
      <w:proofErr w:type="gramEnd"/>
      <w:r w:rsidR="00355CFE">
        <w:rPr>
          <w:rFonts w:ascii="Tahoma" w:hAnsi="Tahoma" w:cs="Tahoma"/>
          <w:sz w:val="22"/>
          <w:szCs w:val="22"/>
        </w:rPr>
        <w:t>-    Blast Furnace 1,</w:t>
      </w:r>
      <w:r w:rsidRPr="00C4511D">
        <w:rPr>
          <w:rFonts w:ascii="Tahoma" w:hAnsi="Tahoma" w:cs="Tahoma"/>
          <w:sz w:val="22"/>
          <w:szCs w:val="22"/>
        </w:rPr>
        <w:t xml:space="preserve"> 2</w:t>
      </w:r>
      <w:r w:rsidR="00355CFE">
        <w:rPr>
          <w:rFonts w:ascii="Tahoma" w:hAnsi="Tahoma" w:cs="Tahoma"/>
          <w:sz w:val="22"/>
          <w:szCs w:val="22"/>
        </w:rPr>
        <w:t>, 3</w:t>
      </w:r>
      <w:r w:rsidRPr="00C4511D">
        <w:rPr>
          <w:rFonts w:ascii="Tahoma" w:hAnsi="Tahoma" w:cs="Tahoma"/>
          <w:sz w:val="22"/>
          <w:szCs w:val="22"/>
        </w:rPr>
        <w:t xml:space="preserve"> &amp; accessories </w:t>
      </w:r>
    </w:p>
    <w:p w14:paraId="5BFFF8FB" w14:textId="77777777" w:rsidR="00384BAE" w:rsidRPr="00C4511D" w:rsidRDefault="00384BAE" w:rsidP="000760BE">
      <w:pPr>
        <w:tabs>
          <w:tab w:val="num" w:pos="0"/>
        </w:tabs>
        <w:spacing w:before="100" w:beforeAutospacing="1" w:after="100" w:afterAutospacing="1"/>
        <w:ind w:right="-1170"/>
        <w:rPr>
          <w:rFonts w:ascii="Tahoma" w:hAnsi="Tahoma" w:cs="Tahoma"/>
          <w:sz w:val="22"/>
          <w:szCs w:val="22"/>
        </w:rPr>
      </w:pPr>
      <w:r w:rsidRPr="00C4511D">
        <w:rPr>
          <w:rFonts w:ascii="Tahoma" w:hAnsi="Tahoma" w:cs="Tahoma"/>
          <w:b/>
          <w:sz w:val="22"/>
          <w:szCs w:val="22"/>
        </w:rPr>
        <w:t>Ref.</w:t>
      </w:r>
      <w:r w:rsidRPr="00C4511D">
        <w:rPr>
          <w:rFonts w:ascii="Tahoma" w:hAnsi="Tahoma" w:cs="Tahoma"/>
          <w:sz w:val="22"/>
          <w:szCs w:val="22"/>
        </w:rPr>
        <w:t>    </w:t>
      </w:r>
      <w:r>
        <w:rPr>
          <w:rFonts w:ascii="Tahoma" w:hAnsi="Tahoma" w:cs="Tahoma"/>
          <w:sz w:val="22"/>
          <w:szCs w:val="22"/>
        </w:rPr>
        <w:t>                          </w:t>
      </w:r>
      <w:proofErr w:type="gramStart"/>
      <w:r w:rsidRPr="00C4511D">
        <w:rPr>
          <w:rFonts w:ascii="Tahoma" w:hAnsi="Tahoma" w:cs="Tahoma"/>
          <w:sz w:val="22"/>
          <w:szCs w:val="22"/>
        </w:rPr>
        <w:t>:-</w:t>
      </w:r>
      <w:proofErr w:type="gramEnd"/>
      <w:r w:rsidRPr="00C4511D">
        <w:rPr>
          <w:rFonts w:ascii="Tahoma" w:hAnsi="Tahoma" w:cs="Tahoma"/>
          <w:sz w:val="22"/>
          <w:szCs w:val="22"/>
        </w:rPr>
        <w:t xml:space="preserve"> </w:t>
      </w:r>
      <w:r w:rsidR="00440923">
        <w:rPr>
          <w:rFonts w:ascii="Tahoma" w:hAnsi="Tahoma" w:cs="Tahoma"/>
          <w:sz w:val="22"/>
          <w:szCs w:val="22"/>
        </w:rPr>
        <w:t xml:space="preserve"> WIMAINT103, WIMAINT12, WIMAINT70, SPP44G</w:t>
      </w:r>
    </w:p>
    <w:p w14:paraId="05FF8FED" w14:textId="77777777" w:rsidR="00384BAE" w:rsidRPr="00C4511D" w:rsidRDefault="00384BAE" w:rsidP="00384BAE">
      <w:pPr>
        <w:tabs>
          <w:tab w:val="num" w:pos="360"/>
        </w:tabs>
        <w:spacing w:before="100" w:beforeAutospacing="1" w:after="100" w:afterAutospacing="1"/>
        <w:ind w:left="360" w:hanging="360"/>
        <w:rPr>
          <w:rFonts w:ascii="Tahoma" w:hAnsi="Tahoma" w:cs="Tahoma"/>
          <w:sz w:val="22"/>
          <w:szCs w:val="22"/>
        </w:rPr>
      </w:pPr>
      <w:r w:rsidRPr="00C4511D">
        <w:rPr>
          <w:rFonts w:ascii="Tahoma" w:hAnsi="Tahoma" w:cs="Tahoma"/>
          <w:b/>
          <w:sz w:val="22"/>
          <w:szCs w:val="22"/>
        </w:rPr>
        <w:t>Responsibility</w:t>
      </w:r>
      <w:r w:rsidR="00D877EB">
        <w:rPr>
          <w:rFonts w:ascii="Tahoma" w:hAnsi="Tahoma" w:cs="Tahoma"/>
          <w:sz w:val="22"/>
          <w:szCs w:val="22"/>
        </w:rPr>
        <w:t>            </w:t>
      </w:r>
      <w:proofErr w:type="gramStart"/>
      <w:r w:rsidR="00D877EB">
        <w:rPr>
          <w:rFonts w:ascii="Tahoma" w:hAnsi="Tahoma" w:cs="Tahoma"/>
          <w:sz w:val="22"/>
          <w:szCs w:val="22"/>
        </w:rPr>
        <w:t>  :</w:t>
      </w:r>
      <w:proofErr w:type="gramEnd"/>
      <w:r w:rsidR="00D877EB">
        <w:rPr>
          <w:rFonts w:ascii="Tahoma" w:hAnsi="Tahoma" w:cs="Tahoma"/>
          <w:sz w:val="22"/>
          <w:szCs w:val="22"/>
        </w:rPr>
        <w:t>- </w:t>
      </w:r>
      <w:r w:rsidRPr="00C4511D">
        <w:rPr>
          <w:rFonts w:ascii="Tahoma" w:hAnsi="Tahoma" w:cs="Tahoma"/>
          <w:sz w:val="22"/>
          <w:szCs w:val="22"/>
        </w:rPr>
        <w:t xml:space="preserve"> Engineer In charge and workmen on job </w:t>
      </w:r>
    </w:p>
    <w:p w14:paraId="3841294D"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bCs/>
          <w:sz w:val="22"/>
          <w:szCs w:val="22"/>
        </w:rPr>
        <w:t>PPEs to be used:</w:t>
      </w:r>
      <w:r w:rsidRPr="00C4511D">
        <w:rPr>
          <w:rFonts w:ascii="Tahoma" w:hAnsi="Tahoma" w:cs="Tahoma"/>
          <w:sz w:val="22"/>
          <w:szCs w:val="22"/>
        </w:rPr>
        <w:t xml:space="preserve">   </w:t>
      </w:r>
    </w:p>
    <w:p w14:paraId="36DA3D46" w14:textId="77777777" w:rsidR="00384BAE" w:rsidRPr="00C4511D" w:rsidRDefault="00384BAE" w:rsidP="00384BAE">
      <w:pPr>
        <w:numPr>
          <w:ilvl w:val="0"/>
          <w:numId w:val="8"/>
        </w:numPr>
        <w:spacing w:before="100" w:beforeAutospacing="1" w:after="100" w:afterAutospacing="1"/>
        <w:rPr>
          <w:rFonts w:ascii="Tahoma" w:hAnsi="Tahoma" w:cs="Tahoma"/>
          <w:sz w:val="22"/>
          <w:szCs w:val="22"/>
        </w:rPr>
      </w:pPr>
      <w:r w:rsidRPr="00C4511D">
        <w:rPr>
          <w:rFonts w:ascii="Tahoma" w:hAnsi="Tahoma" w:cs="Tahoma"/>
          <w:sz w:val="22"/>
          <w:szCs w:val="22"/>
        </w:rPr>
        <w:t>Helmet, Safety shoes, Hand gloves</w:t>
      </w:r>
      <w:r w:rsidR="001C3E33">
        <w:rPr>
          <w:rFonts w:ascii="Tahoma" w:hAnsi="Tahoma" w:cs="Tahoma"/>
          <w:sz w:val="22"/>
          <w:szCs w:val="22"/>
        </w:rPr>
        <w:t>, Dust mask, safety harness, safety goggle and ear plugs (In high noise areas</w:t>
      </w:r>
      <w:r w:rsidR="00B5130A">
        <w:rPr>
          <w:rFonts w:ascii="Tahoma" w:hAnsi="Tahoma" w:cs="Tahoma"/>
          <w:sz w:val="22"/>
          <w:szCs w:val="22"/>
        </w:rPr>
        <w:t xml:space="preserve">). </w:t>
      </w:r>
      <w:proofErr w:type="gramStart"/>
      <w:r w:rsidR="00B5130A">
        <w:rPr>
          <w:rFonts w:ascii="Tahoma" w:hAnsi="Tahoma" w:cs="Tahoma"/>
          <w:sz w:val="22"/>
          <w:szCs w:val="22"/>
        </w:rPr>
        <w:t>Additionally</w:t>
      </w:r>
      <w:proofErr w:type="gramEnd"/>
      <w:r w:rsidR="00B5130A">
        <w:rPr>
          <w:rFonts w:ascii="Tahoma" w:hAnsi="Tahoma" w:cs="Tahoma"/>
          <w:sz w:val="22"/>
          <w:szCs w:val="22"/>
        </w:rPr>
        <w:t xml:space="preserve"> eye and face protection, gloves that give full protection </w:t>
      </w:r>
      <w:proofErr w:type="spellStart"/>
      <w:r w:rsidR="00B5130A">
        <w:rPr>
          <w:rFonts w:ascii="Tahoma" w:hAnsi="Tahoma" w:cs="Tahoma"/>
          <w:sz w:val="22"/>
          <w:szCs w:val="22"/>
        </w:rPr>
        <w:t>upto</w:t>
      </w:r>
      <w:proofErr w:type="spellEnd"/>
      <w:r w:rsidR="00B5130A">
        <w:rPr>
          <w:rFonts w:ascii="Tahoma" w:hAnsi="Tahoma" w:cs="Tahoma"/>
          <w:sz w:val="22"/>
          <w:szCs w:val="22"/>
        </w:rPr>
        <w:t xml:space="preserve"> forearms and apron are required for carrying out Copper slag blasting.</w:t>
      </w:r>
    </w:p>
    <w:p w14:paraId="6D6D7926" w14:textId="77777777" w:rsidR="00384BAE" w:rsidRPr="001C3E33" w:rsidRDefault="00384BAE" w:rsidP="00384BAE">
      <w:pPr>
        <w:tabs>
          <w:tab w:val="num" w:pos="360"/>
        </w:tabs>
        <w:spacing w:before="100" w:beforeAutospacing="1" w:after="100" w:afterAutospacing="1"/>
        <w:ind w:left="360" w:hanging="360"/>
        <w:rPr>
          <w:rFonts w:ascii="Tahoma" w:hAnsi="Tahoma" w:cs="Tahoma"/>
          <w:b/>
          <w:sz w:val="22"/>
          <w:szCs w:val="22"/>
        </w:rPr>
      </w:pPr>
      <w:r w:rsidRPr="001C3E33">
        <w:rPr>
          <w:rFonts w:ascii="Tahoma" w:hAnsi="Tahoma" w:cs="Tahoma"/>
          <w:b/>
          <w:sz w:val="22"/>
          <w:szCs w:val="22"/>
        </w:rPr>
        <w:t xml:space="preserve">Aspect &amp; Impact   </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17"/>
        <w:gridCol w:w="5538"/>
      </w:tblGrid>
      <w:tr w:rsidR="00384BAE" w:rsidRPr="00C4511D" w14:paraId="4116C18E" w14:textId="77777777" w:rsidTr="001C3E33">
        <w:trPr>
          <w:trHeight w:val="255"/>
        </w:trPr>
        <w:tc>
          <w:tcPr>
            <w:tcW w:w="3417" w:type="dxa"/>
            <w:noWrap/>
            <w:tcMar>
              <w:top w:w="15" w:type="dxa"/>
              <w:left w:w="15" w:type="dxa"/>
              <w:bottom w:w="0" w:type="dxa"/>
              <w:right w:w="15" w:type="dxa"/>
            </w:tcMar>
          </w:tcPr>
          <w:p w14:paraId="1BCD9507"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Scrap generation </w:t>
            </w:r>
            <w:r w:rsidR="00761153">
              <w:rPr>
                <w:rFonts w:ascii="Tahoma" w:hAnsi="Tahoma" w:cs="Tahoma"/>
                <w:sz w:val="22"/>
                <w:szCs w:val="22"/>
              </w:rPr>
              <w:t xml:space="preserve">                 </w:t>
            </w:r>
          </w:p>
        </w:tc>
        <w:tc>
          <w:tcPr>
            <w:tcW w:w="5538" w:type="dxa"/>
            <w:noWrap/>
            <w:tcMar>
              <w:top w:w="15" w:type="dxa"/>
              <w:left w:w="15" w:type="dxa"/>
              <w:bottom w:w="0" w:type="dxa"/>
              <w:right w:w="15" w:type="dxa"/>
            </w:tcMar>
          </w:tcPr>
          <w:p w14:paraId="38DAE883"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Resource Depletion </w:t>
            </w:r>
          </w:p>
        </w:tc>
      </w:tr>
      <w:tr w:rsidR="00384BAE" w:rsidRPr="00C4511D" w14:paraId="4D8327AE" w14:textId="77777777" w:rsidTr="001C3E33">
        <w:trPr>
          <w:trHeight w:val="255"/>
        </w:trPr>
        <w:tc>
          <w:tcPr>
            <w:tcW w:w="3417" w:type="dxa"/>
            <w:noWrap/>
            <w:tcMar>
              <w:top w:w="15" w:type="dxa"/>
              <w:left w:w="15" w:type="dxa"/>
              <w:bottom w:w="0" w:type="dxa"/>
              <w:right w:w="15" w:type="dxa"/>
            </w:tcMar>
          </w:tcPr>
          <w:p w14:paraId="210C47DE"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Hazardous waste </w:t>
            </w:r>
          </w:p>
        </w:tc>
        <w:tc>
          <w:tcPr>
            <w:tcW w:w="5538" w:type="dxa"/>
            <w:noWrap/>
            <w:tcMar>
              <w:top w:w="15" w:type="dxa"/>
              <w:left w:w="15" w:type="dxa"/>
              <w:bottom w:w="0" w:type="dxa"/>
              <w:right w:w="15" w:type="dxa"/>
            </w:tcMar>
          </w:tcPr>
          <w:p w14:paraId="6F2DDCF9"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Health </w:t>
            </w:r>
          </w:p>
        </w:tc>
      </w:tr>
      <w:tr w:rsidR="00384BAE" w:rsidRPr="00C4511D" w14:paraId="1F3B2405" w14:textId="77777777" w:rsidTr="001C3E33">
        <w:trPr>
          <w:trHeight w:val="255"/>
        </w:trPr>
        <w:tc>
          <w:tcPr>
            <w:tcW w:w="3417" w:type="dxa"/>
            <w:noWrap/>
            <w:tcMar>
              <w:top w:w="15" w:type="dxa"/>
              <w:left w:w="15" w:type="dxa"/>
              <w:bottom w:w="0" w:type="dxa"/>
              <w:right w:w="15" w:type="dxa"/>
            </w:tcMar>
          </w:tcPr>
          <w:p w14:paraId="3B96155A"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Oil Spillage </w:t>
            </w:r>
          </w:p>
        </w:tc>
        <w:tc>
          <w:tcPr>
            <w:tcW w:w="5538" w:type="dxa"/>
            <w:noWrap/>
            <w:tcMar>
              <w:top w:w="15" w:type="dxa"/>
              <w:left w:w="15" w:type="dxa"/>
              <w:bottom w:w="0" w:type="dxa"/>
              <w:right w:w="15" w:type="dxa"/>
            </w:tcMar>
          </w:tcPr>
          <w:p w14:paraId="07BE010E"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Land contamination </w:t>
            </w:r>
          </w:p>
        </w:tc>
      </w:tr>
      <w:tr w:rsidR="00384BAE" w:rsidRPr="00C4511D" w14:paraId="386E5C69" w14:textId="77777777" w:rsidTr="001C3E33">
        <w:trPr>
          <w:trHeight w:val="255"/>
        </w:trPr>
        <w:tc>
          <w:tcPr>
            <w:tcW w:w="3417" w:type="dxa"/>
            <w:noWrap/>
            <w:tcMar>
              <w:top w:w="15" w:type="dxa"/>
              <w:left w:w="15" w:type="dxa"/>
              <w:bottom w:w="0" w:type="dxa"/>
              <w:right w:w="15" w:type="dxa"/>
            </w:tcMar>
          </w:tcPr>
          <w:p w14:paraId="3AE1948E"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Oil traced waste generation </w:t>
            </w:r>
          </w:p>
        </w:tc>
        <w:tc>
          <w:tcPr>
            <w:tcW w:w="5538" w:type="dxa"/>
            <w:noWrap/>
            <w:tcMar>
              <w:top w:w="15" w:type="dxa"/>
              <w:left w:w="15" w:type="dxa"/>
              <w:bottom w:w="0" w:type="dxa"/>
              <w:right w:w="15" w:type="dxa"/>
            </w:tcMar>
          </w:tcPr>
          <w:p w14:paraId="7B0CE306"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Land contamination &amp; Resource Depletion </w:t>
            </w:r>
          </w:p>
        </w:tc>
      </w:tr>
      <w:tr w:rsidR="00384BAE" w:rsidRPr="00C4511D" w14:paraId="6ABC5FCF" w14:textId="77777777" w:rsidTr="001C3E33">
        <w:trPr>
          <w:trHeight w:val="255"/>
        </w:trPr>
        <w:tc>
          <w:tcPr>
            <w:tcW w:w="3417" w:type="dxa"/>
            <w:noWrap/>
            <w:tcMar>
              <w:top w:w="15" w:type="dxa"/>
              <w:left w:w="15" w:type="dxa"/>
              <w:bottom w:w="0" w:type="dxa"/>
              <w:right w:w="15" w:type="dxa"/>
            </w:tcMar>
          </w:tcPr>
          <w:p w14:paraId="7CDBEC1A"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Empty pa</w:t>
            </w:r>
            <w:r w:rsidR="00B221ED">
              <w:rPr>
                <w:rFonts w:ascii="Tahoma" w:hAnsi="Tahoma" w:cs="Tahoma"/>
                <w:sz w:val="22"/>
                <w:szCs w:val="22"/>
              </w:rPr>
              <w:t>i</w:t>
            </w:r>
            <w:r w:rsidRPr="00C4511D">
              <w:rPr>
                <w:rFonts w:ascii="Tahoma" w:hAnsi="Tahoma" w:cs="Tahoma"/>
                <w:sz w:val="22"/>
                <w:szCs w:val="22"/>
              </w:rPr>
              <w:t xml:space="preserve">nt drums, brushes </w:t>
            </w:r>
          </w:p>
        </w:tc>
        <w:tc>
          <w:tcPr>
            <w:tcW w:w="5538" w:type="dxa"/>
            <w:noWrap/>
            <w:tcMar>
              <w:top w:w="15" w:type="dxa"/>
              <w:left w:w="15" w:type="dxa"/>
              <w:bottom w:w="0" w:type="dxa"/>
              <w:right w:w="15" w:type="dxa"/>
            </w:tcMar>
          </w:tcPr>
          <w:p w14:paraId="1BFD97FC" w14:textId="77777777" w:rsidR="00384BAE" w:rsidRPr="00C4511D" w:rsidRDefault="00384BAE" w:rsidP="00D138D4">
            <w:pPr>
              <w:spacing w:before="100" w:beforeAutospacing="1" w:after="100" w:afterAutospacing="1"/>
              <w:rPr>
                <w:rFonts w:ascii="Tahoma" w:hAnsi="Tahoma" w:cs="Tahoma"/>
                <w:sz w:val="22"/>
                <w:szCs w:val="22"/>
              </w:rPr>
            </w:pPr>
            <w:r w:rsidRPr="00C4511D">
              <w:rPr>
                <w:rFonts w:ascii="Tahoma" w:hAnsi="Tahoma" w:cs="Tahoma"/>
                <w:sz w:val="22"/>
                <w:szCs w:val="22"/>
              </w:rPr>
              <w:t xml:space="preserve">Land contamination </w:t>
            </w:r>
          </w:p>
        </w:tc>
      </w:tr>
    </w:tbl>
    <w:p w14:paraId="57B46A0E" w14:textId="77777777" w:rsidR="0010538D" w:rsidRDefault="0010538D" w:rsidP="00384BAE">
      <w:pPr>
        <w:pStyle w:val="BodyText2"/>
        <w:jc w:val="left"/>
        <w:rPr>
          <w:rFonts w:ascii="Tahoma" w:hAnsi="Tahoma" w:cs="Tahoma"/>
          <w:sz w:val="22"/>
          <w:szCs w:val="22"/>
          <w:u w:val="single"/>
        </w:rPr>
      </w:pPr>
    </w:p>
    <w:p w14:paraId="3F557D78" w14:textId="77777777" w:rsidR="00384BAE" w:rsidRPr="00C4511D" w:rsidRDefault="00384BAE" w:rsidP="00384BAE">
      <w:pPr>
        <w:pStyle w:val="BodyText2"/>
        <w:jc w:val="left"/>
        <w:rPr>
          <w:rFonts w:ascii="Tahoma" w:hAnsi="Tahoma" w:cs="Tahoma"/>
          <w:bCs/>
          <w:sz w:val="22"/>
          <w:szCs w:val="22"/>
        </w:rPr>
      </w:pPr>
      <w:r w:rsidRPr="00C4511D">
        <w:rPr>
          <w:rFonts w:ascii="Tahoma" w:hAnsi="Tahoma" w:cs="Tahoma"/>
          <w:sz w:val="22"/>
          <w:szCs w:val="22"/>
          <w:u w:val="single"/>
        </w:rPr>
        <w:t xml:space="preserve">Hazards identified </w:t>
      </w:r>
      <w:r w:rsidRPr="00C4511D">
        <w:rPr>
          <w:rFonts w:ascii="Tahoma" w:hAnsi="Tahoma" w:cs="Tahoma"/>
          <w:bCs/>
          <w:sz w:val="22"/>
          <w:szCs w:val="22"/>
        </w:rPr>
        <w:t xml:space="preserve">  </w:t>
      </w:r>
    </w:p>
    <w:p w14:paraId="4DBB2B07" w14:textId="77777777" w:rsidR="00384BAE" w:rsidRPr="00C4511D" w:rsidRDefault="00384BAE" w:rsidP="00384BAE">
      <w:pPr>
        <w:pStyle w:val="BodyText2"/>
        <w:jc w:val="left"/>
        <w:rPr>
          <w:rFonts w:ascii="Tahoma" w:hAnsi="Tahoma" w:cs="Tahoma"/>
          <w:sz w:val="22"/>
          <w:szCs w:val="22"/>
        </w:rPr>
      </w:pPr>
    </w:p>
    <w:p w14:paraId="206E7B7E" w14:textId="77777777" w:rsidR="00384BAE" w:rsidRPr="00C4511D" w:rsidRDefault="00384BAE" w:rsidP="00384BAE">
      <w:pPr>
        <w:pStyle w:val="BodyText2"/>
        <w:jc w:val="left"/>
        <w:rPr>
          <w:rFonts w:ascii="Tahoma" w:hAnsi="Tahoma" w:cs="Tahoma"/>
          <w:bCs/>
          <w:sz w:val="22"/>
          <w:szCs w:val="22"/>
          <w:lang w:val="en-IN" w:eastAsia="en-IN"/>
        </w:rPr>
      </w:pPr>
      <w:r w:rsidRPr="00C4511D">
        <w:rPr>
          <w:rFonts w:ascii="Tahoma" w:hAnsi="Tahoma" w:cs="Tahoma"/>
          <w:bCs/>
          <w:sz w:val="22"/>
          <w:szCs w:val="22"/>
          <w:lang w:val="en-IN" w:eastAsia="en-IN"/>
        </w:rPr>
        <w:t>Mechanical Hazard</w:t>
      </w:r>
    </w:p>
    <w:p w14:paraId="49846358" w14:textId="77777777" w:rsidR="00384BAE" w:rsidRPr="00C4511D" w:rsidRDefault="00384BAE" w:rsidP="00384BAE">
      <w:pPr>
        <w:pStyle w:val="BodyText2"/>
        <w:numPr>
          <w:ilvl w:val="0"/>
          <w:numId w:val="18"/>
        </w:numPr>
        <w:jc w:val="left"/>
        <w:rPr>
          <w:rFonts w:ascii="Tahoma" w:hAnsi="Tahoma" w:cs="Tahoma"/>
          <w:b w:val="0"/>
          <w:color w:val="000000"/>
          <w:sz w:val="22"/>
          <w:szCs w:val="22"/>
          <w:lang w:val="en-IN" w:eastAsia="en-IN"/>
        </w:rPr>
      </w:pPr>
      <w:r w:rsidRPr="00C4511D">
        <w:rPr>
          <w:rFonts w:ascii="Tahoma" w:hAnsi="Tahoma" w:cs="Tahoma"/>
          <w:b w:val="0"/>
          <w:color w:val="000000"/>
          <w:sz w:val="22"/>
          <w:szCs w:val="22"/>
          <w:lang w:val="en-IN" w:eastAsia="en-IN"/>
        </w:rPr>
        <w:t xml:space="preserve">Fall of person from height below 10 </w:t>
      </w:r>
      <w:proofErr w:type="spellStart"/>
      <w:r w:rsidRPr="00C4511D">
        <w:rPr>
          <w:rFonts w:ascii="Tahoma" w:hAnsi="Tahoma" w:cs="Tahoma"/>
          <w:b w:val="0"/>
          <w:color w:val="000000"/>
          <w:sz w:val="22"/>
          <w:szCs w:val="22"/>
          <w:lang w:val="en-IN" w:eastAsia="en-IN"/>
        </w:rPr>
        <w:t>mtrs</w:t>
      </w:r>
      <w:proofErr w:type="spellEnd"/>
    </w:p>
    <w:p w14:paraId="76E40740" w14:textId="77777777" w:rsidR="00CD5F1C" w:rsidRPr="00CD5F1C" w:rsidRDefault="00384BAE" w:rsidP="000C39F5">
      <w:pPr>
        <w:pStyle w:val="BodyText2"/>
        <w:numPr>
          <w:ilvl w:val="0"/>
          <w:numId w:val="18"/>
        </w:numPr>
        <w:jc w:val="left"/>
        <w:rPr>
          <w:rFonts w:ascii="Tahoma" w:hAnsi="Tahoma" w:cs="Tahoma"/>
          <w:b w:val="0"/>
          <w:bCs/>
          <w:sz w:val="22"/>
          <w:szCs w:val="22"/>
        </w:rPr>
      </w:pPr>
      <w:r w:rsidRPr="00CD5F1C">
        <w:rPr>
          <w:rFonts w:ascii="Tahoma" w:hAnsi="Tahoma" w:cs="Tahoma"/>
          <w:b w:val="0"/>
          <w:color w:val="000000"/>
          <w:sz w:val="22"/>
          <w:szCs w:val="22"/>
          <w:lang w:val="en-IN" w:eastAsia="en-IN"/>
        </w:rPr>
        <w:t>Fall of person from height</w:t>
      </w:r>
      <w:r w:rsidR="00CD5F1C" w:rsidRPr="00CD5F1C">
        <w:rPr>
          <w:rFonts w:ascii="Tahoma" w:hAnsi="Tahoma" w:cs="Tahoma"/>
          <w:b w:val="0"/>
          <w:color w:val="000000"/>
          <w:sz w:val="22"/>
          <w:szCs w:val="22"/>
          <w:lang w:val="en-IN" w:eastAsia="en-IN"/>
        </w:rPr>
        <w:t xml:space="preserve"> above</w:t>
      </w:r>
      <w:r w:rsidRPr="00CD5F1C">
        <w:rPr>
          <w:rFonts w:ascii="Tahoma" w:hAnsi="Tahoma" w:cs="Tahoma"/>
          <w:b w:val="0"/>
          <w:color w:val="000000"/>
          <w:sz w:val="22"/>
          <w:szCs w:val="22"/>
          <w:lang w:val="en-IN" w:eastAsia="en-IN"/>
        </w:rPr>
        <w:t xml:space="preserve"> </w:t>
      </w:r>
      <w:r w:rsidR="00CD5F1C" w:rsidRPr="00CD5F1C">
        <w:rPr>
          <w:rFonts w:ascii="Tahoma" w:hAnsi="Tahoma" w:cs="Tahoma"/>
          <w:b w:val="0"/>
          <w:color w:val="000000"/>
          <w:sz w:val="22"/>
          <w:szCs w:val="22"/>
          <w:lang w:val="en-IN" w:eastAsia="en-IN"/>
        </w:rPr>
        <w:t xml:space="preserve">10 </w:t>
      </w:r>
      <w:proofErr w:type="spellStart"/>
      <w:r w:rsidR="00CD5F1C" w:rsidRPr="00CD5F1C">
        <w:rPr>
          <w:rFonts w:ascii="Tahoma" w:hAnsi="Tahoma" w:cs="Tahoma"/>
          <w:b w:val="0"/>
          <w:color w:val="000000"/>
          <w:sz w:val="22"/>
          <w:szCs w:val="22"/>
          <w:lang w:val="en-IN" w:eastAsia="en-IN"/>
        </w:rPr>
        <w:t>mtrs</w:t>
      </w:r>
      <w:proofErr w:type="spellEnd"/>
      <w:r w:rsidR="00CD5F1C" w:rsidRPr="00CD5F1C">
        <w:rPr>
          <w:rFonts w:ascii="Tahoma" w:hAnsi="Tahoma" w:cs="Tahoma"/>
          <w:b w:val="0"/>
          <w:color w:val="000000"/>
          <w:sz w:val="22"/>
          <w:szCs w:val="22"/>
          <w:lang w:val="en-IN" w:eastAsia="en-IN"/>
        </w:rPr>
        <w:t>.</w:t>
      </w:r>
    </w:p>
    <w:p w14:paraId="24F70BC0" w14:textId="77777777" w:rsidR="00384BAE" w:rsidRPr="00CD5F1C" w:rsidRDefault="00384BAE" w:rsidP="000C39F5">
      <w:pPr>
        <w:pStyle w:val="BodyText2"/>
        <w:numPr>
          <w:ilvl w:val="0"/>
          <w:numId w:val="18"/>
        </w:numPr>
        <w:jc w:val="left"/>
        <w:rPr>
          <w:rFonts w:ascii="Tahoma" w:hAnsi="Tahoma" w:cs="Tahoma"/>
          <w:b w:val="0"/>
          <w:bCs/>
          <w:sz w:val="22"/>
          <w:szCs w:val="22"/>
        </w:rPr>
      </w:pPr>
      <w:r w:rsidRPr="00CD5F1C">
        <w:rPr>
          <w:rFonts w:ascii="Tahoma" w:hAnsi="Tahoma" w:cs="Tahoma"/>
          <w:b w:val="0"/>
          <w:sz w:val="22"/>
          <w:szCs w:val="22"/>
          <w:lang w:val="en-IN" w:eastAsia="en-IN"/>
        </w:rPr>
        <w:t>Fall of Grinders from height.</w:t>
      </w:r>
    </w:p>
    <w:p w14:paraId="348A9500"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Fall of Paint containers,</w:t>
      </w:r>
    </w:p>
    <w:p w14:paraId="4382E915"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Fall of painting brush</w:t>
      </w:r>
    </w:p>
    <w:p w14:paraId="10349A6E" w14:textId="77777777" w:rsidR="00384BAE" w:rsidRPr="00C4511D" w:rsidRDefault="00CD5F1C" w:rsidP="00384BAE">
      <w:pPr>
        <w:pStyle w:val="BodyText2"/>
        <w:numPr>
          <w:ilvl w:val="0"/>
          <w:numId w:val="18"/>
        </w:numPr>
        <w:jc w:val="left"/>
        <w:rPr>
          <w:rFonts w:ascii="Tahoma" w:hAnsi="Tahoma" w:cs="Tahoma"/>
          <w:b w:val="0"/>
          <w:bCs/>
          <w:sz w:val="22"/>
          <w:szCs w:val="22"/>
        </w:rPr>
      </w:pPr>
      <w:r>
        <w:rPr>
          <w:rFonts w:ascii="Tahoma" w:hAnsi="Tahoma" w:cs="Tahoma"/>
          <w:b w:val="0"/>
          <w:sz w:val="22"/>
          <w:szCs w:val="22"/>
          <w:lang w:val="en-IN" w:eastAsia="en-IN"/>
        </w:rPr>
        <w:t>Fall of scaffold arrangement.</w:t>
      </w:r>
    </w:p>
    <w:p w14:paraId="4D153298"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Fall of particle in eyes while chipping</w:t>
      </w:r>
    </w:p>
    <w:p w14:paraId="4142D9BE"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Pressure hazard due to failure of compress</w:t>
      </w:r>
      <w:r w:rsidR="00CD5F1C">
        <w:rPr>
          <w:rFonts w:ascii="Tahoma" w:hAnsi="Tahoma" w:cs="Tahoma"/>
          <w:b w:val="0"/>
          <w:sz w:val="22"/>
          <w:szCs w:val="22"/>
          <w:lang w:val="en-IN" w:eastAsia="en-IN"/>
        </w:rPr>
        <w:t>ed</w:t>
      </w:r>
      <w:r w:rsidRPr="00C4511D">
        <w:rPr>
          <w:rFonts w:ascii="Tahoma" w:hAnsi="Tahoma" w:cs="Tahoma"/>
          <w:b w:val="0"/>
          <w:sz w:val="22"/>
          <w:szCs w:val="22"/>
          <w:lang w:val="en-IN" w:eastAsia="en-IN"/>
        </w:rPr>
        <w:t xml:space="preserve"> air line hose</w:t>
      </w:r>
    </w:p>
    <w:p w14:paraId="3CA836C6"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Failure of compressor</w:t>
      </w:r>
    </w:p>
    <w:p w14:paraId="1C4A2139"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Slipping in the water of cooling tower cell</w:t>
      </w:r>
    </w:p>
    <w:p w14:paraId="62E952A2" w14:textId="77777777" w:rsidR="00384BAE" w:rsidRPr="00C4511D"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Failure of partition</w:t>
      </w:r>
    </w:p>
    <w:p w14:paraId="2C140345" w14:textId="77777777" w:rsidR="00EB66BA" w:rsidRPr="00CD5F1C" w:rsidRDefault="00384BAE" w:rsidP="00384BAE">
      <w:pPr>
        <w:pStyle w:val="BodyText2"/>
        <w:numPr>
          <w:ilvl w:val="0"/>
          <w:numId w:val="18"/>
        </w:numPr>
        <w:jc w:val="left"/>
        <w:rPr>
          <w:rFonts w:ascii="Tahoma" w:hAnsi="Tahoma" w:cs="Tahoma"/>
          <w:b w:val="0"/>
          <w:bCs/>
          <w:sz w:val="22"/>
          <w:szCs w:val="22"/>
        </w:rPr>
      </w:pPr>
      <w:r w:rsidRPr="00C4511D">
        <w:rPr>
          <w:rFonts w:ascii="Tahoma" w:hAnsi="Tahoma" w:cs="Tahoma"/>
          <w:b w:val="0"/>
          <w:sz w:val="22"/>
          <w:szCs w:val="22"/>
          <w:lang w:val="en-IN" w:eastAsia="en-IN"/>
        </w:rPr>
        <w:t>Drowning of person in cooling tower cell</w:t>
      </w:r>
      <w:r w:rsidR="00CD5F1C">
        <w:rPr>
          <w:rFonts w:ascii="Tahoma" w:hAnsi="Tahoma" w:cs="Tahoma"/>
          <w:b w:val="0"/>
          <w:sz w:val="22"/>
          <w:szCs w:val="22"/>
          <w:lang w:val="en-IN" w:eastAsia="en-IN"/>
        </w:rPr>
        <w:t>.</w:t>
      </w:r>
    </w:p>
    <w:p w14:paraId="16CE2F8E" w14:textId="77777777" w:rsidR="00CD5F1C" w:rsidRDefault="00CD5F1C" w:rsidP="00384BAE">
      <w:pPr>
        <w:pStyle w:val="BodyText2"/>
        <w:numPr>
          <w:ilvl w:val="0"/>
          <w:numId w:val="18"/>
        </w:numPr>
        <w:jc w:val="left"/>
        <w:rPr>
          <w:rFonts w:ascii="Tahoma" w:hAnsi="Tahoma" w:cs="Tahoma"/>
          <w:b w:val="0"/>
          <w:bCs/>
          <w:sz w:val="22"/>
          <w:szCs w:val="22"/>
        </w:rPr>
      </w:pPr>
      <w:r>
        <w:rPr>
          <w:rFonts w:ascii="Tahoma" w:hAnsi="Tahoma" w:cs="Tahoma"/>
          <w:b w:val="0"/>
          <w:bCs/>
          <w:sz w:val="22"/>
          <w:szCs w:val="22"/>
        </w:rPr>
        <w:t>Recoil from water jet cleaning gun.</w:t>
      </w:r>
    </w:p>
    <w:p w14:paraId="7F032AFB" w14:textId="77777777" w:rsidR="00384BAE" w:rsidRDefault="00384BAE" w:rsidP="00EB66BA">
      <w:pPr>
        <w:pStyle w:val="BodyText2"/>
        <w:ind w:left="644"/>
        <w:jc w:val="left"/>
        <w:rPr>
          <w:rFonts w:ascii="Tahoma" w:hAnsi="Tahoma" w:cs="Tahoma"/>
          <w:b w:val="0"/>
          <w:bCs/>
          <w:sz w:val="22"/>
          <w:szCs w:val="22"/>
        </w:rPr>
      </w:pPr>
      <w:r w:rsidRPr="00C4511D">
        <w:rPr>
          <w:rFonts w:ascii="Tahoma" w:hAnsi="Tahoma" w:cs="Tahoma"/>
          <w:b w:val="0"/>
          <w:sz w:val="22"/>
          <w:szCs w:val="22"/>
          <w:lang w:val="en-IN" w:eastAsia="en-IN"/>
        </w:rPr>
        <w:t> </w:t>
      </w:r>
    </w:p>
    <w:p w14:paraId="3794DB91"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sz w:val="22"/>
          <w:szCs w:val="22"/>
        </w:rPr>
        <w:lastRenderedPageBreak/>
        <w:t>Chemical Hazard</w:t>
      </w:r>
      <w:r w:rsidRPr="00C4511D">
        <w:rPr>
          <w:rFonts w:ascii="Tahoma" w:hAnsi="Tahoma" w:cs="Tahoma"/>
          <w:b/>
          <w:sz w:val="22"/>
          <w:szCs w:val="22"/>
        </w:rPr>
        <w:tab/>
        <w:t>-</w:t>
      </w:r>
      <w:r w:rsidRPr="00C4511D">
        <w:rPr>
          <w:rFonts w:ascii="Tahoma" w:hAnsi="Tahoma" w:cs="Tahoma"/>
          <w:b/>
          <w:sz w:val="22"/>
          <w:szCs w:val="22"/>
        </w:rPr>
        <w:tab/>
      </w:r>
    </w:p>
    <w:p w14:paraId="64B8113B" w14:textId="77777777" w:rsidR="00384BAE" w:rsidRPr="00C4511D" w:rsidRDefault="00384BAE" w:rsidP="00384BAE">
      <w:pPr>
        <w:numPr>
          <w:ilvl w:val="0"/>
          <w:numId w:val="19"/>
        </w:numPr>
        <w:spacing w:before="100" w:beforeAutospacing="1" w:after="100" w:afterAutospacing="1"/>
        <w:rPr>
          <w:rFonts w:ascii="Tahoma" w:hAnsi="Tahoma" w:cs="Tahoma"/>
          <w:sz w:val="22"/>
          <w:szCs w:val="22"/>
        </w:rPr>
      </w:pPr>
      <w:r w:rsidRPr="00C4511D">
        <w:rPr>
          <w:rFonts w:ascii="Tahoma" w:hAnsi="Tahoma" w:cs="Tahoma"/>
          <w:sz w:val="22"/>
          <w:szCs w:val="22"/>
        </w:rPr>
        <w:t>Toxic chemicals,</w:t>
      </w:r>
    </w:p>
    <w:p w14:paraId="0479F02F" w14:textId="77777777" w:rsidR="00384BAE" w:rsidRDefault="00384BAE" w:rsidP="00384BAE">
      <w:pPr>
        <w:numPr>
          <w:ilvl w:val="0"/>
          <w:numId w:val="19"/>
        </w:numPr>
        <w:spacing w:before="100" w:beforeAutospacing="1" w:after="100" w:afterAutospacing="1"/>
        <w:rPr>
          <w:rFonts w:ascii="Tahoma" w:hAnsi="Tahoma" w:cs="Tahoma"/>
          <w:sz w:val="22"/>
          <w:szCs w:val="22"/>
        </w:rPr>
      </w:pPr>
      <w:r w:rsidRPr="00C4511D">
        <w:rPr>
          <w:rFonts w:ascii="Tahoma" w:hAnsi="Tahoma" w:cs="Tahoma"/>
          <w:sz w:val="22"/>
          <w:szCs w:val="22"/>
        </w:rPr>
        <w:t xml:space="preserve">Co gas poisoning while painting on gas line, </w:t>
      </w:r>
    </w:p>
    <w:p w14:paraId="54FFF631" w14:textId="77777777" w:rsidR="001C3E33" w:rsidRPr="00C4511D" w:rsidRDefault="001C3E33" w:rsidP="00384BAE">
      <w:pPr>
        <w:numPr>
          <w:ilvl w:val="0"/>
          <w:numId w:val="19"/>
        </w:numPr>
        <w:spacing w:before="100" w:beforeAutospacing="1" w:after="100" w:afterAutospacing="1"/>
        <w:rPr>
          <w:rFonts w:ascii="Tahoma" w:hAnsi="Tahoma" w:cs="Tahoma"/>
          <w:sz w:val="22"/>
          <w:szCs w:val="22"/>
        </w:rPr>
      </w:pPr>
      <w:r>
        <w:rPr>
          <w:rFonts w:ascii="Tahoma" w:hAnsi="Tahoma" w:cs="Tahoma"/>
          <w:sz w:val="22"/>
          <w:szCs w:val="22"/>
        </w:rPr>
        <w:t>Slashing of paint drops in eyes.</w:t>
      </w:r>
    </w:p>
    <w:p w14:paraId="7A949BB3" w14:textId="77777777" w:rsidR="00384BAE" w:rsidRPr="00C4511D" w:rsidRDefault="00384BAE" w:rsidP="00384BAE">
      <w:pPr>
        <w:numPr>
          <w:ilvl w:val="0"/>
          <w:numId w:val="19"/>
        </w:numPr>
        <w:spacing w:before="100" w:beforeAutospacing="1" w:after="100" w:afterAutospacing="1"/>
        <w:rPr>
          <w:rFonts w:ascii="Tahoma" w:hAnsi="Tahoma" w:cs="Tahoma"/>
          <w:sz w:val="22"/>
          <w:szCs w:val="22"/>
        </w:rPr>
      </w:pPr>
      <w:r w:rsidRPr="00C4511D">
        <w:rPr>
          <w:rFonts w:ascii="Tahoma" w:hAnsi="Tahoma" w:cs="Tahoma"/>
          <w:sz w:val="22"/>
          <w:szCs w:val="22"/>
        </w:rPr>
        <w:t>Fire &amp; Explosion while painting inside poorly ventilated area.</w:t>
      </w:r>
    </w:p>
    <w:p w14:paraId="3226236E" w14:textId="77777777" w:rsidR="00384BAE" w:rsidRPr="00C4511D" w:rsidRDefault="00384BAE" w:rsidP="00384BAE">
      <w:pPr>
        <w:numPr>
          <w:ilvl w:val="0"/>
          <w:numId w:val="19"/>
        </w:numPr>
        <w:spacing w:before="100" w:beforeAutospacing="1" w:after="100" w:afterAutospacing="1"/>
        <w:rPr>
          <w:rFonts w:ascii="Tahoma" w:hAnsi="Tahoma" w:cs="Tahoma"/>
          <w:sz w:val="22"/>
          <w:szCs w:val="22"/>
        </w:rPr>
      </w:pPr>
      <w:r w:rsidRPr="00C4511D">
        <w:rPr>
          <w:rFonts w:ascii="Tahoma" w:hAnsi="Tahoma" w:cs="Tahoma"/>
          <w:sz w:val="22"/>
          <w:szCs w:val="22"/>
          <w:lang w:val="en-IN" w:eastAsia="en-IN"/>
        </w:rPr>
        <w:t>Fire due to cutting/ welding spatter in open tin at store yard</w:t>
      </w:r>
    </w:p>
    <w:p w14:paraId="7C2A011C" w14:textId="77777777" w:rsidR="00384BAE" w:rsidRPr="00EB66BA" w:rsidRDefault="00384BAE" w:rsidP="00384BAE">
      <w:pPr>
        <w:numPr>
          <w:ilvl w:val="0"/>
          <w:numId w:val="19"/>
        </w:numPr>
        <w:spacing w:before="100" w:beforeAutospacing="1" w:after="100" w:afterAutospacing="1"/>
        <w:rPr>
          <w:rFonts w:ascii="Tahoma" w:hAnsi="Tahoma" w:cs="Tahoma"/>
          <w:sz w:val="22"/>
          <w:szCs w:val="22"/>
        </w:rPr>
      </w:pPr>
      <w:r w:rsidRPr="00C4511D">
        <w:rPr>
          <w:rFonts w:ascii="Tahoma" w:hAnsi="Tahoma" w:cs="Tahoma"/>
          <w:sz w:val="22"/>
          <w:szCs w:val="22"/>
          <w:lang w:val="en-IN" w:eastAsia="en-IN"/>
        </w:rPr>
        <w:t>Fire due to cutting/ welding spatter in open tin during transit</w:t>
      </w:r>
    </w:p>
    <w:p w14:paraId="72797A51" w14:textId="77777777" w:rsidR="00EB66BA" w:rsidRPr="00C4511D" w:rsidRDefault="00EB66BA" w:rsidP="00384BAE">
      <w:pPr>
        <w:numPr>
          <w:ilvl w:val="0"/>
          <w:numId w:val="19"/>
        </w:numPr>
        <w:spacing w:before="100" w:beforeAutospacing="1" w:after="100" w:afterAutospacing="1"/>
        <w:rPr>
          <w:rFonts w:ascii="Tahoma" w:hAnsi="Tahoma" w:cs="Tahoma"/>
          <w:sz w:val="22"/>
          <w:szCs w:val="22"/>
        </w:rPr>
      </w:pPr>
      <w:r>
        <w:rPr>
          <w:rFonts w:ascii="Tahoma" w:hAnsi="Tahoma" w:cs="Tahoma"/>
          <w:sz w:val="22"/>
          <w:szCs w:val="22"/>
          <w:lang w:val="en-IN" w:eastAsia="en-IN"/>
        </w:rPr>
        <w:t>Hazardous dust generation during abrasive blasting</w:t>
      </w:r>
    </w:p>
    <w:p w14:paraId="39566C0A" w14:textId="77777777" w:rsidR="00384BAE" w:rsidRPr="00C4511D" w:rsidRDefault="00384BAE" w:rsidP="00384BAE">
      <w:pPr>
        <w:pStyle w:val="BodyText2"/>
        <w:jc w:val="left"/>
        <w:rPr>
          <w:rFonts w:ascii="Tahoma" w:hAnsi="Tahoma" w:cs="Tahoma"/>
          <w:sz w:val="22"/>
          <w:szCs w:val="22"/>
        </w:rPr>
      </w:pPr>
      <w:r w:rsidRPr="00C4511D">
        <w:rPr>
          <w:rFonts w:ascii="Tahoma" w:hAnsi="Tahoma" w:cs="Tahoma"/>
          <w:sz w:val="22"/>
          <w:szCs w:val="22"/>
        </w:rPr>
        <w:t xml:space="preserve">  </w:t>
      </w:r>
    </w:p>
    <w:p w14:paraId="437B83CA" w14:textId="77777777" w:rsidR="00384BAE" w:rsidRDefault="00384BAE" w:rsidP="00384BAE">
      <w:pPr>
        <w:pStyle w:val="BodyText2"/>
        <w:jc w:val="left"/>
        <w:rPr>
          <w:rFonts w:ascii="Tahoma" w:hAnsi="Tahoma" w:cs="Tahoma"/>
          <w:sz w:val="22"/>
          <w:szCs w:val="22"/>
        </w:rPr>
      </w:pPr>
      <w:r w:rsidRPr="00C4511D">
        <w:rPr>
          <w:rFonts w:ascii="Tahoma" w:hAnsi="Tahoma" w:cs="Tahoma"/>
          <w:bCs/>
          <w:sz w:val="22"/>
          <w:szCs w:val="22"/>
        </w:rPr>
        <w:t>Physical Hazard</w:t>
      </w:r>
      <w:r w:rsidRPr="00C4511D">
        <w:rPr>
          <w:rFonts w:ascii="Tahoma" w:hAnsi="Tahoma" w:cs="Tahoma"/>
          <w:b w:val="0"/>
          <w:bCs/>
          <w:sz w:val="22"/>
          <w:szCs w:val="22"/>
        </w:rPr>
        <w:t xml:space="preserve"> </w:t>
      </w:r>
      <w:r w:rsidRPr="00C4511D">
        <w:rPr>
          <w:rFonts w:ascii="Tahoma" w:hAnsi="Tahoma" w:cs="Tahoma"/>
          <w:sz w:val="22"/>
          <w:szCs w:val="22"/>
        </w:rPr>
        <w:t xml:space="preserve">       </w:t>
      </w:r>
      <w:proofErr w:type="gramStart"/>
      <w:r w:rsidRPr="00C4511D">
        <w:rPr>
          <w:rFonts w:ascii="Tahoma" w:hAnsi="Tahoma" w:cs="Tahoma"/>
          <w:sz w:val="22"/>
          <w:szCs w:val="22"/>
        </w:rPr>
        <w:tab/>
        <w:t xml:space="preserve">  -</w:t>
      </w:r>
      <w:proofErr w:type="gramEnd"/>
      <w:r w:rsidRPr="00C4511D">
        <w:rPr>
          <w:rFonts w:ascii="Tahoma" w:hAnsi="Tahoma" w:cs="Tahoma"/>
          <w:sz w:val="22"/>
          <w:szCs w:val="22"/>
        </w:rPr>
        <w:t xml:space="preserve">        </w:t>
      </w:r>
    </w:p>
    <w:p w14:paraId="747BB326" w14:textId="77777777" w:rsidR="00384BAE" w:rsidRPr="00A73F98" w:rsidRDefault="00384BAE" w:rsidP="00384BAE">
      <w:pPr>
        <w:numPr>
          <w:ilvl w:val="0"/>
          <w:numId w:val="34"/>
        </w:numPr>
        <w:spacing w:before="100" w:beforeAutospacing="1" w:after="100" w:afterAutospacing="1"/>
        <w:rPr>
          <w:rFonts w:ascii="Tahoma" w:hAnsi="Tahoma" w:cs="Tahoma"/>
          <w:sz w:val="22"/>
          <w:szCs w:val="22"/>
          <w:lang w:val="en-IN" w:eastAsia="en-IN"/>
        </w:rPr>
      </w:pPr>
      <w:r w:rsidRPr="00A73F98">
        <w:rPr>
          <w:rFonts w:ascii="Tahoma" w:hAnsi="Tahoma" w:cs="Tahoma"/>
          <w:sz w:val="22"/>
          <w:szCs w:val="22"/>
          <w:lang w:val="en-IN" w:eastAsia="en-IN"/>
        </w:rPr>
        <w:t>Burns</w:t>
      </w:r>
      <w:r w:rsidR="001C3E33">
        <w:rPr>
          <w:rFonts w:ascii="Tahoma" w:hAnsi="Tahoma" w:cs="Tahoma"/>
          <w:sz w:val="22"/>
          <w:szCs w:val="22"/>
          <w:lang w:val="en-IN" w:eastAsia="en-IN"/>
        </w:rPr>
        <w:t xml:space="preserve"> while painting hot surfaces.</w:t>
      </w:r>
    </w:p>
    <w:p w14:paraId="48949FAE" w14:textId="77777777" w:rsidR="00384BAE" w:rsidRPr="00A73F98" w:rsidRDefault="00384BAE" w:rsidP="00384BAE">
      <w:pPr>
        <w:numPr>
          <w:ilvl w:val="0"/>
          <w:numId w:val="34"/>
        </w:numPr>
        <w:spacing w:before="100" w:beforeAutospacing="1" w:after="100" w:afterAutospacing="1"/>
        <w:rPr>
          <w:rFonts w:ascii="Tahoma" w:hAnsi="Tahoma" w:cs="Tahoma"/>
          <w:sz w:val="22"/>
          <w:szCs w:val="22"/>
          <w:lang w:val="en-IN" w:eastAsia="en-IN"/>
        </w:rPr>
      </w:pPr>
      <w:r w:rsidRPr="00A73F98">
        <w:rPr>
          <w:rFonts w:ascii="Tahoma" w:hAnsi="Tahoma" w:cs="Tahoma"/>
          <w:sz w:val="22"/>
          <w:szCs w:val="22"/>
          <w:lang w:val="en-IN" w:eastAsia="en-IN"/>
        </w:rPr>
        <w:t>Pressure due to failure of air /hydraulic system</w:t>
      </w:r>
    </w:p>
    <w:p w14:paraId="08BEBF30" w14:textId="77777777" w:rsidR="00EB66BA" w:rsidRDefault="00EB66BA" w:rsidP="00384BAE">
      <w:pPr>
        <w:numPr>
          <w:ilvl w:val="0"/>
          <w:numId w:val="34"/>
        </w:numPr>
        <w:spacing w:before="100" w:beforeAutospacing="1" w:after="100" w:afterAutospacing="1"/>
        <w:rPr>
          <w:rFonts w:ascii="Tahoma" w:hAnsi="Tahoma" w:cs="Tahoma"/>
          <w:sz w:val="22"/>
          <w:szCs w:val="22"/>
          <w:lang w:val="en-IN" w:eastAsia="en-IN"/>
        </w:rPr>
      </w:pPr>
      <w:r>
        <w:rPr>
          <w:rFonts w:ascii="Tahoma" w:hAnsi="Tahoma" w:cs="Tahoma"/>
          <w:sz w:val="22"/>
          <w:szCs w:val="22"/>
          <w:lang w:val="en-IN" w:eastAsia="en-IN"/>
        </w:rPr>
        <w:t>Excessive noise while abrasive blasting</w:t>
      </w:r>
      <w:r w:rsidR="001C3E33">
        <w:rPr>
          <w:rFonts w:ascii="Tahoma" w:hAnsi="Tahoma" w:cs="Tahoma"/>
          <w:sz w:val="22"/>
          <w:szCs w:val="22"/>
          <w:lang w:val="en-IN" w:eastAsia="en-IN"/>
        </w:rPr>
        <w:t>.</w:t>
      </w:r>
    </w:p>
    <w:p w14:paraId="18B95A46" w14:textId="77777777" w:rsidR="00EB66BA" w:rsidRDefault="00EB66BA" w:rsidP="00384BAE">
      <w:pPr>
        <w:numPr>
          <w:ilvl w:val="0"/>
          <w:numId w:val="34"/>
        </w:numPr>
        <w:spacing w:before="100" w:beforeAutospacing="1" w:after="100" w:afterAutospacing="1"/>
        <w:rPr>
          <w:rFonts w:ascii="Tahoma" w:hAnsi="Tahoma" w:cs="Tahoma"/>
          <w:sz w:val="22"/>
          <w:szCs w:val="22"/>
          <w:lang w:val="en-IN" w:eastAsia="en-IN"/>
        </w:rPr>
      </w:pPr>
      <w:r>
        <w:rPr>
          <w:rFonts w:ascii="Tahoma" w:hAnsi="Tahoma" w:cs="Tahoma"/>
          <w:sz w:val="22"/>
          <w:szCs w:val="22"/>
          <w:lang w:val="en-IN" w:eastAsia="en-IN"/>
        </w:rPr>
        <w:t>Excessive dust generation during abrasive blasting</w:t>
      </w:r>
      <w:r w:rsidR="001C3E33">
        <w:rPr>
          <w:rFonts w:ascii="Tahoma" w:hAnsi="Tahoma" w:cs="Tahoma"/>
          <w:sz w:val="22"/>
          <w:szCs w:val="22"/>
          <w:lang w:val="en-IN" w:eastAsia="en-IN"/>
        </w:rPr>
        <w:t>.</w:t>
      </w:r>
    </w:p>
    <w:p w14:paraId="19C8EDFF" w14:textId="77777777" w:rsidR="00EB66BA" w:rsidRDefault="00EB66BA" w:rsidP="00384BAE">
      <w:pPr>
        <w:numPr>
          <w:ilvl w:val="0"/>
          <w:numId w:val="34"/>
        </w:numPr>
        <w:spacing w:before="100" w:beforeAutospacing="1" w:after="100" w:afterAutospacing="1"/>
        <w:rPr>
          <w:rFonts w:ascii="Tahoma" w:hAnsi="Tahoma" w:cs="Tahoma"/>
          <w:sz w:val="22"/>
          <w:szCs w:val="22"/>
          <w:lang w:val="en-IN" w:eastAsia="en-IN"/>
        </w:rPr>
      </w:pPr>
      <w:r>
        <w:rPr>
          <w:rFonts w:ascii="Tahoma" w:hAnsi="Tahoma" w:cs="Tahoma"/>
          <w:sz w:val="22"/>
          <w:szCs w:val="22"/>
          <w:lang w:val="en-IN" w:eastAsia="en-IN"/>
        </w:rPr>
        <w:t>Rebounding grit during abrasive blasting</w:t>
      </w:r>
    </w:p>
    <w:p w14:paraId="4C5F1CD0" w14:textId="77777777" w:rsidR="00003DDE" w:rsidRDefault="00CD5F1C" w:rsidP="00003DDE">
      <w:pPr>
        <w:numPr>
          <w:ilvl w:val="0"/>
          <w:numId w:val="34"/>
        </w:numPr>
        <w:spacing w:before="100" w:beforeAutospacing="1" w:after="100" w:afterAutospacing="1"/>
        <w:rPr>
          <w:ins w:id="0" w:author="Rana Singh" w:date="2020-09-17T17:56:00Z"/>
          <w:rFonts w:ascii="Tahoma" w:hAnsi="Tahoma" w:cs="Tahoma"/>
          <w:sz w:val="22"/>
          <w:szCs w:val="22"/>
          <w:lang w:val="en-IN" w:eastAsia="en-IN"/>
        </w:rPr>
      </w:pPr>
      <w:r>
        <w:rPr>
          <w:rFonts w:ascii="Tahoma" w:hAnsi="Tahoma" w:cs="Tahoma"/>
          <w:sz w:val="22"/>
          <w:szCs w:val="22"/>
          <w:lang w:val="en-IN" w:eastAsia="en-IN"/>
        </w:rPr>
        <w:t>Rebounding dirt or scales while water jet cleaning</w:t>
      </w:r>
    </w:p>
    <w:p w14:paraId="77E134D8" w14:textId="77777777" w:rsidR="00003DDE" w:rsidRPr="00003DDE" w:rsidRDefault="00003DDE" w:rsidP="00003DDE">
      <w:pPr>
        <w:numPr>
          <w:ilvl w:val="0"/>
          <w:numId w:val="34"/>
        </w:numPr>
        <w:spacing w:before="100" w:beforeAutospacing="1" w:after="100" w:afterAutospacing="1"/>
        <w:rPr>
          <w:rFonts w:ascii="Tahoma" w:hAnsi="Tahoma" w:cs="Tahoma"/>
          <w:sz w:val="22"/>
          <w:szCs w:val="22"/>
          <w:lang w:val="en-IN" w:eastAsia="en-IN"/>
        </w:rPr>
      </w:pPr>
      <w:ins w:id="1" w:author="Rana Singh" w:date="2020-09-17T17:56:00Z">
        <w:r w:rsidRPr="00003DDE">
          <w:rPr>
            <w:rFonts w:ascii="Tahoma" w:hAnsi="Tahoma" w:cs="Tahoma"/>
            <w:sz w:val="22"/>
            <w:szCs w:val="22"/>
            <w:lang w:val="en-IN" w:eastAsia="en-IN"/>
          </w:rPr>
          <w:t>May come in line of fire of rotatory/movable equipment without Electrical/Mechanical LOTO</w:t>
        </w:r>
      </w:ins>
    </w:p>
    <w:p w14:paraId="15B54825"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bCs/>
          <w:sz w:val="22"/>
          <w:szCs w:val="22"/>
        </w:rPr>
        <w:t>Electric hazard</w:t>
      </w:r>
      <w:r w:rsidRPr="00C4511D">
        <w:rPr>
          <w:rFonts w:ascii="Tahoma" w:hAnsi="Tahoma" w:cs="Tahoma"/>
          <w:sz w:val="22"/>
          <w:szCs w:val="22"/>
        </w:rPr>
        <w:t> </w:t>
      </w:r>
    </w:p>
    <w:p w14:paraId="669D68B7" w14:textId="77777777" w:rsidR="00384BAE" w:rsidRPr="00C4511D" w:rsidRDefault="00384BAE" w:rsidP="00384BAE">
      <w:pPr>
        <w:numPr>
          <w:ilvl w:val="0"/>
          <w:numId w:val="20"/>
        </w:numPr>
        <w:spacing w:before="100" w:beforeAutospacing="1" w:after="100" w:afterAutospacing="1"/>
        <w:rPr>
          <w:rFonts w:ascii="Tahoma" w:hAnsi="Tahoma" w:cs="Tahoma"/>
          <w:sz w:val="22"/>
          <w:szCs w:val="22"/>
        </w:rPr>
      </w:pPr>
      <w:r w:rsidRPr="00C4511D">
        <w:rPr>
          <w:rFonts w:ascii="Tahoma" w:hAnsi="Tahoma" w:cs="Tahoma"/>
          <w:sz w:val="22"/>
          <w:szCs w:val="22"/>
        </w:rPr>
        <w:t>Electric</w:t>
      </w:r>
      <w:r w:rsidRPr="00C4511D">
        <w:rPr>
          <w:rFonts w:ascii="Tahoma" w:hAnsi="Tahoma" w:cs="Tahoma"/>
          <w:sz w:val="22"/>
          <w:szCs w:val="22"/>
          <w:lang w:val="en-IN" w:eastAsia="en-IN"/>
        </w:rPr>
        <w:t xml:space="preserve"> shock on equipment</w:t>
      </w:r>
      <w:r w:rsidRPr="00C4511D">
        <w:rPr>
          <w:rFonts w:ascii="Tahoma" w:hAnsi="Tahoma" w:cs="Tahoma"/>
          <w:sz w:val="22"/>
          <w:szCs w:val="22"/>
        </w:rPr>
        <w:tab/>
      </w:r>
    </w:p>
    <w:p w14:paraId="3FC713F0" w14:textId="77777777" w:rsidR="00384BAE" w:rsidRPr="00213189" w:rsidRDefault="00384BAE" w:rsidP="00384BAE">
      <w:pPr>
        <w:numPr>
          <w:ilvl w:val="0"/>
          <w:numId w:val="20"/>
        </w:numPr>
        <w:spacing w:before="100" w:beforeAutospacing="1" w:after="100" w:afterAutospacing="1"/>
        <w:rPr>
          <w:rFonts w:ascii="Tahoma" w:hAnsi="Tahoma" w:cs="Tahoma"/>
          <w:sz w:val="22"/>
          <w:szCs w:val="22"/>
        </w:rPr>
      </w:pPr>
      <w:r w:rsidRPr="00C4511D">
        <w:rPr>
          <w:rFonts w:ascii="Tahoma" w:hAnsi="Tahoma" w:cs="Tahoma"/>
          <w:sz w:val="22"/>
          <w:szCs w:val="22"/>
          <w:lang w:val="en-IN" w:eastAsia="en-IN"/>
        </w:rPr>
        <w:t>Fire due to electrical short circuit in paint store yard</w:t>
      </w:r>
    </w:p>
    <w:p w14:paraId="5354C7C3" w14:textId="77777777" w:rsidR="00384BAE" w:rsidRDefault="00355CFE" w:rsidP="00384BAE">
      <w:pPr>
        <w:numPr>
          <w:ilvl w:val="0"/>
          <w:numId w:val="20"/>
        </w:numPr>
        <w:spacing w:before="100" w:beforeAutospacing="1" w:after="100" w:afterAutospacing="1"/>
        <w:rPr>
          <w:rFonts w:ascii="Tahoma" w:hAnsi="Tahoma" w:cs="Tahoma"/>
          <w:sz w:val="22"/>
          <w:szCs w:val="22"/>
        </w:rPr>
      </w:pPr>
      <w:r w:rsidRPr="002832B7">
        <w:rPr>
          <w:rFonts w:ascii="Tahoma" w:hAnsi="Tahoma" w:cs="Tahoma"/>
          <w:sz w:val="22"/>
          <w:szCs w:val="22"/>
        </w:rPr>
        <w:t>Electrocution</w:t>
      </w:r>
      <w:r w:rsidR="00384BAE" w:rsidRPr="002832B7">
        <w:rPr>
          <w:rFonts w:ascii="Tahoma" w:hAnsi="Tahoma" w:cs="Tahoma"/>
          <w:sz w:val="22"/>
          <w:szCs w:val="22"/>
        </w:rPr>
        <w:t xml:space="preserve"> due to scaffolding pipe/material in contact with HT/LT power line.</w:t>
      </w:r>
    </w:p>
    <w:p w14:paraId="76805B0E" w14:textId="77777777" w:rsidR="00384BAE" w:rsidRDefault="00384BAE" w:rsidP="00384BAE">
      <w:pPr>
        <w:numPr>
          <w:ilvl w:val="0"/>
          <w:numId w:val="20"/>
        </w:numPr>
        <w:spacing w:before="100" w:beforeAutospacing="1" w:after="100" w:afterAutospacing="1"/>
        <w:rPr>
          <w:rFonts w:ascii="Tahoma" w:hAnsi="Tahoma" w:cs="Tahoma"/>
          <w:sz w:val="22"/>
          <w:szCs w:val="22"/>
        </w:rPr>
      </w:pPr>
      <w:r w:rsidRPr="002832B7">
        <w:rPr>
          <w:rFonts w:ascii="Tahoma" w:hAnsi="Tahoma" w:cs="Tahoma"/>
          <w:sz w:val="22"/>
          <w:szCs w:val="22"/>
        </w:rPr>
        <w:t xml:space="preserve">Electrocution of person </w:t>
      </w:r>
      <w:proofErr w:type="gramStart"/>
      <w:r w:rsidRPr="002832B7">
        <w:rPr>
          <w:rFonts w:ascii="Tahoma" w:hAnsi="Tahoma" w:cs="Tahoma"/>
          <w:sz w:val="22"/>
          <w:szCs w:val="22"/>
        </w:rPr>
        <w:t>coming in contact with</w:t>
      </w:r>
      <w:proofErr w:type="gramEnd"/>
      <w:r w:rsidRPr="002832B7">
        <w:rPr>
          <w:rFonts w:ascii="Tahoma" w:hAnsi="Tahoma" w:cs="Tahoma"/>
          <w:sz w:val="22"/>
          <w:szCs w:val="22"/>
        </w:rPr>
        <w:t xml:space="preserve"> live wire.</w:t>
      </w:r>
    </w:p>
    <w:p w14:paraId="35321269" w14:textId="77777777" w:rsidR="00CD5F1C" w:rsidRPr="00213189" w:rsidRDefault="00CD5F1C" w:rsidP="00384BAE">
      <w:pPr>
        <w:numPr>
          <w:ilvl w:val="0"/>
          <w:numId w:val="20"/>
        </w:numPr>
        <w:spacing w:before="100" w:beforeAutospacing="1" w:after="100" w:afterAutospacing="1"/>
        <w:rPr>
          <w:rFonts w:ascii="Tahoma" w:hAnsi="Tahoma" w:cs="Tahoma"/>
          <w:sz w:val="22"/>
          <w:szCs w:val="22"/>
        </w:rPr>
      </w:pPr>
      <w:r>
        <w:rPr>
          <w:rFonts w:ascii="Tahoma" w:hAnsi="Tahoma" w:cs="Tahoma"/>
          <w:sz w:val="22"/>
          <w:szCs w:val="22"/>
        </w:rPr>
        <w:t xml:space="preserve">Electric shock while handing paint stirrer, hand grinder or </w:t>
      </w:r>
      <w:proofErr w:type="gramStart"/>
      <w:r>
        <w:rPr>
          <w:rFonts w:ascii="Tahoma" w:hAnsi="Tahoma" w:cs="Tahoma"/>
          <w:sz w:val="22"/>
          <w:szCs w:val="22"/>
        </w:rPr>
        <w:t>high pressure</w:t>
      </w:r>
      <w:proofErr w:type="gramEnd"/>
      <w:r>
        <w:rPr>
          <w:rFonts w:ascii="Tahoma" w:hAnsi="Tahoma" w:cs="Tahoma"/>
          <w:sz w:val="22"/>
          <w:szCs w:val="22"/>
        </w:rPr>
        <w:t xml:space="preserve"> pump.</w:t>
      </w:r>
    </w:p>
    <w:p w14:paraId="5CF91664" w14:textId="77777777" w:rsidR="00384BAE" w:rsidRDefault="00384BAE" w:rsidP="00384BAE">
      <w:pPr>
        <w:spacing w:before="100" w:beforeAutospacing="1" w:after="100" w:afterAutospacing="1"/>
        <w:ind w:left="720"/>
        <w:rPr>
          <w:rFonts w:ascii="Tahoma" w:hAnsi="Tahoma" w:cs="Tahoma"/>
          <w:sz w:val="22"/>
          <w:szCs w:val="22"/>
        </w:rPr>
      </w:pPr>
    </w:p>
    <w:p w14:paraId="5ADCE8C5" w14:textId="77777777" w:rsidR="00384BAE" w:rsidRDefault="00384BAE" w:rsidP="00384BAE">
      <w:pPr>
        <w:spacing w:after="200"/>
        <w:ind w:left="2880" w:hanging="2880"/>
        <w:jc w:val="both"/>
        <w:rPr>
          <w:sz w:val="24"/>
          <w:szCs w:val="24"/>
          <w:lang w:eastAsia="en-IN"/>
        </w:rPr>
      </w:pPr>
      <w:r w:rsidRPr="00A73F98">
        <w:rPr>
          <w:b/>
          <w:bCs/>
          <w:sz w:val="24"/>
          <w:szCs w:val="24"/>
          <w:lang w:eastAsia="en-IN"/>
        </w:rPr>
        <w:t xml:space="preserve">Human </w:t>
      </w:r>
      <w:proofErr w:type="gramStart"/>
      <w:r w:rsidRPr="00A73F98">
        <w:rPr>
          <w:b/>
          <w:bCs/>
          <w:sz w:val="24"/>
          <w:szCs w:val="24"/>
          <w:lang w:eastAsia="en-IN"/>
        </w:rPr>
        <w:t>behavior:-</w:t>
      </w:r>
      <w:proofErr w:type="gramEnd"/>
      <w:r w:rsidRPr="00A73F98">
        <w:rPr>
          <w:sz w:val="24"/>
          <w:szCs w:val="24"/>
          <w:lang w:eastAsia="en-IN"/>
        </w:rPr>
        <w:t xml:space="preserve"> </w:t>
      </w:r>
    </w:p>
    <w:p w14:paraId="67DAC3BA" w14:textId="77777777" w:rsidR="00384BAE" w:rsidRPr="00355CFE" w:rsidRDefault="00384BAE" w:rsidP="00355CFE">
      <w:pPr>
        <w:numPr>
          <w:ilvl w:val="0"/>
          <w:numId w:val="35"/>
        </w:numPr>
        <w:jc w:val="both"/>
        <w:rPr>
          <w:rFonts w:ascii="Tahoma" w:hAnsi="Tahoma" w:cs="Tahoma"/>
          <w:sz w:val="22"/>
          <w:szCs w:val="22"/>
        </w:rPr>
      </w:pPr>
      <w:r w:rsidRPr="00355CFE">
        <w:rPr>
          <w:rFonts w:ascii="Tahoma" w:hAnsi="Tahoma" w:cs="Tahoma"/>
          <w:sz w:val="22"/>
          <w:szCs w:val="22"/>
        </w:rPr>
        <w:t xml:space="preserve">Alcoholism, </w:t>
      </w:r>
    </w:p>
    <w:p w14:paraId="4E93A191" w14:textId="77777777" w:rsidR="00384BAE" w:rsidRPr="00355CFE" w:rsidRDefault="00384BAE" w:rsidP="00355CFE">
      <w:pPr>
        <w:numPr>
          <w:ilvl w:val="0"/>
          <w:numId w:val="35"/>
        </w:numPr>
        <w:jc w:val="both"/>
        <w:rPr>
          <w:rFonts w:ascii="Tahoma" w:hAnsi="Tahoma" w:cs="Tahoma"/>
          <w:sz w:val="22"/>
          <w:szCs w:val="22"/>
        </w:rPr>
      </w:pPr>
      <w:r w:rsidRPr="00355CFE">
        <w:rPr>
          <w:rFonts w:ascii="Tahoma" w:hAnsi="Tahoma" w:cs="Tahoma"/>
          <w:sz w:val="22"/>
          <w:szCs w:val="22"/>
        </w:rPr>
        <w:t xml:space="preserve">casual approach, &amp; horseplay </w:t>
      </w:r>
    </w:p>
    <w:p w14:paraId="10AA2034" w14:textId="77777777" w:rsidR="00384BAE" w:rsidRPr="00355CFE" w:rsidRDefault="00384BAE" w:rsidP="00355CFE">
      <w:pPr>
        <w:numPr>
          <w:ilvl w:val="0"/>
          <w:numId w:val="35"/>
        </w:numPr>
        <w:jc w:val="both"/>
        <w:rPr>
          <w:rFonts w:ascii="Tahoma" w:hAnsi="Tahoma" w:cs="Tahoma"/>
          <w:sz w:val="22"/>
          <w:szCs w:val="22"/>
        </w:rPr>
      </w:pPr>
      <w:r w:rsidRPr="00355CFE">
        <w:rPr>
          <w:rFonts w:ascii="Tahoma" w:hAnsi="Tahoma" w:cs="Tahoma"/>
          <w:sz w:val="22"/>
          <w:szCs w:val="22"/>
        </w:rPr>
        <w:t xml:space="preserve">Non usage of correct tools &amp; PPE. </w:t>
      </w:r>
    </w:p>
    <w:p w14:paraId="69A22D46" w14:textId="77777777" w:rsidR="00384BAE" w:rsidRPr="00C4511D" w:rsidRDefault="00384BAE" w:rsidP="00EB66BA">
      <w:pPr>
        <w:spacing w:before="100" w:beforeAutospacing="1" w:after="100" w:afterAutospacing="1"/>
        <w:rPr>
          <w:rFonts w:ascii="Tahoma" w:hAnsi="Tahoma" w:cs="Tahoma"/>
          <w:sz w:val="22"/>
          <w:szCs w:val="22"/>
        </w:rPr>
      </w:pPr>
      <w:r w:rsidRPr="00C4511D">
        <w:rPr>
          <w:rFonts w:ascii="Tahoma" w:hAnsi="Tahoma" w:cs="Tahoma"/>
          <w:b/>
          <w:bCs/>
          <w:sz w:val="22"/>
          <w:szCs w:val="22"/>
        </w:rPr>
        <w:t>Work No 1</w:t>
      </w:r>
      <w:r w:rsidRPr="00C4511D">
        <w:rPr>
          <w:rFonts w:ascii="Tahoma" w:hAnsi="Tahoma" w:cs="Tahoma"/>
          <w:b/>
          <w:bCs/>
          <w:sz w:val="22"/>
          <w:szCs w:val="22"/>
        </w:rPr>
        <w:tab/>
      </w:r>
      <w:r w:rsidRPr="00C4511D">
        <w:rPr>
          <w:rFonts w:ascii="Tahoma" w:hAnsi="Tahoma" w:cs="Tahoma"/>
          <w:b/>
          <w:bCs/>
          <w:sz w:val="22"/>
          <w:szCs w:val="22"/>
        </w:rPr>
        <w:tab/>
        <w:t>:</w:t>
      </w:r>
      <w:r w:rsidRPr="00C4511D">
        <w:rPr>
          <w:rFonts w:ascii="Tahoma" w:hAnsi="Tahoma" w:cs="Tahoma"/>
          <w:b/>
          <w:bCs/>
          <w:sz w:val="22"/>
          <w:szCs w:val="22"/>
        </w:rPr>
        <w:tab/>
        <w:t>Painting </w:t>
      </w:r>
      <w:r w:rsidRPr="00C4511D">
        <w:rPr>
          <w:rFonts w:ascii="Tahoma" w:hAnsi="Tahoma" w:cs="Tahoma"/>
          <w:sz w:val="22"/>
          <w:szCs w:val="22"/>
        </w:rPr>
        <w:t xml:space="preserve">                                             </w:t>
      </w:r>
    </w:p>
    <w:p w14:paraId="0DAFD416"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Take clearance from production department</w:t>
      </w:r>
      <w:r w:rsidR="0056303F">
        <w:rPr>
          <w:rFonts w:ascii="Tahoma" w:hAnsi="Tahoma" w:cs="Tahoma"/>
          <w:sz w:val="22"/>
          <w:szCs w:val="22"/>
        </w:rPr>
        <w:t xml:space="preserve"> for painting activity in the concerned area. Obtain a </w:t>
      </w:r>
      <w:r w:rsidRPr="00C4511D">
        <w:rPr>
          <w:rFonts w:ascii="Tahoma" w:hAnsi="Tahoma" w:cs="Tahoma"/>
          <w:sz w:val="22"/>
          <w:szCs w:val="22"/>
        </w:rPr>
        <w:t>Work Permit from the shift Superintendent / in charge if the work is relate</w:t>
      </w:r>
      <w:r w:rsidR="0056303F">
        <w:rPr>
          <w:rFonts w:ascii="Tahoma" w:hAnsi="Tahoma" w:cs="Tahoma"/>
          <w:sz w:val="22"/>
          <w:szCs w:val="22"/>
        </w:rPr>
        <w:t>d to production after complying with all the related safety conditions.</w:t>
      </w:r>
    </w:p>
    <w:p w14:paraId="2D681AEC" w14:textId="77777777" w:rsidR="00384BAE"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If the job is near gas-affected area take co monitor and confirm CO concentration is </w:t>
      </w:r>
      <w:r w:rsidR="00B221ED">
        <w:rPr>
          <w:rFonts w:ascii="Tahoma" w:hAnsi="Tahoma" w:cs="Tahoma"/>
          <w:sz w:val="22"/>
          <w:szCs w:val="22"/>
        </w:rPr>
        <w:t>below 35 ppm.</w:t>
      </w:r>
    </w:p>
    <w:p w14:paraId="0DDD9BCA" w14:textId="77777777" w:rsidR="00384BAE" w:rsidRDefault="00384BAE" w:rsidP="00384BAE">
      <w:pPr>
        <w:numPr>
          <w:ilvl w:val="0"/>
          <w:numId w:val="12"/>
        </w:numPr>
        <w:spacing w:before="100" w:beforeAutospacing="1" w:after="100" w:afterAutospacing="1"/>
        <w:rPr>
          <w:ins w:id="2" w:author="Rana Singh" w:date="2020-09-17T17:56:00Z"/>
          <w:rFonts w:ascii="Tahoma" w:hAnsi="Tahoma" w:cs="Tahoma"/>
          <w:sz w:val="22"/>
          <w:szCs w:val="22"/>
        </w:rPr>
      </w:pPr>
      <w:r w:rsidRPr="00C4511D">
        <w:rPr>
          <w:rFonts w:ascii="Tahoma" w:hAnsi="Tahoma" w:cs="Tahoma"/>
          <w:sz w:val="22"/>
          <w:szCs w:val="22"/>
        </w:rPr>
        <w:lastRenderedPageBreak/>
        <w:t>If the painting is to be done at height</w:t>
      </w:r>
      <w:r w:rsidR="00623045">
        <w:rPr>
          <w:rFonts w:ascii="Tahoma" w:hAnsi="Tahoma" w:cs="Tahoma"/>
          <w:sz w:val="22"/>
          <w:szCs w:val="22"/>
        </w:rPr>
        <w:t>,</w:t>
      </w:r>
      <w:r w:rsidRPr="00C4511D">
        <w:rPr>
          <w:rFonts w:ascii="Tahoma" w:hAnsi="Tahoma" w:cs="Tahoma"/>
          <w:sz w:val="22"/>
          <w:szCs w:val="22"/>
        </w:rPr>
        <w:t xml:space="preserve"> make the proper sc</w:t>
      </w:r>
      <w:r w:rsidR="00DA2505">
        <w:rPr>
          <w:rFonts w:ascii="Tahoma" w:hAnsi="Tahoma" w:cs="Tahoma"/>
          <w:sz w:val="22"/>
          <w:szCs w:val="22"/>
        </w:rPr>
        <w:t xml:space="preserve">affolding arrangement </w:t>
      </w:r>
      <w:r w:rsidR="0056303F">
        <w:rPr>
          <w:rFonts w:ascii="Tahoma" w:hAnsi="Tahoma" w:cs="Tahoma"/>
          <w:sz w:val="22"/>
          <w:szCs w:val="22"/>
        </w:rPr>
        <w:t xml:space="preserve">from certified scaffolders as per work instructions </w:t>
      </w:r>
      <w:r w:rsidR="0056303F" w:rsidRPr="001D65E0">
        <w:rPr>
          <w:rFonts w:ascii="Tahoma" w:hAnsi="Tahoma" w:cs="Tahoma"/>
          <w:b/>
          <w:sz w:val="22"/>
          <w:szCs w:val="22"/>
        </w:rPr>
        <w:t>WIMAINT103</w:t>
      </w:r>
      <w:r w:rsidR="0056303F">
        <w:rPr>
          <w:rFonts w:ascii="Tahoma" w:hAnsi="Tahoma" w:cs="Tahoma"/>
          <w:sz w:val="22"/>
          <w:szCs w:val="22"/>
        </w:rPr>
        <w:t>.</w:t>
      </w:r>
    </w:p>
    <w:p w14:paraId="09AE55E0" w14:textId="77777777" w:rsidR="00003DDE" w:rsidRDefault="00003DDE" w:rsidP="00384BAE">
      <w:pPr>
        <w:numPr>
          <w:ilvl w:val="0"/>
          <w:numId w:val="12"/>
        </w:numPr>
        <w:spacing w:before="100" w:beforeAutospacing="1" w:after="100" w:afterAutospacing="1"/>
        <w:rPr>
          <w:ins w:id="3" w:author="Rana Singh" w:date="2020-09-17T18:03:00Z"/>
          <w:rFonts w:ascii="Tahoma" w:hAnsi="Tahoma" w:cs="Tahoma"/>
          <w:sz w:val="22"/>
          <w:szCs w:val="22"/>
        </w:rPr>
      </w:pPr>
      <w:ins w:id="4" w:author="Rana Singh" w:date="2020-09-17T17:57:00Z">
        <w:r>
          <w:rPr>
            <w:rFonts w:ascii="Tahoma" w:hAnsi="Tahoma" w:cs="Tahoma"/>
            <w:sz w:val="22"/>
            <w:szCs w:val="22"/>
          </w:rPr>
          <w:t xml:space="preserve">In case painting job </w:t>
        </w:r>
      </w:ins>
      <w:ins w:id="5" w:author="Rana Singh" w:date="2020-09-17T17:58:00Z">
        <w:r>
          <w:rPr>
            <w:rFonts w:ascii="Tahoma" w:hAnsi="Tahoma" w:cs="Tahoma"/>
            <w:sz w:val="22"/>
            <w:szCs w:val="22"/>
          </w:rPr>
          <w:t xml:space="preserve">to carried around any equipment vicinity </w:t>
        </w:r>
      </w:ins>
      <w:ins w:id="6" w:author="Rana Singh" w:date="2020-09-17T17:59:00Z">
        <w:r>
          <w:rPr>
            <w:rFonts w:ascii="Tahoma" w:hAnsi="Tahoma" w:cs="Tahoma"/>
            <w:sz w:val="22"/>
            <w:szCs w:val="22"/>
          </w:rPr>
          <w:t xml:space="preserve">then respective equipment should be </w:t>
        </w:r>
      </w:ins>
      <w:ins w:id="7" w:author="Rana Singh" w:date="2020-09-17T18:01:00Z">
        <w:r>
          <w:rPr>
            <w:rFonts w:ascii="Tahoma" w:hAnsi="Tahoma" w:cs="Tahoma"/>
            <w:sz w:val="22"/>
            <w:szCs w:val="22"/>
          </w:rPr>
          <w:t xml:space="preserve">isolated Electrically </w:t>
        </w:r>
      </w:ins>
      <w:ins w:id="8" w:author="Rana Singh" w:date="2020-09-17T18:02:00Z">
        <w:r>
          <w:rPr>
            <w:rFonts w:ascii="Tahoma" w:hAnsi="Tahoma" w:cs="Tahoma"/>
            <w:sz w:val="22"/>
            <w:szCs w:val="22"/>
          </w:rPr>
          <w:t xml:space="preserve">&amp; if applicable </w:t>
        </w:r>
      </w:ins>
      <w:ins w:id="9" w:author="Rana Singh" w:date="2020-09-17T18:00:00Z">
        <w:r>
          <w:rPr>
            <w:rFonts w:ascii="Tahoma" w:hAnsi="Tahoma" w:cs="Tahoma"/>
            <w:sz w:val="22"/>
            <w:szCs w:val="22"/>
          </w:rPr>
          <w:t xml:space="preserve">Mechanically from all form of energy </w:t>
        </w:r>
      </w:ins>
      <w:ins w:id="10" w:author="Rana Singh" w:date="2020-09-17T18:01:00Z">
        <w:r>
          <w:rPr>
            <w:rFonts w:ascii="Tahoma" w:hAnsi="Tahoma" w:cs="Tahoma"/>
            <w:sz w:val="22"/>
            <w:szCs w:val="22"/>
          </w:rPr>
          <w:t>source</w:t>
        </w:r>
      </w:ins>
      <w:ins w:id="11" w:author="Rana Singh" w:date="2020-09-17T18:03:00Z">
        <w:r>
          <w:rPr>
            <w:rFonts w:ascii="Tahoma" w:hAnsi="Tahoma" w:cs="Tahoma"/>
            <w:sz w:val="22"/>
            <w:szCs w:val="22"/>
          </w:rPr>
          <w:t>.</w:t>
        </w:r>
      </w:ins>
    </w:p>
    <w:p w14:paraId="00211C6A" w14:textId="77777777" w:rsidR="00003DDE" w:rsidRPr="00C4511D" w:rsidRDefault="00003DDE" w:rsidP="00384BAE">
      <w:pPr>
        <w:numPr>
          <w:ilvl w:val="0"/>
          <w:numId w:val="12"/>
        </w:numPr>
        <w:spacing w:before="100" w:beforeAutospacing="1" w:after="100" w:afterAutospacing="1"/>
        <w:rPr>
          <w:rFonts w:ascii="Tahoma" w:hAnsi="Tahoma" w:cs="Tahoma"/>
          <w:sz w:val="22"/>
          <w:szCs w:val="22"/>
        </w:rPr>
      </w:pPr>
      <w:ins w:id="12" w:author="Rana Singh" w:date="2020-09-17T18:03:00Z">
        <w:r>
          <w:rPr>
            <w:rFonts w:ascii="Tahoma" w:hAnsi="Tahoma" w:cs="Tahoma"/>
            <w:sz w:val="22"/>
            <w:szCs w:val="22"/>
          </w:rPr>
          <w:t xml:space="preserve">One Man One Lock to be followed </w:t>
        </w:r>
      </w:ins>
      <w:ins w:id="13" w:author="Rana Singh" w:date="2020-09-17T18:04:00Z">
        <w:r>
          <w:rPr>
            <w:rFonts w:ascii="Tahoma" w:hAnsi="Tahoma" w:cs="Tahoma"/>
            <w:sz w:val="22"/>
            <w:szCs w:val="22"/>
          </w:rPr>
          <w:t xml:space="preserve">by putting LOTO lock </w:t>
        </w:r>
      </w:ins>
      <w:ins w:id="14" w:author="Rana Singh" w:date="2020-09-17T18:05:00Z">
        <w:r>
          <w:rPr>
            <w:rFonts w:ascii="Tahoma" w:hAnsi="Tahoma" w:cs="Tahoma"/>
            <w:sz w:val="22"/>
            <w:szCs w:val="22"/>
          </w:rPr>
          <w:t xml:space="preserve">on LOTO box </w:t>
        </w:r>
      </w:ins>
      <w:ins w:id="15" w:author="Rana Singh" w:date="2020-09-17T18:04:00Z">
        <w:r>
          <w:rPr>
            <w:rFonts w:ascii="Tahoma" w:hAnsi="Tahoma" w:cs="Tahoma"/>
            <w:sz w:val="22"/>
            <w:szCs w:val="22"/>
          </w:rPr>
          <w:t>arrangement by individual persons who are going to perform painting job</w:t>
        </w:r>
      </w:ins>
      <w:ins w:id="16" w:author="Rana Singh" w:date="2020-09-17T18:11:00Z">
        <w:r w:rsidR="00151A76">
          <w:rPr>
            <w:rFonts w:ascii="Tahoma" w:hAnsi="Tahoma" w:cs="Tahoma"/>
            <w:sz w:val="22"/>
            <w:szCs w:val="22"/>
          </w:rPr>
          <w:t>.</w:t>
        </w:r>
      </w:ins>
    </w:p>
    <w:p w14:paraId="114BBE2A" w14:textId="77777777" w:rsidR="007C1528" w:rsidRDefault="001E344A"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Scaffolding should be made with</w:t>
      </w:r>
      <w:r w:rsidR="00DA2505">
        <w:rPr>
          <w:rFonts w:ascii="Tahoma" w:hAnsi="Tahoma" w:cs="Tahoma"/>
          <w:sz w:val="22"/>
          <w:szCs w:val="22"/>
        </w:rPr>
        <w:t xml:space="preserve"> pipe</w:t>
      </w:r>
      <w:r>
        <w:rPr>
          <w:rFonts w:ascii="Tahoma" w:hAnsi="Tahoma" w:cs="Tahoma"/>
          <w:sz w:val="22"/>
          <w:szCs w:val="22"/>
        </w:rPr>
        <w:t xml:space="preserve"> (48.3mm nominal outside diameter)</w:t>
      </w:r>
      <w:r w:rsidR="00D138D4" w:rsidRPr="007C1528">
        <w:rPr>
          <w:rFonts w:ascii="Tahoma" w:hAnsi="Tahoma" w:cs="Tahoma"/>
          <w:sz w:val="22"/>
          <w:szCs w:val="22"/>
        </w:rPr>
        <w:t>,</w:t>
      </w:r>
      <w:r w:rsidR="00312B67">
        <w:rPr>
          <w:rFonts w:ascii="Tahoma" w:hAnsi="Tahoma" w:cs="Tahoma"/>
          <w:sz w:val="22"/>
          <w:szCs w:val="22"/>
        </w:rPr>
        <w:t xml:space="preserve"> alternately </w:t>
      </w:r>
      <w:proofErr w:type="spellStart"/>
      <w:r w:rsidR="00312B67">
        <w:rPr>
          <w:rFonts w:ascii="Tahoma" w:hAnsi="Tahoma" w:cs="Tahoma"/>
          <w:sz w:val="22"/>
          <w:szCs w:val="22"/>
        </w:rPr>
        <w:t>cuplock</w:t>
      </w:r>
      <w:proofErr w:type="spellEnd"/>
      <w:r w:rsidR="00312B67">
        <w:rPr>
          <w:rFonts w:ascii="Tahoma" w:hAnsi="Tahoma" w:cs="Tahoma"/>
          <w:sz w:val="22"/>
          <w:szCs w:val="22"/>
        </w:rPr>
        <w:t xml:space="preserve"> </w:t>
      </w:r>
      <w:r w:rsidR="00DA2505">
        <w:rPr>
          <w:rFonts w:ascii="Tahoma" w:hAnsi="Tahoma" w:cs="Tahoma"/>
          <w:sz w:val="22"/>
          <w:szCs w:val="22"/>
        </w:rPr>
        <w:t>scaffolding</w:t>
      </w:r>
      <w:r w:rsidR="00A74BDA">
        <w:rPr>
          <w:rFonts w:ascii="Tahoma" w:hAnsi="Tahoma" w:cs="Tahoma"/>
          <w:sz w:val="22"/>
          <w:szCs w:val="22"/>
        </w:rPr>
        <w:t>, modular</w:t>
      </w:r>
      <w:r w:rsidR="00DA2505">
        <w:rPr>
          <w:rFonts w:ascii="Tahoma" w:hAnsi="Tahoma" w:cs="Tahoma"/>
          <w:sz w:val="22"/>
          <w:szCs w:val="22"/>
        </w:rPr>
        <w:t xml:space="preserve"> or frame and brace type scaffolding can also be used.</w:t>
      </w:r>
    </w:p>
    <w:p w14:paraId="21CB18D1" w14:textId="77777777" w:rsidR="00384BAE" w:rsidRPr="007C1528" w:rsidRDefault="00384BAE" w:rsidP="00384BAE">
      <w:pPr>
        <w:numPr>
          <w:ilvl w:val="0"/>
          <w:numId w:val="12"/>
        </w:numPr>
        <w:spacing w:before="100" w:beforeAutospacing="1" w:after="100" w:afterAutospacing="1"/>
        <w:rPr>
          <w:rFonts w:ascii="Tahoma" w:hAnsi="Tahoma" w:cs="Tahoma"/>
          <w:sz w:val="22"/>
          <w:szCs w:val="22"/>
        </w:rPr>
      </w:pPr>
      <w:r w:rsidRPr="007C1528">
        <w:rPr>
          <w:rFonts w:ascii="Tahoma" w:hAnsi="Tahoma" w:cs="Tahoma"/>
          <w:sz w:val="22"/>
          <w:szCs w:val="22"/>
        </w:rPr>
        <w:t>Make sure that pipe</w:t>
      </w:r>
      <w:r w:rsidR="007C1528">
        <w:rPr>
          <w:rFonts w:ascii="Tahoma" w:hAnsi="Tahoma" w:cs="Tahoma"/>
          <w:sz w:val="22"/>
          <w:szCs w:val="22"/>
        </w:rPr>
        <w:t xml:space="preserve">s used for scaffolding are not </w:t>
      </w:r>
      <w:r w:rsidR="00DA2505">
        <w:rPr>
          <w:rFonts w:ascii="Tahoma" w:hAnsi="Tahoma" w:cs="Tahoma"/>
          <w:sz w:val="22"/>
          <w:szCs w:val="22"/>
        </w:rPr>
        <w:t xml:space="preserve">protruding in work </w:t>
      </w:r>
      <w:r w:rsidRPr="007C1528">
        <w:rPr>
          <w:rFonts w:ascii="Tahoma" w:hAnsi="Tahoma" w:cs="Tahoma"/>
          <w:sz w:val="22"/>
          <w:szCs w:val="22"/>
        </w:rPr>
        <w:t xml:space="preserve">area of other workmen or not </w:t>
      </w:r>
      <w:r w:rsidR="007C1528">
        <w:rPr>
          <w:rFonts w:ascii="Tahoma" w:hAnsi="Tahoma" w:cs="Tahoma"/>
          <w:sz w:val="22"/>
          <w:szCs w:val="22"/>
        </w:rPr>
        <w:t>in danger position (to hit some</w:t>
      </w:r>
      <w:r w:rsidRPr="007C1528">
        <w:rPr>
          <w:rFonts w:ascii="Tahoma" w:hAnsi="Tahoma" w:cs="Tahoma"/>
          <w:sz w:val="22"/>
          <w:szCs w:val="22"/>
        </w:rPr>
        <w:t xml:space="preserve">one). </w:t>
      </w:r>
    </w:p>
    <w:p w14:paraId="0783DDAE" w14:textId="77777777" w:rsidR="00384BAE"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Each supporting member for scaffolding, stair, and runway shall be placed on firm, rigid smooth foundation that prevents lateral displacement. </w:t>
      </w:r>
    </w:p>
    <w:p w14:paraId="68DC1A66" w14:textId="77777777" w:rsidR="001E344A" w:rsidRPr="00C4511D" w:rsidRDefault="001E344A"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 xml:space="preserve">Before using the scaffolding ensure that it has been certified for use and tagged with </w:t>
      </w:r>
      <w:proofErr w:type="gramStart"/>
      <w:r>
        <w:rPr>
          <w:rFonts w:ascii="Tahoma" w:hAnsi="Tahoma" w:cs="Tahoma"/>
          <w:sz w:val="22"/>
          <w:szCs w:val="22"/>
        </w:rPr>
        <w:t>Green</w:t>
      </w:r>
      <w:proofErr w:type="gramEnd"/>
      <w:r>
        <w:rPr>
          <w:rFonts w:ascii="Tahoma" w:hAnsi="Tahoma" w:cs="Tahoma"/>
          <w:sz w:val="22"/>
          <w:szCs w:val="22"/>
        </w:rPr>
        <w:t xml:space="preserve"> tag by competent authorized person.</w:t>
      </w:r>
    </w:p>
    <w:p w14:paraId="5EEDB21D" w14:textId="77777777" w:rsidR="00384BAE" w:rsidRDefault="001D65E0"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Barricade below area where painting is to be done.</w:t>
      </w:r>
    </w:p>
    <w:p w14:paraId="5FD6F46D" w14:textId="77777777" w:rsidR="001D65E0" w:rsidRPr="001F3BF1" w:rsidRDefault="001D65E0"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 xml:space="preserve">While painting at height follow work at height procedure as per </w:t>
      </w:r>
      <w:r w:rsidRPr="001D65E0">
        <w:rPr>
          <w:rFonts w:ascii="Tahoma" w:hAnsi="Tahoma" w:cs="Tahoma"/>
          <w:b/>
          <w:sz w:val="22"/>
          <w:szCs w:val="22"/>
        </w:rPr>
        <w:t>SP44G</w:t>
      </w:r>
      <w:r w:rsidR="001F3BF1">
        <w:rPr>
          <w:rFonts w:ascii="Tahoma" w:hAnsi="Tahoma" w:cs="Tahoma"/>
          <w:b/>
          <w:sz w:val="22"/>
          <w:szCs w:val="22"/>
        </w:rPr>
        <w:t>.</w:t>
      </w:r>
    </w:p>
    <w:p w14:paraId="546BD708" w14:textId="77777777" w:rsidR="001F3BF1" w:rsidRPr="001F3BF1" w:rsidRDefault="001F3BF1" w:rsidP="0050087F">
      <w:pPr>
        <w:numPr>
          <w:ilvl w:val="0"/>
          <w:numId w:val="12"/>
        </w:numPr>
        <w:spacing w:before="100" w:beforeAutospacing="1" w:after="100" w:afterAutospacing="1"/>
        <w:rPr>
          <w:rFonts w:ascii="Tahoma" w:hAnsi="Tahoma" w:cs="Tahoma"/>
          <w:sz w:val="22"/>
          <w:szCs w:val="22"/>
        </w:rPr>
      </w:pPr>
      <w:r w:rsidRPr="001F3BF1">
        <w:rPr>
          <w:rFonts w:ascii="Tahoma" w:hAnsi="Tahoma" w:cs="Tahoma"/>
          <w:sz w:val="22"/>
          <w:szCs w:val="22"/>
        </w:rPr>
        <w:t xml:space="preserve">Study the environment, which will affect the parent material, accessibility of structure and select the painting scheme accordingly. </w:t>
      </w:r>
    </w:p>
    <w:p w14:paraId="48253B27" w14:textId="77777777" w:rsidR="00384BAE"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Before pain</w:t>
      </w:r>
      <w:r w:rsidR="001F3BF1">
        <w:rPr>
          <w:rFonts w:ascii="Tahoma" w:hAnsi="Tahoma" w:cs="Tahoma"/>
          <w:sz w:val="22"/>
          <w:szCs w:val="22"/>
        </w:rPr>
        <w:t>ting, all the dirt, oil traces</w:t>
      </w:r>
      <w:r w:rsidRPr="00C4511D">
        <w:rPr>
          <w:rFonts w:ascii="Tahoma" w:hAnsi="Tahoma" w:cs="Tahoma"/>
          <w:sz w:val="22"/>
          <w:szCs w:val="22"/>
        </w:rPr>
        <w:t xml:space="preserve"> </w:t>
      </w:r>
      <w:proofErr w:type="spellStart"/>
      <w:r w:rsidRPr="00C4511D">
        <w:rPr>
          <w:rFonts w:ascii="Tahoma" w:hAnsi="Tahoma" w:cs="Tahoma"/>
          <w:sz w:val="22"/>
          <w:szCs w:val="22"/>
        </w:rPr>
        <w:t>etc</w:t>
      </w:r>
      <w:proofErr w:type="spellEnd"/>
      <w:r w:rsidRPr="00C4511D">
        <w:rPr>
          <w:rFonts w:ascii="Tahoma" w:hAnsi="Tahoma" w:cs="Tahoma"/>
          <w:sz w:val="22"/>
          <w:szCs w:val="22"/>
        </w:rPr>
        <w:t xml:space="preserve">, </w:t>
      </w:r>
      <w:proofErr w:type="gramStart"/>
      <w:r w:rsidRPr="00C4511D">
        <w:rPr>
          <w:rFonts w:ascii="Tahoma" w:hAnsi="Tahoma" w:cs="Tahoma"/>
          <w:sz w:val="22"/>
          <w:szCs w:val="22"/>
        </w:rPr>
        <w:t>has to</w:t>
      </w:r>
      <w:proofErr w:type="gramEnd"/>
      <w:r w:rsidRPr="00C4511D">
        <w:rPr>
          <w:rFonts w:ascii="Tahoma" w:hAnsi="Tahoma" w:cs="Tahoma"/>
          <w:sz w:val="22"/>
          <w:szCs w:val="22"/>
        </w:rPr>
        <w:t xml:space="preserve"> be remove</w:t>
      </w:r>
      <w:r w:rsidR="0010538D">
        <w:rPr>
          <w:rFonts w:ascii="Tahoma" w:hAnsi="Tahoma" w:cs="Tahoma"/>
          <w:sz w:val="22"/>
          <w:szCs w:val="22"/>
        </w:rPr>
        <w:t>d</w:t>
      </w:r>
      <w:r w:rsidRPr="00C4511D">
        <w:rPr>
          <w:rFonts w:ascii="Tahoma" w:hAnsi="Tahoma" w:cs="Tahoma"/>
          <w:sz w:val="22"/>
          <w:szCs w:val="22"/>
        </w:rPr>
        <w:t xml:space="preserve"> from surface </w:t>
      </w:r>
      <w:r w:rsidR="007C1528">
        <w:rPr>
          <w:rFonts w:ascii="Tahoma" w:hAnsi="Tahoma" w:cs="Tahoma"/>
          <w:sz w:val="22"/>
          <w:szCs w:val="22"/>
        </w:rPr>
        <w:t>as per the surface preparation standard mentioned in painting scheme.</w:t>
      </w:r>
    </w:p>
    <w:p w14:paraId="575B1A90" w14:textId="77777777" w:rsidR="00DA2505" w:rsidRPr="00C4511D" w:rsidRDefault="00DA2505" w:rsidP="00DA2505">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 xml:space="preserve">While doing surface preparation activity on BF gas line use only wire brush or water jet cleaning. </w:t>
      </w:r>
      <w:r w:rsidRPr="001D65E0">
        <w:rPr>
          <w:rFonts w:ascii="Tahoma" w:hAnsi="Tahoma" w:cs="Tahoma"/>
          <w:b/>
          <w:sz w:val="22"/>
          <w:szCs w:val="22"/>
        </w:rPr>
        <w:t>(</w:t>
      </w:r>
      <w:proofErr w:type="gramStart"/>
      <w:r w:rsidRPr="001D65E0">
        <w:rPr>
          <w:rFonts w:ascii="Tahoma" w:hAnsi="Tahoma" w:cs="Tahoma"/>
          <w:b/>
          <w:sz w:val="22"/>
          <w:szCs w:val="22"/>
        </w:rPr>
        <w:t>chipping</w:t>
      </w:r>
      <w:proofErr w:type="gramEnd"/>
      <w:r w:rsidRPr="001D65E0">
        <w:rPr>
          <w:rFonts w:ascii="Tahoma" w:hAnsi="Tahoma" w:cs="Tahoma"/>
          <w:b/>
          <w:sz w:val="22"/>
          <w:szCs w:val="22"/>
        </w:rPr>
        <w:t xml:space="preserve"> and grinding is strictly prohibited)</w:t>
      </w:r>
    </w:p>
    <w:p w14:paraId="5D16E685" w14:textId="77777777" w:rsidR="001D65E0"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Ensure proper locking of the grinder supply cable using cable hitch to avoid falling from height. </w:t>
      </w:r>
    </w:p>
    <w:p w14:paraId="52965ED9" w14:textId="77777777" w:rsidR="001D65E0" w:rsidRDefault="001D65E0"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Take care for recoil from pressure gun while cleaning surface using water jet.</w:t>
      </w:r>
    </w:p>
    <w:p w14:paraId="6DC17F33"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Also ensure usage of completely seal</w:t>
      </w:r>
      <w:r w:rsidR="0010538D">
        <w:rPr>
          <w:rFonts w:ascii="Tahoma" w:hAnsi="Tahoma" w:cs="Tahoma"/>
          <w:sz w:val="22"/>
          <w:szCs w:val="22"/>
        </w:rPr>
        <w:t>ed</w:t>
      </w:r>
      <w:r w:rsidRPr="00C4511D">
        <w:rPr>
          <w:rFonts w:ascii="Tahoma" w:hAnsi="Tahoma" w:cs="Tahoma"/>
          <w:sz w:val="22"/>
          <w:szCs w:val="22"/>
        </w:rPr>
        <w:t xml:space="preserve"> safety goggles to avoid dust</w:t>
      </w:r>
      <w:r w:rsidR="001D65E0">
        <w:rPr>
          <w:rFonts w:ascii="Tahoma" w:hAnsi="Tahoma" w:cs="Tahoma"/>
          <w:sz w:val="22"/>
          <w:szCs w:val="22"/>
        </w:rPr>
        <w:t>/rust scales</w:t>
      </w:r>
      <w:r w:rsidRPr="00C4511D">
        <w:rPr>
          <w:rFonts w:ascii="Tahoma" w:hAnsi="Tahoma" w:cs="Tahoma"/>
          <w:sz w:val="22"/>
          <w:szCs w:val="22"/>
        </w:rPr>
        <w:t xml:space="preserve"> going in the eyes. </w:t>
      </w:r>
    </w:p>
    <w:p w14:paraId="3339B599"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Follow color coding </w:t>
      </w:r>
      <w:r w:rsidR="0010538D">
        <w:rPr>
          <w:rFonts w:ascii="Tahoma" w:hAnsi="Tahoma" w:cs="Tahoma"/>
          <w:sz w:val="22"/>
          <w:szCs w:val="22"/>
        </w:rPr>
        <w:t>mentioned in the table below</w:t>
      </w:r>
      <w:r w:rsidR="001F3BF1">
        <w:rPr>
          <w:rFonts w:ascii="Tahoma" w:hAnsi="Tahoma" w:cs="Tahoma"/>
          <w:sz w:val="22"/>
          <w:szCs w:val="22"/>
        </w:rPr>
        <w:t xml:space="preserve"> for pipelines, </w:t>
      </w:r>
      <w:proofErr w:type="gramStart"/>
      <w:r w:rsidR="001F3BF1">
        <w:rPr>
          <w:rFonts w:ascii="Tahoma" w:hAnsi="Tahoma" w:cs="Tahoma"/>
          <w:sz w:val="22"/>
          <w:szCs w:val="22"/>
        </w:rPr>
        <w:t>equipment</w:t>
      </w:r>
      <w:proofErr w:type="gramEnd"/>
      <w:r w:rsidR="001F3BF1">
        <w:rPr>
          <w:rFonts w:ascii="Tahoma" w:hAnsi="Tahoma" w:cs="Tahoma"/>
          <w:sz w:val="22"/>
          <w:szCs w:val="22"/>
        </w:rPr>
        <w:t xml:space="preserve"> and structures. </w:t>
      </w:r>
      <w:r w:rsidRPr="00C4511D">
        <w:rPr>
          <w:rFonts w:ascii="Tahoma" w:hAnsi="Tahoma" w:cs="Tahoma"/>
          <w:sz w:val="22"/>
          <w:szCs w:val="22"/>
        </w:rPr>
        <w:t xml:space="preserve">   </w:t>
      </w:r>
    </w:p>
    <w:p w14:paraId="47F881FA"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Apply paint on the clean</w:t>
      </w:r>
      <w:r w:rsidR="001F3BF1">
        <w:rPr>
          <w:rFonts w:ascii="Tahoma" w:hAnsi="Tahoma" w:cs="Tahoma"/>
          <w:sz w:val="22"/>
          <w:szCs w:val="22"/>
        </w:rPr>
        <w:t>ed surface using paint brush/ paint roller or spray gun.</w:t>
      </w:r>
      <w:r w:rsidRPr="00C4511D">
        <w:rPr>
          <w:rFonts w:ascii="Tahoma" w:hAnsi="Tahoma" w:cs="Tahoma"/>
          <w:sz w:val="22"/>
          <w:szCs w:val="22"/>
        </w:rPr>
        <w:t xml:space="preserve"> Ensure proper locking of the tin (4</w:t>
      </w:r>
      <w:r w:rsidR="0010538D">
        <w:rPr>
          <w:rFonts w:ascii="Tahoma" w:hAnsi="Tahoma" w:cs="Tahoma"/>
          <w:sz w:val="22"/>
          <w:szCs w:val="22"/>
        </w:rPr>
        <w:t xml:space="preserve"> </w:t>
      </w:r>
      <w:proofErr w:type="spellStart"/>
      <w:r w:rsidR="0010538D" w:rsidRPr="00C4511D">
        <w:rPr>
          <w:rFonts w:ascii="Tahoma" w:hAnsi="Tahoma" w:cs="Tahoma"/>
          <w:sz w:val="22"/>
          <w:szCs w:val="22"/>
        </w:rPr>
        <w:t>litr</w:t>
      </w:r>
      <w:r w:rsidR="0010538D">
        <w:rPr>
          <w:rFonts w:ascii="Tahoma" w:hAnsi="Tahoma" w:cs="Tahoma"/>
          <w:sz w:val="22"/>
          <w:szCs w:val="22"/>
        </w:rPr>
        <w:t>e</w:t>
      </w:r>
      <w:proofErr w:type="spellEnd"/>
      <w:r w:rsidRPr="00C4511D">
        <w:rPr>
          <w:rFonts w:ascii="Tahoma" w:hAnsi="Tahoma" w:cs="Tahoma"/>
          <w:sz w:val="22"/>
          <w:szCs w:val="22"/>
        </w:rPr>
        <w:t xml:space="preserve"> capacity only) on the structure to avoid falling from height.</w:t>
      </w:r>
    </w:p>
    <w:p w14:paraId="239F3408" w14:textId="77777777" w:rsidR="00384BAE" w:rsidRPr="00C4511D" w:rsidRDefault="0010538D"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 xml:space="preserve">Avoid </w:t>
      </w:r>
      <w:r w:rsidR="00384BAE" w:rsidRPr="00C4511D">
        <w:rPr>
          <w:rFonts w:ascii="Tahoma" w:hAnsi="Tahoma" w:cs="Tahoma"/>
          <w:sz w:val="22"/>
          <w:szCs w:val="22"/>
        </w:rPr>
        <w:t>paint</w:t>
      </w:r>
      <w:r>
        <w:rPr>
          <w:rFonts w:ascii="Tahoma" w:hAnsi="Tahoma" w:cs="Tahoma"/>
          <w:sz w:val="22"/>
          <w:szCs w:val="22"/>
        </w:rPr>
        <w:t xml:space="preserve"> from falling</w:t>
      </w:r>
      <w:r w:rsidR="00384BAE" w:rsidRPr="00C4511D">
        <w:rPr>
          <w:rFonts w:ascii="Tahoma" w:hAnsi="Tahoma" w:cs="Tahoma"/>
          <w:sz w:val="22"/>
          <w:szCs w:val="22"/>
        </w:rPr>
        <w:t xml:space="preserve"> on ground. &amp; </w:t>
      </w:r>
      <w:proofErr w:type="gramStart"/>
      <w:r w:rsidR="00384BAE" w:rsidRPr="00C4511D">
        <w:rPr>
          <w:rFonts w:ascii="Tahoma" w:hAnsi="Tahoma" w:cs="Tahoma"/>
          <w:sz w:val="22"/>
          <w:szCs w:val="22"/>
        </w:rPr>
        <w:t>direct</w:t>
      </w:r>
      <w:proofErr w:type="gramEnd"/>
      <w:r w:rsidR="00384BAE" w:rsidRPr="00C4511D">
        <w:rPr>
          <w:rFonts w:ascii="Tahoma" w:hAnsi="Tahoma" w:cs="Tahoma"/>
          <w:sz w:val="22"/>
          <w:szCs w:val="22"/>
        </w:rPr>
        <w:t xml:space="preserve"> contact by han</w:t>
      </w:r>
      <w:r w:rsidR="001F3BF1">
        <w:rPr>
          <w:rFonts w:ascii="Tahoma" w:hAnsi="Tahoma" w:cs="Tahoma"/>
          <w:sz w:val="22"/>
          <w:szCs w:val="22"/>
        </w:rPr>
        <w:t>d. Use hand gloves for the same</w:t>
      </w:r>
    </w:p>
    <w:p w14:paraId="2D9BD313"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 If the job </w:t>
      </w:r>
      <w:r w:rsidR="0010538D">
        <w:rPr>
          <w:rFonts w:ascii="Tahoma" w:hAnsi="Tahoma" w:cs="Tahoma"/>
          <w:sz w:val="22"/>
          <w:szCs w:val="22"/>
        </w:rPr>
        <w:t xml:space="preserve">is </w:t>
      </w:r>
      <w:r w:rsidRPr="00C4511D">
        <w:rPr>
          <w:rFonts w:ascii="Tahoma" w:hAnsi="Tahoma" w:cs="Tahoma"/>
          <w:sz w:val="22"/>
          <w:szCs w:val="22"/>
        </w:rPr>
        <w:t xml:space="preserve">to </w:t>
      </w:r>
      <w:r w:rsidR="0010538D">
        <w:rPr>
          <w:rFonts w:ascii="Tahoma" w:hAnsi="Tahoma" w:cs="Tahoma"/>
          <w:sz w:val="22"/>
          <w:szCs w:val="22"/>
        </w:rPr>
        <w:t xml:space="preserve">be </w:t>
      </w:r>
      <w:r w:rsidRPr="00C4511D">
        <w:rPr>
          <w:rFonts w:ascii="Tahoma" w:hAnsi="Tahoma" w:cs="Tahoma"/>
          <w:sz w:val="22"/>
          <w:szCs w:val="22"/>
        </w:rPr>
        <w:t>carr</w:t>
      </w:r>
      <w:r w:rsidR="0010538D">
        <w:rPr>
          <w:rFonts w:ascii="Tahoma" w:hAnsi="Tahoma" w:cs="Tahoma"/>
          <w:sz w:val="22"/>
          <w:szCs w:val="22"/>
        </w:rPr>
        <w:t>ied</w:t>
      </w:r>
      <w:r w:rsidRPr="00C4511D">
        <w:rPr>
          <w:rFonts w:ascii="Tahoma" w:hAnsi="Tahoma" w:cs="Tahoma"/>
          <w:sz w:val="22"/>
          <w:szCs w:val="22"/>
        </w:rPr>
        <w:t xml:space="preserve"> out is in closed compartment, ensure proper ventilation and illumination in the area. </w:t>
      </w:r>
      <w:r w:rsidR="00A1360D">
        <w:rPr>
          <w:rFonts w:ascii="Tahoma" w:hAnsi="Tahoma" w:cs="Tahoma"/>
          <w:sz w:val="22"/>
          <w:szCs w:val="22"/>
        </w:rPr>
        <w:t>Use external blowers if required.</w:t>
      </w:r>
    </w:p>
    <w:p w14:paraId="4DFD5445"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While carrying paint tins for painting ensure that the paint tins are closed</w:t>
      </w:r>
      <w:r w:rsidR="0010538D">
        <w:rPr>
          <w:rFonts w:ascii="Tahoma" w:hAnsi="Tahoma" w:cs="Tahoma"/>
          <w:sz w:val="22"/>
          <w:szCs w:val="22"/>
        </w:rPr>
        <w:t>.</w:t>
      </w:r>
      <w:r w:rsidRPr="00C4511D">
        <w:rPr>
          <w:rFonts w:ascii="Tahoma" w:hAnsi="Tahoma" w:cs="Tahoma"/>
          <w:sz w:val="22"/>
          <w:szCs w:val="22"/>
        </w:rPr>
        <w:t xml:space="preserve"> </w:t>
      </w:r>
    </w:p>
    <w:p w14:paraId="0A96C924"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Empty paint tins should be stored under proper canopy </w:t>
      </w:r>
      <w:proofErr w:type="gramStart"/>
      <w:r w:rsidRPr="00C4511D">
        <w:rPr>
          <w:rFonts w:ascii="Tahoma" w:hAnsi="Tahoma" w:cs="Tahoma"/>
          <w:sz w:val="22"/>
          <w:szCs w:val="22"/>
        </w:rPr>
        <w:t>so as to</w:t>
      </w:r>
      <w:proofErr w:type="gramEnd"/>
      <w:r w:rsidRPr="00C4511D">
        <w:rPr>
          <w:rFonts w:ascii="Tahoma" w:hAnsi="Tahoma" w:cs="Tahoma"/>
          <w:sz w:val="22"/>
          <w:szCs w:val="22"/>
        </w:rPr>
        <w:t xml:space="preserve"> avoid fire </w:t>
      </w:r>
    </w:p>
    <w:p w14:paraId="55AF1709" w14:textId="77777777" w:rsidR="00384BAE"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Storage of paint container should be properly examined by the concerned Eng</w:t>
      </w:r>
      <w:r w:rsidR="00EA1FD5">
        <w:rPr>
          <w:rFonts w:ascii="Tahoma" w:hAnsi="Tahoma" w:cs="Tahoma"/>
          <w:sz w:val="22"/>
          <w:szCs w:val="22"/>
        </w:rPr>
        <w:t>ineer</w:t>
      </w:r>
      <w:r>
        <w:rPr>
          <w:rFonts w:ascii="Tahoma" w:hAnsi="Tahoma" w:cs="Tahoma"/>
          <w:sz w:val="22"/>
          <w:szCs w:val="22"/>
        </w:rPr>
        <w:t>.</w:t>
      </w:r>
    </w:p>
    <w:p w14:paraId="39138D83" w14:textId="77777777" w:rsidR="001F3BF1" w:rsidRPr="00C4511D" w:rsidRDefault="001F3BF1" w:rsidP="00384BAE">
      <w:pPr>
        <w:numPr>
          <w:ilvl w:val="0"/>
          <w:numId w:val="12"/>
        </w:numPr>
        <w:spacing w:before="100" w:beforeAutospacing="1" w:after="100" w:afterAutospacing="1"/>
        <w:rPr>
          <w:rFonts w:ascii="Tahoma" w:hAnsi="Tahoma" w:cs="Tahoma"/>
          <w:sz w:val="22"/>
          <w:szCs w:val="22"/>
        </w:rPr>
      </w:pPr>
      <w:r>
        <w:rPr>
          <w:rFonts w:ascii="Tahoma" w:hAnsi="Tahoma" w:cs="Tahoma"/>
          <w:sz w:val="22"/>
          <w:szCs w:val="22"/>
        </w:rPr>
        <w:t xml:space="preserve">Empty paint tins are classified as hazardous waste and to be disposed of through stores as </w:t>
      </w:r>
      <w:r w:rsidR="00A1360D">
        <w:rPr>
          <w:rFonts w:ascii="Tahoma" w:hAnsi="Tahoma" w:cs="Tahoma"/>
          <w:sz w:val="22"/>
          <w:szCs w:val="22"/>
        </w:rPr>
        <w:t>per the</w:t>
      </w:r>
      <w:r>
        <w:rPr>
          <w:rFonts w:ascii="Tahoma" w:hAnsi="Tahoma" w:cs="Tahoma"/>
          <w:sz w:val="22"/>
          <w:szCs w:val="22"/>
        </w:rPr>
        <w:t xml:space="preserve"> decided frequency.</w:t>
      </w:r>
    </w:p>
    <w:p w14:paraId="3E289AE1"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If cutting and welding is to be done near paint storage area prior permission of the same has to be obtained from concerned department.  Shift the paint containers before starting any gas cutting / welding activity</w:t>
      </w:r>
      <w:r>
        <w:rPr>
          <w:rFonts w:ascii="Tahoma" w:hAnsi="Tahoma" w:cs="Tahoma"/>
          <w:sz w:val="22"/>
          <w:szCs w:val="22"/>
        </w:rPr>
        <w:t>.</w:t>
      </w:r>
    </w:p>
    <w:p w14:paraId="36CA7DBC"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 xml:space="preserve">While working on or near electrical appliance ensure the shutdown of the same. Also do not work near live cables. </w:t>
      </w:r>
    </w:p>
    <w:p w14:paraId="11466087" w14:textId="77777777" w:rsidR="00384BAE" w:rsidRPr="00C4511D" w:rsidRDefault="00384BAE" w:rsidP="00384BAE">
      <w:pPr>
        <w:numPr>
          <w:ilvl w:val="0"/>
          <w:numId w:val="12"/>
        </w:numPr>
        <w:spacing w:before="100" w:beforeAutospacing="1" w:after="100" w:afterAutospacing="1"/>
        <w:rPr>
          <w:rFonts w:ascii="Tahoma" w:hAnsi="Tahoma" w:cs="Tahoma"/>
          <w:sz w:val="22"/>
          <w:szCs w:val="22"/>
        </w:rPr>
      </w:pPr>
      <w:r w:rsidRPr="00C4511D">
        <w:rPr>
          <w:rFonts w:ascii="Tahoma" w:hAnsi="Tahoma" w:cs="Tahoma"/>
          <w:sz w:val="22"/>
          <w:szCs w:val="22"/>
        </w:rPr>
        <w:t>In</w:t>
      </w:r>
      <w:r w:rsidR="00355CFE">
        <w:rPr>
          <w:rFonts w:ascii="Tahoma" w:hAnsi="Tahoma" w:cs="Tahoma"/>
          <w:sz w:val="22"/>
          <w:szCs w:val="22"/>
        </w:rPr>
        <w:t xml:space="preserve"> </w:t>
      </w:r>
      <w:r w:rsidRPr="00C4511D">
        <w:rPr>
          <w:rFonts w:ascii="Tahoma" w:hAnsi="Tahoma" w:cs="Tahoma"/>
          <w:sz w:val="22"/>
          <w:szCs w:val="22"/>
        </w:rPr>
        <w:t>case of painting for cooling tower cell, follow these safety precautions</w:t>
      </w:r>
    </w:p>
    <w:p w14:paraId="53F1DC9B" w14:textId="77777777" w:rsidR="00384BAE" w:rsidRPr="00C4511D" w:rsidRDefault="00384BAE" w:rsidP="00384BAE">
      <w:pPr>
        <w:numPr>
          <w:ilvl w:val="0"/>
          <w:numId w:val="15"/>
        </w:numPr>
        <w:spacing w:before="100" w:beforeAutospacing="1" w:after="100" w:afterAutospacing="1"/>
        <w:rPr>
          <w:rFonts w:ascii="Tahoma" w:hAnsi="Tahoma" w:cs="Tahoma"/>
          <w:sz w:val="22"/>
          <w:szCs w:val="22"/>
        </w:rPr>
      </w:pPr>
      <w:r w:rsidRPr="00C4511D">
        <w:rPr>
          <w:rFonts w:ascii="Tahoma" w:hAnsi="Tahoma" w:cs="Tahoma"/>
          <w:sz w:val="22"/>
          <w:szCs w:val="22"/>
        </w:rPr>
        <w:t>Follow all precautions of painting and working at height</w:t>
      </w:r>
    </w:p>
    <w:p w14:paraId="00A8FDAE" w14:textId="77777777" w:rsidR="00EA1FD5" w:rsidRDefault="00384BAE" w:rsidP="00EA1FD5">
      <w:pPr>
        <w:numPr>
          <w:ilvl w:val="0"/>
          <w:numId w:val="15"/>
        </w:numPr>
        <w:spacing w:before="100" w:beforeAutospacing="1" w:after="100" w:afterAutospacing="1"/>
        <w:rPr>
          <w:rFonts w:ascii="Tahoma" w:hAnsi="Tahoma" w:cs="Tahoma"/>
          <w:sz w:val="22"/>
          <w:szCs w:val="22"/>
        </w:rPr>
      </w:pPr>
      <w:r w:rsidRPr="00C4511D">
        <w:rPr>
          <w:rFonts w:ascii="Tahoma" w:hAnsi="Tahoma" w:cs="Tahoma"/>
          <w:sz w:val="22"/>
          <w:szCs w:val="22"/>
        </w:rPr>
        <w:lastRenderedPageBreak/>
        <w:t>Close the water inlet to cooling tower</w:t>
      </w:r>
      <w:r w:rsidR="00EA1FD5">
        <w:rPr>
          <w:rFonts w:ascii="Tahoma" w:hAnsi="Tahoma" w:cs="Tahoma"/>
          <w:sz w:val="22"/>
          <w:szCs w:val="22"/>
        </w:rPr>
        <w:t xml:space="preserve"> hot water chamber and display and mechanically isolate the </w:t>
      </w:r>
      <w:r w:rsidRPr="00C4511D">
        <w:rPr>
          <w:rFonts w:ascii="Tahoma" w:hAnsi="Tahoma" w:cs="Tahoma"/>
          <w:sz w:val="22"/>
          <w:szCs w:val="22"/>
        </w:rPr>
        <w:t xml:space="preserve">valve. </w:t>
      </w:r>
    </w:p>
    <w:p w14:paraId="6E18A7BE" w14:textId="77777777" w:rsidR="00EA1FD5" w:rsidRPr="00EA1FD5" w:rsidRDefault="00EA1FD5" w:rsidP="00AA65DD">
      <w:pPr>
        <w:numPr>
          <w:ilvl w:val="0"/>
          <w:numId w:val="15"/>
        </w:numPr>
        <w:rPr>
          <w:rFonts w:ascii="Tahoma" w:hAnsi="Tahoma" w:cs="Tahoma"/>
          <w:sz w:val="22"/>
          <w:szCs w:val="22"/>
        </w:rPr>
      </w:pPr>
      <w:r w:rsidRPr="00EA1FD5">
        <w:rPr>
          <w:rFonts w:ascii="Tahoma" w:hAnsi="Tahoma" w:cs="Tahoma"/>
          <w:sz w:val="22"/>
          <w:szCs w:val="22"/>
        </w:rPr>
        <w:t>Isolate the</w:t>
      </w:r>
      <w:r w:rsidR="00384BAE" w:rsidRPr="00EA1FD5">
        <w:rPr>
          <w:rFonts w:ascii="Tahoma" w:hAnsi="Tahoma" w:cs="Tahoma"/>
          <w:sz w:val="22"/>
          <w:szCs w:val="22"/>
        </w:rPr>
        <w:t xml:space="preserve"> other sumps by closing slide gate valve / vertical planks.</w:t>
      </w:r>
      <w:r w:rsidRPr="00EA1FD5">
        <w:rPr>
          <w:rFonts w:ascii="Tahoma" w:hAnsi="Tahoma" w:cs="Tahoma"/>
          <w:sz w:val="22"/>
          <w:szCs w:val="22"/>
        </w:rPr>
        <w:t xml:space="preserve"> </w:t>
      </w:r>
    </w:p>
    <w:p w14:paraId="42E81252" w14:textId="77777777" w:rsidR="00384BAE" w:rsidRPr="00EA1FD5" w:rsidRDefault="00384BAE" w:rsidP="00A1360D">
      <w:pPr>
        <w:numPr>
          <w:ilvl w:val="0"/>
          <w:numId w:val="17"/>
        </w:numPr>
        <w:rPr>
          <w:rFonts w:ascii="Tahoma" w:hAnsi="Tahoma" w:cs="Tahoma"/>
          <w:sz w:val="22"/>
          <w:szCs w:val="22"/>
        </w:rPr>
      </w:pPr>
      <w:r w:rsidRPr="00EA1FD5">
        <w:rPr>
          <w:rFonts w:ascii="Tahoma" w:hAnsi="Tahoma" w:cs="Tahoma"/>
          <w:sz w:val="22"/>
          <w:szCs w:val="22"/>
        </w:rPr>
        <w:t xml:space="preserve">Use </w:t>
      </w:r>
      <w:r w:rsidR="00A1360D">
        <w:rPr>
          <w:rFonts w:ascii="Tahoma" w:hAnsi="Tahoma" w:cs="Tahoma"/>
          <w:sz w:val="22"/>
          <w:szCs w:val="22"/>
        </w:rPr>
        <w:t>full body</w:t>
      </w:r>
      <w:r w:rsidRPr="00EA1FD5">
        <w:rPr>
          <w:rFonts w:ascii="Tahoma" w:hAnsi="Tahoma" w:cs="Tahoma"/>
          <w:sz w:val="22"/>
          <w:szCs w:val="22"/>
        </w:rPr>
        <w:t xml:space="preserve"> harness while working at height. Tie safety net below the w</w:t>
      </w:r>
      <w:r w:rsidR="00A1360D">
        <w:rPr>
          <w:rFonts w:ascii="Tahoma" w:hAnsi="Tahoma" w:cs="Tahoma"/>
          <w:sz w:val="22"/>
          <w:szCs w:val="22"/>
        </w:rPr>
        <w:t xml:space="preserve">orking area </w:t>
      </w:r>
      <w:proofErr w:type="gramStart"/>
      <w:r w:rsidR="00A1360D">
        <w:rPr>
          <w:rFonts w:ascii="Tahoma" w:hAnsi="Tahoma" w:cs="Tahoma"/>
          <w:sz w:val="22"/>
          <w:szCs w:val="22"/>
        </w:rPr>
        <w:t>where ever</w:t>
      </w:r>
      <w:proofErr w:type="gramEnd"/>
      <w:r w:rsidR="00A1360D">
        <w:rPr>
          <w:rFonts w:ascii="Tahoma" w:hAnsi="Tahoma" w:cs="Tahoma"/>
          <w:sz w:val="22"/>
          <w:szCs w:val="22"/>
        </w:rPr>
        <w:t xml:space="preserve"> required.</w:t>
      </w:r>
    </w:p>
    <w:p w14:paraId="5C13A130"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Maintain water level in the sump to 500mm</w:t>
      </w:r>
      <w:r w:rsidR="00A1360D">
        <w:rPr>
          <w:rFonts w:ascii="Tahoma" w:hAnsi="Tahoma" w:cs="Tahoma"/>
          <w:sz w:val="22"/>
          <w:szCs w:val="22"/>
        </w:rPr>
        <w:t>.</w:t>
      </w:r>
      <w:r w:rsidRPr="00C4511D">
        <w:rPr>
          <w:rFonts w:ascii="Tahoma" w:hAnsi="Tahoma" w:cs="Tahoma"/>
          <w:sz w:val="22"/>
          <w:szCs w:val="22"/>
        </w:rPr>
        <w:t xml:space="preserve"> </w:t>
      </w:r>
    </w:p>
    <w:p w14:paraId="781BA0A0"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Make scaffolding to work inside and make proper access to scaffolding.</w:t>
      </w:r>
    </w:p>
    <w:p w14:paraId="56EE136F"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 xml:space="preserve">Remove inside panels one by one </w:t>
      </w:r>
    </w:p>
    <w:p w14:paraId="066C662A"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Start painting after surface preparation.</w:t>
      </w:r>
    </w:p>
    <w:p w14:paraId="07980EC3"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Fix back the inside panels</w:t>
      </w:r>
    </w:p>
    <w:p w14:paraId="6F7AF679" w14:textId="77777777" w:rsidR="00384BAE" w:rsidRPr="00C4511D" w:rsidRDefault="00384BAE" w:rsidP="00384BAE">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 xml:space="preserve">Clean the sump thoroughly and </w:t>
      </w:r>
      <w:proofErr w:type="gramStart"/>
      <w:r w:rsidRPr="00C4511D">
        <w:rPr>
          <w:rFonts w:ascii="Tahoma" w:hAnsi="Tahoma" w:cs="Tahoma"/>
          <w:sz w:val="22"/>
          <w:szCs w:val="22"/>
        </w:rPr>
        <w:t>revert back</w:t>
      </w:r>
      <w:proofErr w:type="gramEnd"/>
      <w:r w:rsidRPr="00C4511D">
        <w:rPr>
          <w:rFonts w:ascii="Tahoma" w:hAnsi="Tahoma" w:cs="Tahoma"/>
          <w:sz w:val="22"/>
          <w:szCs w:val="22"/>
        </w:rPr>
        <w:t xml:space="preserve"> all valves to normal on completion of job</w:t>
      </w:r>
    </w:p>
    <w:p w14:paraId="5B4E8388" w14:textId="77777777" w:rsidR="00043A1C" w:rsidRDefault="00384BAE" w:rsidP="00043A1C">
      <w:pPr>
        <w:numPr>
          <w:ilvl w:val="0"/>
          <w:numId w:val="17"/>
        </w:numPr>
        <w:spacing w:before="100" w:beforeAutospacing="1" w:after="100" w:afterAutospacing="1"/>
        <w:rPr>
          <w:rFonts w:ascii="Tahoma" w:hAnsi="Tahoma" w:cs="Tahoma"/>
          <w:sz w:val="22"/>
          <w:szCs w:val="22"/>
        </w:rPr>
      </w:pPr>
      <w:r w:rsidRPr="00C4511D">
        <w:rPr>
          <w:rFonts w:ascii="Tahoma" w:hAnsi="Tahoma" w:cs="Tahoma"/>
          <w:sz w:val="22"/>
          <w:szCs w:val="22"/>
        </w:rPr>
        <w:t>Nobody should go inside the sump without close supervision</w:t>
      </w:r>
    </w:p>
    <w:p w14:paraId="6E18D0BF" w14:textId="77777777" w:rsidR="00043A1C" w:rsidRPr="008C3AE1" w:rsidRDefault="00043A1C" w:rsidP="001E344A">
      <w:pPr>
        <w:pStyle w:val="ListParagraph"/>
        <w:numPr>
          <w:ilvl w:val="0"/>
          <w:numId w:val="12"/>
        </w:numPr>
        <w:spacing w:after="100" w:afterAutospacing="1"/>
        <w:rPr>
          <w:rFonts w:ascii="Tahoma" w:hAnsi="Tahoma" w:cs="Tahoma"/>
        </w:rPr>
      </w:pPr>
      <w:r>
        <w:rPr>
          <w:rFonts w:ascii="Tahoma" w:hAnsi="Tahoma" w:cs="Tahoma"/>
        </w:rPr>
        <w:t xml:space="preserve">Additional identification markers like colour bands (its size and location), arrow marks (size) </w:t>
      </w:r>
      <w:r w:rsidR="008C3AE1">
        <w:rPr>
          <w:rFonts w:ascii="Tahoma" w:hAnsi="Tahoma" w:cs="Tahoma"/>
        </w:rPr>
        <w:t xml:space="preserve">and lettering to be done as per the table given below. (as </w:t>
      </w:r>
      <w:proofErr w:type="gramStart"/>
      <w:r w:rsidR="008C3AE1">
        <w:rPr>
          <w:rFonts w:ascii="Tahoma" w:hAnsi="Tahoma" w:cs="Tahoma"/>
        </w:rPr>
        <w:t>per  IS</w:t>
      </w:r>
      <w:proofErr w:type="gramEnd"/>
      <w:r w:rsidR="008C3AE1">
        <w:rPr>
          <w:rFonts w:ascii="Tahoma" w:hAnsi="Tahoma" w:cs="Tahoma"/>
        </w:rPr>
        <w:t xml:space="preserve"> 2379: 1990 standard )</w:t>
      </w:r>
    </w:p>
    <w:p w14:paraId="490D0F25" w14:textId="77777777" w:rsidR="00384BAE" w:rsidRPr="00C4511D" w:rsidRDefault="00384BAE" w:rsidP="00384BAE">
      <w:pPr>
        <w:spacing w:before="100" w:beforeAutospacing="1" w:after="100" w:afterAutospacing="1"/>
        <w:rPr>
          <w:rFonts w:ascii="Tahoma" w:hAnsi="Tahoma" w:cs="Tahoma"/>
          <w:sz w:val="22"/>
          <w:szCs w:val="22"/>
        </w:rPr>
      </w:pPr>
    </w:p>
    <w:p w14:paraId="150ADDAE"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bCs/>
          <w:sz w:val="22"/>
          <w:szCs w:val="22"/>
        </w:rPr>
        <w:t>Work No 2</w:t>
      </w:r>
      <w:r w:rsidRPr="00C4511D">
        <w:rPr>
          <w:rFonts w:ascii="Tahoma" w:hAnsi="Tahoma" w:cs="Tahoma"/>
          <w:b/>
          <w:bCs/>
          <w:sz w:val="22"/>
          <w:szCs w:val="22"/>
        </w:rPr>
        <w:tab/>
      </w:r>
      <w:r w:rsidRPr="00C4511D">
        <w:rPr>
          <w:rFonts w:ascii="Tahoma" w:hAnsi="Tahoma" w:cs="Tahoma"/>
          <w:b/>
          <w:bCs/>
          <w:sz w:val="22"/>
          <w:szCs w:val="22"/>
        </w:rPr>
        <w:tab/>
        <w:t>:        Copper slag blasting</w:t>
      </w:r>
      <w:r w:rsidRPr="00C4511D">
        <w:rPr>
          <w:rFonts w:ascii="Tahoma" w:hAnsi="Tahoma" w:cs="Tahoma"/>
          <w:sz w:val="22"/>
          <w:szCs w:val="22"/>
        </w:rPr>
        <w:t xml:space="preserve">   </w:t>
      </w:r>
    </w:p>
    <w:p w14:paraId="5CE70A84"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Take cleara</w:t>
      </w:r>
      <w:r w:rsidR="00A1360D">
        <w:rPr>
          <w:rFonts w:ascii="Tahoma" w:hAnsi="Tahoma" w:cs="Tahoma"/>
          <w:sz w:val="22"/>
          <w:szCs w:val="22"/>
        </w:rPr>
        <w:t>nce from production department and Work Permit</w:t>
      </w:r>
      <w:r w:rsidRPr="00C4511D">
        <w:rPr>
          <w:rFonts w:ascii="Tahoma" w:hAnsi="Tahoma" w:cs="Tahoma"/>
          <w:sz w:val="22"/>
          <w:szCs w:val="22"/>
        </w:rPr>
        <w:t xml:space="preserve"> from the shift Superintendent / in charge if the work is related to production after following all the related safety</w:t>
      </w:r>
      <w:r w:rsidR="00A1360D">
        <w:rPr>
          <w:rFonts w:ascii="Tahoma" w:hAnsi="Tahoma" w:cs="Tahoma"/>
          <w:sz w:val="22"/>
          <w:szCs w:val="22"/>
        </w:rPr>
        <w:t xml:space="preserve"> conditions</w:t>
      </w:r>
      <w:r w:rsidRPr="00C4511D">
        <w:rPr>
          <w:rFonts w:ascii="Tahoma" w:hAnsi="Tahoma" w:cs="Tahoma"/>
          <w:sz w:val="22"/>
          <w:szCs w:val="22"/>
        </w:rPr>
        <w:t xml:space="preserve"> indicated in the work instruction. </w:t>
      </w:r>
    </w:p>
    <w:p w14:paraId="268B4D89"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If the </w:t>
      </w:r>
      <w:r w:rsidR="00623045" w:rsidRPr="00C4511D">
        <w:rPr>
          <w:rFonts w:ascii="Tahoma" w:hAnsi="Tahoma" w:cs="Tahoma"/>
          <w:sz w:val="22"/>
          <w:szCs w:val="22"/>
        </w:rPr>
        <w:t>job is near gas-affected a</w:t>
      </w:r>
      <w:r w:rsidR="00623045">
        <w:rPr>
          <w:rFonts w:ascii="Tahoma" w:hAnsi="Tahoma" w:cs="Tahoma"/>
          <w:sz w:val="22"/>
          <w:szCs w:val="22"/>
        </w:rPr>
        <w:t>rea take co monitor and confirm</w:t>
      </w:r>
      <w:r w:rsidRPr="00C4511D">
        <w:rPr>
          <w:rFonts w:ascii="Tahoma" w:hAnsi="Tahoma" w:cs="Tahoma"/>
          <w:sz w:val="22"/>
          <w:szCs w:val="22"/>
        </w:rPr>
        <w:t xml:space="preserve"> CO concentration is </w:t>
      </w:r>
      <w:r w:rsidR="00AA65DD">
        <w:rPr>
          <w:rFonts w:ascii="Tahoma" w:hAnsi="Tahoma" w:cs="Tahoma"/>
          <w:sz w:val="22"/>
          <w:szCs w:val="22"/>
        </w:rPr>
        <w:t>less than 35 ppm.</w:t>
      </w:r>
    </w:p>
    <w:p w14:paraId="492A439B" w14:textId="77777777" w:rsidR="00A1360D" w:rsidRPr="00C4511D" w:rsidRDefault="00A1360D" w:rsidP="00A1360D">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If the blasting</w:t>
      </w:r>
      <w:r w:rsidRPr="00C4511D">
        <w:rPr>
          <w:rFonts w:ascii="Tahoma" w:hAnsi="Tahoma" w:cs="Tahoma"/>
          <w:sz w:val="22"/>
          <w:szCs w:val="22"/>
        </w:rPr>
        <w:t xml:space="preserve"> is to be done at height</w:t>
      </w:r>
      <w:r>
        <w:rPr>
          <w:rFonts w:ascii="Tahoma" w:hAnsi="Tahoma" w:cs="Tahoma"/>
          <w:sz w:val="22"/>
          <w:szCs w:val="22"/>
        </w:rPr>
        <w:t>,</w:t>
      </w:r>
      <w:r w:rsidRPr="00C4511D">
        <w:rPr>
          <w:rFonts w:ascii="Tahoma" w:hAnsi="Tahoma" w:cs="Tahoma"/>
          <w:sz w:val="22"/>
          <w:szCs w:val="22"/>
        </w:rPr>
        <w:t xml:space="preserve"> make the proper sc</w:t>
      </w:r>
      <w:r>
        <w:rPr>
          <w:rFonts w:ascii="Tahoma" w:hAnsi="Tahoma" w:cs="Tahoma"/>
          <w:sz w:val="22"/>
          <w:szCs w:val="22"/>
        </w:rPr>
        <w:t xml:space="preserve">affolding arrangement from certified scaffolders as per work instructions </w:t>
      </w:r>
      <w:r w:rsidRPr="001D65E0">
        <w:rPr>
          <w:rFonts w:ascii="Tahoma" w:hAnsi="Tahoma" w:cs="Tahoma"/>
          <w:b/>
          <w:sz w:val="22"/>
          <w:szCs w:val="22"/>
        </w:rPr>
        <w:t>WIMAINT103</w:t>
      </w:r>
      <w:r>
        <w:rPr>
          <w:rFonts w:ascii="Tahoma" w:hAnsi="Tahoma" w:cs="Tahoma"/>
          <w:sz w:val="22"/>
          <w:szCs w:val="22"/>
        </w:rPr>
        <w:t>.</w:t>
      </w:r>
    </w:p>
    <w:p w14:paraId="75706C0B" w14:textId="77777777" w:rsidR="00EB66BA" w:rsidRDefault="00384BAE" w:rsidP="00EB66BA">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Cordon</w:t>
      </w:r>
      <w:r w:rsidR="00EB66BA">
        <w:rPr>
          <w:rFonts w:ascii="Tahoma" w:hAnsi="Tahoma" w:cs="Tahoma"/>
          <w:sz w:val="22"/>
          <w:szCs w:val="22"/>
        </w:rPr>
        <w:t xml:space="preserve"> the area coming under </w:t>
      </w:r>
      <w:r w:rsidRPr="00C4511D">
        <w:rPr>
          <w:rFonts w:ascii="Tahoma" w:hAnsi="Tahoma" w:cs="Tahoma"/>
          <w:sz w:val="22"/>
          <w:szCs w:val="22"/>
        </w:rPr>
        <w:t xml:space="preserve">copper </w:t>
      </w:r>
      <w:r w:rsidR="00EB66BA">
        <w:rPr>
          <w:rFonts w:ascii="Tahoma" w:hAnsi="Tahoma" w:cs="Tahoma"/>
          <w:sz w:val="22"/>
          <w:szCs w:val="22"/>
        </w:rPr>
        <w:t xml:space="preserve">slag </w:t>
      </w:r>
      <w:r w:rsidRPr="00C4511D">
        <w:rPr>
          <w:rFonts w:ascii="Tahoma" w:hAnsi="Tahoma" w:cs="Tahoma"/>
          <w:sz w:val="22"/>
          <w:szCs w:val="22"/>
        </w:rPr>
        <w:t xml:space="preserve">blasting </w:t>
      </w:r>
      <w:r w:rsidR="00EB66BA">
        <w:rPr>
          <w:rFonts w:ascii="Tahoma" w:hAnsi="Tahoma" w:cs="Tahoma"/>
          <w:sz w:val="22"/>
          <w:szCs w:val="22"/>
        </w:rPr>
        <w:t>area</w:t>
      </w:r>
      <w:r w:rsidRPr="00C4511D">
        <w:rPr>
          <w:rFonts w:ascii="Tahoma" w:hAnsi="Tahoma" w:cs="Tahoma"/>
          <w:sz w:val="22"/>
          <w:szCs w:val="22"/>
        </w:rPr>
        <w:t xml:space="preserve">. </w:t>
      </w:r>
    </w:p>
    <w:p w14:paraId="74EDE0EC" w14:textId="77777777" w:rsidR="00384BAE" w:rsidRPr="00EB66BA" w:rsidRDefault="00384BAE" w:rsidP="00EB66BA">
      <w:pPr>
        <w:numPr>
          <w:ilvl w:val="0"/>
          <w:numId w:val="9"/>
        </w:numPr>
        <w:spacing w:before="100" w:beforeAutospacing="1" w:after="100" w:afterAutospacing="1"/>
        <w:rPr>
          <w:rFonts w:ascii="Tahoma" w:hAnsi="Tahoma" w:cs="Tahoma"/>
          <w:sz w:val="22"/>
          <w:szCs w:val="22"/>
        </w:rPr>
      </w:pPr>
      <w:r w:rsidRPr="00EB66BA">
        <w:rPr>
          <w:rFonts w:ascii="Tahoma" w:hAnsi="Tahoma" w:cs="Tahoma"/>
          <w:sz w:val="22"/>
          <w:szCs w:val="22"/>
        </w:rPr>
        <w:t>Scaffoldi</w:t>
      </w:r>
      <w:r w:rsidR="00EA1FD5" w:rsidRPr="00EB66BA">
        <w:rPr>
          <w:rFonts w:ascii="Tahoma" w:hAnsi="Tahoma" w:cs="Tahoma"/>
          <w:sz w:val="22"/>
          <w:szCs w:val="22"/>
        </w:rPr>
        <w:t xml:space="preserve">ng should be made with </w:t>
      </w:r>
      <w:r w:rsidR="00427B05">
        <w:rPr>
          <w:rFonts w:ascii="Tahoma" w:hAnsi="Tahoma" w:cs="Tahoma"/>
          <w:sz w:val="22"/>
          <w:szCs w:val="22"/>
        </w:rPr>
        <w:t>pipes</w:t>
      </w:r>
      <w:r w:rsidR="001E344A">
        <w:rPr>
          <w:rFonts w:ascii="Tahoma" w:hAnsi="Tahoma" w:cs="Tahoma"/>
          <w:sz w:val="22"/>
          <w:szCs w:val="22"/>
        </w:rPr>
        <w:t xml:space="preserve"> (48.3mm nominal outside diameter)</w:t>
      </w:r>
      <w:r w:rsidRPr="00EB66BA">
        <w:rPr>
          <w:rFonts w:ascii="Tahoma" w:hAnsi="Tahoma" w:cs="Tahoma"/>
          <w:sz w:val="22"/>
          <w:szCs w:val="22"/>
        </w:rPr>
        <w:t xml:space="preserve">. </w:t>
      </w:r>
      <w:r w:rsidR="00427B05">
        <w:rPr>
          <w:rFonts w:ascii="Tahoma" w:hAnsi="Tahoma" w:cs="Tahoma"/>
          <w:sz w:val="22"/>
          <w:szCs w:val="22"/>
        </w:rPr>
        <w:t>A</w:t>
      </w:r>
      <w:r w:rsidR="00A74BDA">
        <w:rPr>
          <w:rFonts w:ascii="Tahoma" w:hAnsi="Tahoma" w:cs="Tahoma"/>
          <w:sz w:val="22"/>
          <w:szCs w:val="22"/>
        </w:rPr>
        <w:t xml:space="preserve">lternately </w:t>
      </w:r>
      <w:proofErr w:type="spellStart"/>
      <w:r w:rsidR="00A74BDA">
        <w:rPr>
          <w:rFonts w:ascii="Tahoma" w:hAnsi="Tahoma" w:cs="Tahoma"/>
          <w:sz w:val="22"/>
          <w:szCs w:val="22"/>
        </w:rPr>
        <w:t>cuplock</w:t>
      </w:r>
      <w:proofErr w:type="spellEnd"/>
      <w:r w:rsidR="00A74BDA">
        <w:rPr>
          <w:rFonts w:ascii="Tahoma" w:hAnsi="Tahoma" w:cs="Tahoma"/>
          <w:sz w:val="22"/>
          <w:szCs w:val="22"/>
        </w:rPr>
        <w:t xml:space="preserve"> scaffolding, modular </w:t>
      </w:r>
      <w:r w:rsidR="00EB66BA" w:rsidRPr="00EB66BA">
        <w:rPr>
          <w:rFonts w:ascii="Tahoma" w:hAnsi="Tahoma" w:cs="Tahoma"/>
          <w:sz w:val="22"/>
          <w:szCs w:val="22"/>
        </w:rPr>
        <w:t>or frame and brace type scaffolding can also be used.</w:t>
      </w:r>
    </w:p>
    <w:p w14:paraId="64DAB28C" w14:textId="77777777" w:rsidR="00384BAE" w:rsidRPr="00C4511D" w:rsidRDefault="00EA1FD5"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 xml:space="preserve">Make sure that </w:t>
      </w:r>
      <w:r w:rsidR="00384BAE" w:rsidRPr="00C4511D">
        <w:rPr>
          <w:rFonts w:ascii="Tahoma" w:hAnsi="Tahoma" w:cs="Tahoma"/>
          <w:sz w:val="22"/>
          <w:szCs w:val="22"/>
        </w:rPr>
        <w:t xml:space="preserve">pipes used for scaffolding are not protruding in workable area of other workmen or not </w:t>
      </w:r>
      <w:r>
        <w:rPr>
          <w:rFonts w:ascii="Tahoma" w:hAnsi="Tahoma" w:cs="Tahoma"/>
          <w:sz w:val="22"/>
          <w:szCs w:val="22"/>
        </w:rPr>
        <w:t>in danger position (to hit some</w:t>
      </w:r>
      <w:r w:rsidR="00384BAE" w:rsidRPr="00C4511D">
        <w:rPr>
          <w:rFonts w:ascii="Tahoma" w:hAnsi="Tahoma" w:cs="Tahoma"/>
          <w:sz w:val="22"/>
          <w:szCs w:val="22"/>
        </w:rPr>
        <w:t xml:space="preserve">one). </w:t>
      </w:r>
    </w:p>
    <w:p w14:paraId="35008598" w14:textId="77777777" w:rsidR="00384BAE"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Each supporting member for scaffolding, stair, and runway shall be placed on firm, rigid smooth foundation that prevents lateral displacement. </w:t>
      </w:r>
    </w:p>
    <w:p w14:paraId="7011DECC" w14:textId="77777777" w:rsidR="001E344A" w:rsidRPr="00C4511D" w:rsidRDefault="001E344A" w:rsidP="001E344A">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 xml:space="preserve">Before using the scaffolding ensure that it has been certified for use and tagged with </w:t>
      </w:r>
      <w:proofErr w:type="gramStart"/>
      <w:r>
        <w:rPr>
          <w:rFonts w:ascii="Tahoma" w:hAnsi="Tahoma" w:cs="Tahoma"/>
          <w:sz w:val="22"/>
          <w:szCs w:val="22"/>
        </w:rPr>
        <w:t>Green</w:t>
      </w:r>
      <w:proofErr w:type="gramEnd"/>
      <w:r>
        <w:rPr>
          <w:rFonts w:ascii="Tahoma" w:hAnsi="Tahoma" w:cs="Tahoma"/>
          <w:sz w:val="22"/>
          <w:szCs w:val="22"/>
        </w:rPr>
        <w:t xml:space="preserve"> tag by competent authorized person.</w:t>
      </w:r>
    </w:p>
    <w:p w14:paraId="789D3C5B" w14:textId="77777777" w:rsidR="00384BAE"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Suitable enclosure to be made while </w:t>
      </w:r>
      <w:r w:rsidR="002262AE">
        <w:rPr>
          <w:rFonts w:ascii="Tahoma" w:hAnsi="Tahoma" w:cs="Tahoma"/>
          <w:sz w:val="22"/>
          <w:szCs w:val="22"/>
        </w:rPr>
        <w:t>copper slag blasting</w:t>
      </w:r>
      <w:r w:rsidRPr="00C4511D">
        <w:rPr>
          <w:rFonts w:ascii="Tahoma" w:hAnsi="Tahoma" w:cs="Tahoma"/>
          <w:sz w:val="22"/>
          <w:szCs w:val="22"/>
        </w:rPr>
        <w:t xml:space="preserve"> to protect the environment from dust. </w:t>
      </w:r>
    </w:p>
    <w:p w14:paraId="43215FD3" w14:textId="77777777" w:rsidR="002262AE" w:rsidRDefault="002262AE"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 xml:space="preserve">In case of in situ blasting proper barriers and curtain walls to be used to </w:t>
      </w:r>
      <w:r w:rsidRPr="002262AE">
        <w:rPr>
          <w:rFonts w:ascii="Tahoma" w:hAnsi="Tahoma" w:cs="Tahoma"/>
          <w:sz w:val="22"/>
          <w:szCs w:val="22"/>
        </w:rPr>
        <w:t>isolate the blasting operation from other workers.</w:t>
      </w:r>
    </w:p>
    <w:p w14:paraId="726609BA" w14:textId="77777777" w:rsidR="0001771F" w:rsidRDefault="0001771F"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Keep coworkers away from blasters.</w:t>
      </w:r>
    </w:p>
    <w:p w14:paraId="4F9009DF" w14:textId="77777777" w:rsidR="0001771F" w:rsidRDefault="0001771F"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Use exhaust ventilation systems in containment structures to capture dust.</w:t>
      </w:r>
    </w:p>
    <w:p w14:paraId="63D7A007" w14:textId="77777777" w:rsidR="0001771F" w:rsidRDefault="0001771F"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Avoid blasting in windy conditions to prevent spread of hazardous material.</w:t>
      </w:r>
    </w:p>
    <w:p w14:paraId="62231B96" w14:textId="77777777" w:rsidR="0001771F" w:rsidRPr="00C4511D" w:rsidRDefault="0001771F"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 xml:space="preserve">Use hearing protection, eye and face protection, helmet, gloves that give full protection </w:t>
      </w:r>
      <w:proofErr w:type="spellStart"/>
      <w:r>
        <w:rPr>
          <w:rFonts w:ascii="Tahoma" w:hAnsi="Tahoma" w:cs="Tahoma"/>
          <w:sz w:val="22"/>
          <w:szCs w:val="22"/>
        </w:rPr>
        <w:t>upto</w:t>
      </w:r>
      <w:proofErr w:type="spellEnd"/>
      <w:r>
        <w:rPr>
          <w:rFonts w:ascii="Tahoma" w:hAnsi="Tahoma" w:cs="Tahoma"/>
          <w:sz w:val="22"/>
          <w:szCs w:val="22"/>
        </w:rPr>
        <w:t xml:space="preserve"> forearms and apron while carrying out slag blasting.</w:t>
      </w:r>
    </w:p>
    <w:p w14:paraId="77E62AAC"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lastRenderedPageBreak/>
        <w:t>Ensure the condition of the air hose</w:t>
      </w:r>
      <w:r w:rsidR="00B5130A">
        <w:rPr>
          <w:rFonts w:ascii="Tahoma" w:hAnsi="Tahoma" w:cs="Tahoma"/>
          <w:sz w:val="22"/>
          <w:szCs w:val="22"/>
        </w:rPr>
        <w:t xml:space="preserve"> is good</w:t>
      </w:r>
      <w:r w:rsidRPr="00C4511D">
        <w:rPr>
          <w:rFonts w:ascii="Tahoma" w:hAnsi="Tahoma" w:cs="Tahoma"/>
          <w:sz w:val="22"/>
          <w:szCs w:val="22"/>
        </w:rPr>
        <w:t xml:space="preserve"> before starting the job. </w:t>
      </w:r>
    </w:p>
    <w:p w14:paraId="53FFF8E0"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Screen the</w:t>
      </w:r>
      <w:r w:rsidR="00241F03">
        <w:rPr>
          <w:rFonts w:ascii="Tahoma" w:hAnsi="Tahoma" w:cs="Tahoma"/>
          <w:sz w:val="22"/>
          <w:szCs w:val="22"/>
        </w:rPr>
        <w:t xml:space="preserve"> </w:t>
      </w:r>
      <w:r w:rsidRPr="00C4511D">
        <w:rPr>
          <w:rFonts w:ascii="Tahoma" w:hAnsi="Tahoma" w:cs="Tahoma"/>
          <w:sz w:val="22"/>
          <w:szCs w:val="22"/>
        </w:rPr>
        <w:t xml:space="preserve">copper slag </w:t>
      </w:r>
      <w:r w:rsidR="00241F03">
        <w:rPr>
          <w:rFonts w:ascii="Tahoma" w:hAnsi="Tahoma" w:cs="Tahoma"/>
          <w:sz w:val="22"/>
          <w:szCs w:val="22"/>
        </w:rPr>
        <w:t>using</w:t>
      </w:r>
      <w:r w:rsidRPr="00C4511D">
        <w:rPr>
          <w:rFonts w:ascii="Tahoma" w:hAnsi="Tahoma" w:cs="Tahoma"/>
          <w:sz w:val="22"/>
          <w:szCs w:val="22"/>
        </w:rPr>
        <w:t xml:space="preserve"> suitable mesh to remove the external impurities before using same for blasting. </w:t>
      </w:r>
    </w:p>
    <w:p w14:paraId="1DFB94E6"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Before starting the sand blasting ensure the proper functioning of the compressor and availability of safety shutoff. </w:t>
      </w:r>
    </w:p>
    <w:p w14:paraId="578C0821"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Sand Blast the structure with </w:t>
      </w:r>
      <w:r w:rsidR="00241F03">
        <w:rPr>
          <w:rFonts w:ascii="Tahoma" w:hAnsi="Tahoma" w:cs="Tahoma"/>
          <w:sz w:val="22"/>
          <w:szCs w:val="22"/>
        </w:rPr>
        <w:t xml:space="preserve">copper slag </w:t>
      </w:r>
      <w:r w:rsidRPr="00C4511D">
        <w:rPr>
          <w:rFonts w:ascii="Tahoma" w:hAnsi="Tahoma" w:cs="Tahoma"/>
          <w:sz w:val="22"/>
          <w:szCs w:val="22"/>
        </w:rPr>
        <w:t>which must be free fro</w:t>
      </w:r>
      <w:r w:rsidR="00AA65DD">
        <w:rPr>
          <w:rFonts w:ascii="Tahoma" w:hAnsi="Tahoma" w:cs="Tahoma"/>
          <w:sz w:val="22"/>
          <w:szCs w:val="22"/>
        </w:rPr>
        <w:t>m chloride with the pressure of</w:t>
      </w:r>
      <w:r w:rsidRPr="00C4511D">
        <w:rPr>
          <w:rFonts w:ascii="Tahoma" w:hAnsi="Tahoma" w:cs="Tahoma"/>
          <w:sz w:val="22"/>
          <w:szCs w:val="22"/>
        </w:rPr>
        <w:t xml:space="preserve"> approximately 4.5-5 bar and 300CFM. </w:t>
      </w:r>
    </w:p>
    <w:p w14:paraId="3220CC41"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Copper blasting to be carried out by specialized/trained skilled workmen with the usage of all necessary required PPE. </w:t>
      </w:r>
    </w:p>
    <w:p w14:paraId="2F48B387" w14:textId="77777777" w:rsidR="00384BAE" w:rsidRPr="00C4511D" w:rsidRDefault="00AA65DD"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O</w:t>
      </w:r>
      <w:r w:rsidR="0001771F">
        <w:rPr>
          <w:rFonts w:ascii="Tahoma" w:hAnsi="Tahoma" w:cs="Tahoma"/>
          <w:sz w:val="22"/>
          <w:szCs w:val="22"/>
        </w:rPr>
        <w:t>ne workma</w:t>
      </w:r>
      <w:r w:rsidR="00384BAE" w:rsidRPr="00C4511D">
        <w:rPr>
          <w:rFonts w:ascii="Tahoma" w:hAnsi="Tahoma" w:cs="Tahoma"/>
          <w:sz w:val="22"/>
          <w:szCs w:val="22"/>
        </w:rPr>
        <w:t xml:space="preserve">n should stand at the Compressor for stopping the machine during emergency. </w:t>
      </w:r>
    </w:p>
    <w:p w14:paraId="131C1AB0"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Preferably sand</w:t>
      </w:r>
      <w:r w:rsidR="00241F03">
        <w:rPr>
          <w:rFonts w:ascii="Tahoma" w:hAnsi="Tahoma" w:cs="Tahoma"/>
          <w:sz w:val="22"/>
          <w:szCs w:val="22"/>
        </w:rPr>
        <w:t>/slag</w:t>
      </w:r>
      <w:r w:rsidRPr="00C4511D">
        <w:rPr>
          <w:rFonts w:ascii="Tahoma" w:hAnsi="Tahoma" w:cs="Tahoma"/>
          <w:sz w:val="22"/>
          <w:szCs w:val="22"/>
        </w:rPr>
        <w:t xml:space="preserve"> to be stored in gunny bags or polythene lined inside to prevent ingress of moisture and contamination. </w:t>
      </w:r>
    </w:p>
    <w:p w14:paraId="383880D8"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Paint the structure as per the instruction of the engineer. Sandblasted surface to be painted </w:t>
      </w:r>
      <w:r w:rsidR="009A4AB1" w:rsidRPr="00C4511D">
        <w:rPr>
          <w:rFonts w:ascii="Tahoma" w:hAnsi="Tahoma" w:cs="Tahoma"/>
          <w:sz w:val="22"/>
          <w:szCs w:val="22"/>
        </w:rPr>
        <w:t>within</w:t>
      </w:r>
      <w:r w:rsidRPr="00C4511D">
        <w:rPr>
          <w:rFonts w:ascii="Tahoma" w:hAnsi="Tahoma" w:cs="Tahoma"/>
          <w:sz w:val="22"/>
          <w:szCs w:val="22"/>
        </w:rPr>
        <w:t xml:space="preserve"> 2 hours of sandblasting as site atmosphere is saline. </w:t>
      </w:r>
    </w:p>
    <w:p w14:paraId="6AB3AD11"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Follow the Painting scheme as </w:t>
      </w:r>
      <w:r w:rsidR="00241F03">
        <w:rPr>
          <w:rFonts w:ascii="Tahoma" w:hAnsi="Tahoma" w:cs="Tahoma"/>
          <w:sz w:val="22"/>
          <w:szCs w:val="22"/>
        </w:rPr>
        <w:t>required.</w:t>
      </w:r>
    </w:p>
    <w:p w14:paraId="0A0353C6"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While sand blasting Heat area adequate care must be taken to avoid heat hazard. </w:t>
      </w:r>
    </w:p>
    <w:p w14:paraId="3CB18A4D" w14:textId="77777777" w:rsidR="00384BAE" w:rsidRPr="00C4511D" w:rsidRDefault="00384BAE" w:rsidP="00384BAE">
      <w:pPr>
        <w:numPr>
          <w:ilvl w:val="0"/>
          <w:numId w:val="9"/>
        </w:numPr>
        <w:spacing w:before="100" w:beforeAutospacing="1" w:after="100" w:afterAutospacing="1"/>
        <w:rPr>
          <w:rFonts w:ascii="Tahoma" w:hAnsi="Tahoma" w:cs="Tahoma"/>
          <w:sz w:val="22"/>
          <w:szCs w:val="22"/>
        </w:rPr>
      </w:pPr>
      <w:r w:rsidRPr="00C4511D">
        <w:rPr>
          <w:rFonts w:ascii="Tahoma" w:hAnsi="Tahoma" w:cs="Tahoma"/>
          <w:sz w:val="22"/>
          <w:szCs w:val="22"/>
        </w:rPr>
        <w:t xml:space="preserve">While working on or near electrical appliance ensures the shutdown of the same. Also do not work near live cables. </w:t>
      </w:r>
    </w:p>
    <w:p w14:paraId="02138EBB" w14:textId="77777777" w:rsidR="00584E26" w:rsidRDefault="00241F03" w:rsidP="00384BAE">
      <w:pPr>
        <w:numPr>
          <w:ilvl w:val="0"/>
          <w:numId w:val="9"/>
        </w:numPr>
        <w:spacing w:before="100" w:beforeAutospacing="1" w:after="100" w:afterAutospacing="1"/>
        <w:rPr>
          <w:rFonts w:ascii="Tahoma" w:hAnsi="Tahoma" w:cs="Tahoma"/>
          <w:sz w:val="22"/>
          <w:szCs w:val="22"/>
        </w:rPr>
      </w:pPr>
      <w:r>
        <w:rPr>
          <w:rFonts w:ascii="Tahoma" w:hAnsi="Tahoma" w:cs="Tahoma"/>
          <w:sz w:val="22"/>
          <w:szCs w:val="22"/>
        </w:rPr>
        <w:t xml:space="preserve">Refer </w:t>
      </w:r>
      <w:r w:rsidR="00584E26" w:rsidRPr="009A4AB1">
        <w:rPr>
          <w:rFonts w:ascii="Tahoma" w:hAnsi="Tahoma" w:cs="Tahoma"/>
          <w:b/>
          <w:sz w:val="22"/>
          <w:szCs w:val="22"/>
        </w:rPr>
        <w:t>WI/MAINT/12</w:t>
      </w:r>
      <w:r w:rsidR="00584E26">
        <w:rPr>
          <w:rFonts w:ascii="Tahoma" w:hAnsi="Tahoma" w:cs="Tahoma"/>
          <w:sz w:val="22"/>
          <w:szCs w:val="22"/>
        </w:rPr>
        <w:t xml:space="preserve"> and </w:t>
      </w:r>
      <w:r>
        <w:rPr>
          <w:rFonts w:ascii="Tahoma" w:hAnsi="Tahoma" w:cs="Tahoma"/>
          <w:sz w:val="22"/>
          <w:szCs w:val="22"/>
        </w:rPr>
        <w:t xml:space="preserve">standard procedure </w:t>
      </w:r>
      <w:r w:rsidR="00384BAE" w:rsidRPr="00C4511D">
        <w:rPr>
          <w:rFonts w:ascii="Tahoma" w:hAnsi="Tahoma" w:cs="Tahoma"/>
          <w:sz w:val="22"/>
          <w:szCs w:val="22"/>
        </w:rPr>
        <w:t>SP44</w:t>
      </w:r>
      <w:r>
        <w:rPr>
          <w:rFonts w:ascii="Tahoma" w:hAnsi="Tahoma" w:cs="Tahoma"/>
          <w:sz w:val="22"/>
          <w:szCs w:val="22"/>
        </w:rPr>
        <w:t>-H</w:t>
      </w:r>
      <w:r w:rsidR="00384BAE" w:rsidRPr="00C4511D">
        <w:rPr>
          <w:rFonts w:ascii="Tahoma" w:hAnsi="Tahoma" w:cs="Tahoma"/>
          <w:sz w:val="22"/>
          <w:szCs w:val="22"/>
        </w:rPr>
        <w:t xml:space="preserve"> while ha</w:t>
      </w:r>
      <w:r>
        <w:rPr>
          <w:rFonts w:ascii="Tahoma" w:hAnsi="Tahoma" w:cs="Tahoma"/>
          <w:sz w:val="22"/>
          <w:szCs w:val="22"/>
        </w:rPr>
        <w:t>n</w:t>
      </w:r>
      <w:r w:rsidR="00384BAE" w:rsidRPr="00C4511D">
        <w:rPr>
          <w:rFonts w:ascii="Tahoma" w:hAnsi="Tahoma" w:cs="Tahoma"/>
          <w:sz w:val="22"/>
          <w:szCs w:val="22"/>
        </w:rPr>
        <w:t xml:space="preserve">dling material inside sand blasting shed  </w:t>
      </w:r>
    </w:p>
    <w:p w14:paraId="43575ED8" w14:textId="77777777" w:rsidR="00384BAE" w:rsidRPr="00584E26" w:rsidRDefault="00384BAE" w:rsidP="00584E26">
      <w:pPr>
        <w:spacing w:before="100" w:beforeAutospacing="1" w:after="100" w:afterAutospacing="1"/>
        <w:ind w:left="90"/>
        <w:rPr>
          <w:rFonts w:ascii="Tahoma" w:hAnsi="Tahoma" w:cs="Tahoma"/>
          <w:sz w:val="22"/>
          <w:szCs w:val="22"/>
        </w:rPr>
      </w:pPr>
      <w:r w:rsidRPr="00584E26">
        <w:rPr>
          <w:rFonts w:ascii="Tahoma" w:hAnsi="Tahoma" w:cs="Tahoma"/>
          <w:b/>
          <w:bCs/>
          <w:sz w:val="22"/>
          <w:szCs w:val="22"/>
        </w:rPr>
        <w:t>DO</w:t>
      </w:r>
      <w:r w:rsidR="00584E26" w:rsidRPr="00584E26">
        <w:rPr>
          <w:rFonts w:ascii="Tahoma" w:hAnsi="Tahoma" w:cs="Tahoma"/>
          <w:b/>
          <w:sz w:val="22"/>
          <w:szCs w:val="22"/>
        </w:rPr>
        <w:t>s</w:t>
      </w:r>
    </w:p>
    <w:p w14:paraId="09DE662E" w14:textId="77777777" w:rsidR="00384BAE" w:rsidRPr="00C4511D" w:rsidRDefault="00384BAE" w:rsidP="001E344A">
      <w:pPr>
        <w:numPr>
          <w:ilvl w:val="0"/>
          <w:numId w:val="10"/>
        </w:numPr>
        <w:ind w:left="1440"/>
        <w:rPr>
          <w:rFonts w:ascii="Tahoma" w:hAnsi="Tahoma" w:cs="Tahoma"/>
          <w:sz w:val="22"/>
          <w:szCs w:val="22"/>
        </w:rPr>
      </w:pPr>
      <w:r w:rsidRPr="00C4511D">
        <w:rPr>
          <w:rFonts w:ascii="Tahoma" w:hAnsi="Tahoma" w:cs="Tahoma"/>
          <w:sz w:val="22"/>
          <w:szCs w:val="22"/>
        </w:rPr>
        <w:t xml:space="preserve">Use goggles while chipping the surface.   </w:t>
      </w:r>
    </w:p>
    <w:p w14:paraId="3402B7CC" w14:textId="77777777" w:rsidR="00384BAE" w:rsidRPr="00C4511D" w:rsidRDefault="00384BAE" w:rsidP="00384BAE">
      <w:pPr>
        <w:numPr>
          <w:ilvl w:val="0"/>
          <w:numId w:val="10"/>
        </w:numPr>
        <w:spacing w:before="100" w:beforeAutospacing="1" w:after="100" w:afterAutospacing="1"/>
        <w:ind w:left="1440"/>
        <w:rPr>
          <w:rFonts w:ascii="Tahoma" w:hAnsi="Tahoma" w:cs="Tahoma"/>
          <w:sz w:val="22"/>
          <w:szCs w:val="22"/>
        </w:rPr>
      </w:pPr>
      <w:r w:rsidRPr="00C4511D">
        <w:rPr>
          <w:rFonts w:ascii="Tahoma" w:hAnsi="Tahoma" w:cs="Tahoma"/>
          <w:sz w:val="22"/>
          <w:szCs w:val="22"/>
        </w:rPr>
        <w:t xml:space="preserve">Use only certified grinder for surface finishing.   </w:t>
      </w:r>
    </w:p>
    <w:p w14:paraId="6751D2B7" w14:textId="77777777" w:rsidR="00384BAE" w:rsidRPr="00C4511D" w:rsidRDefault="00384BAE" w:rsidP="00384BAE">
      <w:pPr>
        <w:numPr>
          <w:ilvl w:val="0"/>
          <w:numId w:val="10"/>
        </w:numPr>
        <w:spacing w:before="100" w:beforeAutospacing="1" w:after="100" w:afterAutospacing="1"/>
        <w:ind w:left="1440"/>
        <w:rPr>
          <w:rFonts w:ascii="Tahoma" w:hAnsi="Tahoma" w:cs="Tahoma"/>
          <w:sz w:val="22"/>
          <w:szCs w:val="22"/>
        </w:rPr>
      </w:pPr>
      <w:r w:rsidRPr="00C4511D">
        <w:rPr>
          <w:rFonts w:ascii="Tahoma" w:hAnsi="Tahoma" w:cs="Tahoma"/>
          <w:sz w:val="22"/>
          <w:szCs w:val="22"/>
        </w:rPr>
        <w:t xml:space="preserve">Use Safety belt/Full body hardness while working at height.   </w:t>
      </w:r>
    </w:p>
    <w:p w14:paraId="490DACDE" w14:textId="77777777" w:rsidR="00384BAE" w:rsidRPr="00C4511D" w:rsidRDefault="00384BAE" w:rsidP="00384BAE">
      <w:pPr>
        <w:numPr>
          <w:ilvl w:val="0"/>
          <w:numId w:val="10"/>
        </w:numPr>
        <w:spacing w:before="100" w:beforeAutospacing="1" w:after="100" w:afterAutospacing="1"/>
        <w:ind w:left="1440"/>
        <w:rPr>
          <w:rFonts w:ascii="Tahoma" w:hAnsi="Tahoma" w:cs="Tahoma"/>
          <w:sz w:val="22"/>
          <w:szCs w:val="22"/>
        </w:rPr>
      </w:pPr>
      <w:r w:rsidRPr="00C4511D">
        <w:rPr>
          <w:rFonts w:ascii="Tahoma" w:hAnsi="Tahoma" w:cs="Tahoma"/>
          <w:sz w:val="22"/>
          <w:szCs w:val="22"/>
        </w:rPr>
        <w:t xml:space="preserve">Inspect scaffolding at periodic interval.   </w:t>
      </w:r>
    </w:p>
    <w:p w14:paraId="2CAD9A30" w14:textId="77777777" w:rsidR="00384BAE" w:rsidRDefault="00384BAE" w:rsidP="00384BAE">
      <w:pPr>
        <w:numPr>
          <w:ilvl w:val="0"/>
          <w:numId w:val="10"/>
        </w:numPr>
        <w:spacing w:before="100" w:beforeAutospacing="1" w:after="100" w:afterAutospacing="1"/>
        <w:ind w:left="1440"/>
        <w:rPr>
          <w:ins w:id="17" w:author="Joshi Bala" w:date="2020-09-18T08:55:00Z"/>
          <w:rFonts w:ascii="Tahoma" w:hAnsi="Tahoma" w:cs="Tahoma"/>
          <w:sz w:val="22"/>
          <w:szCs w:val="22"/>
        </w:rPr>
      </w:pPr>
      <w:r w:rsidRPr="00C4511D">
        <w:rPr>
          <w:rFonts w:ascii="Tahoma" w:hAnsi="Tahoma" w:cs="Tahoma"/>
          <w:sz w:val="22"/>
          <w:szCs w:val="22"/>
        </w:rPr>
        <w:t xml:space="preserve">Follow grinding procedure </w:t>
      </w:r>
      <w:r w:rsidRPr="009A4AB1">
        <w:rPr>
          <w:rFonts w:ascii="Tahoma" w:hAnsi="Tahoma" w:cs="Tahoma"/>
          <w:b/>
          <w:sz w:val="22"/>
          <w:szCs w:val="22"/>
        </w:rPr>
        <w:t>WI/MAINT/70</w:t>
      </w:r>
      <w:r w:rsidRPr="00C4511D">
        <w:rPr>
          <w:rFonts w:ascii="Tahoma" w:hAnsi="Tahoma" w:cs="Tahoma"/>
          <w:sz w:val="22"/>
          <w:szCs w:val="22"/>
        </w:rPr>
        <w:t xml:space="preserve"> while using grinder </w:t>
      </w:r>
    </w:p>
    <w:p w14:paraId="1B00FF9A" w14:textId="77777777" w:rsidR="002A3F9B" w:rsidRPr="00C4511D" w:rsidRDefault="002A3F9B" w:rsidP="00384BAE">
      <w:pPr>
        <w:numPr>
          <w:ilvl w:val="0"/>
          <w:numId w:val="10"/>
        </w:numPr>
        <w:spacing w:before="100" w:beforeAutospacing="1" w:after="100" w:afterAutospacing="1"/>
        <w:ind w:left="1440"/>
        <w:rPr>
          <w:rFonts w:ascii="Tahoma" w:hAnsi="Tahoma" w:cs="Tahoma"/>
          <w:sz w:val="22"/>
          <w:szCs w:val="22"/>
        </w:rPr>
      </w:pPr>
      <w:ins w:id="18" w:author="Joshi Bala" w:date="2020-09-18T08:55:00Z">
        <w:r>
          <w:rPr>
            <w:rFonts w:ascii="Tahoma" w:hAnsi="Tahoma" w:cs="Tahoma"/>
            <w:sz w:val="22"/>
            <w:szCs w:val="22"/>
          </w:rPr>
          <w:t>Follow isolation procedure for a</w:t>
        </w:r>
      </w:ins>
      <w:ins w:id="19" w:author="Joshi Bala" w:date="2020-09-18T08:56:00Z">
        <w:r>
          <w:rPr>
            <w:rFonts w:ascii="Tahoma" w:hAnsi="Tahoma" w:cs="Tahoma"/>
            <w:sz w:val="22"/>
            <w:szCs w:val="22"/>
          </w:rPr>
          <w:t>ll forms of energy</w:t>
        </w:r>
      </w:ins>
    </w:p>
    <w:p w14:paraId="105A7A75"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b/>
          <w:bCs/>
          <w:sz w:val="22"/>
          <w:szCs w:val="22"/>
        </w:rPr>
        <w:t>D</w:t>
      </w:r>
      <w:r w:rsidR="00584E26">
        <w:rPr>
          <w:rFonts w:ascii="Tahoma" w:hAnsi="Tahoma" w:cs="Tahoma"/>
          <w:b/>
          <w:bCs/>
          <w:sz w:val="22"/>
          <w:szCs w:val="22"/>
        </w:rPr>
        <w:t>ONTs</w:t>
      </w:r>
    </w:p>
    <w:p w14:paraId="7A18A73A" w14:textId="77777777" w:rsidR="00384BAE" w:rsidRPr="00C4511D" w:rsidRDefault="00384BAE" w:rsidP="00384BAE">
      <w:pPr>
        <w:numPr>
          <w:ilvl w:val="0"/>
          <w:numId w:val="11"/>
        </w:numPr>
        <w:spacing w:before="100" w:beforeAutospacing="1" w:after="100" w:afterAutospacing="1"/>
        <w:rPr>
          <w:rFonts w:ascii="Tahoma" w:hAnsi="Tahoma" w:cs="Tahoma"/>
          <w:sz w:val="22"/>
          <w:szCs w:val="22"/>
        </w:rPr>
      </w:pPr>
      <w:r w:rsidRPr="00C4511D">
        <w:rPr>
          <w:rFonts w:ascii="Tahoma" w:hAnsi="Tahoma" w:cs="Tahoma"/>
          <w:sz w:val="22"/>
          <w:szCs w:val="22"/>
        </w:rPr>
        <w:t xml:space="preserve">Use Barrels, Boxes, loose tile blocks or other unsuitable objects to support for working platform. </w:t>
      </w:r>
    </w:p>
    <w:p w14:paraId="1ED45C46" w14:textId="77777777" w:rsidR="00384BAE" w:rsidRDefault="00384BAE" w:rsidP="00384BAE">
      <w:pPr>
        <w:numPr>
          <w:ilvl w:val="0"/>
          <w:numId w:val="11"/>
        </w:numPr>
        <w:spacing w:before="100" w:beforeAutospacing="1" w:after="100" w:afterAutospacing="1"/>
        <w:rPr>
          <w:rFonts w:ascii="Tahoma" w:hAnsi="Tahoma" w:cs="Tahoma"/>
          <w:sz w:val="22"/>
          <w:szCs w:val="22"/>
        </w:rPr>
      </w:pPr>
      <w:r w:rsidRPr="00C4511D">
        <w:rPr>
          <w:rFonts w:ascii="Tahoma" w:hAnsi="Tahoma" w:cs="Tahoma"/>
          <w:sz w:val="22"/>
          <w:szCs w:val="22"/>
        </w:rPr>
        <w:t>Do not gas cut empty paint barrels as it may explode</w:t>
      </w:r>
    </w:p>
    <w:p w14:paraId="53E4BB2D" w14:textId="77777777" w:rsidR="0001771F" w:rsidRDefault="0001771F" w:rsidP="00384BAE">
      <w:pPr>
        <w:numPr>
          <w:ilvl w:val="0"/>
          <w:numId w:val="11"/>
        </w:numPr>
        <w:spacing w:before="100" w:beforeAutospacing="1" w:after="100" w:afterAutospacing="1"/>
        <w:rPr>
          <w:ins w:id="20" w:author="Nellaiappan S" w:date="2020-09-17T18:15:00Z"/>
          <w:rFonts w:ascii="Tahoma" w:hAnsi="Tahoma" w:cs="Tahoma"/>
          <w:sz w:val="22"/>
          <w:szCs w:val="22"/>
        </w:rPr>
      </w:pPr>
      <w:r>
        <w:rPr>
          <w:rFonts w:ascii="Tahoma" w:hAnsi="Tahoma" w:cs="Tahoma"/>
          <w:sz w:val="22"/>
          <w:szCs w:val="22"/>
        </w:rPr>
        <w:t>Do not carry out chipping and grinding on BF gas line and other fuel containers.</w:t>
      </w:r>
    </w:p>
    <w:p w14:paraId="08ED8DB6" w14:textId="77777777" w:rsidR="00E31C0B" w:rsidRPr="00C4511D" w:rsidRDefault="00E31C0B" w:rsidP="00384BAE">
      <w:pPr>
        <w:numPr>
          <w:ilvl w:val="0"/>
          <w:numId w:val="11"/>
        </w:numPr>
        <w:spacing w:before="100" w:beforeAutospacing="1" w:after="100" w:afterAutospacing="1"/>
        <w:rPr>
          <w:rFonts w:ascii="Tahoma" w:hAnsi="Tahoma" w:cs="Tahoma"/>
          <w:sz w:val="22"/>
          <w:szCs w:val="22"/>
        </w:rPr>
      </w:pPr>
      <w:ins w:id="21" w:author="Nellaiappan S" w:date="2020-09-17T18:15:00Z">
        <w:r>
          <w:rPr>
            <w:rFonts w:ascii="Tahoma" w:hAnsi="Tahoma" w:cs="Tahoma"/>
            <w:sz w:val="22"/>
            <w:szCs w:val="22"/>
          </w:rPr>
          <w:t>Do scaffold/painting on electrical drive</w:t>
        </w:r>
      </w:ins>
      <w:ins w:id="22" w:author="Nellaiappan S" w:date="2020-09-17T18:16:00Z">
        <w:r>
          <w:rPr>
            <w:rFonts w:ascii="Tahoma" w:hAnsi="Tahoma" w:cs="Tahoma"/>
            <w:sz w:val="22"/>
            <w:szCs w:val="22"/>
          </w:rPr>
          <w:t xml:space="preserve"> without equipme</w:t>
        </w:r>
      </w:ins>
      <w:ins w:id="23" w:author="Nellaiappan S" w:date="2020-09-17T18:17:00Z">
        <w:r>
          <w:rPr>
            <w:rFonts w:ascii="Tahoma" w:hAnsi="Tahoma" w:cs="Tahoma"/>
            <w:sz w:val="22"/>
            <w:szCs w:val="22"/>
          </w:rPr>
          <w:t>nt LOTO</w:t>
        </w:r>
      </w:ins>
    </w:p>
    <w:p w14:paraId="1C6222DC" w14:textId="77777777" w:rsidR="00384BAE" w:rsidRPr="00C4511D" w:rsidRDefault="00384BAE" w:rsidP="00384BAE">
      <w:pPr>
        <w:pStyle w:val="Heading1"/>
        <w:rPr>
          <w:rFonts w:ascii="Tahoma" w:hAnsi="Tahoma" w:cs="Tahoma"/>
          <w:sz w:val="22"/>
          <w:szCs w:val="22"/>
        </w:rPr>
      </w:pPr>
      <w:r w:rsidRPr="00C4511D">
        <w:rPr>
          <w:rFonts w:ascii="Tahoma" w:hAnsi="Tahoma" w:cs="Tahoma"/>
          <w:sz w:val="22"/>
          <w:szCs w:val="22"/>
        </w:rPr>
        <w:t xml:space="preserve">Safety Information: </w:t>
      </w:r>
    </w:p>
    <w:p w14:paraId="7BE01E0C" w14:textId="77777777" w:rsidR="00384BAE" w:rsidRDefault="00384BAE" w:rsidP="00384BAE">
      <w:pPr>
        <w:spacing w:before="100" w:beforeAutospacing="1" w:after="100" w:afterAutospacing="1"/>
        <w:rPr>
          <w:rFonts w:ascii="Tahoma" w:hAnsi="Tahoma" w:cs="Tahoma"/>
          <w:sz w:val="22"/>
          <w:szCs w:val="22"/>
        </w:rPr>
      </w:pPr>
      <w:r w:rsidRPr="00C4511D">
        <w:rPr>
          <w:rFonts w:ascii="Tahoma" w:hAnsi="Tahoma" w:cs="Tahoma"/>
          <w:sz w:val="22"/>
          <w:szCs w:val="22"/>
        </w:rPr>
        <w:t>As per the safety measures, inhalation of solvent vapor or paint mist and contact of liquid paint with skin an</w:t>
      </w:r>
      <w:r w:rsidR="004279FC">
        <w:rPr>
          <w:rFonts w:ascii="Tahoma" w:hAnsi="Tahoma" w:cs="Tahoma"/>
          <w:sz w:val="22"/>
          <w:szCs w:val="22"/>
        </w:rPr>
        <w:t>d</w:t>
      </w:r>
      <w:r w:rsidRPr="00C4511D">
        <w:rPr>
          <w:rFonts w:ascii="Tahoma" w:hAnsi="Tahoma" w:cs="Tahoma"/>
          <w:sz w:val="22"/>
          <w:szCs w:val="22"/>
        </w:rPr>
        <w:t xml:space="preserve"> eyes should be avoided. Forced ventilation should be provided when applying paint in confirmed space or stagnant air. Even when ventilation is provided, respiratory, skin and eye protection is always recommended while spraying Paint.   </w:t>
      </w:r>
    </w:p>
    <w:p w14:paraId="5FEDA12D" w14:textId="77777777" w:rsidR="00B502D5" w:rsidRDefault="00B502D5" w:rsidP="00384BAE">
      <w:pPr>
        <w:spacing w:before="100" w:beforeAutospacing="1" w:after="100" w:afterAutospacing="1"/>
        <w:rPr>
          <w:rFonts w:ascii="Tahoma" w:hAnsi="Tahoma" w:cs="Tahoma"/>
          <w:sz w:val="22"/>
          <w:szCs w:val="22"/>
        </w:rPr>
      </w:pPr>
      <w:r>
        <w:rPr>
          <w:rFonts w:ascii="Tahoma" w:hAnsi="Tahoma" w:cs="Tahoma"/>
          <w:sz w:val="22"/>
          <w:szCs w:val="22"/>
        </w:rPr>
        <w:lastRenderedPageBreak/>
        <w:t xml:space="preserve">While carrying out abrasive blasting take extreme care to minimize dust generation and containment. </w:t>
      </w:r>
    </w:p>
    <w:p w14:paraId="3A4D2E10"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sz w:val="22"/>
          <w:szCs w:val="22"/>
        </w:rPr>
        <w:t xml:space="preserve">Working near the electric line to be done under complete close supervision and only after suitable authorization for the job by area engineer both Electrical and mechanical.   </w:t>
      </w:r>
    </w:p>
    <w:p w14:paraId="3DECF92C" w14:textId="77777777" w:rsidR="00384BAE" w:rsidRPr="00C4511D" w:rsidRDefault="00384BAE" w:rsidP="00384BAE">
      <w:pPr>
        <w:spacing w:before="100" w:beforeAutospacing="1" w:after="100" w:afterAutospacing="1"/>
        <w:rPr>
          <w:rFonts w:ascii="Tahoma" w:hAnsi="Tahoma" w:cs="Tahoma"/>
          <w:sz w:val="22"/>
          <w:szCs w:val="22"/>
        </w:rPr>
      </w:pPr>
      <w:r w:rsidRPr="00C4511D">
        <w:rPr>
          <w:rFonts w:ascii="Tahoma" w:hAnsi="Tahoma" w:cs="Tahoma"/>
          <w:sz w:val="22"/>
          <w:szCs w:val="22"/>
        </w:rPr>
        <w:t>PLEASE REFER MATERIAL SAFETY DATA SHEET PRIOR TO USING THE PRODUCT.</w:t>
      </w:r>
      <w:r w:rsidRPr="00C4511D">
        <w:rPr>
          <w:rFonts w:ascii="Tahoma" w:hAnsi="Tahoma" w:cs="Tahoma"/>
          <w:bCs/>
          <w:sz w:val="22"/>
          <w:szCs w:val="22"/>
        </w:rPr>
        <w:t xml:space="preserve">   </w:t>
      </w:r>
    </w:p>
    <w:p w14:paraId="471FF343" w14:textId="77777777" w:rsidR="00773D7E" w:rsidRDefault="00384BAE" w:rsidP="00384BAE">
      <w:pPr>
        <w:pStyle w:val="Heading1"/>
        <w:rPr>
          <w:rFonts w:ascii="Tahoma" w:hAnsi="Tahoma" w:cs="Tahoma"/>
          <w:sz w:val="22"/>
          <w:szCs w:val="22"/>
        </w:rPr>
      </w:pPr>
      <w:r w:rsidRPr="00C4511D">
        <w:rPr>
          <w:rFonts w:ascii="Tahoma" w:hAnsi="Tahoma" w:cs="Tahoma"/>
          <w:sz w:val="22"/>
          <w:szCs w:val="22"/>
        </w:rPr>
        <w:t>PAINT CODE  </w:t>
      </w:r>
    </w:p>
    <w:p w14:paraId="2FC428DB" w14:textId="77777777" w:rsidR="00773D7E" w:rsidRPr="00773D7E" w:rsidRDefault="00773D7E" w:rsidP="00773D7E"/>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2330"/>
        <w:gridCol w:w="2700"/>
        <w:gridCol w:w="2520"/>
      </w:tblGrid>
      <w:tr w:rsidR="00F6452A" w:rsidRPr="008844C0" w14:paraId="68927C5C" w14:textId="77777777" w:rsidTr="00F6452A">
        <w:trPr>
          <w:trHeight w:val="300"/>
        </w:trPr>
        <w:tc>
          <w:tcPr>
            <w:tcW w:w="655" w:type="dxa"/>
            <w:shd w:val="clear" w:color="auto" w:fill="auto"/>
            <w:noWrap/>
            <w:vAlign w:val="center"/>
            <w:hideMark/>
          </w:tcPr>
          <w:p w14:paraId="13603965" w14:textId="77777777" w:rsidR="00F6452A" w:rsidRPr="00847342" w:rsidRDefault="00F6452A" w:rsidP="00753718">
            <w:pPr>
              <w:rPr>
                <w:rFonts w:ascii="Calibri" w:hAnsi="Calibri"/>
                <w:color w:val="000000"/>
              </w:rPr>
            </w:pPr>
            <w:r>
              <w:rPr>
                <w:rFonts w:ascii="Calibri" w:hAnsi="Calibri"/>
                <w:color w:val="000000"/>
              </w:rPr>
              <w:t>SR. NO.</w:t>
            </w:r>
          </w:p>
        </w:tc>
        <w:tc>
          <w:tcPr>
            <w:tcW w:w="2330" w:type="dxa"/>
            <w:shd w:val="clear" w:color="auto" w:fill="auto"/>
            <w:noWrap/>
            <w:vAlign w:val="center"/>
            <w:hideMark/>
          </w:tcPr>
          <w:p w14:paraId="6D869761" w14:textId="77777777" w:rsidR="00F6452A" w:rsidRPr="00847342" w:rsidRDefault="00F6452A" w:rsidP="00753718">
            <w:pPr>
              <w:rPr>
                <w:rFonts w:ascii="Calibri" w:hAnsi="Calibri"/>
                <w:color w:val="000000"/>
              </w:rPr>
            </w:pPr>
            <w:r>
              <w:rPr>
                <w:rFonts w:ascii="Calibri" w:hAnsi="Calibri"/>
                <w:color w:val="000000"/>
              </w:rPr>
              <w:t>CONTENT</w:t>
            </w:r>
          </w:p>
        </w:tc>
        <w:tc>
          <w:tcPr>
            <w:tcW w:w="2700" w:type="dxa"/>
            <w:shd w:val="clear" w:color="auto" w:fill="auto"/>
            <w:noWrap/>
            <w:vAlign w:val="center"/>
            <w:hideMark/>
          </w:tcPr>
          <w:p w14:paraId="5F6A4D36" w14:textId="77777777" w:rsidR="00F6452A" w:rsidRPr="00847342" w:rsidRDefault="00F6452A" w:rsidP="00753718">
            <w:pPr>
              <w:rPr>
                <w:rFonts w:ascii="Calibri" w:hAnsi="Calibri"/>
                <w:color w:val="000000"/>
              </w:rPr>
            </w:pPr>
            <w:r>
              <w:rPr>
                <w:rFonts w:ascii="Calibri" w:hAnsi="Calibri"/>
                <w:color w:val="000000"/>
              </w:rPr>
              <w:t>GROUND COLOR</w:t>
            </w:r>
          </w:p>
        </w:tc>
        <w:tc>
          <w:tcPr>
            <w:tcW w:w="2520" w:type="dxa"/>
            <w:shd w:val="clear" w:color="auto" w:fill="auto"/>
            <w:noWrap/>
            <w:vAlign w:val="center"/>
            <w:hideMark/>
          </w:tcPr>
          <w:p w14:paraId="0C20FCE4" w14:textId="77777777" w:rsidR="00F6452A" w:rsidRPr="008844C0" w:rsidRDefault="00F6452A" w:rsidP="00753718">
            <w:pPr>
              <w:rPr>
                <w:rFonts w:ascii="Calibri" w:hAnsi="Calibri"/>
                <w:color w:val="000000"/>
              </w:rPr>
            </w:pPr>
            <w:r>
              <w:rPr>
                <w:rFonts w:ascii="Calibri" w:hAnsi="Calibri"/>
                <w:color w:val="000000"/>
              </w:rPr>
              <w:t>FIRST COLOR BAND</w:t>
            </w:r>
          </w:p>
        </w:tc>
      </w:tr>
      <w:tr w:rsidR="00F6452A" w:rsidRPr="008844C0" w14:paraId="6A42A3AA" w14:textId="77777777" w:rsidTr="00F6452A">
        <w:trPr>
          <w:trHeight w:val="300"/>
        </w:trPr>
        <w:tc>
          <w:tcPr>
            <w:tcW w:w="655" w:type="dxa"/>
            <w:shd w:val="clear" w:color="auto" w:fill="auto"/>
            <w:noWrap/>
            <w:vAlign w:val="center"/>
            <w:hideMark/>
          </w:tcPr>
          <w:p w14:paraId="56B9C4D7" w14:textId="77777777" w:rsidR="00F6452A" w:rsidRPr="008844C0" w:rsidRDefault="00F6452A" w:rsidP="00753718">
            <w:pPr>
              <w:rPr>
                <w:rFonts w:ascii="Calibri" w:hAnsi="Calibri"/>
                <w:color w:val="000000"/>
              </w:rPr>
            </w:pPr>
            <w:r>
              <w:rPr>
                <w:rFonts w:ascii="Calibri" w:hAnsi="Calibri"/>
                <w:color w:val="000000"/>
              </w:rPr>
              <w:t>1</w:t>
            </w:r>
          </w:p>
        </w:tc>
        <w:tc>
          <w:tcPr>
            <w:tcW w:w="2330" w:type="dxa"/>
            <w:shd w:val="clear" w:color="auto" w:fill="auto"/>
            <w:noWrap/>
            <w:vAlign w:val="center"/>
            <w:hideMark/>
          </w:tcPr>
          <w:p w14:paraId="2FC149C4" w14:textId="77777777" w:rsidR="00F6452A" w:rsidRPr="008844C0" w:rsidRDefault="00F6452A" w:rsidP="00753718">
            <w:pPr>
              <w:rPr>
                <w:rFonts w:ascii="Calibri" w:hAnsi="Calibri"/>
                <w:color w:val="000000"/>
              </w:rPr>
            </w:pPr>
            <w:r w:rsidRPr="008844C0">
              <w:rPr>
                <w:rFonts w:ascii="Calibri" w:hAnsi="Calibri"/>
                <w:color w:val="000000"/>
              </w:rPr>
              <w:t>BOILER FEED WATER</w:t>
            </w:r>
          </w:p>
        </w:tc>
        <w:tc>
          <w:tcPr>
            <w:tcW w:w="2700" w:type="dxa"/>
            <w:shd w:val="clear" w:color="auto" w:fill="auto"/>
            <w:noWrap/>
            <w:vAlign w:val="center"/>
            <w:hideMark/>
          </w:tcPr>
          <w:p w14:paraId="2537BFFE" w14:textId="77777777" w:rsidR="00F6452A" w:rsidRPr="008844C0" w:rsidRDefault="00F6452A" w:rsidP="00753718">
            <w:pPr>
              <w:rPr>
                <w:rFonts w:ascii="Calibri" w:hAnsi="Calibri"/>
                <w:color w:val="000000"/>
              </w:rPr>
            </w:pPr>
            <w:r w:rsidRPr="008844C0">
              <w:rPr>
                <w:rFonts w:ascii="Calibri" w:hAnsi="Calibri"/>
                <w:color w:val="000000"/>
              </w:rPr>
              <w:t>SEA GREEN (NO. 217)</w:t>
            </w:r>
          </w:p>
        </w:tc>
        <w:tc>
          <w:tcPr>
            <w:tcW w:w="2520" w:type="dxa"/>
            <w:shd w:val="clear" w:color="auto" w:fill="auto"/>
            <w:noWrap/>
            <w:vAlign w:val="center"/>
          </w:tcPr>
          <w:p w14:paraId="66CD3A4E" w14:textId="77777777" w:rsidR="00F6452A" w:rsidRPr="008844C0" w:rsidRDefault="00F6452A" w:rsidP="00753718">
            <w:pPr>
              <w:rPr>
                <w:rFonts w:ascii="Calibri" w:hAnsi="Calibri"/>
                <w:color w:val="000000"/>
              </w:rPr>
            </w:pPr>
          </w:p>
        </w:tc>
      </w:tr>
      <w:tr w:rsidR="00F6452A" w:rsidRPr="008844C0" w14:paraId="033FB950" w14:textId="77777777" w:rsidTr="00F6452A">
        <w:trPr>
          <w:trHeight w:val="300"/>
        </w:trPr>
        <w:tc>
          <w:tcPr>
            <w:tcW w:w="655" w:type="dxa"/>
            <w:shd w:val="clear" w:color="auto" w:fill="auto"/>
            <w:noWrap/>
            <w:vAlign w:val="center"/>
            <w:hideMark/>
          </w:tcPr>
          <w:p w14:paraId="198DAF17" w14:textId="77777777" w:rsidR="00F6452A" w:rsidRPr="008844C0" w:rsidRDefault="00F6452A" w:rsidP="00753718">
            <w:pPr>
              <w:rPr>
                <w:rFonts w:ascii="Calibri" w:hAnsi="Calibri"/>
                <w:color w:val="000000"/>
              </w:rPr>
            </w:pPr>
            <w:r>
              <w:rPr>
                <w:rFonts w:ascii="Calibri" w:hAnsi="Calibri"/>
                <w:color w:val="000000"/>
              </w:rPr>
              <w:t>2</w:t>
            </w:r>
          </w:p>
        </w:tc>
        <w:tc>
          <w:tcPr>
            <w:tcW w:w="2330" w:type="dxa"/>
            <w:shd w:val="clear" w:color="auto" w:fill="auto"/>
            <w:noWrap/>
            <w:vAlign w:val="center"/>
            <w:hideMark/>
          </w:tcPr>
          <w:p w14:paraId="6B82C245" w14:textId="77777777" w:rsidR="00F6452A" w:rsidRPr="008844C0" w:rsidRDefault="00F6452A" w:rsidP="00753718">
            <w:pPr>
              <w:rPr>
                <w:rFonts w:ascii="Calibri" w:hAnsi="Calibri"/>
                <w:color w:val="000000"/>
              </w:rPr>
            </w:pPr>
            <w:r w:rsidRPr="008844C0">
              <w:rPr>
                <w:rFonts w:ascii="Calibri" w:hAnsi="Calibri"/>
                <w:color w:val="000000"/>
              </w:rPr>
              <w:t>COOLING WATER</w:t>
            </w:r>
          </w:p>
        </w:tc>
        <w:tc>
          <w:tcPr>
            <w:tcW w:w="2700" w:type="dxa"/>
            <w:shd w:val="clear" w:color="auto" w:fill="auto"/>
            <w:noWrap/>
            <w:vAlign w:val="center"/>
            <w:hideMark/>
          </w:tcPr>
          <w:p w14:paraId="1263C4C2" w14:textId="77777777" w:rsidR="00F6452A" w:rsidRPr="008844C0" w:rsidRDefault="00F6452A" w:rsidP="00753718">
            <w:pPr>
              <w:rPr>
                <w:rFonts w:ascii="Calibri" w:hAnsi="Calibri"/>
                <w:color w:val="000000"/>
              </w:rPr>
            </w:pPr>
            <w:r w:rsidRPr="008844C0">
              <w:rPr>
                <w:rFonts w:ascii="Calibri" w:hAnsi="Calibri"/>
                <w:color w:val="000000"/>
              </w:rPr>
              <w:t>SEA GREEN (NO. 217)</w:t>
            </w:r>
          </w:p>
        </w:tc>
        <w:tc>
          <w:tcPr>
            <w:tcW w:w="2520" w:type="dxa"/>
            <w:shd w:val="clear" w:color="auto" w:fill="auto"/>
            <w:noWrap/>
            <w:vAlign w:val="center"/>
          </w:tcPr>
          <w:p w14:paraId="18800B57" w14:textId="77777777" w:rsidR="00F6452A" w:rsidRPr="008844C0" w:rsidRDefault="00F6452A" w:rsidP="00753718">
            <w:pPr>
              <w:rPr>
                <w:rFonts w:ascii="Calibri" w:hAnsi="Calibri"/>
                <w:color w:val="000000"/>
              </w:rPr>
            </w:pPr>
          </w:p>
        </w:tc>
      </w:tr>
      <w:tr w:rsidR="00F6452A" w:rsidRPr="008844C0" w14:paraId="206BD158" w14:textId="77777777" w:rsidTr="00F6452A">
        <w:trPr>
          <w:trHeight w:val="300"/>
        </w:trPr>
        <w:tc>
          <w:tcPr>
            <w:tcW w:w="655" w:type="dxa"/>
            <w:shd w:val="clear" w:color="auto" w:fill="auto"/>
            <w:noWrap/>
            <w:vAlign w:val="center"/>
            <w:hideMark/>
          </w:tcPr>
          <w:p w14:paraId="3EB4E816" w14:textId="77777777" w:rsidR="00F6452A" w:rsidRPr="008844C0" w:rsidRDefault="00F6452A" w:rsidP="00753718">
            <w:pPr>
              <w:rPr>
                <w:rFonts w:ascii="Calibri" w:hAnsi="Calibri"/>
                <w:color w:val="000000"/>
              </w:rPr>
            </w:pPr>
            <w:r>
              <w:rPr>
                <w:rFonts w:ascii="Calibri" w:hAnsi="Calibri"/>
                <w:color w:val="000000"/>
              </w:rPr>
              <w:t>3</w:t>
            </w:r>
          </w:p>
        </w:tc>
        <w:tc>
          <w:tcPr>
            <w:tcW w:w="2330" w:type="dxa"/>
            <w:shd w:val="clear" w:color="auto" w:fill="auto"/>
            <w:noWrap/>
            <w:vAlign w:val="center"/>
            <w:hideMark/>
          </w:tcPr>
          <w:p w14:paraId="3D386C69" w14:textId="77777777" w:rsidR="00F6452A" w:rsidRPr="008844C0" w:rsidRDefault="00F6452A" w:rsidP="00753718">
            <w:pPr>
              <w:rPr>
                <w:rFonts w:ascii="Calibri" w:hAnsi="Calibri"/>
                <w:color w:val="000000"/>
              </w:rPr>
            </w:pPr>
            <w:r w:rsidRPr="008844C0">
              <w:rPr>
                <w:rFonts w:ascii="Calibri" w:hAnsi="Calibri"/>
                <w:color w:val="000000"/>
              </w:rPr>
              <w:t>FIRE WATER</w:t>
            </w:r>
          </w:p>
        </w:tc>
        <w:tc>
          <w:tcPr>
            <w:tcW w:w="2700" w:type="dxa"/>
            <w:shd w:val="clear" w:color="auto" w:fill="auto"/>
            <w:noWrap/>
            <w:vAlign w:val="center"/>
            <w:hideMark/>
          </w:tcPr>
          <w:p w14:paraId="38A3CF83" w14:textId="77777777" w:rsidR="00F6452A" w:rsidRPr="008844C0" w:rsidRDefault="00F6452A" w:rsidP="00753718">
            <w:pPr>
              <w:rPr>
                <w:rFonts w:ascii="Calibri" w:hAnsi="Calibri"/>
                <w:color w:val="000000"/>
              </w:rPr>
            </w:pPr>
            <w:r w:rsidRPr="008844C0">
              <w:rPr>
                <w:rFonts w:ascii="Calibri" w:hAnsi="Calibri"/>
                <w:color w:val="000000"/>
              </w:rPr>
              <w:t>FIRE RED (NO. 536)</w:t>
            </w:r>
          </w:p>
        </w:tc>
        <w:tc>
          <w:tcPr>
            <w:tcW w:w="2520" w:type="dxa"/>
            <w:shd w:val="clear" w:color="auto" w:fill="auto"/>
            <w:noWrap/>
            <w:vAlign w:val="center"/>
          </w:tcPr>
          <w:p w14:paraId="7F5CA67C" w14:textId="77777777" w:rsidR="00F6452A" w:rsidRPr="008844C0" w:rsidRDefault="00F6452A" w:rsidP="00753718">
            <w:pPr>
              <w:rPr>
                <w:rFonts w:ascii="Calibri" w:hAnsi="Calibri"/>
                <w:color w:val="000000"/>
              </w:rPr>
            </w:pPr>
          </w:p>
        </w:tc>
      </w:tr>
      <w:tr w:rsidR="00F6452A" w:rsidRPr="008844C0" w14:paraId="3A27E09E" w14:textId="77777777" w:rsidTr="00F6452A">
        <w:trPr>
          <w:trHeight w:val="300"/>
        </w:trPr>
        <w:tc>
          <w:tcPr>
            <w:tcW w:w="655" w:type="dxa"/>
            <w:shd w:val="clear" w:color="auto" w:fill="auto"/>
            <w:noWrap/>
            <w:vAlign w:val="center"/>
            <w:hideMark/>
          </w:tcPr>
          <w:p w14:paraId="634ADED4" w14:textId="77777777" w:rsidR="00F6452A" w:rsidRPr="008844C0" w:rsidRDefault="00F6452A" w:rsidP="00753718">
            <w:pPr>
              <w:rPr>
                <w:rFonts w:ascii="Calibri" w:hAnsi="Calibri"/>
                <w:color w:val="000000"/>
              </w:rPr>
            </w:pPr>
            <w:r>
              <w:rPr>
                <w:rFonts w:ascii="Calibri" w:hAnsi="Calibri"/>
                <w:color w:val="000000"/>
              </w:rPr>
              <w:t>4</w:t>
            </w:r>
          </w:p>
        </w:tc>
        <w:tc>
          <w:tcPr>
            <w:tcW w:w="2330" w:type="dxa"/>
            <w:shd w:val="clear" w:color="auto" w:fill="auto"/>
            <w:noWrap/>
            <w:vAlign w:val="center"/>
            <w:hideMark/>
          </w:tcPr>
          <w:p w14:paraId="4A535E41" w14:textId="77777777" w:rsidR="00F6452A" w:rsidRPr="008844C0" w:rsidRDefault="00F6452A" w:rsidP="00753718">
            <w:pPr>
              <w:rPr>
                <w:rFonts w:ascii="Calibri" w:hAnsi="Calibri"/>
                <w:color w:val="000000"/>
              </w:rPr>
            </w:pPr>
            <w:r w:rsidRPr="008844C0">
              <w:rPr>
                <w:rFonts w:ascii="Calibri" w:hAnsi="Calibri"/>
                <w:color w:val="000000"/>
              </w:rPr>
              <w:t>DRINKING WATER</w:t>
            </w:r>
          </w:p>
        </w:tc>
        <w:tc>
          <w:tcPr>
            <w:tcW w:w="2700" w:type="dxa"/>
            <w:shd w:val="clear" w:color="auto" w:fill="auto"/>
            <w:noWrap/>
            <w:vAlign w:val="center"/>
            <w:hideMark/>
          </w:tcPr>
          <w:p w14:paraId="7B53CB63" w14:textId="77777777" w:rsidR="00F6452A" w:rsidRPr="008844C0" w:rsidRDefault="00F6452A" w:rsidP="00753718">
            <w:pPr>
              <w:rPr>
                <w:rFonts w:ascii="Calibri" w:hAnsi="Calibri"/>
                <w:color w:val="000000"/>
              </w:rPr>
            </w:pPr>
            <w:r w:rsidRPr="008844C0">
              <w:rPr>
                <w:rFonts w:ascii="Calibri" w:hAnsi="Calibri"/>
                <w:color w:val="000000"/>
              </w:rPr>
              <w:t>SEA GREEN (NO. 217)</w:t>
            </w:r>
          </w:p>
        </w:tc>
        <w:tc>
          <w:tcPr>
            <w:tcW w:w="2520" w:type="dxa"/>
            <w:shd w:val="clear" w:color="auto" w:fill="auto"/>
            <w:noWrap/>
            <w:vAlign w:val="center"/>
          </w:tcPr>
          <w:p w14:paraId="58AE84C2" w14:textId="77777777" w:rsidR="00F6452A" w:rsidRPr="008844C0" w:rsidRDefault="00F6452A" w:rsidP="00753718">
            <w:pPr>
              <w:rPr>
                <w:rFonts w:ascii="Calibri" w:hAnsi="Calibri"/>
                <w:color w:val="000000"/>
              </w:rPr>
            </w:pPr>
          </w:p>
        </w:tc>
      </w:tr>
      <w:tr w:rsidR="00F6452A" w:rsidRPr="008844C0" w14:paraId="26A9279F" w14:textId="77777777" w:rsidTr="00F6452A">
        <w:trPr>
          <w:trHeight w:val="300"/>
        </w:trPr>
        <w:tc>
          <w:tcPr>
            <w:tcW w:w="655" w:type="dxa"/>
            <w:shd w:val="clear" w:color="auto" w:fill="auto"/>
            <w:noWrap/>
            <w:vAlign w:val="center"/>
            <w:hideMark/>
          </w:tcPr>
          <w:p w14:paraId="26E0D495" w14:textId="77777777" w:rsidR="00F6452A" w:rsidRPr="008844C0" w:rsidRDefault="00F6452A" w:rsidP="00753718">
            <w:pPr>
              <w:rPr>
                <w:rFonts w:ascii="Calibri" w:hAnsi="Calibri"/>
                <w:color w:val="000000"/>
              </w:rPr>
            </w:pPr>
            <w:r>
              <w:rPr>
                <w:rFonts w:ascii="Calibri" w:hAnsi="Calibri"/>
                <w:color w:val="000000"/>
              </w:rPr>
              <w:t>5</w:t>
            </w:r>
          </w:p>
        </w:tc>
        <w:tc>
          <w:tcPr>
            <w:tcW w:w="2330" w:type="dxa"/>
            <w:shd w:val="clear" w:color="auto" w:fill="auto"/>
            <w:noWrap/>
            <w:vAlign w:val="center"/>
            <w:hideMark/>
          </w:tcPr>
          <w:p w14:paraId="1A482109" w14:textId="77777777" w:rsidR="00F6452A" w:rsidRPr="008844C0" w:rsidRDefault="00F6452A" w:rsidP="00753718">
            <w:pPr>
              <w:rPr>
                <w:rFonts w:ascii="Calibri" w:hAnsi="Calibri"/>
                <w:color w:val="000000"/>
              </w:rPr>
            </w:pPr>
            <w:r w:rsidRPr="008844C0">
              <w:rPr>
                <w:rFonts w:ascii="Calibri" w:hAnsi="Calibri"/>
                <w:color w:val="000000"/>
              </w:rPr>
              <w:t>STEAM</w:t>
            </w:r>
          </w:p>
        </w:tc>
        <w:tc>
          <w:tcPr>
            <w:tcW w:w="2700" w:type="dxa"/>
            <w:shd w:val="clear" w:color="auto" w:fill="auto"/>
            <w:noWrap/>
            <w:vAlign w:val="center"/>
            <w:hideMark/>
          </w:tcPr>
          <w:p w14:paraId="5C2825FE" w14:textId="77777777" w:rsidR="00F6452A" w:rsidRPr="008844C0" w:rsidRDefault="00F6452A" w:rsidP="00753718">
            <w:pPr>
              <w:rPr>
                <w:rFonts w:ascii="Calibri" w:hAnsi="Calibri"/>
                <w:color w:val="000000"/>
              </w:rPr>
            </w:pPr>
            <w:r w:rsidRPr="008844C0">
              <w:rPr>
                <w:rFonts w:ascii="Calibri" w:hAnsi="Calibri"/>
                <w:color w:val="000000"/>
              </w:rPr>
              <w:t>ALUMINIUM TO IS 2339</w:t>
            </w:r>
          </w:p>
        </w:tc>
        <w:tc>
          <w:tcPr>
            <w:tcW w:w="2520" w:type="dxa"/>
            <w:shd w:val="clear" w:color="auto" w:fill="auto"/>
            <w:noWrap/>
            <w:vAlign w:val="center"/>
          </w:tcPr>
          <w:p w14:paraId="0B46654E" w14:textId="77777777" w:rsidR="00F6452A" w:rsidRPr="008844C0" w:rsidRDefault="00F6452A" w:rsidP="00753718">
            <w:pPr>
              <w:rPr>
                <w:rFonts w:ascii="Calibri" w:hAnsi="Calibri"/>
                <w:color w:val="000000"/>
              </w:rPr>
            </w:pPr>
          </w:p>
        </w:tc>
      </w:tr>
      <w:tr w:rsidR="00F6452A" w:rsidRPr="008844C0" w14:paraId="44D09315" w14:textId="77777777" w:rsidTr="00F6452A">
        <w:trPr>
          <w:trHeight w:val="300"/>
        </w:trPr>
        <w:tc>
          <w:tcPr>
            <w:tcW w:w="655" w:type="dxa"/>
            <w:shd w:val="clear" w:color="auto" w:fill="auto"/>
            <w:noWrap/>
            <w:vAlign w:val="center"/>
            <w:hideMark/>
          </w:tcPr>
          <w:p w14:paraId="4261C0C6" w14:textId="77777777" w:rsidR="00F6452A" w:rsidRPr="008844C0" w:rsidRDefault="00F6452A" w:rsidP="00753718">
            <w:pPr>
              <w:rPr>
                <w:rFonts w:ascii="Calibri" w:hAnsi="Calibri"/>
                <w:color w:val="000000"/>
              </w:rPr>
            </w:pPr>
            <w:r>
              <w:rPr>
                <w:rFonts w:ascii="Calibri" w:hAnsi="Calibri"/>
                <w:color w:val="000000"/>
              </w:rPr>
              <w:t>6</w:t>
            </w:r>
          </w:p>
        </w:tc>
        <w:tc>
          <w:tcPr>
            <w:tcW w:w="2330" w:type="dxa"/>
            <w:shd w:val="clear" w:color="auto" w:fill="auto"/>
            <w:vAlign w:val="center"/>
            <w:hideMark/>
          </w:tcPr>
          <w:p w14:paraId="3B2D46BE" w14:textId="77777777" w:rsidR="00F6452A" w:rsidRPr="008844C0" w:rsidRDefault="00F6452A" w:rsidP="00753718">
            <w:pPr>
              <w:rPr>
                <w:rFonts w:ascii="Calibri" w:hAnsi="Calibri"/>
                <w:color w:val="000000"/>
              </w:rPr>
            </w:pPr>
            <w:r w:rsidRPr="008844C0">
              <w:rPr>
                <w:rFonts w:ascii="Calibri" w:hAnsi="Calibri"/>
                <w:color w:val="000000"/>
              </w:rPr>
              <w:t>COMPRESSED AIR UPTO 15 KG/CM2</w:t>
            </w:r>
          </w:p>
        </w:tc>
        <w:tc>
          <w:tcPr>
            <w:tcW w:w="2700" w:type="dxa"/>
            <w:shd w:val="clear" w:color="auto" w:fill="auto"/>
            <w:noWrap/>
            <w:vAlign w:val="center"/>
            <w:hideMark/>
          </w:tcPr>
          <w:p w14:paraId="52FFC68E" w14:textId="77777777" w:rsidR="00F6452A" w:rsidRPr="008844C0" w:rsidRDefault="00F6452A" w:rsidP="00753718">
            <w:pPr>
              <w:rPr>
                <w:rFonts w:ascii="Calibri" w:hAnsi="Calibri"/>
                <w:color w:val="000000"/>
              </w:rPr>
            </w:pPr>
            <w:r w:rsidRPr="008844C0">
              <w:rPr>
                <w:rFonts w:ascii="Calibri" w:hAnsi="Calibri"/>
                <w:color w:val="000000"/>
              </w:rPr>
              <w:t>SKY BLUE (NO. 101)</w:t>
            </w:r>
          </w:p>
        </w:tc>
        <w:tc>
          <w:tcPr>
            <w:tcW w:w="2520" w:type="dxa"/>
            <w:shd w:val="clear" w:color="auto" w:fill="auto"/>
            <w:noWrap/>
            <w:vAlign w:val="center"/>
          </w:tcPr>
          <w:p w14:paraId="39712621" w14:textId="77777777" w:rsidR="00F6452A" w:rsidRPr="008844C0" w:rsidRDefault="00F6452A" w:rsidP="00753718">
            <w:pPr>
              <w:rPr>
                <w:rFonts w:ascii="Calibri" w:hAnsi="Calibri"/>
                <w:color w:val="000000"/>
              </w:rPr>
            </w:pPr>
          </w:p>
        </w:tc>
      </w:tr>
      <w:tr w:rsidR="00F6452A" w:rsidRPr="008844C0" w14:paraId="319688B1" w14:textId="77777777" w:rsidTr="00F6452A">
        <w:trPr>
          <w:trHeight w:val="300"/>
        </w:trPr>
        <w:tc>
          <w:tcPr>
            <w:tcW w:w="655" w:type="dxa"/>
            <w:shd w:val="clear" w:color="auto" w:fill="auto"/>
            <w:noWrap/>
            <w:vAlign w:val="center"/>
            <w:hideMark/>
          </w:tcPr>
          <w:p w14:paraId="10A77754" w14:textId="77777777" w:rsidR="00F6452A" w:rsidRPr="008844C0" w:rsidRDefault="00F6452A" w:rsidP="00753718">
            <w:pPr>
              <w:rPr>
                <w:rFonts w:ascii="Calibri" w:hAnsi="Calibri"/>
                <w:color w:val="000000"/>
              </w:rPr>
            </w:pPr>
            <w:r>
              <w:rPr>
                <w:rFonts w:ascii="Calibri" w:hAnsi="Calibri"/>
                <w:color w:val="000000"/>
              </w:rPr>
              <w:t>7</w:t>
            </w:r>
          </w:p>
        </w:tc>
        <w:tc>
          <w:tcPr>
            <w:tcW w:w="2330" w:type="dxa"/>
            <w:shd w:val="clear" w:color="auto" w:fill="auto"/>
            <w:noWrap/>
            <w:vAlign w:val="center"/>
            <w:hideMark/>
          </w:tcPr>
          <w:p w14:paraId="03999E2C" w14:textId="77777777" w:rsidR="00F6452A" w:rsidRPr="008844C0" w:rsidRDefault="00F6452A" w:rsidP="00753718">
            <w:pPr>
              <w:rPr>
                <w:rFonts w:ascii="Calibri" w:hAnsi="Calibri"/>
                <w:color w:val="000000"/>
              </w:rPr>
            </w:pPr>
            <w:r w:rsidRPr="008844C0">
              <w:rPr>
                <w:rFonts w:ascii="Calibri" w:hAnsi="Calibri"/>
                <w:color w:val="000000"/>
              </w:rPr>
              <w:t>INSTRUMENT AIR</w:t>
            </w:r>
          </w:p>
        </w:tc>
        <w:tc>
          <w:tcPr>
            <w:tcW w:w="2700" w:type="dxa"/>
            <w:shd w:val="clear" w:color="auto" w:fill="auto"/>
            <w:noWrap/>
            <w:vAlign w:val="center"/>
            <w:hideMark/>
          </w:tcPr>
          <w:p w14:paraId="3755AA7E" w14:textId="77777777" w:rsidR="00F6452A" w:rsidRPr="008844C0" w:rsidRDefault="00F6452A" w:rsidP="00753718">
            <w:pPr>
              <w:rPr>
                <w:rFonts w:ascii="Calibri" w:hAnsi="Calibri"/>
                <w:color w:val="000000"/>
              </w:rPr>
            </w:pPr>
            <w:r w:rsidRPr="008844C0">
              <w:rPr>
                <w:rFonts w:ascii="Calibri" w:hAnsi="Calibri"/>
                <w:color w:val="000000"/>
              </w:rPr>
              <w:t>SKY BLUE (NO. 101)</w:t>
            </w:r>
          </w:p>
        </w:tc>
        <w:tc>
          <w:tcPr>
            <w:tcW w:w="2520" w:type="dxa"/>
            <w:shd w:val="clear" w:color="auto" w:fill="auto"/>
            <w:noWrap/>
            <w:vAlign w:val="center"/>
          </w:tcPr>
          <w:p w14:paraId="6C7A7990" w14:textId="77777777" w:rsidR="00F6452A" w:rsidRPr="008844C0" w:rsidRDefault="00F6452A" w:rsidP="00753718">
            <w:pPr>
              <w:rPr>
                <w:rFonts w:ascii="Calibri" w:hAnsi="Calibri"/>
                <w:color w:val="000000"/>
              </w:rPr>
            </w:pPr>
          </w:p>
        </w:tc>
      </w:tr>
      <w:tr w:rsidR="00F6452A" w:rsidRPr="008844C0" w14:paraId="0E962806" w14:textId="77777777" w:rsidTr="00F6452A">
        <w:trPr>
          <w:trHeight w:val="300"/>
        </w:trPr>
        <w:tc>
          <w:tcPr>
            <w:tcW w:w="655" w:type="dxa"/>
            <w:shd w:val="clear" w:color="auto" w:fill="auto"/>
            <w:noWrap/>
            <w:vAlign w:val="center"/>
            <w:hideMark/>
          </w:tcPr>
          <w:p w14:paraId="7706C00B" w14:textId="77777777" w:rsidR="00F6452A" w:rsidRPr="008844C0" w:rsidRDefault="00F6452A" w:rsidP="00753718">
            <w:pPr>
              <w:rPr>
                <w:rFonts w:ascii="Calibri" w:hAnsi="Calibri"/>
                <w:color w:val="000000"/>
              </w:rPr>
            </w:pPr>
            <w:r>
              <w:rPr>
                <w:rFonts w:ascii="Calibri" w:hAnsi="Calibri"/>
                <w:color w:val="000000"/>
              </w:rPr>
              <w:t>8</w:t>
            </w:r>
          </w:p>
        </w:tc>
        <w:tc>
          <w:tcPr>
            <w:tcW w:w="2330" w:type="dxa"/>
            <w:shd w:val="clear" w:color="auto" w:fill="auto"/>
            <w:noWrap/>
            <w:vAlign w:val="center"/>
            <w:hideMark/>
          </w:tcPr>
          <w:p w14:paraId="59026CB7" w14:textId="77777777" w:rsidR="00F6452A" w:rsidRPr="008844C0" w:rsidRDefault="00F6452A" w:rsidP="00753718">
            <w:pPr>
              <w:rPr>
                <w:rFonts w:ascii="Calibri" w:hAnsi="Calibri"/>
                <w:color w:val="000000"/>
              </w:rPr>
            </w:pPr>
            <w:r w:rsidRPr="008844C0">
              <w:rPr>
                <w:rFonts w:ascii="Calibri" w:hAnsi="Calibri"/>
                <w:color w:val="000000"/>
              </w:rPr>
              <w:t>PLANT AIR</w:t>
            </w:r>
          </w:p>
        </w:tc>
        <w:tc>
          <w:tcPr>
            <w:tcW w:w="2700" w:type="dxa"/>
            <w:shd w:val="clear" w:color="auto" w:fill="auto"/>
            <w:noWrap/>
            <w:vAlign w:val="center"/>
            <w:hideMark/>
          </w:tcPr>
          <w:p w14:paraId="4D119919" w14:textId="77777777" w:rsidR="00F6452A" w:rsidRPr="008844C0" w:rsidRDefault="00F6452A" w:rsidP="00753718">
            <w:pPr>
              <w:rPr>
                <w:rFonts w:ascii="Calibri" w:hAnsi="Calibri"/>
                <w:color w:val="000000"/>
              </w:rPr>
            </w:pPr>
            <w:r w:rsidRPr="008844C0">
              <w:rPr>
                <w:rFonts w:ascii="Calibri" w:hAnsi="Calibri"/>
                <w:color w:val="000000"/>
              </w:rPr>
              <w:t>SKY BLUE (NO. 101)</w:t>
            </w:r>
          </w:p>
        </w:tc>
        <w:tc>
          <w:tcPr>
            <w:tcW w:w="2520" w:type="dxa"/>
            <w:shd w:val="clear" w:color="auto" w:fill="auto"/>
            <w:noWrap/>
            <w:vAlign w:val="center"/>
          </w:tcPr>
          <w:p w14:paraId="372B2E26" w14:textId="77777777" w:rsidR="00F6452A" w:rsidRPr="008844C0" w:rsidRDefault="00F6452A" w:rsidP="00753718">
            <w:pPr>
              <w:rPr>
                <w:rFonts w:ascii="Calibri" w:hAnsi="Calibri"/>
                <w:color w:val="000000"/>
              </w:rPr>
            </w:pPr>
          </w:p>
        </w:tc>
      </w:tr>
      <w:tr w:rsidR="00F6452A" w:rsidRPr="008844C0" w14:paraId="013484D6" w14:textId="77777777" w:rsidTr="00F6452A">
        <w:trPr>
          <w:trHeight w:val="300"/>
        </w:trPr>
        <w:tc>
          <w:tcPr>
            <w:tcW w:w="655" w:type="dxa"/>
            <w:shd w:val="clear" w:color="auto" w:fill="auto"/>
            <w:noWrap/>
            <w:vAlign w:val="center"/>
            <w:hideMark/>
          </w:tcPr>
          <w:p w14:paraId="318A14D8" w14:textId="77777777" w:rsidR="00F6452A" w:rsidRPr="008844C0" w:rsidRDefault="00F6452A" w:rsidP="00753718">
            <w:pPr>
              <w:rPr>
                <w:rFonts w:ascii="Calibri" w:hAnsi="Calibri"/>
                <w:color w:val="000000"/>
              </w:rPr>
            </w:pPr>
            <w:r>
              <w:rPr>
                <w:rFonts w:ascii="Calibri" w:hAnsi="Calibri"/>
                <w:color w:val="000000"/>
              </w:rPr>
              <w:t>9</w:t>
            </w:r>
          </w:p>
        </w:tc>
        <w:tc>
          <w:tcPr>
            <w:tcW w:w="2330" w:type="dxa"/>
            <w:shd w:val="clear" w:color="auto" w:fill="auto"/>
            <w:noWrap/>
            <w:vAlign w:val="center"/>
            <w:hideMark/>
          </w:tcPr>
          <w:p w14:paraId="194E71D2" w14:textId="77777777" w:rsidR="00F6452A" w:rsidRPr="008844C0" w:rsidRDefault="00F6452A" w:rsidP="00753718">
            <w:pPr>
              <w:rPr>
                <w:rFonts w:ascii="Calibri" w:hAnsi="Calibri"/>
                <w:color w:val="000000"/>
              </w:rPr>
            </w:pPr>
            <w:r w:rsidRPr="008844C0">
              <w:rPr>
                <w:rFonts w:ascii="Calibri" w:hAnsi="Calibri"/>
                <w:color w:val="000000"/>
              </w:rPr>
              <w:t>LUBRICATING OIL</w:t>
            </w:r>
          </w:p>
        </w:tc>
        <w:tc>
          <w:tcPr>
            <w:tcW w:w="2700" w:type="dxa"/>
            <w:shd w:val="clear" w:color="auto" w:fill="auto"/>
            <w:noWrap/>
            <w:vAlign w:val="center"/>
            <w:hideMark/>
          </w:tcPr>
          <w:p w14:paraId="71714679" w14:textId="77777777" w:rsidR="00F6452A" w:rsidRPr="008844C0" w:rsidRDefault="00F6452A" w:rsidP="00753718">
            <w:pPr>
              <w:rPr>
                <w:rFonts w:ascii="Calibri" w:hAnsi="Calibri"/>
                <w:color w:val="000000"/>
              </w:rPr>
            </w:pPr>
            <w:r w:rsidRPr="008844C0">
              <w:rPr>
                <w:rFonts w:ascii="Calibri" w:hAnsi="Calibri"/>
                <w:color w:val="000000"/>
              </w:rPr>
              <w:t>LIGHT BROWN (NO. 410)</w:t>
            </w:r>
          </w:p>
        </w:tc>
        <w:tc>
          <w:tcPr>
            <w:tcW w:w="2520" w:type="dxa"/>
            <w:shd w:val="clear" w:color="auto" w:fill="auto"/>
            <w:noWrap/>
            <w:vAlign w:val="center"/>
          </w:tcPr>
          <w:p w14:paraId="21A99136" w14:textId="77777777" w:rsidR="00F6452A" w:rsidRPr="008844C0" w:rsidRDefault="00F6452A" w:rsidP="00753718">
            <w:pPr>
              <w:rPr>
                <w:rFonts w:ascii="Calibri" w:hAnsi="Calibri"/>
                <w:color w:val="000000"/>
              </w:rPr>
            </w:pPr>
          </w:p>
        </w:tc>
      </w:tr>
      <w:tr w:rsidR="00F6452A" w:rsidRPr="008844C0" w14:paraId="376E7A97" w14:textId="77777777" w:rsidTr="00F6452A">
        <w:trPr>
          <w:trHeight w:val="300"/>
        </w:trPr>
        <w:tc>
          <w:tcPr>
            <w:tcW w:w="655" w:type="dxa"/>
            <w:shd w:val="clear" w:color="auto" w:fill="auto"/>
            <w:noWrap/>
            <w:vAlign w:val="center"/>
            <w:hideMark/>
          </w:tcPr>
          <w:p w14:paraId="56D8AC67" w14:textId="77777777" w:rsidR="00F6452A" w:rsidRPr="008844C0" w:rsidRDefault="00F6452A" w:rsidP="00753718">
            <w:pPr>
              <w:rPr>
                <w:rFonts w:ascii="Calibri" w:hAnsi="Calibri"/>
                <w:color w:val="000000"/>
              </w:rPr>
            </w:pPr>
            <w:r>
              <w:rPr>
                <w:rFonts w:ascii="Calibri" w:hAnsi="Calibri"/>
                <w:color w:val="000000"/>
              </w:rPr>
              <w:t>10</w:t>
            </w:r>
          </w:p>
        </w:tc>
        <w:tc>
          <w:tcPr>
            <w:tcW w:w="2330" w:type="dxa"/>
            <w:shd w:val="clear" w:color="auto" w:fill="auto"/>
            <w:noWrap/>
            <w:vAlign w:val="center"/>
            <w:hideMark/>
          </w:tcPr>
          <w:p w14:paraId="515AE121" w14:textId="77777777" w:rsidR="00F6452A" w:rsidRPr="008844C0" w:rsidRDefault="00F6452A" w:rsidP="00753718">
            <w:pPr>
              <w:rPr>
                <w:rFonts w:ascii="Calibri" w:hAnsi="Calibri"/>
                <w:color w:val="000000"/>
              </w:rPr>
            </w:pPr>
            <w:r w:rsidRPr="008844C0">
              <w:rPr>
                <w:rFonts w:ascii="Calibri" w:hAnsi="Calibri"/>
                <w:color w:val="000000"/>
              </w:rPr>
              <w:t>HYDRAULIC POWER</w:t>
            </w:r>
          </w:p>
        </w:tc>
        <w:tc>
          <w:tcPr>
            <w:tcW w:w="2700" w:type="dxa"/>
            <w:shd w:val="clear" w:color="auto" w:fill="auto"/>
            <w:noWrap/>
            <w:vAlign w:val="center"/>
            <w:hideMark/>
          </w:tcPr>
          <w:p w14:paraId="267BA201" w14:textId="77777777" w:rsidR="00F6452A" w:rsidRPr="008844C0" w:rsidRDefault="00F6452A" w:rsidP="00753718">
            <w:pPr>
              <w:rPr>
                <w:rFonts w:ascii="Calibri" w:hAnsi="Calibri"/>
                <w:color w:val="000000"/>
              </w:rPr>
            </w:pPr>
            <w:r w:rsidRPr="008844C0">
              <w:rPr>
                <w:rFonts w:ascii="Calibri" w:hAnsi="Calibri"/>
                <w:color w:val="000000"/>
              </w:rPr>
              <w:t>LIGHT BROWN (NO. 410)</w:t>
            </w:r>
          </w:p>
        </w:tc>
        <w:tc>
          <w:tcPr>
            <w:tcW w:w="2520" w:type="dxa"/>
            <w:shd w:val="clear" w:color="auto" w:fill="auto"/>
            <w:noWrap/>
            <w:vAlign w:val="center"/>
          </w:tcPr>
          <w:p w14:paraId="7002D33B" w14:textId="77777777" w:rsidR="00F6452A" w:rsidRPr="008844C0" w:rsidRDefault="00F6452A" w:rsidP="00753718">
            <w:pPr>
              <w:rPr>
                <w:rFonts w:ascii="Calibri" w:hAnsi="Calibri"/>
                <w:color w:val="000000"/>
              </w:rPr>
            </w:pPr>
          </w:p>
        </w:tc>
      </w:tr>
      <w:tr w:rsidR="00F6452A" w:rsidRPr="008844C0" w14:paraId="0A7FA07B" w14:textId="77777777" w:rsidTr="00F6452A">
        <w:trPr>
          <w:trHeight w:val="300"/>
        </w:trPr>
        <w:tc>
          <w:tcPr>
            <w:tcW w:w="655" w:type="dxa"/>
            <w:shd w:val="clear" w:color="auto" w:fill="auto"/>
            <w:noWrap/>
            <w:vAlign w:val="center"/>
            <w:hideMark/>
          </w:tcPr>
          <w:p w14:paraId="2461CBF2" w14:textId="77777777" w:rsidR="00F6452A" w:rsidRPr="008844C0" w:rsidRDefault="00F6452A" w:rsidP="00753718">
            <w:pPr>
              <w:rPr>
                <w:rFonts w:ascii="Calibri" w:hAnsi="Calibri"/>
                <w:color w:val="000000"/>
              </w:rPr>
            </w:pPr>
            <w:r>
              <w:rPr>
                <w:rFonts w:ascii="Calibri" w:hAnsi="Calibri"/>
                <w:color w:val="000000"/>
              </w:rPr>
              <w:t>11</w:t>
            </w:r>
          </w:p>
        </w:tc>
        <w:tc>
          <w:tcPr>
            <w:tcW w:w="2330" w:type="dxa"/>
            <w:shd w:val="clear" w:color="auto" w:fill="auto"/>
            <w:noWrap/>
            <w:vAlign w:val="center"/>
            <w:hideMark/>
          </w:tcPr>
          <w:p w14:paraId="56D9DBA1" w14:textId="77777777" w:rsidR="00F6452A" w:rsidRPr="008844C0" w:rsidRDefault="00F6452A" w:rsidP="00753718">
            <w:pPr>
              <w:rPr>
                <w:rFonts w:ascii="Calibri" w:hAnsi="Calibri"/>
                <w:color w:val="000000"/>
              </w:rPr>
            </w:pPr>
            <w:r w:rsidRPr="008844C0">
              <w:rPr>
                <w:rFonts w:ascii="Calibri" w:hAnsi="Calibri"/>
                <w:color w:val="000000"/>
              </w:rPr>
              <w:t>TRANSFORMER OIL</w:t>
            </w:r>
          </w:p>
        </w:tc>
        <w:tc>
          <w:tcPr>
            <w:tcW w:w="2700" w:type="dxa"/>
            <w:shd w:val="clear" w:color="auto" w:fill="auto"/>
            <w:noWrap/>
            <w:vAlign w:val="center"/>
            <w:hideMark/>
          </w:tcPr>
          <w:p w14:paraId="7ECB8BB9" w14:textId="77777777" w:rsidR="00F6452A" w:rsidRPr="008844C0" w:rsidRDefault="00F6452A" w:rsidP="00753718">
            <w:pPr>
              <w:rPr>
                <w:rFonts w:ascii="Calibri" w:hAnsi="Calibri"/>
                <w:color w:val="000000"/>
              </w:rPr>
            </w:pPr>
            <w:r w:rsidRPr="008844C0">
              <w:rPr>
                <w:rFonts w:ascii="Calibri" w:hAnsi="Calibri"/>
                <w:color w:val="000000"/>
              </w:rPr>
              <w:t>LIGHT BROWN (NO. 410)</w:t>
            </w:r>
          </w:p>
        </w:tc>
        <w:tc>
          <w:tcPr>
            <w:tcW w:w="2520" w:type="dxa"/>
            <w:shd w:val="clear" w:color="auto" w:fill="auto"/>
            <w:noWrap/>
            <w:vAlign w:val="center"/>
          </w:tcPr>
          <w:p w14:paraId="61BC290C" w14:textId="77777777" w:rsidR="00F6452A" w:rsidRPr="008844C0" w:rsidRDefault="00F6452A" w:rsidP="00753718">
            <w:pPr>
              <w:rPr>
                <w:rFonts w:ascii="Calibri" w:hAnsi="Calibri"/>
                <w:color w:val="000000"/>
              </w:rPr>
            </w:pPr>
          </w:p>
        </w:tc>
      </w:tr>
      <w:tr w:rsidR="00F6452A" w:rsidRPr="008844C0" w14:paraId="20C580BA" w14:textId="77777777" w:rsidTr="00F6452A">
        <w:trPr>
          <w:trHeight w:val="300"/>
        </w:trPr>
        <w:tc>
          <w:tcPr>
            <w:tcW w:w="655" w:type="dxa"/>
            <w:shd w:val="clear" w:color="auto" w:fill="auto"/>
            <w:noWrap/>
            <w:vAlign w:val="center"/>
            <w:hideMark/>
          </w:tcPr>
          <w:p w14:paraId="5D3C5078" w14:textId="77777777" w:rsidR="00F6452A" w:rsidRPr="008844C0" w:rsidRDefault="00F6452A" w:rsidP="00753718">
            <w:pPr>
              <w:rPr>
                <w:rFonts w:ascii="Calibri" w:hAnsi="Calibri"/>
                <w:color w:val="000000"/>
              </w:rPr>
            </w:pPr>
            <w:r>
              <w:rPr>
                <w:rFonts w:ascii="Calibri" w:hAnsi="Calibri"/>
                <w:color w:val="000000"/>
              </w:rPr>
              <w:t>12</w:t>
            </w:r>
          </w:p>
        </w:tc>
        <w:tc>
          <w:tcPr>
            <w:tcW w:w="2330" w:type="dxa"/>
            <w:shd w:val="clear" w:color="auto" w:fill="auto"/>
            <w:vAlign w:val="center"/>
            <w:hideMark/>
          </w:tcPr>
          <w:p w14:paraId="6DE7F7DD"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NITROGEN</w:t>
            </w:r>
          </w:p>
        </w:tc>
        <w:tc>
          <w:tcPr>
            <w:tcW w:w="2700" w:type="dxa"/>
            <w:shd w:val="clear" w:color="auto" w:fill="auto"/>
            <w:vAlign w:val="center"/>
            <w:hideMark/>
          </w:tcPr>
          <w:p w14:paraId="771CC52E"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CANARY YELLOW (No.309)</w:t>
            </w:r>
          </w:p>
        </w:tc>
        <w:tc>
          <w:tcPr>
            <w:tcW w:w="2520" w:type="dxa"/>
            <w:shd w:val="clear" w:color="auto" w:fill="auto"/>
            <w:noWrap/>
            <w:vAlign w:val="center"/>
            <w:hideMark/>
          </w:tcPr>
          <w:p w14:paraId="25C56522" w14:textId="77777777" w:rsidR="00F6452A" w:rsidRPr="008844C0" w:rsidRDefault="00F6452A" w:rsidP="00753718">
            <w:pPr>
              <w:rPr>
                <w:rFonts w:ascii="Calibri" w:hAnsi="Calibri"/>
                <w:color w:val="000000"/>
              </w:rPr>
            </w:pPr>
            <w:r w:rsidRPr="008844C0">
              <w:rPr>
                <w:rFonts w:ascii="Calibri" w:hAnsi="Calibri"/>
                <w:color w:val="000000"/>
              </w:rPr>
              <w:t>BLACK</w:t>
            </w:r>
          </w:p>
        </w:tc>
      </w:tr>
      <w:tr w:rsidR="00F6452A" w:rsidRPr="008844C0" w14:paraId="1CB9CC68" w14:textId="77777777" w:rsidTr="00F6452A">
        <w:trPr>
          <w:trHeight w:val="300"/>
        </w:trPr>
        <w:tc>
          <w:tcPr>
            <w:tcW w:w="655" w:type="dxa"/>
            <w:shd w:val="clear" w:color="auto" w:fill="auto"/>
            <w:noWrap/>
            <w:vAlign w:val="center"/>
            <w:hideMark/>
          </w:tcPr>
          <w:p w14:paraId="53E81BF6" w14:textId="77777777" w:rsidR="00F6452A" w:rsidRPr="008844C0" w:rsidRDefault="00F6452A" w:rsidP="00753718">
            <w:pPr>
              <w:rPr>
                <w:rFonts w:ascii="Calibri" w:hAnsi="Calibri"/>
                <w:color w:val="000000"/>
              </w:rPr>
            </w:pPr>
            <w:r>
              <w:rPr>
                <w:rFonts w:ascii="Calibri" w:hAnsi="Calibri"/>
                <w:color w:val="000000"/>
              </w:rPr>
              <w:t>13</w:t>
            </w:r>
          </w:p>
        </w:tc>
        <w:tc>
          <w:tcPr>
            <w:tcW w:w="2330" w:type="dxa"/>
            <w:shd w:val="clear" w:color="auto" w:fill="auto"/>
            <w:vAlign w:val="center"/>
            <w:hideMark/>
          </w:tcPr>
          <w:p w14:paraId="0A8595A5"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Oxygen</w:t>
            </w:r>
          </w:p>
        </w:tc>
        <w:tc>
          <w:tcPr>
            <w:tcW w:w="2700" w:type="dxa"/>
            <w:shd w:val="clear" w:color="auto" w:fill="auto"/>
            <w:vAlign w:val="center"/>
            <w:hideMark/>
          </w:tcPr>
          <w:p w14:paraId="41CA9649"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CANARY YELLOW (No.309)</w:t>
            </w:r>
          </w:p>
        </w:tc>
        <w:tc>
          <w:tcPr>
            <w:tcW w:w="2520" w:type="dxa"/>
            <w:shd w:val="clear" w:color="auto" w:fill="auto"/>
            <w:noWrap/>
            <w:vAlign w:val="center"/>
            <w:hideMark/>
          </w:tcPr>
          <w:p w14:paraId="13F442F7" w14:textId="77777777" w:rsidR="00F6452A" w:rsidRPr="008844C0" w:rsidRDefault="00F6452A" w:rsidP="00753718">
            <w:pPr>
              <w:rPr>
                <w:rFonts w:ascii="Calibri" w:hAnsi="Calibri"/>
                <w:color w:val="000000"/>
              </w:rPr>
            </w:pPr>
            <w:r w:rsidRPr="008844C0">
              <w:rPr>
                <w:rFonts w:ascii="Calibri" w:hAnsi="Calibri"/>
                <w:color w:val="000000"/>
              </w:rPr>
              <w:t>WHITE</w:t>
            </w:r>
          </w:p>
        </w:tc>
      </w:tr>
      <w:tr w:rsidR="00F6452A" w:rsidRPr="008844C0" w14:paraId="636ECE1B" w14:textId="77777777" w:rsidTr="00F6452A">
        <w:trPr>
          <w:trHeight w:val="300"/>
        </w:trPr>
        <w:tc>
          <w:tcPr>
            <w:tcW w:w="655" w:type="dxa"/>
            <w:shd w:val="clear" w:color="auto" w:fill="auto"/>
            <w:noWrap/>
            <w:vAlign w:val="center"/>
            <w:hideMark/>
          </w:tcPr>
          <w:p w14:paraId="1EE380FC" w14:textId="77777777" w:rsidR="00F6452A" w:rsidRPr="008844C0" w:rsidRDefault="00F6452A" w:rsidP="00753718">
            <w:pPr>
              <w:rPr>
                <w:rFonts w:ascii="Calibri" w:hAnsi="Calibri"/>
                <w:color w:val="000000"/>
              </w:rPr>
            </w:pPr>
            <w:r>
              <w:rPr>
                <w:rFonts w:ascii="Calibri" w:hAnsi="Calibri"/>
                <w:color w:val="000000"/>
              </w:rPr>
              <w:t>15</w:t>
            </w:r>
          </w:p>
        </w:tc>
        <w:tc>
          <w:tcPr>
            <w:tcW w:w="2330" w:type="dxa"/>
            <w:shd w:val="clear" w:color="auto" w:fill="auto"/>
            <w:noWrap/>
            <w:vAlign w:val="center"/>
            <w:hideMark/>
          </w:tcPr>
          <w:p w14:paraId="18D7F6CD" w14:textId="77777777" w:rsidR="00F6452A" w:rsidRPr="008844C0" w:rsidRDefault="00F6452A" w:rsidP="00753718">
            <w:pPr>
              <w:rPr>
                <w:rFonts w:ascii="Calibri" w:hAnsi="Calibri"/>
                <w:color w:val="000000"/>
              </w:rPr>
            </w:pPr>
            <w:r w:rsidRPr="008844C0">
              <w:rPr>
                <w:rFonts w:ascii="Calibri" w:hAnsi="Calibri"/>
                <w:color w:val="000000"/>
              </w:rPr>
              <w:t>BLAST FURNACE GAS</w:t>
            </w:r>
          </w:p>
        </w:tc>
        <w:tc>
          <w:tcPr>
            <w:tcW w:w="2700" w:type="dxa"/>
            <w:shd w:val="clear" w:color="auto" w:fill="auto"/>
            <w:vAlign w:val="center"/>
            <w:hideMark/>
          </w:tcPr>
          <w:p w14:paraId="3023D33E"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CANARY YELLOW (No.309)</w:t>
            </w:r>
          </w:p>
        </w:tc>
        <w:tc>
          <w:tcPr>
            <w:tcW w:w="2520" w:type="dxa"/>
            <w:shd w:val="clear" w:color="auto" w:fill="auto"/>
            <w:noWrap/>
            <w:vAlign w:val="center"/>
          </w:tcPr>
          <w:p w14:paraId="696BB0E9" w14:textId="77777777" w:rsidR="00F6452A" w:rsidRPr="008844C0" w:rsidRDefault="00F6452A" w:rsidP="00753718">
            <w:pPr>
              <w:rPr>
                <w:rFonts w:ascii="Calibri" w:hAnsi="Calibri"/>
                <w:color w:val="000000"/>
              </w:rPr>
            </w:pPr>
          </w:p>
        </w:tc>
      </w:tr>
      <w:tr w:rsidR="00F6452A" w:rsidRPr="008844C0" w14:paraId="18497DCF" w14:textId="77777777" w:rsidTr="00F6452A">
        <w:trPr>
          <w:trHeight w:val="300"/>
        </w:trPr>
        <w:tc>
          <w:tcPr>
            <w:tcW w:w="655" w:type="dxa"/>
            <w:shd w:val="clear" w:color="auto" w:fill="auto"/>
            <w:noWrap/>
            <w:vAlign w:val="center"/>
            <w:hideMark/>
          </w:tcPr>
          <w:p w14:paraId="2CE5DE7E" w14:textId="77777777" w:rsidR="00F6452A" w:rsidRPr="008844C0" w:rsidRDefault="00F6452A" w:rsidP="00753718">
            <w:pPr>
              <w:rPr>
                <w:rFonts w:ascii="Calibri" w:hAnsi="Calibri"/>
                <w:color w:val="000000"/>
              </w:rPr>
            </w:pPr>
            <w:r>
              <w:rPr>
                <w:rFonts w:ascii="Calibri" w:hAnsi="Calibri"/>
                <w:color w:val="000000"/>
              </w:rPr>
              <w:t>16</w:t>
            </w:r>
          </w:p>
        </w:tc>
        <w:tc>
          <w:tcPr>
            <w:tcW w:w="2330" w:type="dxa"/>
            <w:shd w:val="clear" w:color="auto" w:fill="auto"/>
            <w:noWrap/>
            <w:vAlign w:val="center"/>
            <w:hideMark/>
          </w:tcPr>
          <w:p w14:paraId="099544D8" w14:textId="77777777" w:rsidR="00F6452A" w:rsidRPr="008844C0" w:rsidRDefault="00F6452A" w:rsidP="00753718">
            <w:pPr>
              <w:rPr>
                <w:rFonts w:ascii="Calibri" w:hAnsi="Calibri"/>
                <w:color w:val="000000"/>
              </w:rPr>
            </w:pPr>
            <w:r w:rsidRPr="008844C0">
              <w:rPr>
                <w:rFonts w:ascii="Calibri" w:hAnsi="Calibri"/>
                <w:color w:val="000000"/>
              </w:rPr>
              <w:t>COKE OVEN GAS</w:t>
            </w:r>
          </w:p>
        </w:tc>
        <w:tc>
          <w:tcPr>
            <w:tcW w:w="2700" w:type="dxa"/>
            <w:shd w:val="clear" w:color="auto" w:fill="auto"/>
            <w:vAlign w:val="center"/>
            <w:hideMark/>
          </w:tcPr>
          <w:p w14:paraId="3E7EC75E"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CANARY YELLOW (No.309)</w:t>
            </w:r>
          </w:p>
        </w:tc>
        <w:tc>
          <w:tcPr>
            <w:tcW w:w="2520" w:type="dxa"/>
            <w:shd w:val="clear" w:color="auto" w:fill="auto"/>
            <w:noWrap/>
            <w:vAlign w:val="center"/>
          </w:tcPr>
          <w:p w14:paraId="20B34422" w14:textId="77777777" w:rsidR="00F6452A" w:rsidRPr="008844C0" w:rsidRDefault="00F6452A" w:rsidP="00753718">
            <w:pPr>
              <w:rPr>
                <w:rFonts w:ascii="Calibri" w:hAnsi="Calibri"/>
                <w:color w:val="000000"/>
              </w:rPr>
            </w:pPr>
          </w:p>
        </w:tc>
      </w:tr>
      <w:tr w:rsidR="00F6452A" w:rsidRPr="008844C0" w14:paraId="6695EDCB" w14:textId="77777777" w:rsidTr="00F6452A">
        <w:trPr>
          <w:trHeight w:val="300"/>
        </w:trPr>
        <w:tc>
          <w:tcPr>
            <w:tcW w:w="655" w:type="dxa"/>
            <w:shd w:val="clear" w:color="auto" w:fill="auto"/>
            <w:noWrap/>
            <w:vAlign w:val="center"/>
            <w:hideMark/>
          </w:tcPr>
          <w:p w14:paraId="566C1D2E" w14:textId="77777777" w:rsidR="00F6452A" w:rsidRPr="008844C0" w:rsidRDefault="00F6452A" w:rsidP="00753718">
            <w:pPr>
              <w:rPr>
                <w:rFonts w:ascii="Calibri" w:hAnsi="Calibri"/>
                <w:color w:val="000000"/>
              </w:rPr>
            </w:pPr>
            <w:r>
              <w:rPr>
                <w:rFonts w:ascii="Calibri" w:hAnsi="Calibri"/>
                <w:color w:val="000000"/>
              </w:rPr>
              <w:t>17</w:t>
            </w:r>
          </w:p>
        </w:tc>
        <w:tc>
          <w:tcPr>
            <w:tcW w:w="2330" w:type="dxa"/>
            <w:shd w:val="clear" w:color="auto" w:fill="auto"/>
            <w:noWrap/>
            <w:vAlign w:val="center"/>
            <w:hideMark/>
          </w:tcPr>
          <w:p w14:paraId="0CA84348" w14:textId="77777777" w:rsidR="00F6452A" w:rsidRPr="008844C0" w:rsidRDefault="00F6452A" w:rsidP="00753718">
            <w:pPr>
              <w:rPr>
                <w:rFonts w:ascii="Calibri" w:hAnsi="Calibri"/>
                <w:color w:val="000000"/>
              </w:rPr>
            </w:pPr>
            <w:r w:rsidRPr="008844C0">
              <w:rPr>
                <w:rFonts w:ascii="Calibri" w:hAnsi="Calibri"/>
                <w:color w:val="000000"/>
              </w:rPr>
              <w:t>LIME</w:t>
            </w:r>
          </w:p>
        </w:tc>
        <w:tc>
          <w:tcPr>
            <w:tcW w:w="2700" w:type="dxa"/>
            <w:shd w:val="clear" w:color="auto" w:fill="auto"/>
            <w:noWrap/>
            <w:vAlign w:val="center"/>
            <w:hideMark/>
          </w:tcPr>
          <w:p w14:paraId="2E29E544" w14:textId="77777777" w:rsidR="00F6452A" w:rsidRPr="008844C0" w:rsidRDefault="00F6452A" w:rsidP="00753718">
            <w:pPr>
              <w:rPr>
                <w:rFonts w:ascii="Calibri" w:hAnsi="Calibri"/>
                <w:color w:val="000000"/>
                <w:sz w:val="23"/>
                <w:szCs w:val="23"/>
              </w:rPr>
            </w:pPr>
            <w:r w:rsidRPr="008844C0">
              <w:rPr>
                <w:rFonts w:ascii="Calibri" w:hAnsi="Calibri"/>
                <w:color w:val="000000"/>
                <w:sz w:val="23"/>
                <w:szCs w:val="23"/>
              </w:rPr>
              <w:t>SMOKE GREY (No. 692)</w:t>
            </w:r>
          </w:p>
        </w:tc>
        <w:tc>
          <w:tcPr>
            <w:tcW w:w="2520" w:type="dxa"/>
            <w:shd w:val="clear" w:color="auto" w:fill="auto"/>
            <w:noWrap/>
            <w:vAlign w:val="center"/>
          </w:tcPr>
          <w:p w14:paraId="184D3FD1" w14:textId="77777777" w:rsidR="00F6452A" w:rsidRPr="008844C0" w:rsidRDefault="00F6452A" w:rsidP="00753718">
            <w:pPr>
              <w:rPr>
                <w:rFonts w:ascii="Calibri" w:hAnsi="Calibri"/>
                <w:color w:val="000000"/>
              </w:rPr>
            </w:pPr>
          </w:p>
        </w:tc>
      </w:tr>
    </w:tbl>
    <w:p w14:paraId="20D07FC8" w14:textId="77777777" w:rsidR="00773D7E" w:rsidRDefault="00773D7E" w:rsidP="00773D7E">
      <w:pPr>
        <w:autoSpaceDE w:val="0"/>
        <w:autoSpaceDN w:val="0"/>
        <w:adjustRightInd w:val="0"/>
      </w:pPr>
    </w:p>
    <w:p w14:paraId="79C2D8DF" w14:textId="77777777" w:rsidR="00773D7E" w:rsidRDefault="00773D7E" w:rsidP="00773D7E">
      <w:pPr>
        <w:autoSpaceDE w:val="0"/>
        <w:autoSpaceDN w:val="0"/>
        <w:adjustRightInd w:val="0"/>
      </w:pPr>
    </w:p>
    <w:tbl>
      <w:tblPr>
        <w:tblW w:w="6840" w:type="dxa"/>
        <w:tblInd w:w="93" w:type="dxa"/>
        <w:tblLook w:val="04A0" w:firstRow="1" w:lastRow="0" w:firstColumn="1" w:lastColumn="0" w:noHBand="0" w:noVBand="1"/>
      </w:tblPr>
      <w:tblGrid>
        <w:gridCol w:w="715"/>
        <w:gridCol w:w="3023"/>
        <w:gridCol w:w="3102"/>
      </w:tblGrid>
      <w:tr w:rsidR="00773D7E" w:rsidRPr="00847342" w14:paraId="76D50E5A" w14:textId="77777777" w:rsidTr="00753718">
        <w:trPr>
          <w:trHeight w:val="375"/>
        </w:trPr>
        <w:tc>
          <w:tcPr>
            <w:tcW w:w="68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06CC36" w14:textId="77777777" w:rsidR="00773D7E" w:rsidRPr="00847342" w:rsidRDefault="00773D7E" w:rsidP="00753718">
            <w:pPr>
              <w:jc w:val="center"/>
              <w:rPr>
                <w:rFonts w:ascii="Calibri" w:hAnsi="Calibri"/>
                <w:b/>
                <w:bCs/>
                <w:color w:val="000000"/>
                <w:sz w:val="28"/>
                <w:szCs w:val="28"/>
              </w:rPr>
            </w:pPr>
            <w:r w:rsidRPr="00847342">
              <w:rPr>
                <w:rFonts w:ascii="Calibri" w:hAnsi="Calibri"/>
                <w:b/>
                <w:bCs/>
                <w:color w:val="000000"/>
                <w:sz w:val="28"/>
                <w:szCs w:val="28"/>
              </w:rPr>
              <w:t xml:space="preserve">COLOR CODES </w:t>
            </w:r>
            <w:proofErr w:type="gramStart"/>
            <w:r w:rsidRPr="00847342">
              <w:rPr>
                <w:rFonts w:ascii="Calibri" w:hAnsi="Calibri"/>
                <w:b/>
                <w:bCs/>
                <w:color w:val="000000"/>
                <w:sz w:val="28"/>
                <w:szCs w:val="28"/>
              </w:rPr>
              <w:t>FOR  STRUCTURE</w:t>
            </w:r>
            <w:proofErr w:type="gramEnd"/>
            <w:r w:rsidRPr="00847342">
              <w:rPr>
                <w:rFonts w:ascii="Calibri" w:hAnsi="Calibri"/>
                <w:b/>
                <w:bCs/>
                <w:color w:val="000000"/>
                <w:sz w:val="28"/>
                <w:szCs w:val="28"/>
              </w:rPr>
              <w:t xml:space="preserve"> AND EQUIPMENT</w:t>
            </w:r>
          </w:p>
        </w:tc>
      </w:tr>
      <w:tr w:rsidR="00773D7E" w:rsidRPr="00847342" w14:paraId="69E54A93" w14:textId="77777777" w:rsidTr="0075371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694919F" w14:textId="77777777" w:rsidR="00773D7E" w:rsidRPr="00847342" w:rsidRDefault="00773D7E" w:rsidP="00753718">
            <w:pPr>
              <w:rPr>
                <w:rFonts w:ascii="Calibri" w:hAnsi="Calibri"/>
                <w:color w:val="000000"/>
              </w:rPr>
            </w:pPr>
            <w:r>
              <w:rPr>
                <w:rFonts w:ascii="Calibri" w:hAnsi="Calibri"/>
                <w:color w:val="000000"/>
              </w:rPr>
              <w:t>SR. NO.</w:t>
            </w:r>
          </w:p>
        </w:tc>
        <w:tc>
          <w:tcPr>
            <w:tcW w:w="3023" w:type="dxa"/>
            <w:tcBorders>
              <w:top w:val="nil"/>
              <w:left w:val="nil"/>
              <w:bottom w:val="single" w:sz="4" w:space="0" w:color="auto"/>
              <w:right w:val="single" w:sz="4" w:space="0" w:color="auto"/>
            </w:tcBorders>
            <w:shd w:val="clear" w:color="auto" w:fill="auto"/>
            <w:noWrap/>
            <w:vAlign w:val="center"/>
            <w:hideMark/>
          </w:tcPr>
          <w:p w14:paraId="6CA37593" w14:textId="77777777" w:rsidR="00773D7E" w:rsidRPr="00847342" w:rsidRDefault="00773D7E" w:rsidP="00753718">
            <w:pPr>
              <w:rPr>
                <w:rFonts w:ascii="Calibri" w:hAnsi="Calibri"/>
                <w:color w:val="000000"/>
              </w:rPr>
            </w:pPr>
            <w:r>
              <w:rPr>
                <w:rFonts w:ascii="Calibri" w:hAnsi="Calibri"/>
                <w:color w:val="000000"/>
              </w:rPr>
              <w:t>CONTENT</w:t>
            </w:r>
          </w:p>
        </w:tc>
        <w:tc>
          <w:tcPr>
            <w:tcW w:w="3102" w:type="dxa"/>
            <w:tcBorders>
              <w:top w:val="nil"/>
              <w:left w:val="nil"/>
              <w:bottom w:val="single" w:sz="4" w:space="0" w:color="auto"/>
              <w:right w:val="single" w:sz="4" w:space="0" w:color="auto"/>
            </w:tcBorders>
            <w:shd w:val="clear" w:color="auto" w:fill="auto"/>
            <w:noWrap/>
            <w:vAlign w:val="center"/>
            <w:hideMark/>
          </w:tcPr>
          <w:p w14:paraId="55E2690F" w14:textId="77777777" w:rsidR="00773D7E" w:rsidRPr="00847342" w:rsidRDefault="00773D7E" w:rsidP="00753718">
            <w:pPr>
              <w:rPr>
                <w:rFonts w:ascii="Calibri" w:hAnsi="Calibri"/>
                <w:color w:val="000000"/>
              </w:rPr>
            </w:pPr>
            <w:r>
              <w:rPr>
                <w:rFonts w:ascii="Calibri" w:hAnsi="Calibri"/>
                <w:color w:val="000000"/>
              </w:rPr>
              <w:t>GROUND COLOR</w:t>
            </w:r>
          </w:p>
        </w:tc>
      </w:tr>
      <w:tr w:rsidR="00773D7E" w:rsidRPr="00847342" w14:paraId="6DD5E7A0" w14:textId="77777777" w:rsidTr="0075371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C6AD959" w14:textId="77777777" w:rsidR="00773D7E" w:rsidRPr="00847342" w:rsidRDefault="00773D7E" w:rsidP="00753718">
            <w:pPr>
              <w:rPr>
                <w:rFonts w:ascii="Calibri" w:hAnsi="Calibri"/>
                <w:color w:val="000000"/>
              </w:rPr>
            </w:pPr>
            <w:r w:rsidRPr="00847342">
              <w:rPr>
                <w:rFonts w:ascii="Calibri" w:hAnsi="Calibri"/>
                <w:color w:val="000000"/>
              </w:rPr>
              <w:t>1</w:t>
            </w:r>
          </w:p>
        </w:tc>
        <w:tc>
          <w:tcPr>
            <w:tcW w:w="3023" w:type="dxa"/>
            <w:tcBorders>
              <w:top w:val="nil"/>
              <w:left w:val="nil"/>
              <w:bottom w:val="single" w:sz="4" w:space="0" w:color="auto"/>
              <w:right w:val="single" w:sz="4" w:space="0" w:color="auto"/>
            </w:tcBorders>
            <w:shd w:val="clear" w:color="auto" w:fill="auto"/>
            <w:vAlign w:val="center"/>
            <w:hideMark/>
          </w:tcPr>
          <w:p w14:paraId="4A20ED0B"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 xml:space="preserve">STRUCTURES (GENERAL) </w:t>
            </w:r>
          </w:p>
        </w:tc>
        <w:tc>
          <w:tcPr>
            <w:tcW w:w="3102" w:type="dxa"/>
            <w:tcBorders>
              <w:top w:val="nil"/>
              <w:left w:val="nil"/>
              <w:bottom w:val="single" w:sz="4" w:space="0" w:color="auto"/>
              <w:right w:val="single" w:sz="4" w:space="0" w:color="auto"/>
            </w:tcBorders>
            <w:shd w:val="clear" w:color="auto" w:fill="auto"/>
            <w:noWrap/>
            <w:vAlign w:val="center"/>
            <w:hideMark/>
          </w:tcPr>
          <w:p w14:paraId="6C32A44C"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SMOKE GREY (No. 692)</w:t>
            </w:r>
          </w:p>
        </w:tc>
      </w:tr>
      <w:tr w:rsidR="00773D7E" w:rsidRPr="00847342" w14:paraId="1E95520E" w14:textId="77777777" w:rsidTr="00753718">
        <w:trPr>
          <w:trHeight w:val="6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223D43E" w14:textId="77777777" w:rsidR="00773D7E" w:rsidRPr="00847342" w:rsidRDefault="00773D7E" w:rsidP="00753718">
            <w:pPr>
              <w:rPr>
                <w:rFonts w:ascii="Calibri" w:hAnsi="Calibri"/>
                <w:color w:val="000000"/>
              </w:rPr>
            </w:pPr>
            <w:r w:rsidRPr="00847342">
              <w:rPr>
                <w:rFonts w:ascii="Calibri" w:hAnsi="Calibri"/>
                <w:color w:val="000000"/>
              </w:rPr>
              <w:t>2</w:t>
            </w:r>
          </w:p>
        </w:tc>
        <w:tc>
          <w:tcPr>
            <w:tcW w:w="3023" w:type="dxa"/>
            <w:tcBorders>
              <w:top w:val="nil"/>
              <w:left w:val="nil"/>
              <w:bottom w:val="single" w:sz="4" w:space="0" w:color="auto"/>
              <w:right w:val="single" w:sz="4" w:space="0" w:color="auto"/>
            </w:tcBorders>
            <w:shd w:val="clear" w:color="auto" w:fill="auto"/>
            <w:vAlign w:val="center"/>
            <w:hideMark/>
          </w:tcPr>
          <w:p w14:paraId="739236BF"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 xml:space="preserve">TURBINES &amp; HIGH TEMPERATURE PUMPS </w:t>
            </w:r>
          </w:p>
        </w:tc>
        <w:tc>
          <w:tcPr>
            <w:tcW w:w="3102" w:type="dxa"/>
            <w:tcBorders>
              <w:top w:val="nil"/>
              <w:left w:val="nil"/>
              <w:bottom w:val="single" w:sz="4" w:space="0" w:color="auto"/>
              <w:right w:val="single" w:sz="4" w:space="0" w:color="auto"/>
            </w:tcBorders>
            <w:shd w:val="clear" w:color="auto" w:fill="auto"/>
            <w:vAlign w:val="center"/>
            <w:hideMark/>
          </w:tcPr>
          <w:p w14:paraId="4B4B30A0"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 xml:space="preserve">HEAT RESITANT ALUMINIUM </w:t>
            </w:r>
          </w:p>
        </w:tc>
      </w:tr>
      <w:tr w:rsidR="00773D7E" w:rsidRPr="00847342" w14:paraId="270755B9" w14:textId="77777777" w:rsidTr="0075371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1799416" w14:textId="77777777" w:rsidR="00773D7E" w:rsidRPr="00847342" w:rsidRDefault="00773D7E" w:rsidP="00753718">
            <w:pPr>
              <w:rPr>
                <w:rFonts w:ascii="Calibri" w:hAnsi="Calibri"/>
                <w:color w:val="000000"/>
              </w:rPr>
            </w:pPr>
            <w:r w:rsidRPr="00847342">
              <w:rPr>
                <w:rFonts w:ascii="Calibri" w:hAnsi="Calibri"/>
                <w:color w:val="000000"/>
              </w:rPr>
              <w:t>3</w:t>
            </w:r>
          </w:p>
        </w:tc>
        <w:tc>
          <w:tcPr>
            <w:tcW w:w="3023" w:type="dxa"/>
            <w:tcBorders>
              <w:top w:val="nil"/>
              <w:left w:val="nil"/>
              <w:bottom w:val="single" w:sz="4" w:space="0" w:color="auto"/>
              <w:right w:val="single" w:sz="4" w:space="0" w:color="auto"/>
            </w:tcBorders>
            <w:shd w:val="clear" w:color="auto" w:fill="auto"/>
            <w:noWrap/>
            <w:vAlign w:val="center"/>
            <w:hideMark/>
          </w:tcPr>
          <w:p w14:paraId="10330841"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 xml:space="preserve">MOTORS </w:t>
            </w:r>
          </w:p>
        </w:tc>
        <w:tc>
          <w:tcPr>
            <w:tcW w:w="3102" w:type="dxa"/>
            <w:tcBorders>
              <w:top w:val="nil"/>
              <w:left w:val="nil"/>
              <w:bottom w:val="single" w:sz="4" w:space="0" w:color="auto"/>
              <w:right w:val="single" w:sz="4" w:space="0" w:color="auto"/>
            </w:tcBorders>
            <w:shd w:val="clear" w:color="auto" w:fill="auto"/>
            <w:noWrap/>
            <w:vAlign w:val="center"/>
            <w:hideMark/>
          </w:tcPr>
          <w:p w14:paraId="10D06D8C"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 xml:space="preserve">BUS </w:t>
            </w:r>
            <w:proofErr w:type="gramStart"/>
            <w:r w:rsidRPr="00847342">
              <w:rPr>
                <w:rFonts w:ascii="Calibri" w:hAnsi="Calibri"/>
                <w:color w:val="000000"/>
                <w:sz w:val="23"/>
                <w:szCs w:val="23"/>
              </w:rPr>
              <w:t>GREEN  (</w:t>
            </w:r>
            <w:proofErr w:type="gramEnd"/>
            <w:r w:rsidRPr="00847342">
              <w:rPr>
                <w:rFonts w:ascii="Calibri" w:hAnsi="Calibri"/>
                <w:color w:val="000000"/>
                <w:sz w:val="23"/>
                <w:szCs w:val="23"/>
              </w:rPr>
              <w:t>NO. 299)</w:t>
            </w:r>
          </w:p>
        </w:tc>
      </w:tr>
      <w:tr w:rsidR="00773D7E" w:rsidRPr="00847342" w14:paraId="095AACC2" w14:textId="77777777" w:rsidTr="0075371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F706715" w14:textId="77777777" w:rsidR="00773D7E" w:rsidRPr="00847342" w:rsidRDefault="00773D7E" w:rsidP="00753718">
            <w:pPr>
              <w:rPr>
                <w:rFonts w:ascii="Calibri" w:hAnsi="Calibri"/>
                <w:color w:val="000000"/>
              </w:rPr>
            </w:pPr>
            <w:r w:rsidRPr="00847342">
              <w:rPr>
                <w:rFonts w:ascii="Calibri" w:hAnsi="Calibri"/>
                <w:color w:val="000000"/>
              </w:rPr>
              <w:t>4</w:t>
            </w:r>
          </w:p>
        </w:tc>
        <w:tc>
          <w:tcPr>
            <w:tcW w:w="3023" w:type="dxa"/>
            <w:tcBorders>
              <w:top w:val="nil"/>
              <w:left w:val="nil"/>
              <w:bottom w:val="single" w:sz="4" w:space="0" w:color="auto"/>
              <w:right w:val="single" w:sz="4" w:space="0" w:color="auto"/>
            </w:tcBorders>
            <w:shd w:val="clear" w:color="auto" w:fill="auto"/>
            <w:vAlign w:val="center"/>
            <w:hideMark/>
          </w:tcPr>
          <w:p w14:paraId="762F7867"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HAND RAILING</w:t>
            </w:r>
          </w:p>
        </w:tc>
        <w:tc>
          <w:tcPr>
            <w:tcW w:w="3102" w:type="dxa"/>
            <w:tcBorders>
              <w:top w:val="nil"/>
              <w:left w:val="nil"/>
              <w:bottom w:val="single" w:sz="4" w:space="0" w:color="auto"/>
              <w:right w:val="single" w:sz="4" w:space="0" w:color="auto"/>
            </w:tcBorders>
            <w:shd w:val="clear" w:color="auto" w:fill="auto"/>
            <w:vAlign w:val="center"/>
            <w:hideMark/>
          </w:tcPr>
          <w:p w14:paraId="162AF737" w14:textId="77777777" w:rsidR="00773D7E" w:rsidRPr="00847342" w:rsidRDefault="00773D7E" w:rsidP="00753718">
            <w:pPr>
              <w:rPr>
                <w:rFonts w:ascii="Calibri" w:hAnsi="Calibri"/>
                <w:color w:val="000000"/>
                <w:sz w:val="23"/>
                <w:szCs w:val="23"/>
              </w:rPr>
            </w:pPr>
            <w:r w:rsidRPr="00847342">
              <w:rPr>
                <w:rFonts w:ascii="Calibri" w:hAnsi="Calibri"/>
                <w:color w:val="000000"/>
                <w:sz w:val="23"/>
                <w:szCs w:val="23"/>
              </w:rPr>
              <w:t>YELLOW AND BLACK</w:t>
            </w:r>
          </w:p>
        </w:tc>
      </w:tr>
    </w:tbl>
    <w:p w14:paraId="76A255A8" w14:textId="77777777" w:rsidR="002E33A0" w:rsidRDefault="002E33A0" w:rsidP="00773D7E">
      <w:pPr>
        <w:autoSpaceDE w:val="0"/>
        <w:autoSpaceDN w:val="0"/>
        <w:adjustRightInd w:val="0"/>
        <w:rPr>
          <w:rFonts w:ascii="Tahoma" w:hAnsi="Tahoma" w:cs="Tahoma"/>
          <w:sz w:val="22"/>
        </w:rPr>
      </w:pPr>
    </w:p>
    <w:p w14:paraId="4CBCFD4D" w14:textId="77777777" w:rsidR="00773D7E" w:rsidRPr="002E33A0" w:rsidRDefault="00773D7E" w:rsidP="00773D7E">
      <w:pPr>
        <w:autoSpaceDE w:val="0"/>
        <w:autoSpaceDN w:val="0"/>
        <w:adjustRightInd w:val="0"/>
        <w:rPr>
          <w:rFonts w:ascii="Tahoma" w:hAnsi="Tahoma" w:cs="Tahoma"/>
        </w:rPr>
      </w:pPr>
      <w:r w:rsidRPr="002E33A0">
        <w:rPr>
          <w:rFonts w:ascii="Tahoma" w:hAnsi="Tahoma" w:cs="Tahoma"/>
          <w:sz w:val="22"/>
        </w:rPr>
        <w:t>* Numbers in the bracket indicate ISC (Indian Standard Color) number.</w:t>
      </w:r>
    </w:p>
    <w:p w14:paraId="094E42C6" w14:textId="77777777" w:rsidR="00384BAE" w:rsidRDefault="00384BAE" w:rsidP="00384BAE">
      <w:pPr>
        <w:pStyle w:val="Heading1"/>
        <w:rPr>
          <w:rFonts w:ascii="Tahoma" w:hAnsi="Tahoma" w:cs="Tahoma"/>
          <w:sz w:val="22"/>
          <w:szCs w:val="22"/>
        </w:rPr>
      </w:pPr>
      <w:r w:rsidRPr="00C4511D">
        <w:rPr>
          <w:rFonts w:ascii="Tahoma" w:hAnsi="Tahoma" w:cs="Tahoma"/>
          <w:sz w:val="22"/>
          <w:szCs w:val="22"/>
        </w:rPr>
        <w:t xml:space="preserve"> </w:t>
      </w:r>
    </w:p>
    <w:tbl>
      <w:tblPr>
        <w:tblW w:w="9483" w:type="dxa"/>
        <w:tblInd w:w="93" w:type="dxa"/>
        <w:tblLook w:val="04A0" w:firstRow="1" w:lastRow="0" w:firstColumn="1" w:lastColumn="0" w:noHBand="0" w:noVBand="1"/>
      </w:tblPr>
      <w:tblGrid>
        <w:gridCol w:w="1365"/>
        <w:gridCol w:w="3510"/>
        <w:gridCol w:w="360"/>
        <w:gridCol w:w="1350"/>
        <w:gridCol w:w="2898"/>
      </w:tblGrid>
      <w:tr w:rsidR="006218C8" w:rsidRPr="00DB7E26" w14:paraId="1958FED7" w14:textId="77777777" w:rsidTr="0071737A">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46A91" w14:textId="77777777" w:rsidR="006218C8" w:rsidRPr="00755BD3" w:rsidRDefault="006218C8" w:rsidP="0071737A">
            <w:pPr>
              <w:jc w:val="center"/>
              <w:rPr>
                <w:rFonts w:ascii="Calibri" w:hAnsi="Calibri"/>
                <w:b/>
                <w:color w:val="000000"/>
                <w:sz w:val="24"/>
              </w:rPr>
            </w:pPr>
            <w:r w:rsidRPr="00755BD3">
              <w:rPr>
                <w:rFonts w:ascii="Calibri" w:hAnsi="Calibri"/>
                <w:b/>
                <w:color w:val="000000"/>
                <w:sz w:val="24"/>
              </w:rPr>
              <w:t>COLOR REFERENCE</w:t>
            </w:r>
          </w:p>
        </w:tc>
      </w:tr>
      <w:tr w:rsidR="006218C8" w:rsidRPr="00DB7E26" w14:paraId="7CC84A79" w14:textId="77777777" w:rsidTr="0071737A">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14:paraId="0635407F" w14:textId="77777777" w:rsidR="006218C8" w:rsidRPr="00DB7E26" w:rsidRDefault="006218C8" w:rsidP="0071737A">
            <w:pPr>
              <w:jc w:val="center"/>
              <w:rPr>
                <w:rFonts w:ascii="Calibri" w:hAnsi="Calibri"/>
                <w:color w:val="000000"/>
              </w:rPr>
            </w:pPr>
            <w:r w:rsidRPr="00DB7E26">
              <w:rPr>
                <w:rFonts w:ascii="Calibri" w:hAnsi="Calibri"/>
                <w:color w:val="000000"/>
              </w:rPr>
              <w:lastRenderedPageBreak/>
              <w:t>SKY BLUE (NO. 101)</w:t>
            </w:r>
          </w:p>
        </w:tc>
        <w:tc>
          <w:tcPr>
            <w:tcW w:w="3510" w:type="dxa"/>
            <w:tcBorders>
              <w:top w:val="nil"/>
              <w:left w:val="nil"/>
              <w:bottom w:val="single" w:sz="4" w:space="0" w:color="auto"/>
              <w:right w:val="single" w:sz="4" w:space="0" w:color="auto"/>
            </w:tcBorders>
            <w:shd w:val="clear" w:color="auto" w:fill="auto"/>
            <w:noWrap/>
            <w:vAlign w:val="center"/>
            <w:hideMark/>
          </w:tcPr>
          <w:p w14:paraId="43F7F911" w14:textId="77777777" w:rsidR="006218C8" w:rsidRPr="00DB7E26" w:rsidRDefault="006218C8" w:rsidP="0071737A">
            <w:pPr>
              <w:jc w:val="center"/>
              <w:rPr>
                <w:rFonts w:ascii="Calibri" w:hAnsi="Calibri"/>
                <w:color w:val="000000"/>
              </w:rPr>
            </w:pPr>
            <w:r>
              <w:rPr>
                <w:noProof/>
              </w:rPr>
              <w:drawing>
                <wp:inline distT="0" distB="0" distL="0" distR="0" wp14:anchorId="76BEE766" wp14:editId="14C03E86">
                  <wp:extent cx="14001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0175" cy="742950"/>
                          </a:xfrm>
                          <a:prstGeom prst="rect">
                            <a:avLst/>
                          </a:prstGeom>
                        </pic:spPr>
                      </pic:pic>
                    </a:graphicData>
                  </a:graphic>
                </wp:inline>
              </w:drawing>
            </w:r>
          </w:p>
        </w:tc>
        <w:tc>
          <w:tcPr>
            <w:tcW w:w="360" w:type="dxa"/>
            <w:tcBorders>
              <w:top w:val="single" w:sz="4" w:space="0" w:color="auto"/>
              <w:left w:val="nil"/>
              <w:bottom w:val="single" w:sz="4" w:space="0" w:color="auto"/>
              <w:right w:val="single" w:sz="4" w:space="0" w:color="auto"/>
            </w:tcBorders>
          </w:tcPr>
          <w:p w14:paraId="1B1ACC1B" w14:textId="77777777" w:rsidR="006218C8" w:rsidRPr="00DB7E26" w:rsidRDefault="006218C8" w:rsidP="0071737A">
            <w:pPr>
              <w:jc w:val="center"/>
              <w:rPr>
                <w:rFonts w:ascii="Calibri" w:hAnsi="Calibri"/>
                <w:color w:val="000000"/>
              </w:rPr>
            </w:pPr>
          </w:p>
        </w:tc>
        <w:tc>
          <w:tcPr>
            <w:tcW w:w="1350" w:type="dxa"/>
            <w:tcBorders>
              <w:top w:val="nil"/>
              <w:left w:val="single" w:sz="4" w:space="0" w:color="auto"/>
              <w:bottom w:val="single" w:sz="4" w:space="0" w:color="auto"/>
              <w:right w:val="single" w:sz="4" w:space="0" w:color="auto"/>
            </w:tcBorders>
            <w:vAlign w:val="center"/>
          </w:tcPr>
          <w:p w14:paraId="6E14F3DC" w14:textId="77777777" w:rsidR="006218C8" w:rsidRPr="00DB7E26" w:rsidRDefault="006218C8" w:rsidP="0071737A">
            <w:pPr>
              <w:jc w:val="center"/>
              <w:rPr>
                <w:rFonts w:ascii="Calibri" w:hAnsi="Calibri"/>
                <w:color w:val="000000"/>
              </w:rPr>
            </w:pPr>
            <w:r w:rsidRPr="00DB7E26">
              <w:rPr>
                <w:rFonts w:ascii="Calibri" w:hAnsi="Calibri"/>
                <w:color w:val="000000"/>
                <w:sz w:val="23"/>
                <w:szCs w:val="23"/>
              </w:rPr>
              <w:t>SMOKE GREY (No. 692)</w:t>
            </w:r>
          </w:p>
        </w:tc>
        <w:tc>
          <w:tcPr>
            <w:tcW w:w="2898" w:type="dxa"/>
            <w:tcBorders>
              <w:top w:val="nil"/>
              <w:left w:val="nil"/>
              <w:bottom w:val="single" w:sz="4" w:space="0" w:color="auto"/>
              <w:right w:val="single" w:sz="4" w:space="0" w:color="auto"/>
            </w:tcBorders>
            <w:vAlign w:val="center"/>
          </w:tcPr>
          <w:p w14:paraId="34DC26C6" w14:textId="77777777" w:rsidR="006218C8" w:rsidRPr="00DB7E26" w:rsidRDefault="006218C8" w:rsidP="0071737A">
            <w:pPr>
              <w:jc w:val="center"/>
              <w:rPr>
                <w:rFonts w:ascii="Calibri" w:hAnsi="Calibri"/>
                <w:color w:val="000000"/>
              </w:rPr>
            </w:pPr>
            <w:r>
              <w:rPr>
                <w:noProof/>
              </w:rPr>
              <w:drawing>
                <wp:inline distT="0" distB="0" distL="0" distR="0" wp14:anchorId="2E2B67EF" wp14:editId="523EF9B7">
                  <wp:extent cx="1447800" cy="752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47800" cy="752475"/>
                          </a:xfrm>
                          <a:prstGeom prst="rect">
                            <a:avLst/>
                          </a:prstGeom>
                        </pic:spPr>
                      </pic:pic>
                    </a:graphicData>
                  </a:graphic>
                </wp:inline>
              </w:drawing>
            </w:r>
          </w:p>
        </w:tc>
      </w:tr>
      <w:tr w:rsidR="006218C8" w:rsidRPr="00DB7E26" w14:paraId="1003C1F1" w14:textId="77777777" w:rsidTr="0071737A">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14:paraId="2ADE0E47" w14:textId="77777777" w:rsidR="006218C8" w:rsidRPr="00DB7E26" w:rsidRDefault="006218C8" w:rsidP="0071737A">
            <w:pPr>
              <w:jc w:val="center"/>
              <w:rPr>
                <w:rFonts w:ascii="Calibri" w:hAnsi="Calibri"/>
                <w:color w:val="000000"/>
              </w:rPr>
            </w:pPr>
            <w:r w:rsidRPr="00DB7E26">
              <w:rPr>
                <w:rFonts w:ascii="Calibri" w:hAnsi="Calibri"/>
                <w:color w:val="000000"/>
              </w:rPr>
              <w:t>FRENCH BLUE (NO. 166)</w:t>
            </w:r>
          </w:p>
        </w:tc>
        <w:tc>
          <w:tcPr>
            <w:tcW w:w="3510" w:type="dxa"/>
            <w:tcBorders>
              <w:top w:val="nil"/>
              <w:left w:val="nil"/>
              <w:bottom w:val="single" w:sz="4" w:space="0" w:color="auto"/>
              <w:right w:val="single" w:sz="4" w:space="0" w:color="auto"/>
            </w:tcBorders>
            <w:shd w:val="clear" w:color="auto" w:fill="auto"/>
            <w:noWrap/>
            <w:vAlign w:val="center"/>
            <w:hideMark/>
          </w:tcPr>
          <w:p w14:paraId="23D67942" w14:textId="77777777" w:rsidR="006218C8" w:rsidRPr="00DB7E26" w:rsidRDefault="006218C8" w:rsidP="0071737A">
            <w:pPr>
              <w:jc w:val="center"/>
              <w:rPr>
                <w:rFonts w:ascii="Calibri" w:hAnsi="Calibri"/>
                <w:color w:val="000000"/>
              </w:rPr>
            </w:pPr>
            <w:r>
              <w:rPr>
                <w:noProof/>
              </w:rPr>
              <w:drawing>
                <wp:inline distT="0" distB="0" distL="0" distR="0" wp14:anchorId="54FEBCAB" wp14:editId="4B98C822">
                  <wp:extent cx="14287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8750" cy="752475"/>
                          </a:xfrm>
                          <a:prstGeom prst="rect">
                            <a:avLst/>
                          </a:prstGeom>
                        </pic:spPr>
                      </pic:pic>
                    </a:graphicData>
                  </a:graphic>
                </wp:inline>
              </w:drawing>
            </w:r>
          </w:p>
        </w:tc>
        <w:tc>
          <w:tcPr>
            <w:tcW w:w="360" w:type="dxa"/>
            <w:tcBorders>
              <w:top w:val="single" w:sz="4" w:space="0" w:color="auto"/>
              <w:left w:val="nil"/>
              <w:bottom w:val="single" w:sz="4" w:space="0" w:color="auto"/>
              <w:right w:val="single" w:sz="4" w:space="0" w:color="auto"/>
            </w:tcBorders>
          </w:tcPr>
          <w:p w14:paraId="75F6AD0B" w14:textId="77777777" w:rsidR="006218C8" w:rsidRPr="00DB7E26" w:rsidRDefault="006218C8" w:rsidP="0071737A">
            <w:pPr>
              <w:jc w:val="center"/>
              <w:rPr>
                <w:rFonts w:ascii="Calibri" w:hAnsi="Calibri"/>
                <w:color w:val="000000"/>
              </w:rPr>
            </w:pPr>
          </w:p>
        </w:tc>
        <w:tc>
          <w:tcPr>
            <w:tcW w:w="1350" w:type="dxa"/>
            <w:tcBorders>
              <w:top w:val="nil"/>
              <w:left w:val="single" w:sz="4" w:space="0" w:color="auto"/>
              <w:bottom w:val="single" w:sz="4" w:space="0" w:color="auto"/>
              <w:right w:val="single" w:sz="4" w:space="0" w:color="auto"/>
            </w:tcBorders>
            <w:vAlign w:val="center"/>
          </w:tcPr>
          <w:p w14:paraId="1359778F" w14:textId="77777777" w:rsidR="006218C8" w:rsidRPr="00DB7E26" w:rsidRDefault="006218C8" w:rsidP="0071737A">
            <w:pPr>
              <w:jc w:val="center"/>
              <w:rPr>
                <w:rFonts w:ascii="Calibri" w:hAnsi="Calibri"/>
                <w:color w:val="000000"/>
                <w:sz w:val="23"/>
                <w:szCs w:val="23"/>
              </w:rPr>
            </w:pPr>
            <w:r w:rsidRPr="00DB7E26">
              <w:rPr>
                <w:rFonts w:ascii="Calibri" w:hAnsi="Calibri"/>
                <w:color w:val="000000"/>
                <w:sz w:val="23"/>
                <w:szCs w:val="23"/>
              </w:rPr>
              <w:t>CANARY YELLOW (No.309)</w:t>
            </w:r>
          </w:p>
        </w:tc>
        <w:tc>
          <w:tcPr>
            <w:tcW w:w="2898" w:type="dxa"/>
            <w:tcBorders>
              <w:top w:val="nil"/>
              <w:left w:val="nil"/>
              <w:bottom w:val="single" w:sz="4" w:space="0" w:color="auto"/>
              <w:right w:val="single" w:sz="4" w:space="0" w:color="auto"/>
            </w:tcBorders>
            <w:vAlign w:val="center"/>
          </w:tcPr>
          <w:p w14:paraId="6A4C6677" w14:textId="77777777" w:rsidR="006218C8" w:rsidRPr="00DB7E26" w:rsidRDefault="006218C8" w:rsidP="0071737A">
            <w:pPr>
              <w:jc w:val="center"/>
              <w:rPr>
                <w:rFonts w:ascii="Calibri" w:hAnsi="Calibri"/>
                <w:color w:val="000000"/>
              </w:rPr>
            </w:pPr>
            <w:r>
              <w:rPr>
                <w:noProof/>
              </w:rPr>
              <w:drawing>
                <wp:inline distT="0" distB="0" distL="0" distR="0" wp14:anchorId="3F429C4A" wp14:editId="797297D9">
                  <wp:extent cx="140970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09700" cy="752475"/>
                          </a:xfrm>
                          <a:prstGeom prst="rect">
                            <a:avLst/>
                          </a:prstGeom>
                        </pic:spPr>
                      </pic:pic>
                    </a:graphicData>
                  </a:graphic>
                </wp:inline>
              </w:drawing>
            </w:r>
          </w:p>
        </w:tc>
      </w:tr>
      <w:tr w:rsidR="006218C8" w:rsidRPr="00DB7E26" w14:paraId="1F068973" w14:textId="77777777" w:rsidTr="0071737A">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14:paraId="7B3404CD" w14:textId="77777777" w:rsidR="006218C8" w:rsidRPr="00DB7E26" w:rsidRDefault="006218C8" w:rsidP="0071737A">
            <w:pPr>
              <w:jc w:val="center"/>
              <w:rPr>
                <w:rFonts w:ascii="Calibri" w:hAnsi="Calibri"/>
                <w:color w:val="000000"/>
              </w:rPr>
            </w:pPr>
            <w:r w:rsidRPr="00DB7E26">
              <w:rPr>
                <w:rFonts w:ascii="Calibri" w:hAnsi="Calibri"/>
                <w:color w:val="000000"/>
              </w:rPr>
              <w:t>SEA GREEN (NO. 217)</w:t>
            </w:r>
          </w:p>
        </w:tc>
        <w:tc>
          <w:tcPr>
            <w:tcW w:w="3510" w:type="dxa"/>
            <w:tcBorders>
              <w:top w:val="nil"/>
              <w:left w:val="nil"/>
              <w:bottom w:val="single" w:sz="4" w:space="0" w:color="auto"/>
              <w:right w:val="single" w:sz="4" w:space="0" w:color="auto"/>
            </w:tcBorders>
            <w:shd w:val="clear" w:color="auto" w:fill="auto"/>
            <w:noWrap/>
            <w:vAlign w:val="center"/>
            <w:hideMark/>
          </w:tcPr>
          <w:p w14:paraId="15A92CE7" w14:textId="77777777" w:rsidR="006218C8" w:rsidRPr="00DB7E26" w:rsidRDefault="006218C8" w:rsidP="0071737A">
            <w:pPr>
              <w:jc w:val="center"/>
              <w:rPr>
                <w:rFonts w:ascii="Calibri" w:hAnsi="Calibri"/>
                <w:color w:val="000000"/>
              </w:rPr>
            </w:pPr>
            <w:r>
              <w:rPr>
                <w:noProof/>
              </w:rPr>
              <w:drawing>
                <wp:inline distT="0" distB="0" distL="0" distR="0" wp14:anchorId="3C385F49" wp14:editId="59AC4C4F">
                  <wp:extent cx="140017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0175" cy="733425"/>
                          </a:xfrm>
                          <a:prstGeom prst="rect">
                            <a:avLst/>
                          </a:prstGeom>
                        </pic:spPr>
                      </pic:pic>
                    </a:graphicData>
                  </a:graphic>
                </wp:inline>
              </w:drawing>
            </w:r>
          </w:p>
        </w:tc>
        <w:tc>
          <w:tcPr>
            <w:tcW w:w="360" w:type="dxa"/>
            <w:tcBorders>
              <w:top w:val="single" w:sz="4" w:space="0" w:color="auto"/>
              <w:left w:val="nil"/>
              <w:bottom w:val="single" w:sz="4" w:space="0" w:color="auto"/>
              <w:right w:val="single" w:sz="4" w:space="0" w:color="auto"/>
            </w:tcBorders>
          </w:tcPr>
          <w:p w14:paraId="162C5A49" w14:textId="77777777" w:rsidR="006218C8" w:rsidRPr="00DB7E26" w:rsidRDefault="006218C8" w:rsidP="0071737A">
            <w:pPr>
              <w:jc w:val="center"/>
              <w:rPr>
                <w:rFonts w:ascii="Calibri" w:hAnsi="Calibri"/>
                <w:color w:val="000000"/>
              </w:rPr>
            </w:pPr>
          </w:p>
        </w:tc>
        <w:tc>
          <w:tcPr>
            <w:tcW w:w="1350" w:type="dxa"/>
            <w:tcBorders>
              <w:top w:val="nil"/>
              <w:left w:val="single" w:sz="4" w:space="0" w:color="auto"/>
              <w:bottom w:val="single" w:sz="4" w:space="0" w:color="auto"/>
              <w:right w:val="single" w:sz="4" w:space="0" w:color="auto"/>
            </w:tcBorders>
            <w:vAlign w:val="center"/>
          </w:tcPr>
          <w:p w14:paraId="3E90571F" w14:textId="77777777" w:rsidR="006218C8" w:rsidRPr="00DB7E26" w:rsidRDefault="006218C8" w:rsidP="0071737A">
            <w:pPr>
              <w:jc w:val="center"/>
              <w:rPr>
                <w:rFonts w:ascii="Calibri" w:hAnsi="Calibri"/>
                <w:color w:val="000000"/>
              </w:rPr>
            </w:pPr>
            <w:r w:rsidRPr="00DB7E26">
              <w:rPr>
                <w:rFonts w:ascii="Calibri" w:hAnsi="Calibri"/>
                <w:color w:val="000000"/>
              </w:rPr>
              <w:t>LIGHT BROWN (NO. 410)</w:t>
            </w:r>
          </w:p>
        </w:tc>
        <w:tc>
          <w:tcPr>
            <w:tcW w:w="2898" w:type="dxa"/>
            <w:tcBorders>
              <w:top w:val="nil"/>
              <w:left w:val="nil"/>
              <w:bottom w:val="single" w:sz="4" w:space="0" w:color="auto"/>
              <w:right w:val="single" w:sz="4" w:space="0" w:color="auto"/>
            </w:tcBorders>
            <w:vAlign w:val="center"/>
          </w:tcPr>
          <w:p w14:paraId="426B075E" w14:textId="77777777" w:rsidR="006218C8" w:rsidRPr="00DB7E26" w:rsidRDefault="006218C8" w:rsidP="0071737A">
            <w:pPr>
              <w:jc w:val="center"/>
              <w:rPr>
                <w:rFonts w:ascii="Calibri" w:hAnsi="Calibri"/>
                <w:color w:val="000000"/>
              </w:rPr>
            </w:pPr>
            <w:r>
              <w:rPr>
                <w:noProof/>
              </w:rPr>
              <w:drawing>
                <wp:inline distT="0" distB="0" distL="0" distR="0" wp14:anchorId="41F855E8" wp14:editId="6F046BA3">
                  <wp:extent cx="14192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19225" cy="752475"/>
                          </a:xfrm>
                          <a:prstGeom prst="rect">
                            <a:avLst/>
                          </a:prstGeom>
                        </pic:spPr>
                      </pic:pic>
                    </a:graphicData>
                  </a:graphic>
                </wp:inline>
              </w:drawing>
            </w:r>
          </w:p>
        </w:tc>
      </w:tr>
      <w:tr w:rsidR="006218C8" w:rsidRPr="00DB7E26" w14:paraId="437878C3" w14:textId="77777777" w:rsidTr="0071737A">
        <w:trPr>
          <w:trHeight w:val="300"/>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14:paraId="58D3D49F" w14:textId="77777777" w:rsidR="006218C8" w:rsidRPr="00DB7E26" w:rsidRDefault="006218C8" w:rsidP="0071737A">
            <w:pPr>
              <w:jc w:val="center"/>
              <w:rPr>
                <w:rFonts w:ascii="Calibri" w:hAnsi="Calibri"/>
                <w:color w:val="000000"/>
                <w:sz w:val="23"/>
                <w:szCs w:val="23"/>
              </w:rPr>
            </w:pPr>
            <w:r w:rsidRPr="00DB7E26">
              <w:rPr>
                <w:rFonts w:ascii="Calibri" w:hAnsi="Calibri"/>
                <w:color w:val="000000"/>
                <w:sz w:val="23"/>
                <w:szCs w:val="23"/>
              </w:rPr>
              <w:t xml:space="preserve">BUS </w:t>
            </w:r>
            <w:proofErr w:type="gramStart"/>
            <w:r w:rsidRPr="00DB7E26">
              <w:rPr>
                <w:rFonts w:ascii="Calibri" w:hAnsi="Calibri"/>
                <w:color w:val="000000"/>
                <w:sz w:val="23"/>
                <w:szCs w:val="23"/>
              </w:rPr>
              <w:t>GREEN  (</w:t>
            </w:r>
            <w:proofErr w:type="gramEnd"/>
            <w:r w:rsidRPr="00DB7E26">
              <w:rPr>
                <w:rFonts w:ascii="Calibri" w:hAnsi="Calibri"/>
                <w:color w:val="000000"/>
                <w:sz w:val="23"/>
                <w:szCs w:val="23"/>
              </w:rPr>
              <w:t>NO. 299)</w:t>
            </w:r>
          </w:p>
        </w:tc>
        <w:tc>
          <w:tcPr>
            <w:tcW w:w="3510" w:type="dxa"/>
            <w:tcBorders>
              <w:top w:val="nil"/>
              <w:left w:val="nil"/>
              <w:bottom w:val="single" w:sz="4" w:space="0" w:color="auto"/>
              <w:right w:val="single" w:sz="4" w:space="0" w:color="auto"/>
            </w:tcBorders>
            <w:shd w:val="clear" w:color="auto" w:fill="auto"/>
            <w:noWrap/>
            <w:vAlign w:val="center"/>
            <w:hideMark/>
          </w:tcPr>
          <w:p w14:paraId="5190BB6A" w14:textId="77777777" w:rsidR="006218C8" w:rsidRPr="00DB7E26" w:rsidRDefault="006218C8" w:rsidP="0071737A">
            <w:pPr>
              <w:jc w:val="center"/>
              <w:rPr>
                <w:rFonts w:ascii="Calibri" w:hAnsi="Calibri"/>
                <w:color w:val="000000"/>
              </w:rPr>
            </w:pPr>
            <w:r>
              <w:rPr>
                <w:noProof/>
              </w:rPr>
              <w:drawing>
                <wp:inline distT="0" distB="0" distL="0" distR="0" wp14:anchorId="17A23B90" wp14:editId="45D3B3CB">
                  <wp:extent cx="1419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19225" cy="742950"/>
                          </a:xfrm>
                          <a:prstGeom prst="rect">
                            <a:avLst/>
                          </a:prstGeom>
                        </pic:spPr>
                      </pic:pic>
                    </a:graphicData>
                  </a:graphic>
                </wp:inline>
              </w:drawing>
            </w:r>
          </w:p>
        </w:tc>
        <w:tc>
          <w:tcPr>
            <w:tcW w:w="360" w:type="dxa"/>
            <w:tcBorders>
              <w:top w:val="single" w:sz="4" w:space="0" w:color="auto"/>
              <w:left w:val="nil"/>
              <w:bottom w:val="single" w:sz="4" w:space="0" w:color="auto"/>
              <w:right w:val="single" w:sz="4" w:space="0" w:color="auto"/>
            </w:tcBorders>
          </w:tcPr>
          <w:p w14:paraId="3872C1AD" w14:textId="77777777" w:rsidR="006218C8" w:rsidRPr="00DB7E26" w:rsidRDefault="006218C8" w:rsidP="0071737A">
            <w:pPr>
              <w:jc w:val="center"/>
              <w:rPr>
                <w:rFonts w:ascii="Calibri" w:hAnsi="Calibri"/>
                <w:color w:val="000000"/>
                <w:sz w:val="23"/>
                <w:szCs w:val="23"/>
              </w:rPr>
            </w:pPr>
          </w:p>
        </w:tc>
        <w:tc>
          <w:tcPr>
            <w:tcW w:w="1350" w:type="dxa"/>
            <w:tcBorders>
              <w:top w:val="nil"/>
              <w:left w:val="single" w:sz="4" w:space="0" w:color="auto"/>
              <w:bottom w:val="single" w:sz="4" w:space="0" w:color="auto"/>
              <w:right w:val="single" w:sz="4" w:space="0" w:color="auto"/>
            </w:tcBorders>
            <w:vAlign w:val="center"/>
          </w:tcPr>
          <w:p w14:paraId="257CE077" w14:textId="77777777" w:rsidR="006218C8" w:rsidRPr="00DB7E26" w:rsidRDefault="006218C8" w:rsidP="0071737A">
            <w:pPr>
              <w:jc w:val="center"/>
              <w:rPr>
                <w:rFonts w:ascii="Calibri" w:hAnsi="Calibri"/>
                <w:color w:val="000000"/>
              </w:rPr>
            </w:pPr>
            <w:r w:rsidRPr="00DB7E26">
              <w:rPr>
                <w:rFonts w:ascii="Calibri" w:hAnsi="Calibri"/>
                <w:color w:val="000000"/>
              </w:rPr>
              <w:t>FIRE RED (NO. 536)</w:t>
            </w:r>
          </w:p>
        </w:tc>
        <w:tc>
          <w:tcPr>
            <w:tcW w:w="2898" w:type="dxa"/>
            <w:tcBorders>
              <w:top w:val="nil"/>
              <w:left w:val="nil"/>
              <w:bottom w:val="single" w:sz="4" w:space="0" w:color="auto"/>
              <w:right w:val="single" w:sz="4" w:space="0" w:color="auto"/>
            </w:tcBorders>
            <w:vAlign w:val="center"/>
          </w:tcPr>
          <w:p w14:paraId="42BC0E2C" w14:textId="77777777" w:rsidR="006218C8" w:rsidRPr="00DB7E26" w:rsidRDefault="006218C8" w:rsidP="0071737A">
            <w:pPr>
              <w:jc w:val="center"/>
              <w:rPr>
                <w:rFonts w:ascii="Calibri" w:hAnsi="Calibri"/>
                <w:color w:val="000000"/>
              </w:rPr>
            </w:pPr>
            <w:r>
              <w:rPr>
                <w:noProof/>
              </w:rPr>
              <w:drawing>
                <wp:inline distT="0" distB="0" distL="0" distR="0" wp14:anchorId="65A53A3A" wp14:editId="0EB7A7DA">
                  <wp:extent cx="14287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28750" cy="752475"/>
                          </a:xfrm>
                          <a:prstGeom prst="rect">
                            <a:avLst/>
                          </a:prstGeom>
                        </pic:spPr>
                      </pic:pic>
                    </a:graphicData>
                  </a:graphic>
                </wp:inline>
              </w:drawing>
            </w:r>
          </w:p>
        </w:tc>
      </w:tr>
    </w:tbl>
    <w:p w14:paraId="7FBDB551" w14:textId="77777777" w:rsidR="00475637" w:rsidRPr="00475637" w:rsidRDefault="00475637" w:rsidP="00475637"/>
    <w:p w14:paraId="2BE1D485" w14:textId="77777777" w:rsidR="008C3AE1" w:rsidRDefault="008C3AE1" w:rsidP="008C3AE1">
      <w:pPr>
        <w:autoSpaceDE w:val="0"/>
        <w:autoSpaceDN w:val="0"/>
        <w:adjustRightInd w:val="0"/>
        <w:rPr>
          <w:rFonts w:ascii="Tahoma" w:hAnsi="Tahoma" w:cs="Tahoma"/>
          <w:sz w:val="22"/>
        </w:rPr>
      </w:pPr>
    </w:p>
    <w:p w14:paraId="11A2C1F8" w14:textId="77777777" w:rsidR="008C3AE1" w:rsidRDefault="008C3AE1" w:rsidP="008C3AE1">
      <w:pPr>
        <w:autoSpaceDE w:val="0"/>
        <w:autoSpaceDN w:val="0"/>
        <w:adjustRightInd w:val="0"/>
        <w:rPr>
          <w:rFonts w:ascii="Tahoma" w:hAnsi="Tahoma" w:cs="Tahoma"/>
          <w:sz w:val="22"/>
        </w:rPr>
      </w:pPr>
    </w:p>
    <w:p w14:paraId="2BF7FDCB" w14:textId="77777777" w:rsidR="001E344A" w:rsidRDefault="001E344A" w:rsidP="008C3AE1">
      <w:pPr>
        <w:autoSpaceDE w:val="0"/>
        <w:autoSpaceDN w:val="0"/>
        <w:adjustRightInd w:val="0"/>
        <w:rPr>
          <w:rFonts w:ascii="Tahoma" w:hAnsi="Tahoma" w:cs="Tahoma"/>
          <w:sz w:val="22"/>
        </w:rPr>
      </w:pPr>
    </w:p>
    <w:p w14:paraId="63D01F26" w14:textId="77777777" w:rsidR="008C3AE1" w:rsidRPr="008C3AE1" w:rsidRDefault="008C3AE1" w:rsidP="008C3AE1">
      <w:pPr>
        <w:autoSpaceDE w:val="0"/>
        <w:autoSpaceDN w:val="0"/>
        <w:adjustRightInd w:val="0"/>
        <w:rPr>
          <w:rFonts w:ascii="Tahoma" w:hAnsi="Tahoma" w:cs="Tahoma"/>
          <w:sz w:val="22"/>
        </w:rPr>
      </w:pPr>
      <w:r>
        <w:rPr>
          <w:rFonts w:ascii="Tahoma" w:hAnsi="Tahoma" w:cs="Tahoma"/>
          <w:sz w:val="22"/>
        </w:rPr>
        <w:t>As per IS2379 standard</w:t>
      </w:r>
      <w:r w:rsidRPr="008C3AE1">
        <w:rPr>
          <w:rFonts w:ascii="Tahoma" w:hAnsi="Tahoma" w:cs="Tahoma"/>
          <w:sz w:val="22"/>
        </w:rPr>
        <w:t xml:space="preserve"> minimum width of the color band shall confirm to the following table:</w:t>
      </w:r>
    </w:p>
    <w:p w14:paraId="4247DCCE" w14:textId="77777777" w:rsidR="008C3AE1" w:rsidRPr="008C3AE1" w:rsidRDefault="008C3AE1" w:rsidP="008C3AE1">
      <w:pPr>
        <w:autoSpaceDE w:val="0"/>
        <w:autoSpaceDN w:val="0"/>
        <w:adjustRightInd w:val="0"/>
        <w:rPr>
          <w:rFonts w:ascii="Tahoma" w:hAnsi="Tahoma" w:cs="Tahoma"/>
          <w:sz w:val="22"/>
        </w:rPr>
      </w:pPr>
    </w:p>
    <w:tbl>
      <w:tblPr>
        <w:tblStyle w:val="TableGrid"/>
        <w:tblW w:w="0" w:type="auto"/>
        <w:tblLook w:val="04A0" w:firstRow="1" w:lastRow="0" w:firstColumn="1" w:lastColumn="0" w:noHBand="0" w:noVBand="1"/>
      </w:tblPr>
      <w:tblGrid>
        <w:gridCol w:w="2718"/>
        <w:gridCol w:w="1530"/>
      </w:tblGrid>
      <w:tr w:rsidR="008C3AE1" w14:paraId="385B6325" w14:textId="77777777" w:rsidTr="0071737A">
        <w:tc>
          <w:tcPr>
            <w:tcW w:w="2718" w:type="dxa"/>
          </w:tcPr>
          <w:p w14:paraId="59EEA92B" w14:textId="77777777" w:rsidR="008C3AE1" w:rsidRDefault="008C3AE1" w:rsidP="0071737A">
            <w:pPr>
              <w:autoSpaceDE w:val="0"/>
              <w:autoSpaceDN w:val="0"/>
              <w:adjustRightInd w:val="0"/>
            </w:pPr>
            <w:r>
              <w:t>Nominal pipe size</w:t>
            </w:r>
          </w:p>
        </w:tc>
        <w:tc>
          <w:tcPr>
            <w:tcW w:w="1530" w:type="dxa"/>
          </w:tcPr>
          <w:p w14:paraId="33DCCAC3" w14:textId="77777777" w:rsidR="008C3AE1" w:rsidRDefault="008C3AE1" w:rsidP="0071737A">
            <w:pPr>
              <w:autoSpaceDE w:val="0"/>
              <w:autoSpaceDN w:val="0"/>
              <w:adjustRightInd w:val="0"/>
            </w:pPr>
            <w:r>
              <w:t>Width L (mm)</w:t>
            </w:r>
          </w:p>
        </w:tc>
      </w:tr>
      <w:tr w:rsidR="008C3AE1" w14:paraId="32C7238D" w14:textId="77777777" w:rsidTr="0071737A">
        <w:tc>
          <w:tcPr>
            <w:tcW w:w="2718" w:type="dxa"/>
          </w:tcPr>
          <w:p w14:paraId="24F76726" w14:textId="77777777" w:rsidR="008C3AE1" w:rsidRDefault="008C3AE1" w:rsidP="0071737A">
            <w:pPr>
              <w:autoSpaceDE w:val="0"/>
              <w:autoSpaceDN w:val="0"/>
              <w:adjustRightInd w:val="0"/>
            </w:pPr>
            <w:r>
              <w:t>80 NB and below</w:t>
            </w:r>
          </w:p>
        </w:tc>
        <w:tc>
          <w:tcPr>
            <w:tcW w:w="1530" w:type="dxa"/>
          </w:tcPr>
          <w:p w14:paraId="423CD513" w14:textId="77777777" w:rsidR="008C3AE1" w:rsidRDefault="008C3AE1" w:rsidP="0071737A">
            <w:pPr>
              <w:autoSpaceDE w:val="0"/>
              <w:autoSpaceDN w:val="0"/>
              <w:adjustRightInd w:val="0"/>
            </w:pPr>
            <w:r>
              <w:t>25</w:t>
            </w:r>
          </w:p>
        </w:tc>
      </w:tr>
      <w:tr w:rsidR="008C3AE1" w14:paraId="40FD2918" w14:textId="77777777" w:rsidTr="0071737A">
        <w:tc>
          <w:tcPr>
            <w:tcW w:w="2718" w:type="dxa"/>
          </w:tcPr>
          <w:p w14:paraId="1CABB669" w14:textId="77777777" w:rsidR="008C3AE1" w:rsidRDefault="008C3AE1" w:rsidP="0071737A">
            <w:pPr>
              <w:autoSpaceDE w:val="0"/>
              <w:autoSpaceDN w:val="0"/>
              <w:adjustRightInd w:val="0"/>
            </w:pPr>
            <w:r>
              <w:t>Over 100 NB up to 150 NB</w:t>
            </w:r>
          </w:p>
        </w:tc>
        <w:tc>
          <w:tcPr>
            <w:tcW w:w="1530" w:type="dxa"/>
          </w:tcPr>
          <w:p w14:paraId="028199FD" w14:textId="77777777" w:rsidR="008C3AE1" w:rsidRDefault="008C3AE1" w:rsidP="0071737A">
            <w:pPr>
              <w:autoSpaceDE w:val="0"/>
              <w:autoSpaceDN w:val="0"/>
              <w:adjustRightInd w:val="0"/>
            </w:pPr>
            <w:r>
              <w:t>50</w:t>
            </w:r>
          </w:p>
        </w:tc>
      </w:tr>
      <w:tr w:rsidR="008C3AE1" w14:paraId="00912EB1" w14:textId="77777777" w:rsidTr="0071737A">
        <w:tc>
          <w:tcPr>
            <w:tcW w:w="2718" w:type="dxa"/>
          </w:tcPr>
          <w:p w14:paraId="4B1E61AD" w14:textId="77777777" w:rsidR="008C3AE1" w:rsidRDefault="008C3AE1" w:rsidP="0071737A">
            <w:pPr>
              <w:autoSpaceDE w:val="0"/>
              <w:autoSpaceDN w:val="0"/>
              <w:adjustRightInd w:val="0"/>
            </w:pPr>
            <w:r>
              <w:t>Over 200 NB up to 300 NB</w:t>
            </w:r>
          </w:p>
        </w:tc>
        <w:tc>
          <w:tcPr>
            <w:tcW w:w="1530" w:type="dxa"/>
          </w:tcPr>
          <w:p w14:paraId="6796002A" w14:textId="77777777" w:rsidR="008C3AE1" w:rsidRDefault="008C3AE1" w:rsidP="0071737A">
            <w:pPr>
              <w:autoSpaceDE w:val="0"/>
              <w:autoSpaceDN w:val="0"/>
              <w:adjustRightInd w:val="0"/>
            </w:pPr>
            <w:r>
              <w:t>75</w:t>
            </w:r>
          </w:p>
        </w:tc>
      </w:tr>
      <w:tr w:rsidR="008C3AE1" w14:paraId="23C1A282" w14:textId="77777777" w:rsidTr="0071737A">
        <w:tc>
          <w:tcPr>
            <w:tcW w:w="2718" w:type="dxa"/>
          </w:tcPr>
          <w:p w14:paraId="5CB8F133" w14:textId="77777777" w:rsidR="008C3AE1" w:rsidRDefault="008C3AE1" w:rsidP="0071737A">
            <w:pPr>
              <w:autoSpaceDE w:val="0"/>
              <w:autoSpaceDN w:val="0"/>
              <w:adjustRightInd w:val="0"/>
            </w:pPr>
            <w:r>
              <w:t xml:space="preserve">Over 300 NB </w:t>
            </w:r>
          </w:p>
        </w:tc>
        <w:tc>
          <w:tcPr>
            <w:tcW w:w="1530" w:type="dxa"/>
          </w:tcPr>
          <w:p w14:paraId="3E0A1482" w14:textId="77777777" w:rsidR="008C3AE1" w:rsidRDefault="008C3AE1" w:rsidP="0071737A">
            <w:pPr>
              <w:autoSpaceDE w:val="0"/>
              <w:autoSpaceDN w:val="0"/>
              <w:adjustRightInd w:val="0"/>
            </w:pPr>
            <w:r>
              <w:t>100</w:t>
            </w:r>
          </w:p>
        </w:tc>
      </w:tr>
    </w:tbl>
    <w:p w14:paraId="5684228D" w14:textId="77777777" w:rsidR="008C3AE1" w:rsidRDefault="008C3AE1" w:rsidP="008C3AE1">
      <w:pPr>
        <w:pStyle w:val="Default"/>
        <w:rPr>
          <w:sz w:val="23"/>
          <w:szCs w:val="23"/>
        </w:rPr>
      </w:pPr>
    </w:p>
    <w:p w14:paraId="262E6672" w14:textId="77777777" w:rsidR="008C3AE1" w:rsidRPr="008C3AE1" w:rsidRDefault="008C3AE1" w:rsidP="008C3AE1">
      <w:pPr>
        <w:autoSpaceDE w:val="0"/>
        <w:autoSpaceDN w:val="0"/>
        <w:adjustRightInd w:val="0"/>
        <w:rPr>
          <w:rFonts w:ascii="Tahoma" w:hAnsi="Tahoma" w:cs="Tahoma"/>
          <w:sz w:val="22"/>
        </w:rPr>
      </w:pPr>
      <w:r w:rsidRPr="008C3AE1">
        <w:rPr>
          <w:rFonts w:ascii="Tahoma" w:hAnsi="Tahoma" w:cs="Tahoma"/>
          <w:sz w:val="22"/>
        </w:rPr>
        <w:t>Where it is required to indicate the direction of flow, arrows or letters may be painted near valves, junctions, walls etc. and at suitable intervals along the pipe, in a manner best suited for local conditions.</w:t>
      </w:r>
    </w:p>
    <w:p w14:paraId="5D1CFA7B" w14:textId="77777777" w:rsidR="008C3AE1" w:rsidRPr="008C3AE1" w:rsidRDefault="008C3AE1" w:rsidP="008C3AE1">
      <w:pPr>
        <w:autoSpaceDE w:val="0"/>
        <w:autoSpaceDN w:val="0"/>
        <w:adjustRightInd w:val="0"/>
        <w:rPr>
          <w:rFonts w:ascii="Tahoma" w:hAnsi="Tahoma" w:cs="Tahoma"/>
          <w:sz w:val="22"/>
        </w:rPr>
      </w:pPr>
      <w:r w:rsidRPr="008C3AE1">
        <w:rPr>
          <w:rFonts w:ascii="Tahoma" w:hAnsi="Tahoma" w:cs="Tahoma"/>
          <w:sz w:val="22"/>
        </w:rPr>
        <w:t xml:space="preserve">These shall be black or white in color and in contrast to the color on which they are super imposed. </w:t>
      </w:r>
    </w:p>
    <w:p w14:paraId="3BC21D12" w14:textId="77777777" w:rsidR="008C3AE1" w:rsidRPr="008C3AE1" w:rsidRDefault="008C3AE1" w:rsidP="008C3AE1">
      <w:pPr>
        <w:autoSpaceDE w:val="0"/>
        <w:autoSpaceDN w:val="0"/>
        <w:adjustRightInd w:val="0"/>
        <w:rPr>
          <w:rFonts w:ascii="Tahoma" w:hAnsi="Tahoma" w:cs="Tahoma"/>
          <w:sz w:val="22"/>
        </w:rPr>
      </w:pPr>
      <w:r w:rsidRPr="008C3AE1">
        <w:rPr>
          <w:rFonts w:ascii="Tahoma" w:hAnsi="Tahoma" w:cs="Tahoma"/>
          <w:sz w:val="22"/>
        </w:rPr>
        <w:t>Size of the arrow shall be as below</w:t>
      </w:r>
    </w:p>
    <w:p w14:paraId="20E213F5" w14:textId="77777777" w:rsidR="008C3AE1" w:rsidRDefault="008C3AE1" w:rsidP="008C3AE1">
      <w:pPr>
        <w:autoSpaceDE w:val="0"/>
        <w:autoSpaceDN w:val="0"/>
        <w:adjustRightInd w:val="0"/>
      </w:pPr>
    </w:p>
    <w:p w14:paraId="1C245E5F" w14:textId="77777777" w:rsidR="008C3AE1" w:rsidRDefault="008C3AE1" w:rsidP="008C3AE1">
      <w:pPr>
        <w:autoSpaceDE w:val="0"/>
        <w:autoSpaceDN w:val="0"/>
        <w:adjustRightInd w:val="0"/>
      </w:pPr>
      <w:r>
        <w:rPr>
          <w:noProof/>
        </w:rPr>
        <w:lastRenderedPageBreak/>
        <w:drawing>
          <wp:anchor distT="0" distB="0" distL="114300" distR="114300" simplePos="0" relativeHeight="251659264" behindDoc="0" locked="0" layoutInCell="1" allowOverlap="1" wp14:anchorId="36AF1570" wp14:editId="75D628D9">
            <wp:simplePos x="0" y="0"/>
            <wp:positionH relativeFrom="margin">
              <wp:posOffset>-257175</wp:posOffset>
            </wp:positionH>
            <wp:positionV relativeFrom="margin">
              <wp:posOffset>2486025</wp:posOffset>
            </wp:positionV>
            <wp:extent cx="3200400" cy="33159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3315970"/>
                    </a:xfrm>
                    <a:prstGeom prst="rect">
                      <a:avLst/>
                    </a:prstGeom>
                  </pic:spPr>
                </pic:pic>
              </a:graphicData>
            </a:graphic>
            <wp14:sizeRelH relativeFrom="margin">
              <wp14:pctWidth>0</wp14:pctWidth>
            </wp14:sizeRelH>
            <wp14:sizeRelV relativeFrom="margin">
              <wp14:pctHeight>0</wp14:pctHeight>
            </wp14:sizeRelV>
          </wp:anchor>
        </w:drawing>
      </w:r>
    </w:p>
    <w:p w14:paraId="3A45171D" w14:textId="77777777" w:rsidR="008C3AE1" w:rsidRDefault="008C3AE1" w:rsidP="008C3AE1">
      <w:pPr>
        <w:pStyle w:val="Default"/>
        <w:rPr>
          <w:sz w:val="23"/>
          <w:szCs w:val="23"/>
        </w:rPr>
      </w:pPr>
    </w:p>
    <w:p w14:paraId="07947AA5" w14:textId="77777777" w:rsidR="008C3AE1" w:rsidRPr="008C3AE1" w:rsidRDefault="008C3AE1" w:rsidP="008C3AE1">
      <w:pPr>
        <w:pStyle w:val="Default"/>
        <w:rPr>
          <w:rFonts w:ascii="Tahoma" w:hAnsi="Tahoma" w:cs="Tahoma"/>
          <w:sz w:val="22"/>
          <w:szCs w:val="23"/>
        </w:rPr>
      </w:pPr>
      <w:r w:rsidRPr="008C3AE1">
        <w:rPr>
          <w:rFonts w:ascii="Tahoma" w:hAnsi="Tahoma" w:cs="Tahoma"/>
          <w:sz w:val="22"/>
          <w:szCs w:val="23"/>
        </w:rPr>
        <w:t xml:space="preserve">The recommended size of lettering for pipes of different diameters should be maintained as per below table. </w:t>
      </w:r>
    </w:p>
    <w:p w14:paraId="6631CDE0" w14:textId="77777777" w:rsidR="008C3AE1" w:rsidRDefault="008C3AE1" w:rsidP="008C3AE1">
      <w:pPr>
        <w:pStyle w:val="Default"/>
        <w:rPr>
          <w:sz w:val="23"/>
          <w:szCs w:val="23"/>
        </w:rPr>
      </w:pPr>
    </w:p>
    <w:tbl>
      <w:tblPr>
        <w:tblW w:w="3975" w:type="dxa"/>
        <w:tblInd w:w="93" w:type="dxa"/>
        <w:tblLook w:val="04A0" w:firstRow="1" w:lastRow="0" w:firstColumn="1" w:lastColumn="0" w:noHBand="0" w:noVBand="1"/>
      </w:tblPr>
      <w:tblGrid>
        <w:gridCol w:w="2355"/>
        <w:gridCol w:w="1620"/>
      </w:tblGrid>
      <w:tr w:rsidR="008C3AE1" w:rsidRPr="00F24222" w14:paraId="786B07D2" w14:textId="77777777" w:rsidTr="0071737A">
        <w:trPr>
          <w:trHeight w:val="600"/>
        </w:trPr>
        <w:tc>
          <w:tcPr>
            <w:tcW w:w="2355"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1FB40496" w14:textId="77777777" w:rsidR="008C3AE1" w:rsidRPr="00F24222" w:rsidRDefault="008C3AE1" w:rsidP="0071737A">
            <w:pPr>
              <w:rPr>
                <w:rFonts w:ascii="Calibri" w:hAnsi="Calibri" w:cs="Arial"/>
                <w:b/>
                <w:bCs/>
                <w:color w:val="FFFFFF" w:themeColor="background1"/>
                <w:sz w:val="23"/>
                <w:szCs w:val="23"/>
              </w:rPr>
            </w:pPr>
            <w:r w:rsidRPr="00F24222">
              <w:rPr>
                <w:rFonts w:ascii="Calibri" w:hAnsi="Calibri" w:cs="Arial"/>
                <w:b/>
                <w:bCs/>
                <w:color w:val="FFFFFF" w:themeColor="background1"/>
                <w:sz w:val="23"/>
                <w:szCs w:val="23"/>
              </w:rPr>
              <w:t xml:space="preserve">Outside Diameter of pipe or </w:t>
            </w:r>
            <w:proofErr w:type="gramStart"/>
            <w:r w:rsidRPr="00F24222">
              <w:rPr>
                <w:rFonts w:ascii="Calibri" w:hAnsi="Calibri" w:cs="Arial"/>
                <w:b/>
                <w:bCs/>
                <w:color w:val="FFFFFF" w:themeColor="background1"/>
                <w:sz w:val="23"/>
                <w:szCs w:val="23"/>
              </w:rPr>
              <w:t>Covering</w:t>
            </w:r>
            <w:proofErr w:type="gramEnd"/>
            <w:r w:rsidRPr="00F24222">
              <w:rPr>
                <w:rFonts w:ascii="Calibri" w:hAnsi="Calibri" w:cs="Arial"/>
                <w:b/>
                <w:bCs/>
                <w:color w:val="FFFFFF" w:themeColor="background1"/>
                <w:sz w:val="23"/>
                <w:szCs w:val="23"/>
              </w:rPr>
              <w:t xml:space="preserve"> </w:t>
            </w:r>
          </w:p>
        </w:tc>
        <w:tc>
          <w:tcPr>
            <w:tcW w:w="162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5820ABC8" w14:textId="77777777" w:rsidR="008C3AE1" w:rsidRPr="00F24222" w:rsidRDefault="008C3AE1" w:rsidP="0071737A">
            <w:pPr>
              <w:rPr>
                <w:rFonts w:ascii="Calibri" w:hAnsi="Calibri" w:cs="Arial"/>
                <w:b/>
                <w:bCs/>
                <w:color w:val="FFFFFF" w:themeColor="background1"/>
                <w:sz w:val="23"/>
                <w:szCs w:val="23"/>
              </w:rPr>
            </w:pPr>
            <w:r w:rsidRPr="00F24222">
              <w:rPr>
                <w:rFonts w:ascii="Calibri" w:hAnsi="Calibri" w:cs="Arial"/>
                <w:b/>
                <w:bCs/>
                <w:color w:val="FFFFFF" w:themeColor="background1"/>
                <w:sz w:val="23"/>
                <w:szCs w:val="23"/>
              </w:rPr>
              <w:t xml:space="preserve">Size of legend </w:t>
            </w:r>
          </w:p>
        </w:tc>
      </w:tr>
      <w:tr w:rsidR="008C3AE1" w:rsidRPr="00F24222" w14:paraId="13718782"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D180045" w14:textId="77777777" w:rsidR="008C3AE1" w:rsidRPr="00F24222" w:rsidRDefault="008C3AE1" w:rsidP="0071737A">
            <w:pPr>
              <w:rPr>
                <w:rFonts w:ascii="Calibri" w:hAnsi="Calibri" w:cs="Arial"/>
                <w:b/>
                <w:bCs/>
                <w:color w:val="000000"/>
                <w:sz w:val="23"/>
                <w:szCs w:val="23"/>
              </w:rPr>
            </w:pPr>
            <w:r w:rsidRPr="00F24222">
              <w:rPr>
                <w:rFonts w:ascii="Calibri" w:hAnsi="Calibri" w:cs="Arial"/>
                <w:b/>
                <w:bCs/>
                <w:color w:val="000000"/>
                <w:sz w:val="23"/>
                <w:szCs w:val="23"/>
              </w:rPr>
              <w:t xml:space="preserve">mm. </w:t>
            </w:r>
          </w:p>
        </w:tc>
        <w:tc>
          <w:tcPr>
            <w:tcW w:w="162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CCF3001" w14:textId="77777777" w:rsidR="008C3AE1" w:rsidRPr="00F24222" w:rsidRDefault="008C3AE1" w:rsidP="0071737A">
            <w:pPr>
              <w:rPr>
                <w:rFonts w:ascii="Calibri" w:hAnsi="Calibri" w:cs="Arial"/>
                <w:b/>
                <w:bCs/>
                <w:color w:val="000000"/>
                <w:sz w:val="23"/>
                <w:szCs w:val="23"/>
              </w:rPr>
            </w:pPr>
            <w:r w:rsidRPr="00F24222">
              <w:rPr>
                <w:rFonts w:ascii="Calibri" w:hAnsi="Calibri" w:cs="Arial"/>
                <w:b/>
                <w:bCs/>
                <w:color w:val="000000"/>
                <w:sz w:val="23"/>
                <w:szCs w:val="23"/>
              </w:rPr>
              <w:t xml:space="preserve">mm. </w:t>
            </w:r>
          </w:p>
        </w:tc>
      </w:tr>
      <w:tr w:rsidR="008C3AE1" w:rsidRPr="00F24222" w14:paraId="439E7BAD"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84459"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20 to 30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2ADB4"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10</w:t>
            </w:r>
          </w:p>
        </w:tc>
      </w:tr>
      <w:tr w:rsidR="008C3AE1" w:rsidRPr="00F24222" w14:paraId="7E4AAD5B"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1FB78E9"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Above 30 to 50 </w:t>
            </w:r>
          </w:p>
        </w:tc>
        <w:tc>
          <w:tcPr>
            <w:tcW w:w="162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75A4D0D"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20</w:t>
            </w:r>
          </w:p>
        </w:tc>
      </w:tr>
      <w:tr w:rsidR="008C3AE1" w:rsidRPr="00F24222" w14:paraId="246545CB"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980C2"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Above 50 to 80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D6054"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30</w:t>
            </w:r>
          </w:p>
        </w:tc>
      </w:tr>
      <w:tr w:rsidR="008C3AE1" w:rsidRPr="00F24222" w14:paraId="60E7B8C9"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C3336F7"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Above 80 to 150 </w:t>
            </w:r>
          </w:p>
        </w:tc>
        <w:tc>
          <w:tcPr>
            <w:tcW w:w="162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3D080BE"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40</w:t>
            </w:r>
          </w:p>
        </w:tc>
      </w:tr>
      <w:tr w:rsidR="008C3AE1" w:rsidRPr="00F24222" w14:paraId="03DAFB5C"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8E6F7"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Above 150 to 250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15371"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63</w:t>
            </w:r>
          </w:p>
        </w:tc>
      </w:tr>
      <w:tr w:rsidR="008C3AE1" w:rsidRPr="00F24222" w14:paraId="5665FA14" w14:textId="77777777" w:rsidTr="0071737A">
        <w:trPr>
          <w:trHeight w:val="300"/>
        </w:trPr>
        <w:tc>
          <w:tcPr>
            <w:tcW w:w="2355"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2E99BB8" w14:textId="77777777" w:rsidR="008C3AE1" w:rsidRPr="00F24222" w:rsidRDefault="008C3AE1" w:rsidP="0071737A">
            <w:pPr>
              <w:rPr>
                <w:rFonts w:ascii="Calibri" w:hAnsi="Calibri" w:cs="Arial"/>
                <w:color w:val="000000"/>
                <w:sz w:val="23"/>
                <w:szCs w:val="23"/>
              </w:rPr>
            </w:pPr>
            <w:r w:rsidRPr="00F24222">
              <w:rPr>
                <w:rFonts w:ascii="Calibri" w:hAnsi="Calibri" w:cs="Arial"/>
                <w:color w:val="000000"/>
                <w:sz w:val="23"/>
                <w:szCs w:val="23"/>
              </w:rPr>
              <w:t xml:space="preserve">Over 250 </w:t>
            </w:r>
          </w:p>
        </w:tc>
        <w:tc>
          <w:tcPr>
            <w:tcW w:w="162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7078429" w14:textId="77777777" w:rsidR="008C3AE1" w:rsidRPr="00F24222" w:rsidRDefault="008C3AE1" w:rsidP="0071737A">
            <w:pPr>
              <w:jc w:val="right"/>
              <w:rPr>
                <w:rFonts w:ascii="Calibri" w:hAnsi="Calibri" w:cs="Arial"/>
                <w:color w:val="000000"/>
                <w:sz w:val="23"/>
                <w:szCs w:val="23"/>
              </w:rPr>
            </w:pPr>
            <w:r w:rsidRPr="00F24222">
              <w:rPr>
                <w:rFonts w:ascii="Calibri" w:hAnsi="Calibri" w:cs="Arial"/>
                <w:color w:val="000000"/>
                <w:sz w:val="23"/>
                <w:szCs w:val="23"/>
              </w:rPr>
              <w:t>90</w:t>
            </w:r>
          </w:p>
        </w:tc>
      </w:tr>
    </w:tbl>
    <w:p w14:paraId="2137B24D" w14:textId="77777777" w:rsidR="008C3AE1" w:rsidRDefault="008C3AE1" w:rsidP="008C3AE1">
      <w:pPr>
        <w:autoSpaceDE w:val="0"/>
        <w:autoSpaceDN w:val="0"/>
        <w:adjustRightInd w:val="0"/>
        <w:rPr>
          <w:rFonts w:asciiTheme="minorHAnsi" w:hAnsiTheme="minorHAnsi" w:cstheme="minorHAnsi"/>
          <w:sz w:val="22"/>
        </w:rPr>
      </w:pPr>
    </w:p>
    <w:p w14:paraId="70BFF010" w14:textId="77777777" w:rsidR="008C3AE1" w:rsidRDefault="008C3AE1" w:rsidP="008C3AE1">
      <w:pPr>
        <w:autoSpaceDE w:val="0"/>
        <w:autoSpaceDN w:val="0"/>
        <w:adjustRightInd w:val="0"/>
      </w:pPr>
    </w:p>
    <w:p w14:paraId="0E698994" w14:textId="77777777" w:rsidR="00D12900" w:rsidRDefault="00D12900" w:rsidP="008C3AE1">
      <w:pPr>
        <w:autoSpaceDE w:val="0"/>
        <w:autoSpaceDN w:val="0"/>
        <w:adjustRightInd w:val="0"/>
      </w:pPr>
    </w:p>
    <w:p w14:paraId="01CFBEAC" w14:textId="77777777" w:rsidR="00D12900" w:rsidRDefault="00D12900" w:rsidP="008C3AE1">
      <w:pPr>
        <w:autoSpaceDE w:val="0"/>
        <w:autoSpaceDN w:val="0"/>
        <w:adjustRightInd w:val="0"/>
      </w:pPr>
    </w:p>
    <w:p w14:paraId="19D2800A" w14:textId="77777777" w:rsidR="00D12900" w:rsidRDefault="00D12900" w:rsidP="008C3AE1">
      <w:pPr>
        <w:autoSpaceDE w:val="0"/>
        <w:autoSpaceDN w:val="0"/>
        <w:adjustRightInd w:val="0"/>
      </w:pPr>
    </w:p>
    <w:p w14:paraId="3B86B1EA" w14:textId="77777777" w:rsidR="008C3AE1" w:rsidRDefault="008C3AE1" w:rsidP="008C3AE1">
      <w:pPr>
        <w:autoSpaceDE w:val="0"/>
        <w:autoSpaceDN w:val="0"/>
        <w:adjustRightInd w:val="0"/>
      </w:pPr>
    </w:p>
    <w:p w14:paraId="396423EB" w14:textId="77777777" w:rsidR="008C3AE1" w:rsidRDefault="008C3AE1" w:rsidP="008C3AE1">
      <w:pPr>
        <w:autoSpaceDE w:val="0"/>
        <w:autoSpaceDN w:val="0"/>
        <w:adjustRightInd w:val="0"/>
      </w:pPr>
    </w:p>
    <w:p w14:paraId="51C2B3E7" w14:textId="77777777" w:rsidR="00384BAE" w:rsidRDefault="00384BAE" w:rsidP="00237FB3">
      <w:pPr>
        <w:spacing w:before="100" w:beforeAutospacing="1" w:after="100" w:afterAutospacing="1"/>
        <w:rPr>
          <w:rFonts w:ascii="Tahoma" w:hAnsi="Tahoma" w:cs="Tahoma"/>
          <w:sz w:val="22"/>
          <w:szCs w:val="22"/>
        </w:rPr>
      </w:pPr>
    </w:p>
    <w:p w14:paraId="357C9456" w14:textId="77777777" w:rsidR="00D12900" w:rsidRPr="0028334B" w:rsidRDefault="00D12900" w:rsidP="00237FB3">
      <w:pPr>
        <w:spacing w:before="100" w:beforeAutospacing="1" w:after="100" w:afterAutospacing="1"/>
        <w:rPr>
          <w:rFonts w:ascii="Tahoma" w:hAnsi="Tahoma" w:cs="Tahoma"/>
          <w:b/>
          <w:sz w:val="24"/>
          <w:szCs w:val="22"/>
        </w:rPr>
      </w:pPr>
      <w:r w:rsidRPr="0028334B">
        <w:rPr>
          <w:rFonts w:ascii="Tahoma" w:hAnsi="Tahoma" w:cs="Tahoma"/>
          <w:b/>
          <w:sz w:val="24"/>
          <w:szCs w:val="22"/>
        </w:rPr>
        <w:t>Painting Schemes</w:t>
      </w:r>
    </w:p>
    <w:tbl>
      <w:tblPr>
        <w:tblStyle w:val="TableGridLight"/>
        <w:tblW w:w="9634" w:type="dxa"/>
        <w:tblLook w:val="04A0" w:firstRow="1" w:lastRow="0" w:firstColumn="1" w:lastColumn="0" w:noHBand="0" w:noVBand="1"/>
      </w:tblPr>
      <w:tblGrid>
        <w:gridCol w:w="1396"/>
        <w:gridCol w:w="3986"/>
        <w:gridCol w:w="3260"/>
        <w:gridCol w:w="992"/>
      </w:tblGrid>
      <w:tr w:rsidR="001E344A" w:rsidRPr="001E344A" w14:paraId="2B9B0BBD" w14:textId="77777777" w:rsidTr="001E344A">
        <w:trPr>
          <w:trHeight w:val="300"/>
        </w:trPr>
        <w:tc>
          <w:tcPr>
            <w:tcW w:w="1396" w:type="dxa"/>
            <w:noWrap/>
            <w:hideMark/>
          </w:tcPr>
          <w:p w14:paraId="075384E8" w14:textId="77777777" w:rsidR="001E344A" w:rsidRPr="001E344A" w:rsidRDefault="001E344A" w:rsidP="00D12900">
            <w:pPr>
              <w:rPr>
                <w:rFonts w:ascii="Tahoma" w:hAnsi="Tahoma" w:cs="Tahoma"/>
                <w:b/>
                <w:bCs/>
                <w:sz w:val="22"/>
                <w:szCs w:val="22"/>
                <w:lang w:val="en-IN" w:eastAsia="en-IN"/>
              </w:rPr>
            </w:pPr>
            <w:r w:rsidRPr="001E344A">
              <w:rPr>
                <w:rFonts w:ascii="Tahoma" w:hAnsi="Tahoma" w:cs="Tahoma"/>
                <w:b/>
                <w:bCs/>
                <w:sz w:val="22"/>
                <w:szCs w:val="22"/>
                <w:lang w:val="en-IN" w:eastAsia="en-IN"/>
              </w:rPr>
              <w:t>Painting Scheme</w:t>
            </w:r>
          </w:p>
        </w:tc>
        <w:tc>
          <w:tcPr>
            <w:tcW w:w="3986" w:type="dxa"/>
            <w:noWrap/>
            <w:hideMark/>
          </w:tcPr>
          <w:p w14:paraId="2A1E6DB5" w14:textId="77777777" w:rsidR="001E344A" w:rsidRPr="001E344A" w:rsidRDefault="001E344A" w:rsidP="00D12900">
            <w:pPr>
              <w:rPr>
                <w:rFonts w:ascii="Tahoma" w:hAnsi="Tahoma" w:cs="Tahoma"/>
                <w:b/>
                <w:bCs/>
                <w:sz w:val="22"/>
                <w:szCs w:val="22"/>
                <w:lang w:val="en-IN" w:eastAsia="en-IN"/>
              </w:rPr>
            </w:pPr>
            <w:r w:rsidRPr="001E344A">
              <w:rPr>
                <w:rFonts w:ascii="Tahoma" w:hAnsi="Tahoma" w:cs="Tahoma"/>
                <w:b/>
                <w:bCs/>
                <w:sz w:val="22"/>
                <w:szCs w:val="22"/>
                <w:lang w:val="en-IN" w:eastAsia="en-IN"/>
              </w:rPr>
              <w:t>Surface preparation</w:t>
            </w:r>
          </w:p>
        </w:tc>
        <w:tc>
          <w:tcPr>
            <w:tcW w:w="3260" w:type="dxa"/>
            <w:noWrap/>
            <w:hideMark/>
          </w:tcPr>
          <w:p w14:paraId="6C637FC9" w14:textId="77777777" w:rsidR="001E344A" w:rsidRPr="001E344A" w:rsidRDefault="001E344A" w:rsidP="00D12900">
            <w:pPr>
              <w:rPr>
                <w:rFonts w:ascii="Tahoma" w:hAnsi="Tahoma" w:cs="Tahoma"/>
                <w:b/>
                <w:bCs/>
                <w:sz w:val="22"/>
                <w:szCs w:val="22"/>
                <w:lang w:val="en-IN" w:eastAsia="en-IN"/>
              </w:rPr>
            </w:pPr>
            <w:r w:rsidRPr="001E344A">
              <w:rPr>
                <w:rFonts w:ascii="Tahoma" w:hAnsi="Tahoma" w:cs="Tahoma"/>
                <w:b/>
                <w:bCs/>
                <w:sz w:val="22"/>
                <w:szCs w:val="22"/>
                <w:lang w:val="en-IN" w:eastAsia="en-IN"/>
              </w:rPr>
              <w:t>Scheme</w:t>
            </w:r>
          </w:p>
        </w:tc>
        <w:tc>
          <w:tcPr>
            <w:tcW w:w="992" w:type="dxa"/>
            <w:noWrap/>
            <w:hideMark/>
          </w:tcPr>
          <w:p w14:paraId="402A235A" w14:textId="77777777" w:rsidR="001E344A" w:rsidRPr="001E344A" w:rsidRDefault="001E344A" w:rsidP="00D12900">
            <w:pPr>
              <w:rPr>
                <w:rFonts w:ascii="Tahoma" w:hAnsi="Tahoma" w:cs="Tahoma"/>
                <w:b/>
                <w:bCs/>
                <w:sz w:val="22"/>
                <w:szCs w:val="22"/>
                <w:lang w:val="en-IN" w:eastAsia="en-IN"/>
              </w:rPr>
            </w:pPr>
            <w:r w:rsidRPr="001E344A">
              <w:rPr>
                <w:rFonts w:ascii="Tahoma" w:hAnsi="Tahoma" w:cs="Tahoma"/>
                <w:b/>
                <w:bCs/>
                <w:sz w:val="22"/>
                <w:szCs w:val="22"/>
                <w:lang w:val="en-IN" w:eastAsia="en-IN"/>
              </w:rPr>
              <w:t>Total DFT</w:t>
            </w:r>
          </w:p>
        </w:tc>
      </w:tr>
      <w:tr w:rsidR="001E344A" w:rsidRPr="001E344A" w14:paraId="3AA91CD8" w14:textId="77777777" w:rsidTr="001E344A">
        <w:trPr>
          <w:trHeight w:val="570"/>
        </w:trPr>
        <w:tc>
          <w:tcPr>
            <w:tcW w:w="1396" w:type="dxa"/>
            <w:noWrap/>
            <w:hideMark/>
          </w:tcPr>
          <w:p w14:paraId="761E158B"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COAL TAR EPOXY PAINT</w:t>
            </w:r>
          </w:p>
        </w:tc>
        <w:tc>
          <w:tcPr>
            <w:tcW w:w="3986" w:type="dxa"/>
            <w:hideMark/>
          </w:tcPr>
          <w:p w14:paraId="7B2D6510"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CLEANING/HAND SCRAPPING/HAND WIRE BRUSHING UP TO ST2/ST3 STANDARD </w:t>
            </w:r>
          </w:p>
        </w:tc>
        <w:tc>
          <w:tcPr>
            <w:tcW w:w="3260" w:type="dxa"/>
            <w:hideMark/>
          </w:tcPr>
          <w:p w14:paraId="178B027D"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Application of coal tar epoxy paint (Base + </w:t>
            </w:r>
            <w:proofErr w:type="gramStart"/>
            <w:r w:rsidRPr="001E344A">
              <w:rPr>
                <w:rFonts w:ascii="Tahoma" w:hAnsi="Tahoma" w:cs="Tahoma"/>
                <w:sz w:val="22"/>
                <w:szCs w:val="22"/>
                <w:lang w:val="en-IN" w:eastAsia="en-IN"/>
              </w:rPr>
              <w:t>Hardener )</w:t>
            </w:r>
            <w:proofErr w:type="gramEnd"/>
            <w:r w:rsidRPr="001E344A">
              <w:rPr>
                <w:rFonts w:ascii="Tahoma" w:hAnsi="Tahoma" w:cs="Tahoma"/>
                <w:sz w:val="22"/>
                <w:szCs w:val="22"/>
                <w:lang w:val="en-IN" w:eastAsia="en-IN"/>
              </w:rPr>
              <w:t xml:space="preserve">, 2 Coats of 100 DFT each </w:t>
            </w:r>
          </w:p>
        </w:tc>
        <w:tc>
          <w:tcPr>
            <w:tcW w:w="992" w:type="dxa"/>
            <w:noWrap/>
            <w:hideMark/>
          </w:tcPr>
          <w:p w14:paraId="4AEB29A3"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200 microns</w:t>
            </w:r>
          </w:p>
        </w:tc>
      </w:tr>
      <w:tr w:rsidR="001E344A" w:rsidRPr="001E344A" w14:paraId="7EC3D7E6" w14:textId="77777777" w:rsidTr="001E344A">
        <w:trPr>
          <w:trHeight w:val="570"/>
        </w:trPr>
        <w:tc>
          <w:tcPr>
            <w:tcW w:w="1396" w:type="dxa"/>
            <w:noWrap/>
            <w:hideMark/>
          </w:tcPr>
          <w:p w14:paraId="04C46104"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SYNTHETIC ENAMEL PAINT</w:t>
            </w:r>
          </w:p>
        </w:tc>
        <w:tc>
          <w:tcPr>
            <w:tcW w:w="3986" w:type="dxa"/>
            <w:hideMark/>
          </w:tcPr>
          <w:p w14:paraId="7CCA820F"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CLEANING/HAND SCRAPPING/HAND WIRE BRUSHING UP TO ST2/ST3 STANDARD </w:t>
            </w:r>
          </w:p>
        </w:tc>
        <w:tc>
          <w:tcPr>
            <w:tcW w:w="3260" w:type="dxa"/>
            <w:noWrap/>
            <w:hideMark/>
          </w:tcPr>
          <w:p w14:paraId="7FEC6EB5" w14:textId="77777777" w:rsidR="001E344A" w:rsidRPr="001E344A" w:rsidRDefault="001E344A" w:rsidP="00CD545A">
            <w:pPr>
              <w:rPr>
                <w:rFonts w:ascii="Tahoma" w:hAnsi="Tahoma" w:cs="Tahoma"/>
                <w:sz w:val="22"/>
                <w:szCs w:val="22"/>
                <w:lang w:val="en-IN" w:eastAsia="en-IN"/>
              </w:rPr>
            </w:pPr>
            <w:r w:rsidRPr="001E344A">
              <w:rPr>
                <w:rFonts w:ascii="Tahoma" w:hAnsi="Tahoma" w:cs="Tahoma"/>
                <w:sz w:val="22"/>
                <w:szCs w:val="22"/>
                <w:lang w:val="en-IN" w:eastAsia="en-IN"/>
              </w:rPr>
              <w:t xml:space="preserve"> Application of zinc phosphate primer 2 coats with DFT 50 micron followed by application of synthetic enamel paint 2 </w:t>
            </w:r>
            <w:r w:rsidRPr="001E344A">
              <w:rPr>
                <w:rFonts w:ascii="Tahoma" w:hAnsi="Tahoma" w:cs="Tahoma"/>
                <w:sz w:val="22"/>
                <w:szCs w:val="22"/>
                <w:lang w:val="en-IN" w:eastAsia="en-IN"/>
              </w:rPr>
              <w:lastRenderedPageBreak/>
              <w:t>coats with DFT 30 micron / coat</w:t>
            </w:r>
          </w:p>
        </w:tc>
        <w:tc>
          <w:tcPr>
            <w:tcW w:w="992" w:type="dxa"/>
            <w:noWrap/>
            <w:hideMark/>
          </w:tcPr>
          <w:p w14:paraId="2C60204C"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lastRenderedPageBreak/>
              <w:t xml:space="preserve">160 </w:t>
            </w:r>
            <w:proofErr w:type="gramStart"/>
            <w:r w:rsidRPr="001E344A">
              <w:rPr>
                <w:rFonts w:ascii="Tahoma" w:hAnsi="Tahoma" w:cs="Tahoma"/>
                <w:sz w:val="22"/>
                <w:szCs w:val="22"/>
                <w:lang w:val="en-IN" w:eastAsia="en-IN"/>
              </w:rPr>
              <w:t>micron</w:t>
            </w:r>
            <w:proofErr w:type="gramEnd"/>
          </w:p>
        </w:tc>
      </w:tr>
      <w:tr w:rsidR="001E344A" w:rsidRPr="001E344A" w14:paraId="58EB1564" w14:textId="77777777" w:rsidTr="001E344A">
        <w:trPr>
          <w:trHeight w:val="570"/>
        </w:trPr>
        <w:tc>
          <w:tcPr>
            <w:tcW w:w="1396" w:type="dxa"/>
            <w:noWrap/>
            <w:hideMark/>
          </w:tcPr>
          <w:p w14:paraId="3A3EA005"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SYNTHETIC ENAMEL PAINT</w:t>
            </w:r>
          </w:p>
        </w:tc>
        <w:tc>
          <w:tcPr>
            <w:tcW w:w="3986" w:type="dxa"/>
            <w:hideMark/>
          </w:tcPr>
          <w:p w14:paraId="0F8DB743"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CLEANING/HAND SCRAPPING/HAND WIRE BRUSHING UP TO ST2/ST3 STANDARD </w:t>
            </w:r>
          </w:p>
        </w:tc>
        <w:tc>
          <w:tcPr>
            <w:tcW w:w="3260" w:type="dxa"/>
            <w:hideMark/>
          </w:tcPr>
          <w:p w14:paraId="4ABC37D7"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 Application of zinc phosphate primer 1 coats with DFT 60 micron followed by application of synthetic enamel paint 2 coats with DFT 30 micron / coat</w:t>
            </w:r>
          </w:p>
        </w:tc>
        <w:tc>
          <w:tcPr>
            <w:tcW w:w="992" w:type="dxa"/>
            <w:noWrap/>
            <w:hideMark/>
          </w:tcPr>
          <w:p w14:paraId="31B71D48"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120 </w:t>
            </w:r>
            <w:proofErr w:type="gramStart"/>
            <w:r w:rsidRPr="001E344A">
              <w:rPr>
                <w:rFonts w:ascii="Tahoma" w:hAnsi="Tahoma" w:cs="Tahoma"/>
                <w:sz w:val="22"/>
                <w:szCs w:val="22"/>
                <w:lang w:val="en-IN" w:eastAsia="en-IN"/>
              </w:rPr>
              <w:t>micron</w:t>
            </w:r>
            <w:proofErr w:type="gramEnd"/>
          </w:p>
        </w:tc>
      </w:tr>
      <w:tr w:rsidR="001E344A" w:rsidRPr="001E344A" w14:paraId="229D8D8D" w14:textId="77777777" w:rsidTr="001E344A">
        <w:trPr>
          <w:trHeight w:val="570"/>
        </w:trPr>
        <w:tc>
          <w:tcPr>
            <w:tcW w:w="1396" w:type="dxa"/>
            <w:noWrap/>
            <w:hideMark/>
          </w:tcPr>
          <w:p w14:paraId="4DA08D0C"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SYNTHETIC ENAMEL PAINT</w:t>
            </w:r>
          </w:p>
        </w:tc>
        <w:tc>
          <w:tcPr>
            <w:tcW w:w="3986" w:type="dxa"/>
            <w:hideMark/>
          </w:tcPr>
          <w:p w14:paraId="234FD888"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CLEANING/HAND SCRAPPING/HAND WIRE BRUSHING UP TO ST2/ST3 STANDARD </w:t>
            </w:r>
          </w:p>
        </w:tc>
        <w:tc>
          <w:tcPr>
            <w:tcW w:w="3260" w:type="dxa"/>
            <w:hideMark/>
          </w:tcPr>
          <w:p w14:paraId="4932A4B5"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 Application of zinc phosphate primer 1 coats with DFT 60 micron followed by application of synthetic enamel paint 1 coat with DFT 30 micron</w:t>
            </w:r>
          </w:p>
        </w:tc>
        <w:tc>
          <w:tcPr>
            <w:tcW w:w="992" w:type="dxa"/>
            <w:noWrap/>
            <w:hideMark/>
          </w:tcPr>
          <w:p w14:paraId="36E5A2A6"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90 </w:t>
            </w:r>
            <w:proofErr w:type="gramStart"/>
            <w:r w:rsidRPr="001E344A">
              <w:rPr>
                <w:rFonts w:ascii="Tahoma" w:hAnsi="Tahoma" w:cs="Tahoma"/>
                <w:sz w:val="22"/>
                <w:szCs w:val="22"/>
                <w:lang w:val="en-IN" w:eastAsia="en-IN"/>
              </w:rPr>
              <w:t>micron</w:t>
            </w:r>
            <w:proofErr w:type="gramEnd"/>
          </w:p>
        </w:tc>
      </w:tr>
      <w:tr w:rsidR="001E344A" w:rsidRPr="001E344A" w14:paraId="5508477E" w14:textId="77777777" w:rsidTr="001E344A">
        <w:trPr>
          <w:trHeight w:val="570"/>
        </w:trPr>
        <w:tc>
          <w:tcPr>
            <w:tcW w:w="1396" w:type="dxa"/>
            <w:noWrap/>
            <w:hideMark/>
          </w:tcPr>
          <w:p w14:paraId="114C2C7F"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HEAT RESISTANT ALUMINIUM PAINT</w:t>
            </w:r>
          </w:p>
        </w:tc>
        <w:tc>
          <w:tcPr>
            <w:tcW w:w="3986" w:type="dxa"/>
            <w:hideMark/>
          </w:tcPr>
          <w:p w14:paraId="3253C88C"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SURFACE PREPARATION BY HAND CLEANING/HAND SCRAPPING/HAND WIRE BRUSHING UP TO ST2 STANDARD</w:t>
            </w:r>
          </w:p>
        </w:tc>
        <w:tc>
          <w:tcPr>
            <w:tcW w:w="3260" w:type="dxa"/>
            <w:hideMark/>
          </w:tcPr>
          <w:p w14:paraId="5341767A"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Application of heat resistant (250 </w:t>
            </w:r>
            <w:proofErr w:type="spellStart"/>
            <w:proofErr w:type="gramStart"/>
            <w:r w:rsidRPr="001E344A">
              <w:rPr>
                <w:rFonts w:ascii="Tahoma" w:hAnsi="Tahoma" w:cs="Tahoma"/>
                <w:sz w:val="22"/>
                <w:szCs w:val="22"/>
                <w:lang w:val="en-IN" w:eastAsia="en-IN"/>
              </w:rPr>
              <w:t>deg</w:t>
            </w:r>
            <w:proofErr w:type="spellEnd"/>
            <w:r w:rsidRPr="001E344A">
              <w:rPr>
                <w:rFonts w:ascii="Tahoma" w:hAnsi="Tahoma" w:cs="Tahoma"/>
                <w:sz w:val="22"/>
                <w:szCs w:val="22"/>
                <w:lang w:val="en-IN" w:eastAsia="en-IN"/>
              </w:rPr>
              <w:t xml:space="preserve"> )</w:t>
            </w:r>
            <w:proofErr w:type="gramEnd"/>
            <w:r w:rsidRPr="001E344A">
              <w:rPr>
                <w:rFonts w:ascii="Tahoma" w:hAnsi="Tahoma" w:cs="Tahoma"/>
                <w:sz w:val="22"/>
                <w:szCs w:val="22"/>
                <w:lang w:val="en-IN" w:eastAsia="en-IN"/>
              </w:rPr>
              <w:t xml:space="preserve"> aluminium paint 2 coats </w:t>
            </w:r>
          </w:p>
        </w:tc>
        <w:tc>
          <w:tcPr>
            <w:tcW w:w="992" w:type="dxa"/>
            <w:noWrap/>
            <w:hideMark/>
          </w:tcPr>
          <w:p w14:paraId="116B1B70"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40 </w:t>
            </w:r>
            <w:proofErr w:type="gramStart"/>
            <w:r w:rsidRPr="001E344A">
              <w:rPr>
                <w:rFonts w:ascii="Tahoma" w:hAnsi="Tahoma" w:cs="Tahoma"/>
                <w:sz w:val="22"/>
                <w:szCs w:val="22"/>
                <w:lang w:val="en-IN" w:eastAsia="en-IN"/>
              </w:rPr>
              <w:t>micron</w:t>
            </w:r>
            <w:proofErr w:type="gramEnd"/>
          </w:p>
        </w:tc>
      </w:tr>
      <w:tr w:rsidR="001E344A" w:rsidRPr="001E344A" w14:paraId="1235947A" w14:textId="77777777" w:rsidTr="001E344A">
        <w:trPr>
          <w:trHeight w:val="1425"/>
        </w:trPr>
        <w:tc>
          <w:tcPr>
            <w:tcW w:w="1396" w:type="dxa"/>
            <w:noWrap/>
            <w:hideMark/>
          </w:tcPr>
          <w:p w14:paraId="39AB8244"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Sigma scheme </w:t>
            </w:r>
            <w:proofErr w:type="gramStart"/>
            <w:r w:rsidRPr="001E344A">
              <w:rPr>
                <w:rFonts w:ascii="Tahoma" w:hAnsi="Tahoma" w:cs="Tahoma"/>
                <w:sz w:val="22"/>
                <w:szCs w:val="22"/>
                <w:lang w:val="en-IN" w:eastAsia="en-IN"/>
              </w:rPr>
              <w:t>( PU</w:t>
            </w:r>
            <w:proofErr w:type="gramEnd"/>
            <w:r w:rsidRPr="001E344A">
              <w:rPr>
                <w:rFonts w:ascii="Tahoma" w:hAnsi="Tahoma" w:cs="Tahoma"/>
                <w:sz w:val="22"/>
                <w:szCs w:val="22"/>
                <w:lang w:val="en-IN" w:eastAsia="en-IN"/>
              </w:rPr>
              <w:t xml:space="preserve"> paint)</w:t>
            </w:r>
          </w:p>
        </w:tc>
        <w:tc>
          <w:tcPr>
            <w:tcW w:w="3986" w:type="dxa"/>
            <w:hideMark/>
          </w:tcPr>
          <w:p w14:paraId="03B14E36"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CLEANING/SCRAPPING / WIRE BRUSHING/CHIPPING/SANDING ETC. CONFORMING TO SSPC SP2 STANDARDS OR SURFACE PREPARATION BY WATER JET CLEANING </w:t>
            </w:r>
            <w:proofErr w:type="gramStart"/>
            <w:r w:rsidRPr="001E344A">
              <w:rPr>
                <w:rFonts w:ascii="Tahoma" w:hAnsi="Tahoma" w:cs="Tahoma"/>
                <w:sz w:val="22"/>
                <w:szCs w:val="22"/>
                <w:lang w:val="en-IN" w:eastAsia="en-IN"/>
              </w:rPr>
              <w:t>( PRESSURE</w:t>
            </w:r>
            <w:proofErr w:type="gramEnd"/>
            <w:r w:rsidRPr="001E344A">
              <w:rPr>
                <w:rFonts w:ascii="Tahoma" w:hAnsi="Tahoma" w:cs="Tahoma"/>
                <w:sz w:val="22"/>
                <w:szCs w:val="22"/>
                <w:lang w:val="en-IN" w:eastAsia="en-IN"/>
              </w:rPr>
              <w:t xml:space="preserve"> 200 -340 BAR) CONFORMING TO NACE WJ4 / SPWJ4 STANDARD SURFACE PREPARATION BY WATER JET CLEANING ( PRESSURE 200 - 340 BAR) CONFORMING TO NACE WJ4 / SPWJ4 STANDARD</w:t>
            </w:r>
          </w:p>
        </w:tc>
        <w:tc>
          <w:tcPr>
            <w:tcW w:w="3260" w:type="dxa"/>
            <w:hideMark/>
          </w:tcPr>
          <w:p w14:paraId="4412297C"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Application of two component polyamide cured epoxy primer (</w:t>
            </w:r>
            <w:proofErr w:type="spellStart"/>
            <w:r w:rsidRPr="001E344A">
              <w:rPr>
                <w:rFonts w:ascii="Tahoma" w:hAnsi="Tahoma" w:cs="Tahoma"/>
                <w:sz w:val="22"/>
                <w:szCs w:val="22"/>
                <w:lang w:val="en-IN" w:eastAsia="en-IN"/>
              </w:rPr>
              <w:t>Sigmacover</w:t>
            </w:r>
            <w:proofErr w:type="spellEnd"/>
            <w:r w:rsidRPr="001E344A">
              <w:rPr>
                <w:rFonts w:ascii="Tahoma" w:hAnsi="Tahoma" w:cs="Tahoma"/>
                <w:sz w:val="22"/>
                <w:szCs w:val="22"/>
                <w:lang w:val="en-IN" w:eastAsia="en-IN"/>
              </w:rPr>
              <w:t xml:space="preserve"> 620) with base to hardener mixing ratio of 80:20 </w:t>
            </w:r>
            <w:proofErr w:type="gramStart"/>
            <w:r w:rsidRPr="001E344A">
              <w:rPr>
                <w:rFonts w:ascii="Tahoma" w:hAnsi="Tahoma" w:cs="Tahoma"/>
                <w:sz w:val="22"/>
                <w:szCs w:val="22"/>
                <w:lang w:val="en-IN" w:eastAsia="en-IN"/>
              </w:rPr>
              <w:t>( 2</w:t>
            </w:r>
            <w:proofErr w:type="gramEnd"/>
            <w:r w:rsidRPr="001E344A">
              <w:rPr>
                <w:rFonts w:ascii="Tahoma" w:hAnsi="Tahoma" w:cs="Tahoma"/>
                <w:sz w:val="22"/>
                <w:szCs w:val="22"/>
                <w:lang w:val="en-IN" w:eastAsia="en-IN"/>
              </w:rPr>
              <w:t>coats), followed by application of aliphatic acrylic polyurethane paint (</w:t>
            </w:r>
            <w:proofErr w:type="spellStart"/>
            <w:r w:rsidRPr="001E344A">
              <w:rPr>
                <w:rFonts w:ascii="Tahoma" w:hAnsi="Tahoma" w:cs="Tahoma"/>
                <w:sz w:val="22"/>
                <w:szCs w:val="22"/>
                <w:lang w:val="en-IN" w:eastAsia="en-IN"/>
              </w:rPr>
              <w:t>SigmaDur</w:t>
            </w:r>
            <w:proofErr w:type="spellEnd"/>
            <w:r w:rsidRPr="001E344A">
              <w:rPr>
                <w:rFonts w:ascii="Tahoma" w:hAnsi="Tahoma" w:cs="Tahoma"/>
                <w:sz w:val="22"/>
                <w:szCs w:val="22"/>
                <w:lang w:val="en-IN" w:eastAsia="en-IN"/>
              </w:rPr>
              <w:t xml:space="preserve"> 550)(1 coat).</w:t>
            </w:r>
          </w:p>
        </w:tc>
        <w:tc>
          <w:tcPr>
            <w:tcW w:w="992" w:type="dxa"/>
            <w:noWrap/>
            <w:hideMark/>
          </w:tcPr>
          <w:p w14:paraId="07CE58E9"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more than 250 </w:t>
            </w:r>
            <w:proofErr w:type="gramStart"/>
            <w:r w:rsidRPr="001E344A">
              <w:rPr>
                <w:rFonts w:ascii="Tahoma" w:hAnsi="Tahoma" w:cs="Tahoma"/>
                <w:sz w:val="22"/>
                <w:szCs w:val="22"/>
                <w:lang w:val="en-IN" w:eastAsia="en-IN"/>
              </w:rPr>
              <w:t>micron</w:t>
            </w:r>
            <w:proofErr w:type="gramEnd"/>
          </w:p>
        </w:tc>
      </w:tr>
      <w:tr w:rsidR="001E344A" w:rsidRPr="001E344A" w14:paraId="427EF3D6" w14:textId="77777777" w:rsidTr="001E344A">
        <w:trPr>
          <w:trHeight w:val="1425"/>
        </w:trPr>
        <w:tc>
          <w:tcPr>
            <w:tcW w:w="1396" w:type="dxa"/>
            <w:hideMark/>
          </w:tcPr>
          <w:p w14:paraId="2C8DB7C8"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Asian Paints PPG Scheme </w:t>
            </w:r>
          </w:p>
        </w:tc>
        <w:tc>
          <w:tcPr>
            <w:tcW w:w="3986" w:type="dxa"/>
            <w:hideMark/>
          </w:tcPr>
          <w:p w14:paraId="53D0349E"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SURFACE PREPARATION BY HAND CLEANING/SCRAPPING / WIRE BRUSHING/CHIPPING/SANDING ETC. CONFORMING TO SSPC SP2 STANDARDS OR SURFACE PREPARATION BY WATER JET CLEANING </w:t>
            </w:r>
            <w:proofErr w:type="gramStart"/>
            <w:r w:rsidRPr="001E344A">
              <w:rPr>
                <w:rFonts w:ascii="Tahoma" w:hAnsi="Tahoma" w:cs="Tahoma"/>
                <w:sz w:val="22"/>
                <w:szCs w:val="22"/>
                <w:lang w:val="en-IN" w:eastAsia="en-IN"/>
              </w:rPr>
              <w:t>( PRESSURE</w:t>
            </w:r>
            <w:proofErr w:type="gramEnd"/>
            <w:r w:rsidRPr="001E344A">
              <w:rPr>
                <w:rFonts w:ascii="Tahoma" w:hAnsi="Tahoma" w:cs="Tahoma"/>
                <w:sz w:val="22"/>
                <w:szCs w:val="22"/>
                <w:lang w:val="en-IN" w:eastAsia="en-IN"/>
              </w:rPr>
              <w:t xml:space="preserve"> 200 -340 BAR) CONFORMING TO NACE WJ4 / SPWJ4 STANDARD SURFACE PREPARATION BY WATER JET CLEANING ( PRESSURE 200 - 340 BAR) CONFORMING TO NACE WJ4 / SPWJ4 STANDARD</w:t>
            </w:r>
          </w:p>
        </w:tc>
        <w:tc>
          <w:tcPr>
            <w:tcW w:w="3260" w:type="dxa"/>
            <w:hideMark/>
          </w:tcPr>
          <w:p w14:paraId="757F7DBE"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Application of two component aliphatic </w:t>
            </w:r>
            <w:proofErr w:type="spellStart"/>
            <w:r w:rsidRPr="001E344A">
              <w:rPr>
                <w:rFonts w:ascii="Tahoma" w:hAnsi="Tahoma" w:cs="Tahoma"/>
                <w:sz w:val="22"/>
                <w:szCs w:val="22"/>
                <w:lang w:val="en-IN" w:eastAsia="en-IN"/>
              </w:rPr>
              <w:t>polyurathane</w:t>
            </w:r>
            <w:proofErr w:type="spellEnd"/>
            <w:r w:rsidRPr="001E344A">
              <w:rPr>
                <w:rFonts w:ascii="Tahoma" w:hAnsi="Tahoma" w:cs="Tahoma"/>
                <w:sz w:val="22"/>
                <w:szCs w:val="22"/>
                <w:lang w:val="en-IN" w:eastAsia="en-IN"/>
              </w:rPr>
              <w:t xml:space="preserve"> </w:t>
            </w:r>
            <w:proofErr w:type="gramStart"/>
            <w:r w:rsidRPr="001E344A">
              <w:rPr>
                <w:rFonts w:ascii="Tahoma" w:hAnsi="Tahoma" w:cs="Tahoma"/>
                <w:sz w:val="22"/>
                <w:szCs w:val="22"/>
                <w:lang w:val="en-IN" w:eastAsia="en-IN"/>
              </w:rPr>
              <w:t>primer  (</w:t>
            </w:r>
            <w:proofErr w:type="gramEnd"/>
            <w:r w:rsidRPr="001E344A">
              <w:rPr>
                <w:rFonts w:ascii="Tahoma" w:hAnsi="Tahoma" w:cs="Tahoma"/>
                <w:sz w:val="22"/>
                <w:szCs w:val="22"/>
                <w:lang w:val="en-IN" w:eastAsia="en-IN"/>
              </w:rPr>
              <w:t xml:space="preserve">Asian Paints PPG </w:t>
            </w:r>
            <w:proofErr w:type="spellStart"/>
            <w:r w:rsidRPr="001E344A">
              <w:rPr>
                <w:rFonts w:ascii="Tahoma" w:hAnsi="Tahoma" w:cs="Tahoma"/>
                <w:sz w:val="22"/>
                <w:szCs w:val="22"/>
                <w:lang w:val="en-IN" w:eastAsia="en-IN"/>
              </w:rPr>
              <w:t>Apcothane</w:t>
            </w:r>
            <w:proofErr w:type="spellEnd"/>
            <w:r w:rsidRPr="001E344A">
              <w:rPr>
                <w:rFonts w:ascii="Tahoma" w:hAnsi="Tahoma" w:cs="Tahoma"/>
                <w:sz w:val="22"/>
                <w:szCs w:val="22"/>
                <w:lang w:val="en-IN" w:eastAsia="en-IN"/>
              </w:rPr>
              <w:t xml:space="preserve"> CF 675) with base to hardener mixing ratio of 14:1 (3 coats), followed by application of modified epoxy paint (Asian Paints PPG Rust O CAP) with base to hardener mixing ratio of 4:1 (2 coats). </w:t>
            </w:r>
          </w:p>
        </w:tc>
        <w:tc>
          <w:tcPr>
            <w:tcW w:w="992" w:type="dxa"/>
            <w:noWrap/>
            <w:hideMark/>
          </w:tcPr>
          <w:p w14:paraId="3707D4E4" w14:textId="77777777" w:rsidR="001E344A" w:rsidRPr="001E344A" w:rsidRDefault="001E344A" w:rsidP="00D12900">
            <w:pPr>
              <w:rPr>
                <w:rFonts w:ascii="Tahoma" w:hAnsi="Tahoma" w:cs="Tahoma"/>
                <w:sz w:val="22"/>
                <w:szCs w:val="22"/>
                <w:lang w:val="en-IN" w:eastAsia="en-IN"/>
              </w:rPr>
            </w:pPr>
            <w:r w:rsidRPr="001E344A">
              <w:rPr>
                <w:rFonts w:ascii="Tahoma" w:hAnsi="Tahoma" w:cs="Tahoma"/>
                <w:sz w:val="22"/>
                <w:szCs w:val="22"/>
                <w:lang w:val="en-IN" w:eastAsia="en-IN"/>
              </w:rPr>
              <w:t xml:space="preserve">more than 350 </w:t>
            </w:r>
            <w:proofErr w:type="gramStart"/>
            <w:r w:rsidRPr="001E344A">
              <w:rPr>
                <w:rFonts w:ascii="Tahoma" w:hAnsi="Tahoma" w:cs="Tahoma"/>
                <w:sz w:val="22"/>
                <w:szCs w:val="22"/>
                <w:lang w:val="en-IN" w:eastAsia="en-IN"/>
              </w:rPr>
              <w:t>micron</w:t>
            </w:r>
            <w:proofErr w:type="gramEnd"/>
          </w:p>
        </w:tc>
      </w:tr>
    </w:tbl>
    <w:p w14:paraId="0A502400" w14:textId="77777777" w:rsidR="00036896" w:rsidRPr="000B56A0" w:rsidRDefault="00036896" w:rsidP="00036896">
      <w:pPr>
        <w:spacing w:before="100" w:beforeAutospacing="1" w:after="100" w:afterAutospacing="1"/>
        <w:rPr>
          <w:ins w:id="24" w:author="Archana Mandrekar" w:date="2022-12-14T16:04:00Z"/>
          <w:b/>
          <w:bCs/>
          <w:sz w:val="24"/>
          <w:szCs w:val="24"/>
          <w:u w:val="single"/>
          <w:lang w:val="fr-FR" w:eastAsia="en-IN"/>
        </w:rPr>
      </w:pPr>
      <w:ins w:id="25" w:author="Archana Mandrekar" w:date="2022-12-14T16:04:00Z">
        <w:r w:rsidRPr="000B56A0">
          <w:rPr>
            <w:b/>
            <w:bCs/>
            <w:sz w:val="24"/>
            <w:szCs w:val="24"/>
            <w:u w:val="single"/>
            <w:lang w:val="fr-FR" w:eastAsia="en-IN"/>
          </w:rPr>
          <w:lastRenderedPageBreak/>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36896" w:rsidRPr="001E642A" w14:paraId="6FB7617D" w14:textId="77777777" w:rsidTr="007677B2">
        <w:trPr>
          <w:ins w:id="26" w:author="Archana Mandrekar" w:date="2022-12-14T16:04:00Z"/>
        </w:trPr>
        <w:tc>
          <w:tcPr>
            <w:tcW w:w="1277" w:type="dxa"/>
            <w:tcBorders>
              <w:bottom w:val="single" w:sz="4" w:space="0" w:color="auto"/>
              <w:right w:val="single" w:sz="4" w:space="0" w:color="auto"/>
            </w:tcBorders>
          </w:tcPr>
          <w:p w14:paraId="3F81D93C" w14:textId="77777777" w:rsidR="00036896" w:rsidRPr="007C1842" w:rsidRDefault="00036896" w:rsidP="007677B2">
            <w:pPr>
              <w:pStyle w:val="Header"/>
              <w:ind w:right="-108"/>
              <w:rPr>
                <w:ins w:id="27" w:author="Archana Mandrekar" w:date="2022-12-14T16:04:00Z"/>
                <w:b/>
              </w:rPr>
            </w:pPr>
            <w:ins w:id="28" w:author="Archana Mandrekar" w:date="2022-12-14T16:04:00Z">
              <w:r w:rsidRPr="007C1842">
                <w:rPr>
                  <w:b/>
                </w:rPr>
                <w:t>Date</w:t>
              </w:r>
            </w:ins>
          </w:p>
        </w:tc>
        <w:tc>
          <w:tcPr>
            <w:tcW w:w="1701" w:type="dxa"/>
            <w:tcBorders>
              <w:left w:val="single" w:sz="4" w:space="0" w:color="auto"/>
              <w:bottom w:val="single" w:sz="4" w:space="0" w:color="auto"/>
              <w:right w:val="single" w:sz="4" w:space="0" w:color="auto"/>
            </w:tcBorders>
          </w:tcPr>
          <w:p w14:paraId="7377A657" w14:textId="77777777" w:rsidR="00036896" w:rsidRPr="007C1842" w:rsidRDefault="00036896" w:rsidP="007677B2">
            <w:pPr>
              <w:pStyle w:val="Header"/>
              <w:ind w:right="-151"/>
              <w:rPr>
                <w:ins w:id="29" w:author="Archana Mandrekar" w:date="2022-12-14T16:04:00Z"/>
                <w:b/>
              </w:rPr>
            </w:pPr>
            <w:ins w:id="30" w:author="Archana Mandrekar" w:date="2022-12-14T16:04: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503545C0" w14:textId="77777777" w:rsidR="00036896" w:rsidRPr="007C1842" w:rsidRDefault="00036896" w:rsidP="007677B2">
            <w:pPr>
              <w:pStyle w:val="Header"/>
              <w:ind w:right="-151"/>
              <w:rPr>
                <w:ins w:id="31" w:author="Archana Mandrekar" w:date="2022-12-14T16:04:00Z"/>
                <w:b/>
              </w:rPr>
            </w:pPr>
            <w:ins w:id="32" w:author="Archana Mandrekar" w:date="2022-12-14T16:04:00Z">
              <w:r w:rsidRPr="007C1842">
                <w:rPr>
                  <w:b/>
                </w:rPr>
                <w:t>Brief details of Revision</w:t>
              </w:r>
            </w:ins>
          </w:p>
        </w:tc>
        <w:tc>
          <w:tcPr>
            <w:tcW w:w="992" w:type="dxa"/>
            <w:tcBorders>
              <w:left w:val="single" w:sz="4" w:space="0" w:color="auto"/>
            </w:tcBorders>
          </w:tcPr>
          <w:p w14:paraId="26C1B131" w14:textId="77777777" w:rsidR="00036896" w:rsidRPr="007C1842" w:rsidRDefault="00036896" w:rsidP="007677B2">
            <w:pPr>
              <w:pStyle w:val="Header"/>
              <w:tabs>
                <w:tab w:val="left" w:pos="1440"/>
                <w:tab w:val="left" w:pos="3240"/>
                <w:tab w:val="left" w:pos="8820"/>
              </w:tabs>
              <w:ind w:left="-108" w:right="-151"/>
              <w:jc w:val="center"/>
              <w:rPr>
                <w:ins w:id="33" w:author="Archana Mandrekar" w:date="2022-12-14T16:04:00Z"/>
                <w:b/>
              </w:rPr>
            </w:pPr>
            <w:ins w:id="34" w:author="Archana Mandrekar" w:date="2022-12-14T16:04:00Z">
              <w:r w:rsidRPr="007C1842">
                <w:rPr>
                  <w:b/>
                </w:rPr>
                <w:t>New Rev.</w:t>
              </w:r>
            </w:ins>
          </w:p>
        </w:tc>
      </w:tr>
      <w:tr w:rsidR="00036896" w:rsidRPr="001E642A" w14:paraId="429D4881" w14:textId="77777777" w:rsidTr="007677B2">
        <w:trPr>
          <w:ins w:id="35" w:author="Archana Mandrekar" w:date="2022-12-14T16:04:00Z"/>
        </w:trPr>
        <w:tc>
          <w:tcPr>
            <w:tcW w:w="1277" w:type="dxa"/>
            <w:tcBorders>
              <w:top w:val="single" w:sz="4" w:space="0" w:color="auto"/>
              <w:right w:val="single" w:sz="4" w:space="0" w:color="auto"/>
            </w:tcBorders>
          </w:tcPr>
          <w:p w14:paraId="6923FD8E" w14:textId="77777777" w:rsidR="00036896" w:rsidRPr="007C1842" w:rsidRDefault="00036896" w:rsidP="007677B2">
            <w:pPr>
              <w:pStyle w:val="Header"/>
              <w:ind w:right="-108"/>
              <w:rPr>
                <w:ins w:id="36" w:author="Archana Mandrekar" w:date="2022-12-14T16:04:00Z"/>
              </w:rPr>
            </w:pPr>
          </w:p>
        </w:tc>
        <w:tc>
          <w:tcPr>
            <w:tcW w:w="1701" w:type="dxa"/>
            <w:tcBorders>
              <w:top w:val="single" w:sz="4" w:space="0" w:color="auto"/>
              <w:left w:val="single" w:sz="4" w:space="0" w:color="auto"/>
              <w:right w:val="single" w:sz="4" w:space="0" w:color="auto"/>
            </w:tcBorders>
          </w:tcPr>
          <w:p w14:paraId="24C32840" w14:textId="77777777" w:rsidR="00036896" w:rsidRPr="007C1842" w:rsidRDefault="00036896" w:rsidP="007677B2">
            <w:pPr>
              <w:pStyle w:val="Header"/>
              <w:ind w:right="-151"/>
              <w:rPr>
                <w:ins w:id="37" w:author="Archana Mandrekar" w:date="2022-12-14T16:04:00Z"/>
              </w:rPr>
            </w:pPr>
          </w:p>
        </w:tc>
        <w:tc>
          <w:tcPr>
            <w:tcW w:w="5953" w:type="dxa"/>
            <w:tcBorders>
              <w:top w:val="single" w:sz="4" w:space="0" w:color="auto"/>
              <w:left w:val="single" w:sz="4" w:space="0" w:color="auto"/>
              <w:right w:val="single" w:sz="4" w:space="0" w:color="auto"/>
            </w:tcBorders>
          </w:tcPr>
          <w:p w14:paraId="6DEBD5CC" w14:textId="77777777" w:rsidR="00036896" w:rsidRPr="007C1842" w:rsidRDefault="00036896" w:rsidP="007677B2">
            <w:pPr>
              <w:pStyle w:val="Header"/>
              <w:jc w:val="both"/>
              <w:rPr>
                <w:ins w:id="38" w:author="Archana Mandrekar" w:date="2022-12-14T16:04:00Z"/>
              </w:rPr>
            </w:pPr>
          </w:p>
        </w:tc>
        <w:tc>
          <w:tcPr>
            <w:tcW w:w="992" w:type="dxa"/>
            <w:tcBorders>
              <w:left w:val="single" w:sz="4" w:space="0" w:color="auto"/>
            </w:tcBorders>
          </w:tcPr>
          <w:p w14:paraId="0B75D5F1" w14:textId="77777777" w:rsidR="00036896" w:rsidRPr="007C1842" w:rsidRDefault="00036896" w:rsidP="007677B2">
            <w:pPr>
              <w:pStyle w:val="Header"/>
              <w:tabs>
                <w:tab w:val="left" w:pos="1440"/>
                <w:tab w:val="left" w:pos="3240"/>
                <w:tab w:val="left" w:pos="8820"/>
              </w:tabs>
              <w:ind w:left="-108" w:right="-151"/>
              <w:jc w:val="center"/>
              <w:rPr>
                <w:ins w:id="39" w:author="Archana Mandrekar" w:date="2022-12-14T16:04:00Z"/>
              </w:rPr>
            </w:pPr>
          </w:p>
        </w:tc>
      </w:tr>
      <w:tr w:rsidR="00036896" w:rsidRPr="001E642A" w14:paraId="1938D16C" w14:textId="77777777" w:rsidTr="007677B2">
        <w:trPr>
          <w:ins w:id="40" w:author="Archana Mandrekar" w:date="2022-12-14T16:04:00Z"/>
        </w:trPr>
        <w:tc>
          <w:tcPr>
            <w:tcW w:w="1277" w:type="dxa"/>
            <w:tcBorders>
              <w:top w:val="single" w:sz="4" w:space="0" w:color="auto"/>
              <w:right w:val="single" w:sz="4" w:space="0" w:color="auto"/>
            </w:tcBorders>
          </w:tcPr>
          <w:p w14:paraId="26F3616B" w14:textId="77777777" w:rsidR="00036896" w:rsidRPr="007C1842" w:rsidRDefault="00036896" w:rsidP="007677B2">
            <w:pPr>
              <w:pStyle w:val="Header"/>
              <w:ind w:right="-108"/>
              <w:rPr>
                <w:ins w:id="41" w:author="Archana Mandrekar" w:date="2022-12-14T16:04:00Z"/>
              </w:rPr>
            </w:pPr>
          </w:p>
        </w:tc>
        <w:tc>
          <w:tcPr>
            <w:tcW w:w="1701" w:type="dxa"/>
            <w:tcBorders>
              <w:top w:val="single" w:sz="4" w:space="0" w:color="auto"/>
              <w:left w:val="single" w:sz="4" w:space="0" w:color="auto"/>
              <w:right w:val="single" w:sz="4" w:space="0" w:color="auto"/>
            </w:tcBorders>
          </w:tcPr>
          <w:p w14:paraId="61ED1691" w14:textId="77777777" w:rsidR="00036896" w:rsidRPr="007C1842" w:rsidRDefault="00036896" w:rsidP="007677B2">
            <w:pPr>
              <w:pStyle w:val="Header"/>
              <w:ind w:right="-151"/>
              <w:rPr>
                <w:ins w:id="42" w:author="Archana Mandrekar" w:date="2022-12-14T16:04:00Z"/>
              </w:rPr>
            </w:pPr>
          </w:p>
        </w:tc>
        <w:tc>
          <w:tcPr>
            <w:tcW w:w="5953" w:type="dxa"/>
            <w:tcBorders>
              <w:top w:val="single" w:sz="4" w:space="0" w:color="auto"/>
              <w:left w:val="single" w:sz="4" w:space="0" w:color="auto"/>
              <w:right w:val="single" w:sz="4" w:space="0" w:color="auto"/>
            </w:tcBorders>
          </w:tcPr>
          <w:p w14:paraId="5F87AA91" w14:textId="77777777" w:rsidR="00036896" w:rsidRPr="007C1842" w:rsidRDefault="00036896" w:rsidP="007677B2">
            <w:pPr>
              <w:pStyle w:val="Header"/>
              <w:jc w:val="both"/>
              <w:rPr>
                <w:ins w:id="43" w:author="Archana Mandrekar" w:date="2022-12-14T16:04:00Z"/>
              </w:rPr>
            </w:pPr>
          </w:p>
        </w:tc>
        <w:tc>
          <w:tcPr>
            <w:tcW w:w="992" w:type="dxa"/>
            <w:tcBorders>
              <w:left w:val="single" w:sz="4" w:space="0" w:color="auto"/>
            </w:tcBorders>
          </w:tcPr>
          <w:p w14:paraId="72A75A1C" w14:textId="77777777" w:rsidR="00036896" w:rsidRPr="007C1842" w:rsidRDefault="00036896" w:rsidP="007677B2">
            <w:pPr>
              <w:pStyle w:val="Header"/>
              <w:tabs>
                <w:tab w:val="left" w:pos="1440"/>
                <w:tab w:val="left" w:pos="3240"/>
                <w:tab w:val="left" w:pos="8820"/>
              </w:tabs>
              <w:ind w:left="-108" w:right="-151"/>
              <w:jc w:val="center"/>
              <w:rPr>
                <w:ins w:id="44" w:author="Archana Mandrekar" w:date="2022-12-14T16:04:00Z"/>
              </w:rPr>
            </w:pPr>
          </w:p>
        </w:tc>
      </w:tr>
      <w:tr w:rsidR="00036896" w:rsidRPr="001E642A" w14:paraId="18325129" w14:textId="77777777" w:rsidTr="007677B2">
        <w:trPr>
          <w:ins w:id="45" w:author="Archana Mandrekar" w:date="2022-12-14T16:04:00Z"/>
        </w:trPr>
        <w:tc>
          <w:tcPr>
            <w:tcW w:w="1277" w:type="dxa"/>
            <w:tcBorders>
              <w:right w:val="nil"/>
            </w:tcBorders>
          </w:tcPr>
          <w:p w14:paraId="33C6C96B" w14:textId="77777777" w:rsidR="00036896" w:rsidRPr="007C1842" w:rsidRDefault="00036896" w:rsidP="007677B2">
            <w:pPr>
              <w:pStyle w:val="Header"/>
              <w:ind w:right="-151"/>
              <w:jc w:val="center"/>
              <w:rPr>
                <w:ins w:id="46" w:author="Archana Mandrekar" w:date="2022-12-14T16:04:00Z"/>
              </w:rPr>
            </w:pPr>
          </w:p>
        </w:tc>
        <w:tc>
          <w:tcPr>
            <w:tcW w:w="1701" w:type="dxa"/>
            <w:tcBorders>
              <w:left w:val="nil"/>
              <w:right w:val="nil"/>
            </w:tcBorders>
          </w:tcPr>
          <w:p w14:paraId="6C29D5A6" w14:textId="77777777" w:rsidR="00036896" w:rsidRPr="007C1842" w:rsidRDefault="00036896" w:rsidP="007677B2">
            <w:pPr>
              <w:pStyle w:val="Header"/>
              <w:ind w:right="-151"/>
              <w:jc w:val="center"/>
              <w:rPr>
                <w:ins w:id="47" w:author="Archana Mandrekar" w:date="2022-12-14T16:04:00Z"/>
              </w:rPr>
            </w:pPr>
          </w:p>
        </w:tc>
        <w:tc>
          <w:tcPr>
            <w:tcW w:w="5953" w:type="dxa"/>
            <w:tcBorders>
              <w:left w:val="nil"/>
              <w:right w:val="nil"/>
            </w:tcBorders>
          </w:tcPr>
          <w:p w14:paraId="1BF641F6" w14:textId="77777777" w:rsidR="00036896" w:rsidRPr="007C1842" w:rsidRDefault="00036896" w:rsidP="007677B2">
            <w:pPr>
              <w:pStyle w:val="BodyText"/>
              <w:rPr>
                <w:ins w:id="48" w:author="Archana Mandrekar" w:date="2022-12-14T16:04:00Z"/>
              </w:rPr>
            </w:pPr>
          </w:p>
        </w:tc>
        <w:tc>
          <w:tcPr>
            <w:tcW w:w="992" w:type="dxa"/>
            <w:tcBorders>
              <w:left w:val="nil"/>
            </w:tcBorders>
          </w:tcPr>
          <w:p w14:paraId="514D2932" w14:textId="77777777" w:rsidR="00036896" w:rsidRPr="007C1842" w:rsidRDefault="00036896" w:rsidP="007677B2">
            <w:pPr>
              <w:pStyle w:val="Header"/>
              <w:tabs>
                <w:tab w:val="left" w:pos="1440"/>
                <w:tab w:val="left" w:pos="3240"/>
                <w:tab w:val="left" w:pos="8820"/>
              </w:tabs>
              <w:ind w:left="-108" w:right="-151"/>
              <w:jc w:val="center"/>
              <w:rPr>
                <w:ins w:id="49" w:author="Archana Mandrekar" w:date="2022-12-14T16:04:00Z"/>
              </w:rPr>
            </w:pPr>
          </w:p>
        </w:tc>
      </w:tr>
    </w:tbl>
    <w:p w14:paraId="5D605E3F" w14:textId="77777777" w:rsidR="00036896" w:rsidRDefault="00036896" w:rsidP="00036896">
      <w:pPr>
        <w:spacing w:before="100" w:beforeAutospacing="1" w:after="100" w:afterAutospacing="1"/>
        <w:ind w:left="810"/>
        <w:rPr>
          <w:ins w:id="50" w:author="Archana Mandrekar" w:date="2022-12-14T16:04:00Z"/>
          <w:sz w:val="24"/>
          <w:szCs w:val="24"/>
          <w:lang w:eastAsia="en-IN"/>
        </w:rPr>
      </w:pPr>
      <w:ins w:id="51" w:author="Archana Mandrekar" w:date="2022-12-14T16:04:00Z">
        <w:r w:rsidRPr="00707840">
          <w:rPr>
            <w:sz w:val="24"/>
            <w:szCs w:val="24"/>
            <w:lang w:val="fr-FR" w:eastAsia="en-IN"/>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036896" w:rsidRPr="001C094A" w14:paraId="77183168" w14:textId="77777777" w:rsidTr="007677B2">
        <w:trPr>
          <w:ins w:id="52" w:author="Archana Mandrekar" w:date="2022-12-14T16:04:00Z"/>
        </w:trPr>
        <w:tc>
          <w:tcPr>
            <w:tcW w:w="3119" w:type="dxa"/>
            <w:shd w:val="clear" w:color="auto" w:fill="auto"/>
          </w:tcPr>
          <w:p w14:paraId="550C743F" w14:textId="77777777" w:rsidR="00036896" w:rsidRPr="00570E41" w:rsidRDefault="00036896" w:rsidP="007677B2">
            <w:pPr>
              <w:rPr>
                <w:ins w:id="53" w:author="Archana Mandrekar" w:date="2022-12-14T16:04:00Z"/>
                <w:b/>
              </w:rPr>
            </w:pPr>
            <w:bookmarkStart w:id="54" w:name="_Hlk110414498"/>
            <w:ins w:id="55" w:author="Archana Mandrekar" w:date="2022-12-14T16:04:00Z">
              <w:r w:rsidRPr="00570E41">
                <w:rPr>
                  <w:b/>
                </w:rPr>
                <w:t xml:space="preserve">Prepared By: </w:t>
              </w:r>
            </w:ins>
          </w:p>
          <w:p w14:paraId="59D47B2A" w14:textId="77777777" w:rsidR="00036896" w:rsidRPr="00570E41" w:rsidRDefault="00036896" w:rsidP="007677B2">
            <w:pPr>
              <w:rPr>
                <w:ins w:id="56" w:author="Archana Mandrekar" w:date="2022-12-14T16:04:00Z"/>
              </w:rPr>
            </w:pPr>
            <w:ins w:id="57" w:author="Archana Mandrekar" w:date="2022-12-14T16:04:00Z">
              <w:r>
                <w:t>Area Engineer</w:t>
              </w:r>
            </w:ins>
          </w:p>
        </w:tc>
        <w:tc>
          <w:tcPr>
            <w:tcW w:w="3261" w:type="dxa"/>
            <w:shd w:val="clear" w:color="auto" w:fill="auto"/>
          </w:tcPr>
          <w:p w14:paraId="4785D1C6" w14:textId="77777777" w:rsidR="00036896" w:rsidRPr="00570E41" w:rsidRDefault="00036896" w:rsidP="007677B2">
            <w:pPr>
              <w:rPr>
                <w:ins w:id="58" w:author="Archana Mandrekar" w:date="2022-12-14T16:04:00Z"/>
                <w:b/>
              </w:rPr>
            </w:pPr>
            <w:ins w:id="59" w:author="Archana Mandrekar" w:date="2022-12-14T16:04:00Z">
              <w:r w:rsidRPr="00570E41">
                <w:rPr>
                  <w:b/>
                </w:rPr>
                <w:t xml:space="preserve">Reviewed &amp; Issued By: </w:t>
              </w:r>
            </w:ins>
          </w:p>
          <w:p w14:paraId="73CD78C3" w14:textId="77777777" w:rsidR="00036896" w:rsidRPr="00570E41" w:rsidRDefault="00036896" w:rsidP="007677B2">
            <w:pPr>
              <w:rPr>
                <w:ins w:id="60" w:author="Archana Mandrekar" w:date="2022-12-14T16:04:00Z"/>
              </w:rPr>
            </w:pPr>
            <w:ins w:id="61" w:author="Archana Mandrekar" w:date="2022-12-14T16:04:00Z">
              <w:r w:rsidRPr="00570E41">
                <w:t>Management Representative</w:t>
              </w:r>
            </w:ins>
          </w:p>
        </w:tc>
        <w:tc>
          <w:tcPr>
            <w:tcW w:w="3118" w:type="dxa"/>
            <w:shd w:val="clear" w:color="auto" w:fill="auto"/>
          </w:tcPr>
          <w:p w14:paraId="2C9EB6E5" w14:textId="77777777" w:rsidR="00036896" w:rsidRPr="00570E41" w:rsidRDefault="00036896" w:rsidP="007677B2">
            <w:pPr>
              <w:rPr>
                <w:ins w:id="62" w:author="Archana Mandrekar" w:date="2022-12-14T16:04:00Z"/>
                <w:b/>
              </w:rPr>
            </w:pPr>
            <w:ins w:id="63" w:author="Archana Mandrekar" w:date="2022-12-14T16:04:00Z">
              <w:r w:rsidRPr="00570E41">
                <w:rPr>
                  <w:b/>
                </w:rPr>
                <w:t xml:space="preserve">Approved By: </w:t>
              </w:r>
            </w:ins>
          </w:p>
          <w:p w14:paraId="5FDB31F3" w14:textId="77777777" w:rsidR="00036896" w:rsidRPr="00570E41" w:rsidRDefault="00036896" w:rsidP="007677B2">
            <w:pPr>
              <w:rPr>
                <w:ins w:id="64" w:author="Archana Mandrekar" w:date="2022-12-14T16:04:00Z"/>
              </w:rPr>
            </w:pPr>
            <w:ins w:id="65" w:author="Archana Mandrekar" w:date="2022-12-14T16:04:00Z">
              <w:r>
                <w:t>Mechanical Head</w:t>
              </w:r>
            </w:ins>
          </w:p>
        </w:tc>
      </w:tr>
      <w:tr w:rsidR="00036896" w:rsidRPr="001C094A" w14:paraId="179D1301" w14:textId="77777777" w:rsidTr="007677B2">
        <w:trPr>
          <w:trHeight w:val="987"/>
          <w:ins w:id="66" w:author="Archana Mandrekar" w:date="2022-12-14T16:04:00Z"/>
        </w:trPr>
        <w:tc>
          <w:tcPr>
            <w:tcW w:w="3119" w:type="dxa"/>
            <w:shd w:val="clear" w:color="auto" w:fill="auto"/>
          </w:tcPr>
          <w:p w14:paraId="762C65D4" w14:textId="77777777" w:rsidR="00036896" w:rsidRPr="007E7F55" w:rsidRDefault="00036896" w:rsidP="007677B2">
            <w:pPr>
              <w:rPr>
                <w:ins w:id="67" w:author="Archana Mandrekar" w:date="2022-12-14T16:04:00Z"/>
                <w:b/>
              </w:rPr>
            </w:pPr>
            <w:ins w:id="68" w:author="Archana Mandrekar" w:date="2022-12-14T16:04:00Z">
              <w:r w:rsidRPr="007E7F55">
                <w:rPr>
                  <w:b/>
                </w:rPr>
                <w:t>Signature</w:t>
              </w:r>
            </w:ins>
          </w:p>
          <w:p w14:paraId="204B6A62" w14:textId="77777777" w:rsidR="00036896" w:rsidRPr="007E7F55" w:rsidRDefault="00036896" w:rsidP="007677B2">
            <w:pPr>
              <w:rPr>
                <w:ins w:id="69" w:author="Archana Mandrekar" w:date="2022-12-14T16:04:00Z"/>
                <w:b/>
              </w:rPr>
            </w:pPr>
          </w:p>
        </w:tc>
        <w:tc>
          <w:tcPr>
            <w:tcW w:w="3261" w:type="dxa"/>
            <w:shd w:val="clear" w:color="auto" w:fill="auto"/>
          </w:tcPr>
          <w:p w14:paraId="083CE887" w14:textId="77777777" w:rsidR="00036896" w:rsidRPr="007E7F55" w:rsidRDefault="00036896" w:rsidP="007677B2">
            <w:pPr>
              <w:rPr>
                <w:ins w:id="70" w:author="Archana Mandrekar" w:date="2022-12-14T16:04:00Z"/>
                <w:b/>
              </w:rPr>
            </w:pPr>
            <w:ins w:id="71" w:author="Archana Mandrekar" w:date="2022-12-14T16:04:00Z">
              <w:r w:rsidRPr="007E7F55">
                <w:rPr>
                  <w:b/>
                </w:rPr>
                <w:t>Signature:</w:t>
              </w:r>
            </w:ins>
          </w:p>
          <w:p w14:paraId="23B13BFE" w14:textId="77777777" w:rsidR="00036896" w:rsidRPr="007E7F55" w:rsidRDefault="00036896" w:rsidP="007677B2">
            <w:pPr>
              <w:rPr>
                <w:ins w:id="72" w:author="Archana Mandrekar" w:date="2022-12-14T16:04:00Z"/>
                <w:b/>
              </w:rPr>
            </w:pPr>
          </w:p>
        </w:tc>
        <w:tc>
          <w:tcPr>
            <w:tcW w:w="3118" w:type="dxa"/>
            <w:shd w:val="clear" w:color="auto" w:fill="auto"/>
          </w:tcPr>
          <w:p w14:paraId="6157348C" w14:textId="77777777" w:rsidR="00036896" w:rsidRPr="007E7F55" w:rsidRDefault="00036896" w:rsidP="007677B2">
            <w:pPr>
              <w:rPr>
                <w:ins w:id="73" w:author="Archana Mandrekar" w:date="2022-12-14T16:04:00Z"/>
                <w:b/>
              </w:rPr>
            </w:pPr>
            <w:ins w:id="74" w:author="Archana Mandrekar" w:date="2022-12-14T16:04:00Z">
              <w:r w:rsidRPr="007E7F55">
                <w:rPr>
                  <w:b/>
                </w:rPr>
                <w:t>Signature:</w:t>
              </w:r>
            </w:ins>
          </w:p>
          <w:p w14:paraId="6987BE51" w14:textId="77777777" w:rsidR="00036896" w:rsidRPr="007E7F55" w:rsidRDefault="00036896" w:rsidP="007677B2">
            <w:pPr>
              <w:rPr>
                <w:ins w:id="75" w:author="Archana Mandrekar" w:date="2022-12-14T16:04:00Z"/>
                <w:b/>
              </w:rPr>
            </w:pPr>
          </w:p>
        </w:tc>
      </w:tr>
      <w:tr w:rsidR="00036896" w:rsidRPr="001C094A" w14:paraId="6E47E092" w14:textId="77777777" w:rsidTr="007677B2">
        <w:trPr>
          <w:ins w:id="76" w:author="Archana Mandrekar" w:date="2022-12-14T16:04:00Z"/>
        </w:trPr>
        <w:tc>
          <w:tcPr>
            <w:tcW w:w="3119" w:type="dxa"/>
            <w:shd w:val="clear" w:color="auto" w:fill="auto"/>
          </w:tcPr>
          <w:p w14:paraId="7FEEBE37" w14:textId="77777777" w:rsidR="00036896" w:rsidRPr="007E7F55" w:rsidRDefault="00036896" w:rsidP="007677B2">
            <w:pPr>
              <w:rPr>
                <w:ins w:id="77" w:author="Archana Mandrekar" w:date="2022-12-14T16:04:00Z"/>
                <w:b/>
              </w:rPr>
            </w:pPr>
            <w:ins w:id="78" w:author="Archana Mandrekar" w:date="2022-12-14T16:04:00Z">
              <w:r w:rsidRPr="007E7F55">
                <w:rPr>
                  <w:b/>
                </w:rPr>
                <w:t>Review Date: 12.12.22</w:t>
              </w:r>
            </w:ins>
          </w:p>
        </w:tc>
        <w:tc>
          <w:tcPr>
            <w:tcW w:w="3261" w:type="dxa"/>
            <w:shd w:val="clear" w:color="auto" w:fill="auto"/>
          </w:tcPr>
          <w:p w14:paraId="05042E4F" w14:textId="77777777" w:rsidR="00036896" w:rsidRPr="007E7F55" w:rsidRDefault="00036896" w:rsidP="007677B2">
            <w:pPr>
              <w:rPr>
                <w:ins w:id="79" w:author="Archana Mandrekar" w:date="2022-12-14T16:04:00Z"/>
                <w:b/>
              </w:rPr>
            </w:pPr>
            <w:ins w:id="80" w:author="Archana Mandrekar" w:date="2022-12-14T16:04:00Z">
              <w:r w:rsidRPr="007E7F55">
                <w:rPr>
                  <w:b/>
                </w:rPr>
                <w:t>Review Date: 12.12.22</w:t>
              </w:r>
            </w:ins>
          </w:p>
        </w:tc>
        <w:tc>
          <w:tcPr>
            <w:tcW w:w="3118" w:type="dxa"/>
            <w:shd w:val="clear" w:color="auto" w:fill="auto"/>
          </w:tcPr>
          <w:p w14:paraId="0C713696" w14:textId="77777777" w:rsidR="00036896" w:rsidRPr="007E7F55" w:rsidRDefault="00036896" w:rsidP="007677B2">
            <w:pPr>
              <w:rPr>
                <w:ins w:id="81" w:author="Archana Mandrekar" w:date="2022-12-14T16:04:00Z"/>
                <w:b/>
              </w:rPr>
            </w:pPr>
            <w:ins w:id="82" w:author="Archana Mandrekar" w:date="2022-12-14T16:04:00Z">
              <w:r w:rsidRPr="007E7F55">
                <w:rPr>
                  <w:b/>
                </w:rPr>
                <w:t>Review Date: 12.12.22</w:t>
              </w:r>
            </w:ins>
          </w:p>
        </w:tc>
      </w:tr>
      <w:bookmarkEnd w:id="54"/>
    </w:tbl>
    <w:p w14:paraId="567F3733" w14:textId="77777777" w:rsidR="00036896" w:rsidRPr="00B10B53" w:rsidRDefault="00036896" w:rsidP="00036896">
      <w:pPr>
        <w:spacing w:before="100" w:beforeAutospacing="1" w:after="100" w:afterAutospacing="1"/>
        <w:ind w:left="810"/>
        <w:rPr>
          <w:ins w:id="83" w:author="Archana Mandrekar" w:date="2022-12-14T16:04:00Z"/>
          <w:sz w:val="24"/>
          <w:szCs w:val="24"/>
          <w:lang w:eastAsia="en-IN"/>
        </w:rPr>
      </w:pPr>
    </w:p>
    <w:p w14:paraId="1B5D3DC0" w14:textId="0C487859" w:rsidR="00D12900" w:rsidDel="00036896" w:rsidRDefault="00D12900" w:rsidP="00237FB3">
      <w:pPr>
        <w:spacing w:before="100" w:beforeAutospacing="1" w:after="100" w:afterAutospacing="1"/>
        <w:rPr>
          <w:ins w:id="84" w:author="Sham Parab" w:date="2021-05-28T10:05:00Z"/>
          <w:del w:id="85" w:author="Archana Mandrekar" w:date="2022-12-14T16:05:00Z"/>
          <w:rFonts w:ascii="Tahoma" w:hAnsi="Tahoma" w:cs="Tahoma"/>
          <w:sz w:val="22"/>
          <w:szCs w:val="22"/>
        </w:rPr>
      </w:pPr>
    </w:p>
    <w:p w14:paraId="63169C88" w14:textId="533DA926" w:rsidR="00BC2B7C" w:rsidDel="00036896" w:rsidRDefault="00BC2B7C" w:rsidP="00237FB3">
      <w:pPr>
        <w:spacing w:before="100" w:beforeAutospacing="1" w:after="100" w:afterAutospacing="1"/>
        <w:rPr>
          <w:ins w:id="86" w:author="Sham Parab" w:date="2021-05-28T10:05:00Z"/>
          <w:del w:id="87" w:author="Archana Mandrekar" w:date="2022-12-14T16:05:00Z"/>
          <w:rFonts w:ascii="Tahoma" w:hAnsi="Tahoma" w:cs="Tahoma"/>
          <w:sz w:val="22"/>
          <w:szCs w:val="22"/>
        </w:rPr>
      </w:pPr>
    </w:p>
    <w:p w14:paraId="757FE691" w14:textId="7F8F0732" w:rsidR="00BC2B7C" w:rsidDel="00036896" w:rsidRDefault="00BC2B7C" w:rsidP="00237FB3">
      <w:pPr>
        <w:spacing w:before="100" w:beforeAutospacing="1" w:after="100" w:afterAutospacing="1"/>
        <w:rPr>
          <w:ins w:id="88" w:author="Sham Parab" w:date="2021-05-28T10:05:00Z"/>
          <w:del w:id="89" w:author="Archana Mandrekar" w:date="2022-12-14T16:05:00Z"/>
          <w:rFonts w:ascii="Tahoma" w:hAnsi="Tahoma" w:cs="Tahoma"/>
          <w:sz w:val="22"/>
          <w:szCs w:val="22"/>
        </w:rPr>
      </w:pPr>
    </w:p>
    <w:p w14:paraId="46BD4EB9" w14:textId="2D13F4B0" w:rsidR="00BC2B7C" w:rsidDel="00036896" w:rsidRDefault="00BC2B7C" w:rsidP="00237FB3">
      <w:pPr>
        <w:spacing w:before="100" w:beforeAutospacing="1" w:after="100" w:afterAutospacing="1"/>
        <w:rPr>
          <w:ins w:id="90" w:author="Sham Parab" w:date="2021-05-28T10:05:00Z"/>
          <w:del w:id="91" w:author="Archana Mandrekar" w:date="2022-12-14T16:05:00Z"/>
          <w:rFonts w:ascii="Tahoma" w:hAnsi="Tahoma" w:cs="Tahoma"/>
          <w:sz w:val="22"/>
          <w:szCs w:val="22"/>
        </w:rPr>
      </w:pPr>
    </w:p>
    <w:p w14:paraId="6781E765" w14:textId="719ED096" w:rsidR="00BC2B7C" w:rsidDel="00036896" w:rsidRDefault="00BC2B7C" w:rsidP="00237FB3">
      <w:pPr>
        <w:spacing w:before="100" w:beforeAutospacing="1" w:after="100" w:afterAutospacing="1"/>
        <w:rPr>
          <w:ins w:id="92" w:author="Sham Parab" w:date="2021-05-28T10:05:00Z"/>
          <w:del w:id="93" w:author="Archana Mandrekar" w:date="2022-12-14T16:05:00Z"/>
          <w:rFonts w:ascii="Tahoma" w:hAnsi="Tahoma" w:cs="Tahoma"/>
          <w:sz w:val="22"/>
          <w:szCs w:val="22"/>
        </w:rPr>
      </w:pPr>
    </w:p>
    <w:p w14:paraId="7D9705DF" w14:textId="74B503B9" w:rsidR="00BC2B7C" w:rsidDel="00036896" w:rsidRDefault="00BC2B7C" w:rsidP="00237FB3">
      <w:pPr>
        <w:spacing w:before="100" w:beforeAutospacing="1" w:after="100" w:afterAutospacing="1"/>
        <w:rPr>
          <w:ins w:id="94" w:author="Sham Parab" w:date="2021-05-28T10:05:00Z"/>
          <w:del w:id="95" w:author="Archana Mandrekar" w:date="2022-12-14T16:05:00Z"/>
          <w:rFonts w:ascii="Tahoma" w:hAnsi="Tahoma" w:cs="Tahoma"/>
          <w:sz w:val="22"/>
          <w:szCs w:val="22"/>
        </w:rPr>
      </w:pPr>
    </w:p>
    <w:p w14:paraId="25C949B4" w14:textId="5F5CCC83" w:rsidR="00BC2B7C" w:rsidDel="00036896" w:rsidRDefault="00BC2B7C" w:rsidP="00237FB3">
      <w:pPr>
        <w:spacing w:before="100" w:beforeAutospacing="1" w:after="100" w:afterAutospacing="1"/>
        <w:rPr>
          <w:ins w:id="96" w:author="Sham Parab" w:date="2021-05-28T10:05:00Z"/>
          <w:del w:id="97" w:author="Archana Mandrekar" w:date="2022-12-14T16:05:00Z"/>
          <w:rFonts w:ascii="Tahoma" w:hAnsi="Tahoma" w:cs="Tahoma"/>
          <w:sz w:val="22"/>
          <w:szCs w:val="22"/>
        </w:rPr>
      </w:pPr>
    </w:p>
    <w:p w14:paraId="361D4473" w14:textId="061EA49F" w:rsidR="00BC2B7C" w:rsidDel="00036896" w:rsidRDefault="00BC2B7C" w:rsidP="00237FB3">
      <w:pPr>
        <w:spacing w:before="100" w:beforeAutospacing="1" w:after="100" w:afterAutospacing="1"/>
        <w:rPr>
          <w:ins w:id="98" w:author="Sham Parab" w:date="2021-05-28T10:05:00Z"/>
          <w:del w:id="99" w:author="Archana Mandrekar" w:date="2022-12-14T16:05:00Z"/>
          <w:rFonts w:ascii="Tahoma" w:hAnsi="Tahoma" w:cs="Tahoma"/>
          <w:sz w:val="22"/>
          <w:szCs w:val="22"/>
        </w:rPr>
      </w:pPr>
    </w:p>
    <w:p w14:paraId="1BD7C340" w14:textId="609E11DF" w:rsidR="00BC2B7C" w:rsidDel="00036896" w:rsidRDefault="00BC2B7C" w:rsidP="00237FB3">
      <w:pPr>
        <w:spacing w:before="100" w:beforeAutospacing="1" w:after="100" w:afterAutospacing="1"/>
        <w:rPr>
          <w:ins w:id="100" w:author="Sham Parab" w:date="2021-05-28T10:05:00Z"/>
          <w:del w:id="101" w:author="Archana Mandrekar" w:date="2022-12-14T16:05:00Z"/>
          <w:rFonts w:ascii="Tahoma" w:hAnsi="Tahoma" w:cs="Tahoma"/>
          <w:sz w:val="22"/>
          <w:szCs w:val="22"/>
        </w:rPr>
      </w:pPr>
    </w:p>
    <w:p w14:paraId="3F6A2F10" w14:textId="2B207500" w:rsidR="00BC2B7C" w:rsidDel="00036896" w:rsidRDefault="00BC2B7C" w:rsidP="00237FB3">
      <w:pPr>
        <w:spacing w:before="100" w:beforeAutospacing="1" w:after="100" w:afterAutospacing="1"/>
        <w:rPr>
          <w:del w:id="102" w:author="Archana Mandrekar" w:date="2022-12-14T16:05:00Z"/>
          <w:rFonts w:ascii="Tahoma" w:hAnsi="Tahoma" w:cs="Tahoma"/>
          <w:sz w:val="22"/>
          <w:szCs w:val="22"/>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C2B7C" w:rsidRPr="00B80FF3" w:rsidDel="00036896" w14:paraId="2C8C3462" w14:textId="13F87657" w:rsidTr="006C53B7">
        <w:trPr>
          <w:trHeight w:val="316"/>
          <w:ins w:id="103" w:author="Sham Parab" w:date="2021-05-28T10:02:00Z"/>
          <w:del w:id="104" w:author="Archana Mandrekar" w:date="2022-12-14T16:04:00Z"/>
        </w:trPr>
        <w:tc>
          <w:tcPr>
            <w:tcW w:w="2802" w:type="dxa"/>
            <w:shd w:val="clear" w:color="auto" w:fill="auto"/>
          </w:tcPr>
          <w:p w14:paraId="679C5738" w14:textId="4770AA33" w:rsidR="00BC2B7C" w:rsidRPr="00B80FF3" w:rsidDel="00036896" w:rsidRDefault="00BC2B7C" w:rsidP="006C53B7">
            <w:pPr>
              <w:rPr>
                <w:ins w:id="105" w:author="Sham Parab" w:date="2021-05-28T10:02:00Z"/>
                <w:del w:id="106" w:author="Archana Mandrekar" w:date="2022-12-14T16:04:00Z"/>
                <w:b/>
              </w:rPr>
            </w:pPr>
            <w:ins w:id="107" w:author="Sham Parab" w:date="2021-05-28T10:02:00Z">
              <w:del w:id="108" w:author="Archana Mandrekar" w:date="2022-12-14T16:04:00Z">
                <w:r w:rsidRPr="00B80FF3" w:rsidDel="00036896">
                  <w:rPr>
                    <w:b/>
                  </w:rPr>
                  <w:delText xml:space="preserve">Prepared By: </w:delText>
                </w:r>
              </w:del>
            </w:ins>
          </w:p>
          <w:p w14:paraId="73CAFA73" w14:textId="18F2D3E8" w:rsidR="00BC2B7C" w:rsidRPr="00B80FF3" w:rsidDel="00036896" w:rsidRDefault="00BC2B7C" w:rsidP="006C53B7">
            <w:pPr>
              <w:rPr>
                <w:ins w:id="109" w:author="Sham Parab" w:date="2021-05-28T10:02:00Z"/>
                <w:del w:id="110" w:author="Archana Mandrekar" w:date="2022-12-14T16:04:00Z"/>
              </w:rPr>
            </w:pPr>
            <w:ins w:id="111" w:author="Sham Parab" w:date="2021-05-28T10:02:00Z">
              <w:del w:id="112" w:author="Archana Mandrekar" w:date="2022-12-14T16:04:00Z">
                <w:r w:rsidDel="00036896">
                  <w:delText>Area Engineer</w:delText>
                </w:r>
              </w:del>
            </w:ins>
          </w:p>
        </w:tc>
        <w:tc>
          <w:tcPr>
            <w:tcW w:w="3160" w:type="dxa"/>
            <w:shd w:val="clear" w:color="auto" w:fill="auto"/>
          </w:tcPr>
          <w:p w14:paraId="4CF6F853" w14:textId="53102CA9" w:rsidR="00BC2B7C" w:rsidRPr="00B80FF3" w:rsidDel="00036896" w:rsidRDefault="00BC2B7C" w:rsidP="006C53B7">
            <w:pPr>
              <w:rPr>
                <w:ins w:id="113" w:author="Sham Parab" w:date="2021-05-28T10:02:00Z"/>
                <w:del w:id="114" w:author="Archana Mandrekar" w:date="2022-12-14T16:04:00Z"/>
                <w:b/>
              </w:rPr>
            </w:pPr>
            <w:ins w:id="115" w:author="Sham Parab" w:date="2021-05-28T10:02:00Z">
              <w:del w:id="116" w:author="Archana Mandrekar" w:date="2022-12-14T16:04:00Z">
                <w:r w:rsidRPr="00B80FF3" w:rsidDel="00036896">
                  <w:rPr>
                    <w:b/>
                  </w:rPr>
                  <w:delText xml:space="preserve">Reviewed &amp; Issued By: </w:delText>
                </w:r>
              </w:del>
            </w:ins>
          </w:p>
          <w:p w14:paraId="39A16D62" w14:textId="21AAD39F" w:rsidR="00BC2B7C" w:rsidRPr="00B80FF3" w:rsidDel="00036896" w:rsidRDefault="00BC2B7C" w:rsidP="006C53B7">
            <w:pPr>
              <w:rPr>
                <w:ins w:id="117" w:author="Sham Parab" w:date="2021-05-28T10:02:00Z"/>
                <w:del w:id="118" w:author="Archana Mandrekar" w:date="2022-12-14T16:04:00Z"/>
              </w:rPr>
            </w:pPr>
            <w:ins w:id="119" w:author="Sham Parab" w:date="2021-05-28T10:02:00Z">
              <w:del w:id="120" w:author="Archana Mandrekar" w:date="2022-12-14T16:04:00Z">
                <w:r w:rsidRPr="00B80FF3" w:rsidDel="00036896">
                  <w:delText>Management Representative</w:delText>
                </w:r>
              </w:del>
            </w:ins>
          </w:p>
        </w:tc>
        <w:tc>
          <w:tcPr>
            <w:tcW w:w="3133" w:type="dxa"/>
            <w:shd w:val="clear" w:color="auto" w:fill="auto"/>
          </w:tcPr>
          <w:p w14:paraId="00EE0B4B" w14:textId="61567D46" w:rsidR="00BC2B7C" w:rsidRPr="00B80FF3" w:rsidDel="00036896" w:rsidRDefault="00BC2B7C" w:rsidP="006C53B7">
            <w:pPr>
              <w:rPr>
                <w:ins w:id="121" w:author="Sham Parab" w:date="2021-05-28T10:02:00Z"/>
                <w:del w:id="122" w:author="Archana Mandrekar" w:date="2022-12-14T16:04:00Z"/>
                <w:b/>
              </w:rPr>
            </w:pPr>
            <w:ins w:id="123" w:author="Sham Parab" w:date="2021-05-28T10:02:00Z">
              <w:del w:id="124" w:author="Archana Mandrekar" w:date="2022-12-14T16:04:00Z">
                <w:r w:rsidRPr="00B80FF3" w:rsidDel="00036896">
                  <w:rPr>
                    <w:b/>
                  </w:rPr>
                  <w:delText xml:space="preserve">Approved By: </w:delText>
                </w:r>
              </w:del>
            </w:ins>
          </w:p>
          <w:p w14:paraId="4733E2AF" w14:textId="757E93C9" w:rsidR="00BC2B7C" w:rsidRPr="00B80FF3" w:rsidDel="00036896" w:rsidRDefault="00BC2B7C" w:rsidP="006C53B7">
            <w:pPr>
              <w:rPr>
                <w:ins w:id="125" w:author="Sham Parab" w:date="2021-05-28T10:02:00Z"/>
                <w:del w:id="126" w:author="Archana Mandrekar" w:date="2022-12-14T16:04:00Z"/>
              </w:rPr>
            </w:pPr>
            <w:ins w:id="127" w:author="Sham Parab" w:date="2021-05-28T10:02:00Z">
              <w:del w:id="128" w:author="Archana Mandrekar" w:date="2022-12-14T16:04:00Z">
                <w:r w:rsidDel="00036896">
                  <w:delText>Mechanical Head</w:delText>
                </w:r>
              </w:del>
            </w:ins>
          </w:p>
        </w:tc>
      </w:tr>
      <w:tr w:rsidR="00BC2B7C" w:rsidRPr="00B80FF3" w:rsidDel="00036896" w14:paraId="18553494" w14:textId="41A4A3BE" w:rsidTr="006C53B7">
        <w:trPr>
          <w:trHeight w:val="1062"/>
          <w:ins w:id="129" w:author="Sham Parab" w:date="2021-05-28T10:02:00Z"/>
          <w:del w:id="130" w:author="Archana Mandrekar" w:date="2022-12-14T16:04:00Z"/>
        </w:trPr>
        <w:tc>
          <w:tcPr>
            <w:tcW w:w="2802" w:type="dxa"/>
            <w:shd w:val="clear" w:color="auto" w:fill="auto"/>
          </w:tcPr>
          <w:p w14:paraId="19C26C9E" w14:textId="6E4833AD" w:rsidR="00BC2B7C" w:rsidRPr="00B80FF3" w:rsidDel="00036896" w:rsidRDefault="00BC2B7C" w:rsidP="006C53B7">
            <w:pPr>
              <w:rPr>
                <w:ins w:id="131" w:author="Sham Parab" w:date="2021-05-28T10:02:00Z"/>
                <w:del w:id="132" w:author="Archana Mandrekar" w:date="2022-12-14T16:04:00Z"/>
                <w:b/>
              </w:rPr>
            </w:pPr>
            <w:ins w:id="133" w:author="Sham Parab" w:date="2021-05-28T10:02:00Z">
              <w:del w:id="134" w:author="Archana Mandrekar" w:date="2022-12-14T16:04:00Z">
                <w:r w:rsidDel="00036896">
                  <w:rPr>
                    <w:b/>
                  </w:rPr>
                  <w:delText>Signature:</w:delText>
                </w:r>
              </w:del>
            </w:ins>
          </w:p>
        </w:tc>
        <w:tc>
          <w:tcPr>
            <w:tcW w:w="3160" w:type="dxa"/>
            <w:shd w:val="clear" w:color="auto" w:fill="auto"/>
          </w:tcPr>
          <w:p w14:paraId="52CDBB25" w14:textId="2DF4C849" w:rsidR="00BC2B7C" w:rsidRPr="00B80FF3" w:rsidDel="00036896" w:rsidRDefault="00BC2B7C" w:rsidP="006C53B7">
            <w:pPr>
              <w:rPr>
                <w:ins w:id="135" w:author="Sham Parab" w:date="2021-05-28T10:02:00Z"/>
                <w:del w:id="136" w:author="Archana Mandrekar" w:date="2022-12-14T16:04:00Z"/>
                <w:b/>
              </w:rPr>
            </w:pPr>
            <w:ins w:id="137" w:author="Sham Parab" w:date="2021-05-28T10:02:00Z">
              <w:del w:id="138" w:author="Archana Mandrekar" w:date="2022-12-14T16:04:00Z">
                <w:r w:rsidDel="00036896">
                  <w:rPr>
                    <w:b/>
                  </w:rPr>
                  <w:delText>Signature:</w:delText>
                </w:r>
              </w:del>
            </w:ins>
          </w:p>
        </w:tc>
        <w:tc>
          <w:tcPr>
            <w:tcW w:w="3133" w:type="dxa"/>
            <w:shd w:val="clear" w:color="auto" w:fill="auto"/>
          </w:tcPr>
          <w:p w14:paraId="39915ACD" w14:textId="7D40FFDC" w:rsidR="00BC2B7C" w:rsidRPr="00B80FF3" w:rsidDel="00036896" w:rsidRDefault="00BC2B7C" w:rsidP="006C53B7">
            <w:pPr>
              <w:rPr>
                <w:ins w:id="139" w:author="Sham Parab" w:date="2021-05-28T10:02:00Z"/>
                <w:del w:id="140" w:author="Archana Mandrekar" w:date="2022-12-14T16:04:00Z"/>
                <w:b/>
              </w:rPr>
            </w:pPr>
            <w:ins w:id="141" w:author="Sham Parab" w:date="2021-05-28T10:02:00Z">
              <w:del w:id="142" w:author="Archana Mandrekar" w:date="2022-12-14T16:04:00Z">
                <w:r w:rsidDel="00036896">
                  <w:rPr>
                    <w:b/>
                  </w:rPr>
                  <w:delText>Signature:</w:delText>
                </w:r>
              </w:del>
            </w:ins>
          </w:p>
        </w:tc>
      </w:tr>
      <w:tr w:rsidR="00BC2B7C" w:rsidRPr="00B80FF3" w:rsidDel="00036896" w14:paraId="0E7C98AD" w14:textId="672EDFB1" w:rsidTr="006C53B7">
        <w:trPr>
          <w:trHeight w:val="56"/>
          <w:ins w:id="143" w:author="Sham Parab" w:date="2021-05-28T10:02:00Z"/>
          <w:del w:id="144" w:author="Archana Mandrekar" w:date="2022-12-14T16:04:00Z"/>
        </w:trPr>
        <w:tc>
          <w:tcPr>
            <w:tcW w:w="2802" w:type="dxa"/>
            <w:shd w:val="clear" w:color="auto" w:fill="auto"/>
          </w:tcPr>
          <w:p w14:paraId="17CEDDE5" w14:textId="6ACA1E53" w:rsidR="00BC2B7C" w:rsidRPr="00B80FF3" w:rsidDel="00036896" w:rsidRDefault="00BC2B7C" w:rsidP="006C53B7">
            <w:pPr>
              <w:rPr>
                <w:ins w:id="145" w:author="Sham Parab" w:date="2021-05-28T10:02:00Z"/>
                <w:del w:id="146" w:author="Archana Mandrekar" w:date="2022-12-14T16:04:00Z"/>
                <w:b/>
              </w:rPr>
            </w:pPr>
            <w:ins w:id="147" w:author="Sham Parab" w:date="2021-05-28T10:02:00Z">
              <w:del w:id="148" w:author="Archana Mandrekar" w:date="2022-12-14T16:04:00Z">
                <w:r w:rsidRPr="00B80FF3" w:rsidDel="00036896">
                  <w:rPr>
                    <w:b/>
                  </w:rPr>
                  <w:delText>Date:</w:delText>
                </w:r>
                <w:r w:rsidDel="00036896">
                  <w:rPr>
                    <w:b/>
                  </w:rPr>
                  <w:delText>30.05.2021</w:delText>
                </w:r>
              </w:del>
            </w:ins>
          </w:p>
        </w:tc>
        <w:tc>
          <w:tcPr>
            <w:tcW w:w="3160" w:type="dxa"/>
            <w:shd w:val="clear" w:color="auto" w:fill="auto"/>
          </w:tcPr>
          <w:p w14:paraId="762362A5" w14:textId="45AF05F2" w:rsidR="00BC2B7C" w:rsidRPr="00B80FF3" w:rsidDel="00036896" w:rsidRDefault="00BC2B7C" w:rsidP="006C53B7">
            <w:pPr>
              <w:rPr>
                <w:ins w:id="149" w:author="Sham Parab" w:date="2021-05-28T10:02:00Z"/>
                <w:del w:id="150" w:author="Archana Mandrekar" w:date="2022-12-14T16:04:00Z"/>
                <w:b/>
              </w:rPr>
            </w:pPr>
            <w:ins w:id="151" w:author="Sham Parab" w:date="2021-05-28T10:02:00Z">
              <w:del w:id="152" w:author="Archana Mandrekar" w:date="2022-12-14T16:04:00Z">
                <w:r w:rsidRPr="00B80FF3" w:rsidDel="00036896">
                  <w:rPr>
                    <w:b/>
                  </w:rPr>
                  <w:delText xml:space="preserve">Date: </w:delText>
                </w:r>
                <w:r w:rsidDel="00036896">
                  <w:rPr>
                    <w:b/>
                  </w:rPr>
                  <w:delText>30.05.2021</w:delText>
                </w:r>
              </w:del>
            </w:ins>
          </w:p>
        </w:tc>
        <w:tc>
          <w:tcPr>
            <w:tcW w:w="3133" w:type="dxa"/>
            <w:shd w:val="clear" w:color="auto" w:fill="auto"/>
          </w:tcPr>
          <w:p w14:paraId="468C4695" w14:textId="666FB991" w:rsidR="00BC2B7C" w:rsidRPr="00B80FF3" w:rsidDel="00036896" w:rsidRDefault="00BC2B7C" w:rsidP="006C53B7">
            <w:pPr>
              <w:rPr>
                <w:ins w:id="153" w:author="Sham Parab" w:date="2021-05-28T10:02:00Z"/>
                <w:del w:id="154" w:author="Archana Mandrekar" w:date="2022-12-14T16:04:00Z"/>
                <w:b/>
              </w:rPr>
            </w:pPr>
            <w:ins w:id="155" w:author="Sham Parab" w:date="2021-05-28T10:02:00Z">
              <w:del w:id="156" w:author="Archana Mandrekar" w:date="2022-12-14T16:04:00Z">
                <w:r w:rsidRPr="00B80FF3" w:rsidDel="00036896">
                  <w:rPr>
                    <w:b/>
                  </w:rPr>
                  <w:delText>Date:</w:delText>
                </w:r>
                <w:r w:rsidDel="00036896">
                  <w:rPr>
                    <w:b/>
                  </w:rPr>
                  <w:delText xml:space="preserve"> 30.05.2021</w:delText>
                </w:r>
              </w:del>
            </w:ins>
          </w:p>
        </w:tc>
      </w:tr>
    </w:tbl>
    <w:p w14:paraId="5CF9D074" w14:textId="77777777" w:rsidR="00D12900" w:rsidRDefault="00D12900">
      <w:pPr>
        <w:spacing w:before="100" w:beforeAutospacing="1" w:after="100" w:afterAutospacing="1"/>
        <w:rPr>
          <w:rFonts w:ascii="Tahoma" w:hAnsi="Tahoma" w:cs="Tahoma"/>
          <w:sz w:val="22"/>
          <w:szCs w:val="22"/>
        </w:rPr>
      </w:pPr>
    </w:p>
    <w:sectPr w:rsidR="00D12900" w:rsidSect="00AC2822">
      <w:headerReference w:type="default" r:id="rId19"/>
      <w:footerReference w:type="default" r:id="rId20"/>
      <w:pgSz w:w="12240" w:h="15840"/>
      <w:pgMar w:top="360" w:right="45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32C6" w14:textId="77777777" w:rsidR="00656E30" w:rsidRDefault="00656E30">
      <w:r>
        <w:separator/>
      </w:r>
    </w:p>
  </w:endnote>
  <w:endnote w:type="continuationSeparator" w:id="0">
    <w:p w14:paraId="2320D790" w14:textId="77777777" w:rsidR="00656E30" w:rsidRDefault="0065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16AA7" w:rsidRPr="00E97D4F" w:rsidDel="00BC2B7C" w14:paraId="4E1E4CB7" w14:textId="77777777" w:rsidTr="00D138D4">
      <w:trPr>
        <w:trHeight w:val="665"/>
        <w:del w:id="190" w:author="Sham Parab" w:date="2021-05-28T09:55:00Z"/>
      </w:trPr>
      <w:tc>
        <w:tcPr>
          <w:tcW w:w="2802" w:type="dxa"/>
          <w:shd w:val="clear" w:color="auto" w:fill="auto"/>
        </w:tcPr>
        <w:p w14:paraId="737C48E9" w14:textId="77777777" w:rsidR="00E16AA7" w:rsidRPr="0012788B" w:rsidDel="00BC2B7C" w:rsidRDefault="002A3F9B" w:rsidP="00D138D4">
          <w:pPr>
            <w:rPr>
              <w:del w:id="191" w:author="Sham Parab" w:date="2021-05-28T09:55:00Z"/>
              <w:b/>
              <w:sz w:val="22"/>
              <w:szCs w:val="22"/>
              <w:rPrChange w:id="192" w:author="Abhijit S Nabar" w:date="2021-02-12T15:01:00Z">
                <w:rPr>
                  <w:del w:id="193" w:author="Sham Parab" w:date="2021-05-28T09:55:00Z"/>
                  <w:b/>
                  <w:sz w:val="18"/>
                </w:rPr>
              </w:rPrChange>
            </w:rPr>
          </w:pPr>
          <w:del w:id="194" w:author="Sham Parab" w:date="2021-05-28T09:55:00Z">
            <w:r w:rsidRPr="0012788B" w:rsidDel="00BC2B7C">
              <w:rPr>
                <w:b/>
                <w:noProof/>
                <w:sz w:val="22"/>
                <w:szCs w:val="22"/>
                <w:rPrChange w:id="195" w:author="Abhijit S Nabar" w:date="2021-02-12T15:01:00Z">
                  <w:rPr>
                    <w:b/>
                    <w:noProof/>
                    <w:sz w:val="18"/>
                  </w:rPr>
                </w:rPrChange>
              </w:rPr>
              <mc:AlternateContent>
                <mc:Choice Requires="wps">
                  <w:drawing>
                    <wp:anchor distT="0" distB="0" distL="114300" distR="114300" simplePos="0" relativeHeight="251659264" behindDoc="0" locked="0" layoutInCell="0" allowOverlap="1" wp14:anchorId="4454B976" wp14:editId="015BC5CD">
                      <wp:simplePos x="0" y="0"/>
                      <wp:positionH relativeFrom="page">
                        <wp:posOffset>0</wp:posOffset>
                      </wp:positionH>
                      <wp:positionV relativeFrom="page">
                        <wp:posOffset>9601200</wp:posOffset>
                      </wp:positionV>
                      <wp:extent cx="7772400" cy="266700"/>
                      <wp:effectExtent l="0" t="0" r="0" b="0"/>
                      <wp:wrapNone/>
                      <wp:docPr id="3" name="MSIPCM41d0422c92ab4ee72d304c53"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C00C76" w14:textId="77777777" w:rsidR="002A3F9B" w:rsidRPr="002A3F9B" w:rsidRDefault="002A3F9B" w:rsidP="002A3F9B">
                                  <w:pPr>
                                    <w:jc w:val="center"/>
                                    <w:rPr>
                                      <w:rFonts w:ascii="Calibri" w:hAnsi="Calibri" w:cs="Calibri"/>
                                      <w:color w:val="737373"/>
                                      <w:sz w:val="12"/>
                                    </w:rPr>
                                  </w:pPr>
                                  <w:r w:rsidRPr="002A3F9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454B976" id="_x0000_t202" coordsize="21600,21600" o:spt="202" path="m,l,21600r21600,l21600,xe">
                      <v:stroke joinstyle="miter"/>
                      <v:path gradientshapeok="t" o:connecttype="rect"/>
                    </v:shapetype>
                    <v:shape id="MSIPCM41d0422c92ab4ee72d304c53" o:spid="_x0000_s1026" type="#_x0000_t202" alt="{&quot;HashCode&quot;:179929432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38C00C76" w14:textId="77777777" w:rsidR="002A3F9B" w:rsidRPr="002A3F9B" w:rsidRDefault="002A3F9B" w:rsidP="002A3F9B">
                            <w:pPr>
                              <w:jc w:val="center"/>
                              <w:rPr>
                                <w:rFonts w:ascii="Calibri" w:hAnsi="Calibri" w:cs="Calibri"/>
                                <w:color w:val="737373"/>
                                <w:sz w:val="12"/>
                              </w:rPr>
                            </w:pPr>
                            <w:r w:rsidRPr="002A3F9B">
                              <w:rPr>
                                <w:rFonts w:ascii="Calibri" w:hAnsi="Calibri" w:cs="Calibri"/>
                                <w:color w:val="737373"/>
                                <w:sz w:val="12"/>
                              </w:rPr>
                              <w:t>Sensitivity: Internal (C3)</w:t>
                            </w:r>
                          </w:p>
                        </w:txbxContent>
                      </v:textbox>
                      <w10:wrap anchorx="page" anchory="page"/>
                    </v:shape>
                  </w:pict>
                </mc:Fallback>
              </mc:AlternateContent>
            </w:r>
            <w:r w:rsidR="00E16AA7" w:rsidRPr="0012788B" w:rsidDel="00BC2B7C">
              <w:rPr>
                <w:b/>
                <w:sz w:val="22"/>
                <w:szCs w:val="22"/>
                <w:rPrChange w:id="196" w:author="Abhijit S Nabar" w:date="2021-02-12T15:01:00Z">
                  <w:rPr>
                    <w:b/>
                    <w:sz w:val="18"/>
                  </w:rPr>
                </w:rPrChange>
              </w:rPr>
              <w:delText xml:space="preserve">Prepared By: </w:delText>
            </w:r>
          </w:del>
        </w:p>
        <w:p w14:paraId="0206006B" w14:textId="77777777" w:rsidR="00E16AA7" w:rsidRPr="0012788B" w:rsidDel="00BC2B7C" w:rsidRDefault="00E16AA7" w:rsidP="00D138D4">
          <w:pPr>
            <w:rPr>
              <w:del w:id="197" w:author="Sham Parab" w:date="2021-05-28T09:55:00Z"/>
              <w:sz w:val="22"/>
              <w:szCs w:val="22"/>
              <w:rPrChange w:id="198" w:author="Abhijit S Nabar" w:date="2021-02-12T15:01:00Z">
                <w:rPr>
                  <w:del w:id="199" w:author="Sham Parab" w:date="2021-05-28T09:55:00Z"/>
                  <w:sz w:val="18"/>
                </w:rPr>
              </w:rPrChange>
            </w:rPr>
          </w:pPr>
          <w:del w:id="200" w:author="Sham Parab" w:date="2021-05-28T09:55:00Z">
            <w:r w:rsidRPr="0012788B" w:rsidDel="00BC2B7C">
              <w:rPr>
                <w:sz w:val="22"/>
                <w:szCs w:val="22"/>
                <w:rPrChange w:id="201" w:author="Abhijit S Nabar" w:date="2021-02-12T15:01:00Z">
                  <w:rPr>
                    <w:sz w:val="18"/>
                  </w:rPr>
                </w:rPrChange>
              </w:rPr>
              <w:delText>Head – Mechanical Maintenance</w:delText>
            </w:r>
          </w:del>
        </w:p>
      </w:tc>
      <w:tc>
        <w:tcPr>
          <w:tcW w:w="3160" w:type="dxa"/>
          <w:shd w:val="clear" w:color="auto" w:fill="auto"/>
        </w:tcPr>
        <w:p w14:paraId="3B4AC065" w14:textId="77777777" w:rsidR="00E16AA7" w:rsidRPr="0012788B" w:rsidDel="00BC2B7C" w:rsidRDefault="00E16AA7" w:rsidP="00D138D4">
          <w:pPr>
            <w:rPr>
              <w:del w:id="202" w:author="Sham Parab" w:date="2021-05-28T09:55:00Z"/>
              <w:b/>
              <w:sz w:val="22"/>
              <w:szCs w:val="22"/>
              <w:rPrChange w:id="203" w:author="Abhijit S Nabar" w:date="2021-02-12T15:01:00Z">
                <w:rPr>
                  <w:del w:id="204" w:author="Sham Parab" w:date="2021-05-28T09:55:00Z"/>
                  <w:b/>
                  <w:sz w:val="18"/>
                </w:rPr>
              </w:rPrChange>
            </w:rPr>
          </w:pPr>
          <w:del w:id="205" w:author="Sham Parab" w:date="2021-05-28T09:55:00Z">
            <w:r w:rsidRPr="0012788B" w:rsidDel="00BC2B7C">
              <w:rPr>
                <w:b/>
                <w:sz w:val="22"/>
                <w:szCs w:val="22"/>
                <w:rPrChange w:id="206" w:author="Abhijit S Nabar" w:date="2021-02-12T15:01:00Z">
                  <w:rPr>
                    <w:b/>
                    <w:sz w:val="18"/>
                  </w:rPr>
                </w:rPrChange>
              </w:rPr>
              <w:delText xml:space="preserve">Reviewed &amp; Issued By: </w:delText>
            </w:r>
          </w:del>
        </w:p>
        <w:p w14:paraId="3DC3AD06" w14:textId="77777777" w:rsidR="00E16AA7" w:rsidRPr="0012788B" w:rsidDel="00BC2B7C" w:rsidRDefault="00E16AA7" w:rsidP="00D138D4">
          <w:pPr>
            <w:rPr>
              <w:del w:id="207" w:author="Sham Parab" w:date="2021-05-28T09:55:00Z"/>
              <w:sz w:val="22"/>
              <w:szCs w:val="22"/>
              <w:rPrChange w:id="208" w:author="Abhijit S Nabar" w:date="2021-02-12T15:01:00Z">
                <w:rPr>
                  <w:del w:id="209" w:author="Sham Parab" w:date="2021-05-28T09:55:00Z"/>
                  <w:sz w:val="18"/>
                </w:rPr>
              </w:rPrChange>
            </w:rPr>
          </w:pPr>
          <w:del w:id="210" w:author="Sham Parab" w:date="2021-05-28T09:55:00Z">
            <w:r w:rsidRPr="0012788B" w:rsidDel="00BC2B7C">
              <w:rPr>
                <w:sz w:val="22"/>
                <w:szCs w:val="22"/>
                <w:rPrChange w:id="211" w:author="Abhijit S Nabar" w:date="2021-02-12T15:01:00Z">
                  <w:rPr>
                    <w:sz w:val="18"/>
                  </w:rPr>
                </w:rPrChange>
              </w:rPr>
              <w:delText>Management Representative</w:delText>
            </w:r>
          </w:del>
        </w:p>
      </w:tc>
      <w:tc>
        <w:tcPr>
          <w:tcW w:w="3133" w:type="dxa"/>
          <w:shd w:val="clear" w:color="auto" w:fill="auto"/>
        </w:tcPr>
        <w:p w14:paraId="16D190DB" w14:textId="77777777" w:rsidR="00E16AA7" w:rsidRPr="0012788B" w:rsidDel="00BC2B7C" w:rsidRDefault="00E16AA7" w:rsidP="00D138D4">
          <w:pPr>
            <w:rPr>
              <w:del w:id="212" w:author="Sham Parab" w:date="2021-05-28T09:55:00Z"/>
              <w:b/>
              <w:sz w:val="22"/>
              <w:szCs w:val="22"/>
              <w:rPrChange w:id="213" w:author="Abhijit S Nabar" w:date="2021-02-12T15:01:00Z">
                <w:rPr>
                  <w:del w:id="214" w:author="Sham Parab" w:date="2021-05-28T09:55:00Z"/>
                  <w:b/>
                  <w:sz w:val="18"/>
                </w:rPr>
              </w:rPrChange>
            </w:rPr>
          </w:pPr>
          <w:del w:id="215" w:author="Sham Parab" w:date="2021-05-28T09:55:00Z">
            <w:r w:rsidRPr="0012788B" w:rsidDel="00BC2B7C">
              <w:rPr>
                <w:b/>
                <w:sz w:val="22"/>
                <w:szCs w:val="22"/>
                <w:rPrChange w:id="216" w:author="Abhijit S Nabar" w:date="2021-02-12T15:01:00Z">
                  <w:rPr>
                    <w:b/>
                    <w:sz w:val="18"/>
                  </w:rPr>
                </w:rPrChange>
              </w:rPr>
              <w:delText xml:space="preserve">Approved By: </w:delText>
            </w:r>
          </w:del>
        </w:p>
        <w:p w14:paraId="00AED497" w14:textId="77777777" w:rsidR="00E16AA7" w:rsidRPr="0012788B" w:rsidDel="00BC2B7C" w:rsidRDefault="00E16AA7" w:rsidP="009F7035">
          <w:pPr>
            <w:rPr>
              <w:del w:id="217" w:author="Sham Parab" w:date="2021-05-28T09:55:00Z"/>
              <w:sz w:val="22"/>
              <w:szCs w:val="22"/>
              <w:rPrChange w:id="218" w:author="Abhijit S Nabar" w:date="2021-02-12T15:01:00Z">
                <w:rPr>
                  <w:del w:id="219" w:author="Sham Parab" w:date="2021-05-28T09:55:00Z"/>
                  <w:sz w:val="18"/>
                </w:rPr>
              </w:rPrChange>
            </w:rPr>
          </w:pPr>
          <w:del w:id="220" w:author="Sham Parab" w:date="2021-05-28T09:55:00Z">
            <w:r w:rsidRPr="0012788B" w:rsidDel="00BC2B7C">
              <w:rPr>
                <w:sz w:val="22"/>
                <w:szCs w:val="22"/>
                <w:rPrChange w:id="221" w:author="Abhijit S Nabar" w:date="2021-02-12T15:01:00Z">
                  <w:rPr>
                    <w:sz w:val="18"/>
                  </w:rPr>
                </w:rPrChange>
              </w:rPr>
              <w:delText>Head –Maintenance</w:delText>
            </w:r>
          </w:del>
        </w:p>
      </w:tc>
    </w:tr>
    <w:tr w:rsidR="00E16AA7" w:rsidRPr="00E97D4F" w:rsidDel="00BC2B7C" w14:paraId="2E7A620B" w14:textId="77777777" w:rsidTr="00D138D4">
      <w:trPr>
        <w:trHeight w:val="440"/>
        <w:del w:id="222" w:author="Sham Parab" w:date="2021-05-28T09:55:00Z"/>
      </w:trPr>
      <w:tc>
        <w:tcPr>
          <w:tcW w:w="2802" w:type="dxa"/>
          <w:shd w:val="clear" w:color="auto" w:fill="auto"/>
        </w:tcPr>
        <w:p w14:paraId="7B71FA98" w14:textId="77777777" w:rsidR="00E16AA7" w:rsidRPr="0012788B" w:rsidDel="00BC2B7C" w:rsidRDefault="00E16AA7" w:rsidP="00D138D4">
          <w:pPr>
            <w:rPr>
              <w:del w:id="223" w:author="Sham Parab" w:date="2021-05-28T09:55:00Z"/>
              <w:b/>
              <w:sz w:val="22"/>
              <w:szCs w:val="22"/>
              <w:rPrChange w:id="224" w:author="Abhijit S Nabar" w:date="2021-02-12T15:01:00Z">
                <w:rPr>
                  <w:del w:id="225" w:author="Sham Parab" w:date="2021-05-28T09:55:00Z"/>
                  <w:b/>
                  <w:sz w:val="18"/>
                </w:rPr>
              </w:rPrChange>
            </w:rPr>
          </w:pPr>
          <w:del w:id="226" w:author="Sham Parab" w:date="2021-05-28T09:55:00Z">
            <w:r w:rsidRPr="0012788B" w:rsidDel="00BC2B7C">
              <w:rPr>
                <w:b/>
                <w:sz w:val="22"/>
                <w:szCs w:val="22"/>
                <w:rPrChange w:id="227" w:author="Abhijit S Nabar" w:date="2021-02-12T15:01:00Z">
                  <w:rPr>
                    <w:b/>
                    <w:sz w:val="18"/>
                  </w:rPr>
                </w:rPrChange>
              </w:rPr>
              <w:delText>Signature:</w:delText>
            </w:r>
          </w:del>
        </w:p>
      </w:tc>
      <w:tc>
        <w:tcPr>
          <w:tcW w:w="3160" w:type="dxa"/>
          <w:shd w:val="clear" w:color="auto" w:fill="auto"/>
        </w:tcPr>
        <w:p w14:paraId="5EA79706" w14:textId="77777777" w:rsidR="00E16AA7" w:rsidRPr="0012788B" w:rsidDel="00BC2B7C" w:rsidRDefault="00E16AA7" w:rsidP="00D138D4">
          <w:pPr>
            <w:rPr>
              <w:del w:id="228" w:author="Sham Parab" w:date="2021-05-28T09:55:00Z"/>
              <w:b/>
              <w:sz w:val="22"/>
              <w:szCs w:val="22"/>
              <w:rPrChange w:id="229" w:author="Abhijit S Nabar" w:date="2021-02-12T15:01:00Z">
                <w:rPr>
                  <w:del w:id="230" w:author="Sham Parab" w:date="2021-05-28T09:55:00Z"/>
                  <w:b/>
                  <w:sz w:val="18"/>
                </w:rPr>
              </w:rPrChange>
            </w:rPr>
          </w:pPr>
          <w:del w:id="231" w:author="Sham Parab" w:date="2021-05-28T09:55:00Z">
            <w:r w:rsidRPr="0012788B" w:rsidDel="00BC2B7C">
              <w:rPr>
                <w:b/>
                <w:sz w:val="22"/>
                <w:szCs w:val="22"/>
                <w:rPrChange w:id="232" w:author="Abhijit S Nabar" w:date="2021-02-12T15:01:00Z">
                  <w:rPr>
                    <w:b/>
                    <w:sz w:val="18"/>
                  </w:rPr>
                </w:rPrChange>
              </w:rPr>
              <w:delText>Signature:</w:delText>
            </w:r>
          </w:del>
        </w:p>
      </w:tc>
      <w:tc>
        <w:tcPr>
          <w:tcW w:w="3133" w:type="dxa"/>
          <w:shd w:val="clear" w:color="auto" w:fill="auto"/>
        </w:tcPr>
        <w:p w14:paraId="5E599A1E" w14:textId="77777777" w:rsidR="00E16AA7" w:rsidRPr="0012788B" w:rsidDel="00BC2B7C" w:rsidRDefault="00E16AA7" w:rsidP="00D138D4">
          <w:pPr>
            <w:rPr>
              <w:del w:id="233" w:author="Sham Parab" w:date="2021-05-28T09:55:00Z"/>
              <w:b/>
              <w:sz w:val="22"/>
              <w:szCs w:val="22"/>
              <w:rPrChange w:id="234" w:author="Abhijit S Nabar" w:date="2021-02-12T15:01:00Z">
                <w:rPr>
                  <w:del w:id="235" w:author="Sham Parab" w:date="2021-05-28T09:55:00Z"/>
                  <w:b/>
                  <w:sz w:val="18"/>
                </w:rPr>
              </w:rPrChange>
            </w:rPr>
          </w:pPr>
          <w:del w:id="236" w:author="Sham Parab" w:date="2021-05-28T09:55:00Z">
            <w:r w:rsidRPr="0012788B" w:rsidDel="00BC2B7C">
              <w:rPr>
                <w:b/>
                <w:sz w:val="22"/>
                <w:szCs w:val="22"/>
                <w:rPrChange w:id="237" w:author="Abhijit S Nabar" w:date="2021-02-12T15:01:00Z">
                  <w:rPr>
                    <w:b/>
                    <w:sz w:val="18"/>
                  </w:rPr>
                </w:rPrChange>
              </w:rPr>
              <w:delText>Signature:</w:delText>
            </w:r>
          </w:del>
        </w:p>
      </w:tc>
    </w:tr>
    <w:tr w:rsidR="00E16AA7" w:rsidRPr="00E97D4F" w:rsidDel="00BC2B7C" w14:paraId="41C301C2" w14:textId="77777777" w:rsidTr="00D138D4">
      <w:trPr>
        <w:trHeight w:val="56"/>
        <w:del w:id="238" w:author="Sham Parab" w:date="2021-05-28T09:55:00Z"/>
      </w:trPr>
      <w:tc>
        <w:tcPr>
          <w:tcW w:w="2802" w:type="dxa"/>
          <w:shd w:val="clear" w:color="auto" w:fill="auto"/>
        </w:tcPr>
        <w:p w14:paraId="280FFE1D" w14:textId="77777777" w:rsidR="00E16AA7" w:rsidRPr="0012788B" w:rsidDel="00BC2B7C" w:rsidRDefault="00E16AA7" w:rsidP="00D138D4">
          <w:pPr>
            <w:rPr>
              <w:del w:id="239" w:author="Sham Parab" w:date="2021-05-28T09:55:00Z"/>
              <w:b/>
              <w:sz w:val="22"/>
              <w:szCs w:val="22"/>
              <w:rPrChange w:id="240" w:author="Abhijit S Nabar" w:date="2021-02-12T15:01:00Z">
                <w:rPr>
                  <w:del w:id="241" w:author="Sham Parab" w:date="2021-05-28T09:55:00Z"/>
                  <w:b/>
                  <w:sz w:val="18"/>
                </w:rPr>
              </w:rPrChange>
            </w:rPr>
          </w:pPr>
          <w:del w:id="242" w:author="Sham Parab" w:date="2021-05-28T09:55:00Z">
            <w:r w:rsidRPr="0012788B" w:rsidDel="00BC2B7C">
              <w:rPr>
                <w:b/>
                <w:sz w:val="22"/>
                <w:szCs w:val="22"/>
                <w:rPrChange w:id="243" w:author="Abhijit S Nabar" w:date="2021-02-12T15:01:00Z">
                  <w:rPr>
                    <w:b/>
                    <w:sz w:val="18"/>
                  </w:rPr>
                </w:rPrChange>
              </w:rPr>
              <w:delText>Date:</w:delText>
            </w:r>
          </w:del>
          <w:ins w:id="244" w:author="Abhijit S Nabar" w:date="2021-02-12T15:01:00Z">
            <w:del w:id="245" w:author="Sham Parab" w:date="2021-05-28T09:55:00Z">
              <w:r w:rsidR="0012788B" w:rsidDel="00BC2B7C">
                <w:rPr>
                  <w:b/>
                  <w:sz w:val="22"/>
                  <w:szCs w:val="22"/>
                </w:rPr>
                <w:delText>05.02.2021</w:delText>
              </w:r>
            </w:del>
          </w:ins>
        </w:p>
      </w:tc>
      <w:tc>
        <w:tcPr>
          <w:tcW w:w="3160" w:type="dxa"/>
          <w:shd w:val="clear" w:color="auto" w:fill="auto"/>
        </w:tcPr>
        <w:p w14:paraId="08946845" w14:textId="77777777" w:rsidR="00E16AA7" w:rsidRPr="0012788B" w:rsidDel="00BC2B7C" w:rsidRDefault="00E16AA7" w:rsidP="00D138D4">
          <w:pPr>
            <w:rPr>
              <w:del w:id="246" w:author="Sham Parab" w:date="2021-05-28T09:55:00Z"/>
              <w:b/>
              <w:sz w:val="22"/>
              <w:szCs w:val="22"/>
              <w:rPrChange w:id="247" w:author="Abhijit S Nabar" w:date="2021-02-12T15:01:00Z">
                <w:rPr>
                  <w:del w:id="248" w:author="Sham Parab" w:date="2021-05-28T09:55:00Z"/>
                  <w:b/>
                  <w:sz w:val="18"/>
                </w:rPr>
              </w:rPrChange>
            </w:rPr>
          </w:pPr>
          <w:del w:id="249" w:author="Sham Parab" w:date="2021-05-28T09:55:00Z">
            <w:r w:rsidRPr="0012788B" w:rsidDel="00BC2B7C">
              <w:rPr>
                <w:b/>
                <w:sz w:val="22"/>
                <w:szCs w:val="22"/>
                <w:rPrChange w:id="250" w:author="Abhijit S Nabar" w:date="2021-02-12T15:01:00Z">
                  <w:rPr>
                    <w:b/>
                    <w:sz w:val="18"/>
                  </w:rPr>
                </w:rPrChange>
              </w:rPr>
              <w:delText xml:space="preserve">Date: </w:delText>
            </w:r>
          </w:del>
          <w:ins w:id="251" w:author="Abhijit S Nabar" w:date="2021-02-12T15:01:00Z">
            <w:del w:id="252" w:author="Sham Parab" w:date="2021-05-28T09:55:00Z">
              <w:r w:rsidR="0012788B" w:rsidDel="00BC2B7C">
                <w:rPr>
                  <w:b/>
                  <w:sz w:val="22"/>
                  <w:szCs w:val="22"/>
                </w:rPr>
                <w:delText>05.02.2021</w:delText>
              </w:r>
            </w:del>
          </w:ins>
        </w:p>
      </w:tc>
      <w:tc>
        <w:tcPr>
          <w:tcW w:w="3133" w:type="dxa"/>
          <w:shd w:val="clear" w:color="auto" w:fill="auto"/>
        </w:tcPr>
        <w:p w14:paraId="4070C85A" w14:textId="77777777" w:rsidR="00E16AA7" w:rsidRPr="0012788B" w:rsidDel="00BC2B7C" w:rsidRDefault="00E16AA7" w:rsidP="00D138D4">
          <w:pPr>
            <w:rPr>
              <w:del w:id="253" w:author="Sham Parab" w:date="2021-05-28T09:55:00Z"/>
              <w:b/>
              <w:sz w:val="22"/>
              <w:szCs w:val="22"/>
              <w:rPrChange w:id="254" w:author="Abhijit S Nabar" w:date="2021-02-12T15:01:00Z">
                <w:rPr>
                  <w:del w:id="255" w:author="Sham Parab" w:date="2021-05-28T09:55:00Z"/>
                  <w:b/>
                  <w:sz w:val="18"/>
                </w:rPr>
              </w:rPrChange>
            </w:rPr>
          </w:pPr>
          <w:del w:id="256" w:author="Sham Parab" w:date="2021-05-28T09:55:00Z">
            <w:r w:rsidRPr="0012788B" w:rsidDel="00BC2B7C">
              <w:rPr>
                <w:b/>
                <w:sz w:val="22"/>
                <w:szCs w:val="22"/>
                <w:rPrChange w:id="257" w:author="Abhijit S Nabar" w:date="2021-02-12T15:01:00Z">
                  <w:rPr>
                    <w:b/>
                    <w:sz w:val="18"/>
                  </w:rPr>
                </w:rPrChange>
              </w:rPr>
              <w:delText>Date:</w:delText>
            </w:r>
          </w:del>
          <w:ins w:id="258" w:author="Abhijit S Nabar" w:date="2021-02-12T15:01:00Z">
            <w:del w:id="259" w:author="Sham Parab" w:date="2021-05-28T09:55:00Z">
              <w:r w:rsidR="0012788B" w:rsidDel="00BC2B7C">
                <w:rPr>
                  <w:b/>
                  <w:sz w:val="22"/>
                  <w:szCs w:val="22"/>
                </w:rPr>
                <w:delText>05.02.2021</w:delText>
              </w:r>
            </w:del>
          </w:ins>
        </w:p>
      </w:tc>
    </w:tr>
  </w:tbl>
  <w:p w14:paraId="712739E1" w14:textId="77777777" w:rsidR="00E16AA7" w:rsidRDefault="00E16AA7" w:rsidP="00C4511D">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11C2" w14:textId="77777777" w:rsidR="00656E30" w:rsidRDefault="00656E30">
      <w:r>
        <w:separator/>
      </w:r>
    </w:p>
  </w:footnote>
  <w:footnote w:type="continuationSeparator" w:id="0">
    <w:p w14:paraId="6E493CCA" w14:textId="77777777" w:rsidR="00656E30" w:rsidRDefault="00656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A6457D" w14:paraId="45FC7C60" w14:textId="77777777" w:rsidTr="007677B2">
      <w:trPr>
        <w:trHeight w:val="251"/>
        <w:ins w:id="157" w:author="Archana Mandrekar" w:date="2022-12-14T16:21: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F5DDA08" w14:textId="7A5EBAFE" w:rsidR="00A6457D" w:rsidRDefault="00A6457D" w:rsidP="00A6457D">
          <w:pPr>
            <w:pStyle w:val="Header"/>
            <w:spacing w:line="276" w:lineRule="auto"/>
            <w:ind w:left="-122"/>
            <w:jc w:val="center"/>
            <w:rPr>
              <w:ins w:id="158" w:author="Archana Mandrekar" w:date="2022-12-14T16:21:00Z"/>
            </w:rPr>
          </w:pPr>
          <w:ins w:id="159" w:author="Archana Mandrekar" w:date="2022-12-14T16:21:00Z">
            <w:r w:rsidRPr="003450E1">
              <w:rPr>
                <w:noProof/>
              </w:rPr>
              <w:drawing>
                <wp:inline distT="0" distB="0" distL="0" distR="0" wp14:anchorId="11727777" wp14:editId="48F5021C">
                  <wp:extent cx="151765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7E8261E2" w14:textId="77777777" w:rsidR="00A6457D" w:rsidRPr="009D119B" w:rsidRDefault="00A6457D" w:rsidP="00A6457D">
          <w:pPr>
            <w:pStyle w:val="NoSpacing"/>
            <w:jc w:val="center"/>
            <w:rPr>
              <w:ins w:id="160" w:author="Archana Mandrekar" w:date="2022-12-14T16:21:00Z"/>
              <w:rFonts w:ascii="Times New Roman" w:hAnsi="Times New Roman"/>
              <w:b/>
              <w:lang w:val="en-US" w:eastAsia="en-US"/>
            </w:rPr>
          </w:pPr>
          <w:ins w:id="161" w:author="Archana Mandrekar" w:date="2022-12-14T16:21: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6AF21A67" w14:textId="77777777" w:rsidR="00A6457D" w:rsidRPr="009D119B" w:rsidRDefault="00A6457D" w:rsidP="00A6457D">
          <w:pPr>
            <w:pStyle w:val="NoSpacing"/>
            <w:rPr>
              <w:ins w:id="162" w:author="Archana Mandrekar" w:date="2022-12-14T16:21:00Z"/>
              <w:rFonts w:ascii="Times New Roman" w:hAnsi="Times New Roman"/>
              <w:b/>
              <w:lang w:val="en-US" w:eastAsia="en-US"/>
            </w:rPr>
          </w:pPr>
          <w:ins w:id="163" w:author="Archana Mandrekar" w:date="2022-12-14T16:21: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64EBD2A2" w14:textId="77777777" w:rsidR="00A6457D" w:rsidRPr="009D119B" w:rsidRDefault="00A6457D" w:rsidP="00A6457D">
          <w:pPr>
            <w:pStyle w:val="NoSpacing"/>
            <w:rPr>
              <w:ins w:id="164" w:author="Archana Mandrekar" w:date="2022-12-14T16:21:00Z"/>
              <w:rFonts w:ascii="Times New Roman" w:hAnsi="Times New Roman"/>
              <w:b/>
              <w:lang w:val="en-US" w:eastAsia="en-US"/>
            </w:rPr>
          </w:pPr>
          <w:ins w:id="165" w:author="Archana Mandrekar" w:date="2022-12-14T16:21:00Z">
            <w:r w:rsidRPr="009D119B">
              <w:rPr>
                <w:rFonts w:ascii="Times New Roman" w:hAnsi="Times New Roman"/>
                <w:b/>
              </w:rPr>
              <w:t>VL/IMS/VAB/PID-1 /MECH/WI/01</w:t>
            </w:r>
          </w:ins>
        </w:p>
      </w:tc>
    </w:tr>
    <w:tr w:rsidR="00A6457D" w14:paraId="3D6ADD16" w14:textId="77777777" w:rsidTr="007677B2">
      <w:trPr>
        <w:trHeight w:val="143"/>
        <w:ins w:id="166" w:author="Archana Mandrekar" w:date="2022-12-14T16:2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23C3B75" w14:textId="77777777" w:rsidR="00A6457D" w:rsidRDefault="00A6457D" w:rsidP="00A6457D">
          <w:pPr>
            <w:rPr>
              <w:ins w:id="167" w:author="Archana Mandrekar" w:date="2022-12-14T16:21: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5BC19D0B" w14:textId="77777777" w:rsidR="00A6457D" w:rsidRPr="009D119B" w:rsidRDefault="00A6457D" w:rsidP="00A6457D">
          <w:pPr>
            <w:pStyle w:val="NoSpacing"/>
            <w:jc w:val="center"/>
            <w:rPr>
              <w:ins w:id="168" w:author="Archana Mandrekar" w:date="2022-12-14T16:21:00Z"/>
              <w:rFonts w:ascii="Times New Roman" w:hAnsi="Times New Roman"/>
              <w:b/>
              <w:lang w:val="en-US" w:eastAsia="en-US"/>
            </w:rPr>
          </w:pPr>
          <w:ins w:id="169" w:author="Archana Mandrekar" w:date="2022-12-14T16:21: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2DB288EA" w14:textId="77777777" w:rsidR="00A6457D" w:rsidRPr="009D119B" w:rsidRDefault="00A6457D" w:rsidP="00A6457D">
          <w:pPr>
            <w:pStyle w:val="NoSpacing"/>
            <w:rPr>
              <w:ins w:id="170" w:author="Archana Mandrekar" w:date="2022-12-14T16:21:00Z"/>
              <w:rFonts w:ascii="Times New Roman" w:hAnsi="Times New Roman"/>
              <w:b/>
              <w:lang w:val="en-US" w:eastAsia="en-US"/>
            </w:rPr>
          </w:pPr>
          <w:ins w:id="171" w:author="Archana Mandrekar" w:date="2022-12-14T16:21: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353B424A" w14:textId="77777777" w:rsidR="00A6457D" w:rsidRPr="009D119B" w:rsidRDefault="00A6457D" w:rsidP="00A6457D">
          <w:pPr>
            <w:pStyle w:val="NoSpacing"/>
            <w:rPr>
              <w:ins w:id="172" w:author="Archana Mandrekar" w:date="2022-12-14T16:21:00Z"/>
              <w:rFonts w:ascii="Times New Roman" w:hAnsi="Times New Roman"/>
              <w:b/>
              <w:lang w:val="en-US" w:eastAsia="en-US"/>
            </w:rPr>
          </w:pPr>
          <w:ins w:id="173" w:author="Archana Mandrekar" w:date="2022-12-14T16:21:00Z">
            <w:r w:rsidRPr="009D119B">
              <w:rPr>
                <w:rFonts w:ascii="Times New Roman" w:hAnsi="Times New Roman"/>
                <w:b/>
                <w:lang w:val="en-US" w:eastAsia="en-US"/>
              </w:rPr>
              <w:t>14.11.2022</w:t>
            </w:r>
          </w:ins>
        </w:p>
      </w:tc>
    </w:tr>
    <w:tr w:rsidR="00A6457D" w14:paraId="6756A833" w14:textId="77777777" w:rsidTr="007677B2">
      <w:trPr>
        <w:trHeight w:val="143"/>
        <w:ins w:id="174" w:author="Archana Mandrekar" w:date="2022-12-14T16:2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7B0646B" w14:textId="77777777" w:rsidR="00A6457D" w:rsidRDefault="00A6457D" w:rsidP="00A6457D">
          <w:pPr>
            <w:rPr>
              <w:ins w:id="175" w:author="Archana Mandrekar" w:date="2022-12-14T16:21: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5092507" w14:textId="77777777" w:rsidR="00A6457D" w:rsidRPr="009D119B" w:rsidRDefault="00A6457D" w:rsidP="00A6457D">
          <w:pPr>
            <w:pStyle w:val="Default"/>
            <w:rPr>
              <w:ins w:id="176" w:author="Archana Mandrekar" w:date="2022-12-14T16:21:00Z"/>
              <w:b/>
              <w:bCs/>
              <w:color w:val="auto"/>
              <w:sz w:val="27"/>
              <w:szCs w:val="27"/>
            </w:rPr>
          </w:pPr>
          <w:ins w:id="177" w:author="Archana Mandrekar" w:date="2022-12-14T16:21:00Z">
            <w:r w:rsidRPr="009D119B">
              <w:rPr>
                <w:b/>
                <w:bCs/>
                <w:color w:val="auto"/>
                <w:sz w:val="27"/>
                <w:szCs w:val="27"/>
              </w:rPr>
              <w:t xml:space="preserve">Work Instruction for Online CBM </w:t>
            </w:r>
          </w:ins>
        </w:p>
        <w:p w14:paraId="5ADE544F" w14:textId="77777777" w:rsidR="00A6457D" w:rsidRPr="009D119B" w:rsidRDefault="00A6457D" w:rsidP="00A6457D">
          <w:pPr>
            <w:pStyle w:val="NoSpacing"/>
            <w:jc w:val="center"/>
            <w:rPr>
              <w:ins w:id="178" w:author="Archana Mandrekar" w:date="2022-12-14T16:21: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E554194" w14:textId="77777777" w:rsidR="00A6457D" w:rsidRPr="009D119B" w:rsidRDefault="00A6457D" w:rsidP="00A6457D">
          <w:pPr>
            <w:pStyle w:val="NoSpacing"/>
            <w:rPr>
              <w:ins w:id="179" w:author="Archana Mandrekar" w:date="2022-12-14T16:21:00Z"/>
              <w:rFonts w:ascii="Times New Roman" w:hAnsi="Times New Roman"/>
              <w:b/>
              <w:lang w:val="en-US" w:eastAsia="en-US"/>
            </w:rPr>
          </w:pPr>
          <w:ins w:id="180" w:author="Archana Mandrekar" w:date="2022-12-14T16:21: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47C18D4D" w14:textId="77777777" w:rsidR="00A6457D" w:rsidRPr="009D119B" w:rsidRDefault="00A6457D" w:rsidP="00A6457D">
          <w:pPr>
            <w:pStyle w:val="NoSpacing"/>
            <w:rPr>
              <w:ins w:id="181" w:author="Archana Mandrekar" w:date="2022-12-14T16:21:00Z"/>
              <w:rFonts w:ascii="Times New Roman" w:hAnsi="Times New Roman"/>
              <w:b/>
              <w:lang w:val="en-US" w:eastAsia="en-US"/>
            </w:rPr>
          </w:pPr>
          <w:ins w:id="182" w:author="Archana Mandrekar" w:date="2022-12-14T16:21:00Z">
            <w:r w:rsidRPr="009D119B">
              <w:rPr>
                <w:rFonts w:ascii="Times New Roman" w:hAnsi="Times New Roman"/>
                <w:b/>
                <w:lang w:val="en-US" w:eastAsia="en-US"/>
              </w:rPr>
              <w:t>00</w:t>
            </w:r>
          </w:ins>
        </w:p>
      </w:tc>
    </w:tr>
    <w:tr w:rsidR="00A6457D" w14:paraId="0940F398" w14:textId="77777777" w:rsidTr="007677B2">
      <w:trPr>
        <w:trHeight w:val="98"/>
        <w:ins w:id="183" w:author="Archana Mandrekar" w:date="2022-12-14T16:21: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27F9595" w14:textId="77777777" w:rsidR="00A6457D" w:rsidRDefault="00A6457D" w:rsidP="00A6457D">
          <w:pPr>
            <w:rPr>
              <w:ins w:id="184" w:author="Archana Mandrekar" w:date="2022-12-14T16:21: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39A1B90" w14:textId="77777777" w:rsidR="00A6457D" w:rsidRPr="00B834FB" w:rsidRDefault="00A6457D" w:rsidP="00A6457D">
          <w:pPr>
            <w:pStyle w:val="NoSpacing"/>
            <w:rPr>
              <w:ins w:id="185" w:author="Archana Mandrekar" w:date="2022-12-14T16:21: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A206A7B" w14:textId="77777777" w:rsidR="00A6457D" w:rsidRPr="00B834FB" w:rsidRDefault="00A6457D" w:rsidP="00A6457D">
          <w:pPr>
            <w:pStyle w:val="NoSpacing"/>
            <w:rPr>
              <w:ins w:id="186" w:author="Archana Mandrekar" w:date="2022-12-14T16:21:00Z"/>
              <w:rFonts w:ascii="Times New Roman" w:hAnsi="Times New Roman"/>
              <w:b/>
              <w:lang w:val="en-US" w:eastAsia="en-US"/>
            </w:rPr>
          </w:pPr>
          <w:ins w:id="187" w:author="Archana Mandrekar" w:date="2022-12-14T16:21: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48A1FBAD" w14:textId="77777777" w:rsidR="00A6457D" w:rsidRPr="00B834FB" w:rsidRDefault="00A6457D" w:rsidP="00A6457D">
          <w:pPr>
            <w:pStyle w:val="NoSpacing"/>
            <w:rPr>
              <w:ins w:id="188" w:author="Archana Mandrekar" w:date="2022-12-14T16:21:00Z"/>
              <w:rFonts w:ascii="Times New Roman" w:hAnsi="Times New Roman"/>
              <w:b/>
              <w:lang w:val="en-US" w:eastAsia="en-US"/>
            </w:rPr>
          </w:pPr>
          <w:ins w:id="189" w:author="Archana Mandrekar" w:date="2022-12-14T16:21: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15126107" w14:textId="77777777" w:rsidR="00E16AA7" w:rsidRDefault="00E16AA7">
    <w:pPr>
      <w:pStyle w:val="Header"/>
    </w:pPr>
  </w:p>
  <w:p w14:paraId="7D20F705" w14:textId="77777777" w:rsidR="00E16AA7" w:rsidRDefault="00E1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8D6220"/>
    <w:multiLevelType w:val="hybridMultilevel"/>
    <w:tmpl w:val="D16491AA"/>
    <w:lvl w:ilvl="0" w:tplc="4E58F656">
      <w:start w:val="1"/>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02731328"/>
    <w:multiLevelType w:val="hybridMultilevel"/>
    <w:tmpl w:val="4A5870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701FB3"/>
    <w:multiLevelType w:val="hybridMultilevel"/>
    <w:tmpl w:val="3904AE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C1A5F"/>
    <w:multiLevelType w:val="hybridMultilevel"/>
    <w:tmpl w:val="C8C4AD14"/>
    <w:lvl w:ilvl="0" w:tplc="E39434BA">
      <w:start w:val="1"/>
      <w:numFmt w:val="decimal"/>
      <w:lvlText w:val="%1)"/>
      <w:lvlJc w:val="left"/>
      <w:pPr>
        <w:ind w:left="644" w:hanging="360"/>
      </w:pPr>
      <w:rPr>
        <w:rFonts w:ascii="Arial" w:eastAsia="Arial" w:hAnsi="Arial" w:cs="Arial"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A5250"/>
    <w:multiLevelType w:val="hybridMultilevel"/>
    <w:tmpl w:val="36BAE20E"/>
    <w:lvl w:ilvl="0" w:tplc="F9FCEE6A">
      <w:start w:val="1"/>
      <w:numFmt w:val="bullet"/>
      <w:lvlText w:val=""/>
      <w:lvlJc w:val="left"/>
      <w:pPr>
        <w:tabs>
          <w:tab w:val="num" w:pos="360"/>
        </w:tabs>
        <w:ind w:left="360" w:hanging="360"/>
      </w:pPr>
      <w:rPr>
        <w:rFonts w:ascii="Wingdings" w:hAnsi="Wingdings" w:hint="default"/>
      </w:rPr>
    </w:lvl>
    <w:lvl w:ilvl="1" w:tplc="E3E8BF64" w:tentative="1">
      <w:start w:val="1"/>
      <w:numFmt w:val="bullet"/>
      <w:lvlText w:val="o"/>
      <w:lvlJc w:val="left"/>
      <w:pPr>
        <w:tabs>
          <w:tab w:val="num" w:pos="1440"/>
        </w:tabs>
        <w:ind w:left="1440" w:hanging="360"/>
      </w:pPr>
      <w:rPr>
        <w:rFonts w:ascii="Courier New" w:hAnsi="Courier New" w:hint="default"/>
      </w:rPr>
    </w:lvl>
    <w:lvl w:ilvl="2" w:tplc="F0D2642E" w:tentative="1">
      <w:start w:val="1"/>
      <w:numFmt w:val="bullet"/>
      <w:lvlText w:val=""/>
      <w:lvlJc w:val="left"/>
      <w:pPr>
        <w:tabs>
          <w:tab w:val="num" w:pos="2160"/>
        </w:tabs>
        <w:ind w:left="2160" w:hanging="360"/>
      </w:pPr>
      <w:rPr>
        <w:rFonts w:ascii="Wingdings" w:hAnsi="Wingdings" w:hint="default"/>
      </w:rPr>
    </w:lvl>
    <w:lvl w:ilvl="3" w:tplc="A170D63E" w:tentative="1">
      <w:start w:val="1"/>
      <w:numFmt w:val="bullet"/>
      <w:lvlText w:val=""/>
      <w:lvlJc w:val="left"/>
      <w:pPr>
        <w:tabs>
          <w:tab w:val="num" w:pos="2880"/>
        </w:tabs>
        <w:ind w:left="2880" w:hanging="360"/>
      </w:pPr>
      <w:rPr>
        <w:rFonts w:ascii="Symbol" w:hAnsi="Symbol" w:hint="default"/>
      </w:rPr>
    </w:lvl>
    <w:lvl w:ilvl="4" w:tplc="BB8A3B1C" w:tentative="1">
      <w:start w:val="1"/>
      <w:numFmt w:val="bullet"/>
      <w:lvlText w:val="o"/>
      <w:lvlJc w:val="left"/>
      <w:pPr>
        <w:tabs>
          <w:tab w:val="num" w:pos="3600"/>
        </w:tabs>
        <w:ind w:left="3600" w:hanging="360"/>
      </w:pPr>
      <w:rPr>
        <w:rFonts w:ascii="Courier New" w:hAnsi="Courier New" w:hint="default"/>
      </w:rPr>
    </w:lvl>
    <w:lvl w:ilvl="5" w:tplc="0454682A" w:tentative="1">
      <w:start w:val="1"/>
      <w:numFmt w:val="bullet"/>
      <w:lvlText w:val=""/>
      <w:lvlJc w:val="left"/>
      <w:pPr>
        <w:tabs>
          <w:tab w:val="num" w:pos="4320"/>
        </w:tabs>
        <w:ind w:left="4320" w:hanging="360"/>
      </w:pPr>
      <w:rPr>
        <w:rFonts w:ascii="Wingdings" w:hAnsi="Wingdings" w:hint="default"/>
      </w:rPr>
    </w:lvl>
    <w:lvl w:ilvl="6" w:tplc="ABCC2D08" w:tentative="1">
      <w:start w:val="1"/>
      <w:numFmt w:val="bullet"/>
      <w:lvlText w:val=""/>
      <w:lvlJc w:val="left"/>
      <w:pPr>
        <w:tabs>
          <w:tab w:val="num" w:pos="5040"/>
        </w:tabs>
        <w:ind w:left="5040" w:hanging="360"/>
      </w:pPr>
      <w:rPr>
        <w:rFonts w:ascii="Symbol" w:hAnsi="Symbol" w:hint="default"/>
      </w:rPr>
    </w:lvl>
    <w:lvl w:ilvl="7" w:tplc="F8F09474" w:tentative="1">
      <w:start w:val="1"/>
      <w:numFmt w:val="bullet"/>
      <w:lvlText w:val="o"/>
      <w:lvlJc w:val="left"/>
      <w:pPr>
        <w:tabs>
          <w:tab w:val="num" w:pos="5760"/>
        </w:tabs>
        <w:ind w:left="5760" w:hanging="360"/>
      </w:pPr>
      <w:rPr>
        <w:rFonts w:ascii="Courier New" w:hAnsi="Courier New" w:hint="default"/>
      </w:rPr>
    </w:lvl>
    <w:lvl w:ilvl="8" w:tplc="C47C69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90348"/>
    <w:multiLevelType w:val="hybridMultilevel"/>
    <w:tmpl w:val="2AA2D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8155CED"/>
    <w:multiLevelType w:val="hybridMultilevel"/>
    <w:tmpl w:val="518608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1936F1"/>
    <w:multiLevelType w:val="hybridMultilevel"/>
    <w:tmpl w:val="A7968E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B046E3"/>
    <w:multiLevelType w:val="multilevel"/>
    <w:tmpl w:val="A21E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F7477"/>
    <w:multiLevelType w:val="multilevel"/>
    <w:tmpl w:val="325C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33F81"/>
    <w:multiLevelType w:val="hybridMultilevel"/>
    <w:tmpl w:val="E71A92BC"/>
    <w:lvl w:ilvl="0" w:tplc="1AD0258C">
      <w:start w:val="1"/>
      <w:numFmt w:val="lowerRoman"/>
      <w:lvlText w:val="%1."/>
      <w:lvlJc w:val="left"/>
      <w:pPr>
        <w:tabs>
          <w:tab w:val="num" w:pos="4320"/>
        </w:tabs>
        <w:ind w:left="468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3A2853EC"/>
    <w:multiLevelType w:val="hybridMultilevel"/>
    <w:tmpl w:val="E04A30D8"/>
    <w:lvl w:ilvl="0" w:tplc="0409000F">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15D458D"/>
    <w:multiLevelType w:val="hybridMultilevel"/>
    <w:tmpl w:val="E430C660"/>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470F4136"/>
    <w:multiLevelType w:val="multilevel"/>
    <w:tmpl w:val="E8BC0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861BBF"/>
    <w:multiLevelType w:val="hybridMultilevel"/>
    <w:tmpl w:val="066CAA60"/>
    <w:lvl w:ilvl="0" w:tplc="40090011">
      <w:start w:val="1"/>
      <w:numFmt w:val="decimal"/>
      <w:lvlText w:val="%1)"/>
      <w:lvlJc w:val="left"/>
      <w:pPr>
        <w:tabs>
          <w:tab w:val="num" w:pos="720"/>
        </w:tabs>
        <w:ind w:left="720" w:hanging="360"/>
      </w:pPr>
      <w:rPr>
        <w:rFonts w:hint="default"/>
        <w:sz w:val="2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7" w15:restartNumberingAfterBreak="0">
    <w:nsid w:val="50504FB6"/>
    <w:multiLevelType w:val="hybridMultilevel"/>
    <w:tmpl w:val="ECA657C0"/>
    <w:lvl w:ilvl="0" w:tplc="9C40E22E">
      <w:start w:val="4"/>
      <w:numFmt w:val="lowerRoman"/>
      <w:lvlText w:val="%1."/>
      <w:lvlJc w:val="left"/>
      <w:pPr>
        <w:tabs>
          <w:tab w:val="num" w:pos="72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360"/>
        </w:tabs>
        <w:ind w:left="36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1800"/>
        </w:tabs>
        <w:ind w:left="1800" w:hanging="360"/>
      </w:pPr>
    </w:lvl>
    <w:lvl w:ilvl="7" w:tplc="04090019" w:tentative="1">
      <w:start w:val="1"/>
      <w:numFmt w:val="lowerLetter"/>
      <w:lvlText w:val="%8."/>
      <w:lvlJc w:val="left"/>
      <w:pPr>
        <w:tabs>
          <w:tab w:val="num" w:pos="2520"/>
        </w:tabs>
        <w:ind w:left="2520" w:hanging="360"/>
      </w:pPr>
    </w:lvl>
    <w:lvl w:ilvl="8" w:tplc="0409001B" w:tentative="1">
      <w:start w:val="1"/>
      <w:numFmt w:val="lowerRoman"/>
      <w:lvlText w:val="%9."/>
      <w:lvlJc w:val="right"/>
      <w:pPr>
        <w:tabs>
          <w:tab w:val="num" w:pos="3240"/>
        </w:tabs>
        <w:ind w:left="3240" w:hanging="180"/>
      </w:pPr>
    </w:lvl>
  </w:abstractNum>
  <w:abstractNum w:abstractNumId="18" w15:restartNumberingAfterBreak="0">
    <w:nsid w:val="51130E65"/>
    <w:multiLevelType w:val="hybridMultilevel"/>
    <w:tmpl w:val="128CC4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AB2190"/>
    <w:multiLevelType w:val="hybridMultilevel"/>
    <w:tmpl w:val="BE56647A"/>
    <w:lvl w:ilvl="0" w:tplc="1AD0258C">
      <w:start w:val="1"/>
      <w:numFmt w:val="lowerRoman"/>
      <w:lvlText w:val="%1."/>
      <w:lvlJc w:val="left"/>
      <w:pPr>
        <w:tabs>
          <w:tab w:val="num" w:pos="72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560843B6"/>
    <w:multiLevelType w:val="hybridMultilevel"/>
    <w:tmpl w:val="CE3AFF7E"/>
    <w:lvl w:ilvl="0" w:tplc="40090011">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56E730D1"/>
    <w:multiLevelType w:val="hybridMultilevel"/>
    <w:tmpl w:val="005AF7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C9E55A5"/>
    <w:multiLevelType w:val="hybridMultilevel"/>
    <w:tmpl w:val="BBF2A6D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618321B8"/>
    <w:multiLevelType w:val="hybridMultilevel"/>
    <w:tmpl w:val="2186619A"/>
    <w:lvl w:ilvl="0" w:tplc="E58CC768">
      <w:start w:val="1"/>
      <w:numFmt w:val="decimal"/>
      <w:lvlText w:val="%1)"/>
      <w:lvlJc w:val="left"/>
      <w:pPr>
        <w:tabs>
          <w:tab w:val="num" w:pos="644"/>
        </w:tabs>
        <w:ind w:left="644" w:hanging="360"/>
      </w:pPr>
      <w:rPr>
        <w:rFonts w:hint="default"/>
        <w:color w:val="auto"/>
        <w:sz w:val="20"/>
        <w:szCs w:val="20"/>
      </w:rPr>
    </w:lvl>
    <w:lvl w:ilvl="1" w:tplc="40090019" w:tentative="1">
      <w:start w:val="1"/>
      <w:numFmt w:val="lowerLetter"/>
      <w:lvlText w:val="%2."/>
      <w:lvlJc w:val="left"/>
      <w:pPr>
        <w:tabs>
          <w:tab w:val="num" w:pos="1364"/>
        </w:tabs>
        <w:ind w:left="1364" w:hanging="360"/>
      </w:pPr>
    </w:lvl>
    <w:lvl w:ilvl="2" w:tplc="4009001B" w:tentative="1">
      <w:start w:val="1"/>
      <w:numFmt w:val="lowerRoman"/>
      <w:lvlText w:val="%3."/>
      <w:lvlJc w:val="right"/>
      <w:pPr>
        <w:tabs>
          <w:tab w:val="num" w:pos="2084"/>
        </w:tabs>
        <w:ind w:left="2084" w:hanging="180"/>
      </w:pPr>
    </w:lvl>
    <w:lvl w:ilvl="3" w:tplc="4009000F" w:tentative="1">
      <w:start w:val="1"/>
      <w:numFmt w:val="decimal"/>
      <w:lvlText w:val="%4."/>
      <w:lvlJc w:val="left"/>
      <w:pPr>
        <w:tabs>
          <w:tab w:val="num" w:pos="2804"/>
        </w:tabs>
        <w:ind w:left="2804" w:hanging="360"/>
      </w:pPr>
    </w:lvl>
    <w:lvl w:ilvl="4" w:tplc="40090019" w:tentative="1">
      <w:start w:val="1"/>
      <w:numFmt w:val="lowerLetter"/>
      <w:lvlText w:val="%5."/>
      <w:lvlJc w:val="left"/>
      <w:pPr>
        <w:tabs>
          <w:tab w:val="num" w:pos="3524"/>
        </w:tabs>
        <w:ind w:left="3524" w:hanging="360"/>
      </w:pPr>
    </w:lvl>
    <w:lvl w:ilvl="5" w:tplc="4009001B" w:tentative="1">
      <w:start w:val="1"/>
      <w:numFmt w:val="lowerRoman"/>
      <w:lvlText w:val="%6."/>
      <w:lvlJc w:val="right"/>
      <w:pPr>
        <w:tabs>
          <w:tab w:val="num" w:pos="4244"/>
        </w:tabs>
        <w:ind w:left="4244" w:hanging="180"/>
      </w:pPr>
    </w:lvl>
    <w:lvl w:ilvl="6" w:tplc="4009000F" w:tentative="1">
      <w:start w:val="1"/>
      <w:numFmt w:val="decimal"/>
      <w:lvlText w:val="%7."/>
      <w:lvlJc w:val="left"/>
      <w:pPr>
        <w:tabs>
          <w:tab w:val="num" w:pos="4964"/>
        </w:tabs>
        <w:ind w:left="4964" w:hanging="360"/>
      </w:pPr>
    </w:lvl>
    <w:lvl w:ilvl="7" w:tplc="40090019" w:tentative="1">
      <w:start w:val="1"/>
      <w:numFmt w:val="lowerLetter"/>
      <w:lvlText w:val="%8."/>
      <w:lvlJc w:val="left"/>
      <w:pPr>
        <w:tabs>
          <w:tab w:val="num" w:pos="5684"/>
        </w:tabs>
        <w:ind w:left="5684" w:hanging="360"/>
      </w:pPr>
    </w:lvl>
    <w:lvl w:ilvl="8" w:tplc="4009001B" w:tentative="1">
      <w:start w:val="1"/>
      <w:numFmt w:val="lowerRoman"/>
      <w:lvlText w:val="%9."/>
      <w:lvlJc w:val="right"/>
      <w:pPr>
        <w:tabs>
          <w:tab w:val="num" w:pos="6404"/>
        </w:tabs>
        <w:ind w:left="6404" w:hanging="180"/>
      </w:pPr>
    </w:lvl>
  </w:abstractNum>
  <w:abstractNum w:abstractNumId="24" w15:restartNumberingAfterBreak="0">
    <w:nsid w:val="63365469"/>
    <w:multiLevelType w:val="hybridMultilevel"/>
    <w:tmpl w:val="1EEA77B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6910601"/>
    <w:multiLevelType w:val="hybridMultilevel"/>
    <w:tmpl w:val="F056A4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BD80321"/>
    <w:multiLevelType w:val="hybridMultilevel"/>
    <w:tmpl w:val="83ACE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A3246A"/>
    <w:multiLevelType w:val="multilevel"/>
    <w:tmpl w:val="68E6C04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8"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9" w15:restartNumberingAfterBreak="0">
    <w:nsid w:val="720C0E85"/>
    <w:multiLevelType w:val="hybridMultilevel"/>
    <w:tmpl w:val="904AD156"/>
    <w:lvl w:ilvl="0" w:tplc="1AD0258C">
      <w:start w:val="1"/>
      <w:numFmt w:val="lowerRoman"/>
      <w:lvlText w:val="%1."/>
      <w:lvlJc w:val="left"/>
      <w:pPr>
        <w:tabs>
          <w:tab w:val="num" w:pos="3240"/>
        </w:tabs>
        <w:ind w:left="36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33170FB"/>
    <w:multiLevelType w:val="hybridMultilevel"/>
    <w:tmpl w:val="21A04570"/>
    <w:lvl w:ilvl="0" w:tplc="6AE092FC">
      <w:start w:val="1"/>
      <w:numFmt w:val="bullet"/>
      <w:lvlText w:val=""/>
      <w:lvlJc w:val="left"/>
      <w:pPr>
        <w:tabs>
          <w:tab w:val="num" w:pos="360"/>
        </w:tabs>
        <w:ind w:left="360" w:hanging="360"/>
      </w:pPr>
      <w:rPr>
        <w:rFonts w:ascii="Wingdings 2" w:hAnsi="Wingdings 2" w:hint="default"/>
      </w:rPr>
    </w:lvl>
    <w:lvl w:ilvl="1" w:tplc="33AEF800" w:tentative="1">
      <w:start w:val="1"/>
      <w:numFmt w:val="bullet"/>
      <w:lvlText w:val="o"/>
      <w:lvlJc w:val="left"/>
      <w:pPr>
        <w:tabs>
          <w:tab w:val="num" w:pos="1440"/>
        </w:tabs>
        <w:ind w:left="1440" w:hanging="360"/>
      </w:pPr>
      <w:rPr>
        <w:rFonts w:ascii="Courier New" w:hAnsi="Courier New" w:hint="default"/>
      </w:rPr>
    </w:lvl>
    <w:lvl w:ilvl="2" w:tplc="B1E4F5CA" w:tentative="1">
      <w:start w:val="1"/>
      <w:numFmt w:val="bullet"/>
      <w:lvlText w:val=""/>
      <w:lvlJc w:val="left"/>
      <w:pPr>
        <w:tabs>
          <w:tab w:val="num" w:pos="2160"/>
        </w:tabs>
        <w:ind w:left="2160" w:hanging="360"/>
      </w:pPr>
      <w:rPr>
        <w:rFonts w:ascii="Wingdings" w:hAnsi="Wingdings" w:hint="default"/>
      </w:rPr>
    </w:lvl>
    <w:lvl w:ilvl="3" w:tplc="F7DE9FCA" w:tentative="1">
      <w:start w:val="1"/>
      <w:numFmt w:val="bullet"/>
      <w:lvlText w:val=""/>
      <w:lvlJc w:val="left"/>
      <w:pPr>
        <w:tabs>
          <w:tab w:val="num" w:pos="2880"/>
        </w:tabs>
        <w:ind w:left="2880" w:hanging="360"/>
      </w:pPr>
      <w:rPr>
        <w:rFonts w:ascii="Symbol" w:hAnsi="Symbol" w:hint="default"/>
      </w:rPr>
    </w:lvl>
    <w:lvl w:ilvl="4" w:tplc="AE5C8EAA" w:tentative="1">
      <w:start w:val="1"/>
      <w:numFmt w:val="bullet"/>
      <w:lvlText w:val="o"/>
      <w:lvlJc w:val="left"/>
      <w:pPr>
        <w:tabs>
          <w:tab w:val="num" w:pos="3600"/>
        </w:tabs>
        <w:ind w:left="3600" w:hanging="360"/>
      </w:pPr>
      <w:rPr>
        <w:rFonts w:ascii="Courier New" w:hAnsi="Courier New" w:hint="default"/>
      </w:rPr>
    </w:lvl>
    <w:lvl w:ilvl="5" w:tplc="876CA2B0" w:tentative="1">
      <w:start w:val="1"/>
      <w:numFmt w:val="bullet"/>
      <w:lvlText w:val=""/>
      <w:lvlJc w:val="left"/>
      <w:pPr>
        <w:tabs>
          <w:tab w:val="num" w:pos="4320"/>
        </w:tabs>
        <w:ind w:left="4320" w:hanging="360"/>
      </w:pPr>
      <w:rPr>
        <w:rFonts w:ascii="Wingdings" w:hAnsi="Wingdings" w:hint="default"/>
      </w:rPr>
    </w:lvl>
    <w:lvl w:ilvl="6" w:tplc="CA5CCE2A" w:tentative="1">
      <w:start w:val="1"/>
      <w:numFmt w:val="bullet"/>
      <w:lvlText w:val=""/>
      <w:lvlJc w:val="left"/>
      <w:pPr>
        <w:tabs>
          <w:tab w:val="num" w:pos="5040"/>
        </w:tabs>
        <w:ind w:left="5040" w:hanging="360"/>
      </w:pPr>
      <w:rPr>
        <w:rFonts w:ascii="Symbol" w:hAnsi="Symbol" w:hint="default"/>
      </w:rPr>
    </w:lvl>
    <w:lvl w:ilvl="7" w:tplc="9F3E8AF6" w:tentative="1">
      <w:start w:val="1"/>
      <w:numFmt w:val="bullet"/>
      <w:lvlText w:val="o"/>
      <w:lvlJc w:val="left"/>
      <w:pPr>
        <w:tabs>
          <w:tab w:val="num" w:pos="5760"/>
        </w:tabs>
        <w:ind w:left="5760" w:hanging="360"/>
      </w:pPr>
      <w:rPr>
        <w:rFonts w:ascii="Courier New" w:hAnsi="Courier New" w:hint="default"/>
      </w:rPr>
    </w:lvl>
    <w:lvl w:ilvl="8" w:tplc="789A4E8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915251"/>
    <w:multiLevelType w:val="multilevel"/>
    <w:tmpl w:val="82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F01BE3"/>
    <w:multiLevelType w:val="hybridMultilevel"/>
    <w:tmpl w:val="08DAFE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8860D52"/>
    <w:multiLevelType w:val="hybridMultilevel"/>
    <w:tmpl w:val="59DE059E"/>
    <w:lvl w:ilvl="0" w:tplc="FFFFFFFF">
      <w:start w:val="1"/>
      <w:numFmt w:val="bullet"/>
      <w:lvlText w:val=""/>
      <w:lvlJc w:val="left"/>
      <w:pPr>
        <w:tabs>
          <w:tab w:val="num" w:pos="360"/>
        </w:tabs>
        <w:ind w:left="360" w:hanging="360"/>
      </w:pPr>
      <w:rPr>
        <w:rFonts w:ascii="Wingdings 2" w:hAnsi="Wingdings 2"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7BB23A6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8"/>
  </w:num>
  <w:num w:numId="2">
    <w:abstractNumId w:val="7"/>
  </w:num>
  <w:num w:numId="3">
    <w:abstractNumId w:val="5"/>
  </w:num>
  <w:num w:numId="4">
    <w:abstractNumId w:val="31"/>
  </w:num>
  <w:num w:numId="5">
    <w:abstractNumId w:val="9"/>
  </w:num>
  <w:num w:numId="6">
    <w:abstractNumId w:val="18"/>
  </w:num>
  <w:num w:numId="7">
    <w:abstractNumId w:val="3"/>
  </w:num>
  <w:num w:numId="8">
    <w:abstractNumId w:val="11"/>
  </w:num>
  <w:num w:numId="9">
    <w:abstractNumId w:val="27"/>
  </w:num>
  <w:num w:numId="10">
    <w:abstractNumId w:val="32"/>
  </w:num>
  <w:num w:numId="11">
    <w:abstractNumId w:val="15"/>
  </w:num>
  <w:num w:numId="12">
    <w:abstractNumId w:val="8"/>
  </w:num>
  <w:num w:numId="13">
    <w:abstractNumId w:val="29"/>
  </w:num>
  <w:num w:numId="14">
    <w:abstractNumId w:val="12"/>
  </w:num>
  <w:num w:numId="15">
    <w:abstractNumId w:val="19"/>
  </w:num>
  <w:num w:numId="16">
    <w:abstractNumId w:val="21"/>
  </w:num>
  <w:num w:numId="17">
    <w:abstractNumId w:val="17"/>
  </w:num>
  <w:num w:numId="18">
    <w:abstractNumId w:val="23"/>
  </w:num>
  <w:num w:numId="19">
    <w:abstractNumId w:val="16"/>
  </w:num>
  <w:num w:numId="20">
    <w:abstractNumId w:val="20"/>
  </w:num>
  <w:num w:numId="21">
    <w:abstractNumId w:val="10"/>
  </w:num>
  <w:num w:numId="22">
    <w:abstractNumId w:val="2"/>
  </w:num>
  <w:num w:numId="23">
    <w:abstractNumId w:val="22"/>
  </w:num>
  <w:num w:numId="24">
    <w:abstractNumId w:val="6"/>
  </w:num>
  <w:num w:numId="25">
    <w:abstractNumId w:val="33"/>
  </w:num>
  <w:num w:numId="26">
    <w:abstractNumId w:val="35"/>
  </w:num>
  <w:num w:numId="27">
    <w:abstractNumId w:val="30"/>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a Singh">
    <w15:presenceInfo w15:providerId="AD" w15:userId="S::00051512@vedanta.co.in::552fea29-5586-45de-b28c-4d3a26bb6f7b"/>
  </w15:person>
  <w15:person w15:author="Joshi Bala">
    <w15:presenceInfo w15:providerId="AD" w15:userId="S::00007476@vedanta.co.in::da93232e-cf02-4a61-a84d-54bd05eab917"/>
  </w15:person>
  <w15:person w15:author="Nellaiappan S">
    <w15:presenceInfo w15:providerId="AD" w15:userId="S::00015499@vedanta.co.in::cac3b02c-c3db-45ba-a2c9-649b3edfa3cd"/>
  </w15:person>
  <w15:person w15:author="Archana Mandrekar">
    <w15:presenceInfo w15:providerId="AD" w15:userId="S::00000603@vedanta.co.in::bc9c1440-b866-4983-957e-d6988d0ac64f"/>
  </w15:person>
  <w15:person w15:author="Sham Parab">
    <w15:presenceInfo w15:providerId="AD" w15:userId="S-1-5-21-1933485140-791539629-772073404-19868"/>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35"/>
    <w:rsid w:val="000002B7"/>
    <w:rsid w:val="00003DDE"/>
    <w:rsid w:val="0001771F"/>
    <w:rsid w:val="00036896"/>
    <w:rsid w:val="00043A1C"/>
    <w:rsid w:val="00045E5A"/>
    <w:rsid w:val="00063735"/>
    <w:rsid w:val="000760BE"/>
    <w:rsid w:val="00076370"/>
    <w:rsid w:val="00076EFE"/>
    <w:rsid w:val="00084CDC"/>
    <w:rsid w:val="000953E8"/>
    <w:rsid w:val="00097A04"/>
    <w:rsid w:val="000A6667"/>
    <w:rsid w:val="000C195D"/>
    <w:rsid w:val="000E027C"/>
    <w:rsid w:val="000E12D6"/>
    <w:rsid w:val="000E78FF"/>
    <w:rsid w:val="0010538D"/>
    <w:rsid w:val="00113468"/>
    <w:rsid w:val="00125573"/>
    <w:rsid w:val="0012788B"/>
    <w:rsid w:val="001419F9"/>
    <w:rsid w:val="00151A76"/>
    <w:rsid w:val="00154FD9"/>
    <w:rsid w:val="00181296"/>
    <w:rsid w:val="00184DB4"/>
    <w:rsid w:val="00192E24"/>
    <w:rsid w:val="001B1BF1"/>
    <w:rsid w:val="001C3E33"/>
    <w:rsid w:val="001D65E0"/>
    <w:rsid w:val="001E344A"/>
    <w:rsid w:val="001F3BF1"/>
    <w:rsid w:val="001F69C1"/>
    <w:rsid w:val="002262AE"/>
    <w:rsid w:val="00237FB3"/>
    <w:rsid w:val="00241F03"/>
    <w:rsid w:val="0024319C"/>
    <w:rsid w:val="002434A7"/>
    <w:rsid w:val="00253082"/>
    <w:rsid w:val="00276226"/>
    <w:rsid w:val="0028334B"/>
    <w:rsid w:val="00297EF0"/>
    <w:rsid w:val="002A3F9B"/>
    <w:rsid w:val="002E33A0"/>
    <w:rsid w:val="002E7189"/>
    <w:rsid w:val="00302B13"/>
    <w:rsid w:val="0031274B"/>
    <w:rsid w:val="00312B67"/>
    <w:rsid w:val="00355CFE"/>
    <w:rsid w:val="00384BAE"/>
    <w:rsid w:val="00386B2F"/>
    <w:rsid w:val="00394FD2"/>
    <w:rsid w:val="003A4333"/>
    <w:rsid w:val="003C5E54"/>
    <w:rsid w:val="003F0563"/>
    <w:rsid w:val="00413EBD"/>
    <w:rsid w:val="00422029"/>
    <w:rsid w:val="004279FC"/>
    <w:rsid w:val="00427B05"/>
    <w:rsid w:val="00440923"/>
    <w:rsid w:val="004521B4"/>
    <w:rsid w:val="00475637"/>
    <w:rsid w:val="00480AA3"/>
    <w:rsid w:val="00490232"/>
    <w:rsid w:val="004B1345"/>
    <w:rsid w:val="004C0C66"/>
    <w:rsid w:val="004E19D9"/>
    <w:rsid w:val="00501678"/>
    <w:rsid w:val="00506885"/>
    <w:rsid w:val="005214BD"/>
    <w:rsid w:val="0056303F"/>
    <w:rsid w:val="00574D28"/>
    <w:rsid w:val="00576741"/>
    <w:rsid w:val="00584E26"/>
    <w:rsid w:val="005937B0"/>
    <w:rsid w:val="005B70BC"/>
    <w:rsid w:val="005E5EBD"/>
    <w:rsid w:val="006076F9"/>
    <w:rsid w:val="00617DB4"/>
    <w:rsid w:val="006218C8"/>
    <w:rsid w:val="00623045"/>
    <w:rsid w:val="00623192"/>
    <w:rsid w:val="00642B14"/>
    <w:rsid w:val="006464EC"/>
    <w:rsid w:val="00647A6B"/>
    <w:rsid w:val="00656E30"/>
    <w:rsid w:val="00657F36"/>
    <w:rsid w:val="00683FDC"/>
    <w:rsid w:val="00691C87"/>
    <w:rsid w:val="006A761C"/>
    <w:rsid w:val="006A7D42"/>
    <w:rsid w:val="006B6B66"/>
    <w:rsid w:val="006E543F"/>
    <w:rsid w:val="00715E55"/>
    <w:rsid w:val="00726796"/>
    <w:rsid w:val="00743735"/>
    <w:rsid w:val="00761153"/>
    <w:rsid w:val="00773D7E"/>
    <w:rsid w:val="00776BBD"/>
    <w:rsid w:val="007942AB"/>
    <w:rsid w:val="007A72DF"/>
    <w:rsid w:val="007B05DC"/>
    <w:rsid w:val="007B63D8"/>
    <w:rsid w:val="007C1528"/>
    <w:rsid w:val="0081044F"/>
    <w:rsid w:val="008153C8"/>
    <w:rsid w:val="00817B34"/>
    <w:rsid w:val="00831AE6"/>
    <w:rsid w:val="008345A4"/>
    <w:rsid w:val="00847EEB"/>
    <w:rsid w:val="00856B8E"/>
    <w:rsid w:val="00865A2D"/>
    <w:rsid w:val="00891F58"/>
    <w:rsid w:val="008A4242"/>
    <w:rsid w:val="008C3AE1"/>
    <w:rsid w:val="008F5B43"/>
    <w:rsid w:val="009153C2"/>
    <w:rsid w:val="00945ABD"/>
    <w:rsid w:val="00967839"/>
    <w:rsid w:val="009955CF"/>
    <w:rsid w:val="009A4AB1"/>
    <w:rsid w:val="009E42CD"/>
    <w:rsid w:val="009F50AF"/>
    <w:rsid w:val="009F7035"/>
    <w:rsid w:val="00A00199"/>
    <w:rsid w:val="00A10801"/>
    <w:rsid w:val="00A1360D"/>
    <w:rsid w:val="00A22F38"/>
    <w:rsid w:val="00A31B7E"/>
    <w:rsid w:val="00A45268"/>
    <w:rsid w:val="00A62A81"/>
    <w:rsid w:val="00A639AB"/>
    <w:rsid w:val="00A6457D"/>
    <w:rsid w:val="00A74BDA"/>
    <w:rsid w:val="00A936F8"/>
    <w:rsid w:val="00AA0903"/>
    <w:rsid w:val="00AA65DD"/>
    <w:rsid w:val="00AC2822"/>
    <w:rsid w:val="00AC6C0B"/>
    <w:rsid w:val="00AD2C83"/>
    <w:rsid w:val="00AF2DB4"/>
    <w:rsid w:val="00B221ED"/>
    <w:rsid w:val="00B22750"/>
    <w:rsid w:val="00B47123"/>
    <w:rsid w:val="00B502D5"/>
    <w:rsid w:val="00B5130A"/>
    <w:rsid w:val="00B67B43"/>
    <w:rsid w:val="00B67B49"/>
    <w:rsid w:val="00B73F77"/>
    <w:rsid w:val="00B77528"/>
    <w:rsid w:val="00B81AC6"/>
    <w:rsid w:val="00B90780"/>
    <w:rsid w:val="00BB72AC"/>
    <w:rsid w:val="00BC0564"/>
    <w:rsid w:val="00BC2B7C"/>
    <w:rsid w:val="00BD27A5"/>
    <w:rsid w:val="00C014A8"/>
    <w:rsid w:val="00C41351"/>
    <w:rsid w:val="00C4511D"/>
    <w:rsid w:val="00C84F0A"/>
    <w:rsid w:val="00C86C49"/>
    <w:rsid w:val="00CA335E"/>
    <w:rsid w:val="00CD545A"/>
    <w:rsid w:val="00CD5F1C"/>
    <w:rsid w:val="00D10A1F"/>
    <w:rsid w:val="00D12900"/>
    <w:rsid w:val="00D138D4"/>
    <w:rsid w:val="00D40613"/>
    <w:rsid w:val="00D44FCB"/>
    <w:rsid w:val="00D877EB"/>
    <w:rsid w:val="00DA2505"/>
    <w:rsid w:val="00DA7067"/>
    <w:rsid w:val="00DF7FF5"/>
    <w:rsid w:val="00E07A08"/>
    <w:rsid w:val="00E16AA7"/>
    <w:rsid w:val="00E31C0B"/>
    <w:rsid w:val="00E4079B"/>
    <w:rsid w:val="00E43E64"/>
    <w:rsid w:val="00E803F8"/>
    <w:rsid w:val="00E866DE"/>
    <w:rsid w:val="00EA05E6"/>
    <w:rsid w:val="00EA1FD5"/>
    <w:rsid w:val="00EA2380"/>
    <w:rsid w:val="00EA2D46"/>
    <w:rsid w:val="00EA40D5"/>
    <w:rsid w:val="00EB66BA"/>
    <w:rsid w:val="00EC1823"/>
    <w:rsid w:val="00EE0421"/>
    <w:rsid w:val="00EE4161"/>
    <w:rsid w:val="00EF52C2"/>
    <w:rsid w:val="00EF6E21"/>
    <w:rsid w:val="00F0284D"/>
    <w:rsid w:val="00F04302"/>
    <w:rsid w:val="00F07C7D"/>
    <w:rsid w:val="00F26C2A"/>
    <w:rsid w:val="00F47FF9"/>
    <w:rsid w:val="00F6452A"/>
    <w:rsid w:val="00F66788"/>
    <w:rsid w:val="00F80D63"/>
    <w:rsid w:val="00FB0467"/>
    <w:rsid w:val="00FE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7DB04BD"/>
  <w15:docId w15:val="{EF9BD0B9-642E-4122-BEA6-C5DF16FA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B8E"/>
  </w:style>
  <w:style w:type="paragraph" w:styleId="Heading1">
    <w:name w:val="heading 1"/>
    <w:basedOn w:val="Normal"/>
    <w:next w:val="Normal"/>
    <w:qFormat/>
    <w:rsid w:val="00856B8E"/>
    <w:pPr>
      <w:keepNext/>
      <w:outlineLvl w:val="0"/>
    </w:pPr>
    <w:rPr>
      <w:b/>
      <w:sz w:val="24"/>
    </w:rPr>
  </w:style>
  <w:style w:type="paragraph" w:styleId="Heading2">
    <w:name w:val="heading 2"/>
    <w:basedOn w:val="Normal"/>
    <w:next w:val="Normal"/>
    <w:qFormat/>
    <w:rsid w:val="00856B8E"/>
    <w:pPr>
      <w:keepNext/>
      <w:ind w:left="360"/>
      <w:outlineLvl w:val="1"/>
    </w:pPr>
    <w:rPr>
      <w:b/>
      <w:sz w:val="28"/>
    </w:rPr>
  </w:style>
  <w:style w:type="paragraph" w:styleId="Heading3">
    <w:name w:val="heading 3"/>
    <w:basedOn w:val="Normal"/>
    <w:next w:val="Normal"/>
    <w:qFormat/>
    <w:rsid w:val="00856B8E"/>
    <w:pPr>
      <w:keepNext/>
      <w:jc w:val="both"/>
      <w:outlineLvl w:val="2"/>
    </w:pPr>
    <w:rPr>
      <w:sz w:val="24"/>
    </w:rPr>
  </w:style>
  <w:style w:type="paragraph" w:styleId="Heading4">
    <w:name w:val="heading 4"/>
    <w:basedOn w:val="Normal"/>
    <w:next w:val="Normal"/>
    <w:qFormat/>
    <w:rsid w:val="00856B8E"/>
    <w:pPr>
      <w:keepNext/>
      <w:outlineLvl w:val="3"/>
    </w:pPr>
    <w:rPr>
      <w:sz w:val="28"/>
    </w:rPr>
  </w:style>
  <w:style w:type="paragraph" w:styleId="Heading5">
    <w:name w:val="heading 5"/>
    <w:basedOn w:val="Normal"/>
    <w:next w:val="Normal"/>
    <w:qFormat/>
    <w:rsid w:val="00856B8E"/>
    <w:pPr>
      <w:keepNext/>
      <w:numPr>
        <w:numId w:val="1"/>
      </w:numPr>
      <w:jc w:val="both"/>
      <w:outlineLvl w:val="4"/>
    </w:pPr>
    <w:rPr>
      <w:b/>
      <w:sz w:val="24"/>
    </w:rPr>
  </w:style>
  <w:style w:type="paragraph" w:styleId="Heading6">
    <w:name w:val="heading 6"/>
    <w:basedOn w:val="Normal"/>
    <w:next w:val="Normal"/>
    <w:qFormat/>
    <w:rsid w:val="00856B8E"/>
    <w:pPr>
      <w:keepNext/>
      <w:pBdr>
        <w:bottom w:val="single" w:sz="12" w:space="1" w:color="auto"/>
      </w:pBdr>
      <w:jc w:val="both"/>
      <w:outlineLvl w:val="5"/>
    </w:pPr>
    <w:rPr>
      <w:b/>
      <w:sz w:val="24"/>
    </w:rPr>
  </w:style>
  <w:style w:type="paragraph" w:styleId="Heading7">
    <w:name w:val="heading 7"/>
    <w:basedOn w:val="Normal"/>
    <w:next w:val="Normal"/>
    <w:qFormat/>
    <w:rsid w:val="00856B8E"/>
    <w:pPr>
      <w:keepNext/>
      <w:jc w:val="both"/>
      <w:outlineLvl w:val="6"/>
    </w:pPr>
    <w:rPr>
      <w:b/>
      <w:sz w:val="24"/>
    </w:rPr>
  </w:style>
  <w:style w:type="paragraph" w:styleId="Heading8">
    <w:name w:val="heading 8"/>
    <w:basedOn w:val="Normal"/>
    <w:next w:val="Normal"/>
    <w:qFormat/>
    <w:rsid w:val="00856B8E"/>
    <w:pPr>
      <w:keepNext/>
      <w:jc w:val="center"/>
      <w:outlineLvl w:val="7"/>
    </w:pPr>
    <w:rPr>
      <w:b/>
      <w:sz w:val="24"/>
    </w:rPr>
  </w:style>
  <w:style w:type="paragraph" w:styleId="Heading9">
    <w:name w:val="heading 9"/>
    <w:basedOn w:val="Normal"/>
    <w:next w:val="Normal"/>
    <w:qFormat/>
    <w:rsid w:val="00856B8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56B8E"/>
    <w:pPr>
      <w:widowControl w:val="0"/>
      <w:tabs>
        <w:tab w:val="center" w:pos="4320"/>
        <w:tab w:val="right" w:pos="8640"/>
      </w:tabs>
      <w:suppressAutoHyphens/>
    </w:pPr>
    <w:rPr>
      <w:sz w:val="24"/>
    </w:rPr>
  </w:style>
  <w:style w:type="paragraph" w:customStyle="1" w:styleId="WW-PlainText">
    <w:name w:val="WW-Plain Text"/>
    <w:basedOn w:val="Normal"/>
    <w:rsid w:val="00856B8E"/>
    <w:pPr>
      <w:widowControl w:val="0"/>
      <w:suppressAutoHyphens/>
    </w:pPr>
    <w:rPr>
      <w:rFonts w:ascii="Courier New" w:hAnsi="Courier New"/>
      <w:sz w:val="24"/>
    </w:rPr>
  </w:style>
  <w:style w:type="paragraph" w:styleId="Title">
    <w:name w:val="Title"/>
    <w:basedOn w:val="Normal"/>
    <w:qFormat/>
    <w:rsid w:val="00856B8E"/>
    <w:pPr>
      <w:jc w:val="center"/>
    </w:pPr>
    <w:rPr>
      <w:b/>
      <w:sz w:val="24"/>
    </w:rPr>
  </w:style>
  <w:style w:type="paragraph" w:customStyle="1" w:styleId="Standard">
    <w:name w:val="Standard"/>
    <w:rsid w:val="00856B8E"/>
    <w:rPr>
      <w:snapToGrid w:val="0"/>
      <w:sz w:val="24"/>
    </w:rPr>
  </w:style>
  <w:style w:type="paragraph" w:styleId="Footer">
    <w:name w:val="footer"/>
    <w:basedOn w:val="Normal"/>
    <w:link w:val="FooterChar"/>
    <w:uiPriority w:val="99"/>
    <w:rsid w:val="00856B8E"/>
    <w:pPr>
      <w:tabs>
        <w:tab w:val="center" w:pos="4320"/>
        <w:tab w:val="right" w:pos="8640"/>
      </w:tabs>
    </w:pPr>
    <w:rPr>
      <w:b/>
      <w:sz w:val="24"/>
    </w:rPr>
  </w:style>
  <w:style w:type="paragraph" w:styleId="BodyText">
    <w:name w:val="Body Text"/>
    <w:basedOn w:val="Normal"/>
    <w:rsid w:val="00856B8E"/>
    <w:pPr>
      <w:jc w:val="center"/>
    </w:pPr>
    <w:rPr>
      <w:b/>
      <w:sz w:val="24"/>
    </w:rPr>
  </w:style>
  <w:style w:type="paragraph" w:styleId="Subtitle">
    <w:name w:val="Subtitle"/>
    <w:basedOn w:val="Normal"/>
    <w:qFormat/>
    <w:rsid w:val="00856B8E"/>
    <w:pPr>
      <w:jc w:val="center"/>
    </w:pPr>
    <w:rPr>
      <w:b/>
      <w:sz w:val="28"/>
    </w:rPr>
  </w:style>
  <w:style w:type="paragraph" w:styleId="BodyText2">
    <w:name w:val="Body Text 2"/>
    <w:basedOn w:val="Normal"/>
    <w:link w:val="BodyText2Char"/>
    <w:rsid w:val="00856B8E"/>
    <w:pPr>
      <w:jc w:val="both"/>
    </w:pPr>
    <w:rPr>
      <w:b/>
      <w:sz w:val="24"/>
    </w:rPr>
  </w:style>
  <w:style w:type="paragraph" w:styleId="BodyText3">
    <w:name w:val="Body Text 3"/>
    <w:basedOn w:val="Normal"/>
    <w:rsid w:val="00856B8E"/>
    <w:pPr>
      <w:jc w:val="both"/>
    </w:pPr>
  </w:style>
  <w:style w:type="paragraph" w:styleId="BodyTextIndent">
    <w:name w:val="Body Text Indent"/>
    <w:basedOn w:val="Normal"/>
    <w:link w:val="BodyTextIndentChar"/>
    <w:rsid w:val="00856B8E"/>
    <w:pPr>
      <w:ind w:left="720"/>
      <w:jc w:val="both"/>
    </w:pPr>
    <w:rPr>
      <w:sz w:val="24"/>
    </w:rPr>
  </w:style>
  <w:style w:type="character" w:styleId="Hyperlink">
    <w:name w:val="Hyperlink"/>
    <w:basedOn w:val="DefaultParagraphFont"/>
    <w:rsid w:val="00856B8E"/>
    <w:rPr>
      <w:color w:val="0000FF"/>
      <w:u w:val="single"/>
    </w:rPr>
  </w:style>
  <w:style w:type="character" w:styleId="FollowedHyperlink">
    <w:name w:val="FollowedHyperlink"/>
    <w:basedOn w:val="DefaultParagraphFont"/>
    <w:rsid w:val="00856B8E"/>
    <w:rPr>
      <w:color w:val="800080"/>
      <w:u w:val="single"/>
    </w:rPr>
  </w:style>
  <w:style w:type="paragraph" w:styleId="List">
    <w:name w:val="List"/>
    <w:basedOn w:val="BodyText"/>
    <w:rsid w:val="00856B8E"/>
    <w:pPr>
      <w:widowControl w:val="0"/>
      <w:suppressAutoHyphens/>
      <w:spacing w:after="120"/>
      <w:jc w:val="left"/>
    </w:pPr>
    <w:rPr>
      <w:rFonts w:eastAsia="Lucida Sans Unicode"/>
      <w:b w:val="0"/>
    </w:rPr>
  </w:style>
  <w:style w:type="paragraph" w:styleId="BalloonText">
    <w:name w:val="Balloon Text"/>
    <w:basedOn w:val="Normal"/>
    <w:semiHidden/>
    <w:rsid w:val="00063735"/>
    <w:rPr>
      <w:rFonts w:ascii="Tahoma" w:hAnsi="Tahoma" w:cs="Tahoma"/>
      <w:sz w:val="16"/>
      <w:szCs w:val="16"/>
    </w:rPr>
  </w:style>
  <w:style w:type="paragraph" w:styleId="NormalWeb">
    <w:name w:val="Normal (Web)"/>
    <w:basedOn w:val="Normal"/>
    <w:rsid w:val="000A6667"/>
    <w:pPr>
      <w:spacing w:before="100" w:beforeAutospacing="1" w:after="100" w:afterAutospacing="1"/>
    </w:pPr>
    <w:rPr>
      <w:sz w:val="24"/>
      <w:szCs w:val="24"/>
    </w:rPr>
  </w:style>
  <w:style w:type="paragraph" w:styleId="ListParagraph">
    <w:name w:val="List Paragraph"/>
    <w:basedOn w:val="Normal"/>
    <w:uiPriority w:val="34"/>
    <w:qFormat/>
    <w:rsid w:val="00C4511D"/>
    <w:pPr>
      <w:spacing w:after="200" w:line="276" w:lineRule="auto"/>
      <w:ind w:left="720"/>
      <w:contextualSpacing/>
    </w:pPr>
    <w:rPr>
      <w:rFonts w:ascii="Calibri" w:hAnsi="Calibri"/>
      <w:sz w:val="22"/>
      <w:szCs w:val="22"/>
      <w:lang w:val="en-IN" w:eastAsia="en-IN"/>
    </w:rPr>
  </w:style>
  <w:style w:type="character" w:customStyle="1" w:styleId="HeaderChar">
    <w:name w:val="Header Char"/>
    <w:basedOn w:val="DefaultParagraphFont"/>
    <w:link w:val="Header"/>
    <w:uiPriority w:val="99"/>
    <w:rsid w:val="009153C2"/>
    <w:rPr>
      <w:sz w:val="24"/>
      <w:lang w:val="en-US" w:eastAsia="en-US"/>
    </w:rPr>
  </w:style>
  <w:style w:type="character" w:customStyle="1" w:styleId="FooterChar">
    <w:name w:val="Footer Char"/>
    <w:basedOn w:val="DefaultParagraphFont"/>
    <w:link w:val="Footer"/>
    <w:uiPriority w:val="99"/>
    <w:rsid w:val="00E866DE"/>
    <w:rPr>
      <w:b/>
      <w:sz w:val="24"/>
    </w:rPr>
  </w:style>
  <w:style w:type="character" w:customStyle="1" w:styleId="BodyTextIndentChar">
    <w:name w:val="Body Text Indent Char"/>
    <w:basedOn w:val="DefaultParagraphFont"/>
    <w:link w:val="BodyTextIndent"/>
    <w:rsid w:val="00A936F8"/>
    <w:rPr>
      <w:sz w:val="24"/>
    </w:rPr>
  </w:style>
  <w:style w:type="character" w:customStyle="1" w:styleId="BodyText2Char">
    <w:name w:val="Body Text 2 Char"/>
    <w:basedOn w:val="DefaultParagraphFont"/>
    <w:link w:val="BodyText2"/>
    <w:rsid w:val="00A936F8"/>
    <w:rPr>
      <w:b/>
      <w:sz w:val="24"/>
    </w:rPr>
  </w:style>
  <w:style w:type="table" w:styleId="TableGrid">
    <w:name w:val="Table Grid"/>
    <w:basedOn w:val="TableNormal"/>
    <w:uiPriority w:val="59"/>
    <w:rsid w:val="008C3A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3AE1"/>
    <w:pPr>
      <w:autoSpaceDE w:val="0"/>
      <w:autoSpaceDN w:val="0"/>
      <w:adjustRightInd w:val="0"/>
    </w:pPr>
    <w:rPr>
      <w:rFonts w:ascii="Calibri" w:eastAsiaTheme="minorHAnsi" w:hAnsi="Calibri" w:cs="Calibri"/>
      <w:color w:val="000000"/>
      <w:sz w:val="24"/>
      <w:szCs w:val="24"/>
    </w:rPr>
  </w:style>
  <w:style w:type="table" w:styleId="TableGridLight">
    <w:name w:val="Grid Table Light"/>
    <w:basedOn w:val="TableNormal"/>
    <w:uiPriority w:val="40"/>
    <w:rsid w:val="001E34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036896"/>
    <w:rPr>
      <w:rFonts w:ascii="Calibri" w:hAnsi="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979">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938875638">
      <w:bodyDiv w:val="1"/>
      <w:marLeft w:val="0"/>
      <w:marRight w:val="0"/>
      <w:marTop w:val="0"/>
      <w:marBottom w:val="0"/>
      <w:divBdr>
        <w:top w:val="none" w:sz="0" w:space="0" w:color="auto"/>
        <w:left w:val="none" w:sz="0" w:space="0" w:color="auto"/>
        <w:bottom w:val="none" w:sz="0" w:space="0" w:color="auto"/>
        <w:right w:val="none" w:sz="0" w:space="0" w:color="auto"/>
      </w:divBdr>
    </w:div>
    <w:div w:id="1012031537">
      <w:bodyDiv w:val="1"/>
      <w:marLeft w:val="0"/>
      <w:marRight w:val="0"/>
      <w:marTop w:val="0"/>
      <w:marBottom w:val="0"/>
      <w:divBdr>
        <w:top w:val="none" w:sz="0" w:space="0" w:color="auto"/>
        <w:left w:val="none" w:sz="0" w:space="0" w:color="auto"/>
        <w:bottom w:val="none" w:sz="0" w:space="0" w:color="auto"/>
        <w:right w:val="none" w:sz="0" w:space="0" w:color="auto"/>
      </w:divBdr>
    </w:div>
    <w:div w:id="176950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A7727D-0F9B-432B-B2EE-4EDAC5D56856}">
  <ds:schemaRefs>
    <ds:schemaRef ds:uri="http://schemas.microsoft.com/sharepoint/v3/contenttype/forms"/>
  </ds:schemaRefs>
</ds:datastoreItem>
</file>

<file path=customXml/itemProps2.xml><?xml version="1.0" encoding="utf-8"?>
<ds:datastoreItem xmlns:ds="http://schemas.openxmlformats.org/officeDocument/2006/customXml" ds:itemID="{E1F8FB0A-C962-4646-B3C8-4EF871C9D043}">
  <ds:schemaRefs>
    <ds:schemaRef ds:uri="http://schemas.microsoft.com/office/2006/metadata/properties"/>
    <ds:schemaRef ds:uri="http://schemas.microsoft.com/office/infopath/2007/PartnerControls"/>
    <ds:schemaRef ds:uri="db549059-1755-4cb0-955f-caf79c07e311"/>
  </ds:schemaRefs>
</ds:datastoreItem>
</file>

<file path=customXml/itemProps3.xml><?xml version="1.0" encoding="utf-8"?>
<ds:datastoreItem xmlns:ds="http://schemas.openxmlformats.org/officeDocument/2006/customXml" ds:itemID="{772BCA80-CC77-4923-8606-D1CE5260E8E0}"/>
</file>

<file path=docProps/app.xml><?xml version="1.0" encoding="utf-8"?>
<Properties xmlns="http://schemas.openxmlformats.org/officeDocument/2006/extended-properties" xmlns:vt="http://schemas.openxmlformats.org/officeDocument/2006/docPropsVTypes">
  <Template>Normal</Template>
  <TotalTime>3</TotalTime>
  <Pages>10</Pages>
  <Words>2655</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5</cp:revision>
  <cp:lastPrinted>2004-12-11T05:39:00Z</cp:lastPrinted>
  <dcterms:created xsi:type="dcterms:W3CDTF">2021-05-28T04:35:00Z</dcterms:created>
  <dcterms:modified xsi:type="dcterms:W3CDTF">2022-12-14T10:52:00Z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MSIP_Label_d8018b01-d6ca-4215-a70f-0f507ff65fa4_Enabled">
    <vt:lpwstr>True</vt:lpwstr>
  </property>
  <property fmtid="{D5CDD505-2E9C-101B-9397-08002B2CF9AE}" pid="4" name="MSIP_Label_d8018b01-d6ca-4215-a70f-0f507ff65fa4_SiteId">
    <vt:lpwstr>4273e6e9-aed1-40ab-83a3-85e0d43de705</vt:lpwstr>
  </property>
  <property fmtid="{D5CDD505-2E9C-101B-9397-08002B2CF9AE}" pid="5" name="MSIP_Label_d8018b01-d6ca-4215-a70f-0f507ff65fa4_Owner">
    <vt:lpwstr>00007476@vedanta.co.in</vt:lpwstr>
  </property>
  <property fmtid="{D5CDD505-2E9C-101B-9397-08002B2CF9AE}" pid="6" name="MSIP_Label_d8018b01-d6ca-4215-a70f-0f507ff65fa4_SetDate">
    <vt:lpwstr>2020-09-18T03:26:21.9569268Z</vt:lpwstr>
  </property>
  <property fmtid="{D5CDD505-2E9C-101B-9397-08002B2CF9AE}" pid="7" name="MSIP_Label_d8018b01-d6ca-4215-a70f-0f507ff65fa4_Name">
    <vt:lpwstr>Internal (C3)</vt:lpwstr>
  </property>
  <property fmtid="{D5CDD505-2E9C-101B-9397-08002B2CF9AE}" pid="8" name="MSIP_Label_d8018b01-d6ca-4215-a70f-0f507ff65fa4_Application">
    <vt:lpwstr>Microsoft Azure Information Protection</vt:lpwstr>
  </property>
  <property fmtid="{D5CDD505-2E9C-101B-9397-08002B2CF9AE}" pid="9" name="MSIP_Label_d8018b01-d6ca-4215-a70f-0f507ff65fa4_ActionId">
    <vt:lpwstr>41be5323-744a-4c39-aa29-b9239e45ca51</vt:lpwstr>
  </property>
  <property fmtid="{D5CDD505-2E9C-101B-9397-08002B2CF9AE}" pid="10" name="MSIP_Label_d8018b01-d6ca-4215-a70f-0f507ff65fa4_Extended_MSFT_Method">
    <vt:lpwstr>Manual</vt:lpwstr>
  </property>
  <property fmtid="{D5CDD505-2E9C-101B-9397-08002B2CF9AE}" pid="11" name="MSIP_Label_915151c4-9ba3-4bb3-87e1-8c80f2cce93a_Enabled">
    <vt:lpwstr>True</vt:lpwstr>
  </property>
  <property fmtid="{D5CDD505-2E9C-101B-9397-08002B2CF9AE}" pid="12" name="MSIP_Label_915151c4-9ba3-4bb3-87e1-8c80f2cce93a_SiteId">
    <vt:lpwstr>4273e6e9-aed1-40ab-83a3-85e0d43de705</vt:lpwstr>
  </property>
  <property fmtid="{D5CDD505-2E9C-101B-9397-08002B2CF9AE}" pid="13" name="MSIP_Label_915151c4-9ba3-4bb3-87e1-8c80f2cce93a_Owner">
    <vt:lpwstr>00007476@vedanta.co.in</vt:lpwstr>
  </property>
  <property fmtid="{D5CDD505-2E9C-101B-9397-08002B2CF9AE}" pid="14" name="MSIP_Label_915151c4-9ba3-4bb3-87e1-8c80f2cce93a_SetDate">
    <vt:lpwstr>2020-09-18T03:26:21.9569268Z</vt:lpwstr>
  </property>
  <property fmtid="{D5CDD505-2E9C-101B-9397-08002B2CF9AE}" pid="15" name="MSIP_Label_915151c4-9ba3-4bb3-87e1-8c80f2cce93a_Name">
    <vt:lpwstr>All Employees</vt:lpwstr>
  </property>
  <property fmtid="{D5CDD505-2E9C-101B-9397-08002B2CF9AE}" pid="16" name="MSIP_Label_915151c4-9ba3-4bb3-87e1-8c80f2cce93a_Application">
    <vt:lpwstr>Microsoft Azure Information Protection</vt:lpwstr>
  </property>
  <property fmtid="{D5CDD505-2E9C-101B-9397-08002B2CF9AE}" pid="17" name="MSIP_Label_915151c4-9ba3-4bb3-87e1-8c80f2cce93a_ActionId">
    <vt:lpwstr>41be5323-744a-4c39-aa29-b9239e45ca51</vt:lpwstr>
  </property>
  <property fmtid="{D5CDD505-2E9C-101B-9397-08002B2CF9AE}" pid="18" name="MSIP_Label_915151c4-9ba3-4bb3-87e1-8c80f2cce93a_Parent">
    <vt:lpwstr>d8018b01-d6ca-4215-a70f-0f507ff65fa4</vt:lpwstr>
  </property>
  <property fmtid="{D5CDD505-2E9C-101B-9397-08002B2CF9AE}" pid="19" name="MSIP_Label_915151c4-9ba3-4bb3-87e1-8c80f2cce93a_Extended_MSFT_Method">
    <vt:lpwstr>Manual</vt:lpwstr>
  </property>
  <property fmtid="{D5CDD505-2E9C-101B-9397-08002B2CF9AE}" pid="20" name="Sensitivity">
    <vt:lpwstr>Internal (C3) All Employees</vt:lpwstr>
  </property>
  <property fmtid="{D5CDD505-2E9C-101B-9397-08002B2CF9AE}" pid="21" name="Order">
    <vt:r8>1245900</vt:r8>
  </property>
</Properties>
</file>