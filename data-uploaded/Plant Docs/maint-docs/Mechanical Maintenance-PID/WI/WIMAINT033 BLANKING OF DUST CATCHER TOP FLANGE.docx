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BE75" w14:textId="77777777" w:rsidR="008E171D" w:rsidRDefault="00770CE0">
      <w:pPr>
        <w:spacing w:after="0" w:line="259" w:lineRule="auto"/>
        <w:ind w:left="0" w:firstLine="0"/>
      </w:pPr>
      <w:r>
        <w:t xml:space="preserve"> </w:t>
      </w:r>
    </w:p>
    <w:p w14:paraId="2F2E74B5" w14:textId="77777777" w:rsidR="008E171D" w:rsidRDefault="00770CE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2440144E" w14:textId="77777777" w:rsidR="008E171D" w:rsidRDefault="00770CE0">
      <w:pPr>
        <w:spacing w:after="245" w:line="238" w:lineRule="auto"/>
        <w:ind w:left="0" w:firstLine="0"/>
        <w:jc w:val="center"/>
      </w:pPr>
      <w:r>
        <w:rPr>
          <w:b/>
        </w:rPr>
        <w:t xml:space="preserve">ACTIVITY: BLANKING OF DUST CATCHER TOP FLANGE </w:t>
      </w:r>
      <w:del w:id="0" w:author="Rajaram Khaunte" w:date="2019-11-23T16:24:00Z">
        <w:r w:rsidDel="00C933D1">
          <w:rPr>
            <w:b/>
          </w:rPr>
          <w:delText xml:space="preserve">DURING FURNACE RELINING </w:delText>
        </w:r>
      </w:del>
    </w:p>
    <w:p w14:paraId="4957B1ED" w14:textId="77777777" w:rsidR="008E171D" w:rsidRDefault="00770CE0">
      <w:pPr>
        <w:spacing w:after="291" w:line="259" w:lineRule="auto"/>
        <w:ind w:left="0" w:firstLine="0"/>
      </w:pPr>
      <w:r>
        <w:rPr>
          <w:b/>
          <w:sz w:val="20"/>
        </w:rPr>
        <w:t xml:space="preserve">  </w:t>
      </w:r>
    </w:p>
    <w:p w14:paraId="4451B6C7" w14:textId="77777777" w:rsidR="008E171D" w:rsidRDefault="00770CE0">
      <w:proofErr w:type="gramStart"/>
      <w:r>
        <w:rPr>
          <w:b/>
        </w:rPr>
        <w:t>Objective :</w:t>
      </w:r>
      <w:proofErr w:type="gramEnd"/>
      <w:r>
        <w:rPr>
          <w:b/>
        </w:rPr>
        <w:t xml:space="preserve"> -</w:t>
      </w:r>
      <w:r>
        <w:t xml:space="preserve"> Safe procedure for blanking of dust catcher </w:t>
      </w:r>
      <w:ins w:id="1" w:author="Abhijit S Nabar" w:date="2019-11-18T12:34:00Z">
        <w:r w:rsidR="0030342D">
          <w:t>top flange</w:t>
        </w:r>
      </w:ins>
      <w:del w:id="2" w:author="Abhijit S Nabar" w:date="2019-11-18T12:34:00Z">
        <w:r w:rsidDel="0030342D">
          <w:delText xml:space="preserve"> </w:delText>
        </w:r>
      </w:del>
    </w:p>
    <w:p w14:paraId="0DDDB66E" w14:textId="77777777" w:rsidR="008E171D" w:rsidRDefault="00770CE0">
      <w:proofErr w:type="gramStart"/>
      <w:r>
        <w:rPr>
          <w:b/>
        </w:rPr>
        <w:t>Scope :</w:t>
      </w:r>
      <w:proofErr w:type="gramEnd"/>
      <w:r>
        <w:rPr>
          <w:b/>
        </w:rPr>
        <w:t xml:space="preserve"> -</w:t>
      </w:r>
      <w:r>
        <w:t xml:space="preserve"> Blast Furnace Accessories  </w:t>
      </w:r>
    </w:p>
    <w:p w14:paraId="0DAC4E0A" w14:textId="77777777" w:rsidR="008E171D" w:rsidRDefault="00770CE0">
      <w:proofErr w:type="gramStart"/>
      <w:r>
        <w:rPr>
          <w:b/>
        </w:rPr>
        <w:t>Responsibility :</w:t>
      </w:r>
      <w:proofErr w:type="gramEnd"/>
      <w:r>
        <w:rPr>
          <w:b/>
        </w:rPr>
        <w:t xml:space="preserve"> - </w:t>
      </w:r>
      <w:r>
        <w:t xml:space="preserve">Engineer In charge &amp; Maintenance Fitter on job  </w:t>
      </w:r>
    </w:p>
    <w:p w14:paraId="263A9254" w14:textId="77777777" w:rsidR="008E171D" w:rsidRDefault="00770CE0">
      <w:pPr>
        <w:spacing w:after="251" w:line="259" w:lineRule="auto"/>
        <w:ind w:left="-5"/>
      </w:pPr>
      <w:r>
        <w:rPr>
          <w:b/>
        </w:rPr>
        <w:t xml:space="preserve">PPE –s to be </w:t>
      </w:r>
      <w:proofErr w:type="gramStart"/>
      <w:r>
        <w:rPr>
          <w:b/>
        </w:rPr>
        <w:t>used :</w:t>
      </w:r>
      <w:proofErr w:type="gramEnd"/>
      <w:r>
        <w:t xml:space="preserve"> </w:t>
      </w:r>
    </w:p>
    <w:p w14:paraId="300C58F0" w14:textId="77777777" w:rsidR="008E171D" w:rsidRDefault="00770CE0">
      <w:pPr>
        <w:spacing w:after="239"/>
        <w:ind w:left="705" w:hanging="36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Helmet, Safety shoes, Hand gloves, Co detector, Cotton cloth and complete sealed goggle  </w:t>
      </w:r>
    </w:p>
    <w:p w14:paraId="64BCC068" w14:textId="77777777" w:rsidR="008E171D" w:rsidRDefault="00770CE0">
      <w:pPr>
        <w:spacing w:after="296" w:line="227" w:lineRule="auto"/>
        <w:ind w:left="0" w:firstLine="0"/>
      </w:pPr>
      <w:proofErr w:type="gramStart"/>
      <w:r>
        <w:rPr>
          <w:b/>
          <w:sz w:val="20"/>
        </w:rPr>
        <w:t>FIX  PADLOCK</w:t>
      </w:r>
      <w:proofErr w:type="gramEnd"/>
      <w:r>
        <w:rPr>
          <w:b/>
          <w:sz w:val="20"/>
        </w:rPr>
        <w:t xml:space="preserve"> WITH LOTO LOCK  ON DRAIN VALVE OF WATER SEALS TO ENSURE ISOLATION OF GAS LINE. </w:t>
      </w:r>
      <w:r>
        <w:t xml:space="preserve"> </w:t>
      </w:r>
    </w:p>
    <w:p w14:paraId="382E5217" w14:textId="77777777" w:rsidR="008E171D" w:rsidRDefault="00770CE0">
      <w:pPr>
        <w:spacing w:after="251" w:line="259" w:lineRule="auto"/>
        <w:ind w:left="-5"/>
      </w:pPr>
      <w:r>
        <w:rPr>
          <w:b/>
        </w:rPr>
        <w:t xml:space="preserve">Aspect – </w:t>
      </w:r>
      <w:proofErr w:type="gramStart"/>
      <w:r>
        <w:rPr>
          <w:b/>
        </w:rPr>
        <w:t>Impact :</w:t>
      </w:r>
      <w:proofErr w:type="gramEnd"/>
      <w:r>
        <w:t xml:space="preserve"> </w:t>
      </w:r>
    </w:p>
    <w:p w14:paraId="640FFCF1" w14:textId="77777777" w:rsidR="008E171D" w:rsidRDefault="00770CE0">
      <w:pPr>
        <w:tabs>
          <w:tab w:val="center" w:pos="3373"/>
        </w:tabs>
        <w:spacing w:after="24"/>
        <w:ind w:left="0" w:firstLine="0"/>
      </w:pPr>
      <w:r>
        <w:t xml:space="preserve">Scrap generation </w:t>
      </w:r>
      <w:r>
        <w:tab/>
        <w:t xml:space="preserve">Resource Depletion </w:t>
      </w:r>
    </w:p>
    <w:p w14:paraId="5467996B" w14:textId="77777777" w:rsidR="008E171D" w:rsidRDefault="00770CE0">
      <w:pPr>
        <w:tabs>
          <w:tab w:val="center" w:pos="3393"/>
        </w:tabs>
        <w:spacing w:after="24"/>
        <w:ind w:left="0" w:firstLine="0"/>
      </w:pPr>
      <w:r>
        <w:t xml:space="preserve">Fire </w:t>
      </w:r>
      <w:r>
        <w:tab/>
        <w:t xml:space="preserve">Air pollution –SP42 </w:t>
      </w:r>
    </w:p>
    <w:p w14:paraId="25757EFB" w14:textId="77777777" w:rsidR="0030342D" w:rsidRDefault="00770CE0">
      <w:pPr>
        <w:tabs>
          <w:tab w:val="center" w:pos="2744"/>
        </w:tabs>
        <w:spacing w:after="293"/>
        <w:ind w:left="0" w:firstLine="0"/>
        <w:rPr>
          <w:ins w:id="3" w:author="Abhijit S Nabar" w:date="2019-11-18T12:37:00Z"/>
        </w:rPr>
      </w:pPr>
      <w:r>
        <w:t xml:space="preserve">Fumes </w:t>
      </w:r>
      <w:ins w:id="4" w:author="Abhijit S Nabar" w:date="2019-11-18T12:37:00Z">
        <w:r w:rsidR="0030342D">
          <w:t>of welding</w:t>
        </w:r>
      </w:ins>
      <w:ins w:id="5" w:author="Abhijit S Nabar" w:date="2019-11-18T12:38:00Z">
        <w:r w:rsidR="0030342D">
          <w:t xml:space="preserve">            </w:t>
        </w:r>
      </w:ins>
      <w:r>
        <w:tab/>
      </w:r>
      <w:ins w:id="6" w:author="Abhijit S Nabar" w:date="2019-11-18T12:38:00Z">
        <w:r w:rsidR="0030342D">
          <w:t xml:space="preserve">air pollution and </w:t>
        </w:r>
      </w:ins>
      <w:r>
        <w:t xml:space="preserve">Health </w:t>
      </w:r>
    </w:p>
    <w:p w14:paraId="2795263F" w14:textId="77777777" w:rsidR="0030342D" w:rsidRDefault="0030342D">
      <w:pPr>
        <w:tabs>
          <w:tab w:val="center" w:pos="2744"/>
        </w:tabs>
        <w:spacing w:after="293"/>
        <w:ind w:left="0" w:firstLine="0"/>
        <w:rPr>
          <w:ins w:id="7" w:author="Abhijit S Nabar" w:date="2019-11-18T12:36:00Z"/>
        </w:rPr>
      </w:pPr>
      <w:ins w:id="8" w:author="Abhijit S Nabar" w:date="2019-11-18T12:37:00Z">
        <w:r>
          <w:t xml:space="preserve">Usage of LPG / </w:t>
        </w:r>
        <w:proofErr w:type="gramStart"/>
        <w:r>
          <w:t xml:space="preserve">oxygen </w:t>
        </w:r>
        <w:r>
          <w:rPr>
            <w:sz w:val="20"/>
          </w:rPr>
          <w:t xml:space="preserve"> -</w:t>
        </w:r>
        <w:proofErr w:type="gramEnd"/>
        <w:r>
          <w:rPr>
            <w:sz w:val="20"/>
          </w:rPr>
          <w:t xml:space="preserve"> </w:t>
        </w:r>
        <w:r>
          <w:t>Resource Depletion</w:t>
        </w:r>
      </w:ins>
    </w:p>
    <w:tbl>
      <w:tblPr>
        <w:tblStyle w:val="TableGrid"/>
        <w:tblpPr w:leftFromText="180" w:rightFromText="180" w:vertAnchor="text" w:tblpY="1"/>
        <w:tblOverlap w:val="never"/>
        <w:tblW w:w="4565" w:type="dxa"/>
        <w:tblInd w:w="0" w:type="dxa"/>
        <w:tblCellMar>
          <w:top w:w="35" w:type="dxa"/>
        </w:tblCellMar>
        <w:tblLook w:val="04A0" w:firstRow="1" w:lastRow="0" w:firstColumn="1" w:lastColumn="0" w:noHBand="0" w:noVBand="1"/>
        <w:tblPrChange w:id="9" w:author="Abhijit S Nabar" w:date="2019-11-18T12:39:00Z">
          <w:tblPr>
            <w:tblStyle w:val="TableGrid"/>
            <w:tblpPr w:leftFromText="180" w:rightFromText="180" w:vertAnchor="text" w:tblpY="1"/>
            <w:tblOverlap w:val="never"/>
            <w:tblW w:w="4069" w:type="dxa"/>
            <w:tblInd w:w="0" w:type="dxa"/>
            <w:tblCellMar>
              <w:top w:w="3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721"/>
        <w:gridCol w:w="1844"/>
        <w:tblGridChange w:id="10">
          <w:tblGrid>
            <w:gridCol w:w="2425"/>
            <w:gridCol w:w="1644"/>
          </w:tblGrid>
        </w:tblGridChange>
      </w:tblGrid>
      <w:tr w:rsidR="0030342D" w14:paraId="5D16DF13" w14:textId="77777777" w:rsidTr="0030342D">
        <w:trPr>
          <w:trHeight w:val="297"/>
          <w:ins w:id="11" w:author="Abhijit S Nabar" w:date="2019-11-18T12:36:00Z"/>
          <w:trPrChange w:id="12" w:author="Abhijit S Nabar" w:date="2019-11-18T12:39:00Z">
            <w:trPr>
              <w:trHeight w:val="284"/>
            </w:trPr>
          </w:trPrChange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PrChange w:id="13" w:author="Abhijit S Nabar" w:date="2019-11-18T12:39:00Z">
              <w:tcPr>
                <w:tcW w:w="2425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FE9082B" w14:textId="77777777" w:rsidR="0030342D" w:rsidRDefault="0030342D" w:rsidP="005001DF">
            <w:pPr>
              <w:spacing w:after="0" w:line="259" w:lineRule="auto"/>
              <w:ind w:left="0" w:firstLine="0"/>
              <w:rPr>
                <w:ins w:id="14" w:author="Abhijit S Nabar" w:date="2019-11-18T12:36:00Z"/>
              </w:rPr>
            </w:pPr>
            <w:ins w:id="15" w:author="Abhijit S Nabar" w:date="2019-11-18T12:36:00Z">
              <w:r>
                <w:rPr>
                  <w:sz w:val="20"/>
                </w:rPr>
                <w:t>Draining of water</w:t>
              </w:r>
              <w:r>
                <w:t xml:space="preserve"> </w:t>
              </w:r>
            </w:ins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PrChange w:id="16" w:author="Abhijit S Nabar" w:date="2019-11-18T12:39:00Z">
              <w:tcPr>
                <w:tcW w:w="1644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EB25D3" w14:textId="77777777" w:rsidR="0030342D" w:rsidRDefault="0030342D" w:rsidP="005001DF">
            <w:pPr>
              <w:spacing w:after="0" w:line="259" w:lineRule="auto"/>
              <w:ind w:left="0" w:firstLine="0"/>
              <w:jc w:val="both"/>
              <w:rPr>
                <w:ins w:id="17" w:author="Abhijit S Nabar" w:date="2019-11-18T12:36:00Z"/>
              </w:rPr>
            </w:pPr>
            <w:ins w:id="18" w:author="Abhijit S Nabar" w:date="2019-11-18T12:36:00Z">
              <w:r>
                <w:rPr>
                  <w:sz w:val="20"/>
                </w:rPr>
                <w:t>Resource Depletion</w:t>
              </w:r>
              <w:r>
                <w:t xml:space="preserve"> </w:t>
              </w:r>
            </w:ins>
          </w:p>
        </w:tc>
      </w:tr>
      <w:tr w:rsidR="0030342D" w14:paraId="1E74AEE1" w14:textId="77777777" w:rsidTr="0030342D">
        <w:trPr>
          <w:trHeight w:val="297"/>
          <w:ins w:id="19" w:author="Abhijit S Nabar" w:date="2019-11-18T12:38:00Z"/>
          <w:trPrChange w:id="20" w:author="Abhijit S Nabar" w:date="2019-11-18T12:39:00Z">
            <w:trPr>
              <w:trHeight w:val="284"/>
            </w:trPr>
          </w:trPrChange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tcPrChange w:id="21" w:author="Abhijit S Nabar" w:date="2019-11-18T12:39:00Z">
              <w:tcPr>
                <w:tcW w:w="2425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178CA6C" w14:textId="77777777" w:rsidR="0030342D" w:rsidRDefault="0030342D" w:rsidP="005001DF">
            <w:pPr>
              <w:spacing w:after="0" w:line="259" w:lineRule="auto"/>
              <w:ind w:left="0" w:firstLine="0"/>
              <w:rPr>
                <w:ins w:id="22" w:author="Abhijit S Nabar" w:date="2019-11-18T12:38:00Z"/>
                <w:sz w:val="20"/>
              </w:rPr>
            </w:pPr>
            <w:ins w:id="23" w:author="Abhijit S Nabar" w:date="2019-11-18T12:38:00Z">
              <w:r>
                <w:rPr>
                  <w:sz w:val="20"/>
                </w:rPr>
                <w:t xml:space="preserve">Explosion                                </w:t>
              </w:r>
            </w:ins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PrChange w:id="24" w:author="Abhijit S Nabar" w:date="2019-11-18T12:39:00Z">
              <w:tcPr>
                <w:tcW w:w="1644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1FA6801" w14:textId="77777777" w:rsidR="0030342D" w:rsidRDefault="0030342D" w:rsidP="005001DF">
            <w:pPr>
              <w:spacing w:after="0" w:line="259" w:lineRule="auto"/>
              <w:ind w:left="0" w:firstLine="0"/>
              <w:jc w:val="both"/>
              <w:rPr>
                <w:ins w:id="25" w:author="Abhijit S Nabar" w:date="2019-11-18T12:38:00Z"/>
                <w:sz w:val="20"/>
              </w:rPr>
            </w:pPr>
            <w:ins w:id="26" w:author="Abhijit S Nabar" w:date="2019-11-18T12:39:00Z">
              <w:r>
                <w:t>Air pollution SP42</w:t>
              </w:r>
            </w:ins>
          </w:p>
        </w:tc>
      </w:tr>
    </w:tbl>
    <w:p w14:paraId="7D65B045" w14:textId="77777777" w:rsidR="0030342D" w:rsidRDefault="0030342D">
      <w:pPr>
        <w:tabs>
          <w:tab w:val="center" w:pos="2744"/>
        </w:tabs>
        <w:spacing w:after="293"/>
        <w:ind w:left="0" w:firstLine="0"/>
      </w:pPr>
    </w:p>
    <w:p w14:paraId="412852A8" w14:textId="77777777" w:rsidR="0030342D" w:rsidRDefault="0030342D">
      <w:pPr>
        <w:spacing w:after="251" w:line="259" w:lineRule="auto"/>
        <w:ind w:left="-5"/>
        <w:rPr>
          <w:ins w:id="27" w:author="Abhijit S Nabar" w:date="2019-11-18T12:39:00Z"/>
          <w:b/>
        </w:rPr>
      </w:pPr>
    </w:p>
    <w:p w14:paraId="42F7E028" w14:textId="77777777" w:rsidR="008E171D" w:rsidRDefault="00770CE0">
      <w:pPr>
        <w:spacing w:after="251" w:line="259" w:lineRule="auto"/>
        <w:ind w:left="-5"/>
      </w:pPr>
      <w:r>
        <w:rPr>
          <w:b/>
        </w:rPr>
        <w:t xml:space="preserve">Hazards </w:t>
      </w:r>
      <w:proofErr w:type="gramStart"/>
      <w:r>
        <w:rPr>
          <w:b/>
        </w:rPr>
        <w:t>identified :</w:t>
      </w:r>
      <w:proofErr w:type="gramEnd"/>
      <w:r>
        <w:t xml:space="preserve"> </w:t>
      </w:r>
    </w:p>
    <w:p w14:paraId="3A5F324D" w14:textId="77777777" w:rsidR="004B5631" w:rsidRDefault="00770CE0">
      <w:pPr>
        <w:rPr>
          <w:ins w:id="28" w:author="Abhijit S Nabar" w:date="2019-11-18T12:39:00Z"/>
        </w:rPr>
      </w:pPr>
      <w:r>
        <w:rPr>
          <w:b/>
        </w:rPr>
        <w:t>Mechanical Hazard</w:t>
      </w:r>
      <w:r>
        <w:t xml:space="preserve"> </w:t>
      </w:r>
      <w:del w:id="29" w:author="Abhijit S Nabar" w:date="2019-11-18T12:39:00Z">
        <w:r w:rsidDel="004B5631">
          <w:delText>-</w:delText>
        </w:r>
      </w:del>
      <w:ins w:id="30" w:author="Abhijit S Nabar" w:date="2019-11-18T12:39:00Z">
        <w:r w:rsidR="004B5631">
          <w:t>–</w:t>
        </w:r>
      </w:ins>
      <w:r>
        <w:t xml:space="preserve"> </w:t>
      </w:r>
    </w:p>
    <w:p w14:paraId="711990A8" w14:textId="77777777" w:rsidR="008E171D" w:rsidRDefault="00770CE0">
      <w:r>
        <w:t xml:space="preserve">Trapping in between flanges and jack and Entanglement </w:t>
      </w:r>
    </w:p>
    <w:p w14:paraId="7CCF7151" w14:textId="77777777" w:rsidR="008E171D" w:rsidRDefault="00770CE0">
      <w:r>
        <w:t xml:space="preserve">Impact of hammer </w:t>
      </w:r>
    </w:p>
    <w:p w14:paraId="3D3B2D08" w14:textId="77777777" w:rsidR="008E171D" w:rsidRDefault="00770CE0">
      <w:r>
        <w:t xml:space="preserve">Fall of material, spanner, hammer, other tools, rods etc </w:t>
      </w:r>
    </w:p>
    <w:p w14:paraId="223B6872" w14:textId="77777777" w:rsidR="008E171D" w:rsidRDefault="00770CE0">
      <w:r>
        <w:lastRenderedPageBreak/>
        <w:t xml:space="preserve">Fall of person </w:t>
      </w:r>
      <w:ins w:id="31" w:author="Abhijit S Nabar" w:date="2019-11-18T12:40:00Z">
        <w:r w:rsidR="004B5631">
          <w:t>from height</w:t>
        </w:r>
      </w:ins>
    </w:p>
    <w:p w14:paraId="5C229D67" w14:textId="77777777" w:rsidR="004B5631" w:rsidRDefault="00770CE0">
      <w:pPr>
        <w:rPr>
          <w:ins w:id="32" w:author="Abhijit S Nabar" w:date="2019-11-18T12:40:00Z"/>
        </w:rPr>
      </w:pPr>
      <w:r>
        <w:rPr>
          <w:b/>
        </w:rPr>
        <w:t>Chemical Hazard</w:t>
      </w:r>
      <w:r>
        <w:t xml:space="preserve"> </w:t>
      </w:r>
      <w:del w:id="33" w:author="Abhijit S Nabar" w:date="2019-11-18T12:40:00Z">
        <w:r w:rsidDel="004B5631">
          <w:delText>-</w:delText>
        </w:r>
      </w:del>
      <w:ins w:id="34" w:author="Abhijit S Nabar" w:date="2019-11-18T12:40:00Z">
        <w:r w:rsidR="004B5631">
          <w:t>–</w:t>
        </w:r>
      </w:ins>
      <w:r>
        <w:t xml:space="preserve"> </w:t>
      </w:r>
    </w:p>
    <w:p w14:paraId="36FD56E7" w14:textId="77777777" w:rsidR="00271B34" w:rsidRPr="009B01B5" w:rsidRDefault="00271B34" w:rsidP="00271B34">
      <w:pPr>
        <w:numPr>
          <w:ilvl w:val="0"/>
          <w:numId w:val="4"/>
        </w:numPr>
        <w:tabs>
          <w:tab w:val="clear" w:pos="720"/>
          <w:tab w:val="num" w:pos="810"/>
          <w:tab w:val="num" w:pos="1080"/>
        </w:tabs>
        <w:spacing w:before="100" w:beforeAutospacing="1" w:after="100" w:afterAutospacing="1" w:line="340" w:lineRule="atLeast"/>
        <w:ind w:left="360"/>
        <w:rPr>
          <w:ins w:id="35" w:author="Abhijit S Nabar" w:date="2019-11-18T16:23:00Z"/>
        </w:rPr>
      </w:pPr>
      <w:ins w:id="36" w:author="Abhijit S Nabar" w:date="2019-11-18T16:23:00Z">
        <w:r w:rsidRPr="009B01B5">
          <w:rPr>
            <w:bCs/>
          </w:rPr>
          <w:t>CO gas poisoning due to blocked pockets of CO in saturator</w:t>
        </w:r>
      </w:ins>
    </w:p>
    <w:p w14:paraId="2FFBB7A2" w14:textId="77777777" w:rsidR="00271B34" w:rsidRPr="009B01B5" w:rsidRDefault="00271B34" w:rsidP="00271B34">
      <w:pPr>
        <w:numPr>
          <w:ilvl w:val="0"/>
          <w:numId w:val="4"/>
        </w:numPr>
        <w:tabs>
          <w:tab w:val="clear" w:pos="720"/>
          <w:tab w:val="num" w:pos="810"/>
          <w:tab w:val="num" w:pos="1080"/>
        </w:tabs>
        <w:spacing w:before="100" w:beforeAutospacing="1" w:after="100" w:afterAutospacing="1" w:line="340" w:lineRule="atLeast"/>
        <w:ind w:left="360"/>
        <w:rPr>
          <w:ins w:id="37" w:author="Abhijit S Nabar" w:date="2019-11-18T16:24:00Z"/>
        </w:rPr>
      </w:pPr>
      <w:ins w:id="38" w:author="Abhijit S Nabar" w:date="2019-11-18T16:24:00Z">
        <w:r w:rsidRPr="009B01B5">
          <w:rPr>
            <w:bCs/>
          </w:rPr>
          <w:t>CO gas poisoning due to malfunctioning of CO monitor</w:t>
        </w:r>
      </w:ins>
    </w:p>
    <w:p w14:paraId="66C081EA" w14:textId="77777777" w:rsidR="00271B34" w:rsidRPr="009B01B5" w:rsidRDefault="00271B34" w:rsidP="00271B34">
      <w:pPr>
        <w:numPr>
          <w:ilvl w:val="0"/>
          <w:numId w:val="4"/>
        </w:numPr>
        <w:tabs>
          <w:tab w:val="clear" w:pos="720"/>
          <w:tab w:val="num" w:pos="810"/>
          <w:tab w:val="num" w:pos="1080"/>
        </w:tabs>
        <w:spacing w:before="100" w:beforeAutospacing="1" w:after="100" w:afterAutospacing="1" w:line="340" w:lineRule="atLeast"/>
        <w:ind w:left="360"/>
        <w:rPr>
          <w:ins w:id="39" w:author="Abhijit S Nabar" w:date="2019-11-18T16:24:00Z"/>
        </w:rPr>
      </w:pPr>
      <w:ins w:id="40" w:author="Abhijit S Nabar" w:date="2019-11-18T16:24:00Z">
        <w:r w:rsidRPr="009B01B5" w:rsidDel="00864E06">
          <w:rPr>
            <w:bCs/>
          </w:rPr>
          <w:t>Explosion while gas cutting operation</w:t>
        </w:r>
      </w:ins>
    </w:p>
    <w:p w14:paraId="0244D377" w14:textId="77777777" w:rsidR="008E171D" w:rsidRDefault="00770CE0">
      <w:pPr>
        <w:pStyle w:val="ListParagraph"/>
        <w:numPr>
          <w:ilvl w:val="0"/>
          <w:numId w:val="4"/>
        </w:numPr>
        <w:rPr>
          <w:ins w:id="41" w:author="Abhijit S Nabar" w:date="2019-11-18T16:27:00Z"/>
        </w:rPr>
        <w:pPrChange w:id="42" w:author="Abhijit S Nabar" w:date="2019-11-18T16:24:00Z">
          <w:pPr/>
        </w:pPrChange>
      </w:pPr>
      <w:r>
        <w:t>Fire</w:t>
      </w:r>
      <w:del w:id="43" w:author="Abhijit S Nabar" w:date="2019-11-18T16:24:00Z">
        <w:r w:rsidDel="00271B34">
          <w:delText xml:space="preserve"> &amp; explosion, Gas poisoning. </w:delText>
        </w:r>
      </w:del>
    </w:p>
    <w:p w14:paraId="25712D76" w14:textId="77777777" w:rsidR="00265AB5" w:rsidRDefault="00265AB5" w:rsidP="00265AB5">
      <w:pPr>
        <w:rPr>
          <w:ins w:id="44" w:author="Abhijit S Nabar" w:date="2019-11-18T16:27:00Z"/>
        </w:rPr>
      </w:pPr>
      <w:ins w:id="45" w:author="Abhijit S Nabar" w:date="2019-11-18T16:27:00Z">
        <w:r>
          <w:t>Physical Hazard:</w:t>
        </w:r>
      </w:ins>
    </w:p>
    <w:p w14:paraId="01E9C850" w14:textId="77777777" w:rsidR="00265AB5" w:rsidRDefault="00265AB5" w:rsidP="00265AB5">
      <w:pPr>
        <w:rPr>
          <w:ins w:id="46" w:author="Abhijit S Nabar" w:date="2019-11-18T16:27:00Z"/>
          <w:bCs/>
        </w:rPr>
      </w:pPr>
      <w:ins w:id="47" w:author="Abhijit S Nabar" w:date="2019-11-18T16:27:00Z">
        <w:r>
          <w:rPr>
            <w:bCs/>
          </w:rPr>
          <w:t xml:space="preserve">Hydraulic oil </w:t>
        </w:r>
        <w:r w:rsidRPr="009B01B5">
          <w:rPr>
            <w:bCs/>
          </w:rPr>
          <w:t>Pressure due to failure of hydraulic jack</w:t>
        </w:r>
        <w:r>
          <w:rPr>
            <w:bCs/>
          </w:rPr>
          <w:t xml:space="preserve"> hose.</w:t>
        </w:r>
      </w:ins>
    </w:p>
    <w:p w14:paraId="00B65146" w14:textId="77777777" w:rsidR="00265AB5" w:rsidRDefault="00265AB5" w:rsidP="00265AB5">
      <w:pPr>
        <w:rPr>
          <w:ins w:id="48" w:author="Abhijit S Nabar" w:date="2019-11-18T15:47:00Z"/>
        </w:rPr>
      </w:pPr>
      <w:ins w:id="49" w:author="Abhijit S Nabar" w:date="2019-11-18T16:27:00Z">
        <w:r>
          <w:rPr>
            <w:bCs/>
          </w:rPr>
          <w:t xml:space="preserve">Temperature </w:t>
        </w:r>
      </w:ins>
    </w:p>
    <w:p w14:paraId="6D58A459" w14:textId="77777777" w:rsidR="00C27CEA" w:rsidRDefault="00C27CEA" w:rsidP="00C27CEA">
      <w:pPr>
        <w:spacing w:after="319" w:line="259" w:lineRule="auto"/>
        <w:ind w:left="-5"/>
        <w:rPr>
          <w:ins w:id="50" w:author="Abhijit S Nabar" w:date="2019-11-18T15:48:00Z"/>
        </w:rPr>
      </w:pPr>
      <w:ins w:id="51" w:author="Abhijit S Nabar" w:date="2019-11-18T15:48:00Z">
        <w:r>
          <w:rPr>
            <w:b/>
          </w:rPr>
          <w:t>Electrical Hazard</w:t>
        </w:r>
        <w:r>
          <w:t xml:space="preserve"> – </w:t>
        </w:r>
      </w:ins>
    </w:p>
    <w:p w14:paraId="7CA5EAD3" w14:textId="77777777" w:rsidR="00C27CEA" w:rsidRDefault="00C27CEA">
      <w:pPr>
        <w:spacing w:after="319" w:line="259" w:lineRule="auto"/>
        <w:ind w:left="-5"/>
        <w:rPr>
          <w:ins w:id="52" w:author="Abhijit S Nabar" w:date="2019-11-18T15:47:00Z"/>
        </w:rPr>
        <w:pPrChange w:id="53" w:author="Abhijit S Nabar" w:date="2019-11-18T15:48:00Z">
          <w:pPr/>
        </w:pPrChange>
      </w:pPr>
      <w:ins w:id="54" w:author="Abhijit S Nabar" w:date="2019-11-18T15:48:00Z">
        <w:r>
          <w:t>Electric Shock due to welding</w:t>
        </w:r>
      </w:ins>
    </w:p>
    <w:p w14:paraId="042EA175" w14:textId="77777777" w:rsidR="00C27CEA" w:rsidRDefault="00C27CEA" w:rsidP="00C27CEA">
      <w:pPr>
        <w:rPr>
          <w:ins w:id="55" w:author="Abhijit S Nabar" w:date="2019-11-18T15:47:00Z"/>
        </w:rPr>
      </w:pPr>
      <w:ins w:id="56" w:author="Abhijit S Nabar" w:date="2019-11-18T15:47:00Z">
        <w:r>
          <w:t xml:space="preserve">Human </w:t>
        </w:r>
        <w:proofErr w:type="spellStart"/>
        <w:r>
          <w:t>B</w:t>
        </w:r>
        <w:r w:rsidRPr="009A252E">
          <w:t>ehavior</w:t>
        </w:r>
        <w:proofErr w:type="spellEnd"/>
        <w:r w:rsidRPr="009A252E">
          <w:t xml:space="preserve"> aspect of operators</w:t>
        </w:r>
        <w:r>
          <w:t>:</w:t>
        </w:r>
      </w:ins>
    </w:p>
    <w:p w14:paraId="0BF4C246" w14:textId="77777777" w:rsidR="00C27CEA" w:rsidRDefault="00C27CEA" w:rsidP="00C27CEA">
      <w:ins w:id="57" w:author="Abhijit S Nabar" w:date="2019-11-18T15:47:00Z">
        <w:r w:rsidRPr="009A252E">
          <w:t>Operator nature</w:t>
        </w:r>
        <w:r w:rsidR="00265AB5">
          <w:t xml:space="preserve">, alcoholism, casual approach, </w:t>
        </w:r>
        <w:r>
          <w:t xml:space="preserve">horse play, use of mobile at </w:t>
        </w:r>
        <w:proofErr w:type="gramStart"/>
        <w:r>
          <w:t>workplace,</w:t>
        </w:r>
        <w:r w:rsidRPr="009A252E">
          <w:t xml:space="preserve">  back</w:t>
        </w:r>
        <w:proofErr w:type="gramEnd"/>
        <w:r w:rsidRPr="009A252E">
          <w:t xml:space="preserve"> pain  &amp; non usage of PPE?s</w:t>
        </w:r>
      </w:ins>
    </w:p>
    <w:p w14:paraId="47CDB6D2" w14:textId="77777777" w:rsidR="008E171D" w:rsidRDefault="00770CE0">
      <w:pPr>
        <w:spacing w:after="251" w:line="259" w:lineRule="auto"/>
        <w:ind w:left="-5"/>
      </w:pPr>
      <w:r>
        <w:rPr>
          <w:b/>
        </w:rPr>
        <w:t xml:space="preserve">Procedure </w:t>
      </w:r>
    </w:p>
    <w:p w14:paraId="39EB6364" w14:textId="77777777" w:rsidR="008E171D" w:rsidRDefault="00770CE0">
      <w:pPr>
        <w:numPr>
          <w:ilvl w:val="0"/>
          <w:numId w:val="1"/>
        </w:numPr>
        <w:spacing w:after="0"/>
        <w:ind w:hanging="360"/>
      </w:pPr>
      <w:r>
        <w:t>The job is to be done during furnace shutdown. Ensure that the gas</w:t>
      </w:r>
      <w:ins w:id="58" w:author="Abhijit S Nabar" w:date="2019-11-18T16:31:00Z">
        <w:r w:rsidR="00265AB5">
          <w:t xml:space="preserve"> </w:t>
        </w:r>
      </w:ins>
      <w:r>
        <w:t xml:space="preserve">line from the other furnace is isolated by water sealing of minimum 2 water seals  </w:t>
      </w:r>
    </w:p>
    <w:p w14:paraId="1650C9A6" w14:textId="77777777" w:rsidR="008E171D" w:rsidDel="00F17D7F" w:rsidRDefault="00770CE0">
      <w:pPr>
        <w:numPr>
          <w:ilvl w:val="0"/>
          <w:numId w:val="1"/>
        </w:numPr>
        <w:spacing w:after="1213"/>
        <w:ind w:hanging="360"/>
        <w:rPr>
          <w:del w:id="59" w:author="Sham Parab" w:date="2021-05-29T15:11:00Z"/>
        </w:rPr>
      </w:pPr>
      <w:r>
        <w:t xml:space="preserve">Take work permit from concerned shift superintendent.  </w:t>
      </w:r>
    </w:p>
    <w:p w14:paraId="3454A25F" w14:textId="77777777" w:rsidR="008E171D" w:rsidRDefault="00770CE0">
      <w:pPr>
        <w:numPr>
          <w:ilvl w:val="0"/>
          <w:numId w:val="1"/>
        </w:numPr>
        <w:spacing w:after="1213"/>
        <w:ind w:hanging="360"/>
        <w:pPrChange w:id="60" w:author="Sham Parab" w:date="2021-05-29T15:11:00Z">
          <w:pPr>
            <w:spacing w:after="601" w:line="218" w:lineRule="auto"/>
            <w:ind w:left="-5"/>
          </w:pPr>
        </w:pPrChange>
      </w:pPr>
      <w:moveFromRangeStart w:id="61" w:author="Sham Parab" w:date="2021-05-29T15:11:00Z" w:name="move73193522"/>
      <w:moveFrom w:id="62" w:author="Sham Parab" w:date="2021-05-29T15:11:00Z">
        <w:r w:rsidRPr="00F17D7F" w:rsidDel="00F17D7F">
          <w:rPr>
            <w:b/>
            <w:i/>
            <w:sz w:val="16"/>
          </w:rPr>
          <w:t xml:space="preserve">Hard copy is not mandatory. This document is controlled by distribution through Sesa intranet portal. If hard copy is to be used, it shall be stamped with seal of </w:t>
        </w:r>
        <w:r w:rsidRPr="00F17D7F" w:rsidDel="00F17D7F">
          <w:rPr>
            <w:b/>
            <w:i/>
            <w:color w:val="FF0000"/>
            <w:sz w:val="16"/>
          </w:rPr>
          <w:t xml:space="preserve">Controlled Copy </w:t>
        </w:r>
        <w:r w:rsidRPr="00F17D7F" w:rsidDel="00F17D7F">
          <w:rPr>
            <w:b/>
            <w:i/>
            <w:sz w:val="16"/>
          </w:rPr>
          <w:t xml:space="preserve">in </w:t>
        </w:r>
        <w:del w:id="63" w:author="Sham Parab" w:date="2021-05-29T15:11:00Z">
          <w:r w:rsidRPr="00F17D7F" w:rsidDel="00F17D7F">
            <w:rPr>
              <w:b/>
              <w:i/>
              <w:sz w:val="16"/>
            </w:rPr>
            <w:delText xml:space="preserve">Red.  </w:delText>
          </w:r>
          <w:r w:rsidRPr="00F17D7F" w:rsidDel="00F17D7F">
            <w:rPr>
              <w:b/>
            </w:rPr>
            <w:delText xml:space="preserve"> </w:delText>
          </w:r>
        </w:del>
      </w:moveFrom>
      <w:moveFromRangeEnd w:id="61"/>
      <w:del w:id="64" w:author="Sham Parab" w:date="2021-05-29T15:11:00Z">
        <w:r w:rsidRPr="00F17D7F" w:rsidDel="00F17D7F">
          <w:rPr>
            <w:b/>
          </w:rPr>
          <w:tab/>
          <w:delText xml:space="preserve"> </w:delText>
        </w:r>
      </w:del>
    </w:p>
    <w:p w14:paraId="2DE5F1C7" w14:textId="77777777" w:rsidR="008E171D" w:rsidDel="00F17D7F" w:rsidRDefault="00770CE0">
      <w:pPr>
        <w:spacing w:after="251" w:line="259" w:lineRule="auto"/>
        <w:ind w:left="0" w:firstLine="0"/>
        <w:rPr>
          <w:del w:id="65" w:author="Sham Parab" w:date="2021-05-29T15:11:00Z"/>
        </w:rPr>
        <w:pPrChange w:id="66" w:author="Sham Parab" w:date="2021-05-29T15:12:00Z">
          <w:pPr>
            <w:spacing w:after="0" w:line="259" w:lineRule="auto"/>
            <w:ind w:left="0" w:firstLine="0"/>
          </w:pPr>
        </w:pPrChange>
      </w:pPr>
      <w:r>
        <w:t xml:space="preserve"> </w:t>
      </w:r>
      <w:ins w:id="67" w:author="Sham Parab" w:date="2021-05-29T15:11:00Z">
        <w:r w:rsidR="00F17D7F">
          <w:rPr>
            <w:b/>
          </w:rPr>
          <w:t xml:space="preserve">Procedure </w:t>
        </w:r>
      </w:ins>
    </w:p>
    <w:p w14:paraId="69791BE8" w14:textId="77777777" w:rsidR="008E171D" w:rsidRDefault="00770CE0">
      <w:pPr>
        <w:spacing w:after="251" w:line="259" w:lineRule="auto"/>
        <w:ind w:left="0" w:firstLine="0"/>
        <w:pPrChange w:id="68" w:author="Sham Parab" w:date="2021-05-29T15:12:00Z">
          <w:pPr>
            <w:spacing w:after="0" w:line="259" w:lineRule="auto"/>
            <w:ind w:left="0" w:firstLine="0"/>
          </w:pPr>
        </w:pPrChange>
      </w:pPr>
      <w:del w:id="69" w:author="Sham Parab" w:date="2021-05-29T15:11:00Z">
        <w:r w:rsidDel="00F17D7F">
          <w:delText xml:space="preserve"> </w:delText>
        </w:r>
        <w:r w:rsidDel="00F17D7F">
          <w:tab/>
        </w:r>
      </w:del>
      <w:r>
        <w:t xml:space="preserve"> </w:t>
      </w:r>
    </w:p>
    <w:p w14:paraId="66309175" w14:textId="77777777" w:rsidR="008E171D" w:rsidRDefault="00770CE0">
      <w:pPr>
        <w:numPr>
          <w:ilvl w:val="0"/>
          <w:numId w:val="2"/>
        </w:numPr>
        <w:spacing w:after="0"/>
        <w:ind w:hanging="360"/>
      </w:pPr>
      <w:r>
        <w:lastRenderedPageBreak/>
        <w:t xml:space="preserve">Take Co-monitor to check the presence of BF gas and monitor till the end of the activity.  </w:t>
      </w:r>
    </w:p>
    <w:p w14:paraId="70493135" w14:textId="77777777" w:rsidR="008E171D" w:rsidRDefault="00770CE0">
      <w:pPr>
        <w:numPr>
          <w:ilvl w:val="0"/>
          <w:numId w:val="2"/>
        </w:numPr>
        <w:spacing w:after="10"/>
        <w:ind w:hanging="360"/>
      </w:pPr>
      <w:r>
        <w:t>Ensure that steam purging is done &amp; all openings</w:t>
      </w:r>
      <w:ins w:id="70" w:author="Abhijit S Nabar" w:date="2019-11-18T12:42:00Z">
        <w:r w:rsidR="004B5631">
          <w:t xml:space="preserve"> (dust catcher flanges)</w:t>
        </w:r>
      </w:ins>
      <w:r>
        <w:t xml:space="preserve">, vent valves are opened.  </w:t>
      </w:r>
    </w:p>
    <w:p w14:paraId="42F1BA2F" w14:textId="77777777" w:rsidR="008E171D" w:rsidRDefault="00770CE0">
      <w:pPr>
        <w:numPr>
          <w:ilvl w:val="0"/>
          <w:numId w:val="2"/>
        </w:numPr>
        <w:spacing w:after="0"/>
        <w:ind w:hanging="360"/>
      </w:pPr>
      <w:r>
        <w:t>Shift the cutting torch, mechanical jack, hydraulic jack</w:t>
      </w:r>
      <w:ins w:id="71" w:author="Abhijit S Nabar" w:date="2019-11-18T15:42:00Z">
        <w:r w:rsidR="00E45686">
          <w:t>10T/25T</w:t>
        </w:r>
      </w:ins>
      <w:r>
        <w:t xml:space="preserve">, blanking plate, necessary hardware &amp; spanners at workplace.  </w:t>
      </w:r>
    </w:p>
    <w:p w14:paraId="4E8087B2" w14:textId="77777777" w:rsidR="008E171D" w:rsidRDefault="00770CE0">
      <w:pPr>
        <w:numPr>
          <w:ilvl w:val="0"/>
          <w:numId w:val="2"/>
        </w:numPr>
        <w:spacing w:after="10"/>
        <w:ind w:hanging="360"/>
      </w:pPr>
      <w:r>
        <w:t xml:space="preserve">Wear all PPE-s such as safety helmet, goggle, shoes &amp; gloves.  </w:t>
      </w:r>
    </w:p>
    <w:p w14:paraId="33E2A3B6" w14:textId="77777777" w:rsidR="008E171D" w:rsidRDefault="00770CE0">
      <w:pPr>
        <w:numPr>
          <w:ilvl w:val="0"/>
          <w:numId w:val="2"/>
        </w:numPr>
        <w:spacing w:after="0"/>
        <w:ind w:hanging="360"/>
      </w:pPr>
      <w:r>
        <w:t>Try to take out the bolts by spanner. Apply "</w:t>
      </w:r>
      <w:proofErr w:type="spellStart"/>
      <w:r>
        <w:t>Rustlic</w:t>
      </w:r>
      <w:proofErr w:type="spellEnd"/>
      <w:r>
        <w:t xml:space="preserve">" if required. If gas cutting is to be used, ensure clearance from Manager -Production is taken prior to the job.  </w:t>
      </w:r>
    </w:p>
    <w:p w14:paraId="18AF541D" w14:textId="77777777" w:rsidR="008E171D" w:rsidRDefault="00770CE0">
      <w:pPr>
        <w:numPr>
          <w:ilvl w:val="0"/>
          <w:numId w:val="2"/>
        </w:numPr>
        <w:spacing w:after="0"/>
        <w:ind w:hanging="360"/>
      </w:pPr>
      <w:r>
        <w:t xml:space="preserve">Put jack at both sides of stools &amp; lift approx.50 to 60-mm gap. Put 2 </w:t>
      </w:r>
      <w:proofErr w:type="spellStart"/>
      <w:r>
        <w:t>nos</w:t>
      </w:r>
      <w:proofErr w:type="spellEnd"/>
      <w:r>
        <w:t xml:space="preserve"> long bolts 180 </w:t>
      </w:r>
      <w:proofErr w:type="spellStart"/>
      <w:r>
        <w:t>deg</w:t>
      </w:r>
      <w:proofErr w:type="spellEnd"/>
      <w:r>
        <w:t xml:space="preserve"> apart to arrest any horizontal movement of duct thereby causing misalignment of duct and holes.</w:t>
      </w:r>
      <w:ins w:id="72" w:author="Abhijit S Nabar" w:date="2019-11-18T15:43:00Z">
        <w:r w:rsidR="00E45686">
          <w:t xml:space="preserve"> </w:t>
        </w:r>
      </w:ins>
      <w:r>
        <w:t xml:space="preserve">Apply two rounds of 16mm dia. asbestos rope on the blank plate &amp; insert the blank such that rope comes on topside of blank.  </w:t>
      </w:r>
    </w:p>
    <w:p w14:paraId="193A8B98" w14:textId="77777777" w:rsidR="008E171D" w:rsidRDefault="00770CE0">
      <w:pPr>
        <w:numPr>
          <w:ilvl w:val="0"/>
          <w:numId w:val="2"/>
        </w:numPr>
        <w:spacing w:after="10"/>
        <w:ind w:hanging="360"/>
      </w:pPr>
      <w:r>
        <w:t xml:space="preserve">Insert all bolts with nut &amp; loosen the jack &amp; remove it.  </w:t>
      </w:r>
    </w:p>
    <w:p w14:paraId="7609FC64" w14:textId="77777777" w:rsidR="008E171D" w:rsidRDefault="00770CE0">
      <w:pPr>
        <w:numPr>
          <w:ilvl w:val="0"/>
          <w:numId w:val="2"/>
        </w:numPr>
        <w:spacing w:after="10"/>
        <w:ind w:hanging="360"/>
      </w:pPr>
      <w:r>
        <w:t xml:space="preserve">Tighten all the bolts uniformly so that there should not be any gap.  </w:t>
      </w:r>
    </w:p>
    <w:p w14:paraId="78246EAD" w14:textId="77777777" w:rsidR="008E171D" w:rsidRDefault="00770CE0">
      <w:pPr>
        <w:numPr>
          <w:ilvl w:val="0"/>
          <w:numId w:val="2"/>
        </w:numPr>
        <w:spacing w:after="10"/>
        <w:ind w:hanging="360"/>
      </w:pPr>
      <w:r>
        <w:t xml:space="preserve">For removing the blank, take clearance from production. </w:t>
      </w:r>
    </w:p>
    <w:p w14:paraId="28B6E7D9" w14:textId="77777777" w:rsidR="008E171D" w:rsidRDefault="00770CE0">
      <w:pPr>
        <w:numPr>
          <w:ilvl w:val="0"/>
          <w:numId w:val="2"/>
        </w:numPr>
        <w:spacing w:after="0"/>
        <w:ind w:hanging="360"/>
      </w:pPr>
      <w:r>
        <w:t xml:space="preserve">Remove the bolts and lift the downcomer by 60-70 mm by using hydraulic jack and remove the blank. </w:t>
      </w:r>
    </w:p>
    <w:p w14:paraId="0BE93332" w14:textId="77777777" w:rsidR="008E171D" w:rsidRDefault="00770CE0">
      <w:pPr>
        <w:numPr>
          <w:ilvl w:val="0"/>
          <w:numId w:val="2"/>
        </w:numPr>
        <w:spacing w:after="0"/>
        <w:ind w:hanging="360"/>
      </w:pPr>
      <w:r>
        <w:t xml:space="preserve">Clean the flange </w:t>
      </w:r>
      <w:proofErr w:type="spellStart"/>
      <w:proofErr w:type="gramStart"/>
      <w:r>
        <w:t>properly,apply</w:t>
      </w:r>
      <w:proofErr w:type="spellEnd"/>
      <w:proofErr w:type="gramEnd"/>
      <w:r>
        <w:t xml:space="preserve"> </w:t>
      </w:r>
      <w:proofErr w:type="spellStart"/>
      <w:r>
        <w:t>holdtite</w:t>
      </w:r>
      <w:proofErr w:type="spellEnd"/>
      <w:r>
        <w:t xml:space="preserve"> compound and put minimum 3 rounds of 16 mm rope(2 inside and 1 outside the hole). </w:t>
      </w:r>
    </w:p>
    <w:p w14:paraId="0C5DC3F5" w14:textId="77777777" w:rsidR="008E171D" w:rsidRDefault="00770CE0">
      <w:pPr>
        <w:numPr>
          <w:ilvl w:val="0"/>
          <w:numId w:val="2"/>
        </w:numPr>
        <w:spacing w:after="0"/>
        <w:ind w:hanging="360"/>
      </w:pPr>
      <w:proofErr w:type="spellStart"/>
      <w:r>
        <w:t>Slighlty</w:t>
      </w:r>
      <w:proofErr w:type="spellEnd"/>
      <w:r>
        <w:t xml:space="preserve"> lover the downcomer and insert all bolts and then lower the duct </w:t>
      </w:r>
      <w:proofErr w:type="spellStart"/>
      <w:proofErr w:type="gramStart"/>
      <w:r>
        <w:t>fully.Tighten</w:t>
      </w:r>
      <w:proofErr w:type="spellEnd"/>
      <w:proofErr w:type="gramEnd"/>
      <w:r>
        <w:t xml:space="preserve"> all </w:t>
      </w:r>
      <w:proofErr w:type="spellStart"/>
      <w:r>
        <w:t>bolys</w:t>
      </w:r>
      <w:proofErr w:type="spellEnd"/>
      <w:r>
        <w:t xml:space="preserve"> </w:t>
      </w:r>
      <w:proofErr w:type="spellStart"/>
      <w:r>
        <w:t>uniformely</w:t>
      </w:r>
      <w:proofErr w:type="spellEnd"/>
      <w:r>
        <w:t xml:space="preserve"> so that there is no gap. </w:t>
      </w:r>
    </w:p>
    <w:p w14:paraId="043349BA" w14:textId="77777777" w:rsidR="008E171D" w:rsidRDefault="00770CE0">
      <w:pPr>
        <w:numPr>
          <w:ilvl w:val="0"/>
          <w:numId w:val="2"/>
        </w:numPr>
        <w:spacing w:after="10"/>
        <w:ind w:hanging="360"/>
      </w:pPr>
      <w:r>
        <w:t xml:space="preserve">Ensure housekeeping as per instruction given in WI/MAINT/91  </w:t>
      </w:r>
    </w:p>
    <w:p w14:paraId="3EA00F21" w14:textId="77777777" w:rsidR="008E171D" w:rsidRDefault="00770CE0">
      <w:pPr>
        <w:numPr>
          <w:ilvl w:val="0"/>
          <w:numId w:val="2"/>
        </w:numPr>
        <w:ind w:hanging="360"/>
      </w:pPr>
      <w:r>
        <w:t xml:space="preserve">Recheck the </w:t>
      </w:r>
      <w:proofErr w:type="spellStart"/>
      <w:r>
        <w:t>tightnrss</w:t>
      </w:r>
      <w:proofErr w:type="spellEnd"/>
      <w:r>
        <w:t xml:space="preserve"> of all bolts after 12 to 16 hrs </w:t>
      </w:r>
    </w:p>
    <w:p w14:paraId="1D71456C" w14:textId="77777777" w:rsidR="008E171D" w:rsidRDefault="00770CE0">
      <w:proofErr w:type="gramStart"/>
      <w:r>
        <w:t>DO :</w:t>
      </w:r>
      <w:proofErr w:type="gramEnd"/>
      <w:r>
        <w:t xml:space="preserve"> </w:t>
      </w:r>
    </w:p>
    <w:p w14:paraId="1D81114F" w14:textId="77777777" w:rsidR="008E171D" w:rsidRDefault="00770CE0">
      <w:pPr>
        <w:numPr>
          <w:ilvl w:val="0"/>
          <w:numId w:val="3"/>
        </w:numPr>
        <w:spacing w:after="0"/>
        <w:ind w:hanging="360"/>
      </w:pPr>
      <w:r>
        <w:t xml:space="preserve">Work in dust catcher after opening top flange of blast furnace and inspection doors in dust catcher.  </w:t>
      </w:r>
    </w:p>
    <w:p w14:paraId="7B81CBB4" w14:textId="77777777" w:rsidR="008E171D" w:rsidRDefault="00770CE0">
      <w:pPr>
        <w:numPr>
          <w:ilvl w:val="0"/>
          <w:numId w:val="3"/>
        </w:numPr>
        <w:spacing w:after="10"/>
        <w:ind w:hanging="360"/>
      </w:pPr>
      <w:r>
        <w:t xml:space="preserve">Ensure steam is purged thoroughly and relief valves are kept open.  </w:t>
      </w:r>
    </w:p>
    <w:p w14:paraId="3D70A796" w14:textId="77777777" w:rsidR="008E171D" w:rsidRDefault="00770CE0">
      <w:pPr>
        <w:numPr>
          <w:ilvl w:val="0"/>
          <w:numId w:val="3"/>
        </w:numPr>
        <w:spacing w:after="10"/>
        <w:ind w:hanging="360"/>
      </w:pPr>
      <w:r>
        <w:t xml:space="preserve">Monitor Co levels continuously.  </w:t>
      </w:r>
    </w:p>
    <w:p w14:paraId="25D9EE40" w14:textId="77777777" w:rsidR="008E171D" w:rsidRDefault="00770CE0">
      <w:pPr>
        <w:numPr>
          <w:ilvl w:val="0"/>
          <w:numId w:val="3"/>
        </w:numPr>
        <w:spacing w:after="231"/>
        <w:ind w:hanging="360"/>
      </w:pPr>
      <w:r>
        <w:t xml:space="preserve">Ensure proper dilution of Co gas to avoid air pollution.  </w:t>
      </w:r>
    </w:p>
    <w:p w14:paraId="3495CF0A" w14:textId="77777777" w:rsidR="008E171D" w:rsidRDefault="00770CE0">
      <w:pPr>
        <w:spacing w:after="0" w:line="259" w:lineRule="auto"/>
        <w:ind w:left="0" w:firstLine="0"/>
        <w:rPr>
          <w:ins w:id="73" w:author="Sham Parab" w:date="2021-05-29T15:13:00Z"/>
          <w:sz w:val="20"/>
        </w:rPr>
      </w:pPr>
      <w:r>
        <w:rPr>
          <w:sz w:val="20"/>
        </w:rPr>
        <w:t xml:space="preserve"> </w:t>
      </w:r>
    </w:p>
    <w:p w14:paraId="6E000213" w14:textId="77777777" w:rsidR="007B4EEF" w:rsidRPr="000B56A0" w:rsidRDefault="007B4EEF" w:rsidP="007B4EEF">
      <w:pPr>
        <w:spacing w:before="100" w:beforeAutospacing="1" w:after="100" w:afterAutospacing="1" w:line="240" w:lineRule="auto"/>
        <w:rPr>
          <w:ins w:id="74" w:author="Archana Mandrekar" w:date="2022-12-14T15:41:00Z"/>
          <w:b/>
          <w:bCs/>
          <w:szCs w:val="24"/>
          <w:u w:val="single"/>
          <w:lang w:val="fr-FR"/>
        </w:rPr>
      </w:pPr>
      <w:ins w:id="75" w:author="Archana Mandrekar" w:date="2022-12-14T15:41:00Z">
        <w:r w:rsidRPr="000B56A0">
          <w:rPr>
            <w:b/>
            <w:bCs/>
            <w:szCs w:val="24"/>
            <w:u w:val="single"/>
            <w:lang w:val="fr-FR"/>
          </w:rPr>
          <w:t>Amendement Record</w:t>
        </w:r>
      </w:ins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7B4EEF" w:rsidRPr="001E642A" w14:paraId="4CE9D901" w14:textId="77777777" w:rsidTr="007677B2">
        <w:trPr>
          <w:ins w:id="76" w:author="Archana Mandrekar" w:date="2022-12-14T15:41:00Z"/>
        </w:trPr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115C7FA0" w14:textId="77777777" w:rsidR="007B4EEF" w:rsidRPr="007C1842" w:rsidRDefault="007B4EEF" w:rsidP="007677B2">
            <w:pPr>
              <w:pStyle w:val="Header"/>
              <w:ind w:right="-108"/>
              <w:rPr>
                <w:ins w:id="77" w:author="Archana Mandrekar" w:date="2022-12-14T15:41:00Z"/>
                <w:b/>
              </w:rPr>
            </w:pPr>
            <w:ins w:id="78" w:author="Archana Mandrekar" w:date="2022-12-14T15:41:00Z">
              <w:r w:rsidRPr="007C1842">
                <w:rPr>
                  <w:b/>
                </w:rPr>
                <w:t>Date</w:t>
              </w:r>
            </w:ins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E62F" w14:textId="77777777" w:rsidR="007B4EEF" w:rsidRPr="007C1842" w:rsidRDefault="007B4EEF" w:rsidP="007677B2">
            <w:pPr>
              <w:pStyle w:val="Header"/>
              <w:ind w:right="-151"/>
              <w:rPr>
                <w:ins w:id="79" w:author="Archana Mandrekar" w:date="2022-12-14T15:41:00Z"/>
                <w:b/>
              </w:rPr>
            </w:pPr>
            <w:ins w:id="80" w:author="Archana Mandrekar" w:date="2022-12-14T15:41:00Z">
              <w:r w:rsidRPr="007C1842">
                <w:rPr>
                  <w:b/>
                </w:rPr>
                <w:t>Manual Section Ref. &amp; Para</w:t>
              </w:r>
            </w:ins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5060" w14:textId="77777777" w:rsidR="007B4EEF" w:rsidRPr="007C1842" w:rsidRDefault="007B4EEF" w:rsidP="007677B2">
            <w:pPr>
              <w:pStyle w:val="Header"/>
              <w:ind w:right="-151"/>
              <w:rPr>
                <w:ins w:id="81" w:author="Archana Mandrekar" w:date="2022-12-14T15:41:00Z"/>
                <w:b/>
              </w:rPr>
            </w:pPr>
            <w:ins w:id="82" w:author="Archana Mandrekar" w:date="2022-12-14T15:41:00Z">
              <w:r w:rsidRPr="007C1842">
                <w:rPr>
                  <w:b/>
                </w:rPr>
                <w:t>Brief details of Revision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7EF284D" w14:textId="77777777" w:rsidR="007B4EEF" w:rsidRPr="007C1842" w:rsidRDefault="007B4EEF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83" w:author="Archana Mandrekar" w:date="2022-12-14T15:41:00Z"/>
                <w:b/>
              </w:rPr>
            </w:pPr>
            <w:ins w:id="84" w:author="Archana Mandrekar" w:date="2022-12-14T15:41:00Z">
              <w:r w:rsidRPr="007C1842">
                <w:rPr>
                  <w:b/>
                </w:rPr>
                <w:t>New Rev.</w:t>
              </w:r>
            </w:ins>
          </w:p>
        </w:tc>
      </w:tr>
      <w:tr w:rsidR="007B4EEF" w:rsidRPr="001E642A" w14:paraId="76346B0C" w14:textId="77777777" w:rsidTr="007677B2">
        <w:trPr>
          <w:ins w:id="85" w:author="Archana Mandrekar" w:date="2022-12-14T15:41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236DCB2" w14:textId="77777777" w:rsidR="007B4EEF" w:rsidRPr="007C1842" w:rsidRDefault="007B4EEF" w:rsidP="007677B2">
            <w:pPr>
              <w:pStyle w:val="Header"/>
              <w:ind w:right="-108"/>
              <w:rPr>
                <w:ins w:id="86" w:author="Archana Mandrekar" w:date="2022-12-14T15:41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BD70A1" w14:textId="77777777" w:rsidR="007B4EEF" w:rsidRPr="007C1842" w:rsidRDefault="007B4EEF" w:rsidP="007677B2">
            <w:pPr>
              <w:pStyle w:val="Header"/>
              <w:ind w:right="-151"/>
              <w:rPr>
                <w:ins w:id="87" w:author="Archana Mandrekar" w:date="2022-12-14T15:41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6B3C4" w14:textId="77777777" w:rsidR="007B4EEF" w:rsidRPr="007C1842" w:rsidRDefault="007B4EEF" w:rsidP="007677B2">
            <w:pPr>
              <w:pStyle w:val="Header"/>
              <w:jc w:val="both"/>
              <w:rPr>
                <w:ins w:id="88" w:author="Archana Mandrekar" w:date="2022-12-14T15:41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B7B59E4" w14:textId="77777777" w:rsidR="007B4EEF" w:rsidRPr="007C1842" w:rsidRDefault="007B4EEF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89" w:author="Archana Mandrekar" w:date="2022-12-14T15:41:00Z"/>
              </w:rPr>
            </w:pPr>
          </w:p>
        </w:tc>
      </w:tr>
      <w:tr w:rsidR="007B4EEF" w:rsidRPr="001E642A" w14:paraId="418615EC" w14:textId="77777777" w:rsidTr="007677B2">
        <w:trPr>
          <w:ins w:id="90" w:author="Archana Mandrekar" w:date="2022-12-14T15:41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3FBA8DD" w14:textId="77777777" w:rsidR="007B4EEF" w:rsidRPr="007C1842" w:rsidRDefault="007B4EEF" w:rsidP="007677B2">
            <w:pPr>
              <w:pStyle w:val="Header"/>
              <w:ind w:right="-108"/>
              <w:rPr>
                <w:ins w:id="91" w:author="Archana Mandrekar" w:date="2022-12-14T15:41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A09B6" w14:textId="77777777" w:rsidR="007B4EEF" w:rsidRPr="007C1842" w:rsidRDefault="007B4EEF" w:rsidP="007677B2">
            <w:pPr>
              <w:pStyle w:val="Header"/>
              <w:ind w:right="-151"/>
              <w:rPr>
                <w:ins w:id="92" w:author="Archana Mandrekar" w:date="2022-12-14T15:41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A38CBE" w14:textId="77777777" w:rsidR="007B4EEF" w:rsidRPr="007C1842" w:rsidRDefault="007B4EEF" w:rsidP="007677B2">
            <w:pPr>
              <w:pStyle w:val="Header"/>
              <w:jc w:val="both"/>
              <w:rPr>
                <w:ins w:id="93" w:author="Archana Mandrekar" w:date="2022-12-14T15:41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75B3828" w14:textId="77777777" w:rsidR="007B4EEF" w:rsidRPr="007C1842" w:rsidRDefault="007B4EEF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94" w:author="Archana Mandrekar" w:date="2022-12-14T15:41:00Z"/>
              </w:rPr>
            </w:pPr>
          </w:p>
        </w:tc>
      </w:tr>
      <w:tr w:rsidR="007B4EEF" w:rsidRPr="001E642A" w14:paraId="3CAC3EFB" w14:textId="77777777" w:rsidTr="007677B2">
        <w:trPr>
          <w:ins w:id="95" w:author="Archana Mandrekar" w:date="2022-12-14T15:41:00Z"/>
        </w:trPr>
        <w:tc>
          <w:tcPr>
            <w:tcW w:w="1277" w:type="dxa"/>
            <w:tcBorders>
              <w:right w:val="nil"/>
            </w:tcBorders>
          </w:tcPr>
          <w:p w14:paraId="5003CBD6" w14:textId="77777777" w:rsidR="007B4EEF" w:rsidRPr="007C1842" w:rsidRDefault="007B4EEF" w:rsidP="007677B2">
            <w:pPr>
              <w:pStyle w:val="Header"/>
              <w:ind w:right="-151"/>
              <w:jc w:val="center"/>
              <w:rPr>
                <w:ins w:id="96" w:author="Archana Mandrekar" w:date="2022-12-14T15:41:00Z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CAFA70F" w14:textId="77777777" w:rsidR="007B4EEF" w:rsidRPr="007C1842" w:rsidRDefault="007B4EEF" w:rsidP="007677B2">
            <w:pPr>
              <w:pStyle w:val="Header"/>
              <w:ind w:right="-151"/>
              <w:jc w:val="center"/>
              <w:rPr>
                <w:ins w:id="97" w:author="Archana Mandrekar" w:date="2022-12-14T15:41:00Z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39A8CDE1" w14:textId="77777777" w:rsidR="007B4EEF" w:rsidRPr="007C1842" w:rsidRDefault="007B4EEF" w:rsidP="007677B2">
            <w:pPr>
              <w:pStyle w:val="BodyText"/>
              <w:rPr>
                <w:ins w:id="98" w:author="Archana Mandrekar" w:date="2022-12-14T15:41:00Z"/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BEF0C01" w14:textId="77777777" w:rsidR="007B4EEF" w:rsidRPr="007C1842" w:rsidRDefault="007B4EEF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99" w:author="Archana Mandrekar" w:date="2022-12-14T15:41:00Z"/>
              </w:rPr>
            </w:pPr>
          </w:p>
        </w:tc>
      </w:tr>
    </w:tbl>
    <w:p w14:paraId="36F8FB00" w14:textId="77777777" w:rsidR="007B4EEF" w:rsidRDefault="007B4EEF" w:rsidP="007B4EEF">
      <w:pPr>
        <w:spacing w:before="100" w:beforeAutospacing="1" w:after="100" w:afterAutospacing="1" w:line="240" w:lineRule="auto"/>
        <w:ind w:left="810"/>
        <w:rPr>
          <w:ins w:id="100" w:author="Archana Mandrekar" w:date="2022-12-14T15:41:00Z"/>
          <w:szCs w:val="24"/>
        </w:rPr>
      </w:pPr>
      <w:ins w:id="101" w:author="Archana Mandrekar" w:date="2022-12-14T15:41:00Z">
        <w:r w:rsidRPr="00707840">
          <w:rPr>
            <w:szCs w:val="24"/>
            <w:lang w:val="fr-FR"/>
          </w:rPr>
          <w:t xml:space="preserve"> </w:t>
        </w:r>
      </w:ins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7B4EEF" w:rsidRPr="001C094A" w14:paraId="40CA8C20" w14:textId="77777777" w:rsidTr="007677B2">
        <w:trPr>
          <w:ins w:id="102" w:author="Archana Mandrekar" w:date="2022-12-14T15:41:00Z"/>
        </w:trPr>
        <w:tc>
          <w:tcPr>
            <w:tcW w:w="3119" w:type="dxa"/>
            <w:shd w:val="clear" w:color="auto" w:fill="auto"/>
          </w:tcPr>
          <w:p w14:paraId="08C20459" w14:textId="77777777" w:rsidR="007B4EEF" w:rsidRPr="00570E41" w:rsidRDefault="007B4EEF" w:rsidP="007677B2">
            <w:pPr>
              <w:rPr>
                <w:ins w:id="103" w:author="Archana Mandrekar" w:date="2022-12-14T15:41:00Z"/>
                <w:b/>
              </w:rPr>
            </w:pPr>
            <w:bookmarkStart w:id="104" w:name="_Hlk110414498"/>
            <w:ins w:id="105" w:author="Archana Mandrekar" w:date="2022-12-14T15:41:00Z">
              <w:r w:rsidRPr="00570E41">
                <w:rPr>
                  <w:b/>
                </w:rPr>
                <w:t xml:space="preserve">Prepared By: </w:t>
              </w:r>
            </w:ins>
          </w:p>
          <w:p w14:paraId="162D798A" w14:textId="77777777" w:rsidR="007B4EEF" w:rsidRPr="00570E41" w:rsidRDefault="007B4EEF" w:rsidP="007677B2">
            <w:pPr>
              <w:rPr>
                <w:ins w:id="106" w:author="Archana Mandrekar" w:date="2022-12-14T15:41:00Z"/>
              </w:rPr>
            </w:pPr>
            <w:ins w:id="107" w:author="Archana Mandrekar" w:date="2022-12-14T15:41:00Z">
              <w:r>
                <w:t>Area Engineer</w:t>
              </w:r>
            </w:ins>
          </w:p>
        </w:tc>
        <w:tc>
          <w:tcPr>
            <w:tcW w:w="3261" w:type="dxa"/>
            <w:shd w:val="clear" w:color="auto" w:fill="auto"/>
          </w:tcPr>
          <w:p w14:paraId="699C673E" w14:textId="77777777" w:rsidR="007B4EEF" w:rsidRPr="00570E41" w:rsidRDefault="007B4EEF" w:rsidP="007677B2">
            <w:pPr>
              <w:rPr>
                <w:ins w:id="108" w:author="Archana Mandrekar" w:date="2022-12-14T15:41:00Z"/>
                <w:b/>
              </w:rPr>
            </w:pPr>
            <w:ins w:id="109" w:author="Archana Mandrekar" w:date="2022-12-14T15:41:00Z">
              <w:r w:rsidRPr="00570E41">
                <w:rPr>
                  <w:b/>
                </w:rPr>
                <w:t xml:space="preserve">Reviewed &amp; Issued By: </w:t>
              </w:r>
            </w:ins>
          </w:p>
          <w:p w14:paraId="303193A2" w14:textId="77777777" w:rsidR="007B4EEF" w:rsidRPr="00570E41" w:rsidRDefault="007B4EEF" w:rsidP="007677B2">
            <w:pPr>
              <w:rPr>
                <w:ins w:id="110" w:author="Archana Mandrekar" w:date="2022-12-14T15:41:00Z"/>
              </w:rPr>
            </w:pPr>
            <w:ins w:id="111" w:author="Archana Mandrekar" w:date="2022-12-14T15:41:00Z">
              <w:r w:rsidRPr="00570E41">
                <w:t>Management Representative</w:t>
              </w:r>
            </w:ins>
          </w:p>
        </w:tc>
        <w:tc>
          <w:tcPr>
            <w:tcW w:w="3118" w:type="dxa"/>
            <w:shd w:val="clear" w:color="auto" w:fill="auto"/>
          </w:tcPr>
          <w:p w14:paraId="78F98D15" w14:textId="77777777" w:rsidR="007B4EEF" w:rsidRPr="00570E41" w:rsidRDefault="007B4EEF" w:rsidP="007677B2">
            <w:pPr>
              <w:rPr>
                <w:ins w:id="112" w:author="Archana Mandrekar" w:date="2022-12-14T15:41:00Z"/>
                <w:b/>
              </w:rPr>
            </w:pPr>
            <w:ins w:id="113" w:author="Archana Mandrekar" w:date="2022-12-14T15:41:00Z">
              <w:r w:rsidRPr="00570E41">
                <w:rPr>
                  <w:b/>
                </w:rPr>
                <w:t xml:space="preserve">Approved By: </w:t>
              </w:r>
            </w:ins>
          </w:p>
          <w:p w14:paraId="18A659AA" w14:textId="77777777" w:rsidR="007B4EEF" w:rsidRPr="00570E41" w:rsidRDefault="007B4EEF" w:rsidP="007677B2">
            <w:pPr>
              <w:rPr>
                <w:ins w:id="114" w:author="Archana Mandrekar" w:date="2022-12-14T15:41:00Z"/>
              </w:rPr>
            </w:pPr>
            <w:ins w:id="115" w:author="Archana Mandrekar" w:date="2022-12-14T15:41:00Z">
              <w:r>
                <w:t>Mechanical Head</w:t>
              </w:r>
            </w:ins>
          </w:p>
        </w:tc>
      </w:tr>
      <w:tr w:rsidR="007B4EEF" w:rsidRPr="001C094A" w14:paraId="16D849EC" w14:textId="77777777" w:rsidTr="007677B2">
        <w:trPr>
          <w:trHeight w:val="987"/>
          <w:ins w:id="116" w:author="Archana Mandrekar" w:date="2022-12-14T15:41:00Z"/>
        </w:trPr>
        <w:tc>
          <w:tcPr>
            <w:tcW w:w="3119" w:type="dxa"/>
            <w:shd w:val="clear" w:color="auto" w:fill="auto"/>
          </w:tcPr>
          <w:p w14:paraId="356E7866" w14:textId="77777777" w:rsidR="007B4EEF" w:rsidRPr="007E7F55" w:rsidRDefault="007B4EEF" w:rsidP="007677B2">
            <w:pPr>
              <w:rPr>
                <w:ins w:id="117" w:author="Archana Mandrekar" w:date="2022-12-14T15:41:00Z"/>
                <w:b/>
              </w:rPr>
            </w:pPr>
            <w:ins w:id="118" w:author="Archana Mandrekar" w:date="2022-12-14T15:41:00Z">
              <w:r w:rsidRPr="007E7F55">
                <w:rPr>
                  <w:b/>
                </w:rPr>
                <w:t>Signature</w:t>
              </w:r>
            </w:ins>
          </w:p>
          <w:p w14:paraId="6A0DB38C" w14:textId="77777777" w:rsidR="007B4EEF" w:rsidRPr="007E7F55" w:rsidRDefault="007B4EEF" w:rsidP="007677B2">
            <w:pPr>
              <w:rPr>
                <w:ins w:id="119" w:author="Archana Mandrekar" w:date="2022-12-14T15:41:00Z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2AAE018A" w14:textId="77777777" w:rsidR="007B4EEF" w:rsidRPr="007E7F55" w:rsidRDefault="007B4EEF" w:rsidP="007677B2">
            <w:pPr>
              <w:rPr>
                <w:ins w:id="120" w:author="Archana Mandrekar" w:date="2022-12-14T15:41:00Z"/>
                <w:b/>
              </w:rPr>
            </w:pPr>
            <w:ins w:id="121" w:author="Archana Mandrekar" w:date="2022-12-14T15:41:00Z">
              <w:r w:rsidRPr="007E7F55">
                <w:rPr>
                  <w:b/>
                </w:rPr>
                <w:t>Signature:</w:t>
              </w:r>
            </w:ins>
          </w:p>
          <w:p w14:paraId="707DD263" w14:textId="77777777" w:rsidR="007B4EEF" w:rsidRPr="007E7F55" w:rsidRDefault="007B4EEF" w:rsidP="007677B2">
            <w:pPr>
              <w:rPr>
                <w:ins w:id="122" w:author="Archana Mandrekar" w:date="2022-12-14T15:41:00Z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25FD1634" w14:textId="77777777" w:rsidR="007B4EEF" w:rsidRPr="007E7F55" w:rsidRDefault="007B4EEF" w:rsidP="007677B2">
            <w:pPr>
              <w:rPr>
                <w:ins w:id="123" w:author="Archana Mandrekar" w:date="2022-12-14T15:41:00Z"/>
                <w:b/>
              </w:rPr>
            </w:pPr>
            <w:ins w:id="124" w:author="Archana Mandrekar" w:date="2022-12-14T15:41:00Z">
              <w:r w:rsidRPr="007E7F55">
                <w:rPr>
                  <w:b/>
                </w:rPr>
                <w:t>Signature:</w:t>
              </w:r>
            </w:ins>
          </w:p>
          <w:p w14:paraId="794994A4" w14:textId="77777777" w:rsidR="007B4EEF" w:rsidRPr="007E7F55" w:rsidRDefault="007B4EEF" w:rsidP="007677B2">
            <w:pPr>
              <w:rPr>
                <w:ins w:id="125" w:author="Archana Mandrekar" w:date="2022-12-14T15:41:00Z"/>
                <w:b/>
              </w:rPr>
            </w:pPr>
          </w:p>
        </w:tc>
      </w:tr>
      <w:tr w:rsidR="007B4EEF" w:rsidRPr="001C094A" w14:paraId="2BA28520" w14:textId="77777777" w:rsidTr="007677B2">
        <w:trPr>
          <w:ins w:id="126" w:author="Archana Mandrekar" w:date="2022-12-14T15:41:00Z"/>
        </w:trPr>
        <w:tc>
          <w:tcPr>
            <w:tcW w:w="3119" w:type="dxa"/>
            <w:shd w:val="clear" w:color="auto" w:fill="auto"/>
          </w:tcPr>
          <w:p w14:paraId="02989D68" w14:textId="77777777" w:rsidR="007B4EEF" w:rsidRPr="007E7F55" w:rsidRDefault="007B4EEF" w:rsidP="007677B2">
            <w:pPr>
              <w:rPr>
                <w:ins w:id="127" w:author="Archana Mandrekar" w:date="2022-12-14T15:41:00Z"/>
                <w:b/>
              </w:rPr>
            </w:pPr>
            <w:ins w:id="128" w:author="Archana Mandrekar" w:date="2022-12-14T15:41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261" w:type="dxa"/>
            <w:shd w:val="clear" w:color="auto" w:fill="auto"/>
          </w:tcPr>
          <w:p w14:paraId="33DB5AE0" w14:textId="77777777" w:rsidR="007B4EEF" w:rsidRPr="007E7F55" w:rsidRDefault="007B4EEF" w:rsidP="007677B2">
            <w:pPr>
              <w:rPr>
                <w:ins w:id="129" w:author="Archana Mandrekar" w:date="2022-12-14T15:41:00Z"/>
                <w:b/>
              </w:rPr>
            </w:pPr>
            <w:ins w:id="130" w:author="Archana Mandrekar" w:date="2022-12-14T15:41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118" w:type="dxa"/>
            <w:shd w:val="clear" w:color="auto" w:fill="auto"/>
          </w:tcPr>
          <w:p w14:paraId="013A10C8" w14:textId="77777777" w:rsidR="007B4EEF" w:rsidRPr="007E7F55" w:rsidRDefault="007B4EEF" w:rsidP="007677B2">
            <w:pPr>
              <w:rPr>
                <w:ins w:id="131" w:author="Archana Mandrekar" w:date="2022-12-14T15:41:00Z"/>
                <w:b/>
              </w:rPr>
            </w:pPr>
            <w:ins w:id="132" w:author="Archana Mandrekar" w:date="2022-12-14T15:41:00Z">
              <w:r w:rsidRPr="007E7F55">
                <w:rPr>
                  <w:b/>
                </w:rPr>
                <w:t>Review Date: 12.12.22</w:t>
              </w:r>
            </w:ins>
          </w:p>
        </w:tc>
      </w:tr>
      <w:bookmarkEnd w:id="104"/>
    </w:tbl>
    <w:p w14:paraId="14D9E682" w14:textId="77777777" w:rsidR="007B4EEF" w:rsidRPr="00B10B53" w:rsidRDefault="007B4EEF" w:rsidP="007B4EEF">
      <w:pPr>
        <w:spacing w:before="100" w:beforeAutospacing="1" w:after="100" w:afterAutospacing="1" w:line="240" w:lineRule="auto"/>
        <w:ind w:left="810"/>
        <w:rPr>
          <w:ins w:id="133" w:author="Archana Mandrekar" w:date="2022-12-14T15:41:00Z"/>
          <w:szCs w:val="24"/>
        </w:rPr>
      </w:pPr>
    </w:p>
    <w:p w14:paraId="7234788A" w14:textId="77777777" w:rsidR="00F17D7F" w:rsidRDefault="00F17D7F">
      <w:pPr>
        <w:spacing w:after="0" w:line="259" w:lineRule="auto"/>
        <w:ind w:left="0" w:firstLine="0"/>
        <w:rPr>
          <w:ins w:id="134" w:author="Sham Parab" w:date="2021-05-29T15:13:00Z"/>
          <w:sz w:val="20"/>
        </w:rPr>
      </w:pPr>
    </w:p>
    <w:p w14:paraId="62013207" w14:textId="77777777" w:rsidR="00F17D7F" w:rsidRDefault="00F17D7F">
      <w:pPr>
        <w:spacing w:after="0" w:line="259" w:lineRule="auto"/>
        <w:ind w:left="0" w:firstLine="0"/>
        <w:rPr>
          <w:ins w:id="135" w:author="Sham Parab" w:date="2021-05-29T15:13:00Z"/>
          <w:sz w:val="20"/>
        </w:rPr>
      </w:pPr>
    </w:p>
    <w:p w14:paraId="62E925F6" w14:textId="77777777" w:rsidR="00F17D7F" w:rsidRDefault="00F17D7F">
      <w:pPr>
        <w:spacing w:after="0" w:line="259" w:lineRule="auto"/>
        <w:ind w:left="0" w:firstLine="0"/>
        <w:rPr>
          <w:ins w:id="136" w:author="Sham Parab" w:date="2021-05-29T15:13:00Z"/>
          <w:sz w:val="20"/>
        </w:rPr>
      </w:pPr>
    </w:p>
    <w:p w14:paraId="25622C08" w14:textId="77777777" w:rsidR="00F17D7F" w:rsidRDefault="00F17D7F">
      <w:pPr>
        <w:spacing w:after="0" w:line="259" w:lineRule="auto"/>
        <w:ind w:left="0" w:firstLine="0"/>
        <w:rPr>
          <w:ins w:id="137" w:author="Sham Parab" w:date="2021-05-29T15:13:00Z"/>
          <w:sz w:val="20"/>
        </w:rPr>
      </w:pPr>
    </w:p>
    <w:p w14:paraId="423FE455" w14:textId="77777777" w:rsidR="00F17D7F" w:rsidRDefault="00F17D7F">
      <w:pPr>
        <w:spacing w:after="0" w:line="259" w:lineRule="auto"/>
        <w:ind w:left="0" w:firstLine="0"/>
        <w:rPr>
          <w:ins w:id="138" w:author="Sham Parab" w:date="2021-05-29T15:13:00Z"/>
          <w:sz w:val="20"/>
        </w:rPr>
      </w:pPr>
    </w:p>
    <w:p w14:paraId="282757EA" w14:textId="77777777" w:rsidR="00F17D7F" w:rsidRDefault="00F17D7F">
      <w:pPr>
        <w:spacing w:after="0" w:line="259" w:lineRule="auto"/>
        <w:ind w:left="0" w:firstLine="0"/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F17D7F" w:rsidRPr="00B80FF3" w:rsidDel="007B4EEF" w14:paraId="0ABC2ACE" w14:textId="0B3AC66D" w:rsidTr="002A1577">
        <w:trPr>
          <w:trHeight w:val="316"/>
          <w:ins w:id="139" w:author="Sham Parab" w:date="2021-05-29T15:13:00Z"/>
          <w:del w:id="140" w:author="Archana Mandrekar" w:date="2022-12-14T15:41:00Z"/>
        </w:trPr>
        <w:tc>
          <w:tcPr>
            <w:tcW w:w="2802" w:type="dxa"/>
            <w:shd w:val="clear" w:color="auto" w:fill="auto"/>
          </w:tcPr>
          <w:p w14:paraId="086466FB" w14:textId="5C31C45E" w:rsidR="00F17D7F" w:rsidRPr="00B80FF3" w:rsidDel="007B4EEF" w:rsidRDefault="00F17D7F" w:rsidP="002A1577">
            <w:pPr>
              <w:spacing w:after="0"/>
              <w:rPr>
                <w:ins w:id="141" w:author="Sham Parab" w:date="2021-05-29T15:13:00Z"/>
                <w:del w:id="142" w:author="Archana Mandrekar" w:date="2022-12-14T15:41:00Z"/>
                <w:b/>
              </w:rPr>
            </w:pPr>
            <w:ins w:id="143" w:author="Sham Parab" w:date="2021-05-29T15:13:00Z">
              <w:del w:id="144" w:author="Archana Mandrekar" w:date="2022-12-14T15:41:00Z">
                <w:r w:rsidRPr="00B80FF3" w:rsidDel="007B4EEF">
                  <w:rPr>
                    <w:b/>
                  </w:rPr>
                  <w:delText xml:space="preserve">Prepared By: </w:delText>
                </w:r>
              </w:del>
            </w:ins>
          </w:p>
          <w:p w14:paraId="0ECF5CCA" w14:textId="5466E29A" w:rsidR="00F17D7F" w:rsidRPr="00B80FF3" w:rsidDel="007B4EEF" w:rsidRDefault="00F17D7F" w:rsidP="002A1577">
            <w:pPr>
              <w:spacing w:after="0"/>
              <w:rPr>
                <w:ins w:id="145" w:author="Sham Parab" w:date="2021-05-29T15:13:00Z"/>
                <w:del w:id="146" w:author="Archana Mandrekar" w:date="2022-12-14T15:41:00Z"/>
              </w:rPr>
            </w:pPr>
            <w:ins w:id="147" w:author="Sham Parab" w:date="2021-05-29T15:13:00Z">
              <w:del w:id="148" w:author="Archana Mandrekar" w:date="2022-12-14T15:41:00Z">
                <w:r w:rsidDel="007B4EEF">
                  <w:delText>Area Engineer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44276E4D" w14:textId="24D0B2A4" w:rsidR="00F17D7F" w:rsidRPr="00B80FF3" w:rsidDel="007B4EEF" w:rsidRDefault="00F17D7F" w:rsidP="002A1577">
            <w:pPr>
              <w:spacing w:after="0"/>
              <w:rPr>
                <w:ins w:id="149" w:author="Sham Parab" w:date="2021-05-29T15:13:00Z"/>
                <w:del w:id="150" w:author="Archana Mandrekar" w:date="2022-12-14T15:41:00Z"/>
                <w:b/>
              </w:rPr>
            </w:pPr>
            <w:ins w:id="151" w:author="Sham Parab" w:date="2021-05-29T15:13:00Z">
              <w:del w:id="152" w:author="Archana Mandrekar" w:date="2022-12-14T15:41:00Z">
                <w:r w:rsidRPr="00B80FF3" w:rsidDel="007B4EEF">
                  <w:rPr>
                    <w:b/>
                  </w:rPr>
                  <w:delText xml:space="preserve">Reviewed &amp; Issued By: </w:delText>
                </w:r>
              </w:del>
            </w:ins>
          </w:p>
          <w:p w14:paraId="37BF4D4D" w14:textId="4C1B58B8" w:rsidR="00F17D7F" w:rsidRPr="00B80FF3" w:rsidDel="007B4EEF" w:rsidRDefault="00F17D7F" w:rsidP="002A1577">
            <w:pPr>
              <w:spacing w:after="0"/>
              <w:rPr>
                <w:ins w:id="153" w:author="Sham Parab" w:date="2021-05-29T15:13:00Z"/>
                <w:del w:id="154" w:author="Archana Mandrekar" w:date="2022-12-14T15:41:00Z"/>
              </w:rPr>
            </w:pPr>
            <w:ins w:id="155" w:author="Sham Parab" w:date="2021-05-29T15:13:00Z">
              <w:del w:id="156" w:author="Archana Mandrekar" w:date="2022-12-14T15:41:00Z">
                <w:r w:rsidRPr="00B80FF3" w:rsidDel="007B4EEF">
                  <w:delText>Management Representative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410547D5" w14:textId="1384D148" w:rsidR="00F17D7F" w:rsidRPr="00B80FF3" w:rsidDel="007B4EEF" w:rsidRDefault="00F17D7F" w:rsidP="002A1577">
            <w:pPr>
              <w:spacing w:after="0"/>
              <w:rPr>
                <w:ins w:id="157" w:author="Sham Parab" w:date="2021-05-29T15:13:00Z"/>
                <w:del w:id="158" w:author="Archana Mandrekar" w:date="2022-12-14T15:41:00Z"/>
                <w:b/>
              </w:rPr>
            </w:pPr>
            <w:ins w:id="159" w:author="Sham Parab" w:date="2021-05-29T15:13:00Z">
              <w:del w:id="160" w:author="Archana Mandrekar" w:date="2022-12-14T15:41:00Z">
                <w:r w:rsidRPr="00B80FF3" w:rsidDel="007B4EEF">
                  <w:rPr>
                    <w:b/>
                  </w:rPr>
                  <w:delText xml:space="preserve">Approved By: </w:delText>
                </w:r>
              </w:del>
            </w:ins>
          </w:p>
          <w:p w14:paraId="02A18D73" w14:textId="4209C0EB" w:rsidR="00F17D7F" w:rsidRPr="00B80FF3" w:rsidDel="007B4EEF" w:rsidRDefault="00F17D7F" w:rsidP="002A1577">
            <w:pPr>
              <w:spacing w:after="0"/>
              <w:rPr>
                <w:ins w:id="161" w:author="Sham Parab" w:date="2021-05-29T15:13:00Z"/>
                <w:del w:id="162" w:author="Archana Mandrekar" w:date="2022-12-14T15:41:00Z"/>
              </w:rPr>
            </w:pPr>
            <w:ins w:id="163" w:author="Sham Parab" w:date="2021-05-29T15:13:00Z">
              <w:del w:id="164" w:author="Archana Mandrekar" w:date="2022-12-14T15:41:00Z">
                <w:r w:rsidDel="007B4EEF">
                  <w:delText>Mechanical Head</w:delText>
                </w:r>
              </w:del>
            </w:ins>
          </w:p>
        </w:tc>
      </w:tr>
      <w:tr w:rsidR="00F17D7F" w:rsidRPr="00B80FF3" w:rsidDel="007B4EEF" w14:paraId="6ACCC84B" w14:textId="7481BBE8" w:rsidTr="002A1577">
        <w:trPr>
          <w:trHeight w:val="1062"/>
          <w:ins w:id="165" w:author="Sham Parab" w:date="2021-05-29T15:13:00Z"/>
          <w:del w:id="166" w:author="Archana Mandrekar" w:date="2022-12-14T15:41:00Z"/>
        </w:trPr>
        <w:tc>
          <w:tcPr>
            <w:tcW w:w="2802" w:type="dxa"/>
            <w:shd w:val="clear" w:color="auto" w:fill="auto"/>
          </w:tcPr>
          <w:p w14:paraId="6FC2D2E3" w14:textId="31261E05" w:rsidR="00F17D7F" w:rsidRPr="00B80FF3" w:rsidDel="007B4EEF" w:rsidRDefault="00F17D7F" w:rsidP="002A1577">
            <w:pPr>
              <w:rPr>
                <w:ins w:id="167" w:author="Sham Parab" w:date="2021-05-29T15:13:00Z"/>
                <w:del w:id="168" w:author="Archana Mandrekar" w:date="2022-12-14T15:41:00Z"/>
                <w:b/>
              </w:rPr>
            </w:pPr>
            <w:ins w:id="169" w:author="Sham Parab" w:date="2021-05-29T15:13:00Z">
              <w:del w:id="170" w:author="Archana Mandrekar" w:date="2022-12-14T15:41:00Z">
                <w:r w:rsidDel="007B4EEF">
                  <w:rPr>
                    <w:b/>
                  </w:rPr>
                  <w:lastRenderedPageBreak/>
                  <w:delText>Signature: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20214C30" w14:textId="0CCCB0A7" w:rsidR="00F17D7F" w:rsidRPr="00B80FF3" w:rsidDel="007B4EEF" w:rsidRDefault="00F17D7F" w:rsidP="002A1577">
            <w:pPr>
              <w:rPr>
                <w:ins w:id="171" w:author="Sham Parab" w:date="2021-05-29T15:13:00Z"/>
                <w:del w:id="172" w:author="Archana Mandrekar" w:date="2022-12-14T15:41:00Z"/>
                <w:b/>
              </w:rPr>
            </w:pPr>
            <w:ins w:id="173" w:author="Sham Parab" w:date="2021-05-29T15:13:00Z">
              <w:del w:id="174" w:author="Archana Mandrekar" w:date="2022-12-14T15:41:00Z">
                <w:r w:rsidDel="007B4EEF">
                  <w:rPr>
                    <w:b/>
                  </w:rPr>
                  <w:delText>Signature: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38749033" w14:textId="0BEF4048" w:rsidR="00F17D7F" w:rsidRPr="00B80FF3" w:rsidDel="007B4EEF" w:rsidRDefault="00F17D7F" w:rsidP="002A1577">
            <w:pPr>
              <w:rPr>
                <w:ins w:id="175" w:author="Sham Parab" w:date="2021-05-29T15:13:00Z"/>
                <w:del w:id="176" w:author="Archana Mandrekar" w:date="2022-12-14T15:41:00Z"/>
                <w:b/>
              </w:rPr>
            </w:pPr>
            <w:ins w:id="177" w:author="Sham Parab" w:date="2021-05-29T15:13:00Z">
              <w:del w:id="178" w:author="Archana Mandrekar" w:date="2022-12-14T15:41:00Z">
                <w:r w:rsidDel="007B4EEF">
                  <w:rPr>
                    <w:b/>
                  </w:rPr>
                  <w:delText>Signature:</w:delText>
                </w:r>
              </w:del>
            </w:ins>
          </w:p>
        </w:tc>
      </w:tr>
      <w:tr w:rsidR="00F17D7F" w:rsidRPr="00B80FF3" w:rsidDel="007B4EEF" w14:paraId="58B2E071" w14:textId="45CABEF1" w:rsidTr="002A1577">
        <w:trPr>
          <w:trHeight w:val="56"/>
          <w:ins w:id="179" w:author="Sham Parab" w:date="2021-05-29T15:13:00Z"/>
          <w:del w:id="180" w:author="Archana Mandrekar" w:date="2022-12-14T15:41:00Z"/>
        </w:trPr>
        <w:tc>
          <w:tcPr>
            <w:tcW w:w="2802" w:type="dxa"/>
            <w:shd w:val="clear" w:color="auto" w:fill="auto"/>
          </w:tcPr>
          <w:p w14:paraId="4D2CE84C" w14:textId="118A2AF9" w:rsidR="00F17D7F" w:rsidRPr="00B80FF3" w:rsidDel="007B4EEF" w:rsidRDefault="00F17D7F" w:rsidP="002A1577">
            <w:pPr>
              <w:rPr>
                <w:ins w:id="181" w:author="Sham Parab" w:date="2021-05-29T15:13:00Z"/>
                <w:del w:id="182" w:author="Archana Mandrekar" w:date="2022-12-14T15:41:00Z"/>
                <w:b/>
              </w:rPr>
            </w:pPr>
            <w:ins w:id="183" w:author="Sham Parab" w:date="2021-05-29T15:13:00Z">
              <w:del w:id="184" w:author="Archana Mandrekar" w:date="2022-12-14T15:41:00Z">
                <w:r w:rsidRPr="00B80FF3" w:rsidDel="007B4EEF">
                  <w:rPr>
                    <w:b/>
                  </w:rPr>
                  <w:delText>Date:</w:delText>
                </w:r>
                <w:r w:rsidDel="007B4EEF">
                  <w:rPr>
                    <w:b/>
                  </w:rPr>
                  <w:delText>30.05.2021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4ED8799C" w14:textId="0B7FC0E3" w:rsidR="00F17D7F" w:rsidRPr="00B80FF3" w:rsidDel="007B4EEF" w:rsidRDefault="00F17D7F" w:rsidP="002A1577">
            <w:pPr>
              <w:rPr>
                <w:ins w:id="185" w:author="Sham Parab" w:date="2021-05-29T15:13:00Z"/>
                <w:del w:id="186" w:author="Archana Mandrekar" w:date="2022-12-14T15:41:00Z"/>
                <w:b/>
              </w:rPr>
            </w:pPr>
            <w:ins w:id="187" w:author="Sham Parab" w:date="2021-05-29T15:13:00Z">
              <w:del w:id="188" w:author="Archana Mandrekar" w:date="2022-12-14T15:41:00Z">
                <w:r w:rsidRPr="00B80FF3" w:rsidDel="007B4EEF">
                  <w:rPr>
                    <w:b/>
                  </w:rPr>
                  <w:delText xml:space="preserve">Date: </w:delText>
                </w:r>
                <w:r w:rsidDel="007B4EEF">
                  <w:rPr>
                    <w:b/>
                  </w:rPr>
                  <w:delText>30.05.2021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61BE32E2" w14:textId="1DD66AC5" w:rsidR="00F17D7F" w:rsidRPr="00B80FF3" w:rsidDel="007B4EEF" w:rsidRDefault="00F17D7F" w:rsidP="002A1577">
            <w:pPr>
              <w:rPr>
                <w:ins w:id="189" w:author="Sham Parab" w:date="2021-05-29T15:13:00Z"/>
                <w:del w:id="190" w:author="Archana Mandrekar" w:date="2022-12-14T15:41:00Z"/>
                <w:b/>
              </w:rPr>
            </w:pPr>
            <w:ins w:id="191" w:author="Sham Parab" w:date="2021-05-29T15:13:00Z">
              <w:del w:id="192" w:author="Archana Mandrekar" w:date="2022-12-14T15:41:00Z">
                <w:r w:rsidRPr="00B80FF3" w:rsidDel="007B4EEF">
                  <w:rPr>
                    <w:b/>
                  </w:rPr>
                  <w:delText>Date:</w:delText>
                </w:r>
                <w:r w:rsidDel="007B4EEF">
                  <w:rPr>
                    <w:b/>
                  </w:rPr>
                  <w:delText xml:space="preserve"> 30.05.2021</w:delText>
                </w:r>
              </w:del>
            </w:ins>
          </w:p>
        </w:tc>
      </w:tr>
    </w:tbl>
    <w:p w14:paraId="61592ECF" w14:textId="77777777" w:rsidR="008E171D" w:rsidRDefault="00770CE0">
      <w:pPr>
        <w:tabs>
          <w:tab w:val="right" w:pos="8629"/>
        </w:tabs>
        <w:spacing w:after="2336" w:line="259" w:lineRule="auto"/>
        <w:ind w:left="0" w:firstLine="0"/>
        <w:pPrChange w:id="193" w:author="Sham Parab" w:date="2021-05-29T15:12:00Z">
          <w:pPr>
            <w:spacing w:after="601" w:line="218" w:lineRule="auto"/>
            <w:ind w:left="-5"/>
          </w:pPr>
        </w:pPrChange>
      </w:pPr>
      <w:r>
        <w:rPr>
          <w:b/>
        </w:rPr>
        <w:tab/>
        <w:t xml:space="preserve"> </w:t>
      </w:r>
    </w:p>
    <w:sectPr w:rsidR="008E171D">
      <w:headerReference w:type="default" r:id="rId7"/>
      <w:footerReference w:type="default" r:id="rId8"/>
      <w:pgSz w:w="12240" w:h="15840"/>
      <w:pgMar w:top="725" w:right="1811" w:bottom="1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E5B0" w14:textId="77777777" w:rsidR="004B2E4B" w:rsidRDefault="004B2E4B" w:rsidP="00F17D7F">
      <w:pPr>
        <w:spacing w:after="0" w:line="240" w:lineRule="auto"/>
      </w:pPr>
      <w:r>
        <w:separator/>
      </w:r>
    </w:p>
  </w:endnote>
  <w:endnote w:type="continuationSeparator" w:id="0">
    <w:p w14:paraId="79B820FA" w14:textId="77777777" w:rsidR="004B2E4B" w:rsidRDefault="004B2E4B" w:rsidP="00F1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234C1" w14:textId="77777777" w:rsidR="00F17D7F" w:rsidRDefault="00F17D7F">
    <w:pPr>
      <w:pStyle w:val="Footer"/>
    </w:pPr>
    <w:moveToRangeStart w:id="227" w:author="Sham Parab" w:date="2021-05-29T15:11:00Z" w:name="move73193522"/>
    <w:moveTo w:id="228" w:author="Sham Parab" w:date="2021-05-29T15:11:00Z">
      <w:r>
        <w:rPr>
          <w:b/>
          <w:i/>
          <w:sz w:val="16"/>
        </w:rPr>
        <w:t xml:space="preserve">Hard copy is not mandatory. This document is controlled by distribution through Sesa intranet portal. If hard copy is to be used, it shall be stamped with seal of </w:t>
      </w:r>
      <w:r>
        <w:rPr>
          <w:b/>
          <w:i/>
          <w:color w:val="FF0000"/>
          <w:sz w:val="16"/>
        </w:rPr>
        <w:t xml:space="preserve">Controlled Copy </w:t>
      </w:r>
      <w:r>
        <w:rPr>
          <w:b/>
          <w:i/>
          <w:sz w:val="16"/>
        </w:rPr>
        <w:t xml:space="preserve">in Red.  </w:t>
      </w:r>
      <w:r>
        <w:rPr>
          <w:b/>
        </w:rPr>
        <w:t xml:space="preserve"> </w:t>
      </w:r>
    </w:moveTo>
    <w:moveToRangeEnd w:id="22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59A49" w14:textId="77777777" w:rsidR="004B2E4B" w:rsidRDefault="004B2E4B" w:rsidP="00F17D7F">
      <w:pPr>
        <w:spacing w:after="0" w:line="240" w:lineRule="auto"/>
      </w:pPr>
      <w:r>
        <w:separator/>
      </w:r>
    </w:p>
  </w:footnote>
  <w:footnote w:type="continuationSeparator" w:id="0">
    <w:p w14:paraId="4D55E812" w14:textId="77777777" w:rsidR="004B2E4B" w:rsidRDefault="004B2E4B" w:rsidP="00F17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7B4EEF" w14:paraId="7B231FB2" w14:textId="77777777" w:rsidTr="007677B2">
      <w:trPr>
        <w:trHeight w:val="251"/>
        <w:ins w:id="194" w:author="Archana Mandrekar" w:date="2022-12-14T15:41:00Z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B80452" w14:textId="5B3E5E07" w:rsidR="007B4EEF" w:rsidRDefault="007B4EEF" w:rsidP="007B4EEF">
          <w:pPr>
            <w:pStyle w:val="Header"/>
            <w:spacing w:line="276" w:lineRule="auto"/>
            <w:ind w:left="-122"/>
            <w:jc w:val="center"/>
            <w:rPr>
              <w:ins w:id="195" w:author="Archana Mandrekar" w:date="2022-12-14T15:41:00Z"/>
            </w:rPr>
          </w:pPr>
          <w:ins w:id="196" w:author="Archana Mandrekar" w:date="2022-12-14T15:41:00Z">
            <w:r w:rsidRPr="003450E1">
              <w:rPr>
                <w:noProof/>
              </w:rPr>
              <w:drawing>
                <wp:inline distT="0" distB="0" distL="0" distR="0" wp14:anchorId="2AC3343E" wp14:editId="424B3BB5">
                  <wp:extent cx="1517650" cy="736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8A7071" w14:textId="77777777" w:rsidR="007B4EEF" w:rsidRPr="009D119B" w:rsidRDefault="007B4EEF" w:rsidP="007B4EEF">
          <w:pPr>
            <w:pStyle w:val="NoSpacing"/>
            <w:jc w:val="center"/>
            <w:rPr>
              <w:ins w:id="197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198" w:author="Archana Mandrekar" w:date="2022-12-14T15:41:00Z">
            <w:r w:rsidRPr="009D119B">
              <w:rPr>
                <w:rFonts w:ascii="Times New Roman" w:hAnsi="Times New Roman"/>
                <w:b/>
              </w:rPr>
              <w:t>VEDANTA LIMITED – VALUE ADDED BUSINESS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0870CC" w14:textId="77777777" w:rsidR="007B4EEF" w:rsidRPr="009D119B" w:rsidRDefault="007B4EEF" w:rsidP="007B4EEF">
          <w:pPr>
            <w:pStyle w:val="NoSpacing"/>
            <w:rPr>
              <w:ins w:id="199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200" w:author="Archana Mandrekar" w:date="2022-12-14T15:41:00Z">
            <w:r w:rsidRPr="009D119B">
              <w:rPr>
                <w:rFonts w:ascii="Times New Roman" w:hAnsi="Times New Roman"/>
                <w:b/>
              </w:rPr>
              <w:t>Document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FDC2278" w14:textId="77777777" w:rsidR="007B4EEF" w:rsidRPr="009D119B" w:rsidRDefault="007B4EEF" w:rsidP="007B4EEF">
          <w:pPr>
            <w:pStyle w:val="NoSpacing"/>
            <w:rPr>
              <w:ins w:id="201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202" w:author="Archana Mandrekar" w:date="2022-12-14T15:41:00Z">
            <w:r w:rsidRPr="009D119B">
              <w:rPr>
                <w:rFonts w:ascii="Times New Roman" w:hAnsi="Times New Roman"/>
                <w:b/>
              </w:rPr>
              <w:t>VL/IMS/VAB/PID-1 /MECH/WI/01</w:t>
            </w:r>
          </w:ins>
        </w:p>
      </w:tc>
    </w:tr>
    <w:tr w:rsidR="007B4EEF" w14:paraId="3C53806A" w14:textId="77777777" w:rsidTr="007677B2">
      <w:trPr>
        <w:trHeight w:val="143"/>
        <w:ins w:id="203" w:author="Archana Mandrekar" w:date="2022-12-14T15:41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83E228" w14:textId="77777777" w:rsidR="007B4EEF" w:rsidRDefault="007B4EEF" w:rsidP="007B4EEF">
          <w:pPr>
            <w:rPr>
              <w:ins w:id="204" w:author="Archana Mandrekar" w:date="2022-12-14T15:41:00Z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87E0FD" w14:textId="77777777" w:rsidR="007B4EEF" w:rsidRPr="009D119B" w:rsidRDefault="007B4EEF" w:rsidP="007B4EEF">
          <w:pPr>
            <w:pStyle w:val="NoSpacing"/>
            <w:jc w:val="center"/>
            <w:rPr>
              <w:ins w:id="205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206" w:author="Archana Mandrekar" w:date="2022-12-14T15:41:00Z">
            <w:r w:rsidRPr="009D119B">
              <w:rPr>
                <w:rFonts w:ascii="Times New Roman" w:hAnsi="Times New Roman"/>
                <w:b/>
              </w:rPr>
              <w:t>Integrated Management System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CF1630" w14:textId="77777777" w:rsidR="007B4EEF" w:rsidRPr="009D119B" w:rsidRDefault="007B4EEF" w:rsidP="007B4EEF">
          <w:pPr>
            <w:pStyle w:val="NoSpacing"/>
            <w:rPr>
              <w:ins w:id="207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208" w:author="Archana Mandrekar" w:date="2022-12-14T15:41:00Z">
            <w:r w:rsidRPr="009D119B">
              <w:rPr>
                <w:rFonts w:ascii="Times New Roman" w:hAnsi="Times New Roman"/>
                <w:b/>
              </w:rPr>
              <w:t>Revision Date: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D9305D4" w14:textId="77777777" w:rsidR="007B4EEF" w:rsidRPr="009D119B" w:rsidRDefault="007B4EEF" w:rsidP="007B4EEF">
          <w:pPr>
            <w:pStyle w:val="NoSpacing"/>
            <w:rPr>
              <w:ins w:id="209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210" w:author="Archana Mandrekar" w:date="2022-12-14T15:41:00Z">
            <w:r w:rsidRPr="009D119B">
              <w:rPr>
                <w:rFonts w:ascii="Times New Roman" w:hAnsi="Times New Roman"/>
                <w:b/>
                <w:lang w:val="en-US" w:eastAsia="en-US"/>
              </w:rPr>
              <w:t>14.11.2022</w:t>
            </w:r>
          </w:ins>
        </w:p>
      </w:tc>
    </w:tr>
    <w:tr w:rsidR="007B4EEF" w14:paraId="3C8BD245" w14:textId="77777777" w:rsidTr="007677B2">
      <w:trPr>
        <w:trHeight w:val="143"/>
        <w:ins w:id="211" w:author="Archana Mandrekar" w:date="2022-12-14T15:41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7239A6" w14:textId="77777777" w:rsidR="007B4EEF" w:rsidRDefault="007B4EEF" w:rsidP="007B4EEF">
          <w:pPr>
            <w:rPr>
              <w:ins w:id="212" w:author="Archana Mandrekar" w:date="2022-12-14T15:41:00Z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1A78A9" w14:textId="77777777" w:rsidR="007B4EEF" w:rsidRPr="009D119B" w:rsidRDefault="007B4EEF" w:rsidP="007B4EEF">
          <w:pPr>
            <w:pStyle w:val="Default"/>
            <w:rPr>
              <w:ins w:id="213" w:author="Archana Mandrekar" w:date="2022-12-14T15:41:00Z"/>
              <w:b/>
              <w:bCs/>
              <w:color w:val="auto"/>
              <w:sz w:val="27"/>
              <w:szCs w:val="27"/>
            </w:rPr>
          </w:pPr>
          <w:ins w:id="214" w:author="Archana Mandrekar" w:date="2022-12-14T15:41:00Z">
            <w:r w:rsidRPr="009D119B">
              <w:rPr>
                <w:b/>
                <w:bCs/>
                <w:color w:val="auto"/>
                <w:sz w:val="27"/>
                <w:szCs w:val="27"/>
              </w:rPr>
              <w:t xml:space="preserve">Work Instruction for Online CBM </w:t>
            </w:r>
          </w:ins>
        </w:p>
        <w:p w14:paraId="0193BFB1" w14:textId="77777777" w:rsidR="007B4EEF" w:rsidRPr="009D119B" w:rsidRDefault="007B4EEF" w:rsidP="007B4EEF">
          <w:pPr>
            <w:pStyle w:val="NoSpacing"/>
            <w:jc w:val="center"/>
            <w:rPr>
              <w:ins w:id="215" w:author="Archana Mandrekar" w:date="2022-12-14T15:41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2DAA0B" w14:textId="77777777" w:rsidR="007B4EEF" w:rsidRPr="009D119B" w:rsidRDefault="007B4EEF" w:rsidP="007B4EEF">
          <w:pPr>
            <w:pStyle w:val="NoSpacing"/>
            <w:rPr>
              <w:ins w:id="216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217" w:author="Archana Mandrekar" w:date="2022-12-14T15:41:00Z">
            <w:r w:rsidRPr="009D119B">
              <w:rPr>
                <w:rFonts w:ascii="Times New Roman" w:hAnsi="Times New Roman"/>
                <w:b/>
              </w:rPr>
              <w:t>Revision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E11914" w14:textId="77777777" w:rsidR="007B4EEF" w:rsidRPr="009D119B" w:rsidRDefault="007B4EEF" w:rsidP="007B4EEF">
          <w:pPr>
            <w:pStyle w:val="NoSpacing"/>
            <w:rPr>
              <w:ins w:id="218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219" w:author="Archana Mandrekar" w:date="2022-12-14T15:41:00Z">
            <w:r w:rsidRPr="009D119B">
              <w:rPr>
                <w:rFonts w:ascii="Times New Roman" w:hAnsi="Times New Roman"/>
                <w:b/>
                <w:lang w:val="en-US" w:eastAsia="en-US"/>
              </w:rPr>
              <w:t>00</w:t>
            </w:r>
          </w:ins>
        </w:p>
      </w:tc>
    </w:tr>
    <w:tr w:rsidR="007B4EEF" w14:paraId="105D485D" w14:textId="77777777" w:rsidTr="007677B2">
      <w:trPr>
        <w:trHeight w:val="98"/>
        <w:ins w:id="220" w:author="Archana Mandrekar" w:date="2022-12-14T15:41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0E7386" w14:textId="77777777" w:rsidR="007B4EEF" w:rsidRDefault="007B4EEF" w:rsidP="007B4EEF">
          <w:pPr>
            <w:rPr>
              <w:ins w:id="221" w:author="Archana Mandrekar" w:date="2022-12-14T15:41:00Z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72C4BA" w14:textId="77777777" w:rsidR="007B4EEF" w:rsidRPr="00B834FB" w:rsidRDefault="007B4EEF" w:rsidP="007B4EEF">
          <w:pPr>
            <w:pStyle w:val="NoSpacing"/>
            <w:rPr>
              <w:ins w:id="222" w:author="Archana Mandrekar" w:date="2022-12-14T15:41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1F206BC" w14:textId="77777777" w:rsidR="007B4EEF" w:rsidRPr="00B834FB" w:rsidRDefault="007B4EEF" w:rsidP="007B4EEF">
          <w:pPr>
            <w:pStyle w:val="NoSpacing"/>
            <w:rPr>
              <w:ins w:id="223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224" w:author="Archana Mandrekar" w:date="2022-12-14T15:41:00Z">
            <w:r w:rsidRPr="00B834FB">
              <w:rPr>
                <w:rFonts w:ascii="Times New Roman" w:hAnsi="Times New Roman"/>
                <w:b/>
              </w:rPr>
              <w:t>Page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F93B1B" w14:textId="77777777" w:rsidR="007B4EEF" w:rsidRPr="00B834FB" w:rsidRDefault="007B4EEF" w:rsidP="007B4EEF">
          <w:pPr>
            <w:pStyle w:val="NoSpacing"/>
            <w:rPr>
              <w:ins w:id="225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226" w:author="Archana Mandrekar" w:date="2022-12-14T15:41:00Z"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PAGE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1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t xml:space="preserve"> of 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NUMPAGES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2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</w:ins>
        </w:p>
      </w:tc>
    </w:tr>
  </w:tbl>
  <w:p w14:paraId="3F0E9081" w14:textId="77777777" w:rsidR="00F17D7F" w:rsidRDefault="00F17D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7BFF"/>
    <w:multiLevelType w:val="hybridMultilevel"/>
    <w:tmpl w:val="85186978"/>
    <w:lvl w:ilvl="0" w:tplc="941C8D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80DA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0EEE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7822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6ACB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E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28F2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4C91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EAB9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AC44F7"/>
    <w:multiLevelType w:val="multilevel"/>
    <w:tmpl w:val="26C4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E2630E"/>
    <w:multiLevelType w:val="hybridMultilevel"/>
    <w:tmpl w:val="BCFCACE4"/>
    <w:lvl w:ilvl="0" w:tplc="59F8D3A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2DD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E9B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E87A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4C54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701B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5061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8F3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34DC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4F2F03"/>
    <w:multiLevelType w:val="hybridMultilevel"/>
    <w:tmpl w:val="9CC002A2"/>
    <w:lvl w:ilvl="0" w:tplc="60C03A5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A817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D4A0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843C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CC4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C8EB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B06D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48B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44A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jaram Khaunte">
    <w15:presenceInfo w15:providerId="AD" w15:userId="S-1-5-21-1933485140-791539629-772073404-2562"/>
  </w15:person>
  <w15:person w15:author="Abhijit S Nabar">
    <w15:presenceInfo w15:providerId="AD" w15:userId="S-1-5-21-1933485140-791539629-772073404-2567"/>
  </w15:person>
  <w15:person w15:author="Sham Parab">
    <w15:presenceInfo w15:providerId="AD" w15:userId="S-1-5-21-1933485140-791539629-772073404-19868"/>
  </w15:person>
  <w15:person w15:author="Archana Mandrekar">
    <w15:presenceInfo w15:providerId="AD" w15:userId="S::00000603@vedanta.co.in::bc9c1440-b866-4983-957e-d6988d0ac6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71D"/>
    <w:rsid w:val="00265AB5"/>
    <w:rsid w:val="00271B34"/>
    <w:rsid w:val="0030342D"/>
    <w:rsid w:val="0042413A"/>
    <w:rsid w:val="004B2E4B"/>
    <w:rsid w:val="004B5631"/>
    <w:rsid w:val="00770CE0"/>
    <w:rsid w:val="007B4EEF"/>
    <w:rsid w:val="008E171D"/>
    <w:rsid w:val="009C2F44"/>
    <w:rsid w:val="00C27CEA"/>
    <w:rsid w:val="00C933D1"/>
    <w:rsid w:val="00E45686"/>
    <w:rsid w:val="00F1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86C3"/>
  <w15:docId w15:val="{5455664E-C539-452F-A335-1AC90A42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2D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271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D7F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17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D7F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7B4EEF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7B4EE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4EEF"/>
    <w:pPr>
      <w:spacing w:after="120" w:line="276" w:lineRule="auto"/>
      <w:ind w:left="0" w:firstLine="0"/>
    </w:pPr>
    <w:rPr>
      <w:rFonts w:ascii="Arial" w:eastAsia="Calibri" w:hAnsi="Arial"/>
      <w:color w:val="auto"/>
      <w:sz w:val="22"/>
      <w:lang w:val="x-non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B4EEF"/>
    <w:rPr>
      <w:rFonts w:ascii="Arial" w:eastAsia="Calibri" w:hAnsi="Arial" w:cs="Times New Roman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9593E6-AA46-45CF-82D1-D088AAD4A55D}"/>
</file>

<file path=customXml/itemProps2.xml><?xml version="1.0" encoding="utf-8"?>
<ds:datastoreItem xmlns:ds="http://schemas.openxmlformats.org/officeDocument/2006/customXml" ds:itemID="{8F82F19A-C779-4545-A804-3607173B1EF0}"/>
</file>

<file path=customXml/itemProps3.xml><?xml version="1.0" encoding="utf-8"?>
<ds:datastoreItem xmlns:ds="http://schemas.openxmlformats.org/officeDocument/2006/customXml" ds:itemID="{843AF513-EFE6-40C5-8F0D-B0DB346AB1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SESA INDUSTRIES LIMITED</vt:lpstr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SESA INDUSTRIES LIMITED</dc:title>
  <dc:subject/>
  <dc:creator>MAINT212</dc:creator>
  <cp:keywords/>
  <cp:lastModifiedBy>Archana Mandrekar</cp:lastModifiedBy>
  <cp:revision>3</cp:revision>
  <dcterms:created xsi:type="dcterms:W3CDTF">2021-05-29T09:46:00Z</dcterms:created>
  <dcterms:modified xsi:type="dcterms:W3CDTF">2022-12-14T10:11:00Z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1241000</vt:r8>
  </property>
</Properties>
</file>