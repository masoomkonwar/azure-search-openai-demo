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0912" w14:textId="77777777" w:rsidR="00756E0A" w:rsidRDefault="00FA0E70">
      <w:pPr>
        <w:spacing w:after="256" w:line="259" w:lineRule="auto"/>
        <w:ind w:left="22" w:firstLine="0"/>
        <w:jc w:val="center"/>
      </w:pPr>
      <w:r>
        <w:rPr>
          <w:b/>
          <w:u w:val="single" w:color="000000"/>
        </w:rPr>
        <w:t>ACTIVITY: MAINTENANCE OF PUMPS</w:t>
      </w:r>
      <w:r>
        <w:rPr>
          <w:b/>
        </w:rPr>
        <w:t xml:space="preserve"> </w:t>
      </w:r>
    </w:p>
    <w:p w14:paraId="0458B3C9" w14:textId="77777777" w:rsidR="00756E0A" w:rsidRDefault="00FA0E70">
      <w:pPr>
        <w:spacing w:after="249" w:line="259" w:lineRule="auto"/>
        <w:ind w:left="87" w:firstLine="0"/>
        <w:jc w:val="center"/>
      </w:pPr>
      <w:r>
        <w:rPr>
          <w:b/>
        </w:rPr>
        <w:t xml:space="preserve"> </w:t>
      </w:r>
    </w:p>
    <w:p w14:paraId="59F5DAFE" w14:textId="77777777" w:rsidR="00756E0A" w:rsidRDefault="00FA0E70">
      <w:r>
        <w:rPr>
          <w:b/>
        </w:rPr>
        <w:t xml:space="preserve">Objective: - </w:t>
      </w:r>
      <w:r>
        <w:t xml:space="preserve">Safe and quality maintenance of pump for optimum out put  </w:t>
      </w:r>
    </w:p>
    <w:p w14:paraId="47DF2C39" w14:textId="77777777" w:rsidR="00756E0A" w:rsidRDefault="00FA0E70">
      <w:proofErr w:type="gramStart"/>
      <w:r>
        <w:rPr>
          <w:b/>
        </w:rPr>
        <w:t>Scope :</w:t>
      </w:r>
      <w:proofErr w:type="gramEnd"/>
      <w:r>
        <w:rPr>
          <w:b/>
        </w:rPr>
        <w:t xml:space="preserve"> - </w:t>
      </w:r>
      <w:r>
        <w:t xml:space="preserve">Blast Furnace Accessories  </w:t>
      </w:r>
    </w:p>
    <w:p w14:paraId="57B05A67" w14:textId="77777777" w:rsidR="00756E0A" w:rsidRDefault="00FA0E70">
      <w:proofErr w:type="gramStart"/>
      <w:r>
        <w:rPr>
          <w:b/>
        </w:rPr>
        <w:t>Ref. :</w:t>
      </w:r>
      <w:proofErr w:type="gramEnd"/>
      <w:r>
        <w:rPr>
          <w:b/>
        </w:rPr>
        <w:t xml:space="preserve"> -</w:t>
      </w:r>
      <w:r>
        <w:t xml:space="preserve"> Pumps maintenance manual  </w:t>
      </w:r>
    </w:p>
    <w:p w14:paraId="2388F723" w14:textId="77777777" w:rsidR="00756E0A" w:rsidRDefault="00FA0E70">
      <w:proofErr w:type="gramStart"/>
      <w:r>
        <w:rPr>
          <w:b/>
        </w:rPr>
        <w:t>Responsibility :</w:t>
      </w:r>
      <w:proofErr w:type="gramEnd"/>
      <w:r>
        <w:rPr>
          <w:b/>
        </w:rPr>
        <w:t xml:space="preserve"> -</w:t>
      </w:r>
      <w:r>
        <w:t xml:space="preserve"> Engineer In charge &amp; Maintenance Fitter on job  </w:t>
      </w:r>
    </w:p>
    <w:p w14:paraId="587DCBC3" w14:textId="77777777" w:rsidR="00756E0A" w:rsidRDefault="00FA0E70">
      <w:pPr>
        <w:spacing w:after="252" w:line="259" w:lineRule="auto"/>
        <w:ind w:left="-5"/>
      </w:pPr>
      <w:r>
        <w:rPr>
          <w:b/>
        </w:rPr>
        <w:t>PPE s to be used:</w:t>
      </w:r>
      <w:r>
        <w:t xml:space="preserve">  </w:t>
      </w:r>
    </w:p>
    <w:p w14:paraId="6CFECDB5" w14:textId="77777777" w:rsidR="00B3000A" w:rsidRDefault="00FA0E70">
      <w:pPr>
        <w:spacing w:after="1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Helmet, Safety shoes, Hand gloves, </w:t>
      </w:r>
      <w:r w:rsidR="00B3000A">
        <w:t>Dust mask,</w:t>
      </w:r>
      <w:r>
        <w:t xml:space="preserve"> and complete sealed goggle  </w:t>
      </w:r>
    </w:p>
    <w:p w14:paraId="062678BE" w14:textId="77777777" w:rsidR="00756E0A" w:rsidRDefault="00FA0E70">
      <w:pPr>
        <w:spacing w:after="10"/>
      </w:pPr>
      <w:r>
        <w:rPr>
          <w:b/>
        </w:rPr>
        <w:t xml:space="preserve">Aspect </w:t>
      </w:r>
      <w:r>
        <w:rPr>
          <w:rFonts w:ascii="Arial Unicode MS" w:eastAsia="Arial Unicode MS" w:hAnsi="Arial Unicode MS" w:cs="Arial Unicode MS"/>
        </w:rPr>
        <w:t>-</w:t>
      </w:r>
      <w:r>
        <w:rPr>
          <w:b/>
        </w:rPr>
        <w:t xml:space="preserve"> impact</w:t>
      </w:r>
      <w:r>
        <w:t xml:space="preserve">  </w:t>
      </w:r>
    </w:p>
    <w:tbl>
      <w:tblPr>
        <w:tblStyle w:val="TableGrid"/>
        <w:tblW w:w="8174" w:type="dxa"/>
        <w:tblInd w:w="0" w:type="dxa"/>
        <w:tblLook w:val="04A0" w:firstRow="1" w:lastRow="0" w:firstColumn="1" w:lastColumn="0" w:noHBand="0" w:noVBand="1"/>
      </w:tblPr>
      <w:tblGrid>
        <w:gridCol w:w="2463"/>
        <w:gridCol w:w="5711"/>
      </w:tblGrid>
      <w:tr w:rsidR="00756E0A" w14:paraId="0E745317" w14:textId="77777777">
        <w:trPr>
          <w:trHeight w:val="288"/>
        </w:trPr>
        <w:tc>
          <w:tcPr>
            <w:tcW w:w="2463" w:type="dxa"/>
            <w:tcBorders>
              <w:top w:val="nil"/>
              <w:left w:val="nil"/>
              <w:bottom w:val="nil"/>
              <w:right w:val="nil"/>
            </w:tcBorders>
          </w:tcPr>
          <w:p w14:paraId="0CF2B85D" w14:textId="77777777" w:rsidR="00756E0A" w:rsidRDefault="00FA0E70">
            <w:pPr>
              <w:spacing w:after="0" w:line="259" w:lineRule="auto"/>
              <w:ind w:left="0" w:firstLine="0"/>
            </w:pPr>
            <w:r>
              <w:rPr>
                <w:rFonts w:ascii="Arial" w:eastAsia="Arial" w:hAnsi="Arial" w:cs="Arial"/>
              </w:rPr>
              <w:t>Oil Spillage</w:t>
            </w:r>
            <w:r>
              <w:t xml:space="preserve">  </w:t>
            </w:r>
          </w:p>
        </w:tc>
        <w:tc>
          <w:tcPr>
            <w:tcW w:w="5711" w:type="dxa"/>
            <w:tcBorders>
              <w:top w:val="nil"/>
              <w:left w:val="nil"/>
              <w:bottom w:val="nil"/>
              <w:right w:val="nil"/>
            </w:tcBorders>
          </w:tcPr>
          <w:p w14:paraId="5697891F" w14:textId="77777777" w:rsidR="00756E0A" w:rsidRDefault="00FA0E70">
            <w:pPr>
              <w:spacing w:after="0" w:line="259" w:lineRule="auto"/>
              <w:ind w:left="0" w:firstLine="0"/>
            </w:pPr>
            <w:r>
              <w:rPr>
                <w:rFonts w:ascii="Arial" w:eastAsia="Arial" w:hAnsi="Arial" w:cs="Arial"/>
              </w:rPr>
              <w:t>Land contamination</w:t>
            </w:r>
            <w:r>
              <w:t xml:space="preserve">  </w:t>
            </w:r>
          </w:p>
        </w:tc>
      </w:tr>
      <w:tr w:rsidR="00756E0A" w14:paraId="60B388A9" w14:textId="77777777">
        <w:trPr>
          <w:trHeight w:val="306"/>
        </w:trPr>
        <w:tc>
          <w:tcPr>
            <w:tcW w:w="2463" w:type="dxa"/>
            <w:tcBorders>
              <w:top w:val="nil"/>
              <w:left w:val="nil"/>
              <w:bottom w:val="nil"/>
              <w:right w:val="nil"/>
            </w:tcBorders>
          </w:tcPr>
          <w:p w14:paraId="1FA45141" w14:textId="77777777" w:rsidR="00756E0A" w:rsidRDefault="00FA0E70">
            <w:pPr>
              <w:spacing w:after="0" w:line="259" w:lineRule="auto"/>
              <w:ind w:left="0" w:firstLine="0"/>
            </w:pPr>
            <w:r>
              <w:rPr>
                <w:rFonts w:ascii="Arial" w:eastAsia="Arial" w:hAnsi="Arial" w:cs="Arial"/>
              </w:rPr>
              <w:t>Scrap generation</w:t>
            </w:r>
            <w:r>
              <w:t xml:space="preserve">  </w:t>
            </w:r>
          </w:p>
        </w:tc>
        <w:tc>
          <w:tcPr>
            <w:tcW w:w="5711" w:type="dxa"/>
            <w:tcBorders>
              <w:top w:val="nil"/>
              <w:left w:val="nil"/>
              <w:bottom w:val="nil"/>
              <w:right w:val="nil"/>
            </w:tcBorders>
          </w:tcPr>
          <w:p w14:paraId="7DCDF16B" w14:textId="77777777" w:rsidR="00756E0A" w:rsidRDefault="00FA0E70" w:rsidP="0024652C">
            <w:pPr>
              <w:tabs>
                <w:tab w:val="center" w:pos="2855"/>
              </w:tabs>
              <w:spacing w:after="0" w:line="259" w:lineRule="auto"/>
              <w:ind w:left="0" w:firstLine="0"/>
            </w:pPr>
            <w:r>
              <w:rPr>
                <w:rFonts w:ascii="Arial" w:eastAsia="Arial" w:hAnsi="Arial" w:cs="Arial"/>
              </w:rPr>
              <w:t xml:space="preserve">Resource </w:t>
            </w:r>
            <w:proofErr w:type="gramStart"/>
            <w:r>
              <w:rPr>
                <w:rFonts w:ascii="Arial" w:eastAsia="Arial" w:hAnsi="Arial" w:cs="Arial"/>
              </w:rPr>
              <w:t>Depletion</w:t>
            </w:r>
            <w:r>
              <w:t xml:space="preserve">  </w:t>
            </w:r>
            <w:r w:rsidR="00B3000A">
              <w:tab/>
            </w:r>
            <w:proofErr w:type="gramEnd"/>
          </w:p>
        </w:tc>
      </w:tr>
    </w:tbl>
    <w:tbl>
      <w:tblPr>
        <w:tblStyle w:val="TableGrid"/>
        <w:tblpPr w:leftFromText="180" w:rightFromText="180" w:vertAnchor="text" w:tblpY="1"/>
        <w:tblOverlap w:val="never"/>
        <w:tblW w:w="5480" w:type="dxa"/>
        <w:tblInd w:w="0" w:type="dxa"/>
        <w:tblCellMar>
          <w:top w:w="35" w:type="dxa"/>
        </w:tblCellMar>
        <w:tblLook w:val="04A0" w:firstRow="1" w:lastRow="0" w:firstColumn="1" w:lastColumn="0" w:noHBand="0" w:noVBand="1"/>
      </w:tblPr>
      <w:tblGrid>
        <w:gridCol w:w="3266"/>
        <w:gridCol w:w="2214"/>
      </w:tblGrid>
      <w:tr w:rsidR="00B3000A" w14:paraId="4E3AEDAD" w14:textId="77777777" w:rsidTr="0024652C">
        <w:trPr>
          <w:trHeight w:val="192"/>
        </w:trPr>
        <w:tc>
          <w:tcPr>
            <w:tcW w:w="3266" w:type="dxa"/>
            <w:tcBorders>
              <w:top w:val="nil"/>
              <w:left w:val="nil"/>
              <w:bottom w:val="nil"/>
              <w:right w:val="nil"/>
            </w:tcBorders>
          </w:tcPr>
          <w:p w14:paraId="628E9FB9" w14:textId="77777777" w:rsidR="00B3000A" w:rsidRPr="0024652C" w:rsidRDefault="00B3000A" w:rsidP="00B3000A">
            <w:pPr>
              <w:spacing w:after="0" w:line="259" w:lineRule="auto"/>
              <w:ind w:left="0" w:firstLine="0"/>
              <w:rPr>
                <w:rFonts w:ascii="Arial" w:hAnsi="Arial" w:cs="Arial"/>
                <w:szCs w:val="24"/>
              </w:rPr>
            </w:pPr>
            <w:r w:rsidRPr="0024652C">
              <w:rPr>
                <w:rFonts w:ascii="Arial" w:hAnsi="Arial" w:cs="Arial"/>
                <w:szCs w:val="24"/>
              </w:rPr>
              <w:t xml:space="preserve">Draining of water </w:t>
            </w:r>
          </w:p>
        </w:tc>
        <w:tc>
          <w:tcPr>
            <w:tcW w:w="2214" w:type="dxa"/>
            <w:tcBorders>
              <w:top w:val="nil"/>
              <w:left w:val="nil"/>
              <w:bottom w:val="nil"/>
              <w:right w:val="nil"/>
            </w:tcBorders>
          </w:tcPr>
          <w:p w14:paraId="14925E5E" w14:textId="77777777" w:rsidR="00B3000A" w:rsidRPr="0024652C" w:rsidRDefault="00B3000A" w:rsidP="00B3000A">
            <w:pPr>
              <w:spacing w:after="0" w:line="259" w:lineRule="auto"/>
              <w:ind w:left="0" w:firstLine="0"/>
              <w:rPr>
                <w:rFonts w:ascii="Arial" w:hAnsi="Arial" w:cs="Arial"/>
                <w:szCs w:val="24"/>
              </w:rPr>
            </w:pPr>
            <w:r w:rsidRPr="00B3000A">
              <w:rPr>
                <w:rFonts w:ascii="Arial" w:hAnsi="Arial" w:cs="Arial"/>
                <w:szCs w:val="24"/>
              </w:rPr>
              <w:t xml:space="preserve">Resource </w:t>
            </w:r>
            <w:r w:rsidRPr="0024652C">
              <w:rPr>
                <w:rFonts w:ascii="Arial" w:hAnsi="Arial" w:cs="Arial"/>
                <w:szCs w:val="24"/>
              </w:rPr>
              <w:t xml:space="preserve">Depletion </w:t>
            </w:r>
          </w:p>
        </w:tc>
      </w:tr>
    </w:tbl>
    <w:tbl>
      <w:tblPr>
        <w:tblStyle w:val="TableGrid"/>
        <w:tblW w:w="8174" w:type="dxa"/>
        <w:tblInd w:w="0" w:type="dxa"/>
        <w:tblLook w:val="04A0" w:firstRow="1" w:lastRow="0" w:firstColumn="1" w:lastColumn="0" w:noHBand="0" w:noVBand="1"/>
      </w:tblPr>
      <w:tblGrid>
        <w:gridCol w:w="2463"/>
        <w:gridCol w:w="5711"/>
      </w:tblGrid>
      <w:tr w:rsidR="00756E0A" w14:paraId="4C8570E1" w14:textId="77777777">
        <w:trPr>
          <w:trHeight w:val="2388"/>
        </w:trPr>
        <w:tc>
          <w:tcPr>
            <w:tcW w:w="2463" w:type="dxa"/>
            <w:tcBorders>
              <w:top w:val="nil"/>
              <w:left w:val="nil"/>
              <w:bottom w:val="nil"/>
              <w:right w:val="nil"/>
            </w:tcBorders>
          </w:tcPr>
          <w:p w14:paraId="45BCE229" w14:textId="77777777" w:rsidR="00756E0A" w:rsidRDefault="00FA0E70">
            <w:pPr>
              <w:spacing w:after="276" w:line="259" w:lineRule="auto"/>
              <w:ind w:left="0" w:firstLine="0"/>
            </w:pPr>
            <w:r>
              <w:rPr>
                <w:rFonts w:ascii="Arial" w:eastAsia="Arial" w:hAnsi="Arial" w:cs="Arial"/>
              </w:rPr>
              <w:t>Oil traced waste generation</w:t>
            </w:r>
            <w:r>
              <w:t xml:space="preserve">  </w:t>
            </w:r>
          </w:p>
          <w:p w14:paraId="7A3D1057" w14:textId="77777777" w:rsidR="00756E0A" w:rsidRDefault="00FA0E70" w:rsidP="0024652C">
            <w:pPr>
              <w:spacing w:after="252" w:line="259" w:lineRule="auto"/>
              <w:ind w:left="0" w:firstLine="0"/>
            </w:pPr>
            <w:r>
              <w:rPr>
                <w:b/>
                <w:u w:val="single" w:color="000000"/>
              </w:rPr>
              <w:t>Hazards identified</w:t>
            </w:r>
            <w:r>
              <w:t xml:space="preserve"> </w:t>
            </w:r>
          </w:p>
        </w:tc>
        <w:tc>
          <w:tcPr>
            <w:tcW w:w="5711" w:type="dxa"/>
            <w:tcBorders>
              <w:top w:val="nil"/>
              <w:left w:val="nil"/>
              <w:bottom w:val="nil"/>
              <w:right w:val="nil"/>
            </w:tcBorders>
          </w:tcPr>
          <w:p w14:paraId="13A8C475" w14:textId="77777777" w:rsidR="00756E0A" w:rsidRDefault="00FA0E70">
            <w:pPr>
              <w:spacing w:after="0" w:line="259" w:lineRule="auto"/>
              <w:ind w:left="0" w:firstLine="0"/>
            </w:pPr>
            <w:r>
              <w:rPr>
                <w:rFonts w:ascii="Arial" w:eastAsia="Arial" w:hAnsi="Arial" w:cs="Arial"/>
              </w:rPr>
              <w:t>Land contamination &amp; Resource Depletion</w:t>
            </w:r>
            <w:r>
              <w:t xml:space="preserve">  </w:t>
            </w:r>
          </w:p>
        </w:tc>
      </w:tr>
      <w:tr w:rsidR="00756E0A" w14:paraId="4BB945EF" w14:textId="77777777">
        <w:trPr>
          <w:trHeight w:val="410"/>
        </w:trPr>
        <w:tc>
          <w:tcPr>
            <w:tcW w:w="2463" w:type="dxa"/>
            <w:tcBorders>
              <w:top w:val="nil"/>
              <w:left w:val="nil"/>
              <w:bottom w:val="nil"/>
              <w:right w:val="nil"/>
            </w:tcBorders>
            <w:vAlign w:val="bottom"/>
          </w:tcPr>
          <w:p w14:paraId="3648404E" w14:textId="77777777" w:rsidR="00756E0A" w:rsidRDefault="00FA0E70">
            <w:pPr>
              <w:tabs>
                <w:tab w:val="center" w:pos="2194"/>
              </w:tabs>
              <w:spacing w:after="0" w:line="259" w:lineRule="auto"/>
              <w:ind w:left="0" w:firstLine="0"/>
            </w:pPr>
            <w:r>
              <w:rPr>
                <w:b/>
              </w:rPr>
              <w:lastRenderedPageBreak/>
              <w:t xml:space="preserve">Physical Hazard </w:t>
            </w:r>
            <w:r>
              <w:rPr>
                <w:b/>
              </w:rPr>
              <w:tab/>
            </w:r>
            <w:r>
              <w:rPr>
                <w:rFonts w:ascii="Arial" w:eastAsia="Arial" w:hAnsi="Arial" w:cs="Arial"/>
                <w:b/>
                <w:sz w:val="20"/>
              </w:rPr>
              <w:t xml:space="preserve">- </w:t>
            </w:r>
          </w:p>
        </w:tc>
        <w:tc>
          <w:tcPr>
            <w:tcW w:w="5711" w:type="dxa"/>
            <w:tcBorders>
              <w:top w:val="nil"/>
              <w:left w:val="nil"/>
              <w:bottom w:val="nil"/>
              <w:right w:val="nil"/>
            </w:tcBorders>
            <w:vAlign w:val="bottom"/>
          </w:tcPr>
          <w:p w14:paraId="0CD7BEA4" w14:textId="77777777" w:rsidR="00756E0A" w:rsidRDefault="00FA0E70" w:rsidP="0024652C">
            <w:pPr>
              <w:spacing w:after="0" w:line="259" w:lineRule="auto"/>
              <w:ind w:left="0" w:right="63" w:firstLine="0"/>
            </w:pPr>
            <w:r>
              <w:t>Pressure, temperature</w:t>
            </w:r>
            <w:r w:rsidR="00B3000A">
              <w:t>-hot water</w:t>
            </w:r>
            <w:r>
              <w:t>, dust inhalation</w:t>
            </w:r>
            <w:proofErr w:type="gramStart"/>
            <w:r>
              <w:t>, ,</w:t>
            </w:r>
            <w:proofErr w:type="gramEnd"/>
            <w:r>
              <w:t xml:space="preserve"> congestion</w:t>
            </w:r>
            <w:ins w:id="0" w:author="Abhijit S Nabar" w:date="2020-07-19T13:45:00Z">
              <w:r w:rsidR="00F808FA">
                <w:t xml:space="preserve">, splash of hot water while working near pump </w:t>
              </w:r>
              <w:del w:id="1" w:author="Joshi Bala" w:date="2020-09-03T09:05:00Z">
                <w:r w:rsidR="00F808FA" w:rsidDel="007F1E37">
                  <w:delText xml:space="preserve">due to </w:delText>
                </w:r>
              </w:del>
              <w:r w:rsidR="00F808FA">
                <w:t>bursting of rubber expansion bellow.</w:t>
              </w:r>
            </w:ins>
            <w:del w:id="2" w:author="Abhijit S Nabar" w:date="2020-07-19T13:45:00Z">
              <w:r w:rsidDel="00F808FA">
                <w:delText xml:space="preserve"> </w:delText>
              </w:r>
            </w:del>
          </w:p>
        </w:tc>
      </w:tr>
    </w:tbl>
    <w:p w14:paraId="1DBCD00C" w14:textId="77777777" w:rsidR="00756E0A" w:rsidRDefault="00FA0E70">
      <w:pPr>
        <w:spacing w:after="48" w:line="259" w:lineRule="auto"/>
        <w:ind w:left="0" w:firstLine="0"/>
      </w:pPr>
      <w:r>
        <w:t xml:space="preserve"> </w:t>
      </w:r>
    </w:p>
    <w:p w14:paraId="6F861740" w14:textId="77777777" w:rsidR="00756E0A" w:rsidRDefault="00FA0E70">
      <w:pPr>
        <w:spacing w:after="252" w:line="259" w:lineRule="auto"/>
        <w:ind w:left="-5"/>
      </w:pPr>
      <w:r>
        <w:rPr>
          <w:b/>
        </w:rPr>
        <w:t xml:space="preserve">Mechanical hazard –  </w:t>
      </w:r>
    </w:p>
    <w:p w14:paraId="0636E99D" w14:textId="77777777" w:rsidR="00756E0A" w:rsidRDefault="00FA0E70">
      <w:pPr>
        <w:numPr>
          <w:ilvl w:val="0"/>
          <w:numId w:val="1"/>
        </w:numPr>
        <w:spacing w:after="10"/>
        <w:ind w:hanging="360"/>
      </w:pPr>
      <w:r>
        <w:t xml:space="preserve">Trapping in between coupling, impeller, guard, dismantled </w:t>
      </w:r>
      <w:proofErr w:type="gramStart"/>
      <w:r>
        <w:t>pump</w:t>
      </w:r>
      <w:proofErr w:type="gramEnd"/>
      <w:r>
        <w:t xml:space="preserve"> and motor, etc. </w:t>
      </w:r>
    </w:p>
    <w:p w14:paraId="03ACED27" w14:textId="77777777" w:rsidR="00756E0A" w:rsidRDefault="00FA0E70">
      <w:pPr>
        <w:numPr>
          <w:ilvl w:val="0"/>
          <w:numId w:val="1"/>
        </w:numPr>
        <w:spacing w:after="10"/>
        <w:ind w:hanging="360"/>
      </w:pPr>
      <w:r>
        <w:t xml:space="preserve">Entanglement in between moving parts, guard, coupling.  </w:t>
      </w:r>
    </w:p>
    <w:p w14:paraId="1C129EBA" w14:textId="77777777" w:rsidR="00756E0A" w:rsidRDefault="00FA0E70">
      <w:pPr>
        <w:numPr>
          <w:ilvl w:val="0"/>
          <w:numId w:val="1"/>
        </w:numPr>
        <w:spacing w:after="10"/>
        <w:ind w:hanging="360"/>
      </w:pPr>
      <w:r>
        <w:t xml:space="preserve">Fall of spare parts, rod, slinged items, tools, hammer, etc.  </w:t>
      </w:r>
    </w:p>
    <w:p w14:paraId="116009D5" w14:textId="77777777" w:rsidR="00756E0A" w:rsidRDefault="00FA0E70">
      <w:pPr>
        <w:numPr>
          <w:ilvl w:val="0"/>
          <w:numId w:val="1"/>
        </w:numPr>
        <w:spacing w:after="10"/>
        <w:ind w:hanging="360"/>
      </w:pPr>
      <w:r>
        <w:t xml:space="preserve">Fall of person from platform &amp; height. </w:t>
      </w:r>
    </w:p>
    <w:p w14:paraId="2C65F610" w14:textId="77777777" w:rsidR="00756E0A" w:rsidRDefault="00FA0E70">
      <w:pPr>
        <w:numPr>
          <w:ilvl w:val="0"/>
          <w:numId w:val="1"/>
        </w:numPr>
        <w:spacing w:after="10"/>
        <w:ind w:hanging="360"/>
      </w:pPr>
      <w:r>
        <w:t xml:space="preserve">Impact of moving/slinged items. </w:t>
      </w:r>
    </w:p>
    <w:p w14:paraId="5E9D9ACD" w14:textId="77777777" w:rsidR="00756E0A" w:rsidRDefault="00FA0E70">
      <w:pPr>
        <w:numPr>
          <w:ilvl w:val="0"/>
          <w:numId w:val="1"/>
        </w:numPr>
        <w:ind w:hanging="360"/>
      </w:pPr>
      <w:r>
        <w:t xml:space="preserve">Injury from slip of pump component while assembly / dismantling. </w:t>
      </w:r>
    </w:p>
    <w:p w14:paraId="5F48A641" w14:textId="77777777" w:rsidR="00E035AC" w:rsidRDefault="00E035AC">
      <w:pPr>
        <w:numPr>
          <w:ilvl w:val="0"/>
          <w:numId w:val="1"/>
        </w:numPr>
        <w:ind w:hanging="360"/>
        <w:rPr>
          <w:ins w:id="3" w:author="Abhijit S Nabar" w:date="2020-07-19T13:43:00Z"/>
        </w:rPr>
      </w:pPr>
      <w:r>
        <w:t>Impingement of fingers, hand while fitting assembly of pump, bearing fixing, impeller fixing</w:t>
      </w:r>
      <w:r w:rsidR="0024652C">
        <w:t>, flange joint tightening</w:t>
      </w:r>
      <w:ins w:id="4" w:author="Abhijit S Nabar" w:date="2020-07-19T13:43:00Z">
        <w:r w:rsidR="00F808FA">
          <w:t>.</w:t>
        </w:r>
      </w:ins>
    </w:p>
    <w:p w14:paraId="011EE827" w14:textId="77777777" w:rsidR="00F808FA" w:rsidRDefault="00F808FA">
      <w:pPr>
        <w:numPr>
          <w:ilvl w:val="0"/>
          <w:numId w:val="1"/>
        </w:numPr>
        <w:ind w:hanging="360"/>
      </w:pPr>
      <w:ins w:id="5" w:author="Abhijit S Nabar" w:date="2020-07-19T13:43:00Z">
        <w:r>
          <w:t>Bursting of rubber expansion bellow due to high pressure.</w:t>
        </w:r>
      </w:ins>
    </w:p>
    <w:p w14:paraId="19BCE029" w14:textId="77777777" w:rsidR="00756E0A" w:rsidRDefault="00FA0E70">
      <w:pPr>
        <w:spacing w:after="252" w:line="259" w:lineRule="auto"/>
        <w:ind w:left="-5"/>
        <w:rPr>
          <w:ins w:id="6" w:author="Abhijit S Nabar" w:date="2020-07-20T08:57:00Z"/>
        </w:rPr>
      </w:pPr>
      <w:r>
        <w:t xml:space="preserve"> </w:t>
      </w:r>
      <w:r>
        <w:rPr>
          <w:b/>
        </w:rPr>
        <w:t>Electrical Hazard</w:t>
      </w:r>
      <w:r>
        <w:t xml:space="preserve"> – </w:t>
      </w:r>
      <w:r w:rsidR="0024652C">
        <w:t xml:space="preserve">Electric </w:t>
      </w:r>
      <w:r>
        <w:t xml:space="preserve">Shock </w:t>
      </w:r>
      <w:r w:rsidR="0024652C">
        <w:t xml:space="preserve">due to welding machine, </w:t>
      </w:r>
      <w:proofErr w:type="gramStart"/>
      <w:r w:rsidR="0024652C">
        <w:t>cable</w:t>
      </w:r>
      <w:proofErr w:type="gramEnd"/>
      <w:r w:rsidR="0024652C">
        <w:t xml:space="preserve"> and damaged wire.</w:t>
      </w:r>
    </w:p>
    <w:p w14:paraId="7DF03D03" w14:textId="77777777" w:rsidR="00982569" w:rsidRDefault="00982569">
      <w:pPr>
        <w:pStyle w:val="ListParagraph"/>
        <w:numPr>
          <w:ilvl w:val="0"/>
          <w:numId w:val="1"/>
        </w:numPr>
        <w:spacing w:after="252" w:line="259" w:lineRule="auto"/>
        <w:pPrChange w:id="7" w:author="Abhijit S Nabar" w:date="2020-07-20T08:57:00Z">
          <w:pPr>
            <w:spacing w:after="252" w:line="259" w:lineRule="auto"/>
            <w:ind w:left="-5"/>
          </w:pPr>
        </w:pPrChange>
      </w:pPr>
      <w:ins w:id="8" w:author="Abhijit S Nabar" w:date="2020-07-20T08:57:00Z">
        <w:r>
          <w:rPr>
            <w:b/>
          </w:rPr>
          <w:t xml:space="preserve">Splashing of hot water on side </w:t>
        </w:r>
      </w:ins>
      <w:ins w:id="9" w:author="Abhijit S Nabar" w:date="2020-07-20T08:58:00Z">
        <w:r>
          <w:rPr>
            <w:b/>
          </w:rPr>
          <w:t xml:space="preserve">pump, </w:t>
        </w:r>
      </w:ins>
      <w:proofErr w:type="gramStart"/>
      <w:ins w:id="10" w:author="Abhijit S Nabar" w:date="2020-07-20T08:57:00Z">
        <w:r>
          <w:rPr>
            <w:b/>
          </w:rPr>
          <w:t>motor</w:t>
        </w:r>
      </w:ins>
      <w:ins w:id="11" w:author="Abhijit S Nabar" w:date="2020-07-20T08:58:00Z">
        <w:r>
          <w:rPr>
            <w:b/>
          </w:rPr>
          <w:t xml:space="preserve"> ,</w:t>
        </w:r>
        <w:proofErr w:type="gramEnd"/>
        <w:r>
          <w:rPr>
            <w:b/>
          </w:rPr>
          <w:t xml:space="preserve"> .electrical panel</w:t>
        </w:r>
      </w:ins>
    </w:p>
    <w:p w14:paraId="0461A9AC" w14:textId="77777777" w:rsidR="00756E0A" w:rsidRDefault="00FA0E70">
      <w:pPr>
        <w:spacing w:after="43" w:line="259" w:lineRule="auto"/>
        <w:ind w:left="-5"/>
      </w:pPr>
      <w:r>
        <w:rPr>
          <w:b/>
        </w:rPr>
        <w:t>Chemical hazard            -</w:t>
      </w:r>
      <w:r>
        <w:rPr>
          <w:rFonts w:ascii="Arial" w:eastAsia="Arial" w:hAnsi="Arial" w:cs="Arial"/>
        </w:rPr>
        <w:t xml:space="preserve">   Co gas poisoning &amp; Fire </w:t>
      </w:r>
    </w:p>
    <w:p w14:paraId="31B6D3DF" w14:textId="77777777" w:rsidR="00E035AC" w:rsidRDefault="00FA0E70">
      <w:pPr>
        <w:spacing w:after="90" w:line="259" w:lineRule="auto"/>
        <w:ind w:left="-5" w:right="3586"/>
        <w:rPr>
          <w:rFonts w:ascii="Arial" w:eastAsia="Arial" w:hAnsi="Arial" w:cs="Arial"/>
        </w:rPr>
      </w:pPr>
      <w:r>
        <w:rPr>
          <w:b/>
        </w:rPr>
        <w:t>Biological Hazard</w:t>
      </w:r>
      <w:r>
        <w:rPr>
          <w:rFonts w:ascii="Arial" w:eastAsia="Arial" w:hAnsi="Arial" w:cs="Arial"/>
        </w:rPr>
        <w:t xml:space="preserve"> </w:t>
      </w:r>
      <w:r>
        <w:rPr>
          <w:rFonts w:ascii="Arial" w:eastAsia="Arial" w:hAnsi="Arial" w:cs="Arial"/>
        </w:rPr>
        <w:tab/>
        <w:t xml:space="preserve">      -   Bee sting </w:t>
      </w:r>
    </w:p>
    <w:p w14:paraId="4DEAE82E" w14:textId="77777777" w:rsidR="003D6B40" w:rsidRDefault="003D6B40" w:rsidP="003D6B40">
      <w:pPr>
        <w:spacing w:after="89" w:line="259" w:lineRule="auto"/>
        <w:ind w:right="3603"/>
        <w:rPr>
          <w:rFonts w:ascii="Arial" w:eastAsia="Arial" w:hAnsi="Arial" w:cs="Arial"/>
        </w:rPr>
      </w:pPr>
      <w:r w:rsidRPr="00743A4F">
        <w:rPr>
          <w:b/>
        </w:rPr>
        <w:t xml:space="preserve">Human </w:t>
      </w:r>
      <w:proofErr w:type="spellStart"/>
      <w:r w:rsidRPr="00743A4F">
        <w:rPr>
          <w:b/>
        </w:rPr>
        <w:t>Behavior</w:t>
      </w:r>
      <w:proofErr w:type="spellEnd"/>
      <w:r w:rsidRPr="00743A4F">
        <w:rPr>
          <w:b/>
        </w:rPr>
        <w:t xml:space="preserve"> aspect of operators</w:t>
      </w:r>
      <w:r>
        <w:t>:</w:t>
      </w:r>
    </w:p>
    <w:p w14:paraId="47DA0234" w14:textId="77777777" w:rsidR="00E035AC" w:rsidRPr="0024652C" w:rsidRDefault="003D6B40" w:rsidP="0024652C">
      <w:pPr>
        <w:spacing w:after="89" w:line="259" w:lineRule="auto"/>
        <w:ind w:right="3603"/>
        <w:rPr>
          <w:rFonts w:ascii="Arial" w:eastAsia="Arial" w:hAnsi="Arial" w:cs="Arial"/>
        </w:rPr>
      </w:pPr>
      <w:r w:rsidRPr="009A252E">
        <w:t xml:space="preserve">Operator nature, alcoholism, casual </w:t>
      </w:r>
      <w:proofErr w:type="gramStart"/>
      <w:r w:rsidRPr="009A252E">
        <w:t xml:space="preserve">approach,  </w:t>
      </w:r>
      <w:r>
        <w:t>horse</w:t>
      </w:r>
      <w:proofErr w:type="gramEnd"/>
      <w:r>
        <w:t xml:space="preserve"> play, use of mobile at workplace,</w:t>
      </w:r>
      <w:r w:rsidRPr="009A252E">
        <w:t xml:space="preserve">  back pain  &amp; non usage of PPE?s</w:t>
      </w:r>
    </w:p>
    <w:p w14:paraId="11936866" w14:textId="77777777" w:rsidR="00756E0A" w:rsidRDefault="00756E0A" w:rsidP="0024652C">
      <w:pPr>
        <w:spacing w:after="261" w:line="259" w:lineRule="auto"/>
        <w:ind w:left="720" w:firstLine="0"/>
      </w:pPr>
    </w:p>
    <w:p w14:paraId="5F18CCEC" w14:textId="77777777" w:rsidR="00756E0A" w:rsidRDefault="00FA0E70">
      <w:r>
        <w:rPr>
          <w:b/>
        </w:rPr>
        <w:lastRenderedPageBreak/>
        <w:t>Work No 1</w:t>
      </w:r>
      <w:r>
        <w:t xml:space="preserve">: Changing of pump assembly.  </w:t>
      </w:r>
    </w:p>
    <w:p w14:paraId="557A5898" w14:textId="77777777" w:rsidR="00756E0A" w:rsidRDefault="00FA0E70">
      <w:r>
        <w:rPr>
          <w:b/>
        </w:rPr>
        <w:t>Work No 2</w:t>
      </w:r>
      <w:r>
        <w:t xml:space="preserve">: Changing of gland rope.  </w:t>
      </w:r>
    </w:p>
    <w:p w14:paraId="51A59769" w14:textId="77777777" w:rsidR="00756E0A" w:rsidRDefault="00FA0E70">
      <w:r>
        <w:rPr>
          <w:b/>
        </w:rPr>
        <w:t>Work No.3</w:t>
      </w:r>
      <w:r>
        <w:t xml:space="preserve">: Overhauling of pump.  </w:t>
      </w:r>
    </w:p>
    <w:p w14:paraId="58AE68F7" w14:textId="77777777" w:rsidR="00756E0A" w:rsidRDefault="00FA0E70">
      <w:r>
        <w:rPr>
          <w:b/>
        </w:rPr>
        <w:t>Work No.4</w:t>
      </w:r>
      <w:r>
        <w:t xml:space="preserve">: Changing of pump casing.  </w:t>
      </w:r>
    </w:p>
    <w:p w14:paraId="35FDB30F" w14:textId="77777777" w:rsidR="00756E0A" w:rsidRDefault="00FA0E70">
      <w:pPr>
        <w:rPr>
          <w:ins w:id="12" w:author="Abhijit S Nabar" w:date="2020-07-19T13:45:00Z"/>
        </w:rPr>
      </w:pPr>
      <w:r>
        <w:rPr>
          <w:b/>
        </w:rPr>
        <w:t>Work No.5</w:t>
      </w:r>
      <w:r>
        <w:t xml:space="preserve">: Changing of pump base frame.  </w:t>
      </w:r>
    </w:p>
    <w:p w14:paraId="60CB0C6E" w14:textId="77777777" w:rsidR="003608FB" w:rsidRDefault="003608FB">
      <w:ins w:id="13" w:author="Abhijit S Nabar" w:date="2020-07-19T13:46:00Z">
        <w:r>
          <w:rPr>
            <w:b/>
          </w:rPr>
          <w:t>Work no 6</w:t>
        </w:r>
        <w:r>
          <w:t>: Installation of rubber expansion bellow.</w:t>
        </w:r>
      </w:ins>
    </w:p>
    <w:p w14:paraId="68A8CAD3" w14:textId="77777777" w:rsidR="00756E0A" w:rsidRDefault="00FA0E70">
      <w:pPr>
        <w:numPr>
          <w:ilvl w:val="0"/>
          <w:numId w:val="3"/>
        </w:numPr>
        <w:spacing w:after="10"/>
        <w:ind w:hanging="360"/>
      </w:pPr>
      <w:r>
        <w:t xml:space="preserve">Most of the pump problems can be pre detected with the help of current analysis.  </w:t>
      </w:r>
    </w:p>
    <w:p w14:paraId="2E79EBF3" w14:textId="77777777" w:rsidR="00756E0A" w:rsidRDefault="00FA0E70">
      <w:pPr>
        <w:numPr>
          <w:ilvl w:val="0"/>
          <w:numId w:val="3"/>
        </w:numPr>
        <w:spacing w:after="0"/>
        <w:ind w:hanging="360"/>
      </w:pPr>
      <w:r>
        <w:t xml:space="preserve">Low current indicates pump running without any load hence blockage of suction/ delivery/ impeller de-coupled/ shaft failure /reverse direction, etc.  </w:t>
      </w:r>
    </w:p>
    <w:p w14:paraId="165DA751" w14:textId="77777777" w:rsidR="00756E0A" w:rsidRDefault="00FA0E70">
      <w:pPr>
        <w:numPr>
          <w:ilvl w:val="0"/>
          <w:numId w:val="3"/>
        </w:numPr>
        <w:ind w:hanging="360"/>
      </w:pPr>
      <w:r>
        <w:t xml:space="preserve">High current indicates pump running with additional load due to jamming up of bearings/ impeller/ gland etc  </w:t>
      </w:r>
    </w:p>
    <w:p w14:paraId="21E88055" w14:textId="77777777" w:rsidR="00756E0A" w:rsidRDefault="00FA0E70">
      <w:pPr>
        <w:spacing w:after="240" w:line="259" w:lineRule="auto"/>
        <w:ind w:left="0" w:right="798" w:firstLine="0"/>
        <w:jc w:val="right"/>
      </w:pPr>
      <w:r>
        <w:rPr>
          <w:noProof/>
          <w:lang w:val="en-US" w:eastAsia="en-US"/>
        </w:rPr>
        <w:drawing>
          <wp:inline distT="0" distB="0" distL="0" distR="0" wp14:anchorId="2C7C334E" wp14:editId="33C8F8AD">
            <wp:extent cx="4343400" cy="3438525"/>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8"/>
                    <a:stretch>
                      <a:fillRect/>
                    </a:stretch>
                  </pic:blipFill>
                  <pic:spPr>
                    <a:xfrm>
                      <a:off x="0" y="0"/>
                      <a:ext cx="4343400" cy="3438525"/>
                    </a:xfrm>
                    <a:prstGeom prst="rect">
                      <a:avLst/>
                    </a:prstGeom>
                  </pic:spPr>
                </pic:pic>
              </a:graphicData>
            </a:graphic>
          </wp:inline>
        </w:drawing>
      </w:r>
      <w:r>
        <w:t xml:space="preserve"> </w:t>
      </w:r>
    </w:p>
    <w:p w14:paraId="6F8FEF4E" w14:textId="77777777" w:rsidR="00756E0A" w:rsidRDefault="00FA0E70">
      <w:pPr>
        <w:pStyle w:val="Heading1"/>
      </w:pPr>
      <w:r>
        <w:t>Rotating and stationary components</w:t>
      </w:r>
      <w:r>
        <w:rPr>
          <w:b w:val="0"/>
          <w:sz w:val="24"/>
        </w:rPr>
        <w:t xml:space="preserve"> </w:t>
      </w:r>
    </w:p>
    <w:p w14:paraId="7FDC668A" w14:textId="77777777" w:rsidR="00756E0A" w:rsidRDefault="00FA0E70">
      <w:pPr>
        <w:spacing w:after="0" w:line="259" w:lineRule="auto"/>
        <w:ind w:left="30" w:firstLine="0"/>
      </w:pPr>
      <w:r>
        <w:rPr>
          <w:noProof/>
          <w:lang w:val="en-US" w:eastAsia="en-US"/>
        </w:rPr>
        <w:drawing>
          <wp:inline distT="0" distB="0" distL="0" distR="0" wp14:anchorId="3FF8C74F" wp14:editId="4602FFF5">
            <wp:extent cx="4305300" cy="360045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9"/>
                    <a:stretch>
                      <a:fillRect/>
                    </a:stretch>
                  </pic:blipFill>
                  <pic:spPr>
                    <a:xfrm>
                      <a:off x="0" y="0"/>
                      <a:ext cx="4305300" cy="3600450"/>
                    </a:xfrm>
                    <a:prstGeom prst="rect">
                      <a:avLst/>
                    </a:prstGeom>
                  </pic:spPr>
                </pic:pic>
              </a:graphicData>
            </a:graphic>
          </wp:inline>
        </w:drawing>
      </w:r>
      <w:r>
        <w:t xml:space="preserve"> </w:t>
      </w:r>
    </w:p>
    <w:p w14:paraId="4556A8DB" w14:textId="77777777" w:rsidR="00756E0A" w:rsidRDefault="00FA0E70">
      <w:pPr>
        <w:pStyle w:val="Heading1"/>
        <w:spacing w:after="211"/>
        <w:ind w:left="-5"/>
      </w:pPr>
      <w:r>
        <w:t xml:space="preserve">Work No 1: Changing of pump </w:t>
      </w:r>
      <w:proofErr w:type="gramStart"/>
      <w:r>
        <w:t>assembly</w:t>
      </w:r>
      <w:r>
        <w:rPr>
          <w:b w:val="0"/>
        </w:rPr>
        <w:t xml:space="preserve"> </w:t>
      </w:r>
      <w:r>
        <w:rPr>
          <w:b w:val="0"/>
          <w:sz w:val="24"/>
        </w:rPr>
        <w:t xml:space="preserve"> </w:t>
      </w:r>
      <w:r>
        <w:t>For</w:t>
      </w:r>
      <w:proofErr w:type="gramEnd"/>
      <w:r>
        <w:t xml:space="preserve"> End suction pumps</w:t>
      </w:r>
      <w:r>
        <w:rPr>
          <w:b w:val="0"/>
        </w:rPr>
        <w:t xml:space="preserve"> </w:t>
      </w:r>
      <w:r>
        <w:rPr>
          <w:b w:val="0"/>
          <w:sz w:val="24"/>
        </w:rPr>
        <w:t xml:space="preserve"> </w:t>
      </w:r>
    </w:p>
    <w:p w14:paraId="2898A29E" w14:textId="77777777" w:rsidR="00756E0A" w:rsidRDefault="00FA0E70">
      <w:pPr>
        <w:numPr>
          <w:ilvl w:val="0"/>
          <w:numId w:val="4"/>
        </w:numPr>
        <w:ind w:left="969" w:hanging="338"/>
      </w:pPr>
      <w:r>
        <w:t xml:space="preserve">Take work permit from Production dept  </w:t>
      </w:r>
    </w:p>
    <w:p w14:paraId="02A33EB3" w14:textId="77777777" w:rsidR="00756E0A" w:rsidRDefault="00FA0E70">
      <w:pPr>
        <w:numPr>
          <w:ilvl w:val="0"/>
          <w:numId w:val="4"/>
        </w:numPr>
        <w:ind w:left="969" w:hanging="338"/>
      </w:pPr>
      <w:r>
        <w:t>Take electrical shutdown of the pump from electrical engineer</w:t>
      </w:r>
      <w:r w:rsidR="00083DFC">
        <w:t xml:space="preserve"> using LOTO</w:t>
      </w:r>
      <w:r>
        <w:t xml:space="preserve">.  </w:t>
      </w:r>
    </w:p>
    <w:p w14:paraId="4BA90E73" w14:textId="77777777" w:rsidR="00756E0A" w:rsidRDefault="00FA0E70">
      <w:pPr>
        <w:numPr>
          <w:ilvl w:val="0"/>
          <w:numId w:val="4"/>
        </w:numPr>
        <w:ind w:left="969" w:hanging="338"/>
      </w:pPr>
      <w:r>
        <w:t xml:space="preserve">Close suction and discharge valves and depressurize the casing by opening vent valve / pug in casing  </w:t>
      </w:r>
    </w:p>
    <w:p w14:paraId="2F9C3F2D" w14:textId="77777777" w:rsidR="00756E0A" w:rsidRDefault="00FA0E70">
      <w:pPr>
        <w:numPr>
          <w:ilvl w:val="0"/>
          <w:numId w:val="4"/>
        </w:numPr>
        <w:ind w:left="969" w:hanging="338"/>
      </w:pPr>
      <w:r>
        <w:t xml:space="preserve">Remove coupling guard and de- couple to isolate pump from the motor.  </w:t>
      </w:r>
    </w:p>
    <w:p w14:paraId="18307352" w14:textId="77777777" w:rsidR="00756E0A" w:rsidRDefault="00FA0E70">
      <w:pPr>
        <w:numPr>
          <w:ilvl w:val="0"/>
          <w:numId w:val="4"/>
        </w:numPr>
        <w:ind w:left="969" w:hanging="338"/>
      </w:pPr>
      <w:r>
        <w:t xml:space="preserve">Drain the oil in an oil-can with care. Remove oil cup with care to avoid breakage in handling. Applicable to pumps with lubricating oils  </w:t>
      </w:r>
    </w:p>
    <w:p w14:paraId="15C4DFB1" w14:textId="77777777" w:rsidR="00756E0A" w:rsidRDefault="00FA0E70">
      <w:pPr>
        <w:numPr>
          <w:ilvl w:val="0"/>
          <w:numId w:val="4"/>
        </w:numPr>
        <w:ind w:left="969" w:hanging="338"/>
      </w:pPr>
      <w:r>
        <w:t xml:space="preserve">Open the casing bolts with correct size spanner. Keep two bolts loose.  </w:t>
      </w:r>
    </w:p>
    <w:p w14:paraId="3CC6470B" w14:textId="77777777" w:rsidR="00756E0A" w:rsidRDefault="00FA0E70">
      <w:pPr>
        <w:numPr>
          <w:ilvl w:val="0"/>
          <w:numId w:val="4"/>
        </w:numPr>
        <w:ind w:left="969" w:hanging="338"/>
      </w:pPr>
      <w:r>
        <w:t xml:space="preserve">Sling the pump assembly with chain pulley bock on monorail trolley / hydra. Adequate care must be taken while taking help of Hydra for erection as minute adjustment with hydra operator may be difficult.  </w:t>
      </w:r>
    </w:p>
    <w:p w14:paraId="1DA03E40" w14:textId="77777777" w:rsidR="00756E0A" w:rsidRDefault="00FA0E70">
      <w:pPr>
        <w:numPr>
          <w:ilvl w:val="0"/>
          <w:numId w:val="4"/>
        </w:numPr>
        <w:ind w:left="969" w:hanging="338"/>
      </w:pPr>
      <w:r>
        <w:t xml:space="preserve">Remove pump assembly from casing by tightening jack bolts. Due care to be taken to avoid fall of pump assembly on legs or entanglement.  </w:t>
      </w:r>
    </w:p>
    <w:p w14:paraId="2780DB25" w14:textId="77777777" w:rsidR="00756E0A" w:rsidRDefault="00FA0E70">
      <w:pPr>
        <w:numPr>
          <w:ilvl w:val="0"/>
          <w:numId w:val="4"/>
        </w:numPr>
        <w:ind w:left="969" w:hanging="338"/>
      </w:pPr>
      <w:r>
        <w:t xml:space="preserve">If impeller is to be replaced, remove the impeller </w:t>
      </w:r>
      <w:proofErr w:type="gramStart"/>
      <w:r>
        <w:t>nut</w:t>
      </w:r>
      <w:proofErr w:type="gramEnd"/>
      <w:r>
        <w:t xml:space="preserve"> and fix new impeller. The Impeller should be tight on shaft and lock nut should be fixed with washer / gasket.  </w:t>
      </w:r>
    </w:p>
    <w:p w14:paraId="1563CF45" w14:textId="77777777" w:rsidR="00756E0A" w:rsidRDefault="00FA0E70">
      <w:pPr>
        <w:numPr>
          <w:ilvl w:val="0"/>
          <w:numId w:val="4"/>
        </w:numPr>
        <w:ind w:left="969" w:hanging="338"/>
      </w:pPr>
      <w:r>
        <w:t xml:space="preserve">Pump assembly </w:t>
      </w:r>
      <w:proofErr w:type="gramStart"/>
      <w:r>
        <w:t>has to</w:t>
      </w:r>
      <w:proofErr w:type="gramEnd"/>
      <w:r>
        <w:t xml:space="preserve"> be shifted as per material handling procedure (WI/MAINT/12)  </w:t>
      </w:r>
    </w:p>
    <w:p w14:paraId="31133FB7" w14:textId="77777777" w:rsidR="00756E0A" w:rsidRDefault="00FA0E70">
      <w:pPr>
        <w:numPr>
          <w:ilvl w:val="0"/>
          <w:numId w:val="4"/>
        </w:numPr>
        <w:ind w:left="969" w:hanging="338"/>
      </w:pPr>
      <w:r>
        <w:t xml:space="preserve">Replace gasket, </w:t>
      </w:r>
      <w:proofErr w:type="gramStart"/>
      <w:r>
        <w:t>O-rings</w:t>
      </w:r>
      <w:proofErr w:type="gramEnd"/>
      <w:r>
        <w:t xml:space="preserve"> and damaged studs if any. </w:t>
      </w:r>
    </w:p>
    <w:p w14:paraId="4A802B6B" w14:textId="77777777" w:rsidR="00756E0A" w:rsidRDefault="00FA0E70">
      <w:pPr>
        <w:numPr>
          <w:ilvl w:val="0"/>
          <w:numId w:val="4"/>
        </w:numPr>
        <w:ind w:left="969" w:hanging="338"/>
      </w:pPr>
      <w:r>
        <w:t xml:space="preserve">Inspect the casing wear ring for wear and replace it with new one if required.  </w:t>
      </w:r>
    </w:p>
    <w:p w14:paraId="320E7CD7" w14:textId="77777777" w:rsidR="00756E0A" w:rsidRDefault="00FA0E70">
      <w:pPr>
        <w:numPr>
          <w:ilvl w:val="0"/>
          <w:numId w:val="4"/>
        </w:numPr>
        <w:ind w:left="969" w:hanging="338"/>
      </w:pPr>
      <w:r>
        <w:t xml:space="preserve">Sling the pump assembly and insert inside casing. Fix bolts and uniformly tighten the same.  </w:t>
      </w:r>
    </w:p>
    <w:p w14:paraId="70D81D31" w14:textId="77777777" w:rsidR="00756E0A" w:rsidRDefault="00FA0E70">
      <w:pPr>
        <w:numPr>
          <w:ilvl w:val="0"/>
          <w:numId w:val="4"/>
        </w:numPr>
        <w:ind w:left="969" w:hanging="338"/>
      </w:pPr>
      <w:r>
        <w:t xml:space="preserve">Fix L support below pump assembly.  </w:t>
      </w:r>
    </w:p>
    <w:p w14:paraId="2DE4DFE1" w14:textId="77777777" w:rsidR="00756E0A" w:rsidRDefault="00FA0E70">
      <w:pPr>
        <w:numPr>
          <w:ilvl w:val="0"/>
          <w:numId w:val="4"/>
        </w:numPr>
        <w:ind w:left="969" w:hanging="338"/>
      </w:pPr>
      <w:r>
        <w:t xml:space="preserve">Align with dial gauge within 10 divisions of dial gauge for axial and radial directions.  </w:t>
      </w:r>
    </w:p>
    <w:p w14:paraId="406D96FA" w14:textId="77777777" w:rsidR="00756E0A" w:rsidRDefault="00FA0E70">
      <w:pPr>
        <w:numPr>
          <w:ilvl w:val="0"/>
          <w:numId w:val="4"/>
        </w:numPr>
        <w:ind w:left="969" w:hanging="338"/>
      </w:pPr>
      <w:r>
        <w:t xml:space="preserve">Couple the pump with motor and fix guard.  </w:t>
      </w:r>
    </w:p>
    <w:p w14:paraId="4745BF4D" w14:textId="77777777" w:rsidR="00756E0A" w:rsidRDefault="00FA0E70">
      <w:pPr>
        <w:numPr>
          <w:ilvl w:val="0"/>
          <w:numId w:val="4"/>
        </w:numPr>
        <w:ind w:left="969" w:hanging="338"/>
      </w:pPr>
      <w:r>
        <w:t xml:space="preserve">Fill oil </w:t>
      </w:r>
      <w:r w:rsidR="0024652C">
        <w:t>(</w:t>
      </w:r>
      <w:proofErr w:type="spellStart"/>
      <w:r w:rsidR="0024652C">
        <w:t>Enklo</w:t>
      </w:r>
      <w:proofErr w:type="spellEnd"/>
      <w:r w:rsidR="0024652C">
        <w:t xml:space="preserve"> 68-turbinol) </w:t>
      </w:r>
      <w:r>
        <w:t xml:space="preserve">after fixing plug and oil gauge.  </w:t>
      </w:r>
    </w:p>
    <w:p w14:paraId="59C8B594" w14:textId="77777777" w:rsidR="00756E0A" w:rsidRDefault="00FA0E70">
      <w:pPr>
        <w:numPr>
          <w:ilvl w:val="0"/>
          <w:numId w:val="4"/>
        </w:numPr>
        <w:ind w:left="969" w:hanging="338"/>
      </w:pPr>
      <w:r>
        <w:t>For grease lubricated pumps, apply grease</w:t>
      </w:r>
      <w:r w:rsidR="0024652C">
        <w:t xml:space="preserve"> (</w:t>
      </w:r>
      <w:proofErr w:type="spellStart"/>
      <w:r w:rsidR="0024652C">
        <w:t>Balmerol</w:t>
      </w:r>
      <w:proofErr w:type="spellEnd"/>
      <w:r w:rsidR="0024652C">
        <w:t xml:space="preserve"> licom-3)</w:t>
      </w:r>
      <w:r>
        <w:t xml:space="preserve"> in bearings by hand rotation of rotating assembly  </w:t>
      </w:r>
    </w:p>
    <w:p w14:paraId="03EAC8FC" w14:textId="77777777" w:rsidR="00756E0A" w:rsidRDefault="00FA0E70">
      <w:pPr>
        <w:numPr>
          <w:ilvl w:val="0"/>
          <w:numId w:val="4"/>
        </w:numPr>
        <w:ind w:left="969" w:hanging="338"/>
      </w:pPr>
      <w:r>
        <w:t xml:space="preserve">Do handle oil with utmost care to avoid the spillage. Use the lubricant recommended as per maintenance manual and as per procedure WI/MAINT/92  </w:t>
      </w:r>
    </w:p>
    <w:p w14:paraId="612D1355" w14:textId="77777777" w:rsidR="00756E0A" w:rsidRDefault="00FA0E70">
      <w:pPr>
        <w:numPr>
          <w:ilvl w:val="0"/>
          <w:numId w:val="4"/>
        </w:numPr>
        <w:ind w:left="969" w:hanging="338"/>
      </w:pPr>
      <w:r>
        <w:t xml:space="preserve">Open suction and discharge valve of pump. Check for leakage.  </w:t>
      </w:r>
    </w:p>
    <w:p w14:paraId="194B8F07" w14:textId="77777777" w:rsidR="00756E0A" w:rsidRDefault="00FA0E70">
      <w:pPr>
        <w:numPr>
          <w:ilvl w:val="0"/>
          <w:numId w:val="4"/>
        </w:numPr>
        <w:ind w:left="969" w:hanging="338"/>
      </w:pPr>
      <w:r>
        <w:t xml:space="preserve">Fix back the motor cover.  </w:t>
      </w:r>
    </w:p>
    <w:p w14:paraId="02BACFA5" w14:textId="77777777" w:rsidR="00756E0A" w:rsidRDefault="00FA0E70">
      <w:pPr>
        <w:numPr>
          <w:ilvl w:val="0"/>
          <w:numId w:val="4"/>
        </w:numPr>
        <w:ind w:left="969" w:hanging="338"/>
      </w:pPr>
      <w:r>
        <w:t xml:space="preserve">Before starting pump, re-check oil level / grease in bearings  </w:t>
      </w:r>
    </w:p>
    <w:p w14:paraId="53BCA716" w14:textId="77777777" w:rsidR="00756E0A" w:rsidRDefault="00FA0E70">
      <w:pPr>
        <w:numPr>
          <w:ilvl w:val="0"/>
          <w:numId w:val="4"/>
        </w:numPr>
        <w:ind w:left="969" w:hanging="338"/>
      </w:pPr>
      <w:r>
        <w:t xml:space="preserve">Clear electrical </w:t>
      </w:r>
      <w:proofErr w:type="spellStart"/>
      <w:r>
        <w:t>shutdown</w:t>
      </w:r>
      <w:proofErr w:type="spellEnd"/>
      <w:r>
        <w:t xml:space="preserve"> and take trial of pump.  </w:t>
      </w:r>
    </w:p>
    <w:p w14:paraId="0762CF0A" w14:textId="77777777" w:rsidR="00756E0A" w:rsidRDefault="00FA0E70">
      <w:pPr>
        <w:numPr>
          <w:ilvl w:val="0"/>
          <w:numId w:val="4"/>
        </w:numPr>
        <w:ind w:left="969" w:hanging="338"/>
      </w:pPr>
      <w:r>
        <w:t xml:space="preserve">Measure vibration, current, pressure, gland leakage, casing leakage.  </w:t>
      </w:r>
    </w:p>
    <w:p w14:paraId="74AD6728" w14:textId="77777777" w:rsidR="00756E0A" w:rsidRDefault="00FA0E70">
      <w:pPr>
        <w:numPr>
          <w:ilvl w:val="0"/>
          <w:numId w:val="4"/>
        </w:numPr>
        <w:spacing w:after="257" w:line="259" w:lineRule="auto"/>
        <w:ind w:left="969" w:hanging="338"/>
      </w:pPr>
      <w:r>
        <w:t xml:space="preserve">If found within acceptable limits, Give clearance to production department.         </w:t>
      </w:r>
    </w:p>
    <w:p w14:paraId="3B5B5009" w14:textId="77777777" w:rsidR="00756E0A" w:rsidRDefault="00FA0E70">
      <w:pPr>
        <w:numPr>
          <w:ilvl w:val="0"/>
          <w:numId w:val="4"/>
        </w:numPr>
        <w:spacing w:after="309"/>
        <w:ind w:left="969" w:hanging="338"/>
      </w:pPr>
      <w:r>
        <w:t xml:space="preserve">Carry out housekeeping activity as per work procedure VL/IMS/PID1/MECH /WI/91.  </w:t>
      </w:r>
    </w:p>
    <w:p w14:paraId="391A2F54" w14:textId="77777777" w:rsidR="00756E0A" w:rsidRDefault="00FA0E70">
      <w:pPr>
        <w:pStyle w:val="Heading1"/>
        <w:spacing w:after="211"/>
        <w:ind w:left="36" w:right="3"/>
        <w:jc w:val="center"/>
      </w:pPr>
      <w:r>
        <w:t>For Split Casing pumps</w:t>
      </w:r>
      <w:r>
        <w:rPr>
          <w:b w:val="0"/>
        </w:rPr>
        <w:t xml:space="preserve"> </w:t>
      </w:r>
      <w:r>
        <w:rPr>
          <w:b w:val="0"/>
          <w:sz w:val="24"/>
        </w:rPr>
        <w:t xml:space="preserve"> </w:t>
      </w:r>
    </w:p>
    <w:p w14:paraId="3C967CFC" w14:textId="77777777" w:rsidR="00756E0A" w:rsidRDefault="00FA0E70">
      <w:pPr>
        <w:numPr>
          <w:ilvl w:val="0"/>
          <w:numId w:val="5"/>
        </w:numPr>
        <w:ind w:hanging="360"/>
      </w:pPr>
      <w:r>
        <w:t xml:space="preserve">Take electrical shutdown of the pump from electrical engineer.  </w:t>
      </w:r>
    </w:p>
    <w:p w14:paraId="7445B6B8" w14:textId="77777777" w:rsidR="00756E0A" w:rsidRDefault="00FA0E70">
      <w:pPr>
        <w:numPr>
          <w:ilvl w:val="0"/>
          <w:numId w:val="5"/>
        </w:numPr>
        <w:ind w:hanging="360"/>
      </w:pPr>
      <w:r>
        <w:t xml:space="preserve">Close suction and discharge valves and depressurize the casing by opening vent valve &amp; pug in casing  </w:t>
      </w:r>
    </w:p>
    <w:p w14:paraId="317FB59E" w14:textId="77777777" w:rsidR="00756E0A" w:rsidRDefault="00FA0E70">
      <w:pPr>
        <w:numPr>
          <w:ilvl w:val="0"/>
          <w:numId w:val="5"/>
        </w:numPr>
        <w:ind w:hanging="360"/>
      </w:pPr>
      <w:r>
        <w:t xml:space="preserve">Drain the pump by removing drain plug and opening air vent valve.  </w:t>
      </w:r>
    </w:p>
    <w:p w14:paraId="0B674325" w14:textId="77777777" w:rsidR="00756E0A" w:rsidRDefault="00FA0E70">
      <w:pPr>
        <w:numPr>
          <w:ilvl w:val="0"/>
          <w:numId w:val="5"/>
        </w:numPr>
        <w:ind w:hanging="360"/>
      </w:pPr>
      <w:r>
        <w:t xml:space="preserve">Remove coupling guard and de- couple to isolate pump from the motor.  </w:t>
      </w:r>
    </w:p>
    <w:p w14:paraId="1387A6A1" w14:textId="77777777" w:rsidR="00756E0A" w:rsidRDefault="00FA0E70">
      <w:pPr>
        <w:numPr>
          <w:ilvl w:val="0"/>
          <w:numId w:val="5"/>
        </w:numPr>
        <w:ind w:hanging="360"/>
      </w:pPr>
      <w:r>
        <w:t xml:space="preserve">Remove all top bottom flange, nuts and locating pin. Remove flush piping.  </w:t>
      </w:r>
    </w:p>
    <w:p w14:paraId="56102D34" w14:textId="77777777" w:rsidR="00756E0A" w:rsidRDefault="00FA0E70">
      <w:pPr>
        <w:numPr>
          <w:ilvl w:val="0"/>
          <w:numId w:val="5"/>
        </w:numPr>
        <w:ind w:hanging="360"/>
      </w:pPr>
      <w:r>
        <w:t xml:space="preserve">Insert a </w:t>
      </w:r>
      <w:proofErr w:type="gramStart"/>
      <w:r>
        <w:t>screw driver</w:t>
      </w:r>
      <w:proofErr w:type="gramEnd"/>
      <w:r>
        <w:t xml:space="preserve"> or peg bar into the slot between the two halves and separate two halves, lifting off the upper half casing.  </w:t>
      </w:r>
    </w:p>
    <w:p w14:paraId="45A2FF01" w14:textId="77777777" w:rsidR="00756E0A" w:rsidRDefault="00FA0E70">
      <w:pPr>
        <w:numPr>
          <w:ilvl w:val="0"/>
          <w:numId w:val="5"/>
        </w:numPr>
        <w:ind w:hanging="360"/>
      </w:pPr>
      <w:r>
        <w:t xml:space="preserve">Sling the pump upper half casing with chain pulley bock on monorail trolley / hydra.  </w:t>
      </w:r>
    </w:p>
    <w:p w14:paraId="191D9E69" w14:textId="77777777" w:rsidR="00756E0A" w:rsidRDefault="00FA0E70">
      <w:pPr>
        <w:numPr>
          <w:ilvl w:val="0"/>
          <w:numId w:val="5"/>
        </w:numPr>
        <w:ind w:hanging="360"/>
      </w:pPr>
      <w:r>
        <w:t xml:space="preserve">Tap the inserts with a soft hammer to break the seal between the insert and lower half casing and lift the rotating unit out of the lower half casing. Due care to be taken to avoid fall of pump assembly on legs or entanglement.  </w:t>
      </w:r>
    </w:p>
    <w:p w14:paraId="2052DBD7" w14:textId="77777777" w:rsidR="00756E0A" w:rsidRDefault="00FA0E70">
      <w:pPr>
        <w:numPr>
          <w:ilvl w:val="0"/>
          <w:numId w:val="5"/>
        </w:numPr>
        <w:ind w:hanging="360"/>
      </w:pPr>
      <w:r>
        <w:t xml:space="preserve">Pump assembly </w:t>
      </w:r>
      <w:proofErr w:type="gramStart"/>
      <w:r>
        <w:t>has to</w:t>
      </w:r>
      <w:proofErr w:type="gramEnd"/>
      <w:r>
        <w:t xml:space="preserve"> be shifted as per material handling procedure to site  </w:t>
      </w:r>
    </w:p>
    <w:p w14:paraId="25C89BB4" w14:textId="77777777" w:rsidR="00756E0A" w:rsidRDefault="00FA0E70">
      <w:pPr>
        <w:numPr>
          <w:ilvl w:val="0"/>
          <w:numId w:val="5"/>
        </w:numPr>
        <w:ind w:hanging="360"/>
      </w:pPr>
      <w:r>
        <w:t xml:space="preserve">Replace gasket, </w:t>
      </w:r>
      <w:proofErr w:type="gramStart"/>
      <w:r>
        <w:t>O-rings</w:t>
      </w:r>
      <w:proofErr w:type="gramEnd"/>
      <w:r>
        <w:t xml:space="preserve"> and damaged studs  </w:t>
      </w:r>
    </w:p>
    <w:p w14:paraId="1C09FEA4" w14:textId="77777777" w:rsidR="00756E0A" w:rsidRDefault="00FA0E70">
      <w:pPr>
        <w:numPr>
          <w:ilvl w:val="0"/>
          <w:numId w:val="5"/>
        </w:numPr>
        <w:ind w:hanging="360"/>
      </w:pPr>
      <w:r>
        <w:t xml:space="preserve">Inspect the casing wear ring for wear and replace it with new one if required.  </w:t>
      </w:r>
    </w:p>
    <w:p w14:paraId="467AA089" w14:textId="77777777" w:rsidR="00756E0A" w:rsidRDefault="00FA0E70">
      <w:pPr>
        <w:numPr>
          <w:ilvl w:val="0"/>
          <w:numId w:val="5"/>
        </w:numPr>
        <w:ind w:hanging="360"/>
      </w:pPr>
      <w:r>
        <w:t xml:space="preserve">Sling the new or repaired pump rotating assembly and insert inside casing.  </w:t>
      </w:r>
    </w:p>
    <w:p w14:paraId="696D8221" w14:textId="77777777" w:rsidR="00756E0A" w:rsidRDefault="00FA0E70">
      <w:pPr>
        <w:numPr>
          <w:ilvl w:val="0"/>
          <w:numId w:val="5"/>
        </w:numPr>
        <w:ind w:hanging="360"/>
      </w:pPr>
      <w:r>
        <w:t xml:space="preserve">Install casing gasket with a light coat of grease on both gasket surface. Carefully align the inner edge of the gasket with the insert O ring  </w:t>
      </w:r>
    </w:p>
    <w:p w14:paraId="29262E71" w14:textId="77777777" w:rsidR="00756E0A" w:rsidRDefault="00FA0E70">
      <w:pPr>
        <w:numPr>
          <w:ilvl w:val="0"/>
          <w:numId w:val="5"/>
        </w:numPr>
        <w:ind w:hanging="360"/>
      </w:pPr>
      <w:r>
        <w:t xml:space="preserve">Put the casing upper half into place and engage casing joint nuts loosely.  </w:t>
      </w:r>
    </w:p>
    <w:p w14:paraId="38D06198" w14:textId="77777777" w:rsidR="00756E0A" w:rsidRDefault="00FA0E70">
      <w:pPr>
        <w:ind w:left="910"/>
      </w:pPr>
      <w:r>
        <w:rPr>
          <w:b/>
        </w:rPr>
        <w:t xml:space="preserve">Note: </w:t>
      </w:r>
      <w:r>
        <w:t xml:space="preserve">When installing casing half upper make sure that the O ring are not cut or punched.  </w:t>
      </w:r>
    </w:p>
    <w:p w14:paraId="2D3CD511" w14:textId="77777777" w:rsidR="00756E0A" w:rsidRDefault="00FA0E70">
      <w:pPr>
        <w:numPr>
          <w:ilvl w:val="0"/>
          <w:numId w:val="5"/>
        </w:numPr>
        <w:ind w:hanging="360"/>
      </w:pPr>
      <w:r>
        <w:t xml:space="preserve">Insert locating pin and tighten the joint nuts.  </w:t>
      </w:r>
    </w:p>
    <w:p w14:paraId="11C6C6A5" w14:textId="77777777" w:rsidR="00756E0A" w:rsidRDefault="00FA0E70">
      <w:pPr>
        <w:numPr>
          <w:ilvl w:val="0"/>
          <w:numId w:val="5"/>
        </w:numPr>
        <w:ind w:hanging="360"/>
      </w:pPr>
      <w:r>
        <w:t xml:space="preserve">Install stuffing box flushing piping.  </w:t>
      </w:r>
    </w:p>
    <w:p w14:paraId="11BF56C6" w14:textId="77777777" w:rsidR="00756E0A" w:rsidRDefault="00FA0E70">
      <w:pPr>
        <w:numPr>
          <w:ilvl w:val="0"/>
          <w:numId w:val="5"/>
        </w:numPr>
        <w:ind w:hanging="360"/>
      </w:pPr>
      <w:r>
        <w:t xml:space="preserve">Fix the bearing housing with the casing.  </w:t>
      </w:r>
    </w:p>
    <w:p w14:paraId="7470B18F" w14:textId="77777777" w:rsidR="00756E0A" w:rsidRDefault="00FA0E70">
      <w:pPr>
        <w:numPr>
          <w:ilvl w:val="0"/>
          <w:numId w:val="5"/>
        </w:numPr>
        <w:ind w:hanging="360"/>
      </w:pPr>
      <w:r>
        <w:t xml:space="preserve">Align with dial gauge within 10 divisions of dial gauge for axial and radial directions.  </w:t>
      </w:r>
    </w:p>
    <w:p w14:paraId="2258ADAB" w14:textId="77777777" w:rsidR="00756E0A" w:rsidRDefault="00FA0E70">
      <w:pPr>
        <w:numPr>
          <w:ilvl w:val="0"/>
          <w:numId w:val="5"/>
        </w:numPr>
        <w:ind w:hanging="360"/>
      </w:pPr>
      <w:r>
        <w:t xml:space="preserve">Couple the pump with motor and fix guard.  </w:t>
      </w:r>
    </w:p>
    <w:p w14:paraId="3F0B3032" w14:textId="77777777" w:rsidR="00756E0A" w:rsidRDefault="00FA0E70">
      <w:pPr>
        <w:numPr>
          <w:ilvl w:val="0"/>
          <w:numId w:val="5"/>
        </w:numPr>
        <w:ind w:hanging="360"/>
      </w:pPr>
      <w:r>
        <w:t xml:space="preserve">Fill oil after fixing plug and oil gauge.  </w:t>
      </w:r>
    </w:p>
    <w:p w14:paraId="2B44B50C" w14:textId="77777777" w:rsidR="00756E0A" w:rsidRDefault="00FA0E70">
      <w:pPr>
        <w:numPr>
          <w:ilvl w:val="0"/>
          <w:numId w:val="5"/>
        </w:numPr>
        <w:ind w:hanging="360"/>
      </w:pPr>
      <w:r>
        <w:t xml:space="preserve">For grease lubricated pumps, apply grease in bearings by hand rotation of rotating assembly  </w:t>
      </w:r>
    </w:p>
    <w:p w14:paraId="05E260C2" w14:textId="77777777" w:rsidR="00756E0A" w:rsidRDefault="00FA0E70">
      <w:pPr>
        <w:numPr>
          <w:ilvl w:val="0"/>
          <w:numId w:val="5"/>
        </w:numPr>
        <w:ind w:hanging="360"/>
      </w:pPr>
      <w:r>
        <w:t xml:space="preserve">Do handle oil with utmost care to avoid the spillage. Use the lubricant recommended as per maintenance manual and as per procedure VL/IMS/PID1/MECH /92. </w:t>
      </w:r>
    </w:p>
    <w:p w14:paraId="58A6AC52" w14:textId="77777777" w:rsidR="00756E0A" w:rsidRDefault="00FA0E70">
      <w:pPr>
        <w:numPr>
          <w:ilvl w:val="0"/>
          <w:numId w:val="5"/>
        </w:numPr>
        <w:ind w:hanging="360"/>
      </w:pPr>
      <w:r>
        <w:t xml:space="preserve">Open suction valve and discharge valve of pump. Check for leakage.  </w:t>
      </w:r>
    </w:p>
    <w:p w14:paraId="0D2DA853" w14:textId="77777777" w:rsidR="00756E0A" w:rsidRDefault="00FA0E70">
      <w:pPr>
        <w:numPr>
          <w:ilvl w:val="0"/>
          <w:numId w:val="5"/>
        </w:numPr>
        <w:ind w:hanging="360"/>
      </w:pPr>
      <w:r>
        <w:t xml:space="preserve">Fix back the motor cover.  </w:t>
      </w:r>
    </w:p>
    <w:p w14:paraId="2B9F2629" w14:textId="77777777" w:rsidR="00756E0A" w:rsidRDefault="00FA0E70">
      <w:pPr>
        <w:numPr>
          <w:ilvl w:val="0"/>
          <w:numId w:val="5"/>
        </w:numPr>
        <w:ind w:hanging="360"/>
      </w:pPr>
      <w:r>
        <w:t xml:space="preserve">Before starting pump, re-check oil level / grease in bearings  </w:t>
      </w:r>
    </w:p>
    <w:p w14:paraId="1387BA9B" w14:textId="77777777" w:rsidR="00756E0A" w:rsidRDefault="00FA0E70">
      <w:pPr>
        <w:numPr>
          <w:ilvl w:val="0"/>
          <w:numId w:val="5"/>
        </w:numPr>
        <w:ind w:hanging="360"/>
      </w:pPr>
      <w:r>
        <w:t xml:space="preserve">Clear electrical </w:t>
      </w:r>
      <w:proofErr w:type="spellStart"/>
      <w:r>
        <w:t>shutdown</w:t>
      </w:r>
      <w:proofErr w:type="spellEnd"/>
      <w:r>
        <w:t xml:space="preserve"> and take trial of the pump. </w:t>
      </w:r>
    </w:p>
    <w:p w14:paraId="590E7944" w14:textId="77777777" w:rsidR="00756E0A" w:rsidRDefault="00FA0E70">
      <w:pPr>
        <w:numPr>
          <w:ilvl w:val="0"/>
          <w:numId w:val="5"/>
        </w:numPr>
        <w:ind w:hanging="360"/>
      </w:pPr>
      <w:r>
        <w:t xml:space="preserve">Measure vibration, current, pressure, gland leakage, casing leakage.  </w:t>
      </w:r>
    </w:p>
    <w:p w14:paraId="1B4EFEF2" w14:textId="77777777" w:rsidR="00756E0A" w:rsidRDefault="00FA0E70">
      <w:pPr>
        <w:numPr>
          <w:ilvl w:val="0"/>
          <w:numId w:val="5"/>
        </w:numPr>
        <w:spacing w:after="267"/>
        <w:ind w:hanging="360"/>
      </w:pPr>
      <w:r>
        <w:t xml:space="preserve">If found within acceptable limits, Give clearance to production department.  </w:t>
      </w:r>
    </w:p>
    <w:p w14:paraId="40974A34" w14:textId="77777777" w:rsidR="00756E0A" w:rsidRDefault="00FA0E70">
      <w:pPr>
        <w:numPr>
          <w:ilvl w:val="0"/>
          <w:numId w:val="5"/>
        </w:numPr>
        <w:spacing w:after="10"/>
        <w:ind w:hanging="360"/>
      </w:pPr>
      <w:r>
        <w:t xml:space="preserve">Carry out housekeeping activity as per work procedure </w:t>
      </w:r>
    </w:p>
    <w:p w14:paraId="070680E4" w14:textId="77777777" w:rsidR="00756E0A" w:rsidRDefault="00FA0E70">
      <w:r>
        <w:t xml:space="preserve">VL/IMS/PID1/MECH/WI/91. </w:t>
      </w:r>
    </w:p>
    <w:p w14:paraId="1F8B4FB2" w14:textId="77777777" w:rsidR="00756E0A" w:rsidRDefault="00FA0E70">
      <w:pPr>
        <w:spacing w:after="298" w:line="259" w:lineRule="auto"/>
        <w:ind w:left="0" w:firstLine="0"/>
      </w:pPr>
      <w:r>
        <w:t xml:space="preserve"> </w:t>
      </w:r>
    </w:p>
    <w:p w14:paraId="3E7D213A" w14:textId="77777777" w:rsidR="00756E0A" w:rsidRDefault="00FA0E70">
      <w:pPr>
        <w:pStyle w:val="Heading1"/>
        <w:ind w:left="-5"/>
      </w:pPr>
      <w:r>
        <w:t xml:space="preserve">Work No 2: Changing of gland rope </w:t>
      </w:r>
      <w:r>
        <w:rPr>
          <w:b w:val="0"/>
          <w:sz w:val="24"/>
        </w:rPr>
        <w:t xml:space="preserve"> </w:t>
      </w:r>
    </w:p>
    <w:p w14:paraId="6170856F" w14:textId="77777777" w:rsidR="00756E0A" w:rsidRDefault="00FA0E70">
      <w:pPr>
        <w:numPr>
          <w:ilvl w:val="0"/>
          <w:numId w:val="6"/>
        </w:numPr>
        <w:spacing w:after="0"/>
        <w:ind w:hanging="360"/>
      </w:pPr>
      <w:r>
        <w:t xml:space="preserve">Take work permit from concerned production dept. Take electrical shutdown of the pump from electrical engineer. For minor tightening of gland during running, electrical shutdown is not required.  </w:t>
      </w:r>
    </w:p>
    <w:p w14:paraId="34BBEB96" w14:textId="77777777" w:rsidR="00756E0A" w:rsidRDefault="00FA0E70">
      <w:pPr>
        <w:numPr>
          <w:ilvl w:val="0"/>
          <w:numId w:val="6"/>
        </w:numPr>
        <w:spacing w:after="0"/>
        <w:ind w:hanging="360"/>
      </w:pPr>
      <w:r>
        <w:t xml:space="preserve">Remove the gland follower with proper spanner and check stud and nut for thread damage/corrosion and replace if required.  </w:t>
      </w:r>
    </w:p>
    <w:p w14:paraId="2849A16D" w14:textId="77777777" w:rsidR="00756E0A" w:rsidRDefault="00FA0E70">
      <w:pPr>
        <w:numPr>
          <w:ilvl w:val="0"/>
          <w:numId w:val="6"/>
        </w:numPr>
        <w:spacing w:after="0"/>
        <w:ind w:hanging="360"/>
      </w:pPr>
      <w:r>
        <w:t xml:space="preserve">Remove the existing gland rope from stuffing box with the help of </w:t>
      </w:r>
      <w:proofErr w:type="gramStart"/>
      <w:r>
        <w:t>screw driver</w:t>
      </w:r>
      <w:proofErr w:type="gramEnd"/>
      <w:r>
        <w:t xml:space="preserve">/sharp pointed rod and check shaft protection sleeve for wear out. If found </w:t>
      </w:r>
      <w:proofErr w:type="gramStart"/>
      <w:r>
        <w:t>damaged</w:t>
      </w:r>
      <w:proofErr w:type="gramEnd"/>
      <w:r>
        <w:t xml:space="preserve"> then change the pump assembly as per pump changing procedure.  </w:t>
      </w:r>
    </w:p>
    <w:p w14:paraId="2BC29476" w14:textId="77777777" w:rsidR="00756E0A" w:rsidRDefault="00FA0E70">
      <w:pPr>
        <w:numPr>
          <w:ilvl w:val="0"/>
          <w:numId w:val="6"/>
        </w:numPr>
        <w:spacing w:after="10"/>
        <w:ind w:hanging="360"/>
      </w:pPr>
      <w:r>
        <w:t xml:space="preserve">Pack up/put in new gland rope of appropriate size and length as required.  </w:t>
      </w:r>
    </w:p>
    <w:p w14:paraId="62C63FBE" w14:textId="77777777" w:rsidR="00756E0A" w:rsidRDefault="00FA0E70">
      <w:pPr>
        <w:numPr>
          <w:ilvl w:val="0"/>
          <w:numId w:val="6"/>
        </w:numPr>
        <w:spacing w:after="0"/>
        <w:ind w:hanging="360"/>
      </w:pPr>
      <w:r>
        <w:t xml:space="preserve">Refit pressure ring and gland follower in position; press the gland rope by tightening stud nut, &amp; rotate pump shaft for freeness.  </w:t>
      </w:r>
    </w:p>
    <w:p w14:paraId="6A8843CC" w14:textId="77777777" w:rsidR="00756E0A" w:rsidRDefault="00FA0E70">
      <w:pPr>
        <w:numPr>
          <w:ilvl w:val="0"/>
          <w:numId w:val="6"/>
        </w:numPr>
        <w:ind w:hanging="360"/>
      </w:pPr>
      <w:r>
        <w:t xml:space="preserve">Clear electrical </w:t>
      </w:r>
      <w:proofErr w:type="spellStart"/>
      <w:r>
        <w:t>shutdown</w:t>
      </w:r>
      <w:proofErr w:type="spellEnd"/>
      <w:r>
        <w:t xml:space="preserve"> and take pump trial. If leakage </w:t>
      </w:r>
      <w:proofErr w:type="gramStart"/>
      <w:r>
        <w:t>still persists</w:t>
      </w:r>
      <w:proofErr w:type="gramEnd"/>
      <w:r>
        <w:t xml:space="preserve">, then slightly tighten the gland and give clearance to production department.  </w:t>
      </w:r>
    </w:p>
    <w:p w14:paraId="089DD8E8" w14:textId="77777777" w:rsidR="00756E0A" w:rsidRDefault="00FA0E70">
      <w:pPr>
        <w:spacing w:after="312"/>
      </w:pPr>
      <w:r>
        <w:rPr>
          <w:b/>
        </w:rPr>
        <w:t xml:space="preserve">Note: </w:t>
      </w:r>
      <w:r>
        <w:t>Excessive gland pressure will cause damage by cutting off lubrication to the packing and packing will burn and damage the sleeve</w:t>
      </w:r>
      <w:r>
        <w:rPr>
          <w:b/>
        </w:rPr>
        <w:t xml:space="preserve"> </w:t>
      </w:r>
      <w:r>
        <w:t xml:space="preserve"> </w:t>
      </w:r>
    </w:p>
    <w:p w14:paraId="2A96F00F" w14:textId="77777777" w:rsidR="00756E0A" w:rsidRDefault="00FA0E70">
      <w:pPr>
        <w:pStyle w:val="Heading1"/>
        <w:ind w:left="-5"/>
      </w:pPr>
      <w:r>
        <w:t xml:space="preserve">Work No.3: Overhauling of pump </w:t>
      </w:r>
      <w:r>
        <w:rPr>
          <w:b w:val="0"/>
          <w:sz w:val="24"/>
        </w:rPr>
        <w:t xml:space="preserve"> </w:t>
      </w:r>
    </w:p>
    <w:p w14:paraId="7B8436A1" w14:textId="77777777" w:rsidR="00756E0A" w:rsidRDefault="00FA0E70">
      <w:pPr>
        <w:numPr>
          <w:ilvl w:val="0"/>
          <w:numId w:val="7"/>
        </w:numPr>
        <w:spacing w:after="0"/>
        <w:ind w:hanging="360"/>
      </w:pPr>
      <w:r>
        <w:t xml:space="preserve">Drain the oil completely of the pump to be overhauled in tray and pour it in waste oil reservoir.  </w:t>
      </w:r>
    </w:p>
    <w:p w14:paraId="1A30ADC2" w14:textId="77777777" w:rsidR="00756E0A" w:rsidRDefault="00FA0E70">
      <w:pPr>
        <w:numPr>
          <w:ilvl w:val="0"/>
          <w:numId w:val="7"/>
        </w:numPr>
        <w:spacing w:after="10"/>
        <w:ind w:hanging="360"/>
      </w:pPr>
      <w:r>
        <w:t xml:space="preserve">Start disassembling the pump in an overhauling tray.  </w:t>
      </w:r>
    </w:p>
    <w:p w14:paraId="5886BB46" w14:textId="77777777" w:rsidR="00756E0A" w:rsidRDefault="00FA0E70">
      <w:pPr>
        <w:numPr>
          <w:ilvl w:val="0"/>
          <w:numId w:val="7"/>
        </w:numPr>
        <w:spacing w:after="0"/>
        <w:ind w:hanging="360"/>
      </w:pPr>
      <w:r>
        <w:t xml:space="preserve">While overhauling of the pump, check each frictional part of the pump for wear out, bearing conditions, oil seal damage, shaft condition, mechanical seal condition, etc. as per problem faced in the assembly. Replace worn-out/damaged part if any.  </w:t>
      </w:r>
    </w:p>
    <w:p w14:paraId="43CB576D" w14:textId="77777777" w:rsidR="00756E0A" w:rsidRDefault="00FA0E70">
      <w:pPr>
        <w:numPr>
          <w:ilvl w:val="0"/>
          <w:numId w:val="7"/>
        </w:numPr>
        <w:spacing w:after="10"/>
        <w:ind w:hanging="360"/>
      </w:pPr>
      <w:r>
        <w:t xml:space="preserve">Re-assemble with new oil seal ring, gasket packing, gland rope, etc.  </w:t>
      </w:r>
    </w:p>
    <w:p w14:paraId="6AE5D91F" w14:textId="77777777" w:rsidR="00756E0A" w:rsidRDefault="00FA0E70">
      <w:pPr>
        <w:numPr>
          <w:ilvl w:val="0"/>
          <w:numId w:val="7"/>
        </w:numPr>
        <w:ind w:hanging="360"/>
      </w:pPr>
      <w:r>
        <w:t xml:space="preserve">Check impeller, impeller nut, and shaft threading before fixing impeller, and tighten it thoroughly.  </w:t>
      </w:r>
    </w:p>
    <w:p w14:paraId="0EC76304" w14:textId="77777777" w:rsidR="00756E0A" w:rsidRDefault="00FA0E70">
      <w:pPr>
        <w:numPr>
          <w:ilvl w:val="0"/>
          <w:numId w:val="7"/>
        </w:numPr>
        <w:spacing w:after="0"/>
        <w:ind w:hanging="360"/>
      </w:pPr>
      <w:r>
        <w:t xml:space="preserve">Check coupling for looseness, wear out/damage. Refit coupling with proper key and grub screw.  </w:t>
      </w:r>
    </w:p>
    <w:p w14:paraId="122E4189" w14:textId="77777777" w:rsidR="00756E0A" w:rsidRDefault="00FA0E70">
      <w:pPr>
        <w:numPr>
          <w:ilvl w:val="0"/>
          <w:numId w:val="7"/>
        </w:numPr>
        <w:spacing w:after="10"/>
        <w:ind w:hanging="360"/>
      </w:pPr>
      <w:r>
        <w:t xml:space="preserve">Check leakage by filling oil in bearing block. Ensure drain port is plugged.  </w:t>
      </w:r>
    </w:p>
    <w:p w14:paraId="1394D746" w14:textId="77777777" w:rsidR="00756E0A" w:rsidRDefault="00FA0E70">
      <w:pPr>
        <w:numPr>
          <w:ilvl w:val="0"/>
          <w:numId w:val="7"/>
        </w:numPr>
        <w:spacing w:after="10"/>
        <w:ind w:hanging="360"/>
      </w:pPr>
      <w:r>
        <w:t xml:space="preserve">Rotate shaft for freeness.  </w:t>
      </w:r>
    </w:p>
    <w:p w14:paraId="50135C3D" w14:textId="77777777" w:rsidR="00756E0A" w:rsidRDefault="00FA0E70">
      <w:pPr>
        <w:numPr>
          <w:ilvl w:val="0"/>
          <w:numId w:val="7"/>
        </w:numPr>
        <w:spacing w:after="312"/>
        <w:ind w:hanging="360"/>
      </w:pPr>
      <w:r>
        <w:t xml:space="preserve">Tag the overhauled assembly with job description, date of overhauling and keep in allotted area as ready to use spare </w:t>
      </w:r>
      <w:proofErr w:type="spellStart"/>
      <w:r>
        <w:t>assemly</w:t>
      </w:r>
      <w:proofErr w:type="spellEnd"/>
      <w:r>
        <w:t xml:space="preserve">.  </w:t>
      </w:r>
    </w:p>
    <w:p w14:paraId="11C678C3" w14:textId="77777777" w:rsidR="00756E0A" w:rsidRDefault="00FA0E70">
      <w:pPr>
        <w:pStyle w:val="Heading1"/>
        <w:ind w:left="-5"/>
      </w:pPr>
      <w:r>
        <w:t xml:space="preserve">Work No.4: Changing of pump casing </w:t>
      </w:r>
      <w:r>
        <w:rPr>
          <w:b w:val="0"/>
          <w:sz w:val="24"/>
        </w:rPr>
        <w:t xml:space="preserve"> </w:t>
      </w:r>
    </w:p>
    <w:p w14:paraId="06139A33" w14:textId="77777777" w:rsidR="00756E0A" w:rsidRDefault="00FA0E70">
      <w:pPr>
        <w:numPr>
          <w:ilvl w:val="0"/>
          <w:numId w:val="8"/>
        </w:numPr>
        <w:spacing w:after="10"/>
        <w:ind w:hanging="360"/>
      </w:pPr>
      <w:r>
        <w:t xml:space="preserve">Take work permit from Production dept  </w:t>
      </w:r>
    </w:p>
    <w:p w14:paraId="390F4356" w14:textId="77777777" w:rsidR="00756E0A" w:rsidRDefault="00FA0E70">
      <w:pPr>
        <w:numPr>
          <w:ilvl w:val="0"/>
          <w:numId w:val="8"/>
        </w:numPr>
        <w:spacing w:after="10"/>
        <w:ind w:hanging="360"/>
      </w:pPr>
      <w:r>
        <w:t xml:space="preserve">Take electrical shutdown of the pump from electrical engineer.  </w:t>
      </w:r>
    </w:p>
    <w:p w14:paraId="1997058C" w14:textId="77777777" w:rsidR="00756E0A" w:rsidRDefault="00FA0E70">
      <w:pPr>
        <w:numPr>
          <w:ilvl w:val="0"/>
          <w:numId w:val="8"/>
        </w:numPr>
        <w:spacing w:after="10"/>
        <w:ind w:hanging="360"/>
      </w:pPr>
      <w:r>
        <w:t xml:space="preserve">Remove pump assembly as per work procedure of pump assembly changing. </w:t>
      </w:r>
    </w:p>
    <w:p w14:paraId="51BC9464" w14:textId="77777777" w:rsidR="00756E0A" w:rsidRDefault="00FA0E70">
      <w:pPr>
        <w:numPr>
          <w:ilvl w:val="0"/>
          <w:numId w:val="8"/>
        </w:numPr>
        <w:spacing w:after="0"/>
        <w:ind w:hanging="360"/>
      </w:pPr>
      <w:r>
        <w:t xml:space="preserve">Remove the casing by removing the bolts, with the help of chain block/Hydra if required. Ensure proper sling and D-shackle is used.  </w:t>
      </w:r>
    </w:p>
    <w:p w14:paraId="4A959393" w14:textId="77777777" w:rsidR="00756E0A" w:rsidRDefault="00FA0E70">
      <w:pPr>
        <w:numPr>
          <w:ilvl w:val="0"/>
          <w:numId w:val="8"/>
        </w:numPr>
        <w:spacing w:after="0"/>
        <w:ind w:hanging="360"/>
      </w:pPr>
      <w:r>
        <w:t xml:space="preserve">Replace new/Reconditioned casing in position. Ensure minimum 2mm shims is inserted below casing base for alignment purpose and </w:t>
      </w:r>
      <w:proofErr w:type="spellStart"/>
      <w:r>
        <w:t>tightene</w:t>
      </w:r>
      <w:proofErr w:type="spellEnd"/>
      <w:r>
        <w:t xml:space="preserve"> thoroughly.  </w:t>
      </w:r>
    </w:p>
    <w:p w14:paraId="674B40AC" w14:textId="77777777" w:rsidR="00756E0A" w:rsidRDefault="00FA0E70">
      <w:pPr>
        <w:numPr>
          <w:ilvl w:val="0"/>
          <w:numId w:val="8"/>
        </w:numPr>
        <w:ind w:hanging="360"/>
      </w:pPr>
      <w:r>
        <w:t xml:space="preserve">Follow pump assembly changing procedure for fixing back the pump assembly.  </w:t>
      </w:r>
    </w:p>
    <w:p w14:paraId="4CFCF142" w14:textId="77777777" w:rsidR="00756E0A" w:rsidRDefault="00FA0E70">
      <w:pPr>
        <w:spacing w:after="298" w:line="259" w:lineRule="auto"/>
        <w:ind w:left="720" w:firstLine="0"/>
      </w:pPr>
      <w:r>
        <w:t xml:space="preserve"> </w:t>
      </w:r>
    </w:p>
    <w:p w14:paraId="1EC04499" w14:textId="77777777" w:rsidR="00756E0A" w:rsidRDefault="00FA0E70">
      <w:pPr>
        <w:pStyle w:val="Heading1"/>
        <w:ind w:left="-5"/>
      </w:pPr>
      <w:r>
        <w:t xml:space="preserve">Work No.5: Changing of pump base frame </w:t>
      </w:r>
      <w:r>
        <w:rPr>
          <w:b w:val="0"/>
          <w:sz w:val="24"/>
        </w:rPr>
        <w:t xml:space="preserve"> </w:t>
      </w:r>
    </w:p>
    <w:p w14:paraId="51147055" w14:textId="77777777" w:rsidR="00756E0A" w:rsidRDefault="00FA0E70">
      <w:pPr>
        <w:numPr>
          <w:ilvl w:val="0"/>
          <w:numId w:val="9"/>
        </w:numPr>
        <w:spacing w:after="10"/>
        <w:ind w:hanging="360"/>
      </w:pPr>
      <w:r>
        <w:t xml:space="preserve">Take work permit from production dept.  </w:t>
      </w:r>
    </w:p>
    <w:p w14:paraId="1826430D" w14:textId="77777777" w:rsidR="00756E0A" w:rsidRDefault="00FA0E70">
      <w:pPr>
        <w:numPr>
          <w:ilvl w:val="0"/>
          <w:numId w:val="9"/>
        </w:numPr>
        <w:spacing w:after="10"/>
        <w:ind w:hanging="360"/>
      </w:pPr>
      <w:r>
        <w:t xml:space="preserve">Ask electrical to disconnect the motor.  </w:t>
      </w:r>
    </w:p>
    <w:p w14:paraId="0EE6F8DB" w14:textId="77777777" w:rsidR="00756E0A" w:rsidRDefault="00FA0E70">
      <w:pPr>
        <w:numPr>
          <w:ilvl w:val="0"/>
          <w:numId w:val="9"/>
        </w:numPr>
        <w:spacing w:after="10"/>
        <w:ind w:hanging="360"/>
      </w:pPr>
      <w:r>
        <w:t xml:space="preserve">Dismantle the pump assembly and casing as per procedure 1 and 4.  </w:t>
      </w:r>
    </w:p>
    <w:p w14:paraId="4DE5A6B3" w14:textId="77777777" w:rsidR="00756E0A" w:rsidRDefault="00FA0E70">
      <w:pPr>
        <w:numPr>
          <w:ilvl w:val="0"/>
          <w:numId w:val="9"/>
        </w:numPr>
        <w:spacing w:after="0"/>
        <w:ind w:hanging="360"/>
      </w:pPr>
      <w:r>
        <w:t xml:space="preserve">Remove motor from base frame with the help of hydra / chain pulley block as per site conditions; and keep away from working area.  </w:t>
      </w:r>
    </w:p>
    <w:p w14:paraId="7E390341" w14:textId="77777777" w:rsidR="00756E0A" w:rsidRDefault="00FA0E70">
      <w:pPr>
        <w:numPr>
          <w:ilvl w:val="0"/>
          <w:numId w:val="9"/>
        </w:numPr>
        <w:spacing w:after="0"/>
        <w:ind w:hanging="360"/>
      </w:pPr>
      <w:r>
        <w:t xml:space="preserve">Remove foundation bolts &amp; nuts with proper spanner and check for any damage. Replace with new base frame. Ensure frame is water levelled with the machined </w:t>
      </w:r>
      <w:proofErr w:type="gramStart"/>
      <w:r>
        <w:t>wedges, and</w:t>
      </w:r>
      <w:proofErr w:type="gramEnd"/>
      <w:r>
        <w:t xml:space="preserve"> ensure that bolts have been tightened thoroughly.  </w:t>
      </w:r>
    </w:p>
    <w:p w14:paraId="6C3ED9D5" w14:textId="77777777" w:rsidR="00756E0A" w:rsidRDefault="00FA0E70">
      <w:pPr>
        <w:numPr>
          <w:ilvl w:val="0"/>
          <w:numId w:val="9"/>
        </w:numPr>
        <w:spacing w:after="10"/>
        <w:ind w:hanging="360"/>
      </w:pPr>
      <w:r>
        <w:t xml:space="preserve">Fix back the casing and pump as per procedure 1 and 2.  </w:t>
      </w:r>
    </w:p>
    <w:p w14:paraId="4237BF15" w14:textId="77777777" w:rsidR="00756E0A" w:rsidRDefault="00FA0E70">
      <w:pPr>
        <w:numPr>
          <w:ilvl w:val="0"/>
          <w:numId w:val="9"/>
        </w:numPr>
        <w:spacing w:after="0"/>
        <w:ind w:hanging="360"/>
      </w:pPr>
      <w:r>
        <w:t xml:space="preserve">Fix back the motor with hydra / chain pulley block as per site conditions. Align as per procedure 1.  </w:t>
      </w:r>
    </w:p>
    <w:p w14:paraId="6FAA6876" w14:textId="77777777" w:rsidR="00756E0A" w:rsidRDefault="00FA0E70">
      <w:pPr>
        <w:numPr>
          <w:ilvl w:val="0"/>
          <w:numId w:val="9"/>
        </w:numPr>
        <w:spacing w:after="10"/>
        <w:ind w:hanging="360"/>
      </w:pPr>
      <w:r>
        <w:t xml:space="preserve">Ask electrical to connect the motor and check direction of motor as required.  </w:t>
      </w:r>
    </w:p>
    <w:p w14:paraId="77765CEB" w14:textId="77777777" w:rsidR="00756E0A" w:rsidRDefault="00FA0E70">
      <w:pPr>
        <w:numPr>
          <w:ilvl w:val="0"/>
          <w:numId w:val="9"/>
        </w:numPr>
        <w:spacing w:after="10"/>
        <w:ind w:hanging="360"/>
      </w:pPr>
      <w:r>
        <w:t xml:space="preserve">Take de-couple trial of motor and note down the vibration readings.  </w:t>
      </w:r>
    </w:p>
    <w:p w14:paraId="12D78C80" w14:textId="77777777" w:rsidR="00756E0A" w:rsidRDefault="00FA0E70">
      <w:pPr>
        <w:numPr>
          <w:ilvl w:val="0"/>
          <w:numId w:val="9"/>
        </w:numPr>
        <w:spacing w:after="10"/>
        <w:ind w:hanging="360"/>
      </w:pPr>
      <w:r>
        <w:t xml:space="preserve">Follow procedure of work no: 1 for trial of pumps.  </w:t>
      </w:r>
    </w:p>
    <w:p w14:paraId="7235B7FB" w14:textId="77777777" w:rsidR="003608FB" w:rsidRDefault="00FA0E70" w:rsidP="003608FB">
      <w:pPr>
        <w:numPr>
          <w:ilvl w:val="0"/>
          <w:numId w:val="9"/>
        </w:numPr>
        <w:spacing w:after="10"/>
        <w:ind w:hanging="360"/>
      </w:pPr>
      <w:r>
        <w:t xml:space="preserve">If all parameters are ok, then give clearance to production department.  </w:t>
      </w:r>
    </w:p>
    <w:p w14:paraId="11DFFBD7" w14:textId="77777777" w:rsidR="00756E0A" w:rsidRDefault="00FA0E70">
      <w:pPr>
        <w:numPr>
          <w:ilvl w:val="0"/>
          <w:numId w:val="9"/>
        </w:numPr>
        <w:spacing w:after="331"/>
        <w:ind w:hanging="360"/>
        <w:rPr>
          <w:ins w:id="14" w:author="Abhijit S Nabar" w:date="2020-07-19T13:47:00Z"/>
        </w:rPr>
      </w:pPr>
      <w:r>
        <w:t xml:space="preserve">Carry out housekeeping activity as per work procedure VL/IMS/PID1/MECH/WI/91.  </w:t>
      </w:r>
    </w:p>
    <w:p w14:paraId="58CD310F" w14:textId="77777777" w:rsidR="003608FB" w:rsidRDefault="003608FB">
      <w:pPr>
        <w:spacing w:after="331"/>
        <w:rPr>
          <w:ins w:id="15" w:author="Abhijit S Nabar" w:date="2020-07-19T13:47:00Z"/>
        </w:rPr>
        <w:pPrChange w:id="16" w:author="Abhijit S Nabar" w:date="2020-07-19T13:47:00Z">
          <w:pPr>
            <w:numPr>
              <w:numId w:val="9"/>
            </w:numPr>
            <w:spacing w:after="331"/>
            <w:ind w:left="705" w:hanging="360"/>
          </w:pPr>
        </w:pPrChange>
      </w:pPr>
      <w:ins w:id="17" w:author="Abhijit S Nabar" w:date="2020-07-19T13:47:00Z">
        <w:r>
          <w:rPr>
            <w:b/>
          </w:rPr>
          <w:t>Work no 6</w:t>
        </w:r>
        <w:r>
          <w:t>: Installation of rubber expansion bellow</w:t>
        </w:r>
      </w:ins>
    </w:p>
    <w:p w14:paraId="52DFF101" w14:textId="77777777" w:rsidR="003608FB" w:rsidRDefault="003608FB">
      <w:pPr>
        <w:pStyle w:val="ListParagraph"/>
        <w:numPr>
          <w:ilvl w:val="0"/>
          <w:numId w:val="11"/>
        </w:numPr>
        <w:spacing w:after="331"/>
        <w:rPr>
          <w:ins w:id="18" w:author="Abhijit S Nabar" w:date="2020-07-19T13:48:00Z"/>
        </w:rPr>
        <w:pPrChange w:id="19" w:author="Abhijit S Nabar" w:date="2020-07-19T13:48:00Z">
          <w:pPr>
            <w:numPr>
              <w:numId w:val="9"/>
            </w:numPr>
            <w:spacing w:after="331"/>
            <w:ind w:left="705" w:hanging="360"/>
          </w:pPr>
        </w:pPrChange>
      </w:pPr>
      <w:ins w:id="20" w:author="Abhijit S Nabar" w:date="2020-07-19T13:47:00Z">
        <w:r>
          <w:t xml:space="preserve">Inform production and take electrical shutdown of pump </w:t>
        </w:r>
      </w:ins>
      <w:ins w:id="21" w:author="Abhijit S Nabar" w:date="2020-07-19T13:48:00Z">
        <w:r>
          <w:t>for w</w:t>
        </w:r>
      </w:ins>
      <w:ins w:id="22" w:author="Abhijit S Nabar" w:date="2020-07-19T13:49:00Z">
        <w:r>
          <w:t>h</w:t>
        </w:r>
      </w:ins>
      <w:ins w:id="23" w:author="Abhijit S Nabar" w:date="2020-07-19T13:48:00Z">
        <w:r>
          <w:t>ich rubber expansion bellow is to be fitted.</w:t>
        </w:r>
      </w:ins>
    </w:p>
    <w:p w14:paraId="742D840F" w14:textId="77777777" w:rsidR="003608FB" w:rsidRDefault="003608FB">
      <w:pPr>
        <w:pStyle w:val="ListParagraph"/>
        <w:numPr>
          <w:ilvl w:val="0"/>
          <w:numId w:val="11"/>
        </w:numPr>
        <w:spacing w:after="331"/>
        <w:rPr>
          <w:ins w:id="24" w:author="Abhijit S Nabar" w:date="2020-07-19T13:49:00Z"/>
        </w:rPr>
        <w:pPrChange w:id="25" w:author="Abhijit S Nabar" w:date="2020-07-19T13:48:00Z">
          <w:pPr>
            <w:numPr>
              <w:numId w:val="9"/>
            </w:numPr>
            <w:spacing w:after="331"/>
            <w:ind w:left="705" w:hanging="360"/>
          </w:pPr>
        </w:pPrChange>
      </w:pPr>
      <w:ins w:id="26" w:author="Abhijit S Nabar" w:date="2020-07-19T13:49:00Z">
        <w:r>
          <w:t xml:space="preserve">Take </w:t>
        </w:r>
      </w:ins>
      <w:ins w:id="27" w:author="Joshi Bala" w:date="2020-09-03T09:08:00Z">
        <w:r w:rsidR="007F1E37">
          <w:t>electrical</w:t>
        </w:r>
      </w:ins>
      <w:ins w:id="28" w:author="Joshi Bala" w:date="2020-09-03T09:09:00Z">
        <w:r w:rsidR="007F1E37">
          <w:t xml:space="preserve"> and </w:t>
        </w:r>
      </w:ins>
      <w:ins w:id="29" w:author="Abhijit S Nabar" w:date="2020-07-19T13:49:00Z">
        <w:r>
          <w:t>mechanical isolation of suction and discharge valve</w:t>
        </w:r>
      </w:ins>
      <w:ins w:id="30" w:author="Joshi Bala" w:date="2020-09-03T09:09:00Z">
        <w:r w:rsidR="007F1E37">
          <w:t>, ensure zero energy</w:t>
        </w:r>
      </w:ins>
      <w:ins w:id="31" w:author="Abhijit S Nabar" w:date="2020-07-19T13:49:00Z">
        <w:r>
          <w:t>.</w:t>
        </w:r>
      </w:ins>
    </w:p>
    <w:p w14:paraId="11302558" w14:textId="77777777" w:rsidR="003608FB" w:rsidRDefault="003608FB">
      <w:pPr>
        <w:pStyle w:val="ListParagraph"/>
        <w:numPr>
          <w:ilvl w:val="0"/>
          <w:numId w:val="11"/>
        </w:numPr>
        <w:spacing w:after="331"/>
        <w:rPr>
          <w:ins w:id="32" w:author="Abhijit S Nabar" w:date="2020-07-19T13:49:00Z"/>
        </w:rPr>
        <w:pPrChange w:id="33" w:author="Abhijit S Nabar" w:date="2020-07-19T13:48:00Z">
          <w:pPr>
            <w:numPr>
              <w:numId w:val="9"/>
            </w:numPr>
            <w:spacing w:after="331"/>
            <w:ind w:left="705" w:hanging="360"/>
          </w:pPr>
        </w:pPrChange>
      </w:pPr>
      <w:ins w:id="34" w:author="Abhijit S Nabar" w:date="2020-07-19T13:49:00Z">
        <w:r>
          <w:t xml:space="preserve">Remove distance piece above pump </w:t>
        </w:r>
      </w:ins>
      <w:ins w:id="35" w:author="Abhijit S Nabar" w:date="2020-07-19T13:52:00Z">
        <w:r>
          <w:t xml:space="preserve">discharge </w:t>
        </w:r>
      </w:ins>
      <w:ins w:id="36" w:author="Abhijit S Nabar" w:date="2020-07-19T13:49:00Z">
        <w:r w:rsidR="001D36DD">
          <w:t>casing which is below discharge gate valve.</w:t>
        </w:r>
      </w:ins>
    </w:p>
    <w:p w14:paraId="7F15580A" w14:textId="77777777" w:rsidR="001D36DD" w:rsidRDefault="001D36DD">
      <w:pPr>
        <w:pStyle w:val="ListParagraph"/>
        <w:numPr>
          <w:ilvl w:val="0"/>
          <w:numId w:val="11"/>
        </w:numPr>
        <w:spacing w:after="331"/>
        <w:rPr>
          <w:ins w:id="37" w:author="Abhijit S Nabar" w:date="2020-07-20T08:28:00Z"/>
        </w:rPr>
        <w:pPrChange w:id="38" w:author="Abhijit S Nabar" w:date="2020-07-19T13:48:00Z">
          <w:pPr>
            <w:numPr>
              <w:numId w:val="9"/>
            </w:numPr>
            <w:spacing w:after="331"/>
            <w:ind w:left="705" w:hanging="360"/>
          </w:pPr>
        </w:pPrChange>
      </w:pPr>
      <w:ins w:id="39" w:author="Abhijit S Nabar" w:date="2020-07-20T08:28:00Z">
        <w:r>
          <w:t>Fit the expansion rubber bellow by bolting.</w:t>
        </w:r>
      </w:ins>
    </w:p>
    <w:p w14:paraId="70DF64E0" w14:textId="77777777" w:rsidR="001D36DD" w:rsidRDefault="001D36DD">
      <w:pPr>
        <w:pStyle w:val="ListParagraph"/>
        <w:numPr>
          <w:ilvl w:val="0"/>
          <w:numId w:val="11"/>
        </w:numPr>
        <w:spacing w:after="331"/>
        <w:rPr>
          <w:ins w:id="40" w:author="Abhijit S Nabar" w:date="2020-07-20T08:28:00Z"/>
        </w:rPr>
        <w:pPrChange w:id="41" w:author="Abhijit S Nabar" w:date="2020-07-19T13:48:00Z">
          <w:pPr>
            <w:numPr>
              <w:numId w:val="9"/>
            </w:numPr>
            <w:spacing w:after="331"/>
            <w:ind w:left="705" w:hanging="360"/>
          </w:pPr>
        </w:pPrChange>
      </w:pPr>
      <w:ins w:id="42" w:author="Abhijit S Nabar" w:date="2020-07-20T08:28:00Z">
        <w:r>
          <w:t>Ensure to cover the bellow with plate cover as a precaution to avoid water splashing out in case of bellow failure.</w:t>
        </w:r>
      </w:ins>
    </w:p>
    <w:p w14:paraId="452DDF49" w14:textId="77777777" w:rsidR="001D36DD" w:rsidRDefault="001D36DD">
      <w:pPr>
        <w:pStyle w:val="ListParagraph"/>
        <w:numPr>
          <w:ilvl w:val="0"/>
          <w:numId w:val="11"/>
        </w:numPr>
        <w:spacing w:after="331"/>
        <w:rPr>
          <w:ins w:id="43" w:author="Abhijit S Nabar" w:date="2020-07-20T08:29:00Z"/>
        </w:rPr>
        <w:pPrChange w:id="44" w:author="Abhijit S Nabar" w:date="2020-07-19T13:48:00Z">
          <w:pPr>
            <w:numPr>
              <w:numId w:val="9"/>
            </w:numPr>
            <w:spacing w:after="331"/>
            <w:ind w:left="705" w:hanging="360"/>
          </w:pPr>
        </w:pPrChange>
      </w:pPr>
      <w:ins w:id="45" w:author="Abhijit S Nabar" w:date="2020-07-20T08:29:00Z">
        <w:r>
          <w:t>In case of bellow failure pump to be stopped and both suction and discharge valve to be closed.</w:t>
        </w:r>
      </w:ins>
    </w:p>
    <w:p w14:paraId="0BDBBB61" w14:textId="77777777" w:rsidR="001D36DD" w:rsidRDefault="001D36DD">
      <w:pPr>
        <w:pStyle w:val="ListParagraph"/>
        <w:numPr>
          <w:ilvl w:val="0"/>
          <w:numId w:val="11"/>
        </w:numPr>
        <w:spacing w:after="331"/>
        <w:rPr>
          <w:ins w:id="46" w:author="Abhijit S Nabar" w:date="2020-07-20T08:30:00Z"/>
        </w:rPr>
        <w:pPrChange w:id="47" w:author="Abhijit S Nabar" w:date="2020-07-19T13:48:00Z">
          <w:pPr>
            <w:numPr>
              <w:numId w:val="9"/>
            </w:numPr>
            <w:spacing w:after="331"/>
            <w:ind w:left="705" w:hanging="360"/>
          </w:pPr>
        </w:pPrChange>
      </w:pPr>
      <w:ins w:id="48" w:author="Abhijit S Nabar" w:date="2020-07-20T08:30:00Z">
        <w:r>
          <w:t xml:space="preserve">Clear electrical and mechanical isolation and </w:t>
        </w:r>
      </w:ins>
      <w:ins w:id="49" w:author="Joshi Bala" w:date="2020-09-03T09:12:00Z">
        <w:r w:rsidR="007F1E37">
          <w:t xml:space="preserve">ask production to </w:t>
        </w:r>
      </w:ins>
      <w:ins w:id="50" w:author="Abhijit S Nabar" w:date="2020-07-20T08:30:00Z">
        <w:r>
          <w:t>take trials.</w:t>
        </w:r>
      </w:ins>
    </w:p>
    <w:p w14:paraId="07B03323" w14:textId="77777777" w:rsidR="001D36DD" w:rsidRDefault="001D36DD">
      <w:pPr>
        <w:pStyle w:val="ListParagraph"/>
        <w:numPr>
          <w:ilvl w:val="0"/>
          <w:numId w:val="11"/>
        </w:numPr>
        <w:spacing w:after="331"/>
        <w:rPr>
          <w:ins w:id="51" w:author="Abhijit S Nabar" w:date="2020-07-19T13:48:00Z"/>
        </w:rPr>
        <w:pPrChange w:id="52" w:author="Abhijit S Nabar" w:date="2020-07-19T13:48:00Z">
          <w:pPr>
            <w:numPr>
              <w:numId w:val="9"/>
            </w:numPr>
            <w:spacing w:after="331"/>
            <w:ind w:left="705" w:hanging="360"/>
          </w:pPr>
        </w:pPrChange>
      </w:pPr>
      <w:ins w:id="53" w:author="Abhijit S Nabar" w:date="2020-07-20T08:30:00Z">
        <w:del w:id="54" w:author="Joshi Bala" w:date="2020-09-03T09:15:00Z">
          <w:r w:rsidDel="00BD277E">
            <w:delText>Expansion bellow to be monitored for thickness reduction once in six months to predict the failure if it can happen. Bellow</w:delText>
          </w:r>
        </w:del>
      </w:ins>
      <w:ins w:id="55" w:author="Joshi Bala" w:date="2020-09-03T09:15:00Z">
        <w:r w:rsidR="00BD277E">
          <w:t>Below</w:t>
        </w:r>
      </w:ins>
      <w:ins w:id="56" w:author="Abhijit S Nabar" w:date="2020-07-20T08:30:00Z">
        <w:r>
          <w:t xml:space="preserve"> </w:t>
        </w:r>
      </w:ins>
      <w:ins w:id="57" w:author="Abhijit S Nabar" w:date="2020-07-20T08:31:00Z">
        <w:r>
          <w:t>is specified to work at 10 kg/cm2 pressure</w:t>
        </w:r>
      </w:ins>
      <w:ins w:id="58" w:author="Joshi Bala" w:date="2020-09-03T09:15:00Z">
        <w:r w:rsidR="00BD277E">
          <w:t>,</w:t>
        </w:r>
      </w:ins>
      <w:ins w:id="59" w:author="Abhijit S Nabar" w:date="2020-07-20T08:31:00Z">
        <w:r>
          <w:t xml:space="preserve"> whereas our pump working pressure is 4-5 kg/cm2.</w:t>
        </w:r>
      </w:ins>
    </w:p>
    <w:p w14:paraId="0DA6705A" w14:textId="77777777" w:rsidR="003608FB" w:rsidRDefault="00FB159E">
      <w:pPr>
        <w:spacing w:after="331"/>
        <w:pPrChange w:id="60" w:author="Abhijit S Nabar" w:date="2020-07-19T13:47:00Z">
          <w:pPr>
            <w:numPr>
              <w:numId w:val="9"/>
            </w:numPr>
            <w:spacing w:after="331"/>
            <w:ind w:left="705" w:hanging="360"/>
          </w:pPr>
        </w:pPrChange>
      </w:pPr>
      <w:ins w:id="61" w:author="Abhijit S Nabar" w:date="2020-08-03T14:58:00Z">
        <w:r>
          <w:rPr>
            <w:noProof/>
            <w:lang w:val="en-US" w:eastAsia="en-US"/>
          </w:rPr>
          <mc:AlternateContent>
            <mc:Choice Requires="wps">
              <w:drawing>
                <wp:anchor distT="0" distB="0" distL="114300" distR="114300" simplePos="0" relativeHeight="251660288" behindDoc="0" locked="0" layoutInCell="1" allowOverlap="1" wp14:anchorId="7C22472C" wp14:editId="4A1155C6">
                  <wp:simplePos x="0" y="0"/>
                  <wp:positionH relativeFrom="column">
                    <wp:posOffset>1428750</wp:posOffset>
                  </wp:positionH>
                  <wp:positionV relativeFrom="paragraph">
                    <wp:posOffset>1621790</wp:posOffset>
                  </wp:positionV>
                  <wp:extent cx="2247900" cy="523875"/>
                  <wp:effectExtent l="38100" t="19050" r="19050" b="85725"/>
                  <wp:wrapNone/>
                  <wp:docPr id="7" name="Straight Arrow Connector 7"/>
                  <wp:cNvGraphicFramePr/>
                  <a:graphic xmlns:a="http://schemas.openxmlformats.org/drawingml/2006/main">
                    <a:graphicData uri="http://schemas.microsoft.com/office/word/2010/wordprocessingShape">
                      <wps:wsp>
                        <wps:cNvCnPr/>
                        <wps:spPr>
                          <a:xfrm flipH="1">
                            <a:off x="0" y="0"/>
                            <a:ext cx="2247900" cy="523875"/>
                          </a:xfrm>
                          <a:prstGeom prst="straightConnector1">
                            <a:avLst/>
                          </a:prstGeom>
                          <a:ln w="28575">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5DB8C4" id="_x0000_t32" coordsize="21600,21600" o:spt="32" o:oned="t" path="m,l21600,21600e" filled="f">
                  <v:path arrowok="t" fillok="f" o:connecttype="none"/>
                  <o:lock v:ext="edit" shapetype="t"/>
                </v:shapetype>
                <v:shape id="Straight Arrow Connector 7" o:spid="_x0000_s1026" type="#_x0000_t32" style="position:absolute;margin-left:112.5pt;margin-top:127.7pt;width:177pt;height:4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" strokecolor="yellow" strokeweight="2.25pt">
                  <v:stroke endarrow="block" joinstyle="miter"/>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6147143" wp14:editId="2949D322">
                  <wp:simplePos x="0" y="0"/>
                  <wp:positionH relativeFrom="column">
                    <wp:posOffset>3705225</wp:posOffset>
                  </wp:positionH>
                  <wp:positionV relativeFrom="paragraph">
                    <wp:posOffset>1078865</wp:posOffset>
                  </wp:positionV>
                  <wp:extent cx="1581150" cy="9429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58115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54EF66" w14:textId="77777777" w:rsidR="00FB159E" w:rsidRDefault="00FB159E">
                              <w:pPr>
                                <w:ind w:left="0"/>
                              </w:pPr>
                              <w:ins w:id="62" w:author="Abhijit S Nabar" w:date="2020-08-03T14:58:00Z">
                                <w:r>
                                  <w:t>EXPANSION BELLOW WILL BE FITTED IN THIS PLACE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147143" id="_x0000_t202" coordsize="21600,21600" o:spt="202" path="m,l,21600r21600,l21600,xe">
                  <v:stroke joinstyle="miter"/>
                  <v:path gradientshapeok="t" o:connecttype="rect"/>
                </v:shapetype>
                <v:shape id="Text Box 6" o:spid="_x0000_s1026" type="#_x0000_t202" style="position:absolute;left:0;text-align:left;margin-left:291.75pt;margin-top:84.95pt;width:124.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" fillcolor="white [3201]" strokeweight=".5pt">
                  <v:textbox>
                    <w:txbxContent>
                      <w:p w14:paraId="4A54EF66" w14:textId="77777777" w:rsidR="00FB159E" w:rsidRDefault="00FB159E">
                        <w:pPr>
                          <w:ind w:left="0"/>
                        </w:pPr>
                        <w:ins w:id="63" w:author="Abhijit S Nabar" w:date="2020-08-03T14:58:00Z">
                          <w:r>
                            <w:t>EXPANSION BELLOW WILL BE FITTED IN THIS PLACE</w:t>
                          </w:r>
                        </w:ins>
                      </w:p>
                    </w:txbxContent>
                  </v:textbox>
                </v:shape>
              </w:pict>
            </mc:Fallback>
          </mc:AlternateContent>
        </w:r>
      </w:ins>
      <w:ins w:id="64" w:author="Abhijit S Nabar" w:date="2020-08-03T14:57:00Z">
        <w:r w:rsidRPr="00FB159E">
          <w:rPr>
            <w:noProof/>
            <w:lang w:val="en-US" w:eastAsia="en-US"/>
          </w:rPr>
          <w:drawing>
            <wp:inline distT="0" distB="0" distL="0" distR="0" wp14:anchorId="1035973F" wp14:editId="72F801D5">
              <wp:extent cx="2809875" cy="3124200"/>
              <wp:effectExtent l="0" t="0" r="9525" b="0"/>
              <wp:docPr id="5" name="Picture 5" descr="C:\Users\00015340\Desktop\GCS 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15340\Desktop\GCS pum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776" cy="3129649"/>
                      </a:xfrm>
                      <a:prstGeom prst="rect">
                        <a:avLst/>
                      </a:prstGeom>
                      <a:noFill/>
                      <a:ln>
                        <a:noFill/>
                      </a:ln>
                    </pic:spPr>
                  </pic:pic>
                </a:graphicData>
              </a:graphic>
            </wp:inline>
          </w:drawing>
        </w:r>
      </w:ins>
    </w:p>
    <w:p w14:paraId="4530EDBC" w14:textId="77777777" w:rsidR="00756E0A" w:rsidRDefault="00FA0E70">
      <w:pPr>
        <w:pStyle w:val="Heading1"/>
        <w:spacing w:after="211"/>
        <w:ind w:left="36" w:right="81"/>
        <w:jc w:val="center"/>
      </w:pPr>
      <w:r>
        <w:t xml:space="preserve">ROUTINE MAINTENANCE CHART </w:t>
      </w:r>
      <w:r>
        <w:rPr>
          <w:b w:val="0"/>
          <w:sz w:val="24"/>
        </w:rPr>
        <w:t xml:space="preserve"> </w:t>
      </w:r>
    </w:p>
    <w:tbl>
      <w:tblPr>
        <w:tblStyle w:val="TableGrid"/>
        <w:tblW w:w="8589" w:type="dxa"/>
        <w:tblInd w:w="-14" w:type="dxa"/>
        <w:tblCellMar>
          <w:top w:w="7" w:type="dxa"/>
          <w:left w:w="111" w:type="dxa"/>
          <w:right w:w="41" w:type="dxa"/>
        </w:tblCellMar>
        <w:tblLook w:val="04A0" w:firstRow="1" w:lastRow="0" w:firstColumn="1" w:lastColumn="0" w:noHBand="0" w:noVBand="1"/>
      </w:tblPr>
      <w:tblGrid>
        <w:gridCol w:w="2093"/>
        <w:gridCol w:w="6496"/>
      </w:tblGrid>
      <w:tr w:rsidR="00756E0A" w14:paraId="1859D1C6" w14:textId="77777777">
        <w:trPr>
          <w:trHeight w:val="1394"/>
        </w:trPr>
        <w:tc>
          <w:tcPr>
            <w:tcW w:w="2093" w:type="dxa"/>
            <w:tcBorders>
              <w:top w:val="single" w:sz="8" w:space="0" w:color="000000"/>
              <w:left w:val="single" w:sz="8" w:space="0" w:color="000000"/>
              <w:bottom w:val="single" w:sz="4" w:space="0" w:color="000000"/>
              <w:right w:val="single" w:sz="4" w:space="0" w:color="000000"/>
            </w:tcBorders>
            <w:vAlign w:val="center"/>
          </w:tcPr>
          <w:p w14:paraId="011D1241" w14:textId="77777777" w:rsidR="00756E0A" w:rsidRDefault="00FA0E70">
            <w:pPr>
              <w:spacing w:after="0" w:line="259" w:lineRule="auto"/>
              <w:ind w:left="158" w:firstLine="0"/>
            </w:pPr>
            <w:r>
              <w:t xml:space="preserve">EVERY WEEK  </w:t>
            </w:r>
          </w:p>
        </w:tc>
        <w:tc>
          <w:tcPr>
            <w:tcW w:w="6496" w:type="dxa"/>
            <w:tcBorders>
              <w:top w:val="single" w:sz="8" w:space="0" w:color="000000"/>
              <w:left w:val="single" w:sz="4" w:space="0" w:color="000000"/>
              <w:bottom w:val="single" w:sz="4" w:space="0" w:color="000000"/>
              <w:right w:val="single" w:sz="8" w:space="0" w:color="000000"/>
            </w:tcBorders>
          </w:tcPr>
          <w:p w14:paraId="5351E9A1" w14:textId="77777777" w:rsidR="00756E0A" w:rsidRDefault="00FA0E70">
            <w:pPr>
              <w:spacing w:after="0" w:line="259" w:lineRule="auto"/>
              <w:ind w:left="0" w:right="76" w:firstLine="0"/>
              <w:jc w:val="center"/>
            </w:pPr>
            <w:r>
              <w:t xml:space="preserve">VISUALLY CHECK FOR LEAKS, CHECK FOR </w:t>
            </w:r>
          </w:p>
          <w:p w14:paraId="087CB12A" w14:textId="77777777" w:rsidR="00756E0A" w:rsidRDefault="00FA0E70">
            <w:pPr>
              <w:spacing w:after="0" w:line="259" w:lineRule="auto"/>
              <w:ind w:left="0" w:right="72" w:firstLine="0"/>
              <w:jc w:val="center"/>
            </w:pPr>
            <w:r>
              <w:t xml:space="preserve">VIBRATION, ADJUST GLAND AS NECESSARY TO </w:t>
            </w:r>
          </w:p>
          <w:p w14:paraId="32A557E0" w14:textId="77777777" w:rsidR="00756E0A" w:rsidRDefault="00FA0E70">
            <w:pPr>
              <w:spacing w:after="0" w:line="259" w:lineRule="auto"/>
              <w:ind w:left="0" w:right="70" w:firstLine="0"/>
              <w:jc w:val="center"/>
            </w:pPr>
            <w:r>
              <w:t xml:space="preserve">MAINTAIN SLIGHT LEAKAGE, HAND TEST BEARING </w:t>
            </w:r>
          </w:p>
          <w:p w14:paraId="0C28E805" w14:textId="77777777" w:rsidR="00756E0A" w:rsidRDefault="00FA0E70">
            <w:pPr>
              <w:spacing w:after="0" w:line="259" w:lineRule="auto"/>
              <w:ind w:left="0" w:firstLine="0"/>
              <w:jc w:val="center"/>
            </w:pPr>
            <w:r>
              <w:t xml:space="preserve">HOUSING FOR ANY SIGN OF TEMPERATURE, VOLTAGE &amp; CURRENT  </w:t>
            </w:r>
          </w:p>
        </w:tc>
      </w:tr>
      <w:tr w:rsidR="00756E0A" w14:paraId="2A7F78E6" w14:textId="77777777">
        <w:trPr>
          <w:trHeight w:val="562"/>
        </w:trPr>
        <w:tc>
          <w:tcPr>
            <w:tcW w:w="2093" w:type="dxa"/>
            <w:tcBorders>
              <w:top w:val="single" w:sz="4" w:space="0" w:color="000000"/>
              <w:left w:val="single" w:sz="8" w:space="0" w:color="000000"/>
              <w:bottom w:val="single" w:sz="4" w:space="0" w:color="000000"/>
              <w:right w:val="single" w:sz="4" w:space="0" w:color="000000"/>
            </w:tcBorders>
            <w:vAlign w:val="center"/>
          </w:tcPr>
          <w:p w14:paraId="48D1571F" w14:textId="77777777" w:rsidR="00756E0A" w:rsidRDefault="00FA0E70">
            <w:pPr>
              <w:spacing w:after="0" w:line="259" w:lineRule="auto"/>
              <w:ind w:left="55" w:firstLine="0"/>
            </w:pPr>
            <w:r>
              <w:rPr>
                <w:rFonts w:ascii="Arial" w:eastAsia="Arial" w:hAnsi="Arial" w:cs="Arial"/>
              </w:rPr>
              <w:t xml:space="preserve">EVERY MONTH </w:t>
            </w:r>
            <w:r>
              <w:t xml:space="preserve"> </w:t>
            </w:r>
          </w:p>
        </w:tc>
        <w:tc>
          <w:tcPr>
            <w:tcW w:w="6496" w:type="dxa"/>
            <w:tcBorders>
              <w:top w:val="single" w:sz="4" w:space="0" w:color="000000"/>
              <w:left w:val="single" w:sz="4" w:space="0" w:color="000000"/>
              <w:bottom w:val="single" w:sz="4" w:space="0" w:color="000000"/>
              <w:right w:val="single" w:sz="8" w:space="0" w:color="000000"/>
            </w:tcBorders>
          </w:tcPr>
          <w:p w14:paraId="220810F6" w14:textId="77777777" w:rsidR="00756E0A" w:rsidRDefault="00FA0E70">
            <w:pPr>
              <w:spacing w:after="0" w:line="259" w:lineRule="auto"/>
              <w:ind w:left="0" w:firstLine="0"/>
              <w:jc w:val="center"/>
            </w:pPr>
            <w:r>
              <w:t xml:space="preserve">CHECK BEARING TEMPERTURE WITH A THERMOMETER/TEMPERATURE GUN </w:t>
            </w:r>
          </w:p>
        </w:tc>
      </w:tr>
      <w:tr w:rsidR="00756E0A" w14:paraId="430B710F" w14:textId="77777777">
        <w:trPr>
          <w:trHeight w:val="564"/>
        </w:trPr>
        <w:tc>
          <w:tcPr>
            <w:tcW w:w="2093" w:type="dxa"/>
            <w:tcBorders>
              <w:top w:val="single" w:sz="4" w:space="0" w:color="000000"/>
              <w:left w:val="single" w:sz="8" w:space="0" w:color="000000"/>
              <w:bottom w:val="single" w:sz="4" w:space="0" w:color="000000"/>
              <w:right w:val="single" w:sz="4" w:space="0" w:color="000000"/>
            </w:tcBorders>
          </w:tcPr>
          <w:p w14:paraId="774DC6A0" w14:textId="77777777" w:rsidR="00756E0A" w:rsidRDefault="00FA0E70">
            <w:pPr>
              <w:spacing w:after="0" w:line="259" w:lineRule="auto"/>
              <w:ind w:left="0" w:firstLine="0"/>
              <w:jc w:val="center"/>
            </w:pPr>
            <w:r>
              <w:rPr>
                <w:rFonts w:ascii="Arial" w:eastAsia="Arial" w:hAnsi="Arial" w:cs="Arial"/>
              </w:rPr>
              <w:t xml:space="preserve">EVERY 3 MONTH </w:t>
            </w:r>
            <w:r>
              <w:t xml:space="preserve"> </w:t>
            </w:r>
          </w:p>
        </w:tc>
        <w:tc>
          <w:tcPr>
            <w:tcW w:w="6496" w:type="dxa"/>
            <w:tcBorders>
              <w:top w:val="single" w:sz="4" w:space="0" w:color="000000"/>
              <w:left w:val="single" w:sz="4" w:space="0" w:color="000000"/>
              <w:bottom w:val="single" w:sz="4" w:space="0" w:color="000000"/>
              <w:right w:val="single" w:sz="8" w:space="0" w:color="000000"/>
            </w:tcBorders>
            <w:vAlign w:val="center"/>
          </w:tcPr>
          <w:p w14:paraId="7DC9D55E" w14:textId="77777777" w:rsidR="00756E0A" w:rsidRDefault="00FA0E70">
            <w:pPr>
              <w:spacing w:after="0" w:line="259" w:lineRule="auto"/>
              <w:ind w:left="0" w:right="74" w:firstLine="0"/>
              <w:jc w:val="center"/>
            </w:pPr>
            <w:r>
              <w:t xml:space="preserve">CHECK GREASE LUBRICATED BEARINGS </w:t>
            </w:r>
          </w:p>
        </w:tc>
      </w:tr>
      <w:tr w:rsidR="00756E0A" w14:paraId="284405F8" w14:textId="77777777">
        <w:trPr>
          <w:trHeight w:val="1390"/>
        </w:trPr>
        <w:tc>
          <w:tcPr>
            <w:tcW w:w="2093" w:type="dxa"/>
            <w:tcBorders>
              <w:top w:val="single" w:sz="4" w:space="0" w:color="000000"/>
              <w:left w:val="single" w:sz="8" w:space="0" w:color="000000"/>
              <w:bottom w:val="single" w:sz="4" w:space="0" w:color="000000"/>
              <w:right w:val="single" w:sz="4" w:space="0" w:color="000000"/>
            </w:tcBorders>
            <w:vAlign w:val="center"/>
          </w:tcPr>
          <w:p w14:paraId="28FD144F" w14:textId="77777777" w:rsidR="00756E0A" w:rsidRDefault="00FA0E70">
            <w:pPr>
              <w:spacing w:after="0" w:line="259" w:lineRule="auto"/>
              <w:ind w:left="6" w:right="16" w:firstLine="0"/>
              <w:jc w:val="center"/>
            </w:pPr>
            <w:r>
              <w:t xml:space="preserve">EVERY 6 MONTH  </w:t>
            </w:r>
          </w:p>
        </w:tc>
        <w:tc>
          <w:tcPr>
            <w:tcW w:w="6496" w:type="dxa"/>
            <w:tcBorders>
              <w:top w:val="single" w:sz="4" w:space="0" w:color="000000"/>
              <w:left w:val="single" w:sz="4" w:space="0" w:color="000000"/>
              <w:bottom w:val="single" w:sz="4" w:space="0" w:color="000000"/>
              <w:right w:val="single" w:sz="8" w:space="0" w:color="000000"/>
            </w:tcBorders>
          </w:tcPr>
          <w:p w14:paraId="1000D599" w14:textId="77777777" w:rsidR="00756E0A" w:rsidRDefault="00FA0E70">
            <w:pPr>
              <w:spacing w:after="0" w:line="259" w:lineRule="auto"/>
              <w:ind w:left="151" w:firstLine="0"/>
            </w:pPr>
            <w:r>
              <w:t xml:space="preserve">CHECK THE PACKING AND </w:t>
            </w:r>
            <w:proofErr w:type="gramStart"/>
            <w:r>
              <w:t>REPLACE</w:t>
            </w:r>
            <w:proofErr w:type="gramEnd"/>
            <w:r>
              <w:t xml:space="preserve"> IF NECESSARY, </w:t>
            </w:r>
          </w:p>
          <w:p w14:paraId="0B0EF938" w14:textId="77777777" w:rsidR="00756E0A" w:rsidRDefault="00FA0E70">
            <w:pPr>
              <w:spacing w:after="0" w:line="259" w:lineRule="auto"/>
              <w:ind w:left="0" w:right="74" w:firstLine="0"/>
              <w:jc w:val="center"/>
            </w:pPr>
            <w:r>
              <w:t xml:space="preserve">CHECK SHAFT SLEEVE FOR SCORING, CHECK </w:t>
            </w:r>
          </w:p>
          <w:p w14:paraId="587B9A61" w14:textId="77777777" w:rsidR="00756E0A" w:rsidRDefault="00FA0E70">
            <w:pPr>
              <w:spacing w:after="0" w:line="259" w:lineRule="auto"/>
              <w:ind w:left="86" w:firstLine="0"/>
            </w:pPr>
            <w:r>
              <w:t xml:space="preserve">ALIGNMENT OF PUMP AND MOTOR, CHECK HOLDING </w:t>
            </w:r>
          </w:p>
          <w:p w14:paraId="18DE6E8E" w14:textId="77777777" w:rsidR="00756E0A" w:rsidRDefault="00FA0E70">
            <w:pPr>
              <w:spacing w:after="0" w:line="259" w:lineRule="auto"/>
              <w:ind w:left="0" w:firstLine="0"/>
              <w:jc w:val="center"/>
            </w:pPr>
            <w:r>
              <w:t xml:space="preserve">DOWN BOLTS FOR TIGHNESS, CHECK COUPLING BUSH/RUBBER STAR  </w:t>
            </w:r>
          </w:p>
        </w:tc>
      </w:tr>
      <w:tr w:rsidR="00756E0A" w14:paraId="391444C9" w14:textId="77777777">
        <w:trPr>
          <w:trHeight w:val="1118"/>
        </w:trPr>
        <w:tc>
          <w:tcPr>
            <w:tcW w:w="2093" w:type="dxa"/>
            <w:tcBorders>
              <w:top w:val="single" w:sz="4" w:space="0" w:color="000000"/>
              <w:left w:val="single" w:sz="8" w:space="0" w:color="000000"/>
              <w:bottom w:val="single" w:sz="8" w:space="0" w:color="000000"/>
              <w:right w:val="single" w:sz="4" w:space="0" w:color="000000"/>
            </w:tcBorders>
            <w:vAlign w:val="center"/>
          </w:tcPr>
          <w:p w14:paraId="54A5C067" w14:textId="77777777" w:rsidR="00756E0A" w:rsidRDefault="00FA0E70">
            <w:pPr>
              <w:spacing w:after="0" w:line="259" w:lineRule="auto"/>
              <w:ind w:left="0" w:right="71" w:firstLine="0"/>
              <w:jc w:val="center"/>
            </w:pPr>
            <w:r>
              <w:t xml:space="preserve">EVERY YEAR  </w:t>
            </w:r>
          </w:p>
        </w:tc>
        <w:tc>
          <w:tcPr>
            <w:tcW w:w="6496" w:type="dxa"/>
            <w:tcBorders>
              <w:top w:val="single" w:sz="4" w:space="0" w:color="000000"/>
              <w:left w:val="single" w:sz="4" w:space="0" w:color="000000"/>
              <w:bottom w:val="single" w:sz="8" w:space="0" w:color="000000"/>
              <w:right w:val="single" w:sz="8" w:space="0" w:color="000000"/>
            </w:tcBorders>
          </w:tcPr>
          <w:p w14:paraId="75D309EE" w14:textId="77777777" w:rsidR="00756E0A" w:rsidRDefault="00FA0E70">
            <w:pPr>
              <w:spacing w:after="0" w:line="238" w:lineRule="auto"/>
              <w:ind w:left="0" w:firstLine="0"/>
              <w:jc w:val="center"/>
            </w:pPr>
            <w:r>
              <w:t xml:space="preserve">CHECK ROTATING ELEMENT FOR WEAR, CHECK WEAR RING CLEARANCES, CLEAN AND REGREASE </w:t>
            </w:r>
          </w:p>
          <w:p w14:paraId="3C30D97C" w14:textId="77777777" w:rsidR="00756E0A" w:rsidRDefault="00FA0E70">
            <w:pPr>
              <w:spacing w:after="0" w:line="259" w:lineRule="auto"/>
              <w:ind w:left="0" w:firstLine="0"/>
              <w:jc w:val="center"/>
            </w:pPr>
            <w:r>
              <w:t xml:space="preserve">BEARINGS, MEASURE TOTAL DYNAMIC SUCTION AND DISCHARGE, HEAD AS A TEST OF PIPE CONNECTION  </w:t>
            </w:r>
          </w:p>
        </w:tc>
      </w:tr>
    </w:tbl>
    <w:p w14:paraId="599FAB95" w14:textId="77777777" w:rsidR="00756E0A" w:rsidRDefault="00FA0E70">
      <w:pPr>
        <w:spacing w:after="252" w:line="259" w:lineRule="auto"/>
        <w:ind w:left="720" w:firstLine="0"/>
      </w:pPr>
      <w:r>
        <w:rPr>
          <w:b/>
          <w:sz w:val="28"/>
        </w:rPr>
        <w:t xml:space="preserve"> </w:t>
      </w:r>
    </w:p>
    <w:p w14:paraId="5D8667CA" w14:textId="77777777" w:rsidR="00756E0A" w:rsidRDefault="00FA0E70">
      <w:pPr>
        <w:pStyle w:val="Heading1"/>
        <w:spacing w:after="0"/>
        <w:ind w:left="730"/>
      </w:pPr>
      <w:r>
        <w:t xml:space="preserve">PROBLEM ANALYSIS </w:t>
      </w:r>
      <w:r>
        <w:rPr>
          <w:b w:val="0"/>
          <w:sz w:val="24"/>
        </w:rPr>
        <w:t xml:space="preserve"> </w:t>
      </w:r>
    </w:p>
    <w:tbl>
      <w:tblPr>
        <w:tblStyle w:val="TableGrid"/>
        <w:tblW w:w="8699" w:type="dxa"/>
        <w:tblInd w:w="-14" w:type="dxa"/>
        <w:tblCellMar>
          <w:top w:w="7" w:type="dxa"/>
          <w:left w:w="108" w:type="dxa"/>
          <w:right w:w="60" w:type="dxa"/>
        </w:tblCellMar>
        <w:tblLook w:val="04A0" w:firstRow="1" w:lastRow="0" w:firstColumn="1" w:lastColumn="0" w:noHBand="0" w:noVBand="1"/>
      </w:tblPr>
      <w:tblGrid>
        <w:gridCol w:w="3015"/>
        <w:gridCol w:w="5684"/>
      </w:tblGrid>
      <w:tr w:rsidR="00756E0A" w14:paraId="430EA509" w14:textId="77777777">
        <w:trPr>
          <w:trHeight w:val="293"/>
        </w:trPr>
        <w:tc>
          <w:tcPr>
            <w:tcW w:w="3015" w:type="dxa"/>
            <w:tcBorders>
              <w:top w:val="single" w:sz="8" w:space="0" w:color="000000"/>
              <w:left w:val="single" w:sz="8" w:space="0" w:color="000000"/>
              <w:bottom w:val="single" w:sz="4" w:space="0" w:color="000000"/>
              <w:right w:val="single" w:sz="4" w:space="0" w:color="000000"/>
            </w:tcBorders>
          </w:tcPr>
          <w:p w14:paraId="0848A978" w14:textId="77777777" w:rsidR="00756E0A" w:rsidRDefault="00FA0E70">
            <w:pPr>
              <w:spacing w:after="0" w:line="259" w:lineRule="auto"/>
              <w:ind w:left="0" w:right="52" w:firstLine="0"/>
              <w:jc w:val="center"/>
            </w:pPr>
            <w:r>
              <w:rPr>
                <w:b/>
              </w:rPr>
              <w:t xml:space="preserve">CAUSES </w:t>
            </w:r>
            <w:r>
              <w:t xml:space="preserve"> </w:t>
            </w:r>
          </w:p>
        </w:tc>
        <w:tc>
          <w:tcPr>
            <w:tcW w:w="5684" w:type="dxa"/>
            <w:tcBorders>
              <w:top w:val="single" w:sz="8" w:space="0" w:color="000000"/>
              <w:left w:val="single" w:sz="4" w:space="0" w:color="000000"/>
              <w:bottom w:val="single" w:sz="4" w:space="0" w:color="000000"/>
              <w:right w:val="single" w:sz="8" w:space="0" w:color="000000"/>
            </w:tcBorders>
          </w:tcPr>
          <w:p w14:paraId="669A2873" w14:textId="77777777" w:rsidR="00756E0A" w:rsidRDefault="00FA0E70">
            <w:pPr>
              <w:spacing w:after="0" w:line="259" w:lineRule="auto"/>
              <w:ind w:left="0" w:right="50" w:firstLine="0"/>
              <w:jc w:val="center"/>
            </w:pPr>
            <w:r>
              <w:rPr>
                <w:b/>
              </w:rPr>
              <w:t xml:space="preserve">REMEDIES </w:t>
            </w:r>
            <w:r>
              <w:t xml:space="preserve"> </w:t>
            </w:r>
          </w:p>
        </w:tc>
      </w:tr>
      <w:tr w:rsidR="00756E0A" w14:paraId="2856C3C3" w14:textId="77777777">
        <w:trPr>
          <w:trHeight w:val="562"/>
        </w:trPr>
        <w:tc>
          <w:tcPr>
            <w:tcW w:w="3015" w:type="dxa"/>
            <w:tcBorders>
              <w:top w:val="single" w:sz="4" w:space="0" w:color="000000"/>
              <w:left w:val="single" w:sz="8" w:space="0" w:color="000000"/>
              <w:bottom w:val="single" w:sz="4" w:space="0" w:color="000000"/>
              <w:right w:val="single" w:sz="4" w:space="0" w:color="000000"/>
            </w:tcBorders>
          </w:tcPr>
          <w:p w14:paraId="23DE1B45" w14:textId="77777777" w:rsidR="00756E0A" w:rsidRDefault="00FA0E70">
            <w:pPr>
              <w:spacing w:after="0" w:line="259" w:lineRule="auto"/>
              <w:ind w:left="0" w:firstLine="0"/>
            </w:pPr>
            <w:r>
              <w:t xml:space="preserve">Pump not primed-lack of priming-incomplete priming  </w:t>
            </w:r>
          </w:p>
        </w:tc>
        <w:tc>
          <w:tcPr>
            <w:tcW w:w="5684" w:type="dxa"/>
            <w:tcBorders>
              <w:top w:val="single" w:sz="4" w:space="0" w:color="000000"/>
              <w:left w:val="single" w:sz="4" w:space="0" w:color="000000"/>
              <w:bottom w:val="single" w:sz="4" w:space="0" w:color="000000"/>
              <w:right w:val="single" w:sz="8" w:space="0" w:color="000000"/>
            </w:tcBorders>
            <w:vAlign w:val="center"/>
          </w:tcPr>
          <w:p w14:paraId="1AC8E71B" w14:textId="77777777" w:rsidR="00756E0A" w:rsidRDefault="00FA0E70">
            <w:pPr>
              <w:spacing w:after="0" w:line="259" w:lineRule="auto"/>
              <w:ind w:left="0" w:firstLine="0"/>
            </w:pPr>
            <w:r>
              <w:t xml:space="preserve">Fill pump and suction pipe completely with liquid  </w:t>
            </w:r>
          </w:p>
        </w:tc>
      </w:tr>
      <w:tr w:rsidR="00756E0A" w14:paraId="7C6D1BF7" w14:textId="77777777">
        <w:trPr>
          <w:trHeight w:val="838"/>
        </w:trPr>
        <w:tc>
          <w:tcPr>
            <w:tcW w:w="3015" w:type="dxa"/>
            <w:tcBorders>
              <w:top w:val="single" w:sz="4" w:space="0" w:color="000000"/>
              <w:left w:val="single" w:sz="8" w:space="0" w:color="000000"/>
              <w:bottom w:val="single" w:sz="4" w:space="0" w:color="000000"/>
              <w:right w:val="single" w:sz="4" w:space="0" w:color="000000"/>
            </w:tcBorders>
            <w:vAlign w:val="center"/>
          </w:tcPr>
          <w:p w14:paraId="23A0D839" w14:textId="77777777" w:rsidR="00756E0A" w:rsidRDefault="00FA0E70">
            <w:pPr>
              <w:spacing w:after="0" w:line="259" w:lineRule="auto"/>
              <w:ind w:left="0" w:firstLine="0"/>
            </w:pPr>
            <w:r>
              <w:t xml:space="preserve">Loss of prime  </w:t>
            </w:r>
          </w:p>
        </w:tc>
        <w:tc>
          <w:tcPr>
            <w:tcW w:w="5684" w:type="dxa"/>
            <w:tcBorders>
              <w:top w:val="single" w:sz="4" w:space="0" w:color="000000"/>
              <w:left w:val="single" w:sz="4" w:space="0" w:color="000000"/>
              <w:bottom w:val="single" w:sz="4" w:space="0" w:color="000000"/>
              <w:right w:val="single" w:sz="8" w:space="0" w:color="000000"/>
            </w:tcBorders>
          </w:tcPr>
          <w:p w14:paraId="6C93C803" w14:textId="77777777" w:rsidR="00756E0A" w:rsidRDefault="00FA0E70">
            <w:pPr>
              <w:spacing w:after="0" w:line="259" w:lineRule="auto"/>
              <w:ind w:left="0" w:firstLine="0"/>
            </w:pPr>
            <w:r>
              <w:t xml:space="preserve">Check for leak in suction pipe joints and fittings. Vent casing to remove accumulated air. Check foot valve for damages  </w:t>
            </w:r>
          </w:p>
        </w:tc>
      </w:tr>
      <w:tr w:rsidR="00756E0A" w14:paraId="22240DC4" w14:textId="77777777">
        <w:trPr>
          <w:trHeight w:val="1114"/>
        </w:trPr>
        <w:tc>
          <w:tcPr>
            <w:tcW w:w="3015" w:type="dxa"/>
            <w:tcBorders>
              <w:top w:val="single" w:sz="4" w:space="0" w:color="000000"/>
              <w:left w:val="single" w:sz="8" w:space="0" w:color="000000"/>
              <w:bottom w:val="single" w:sz="4" w:space="0" w:color="000000"/>
              <w:right w:val="single" w:sz="4" w:space="0" w:color="000000"/>
            </w:tcBorders>
            <w:vAlign w:val="center"/>
          </w:tcPr>
          <w:p w14:paraId="00D6BCC2" w14:textId="77777777" w:rsidR="00756E0A" w:rsidRDefault="00FA0E70">
            <w:pPr>
              <w:spacing w:after="0" w:line="259" w:lineRule="auto"/>
              <w:ind w:left="0" w:firstLine="0"/>
            </w:pPr>
            <w:r>
              <w:t xml:space="preserve">Suction lift too high  </w:t>
            </w:r>
          </w:p>
        </w:tc>
        <w:tc>
          <w:tcPr>
            <w:tcW w:w="5684" w:type="dxa"/>
            <w:tcBorders>
              <w:top w:val="single" w:sz="4" w:space="0" w:color="000000"/>
              <w:left w:val="single" w:sz="4" w:space="0" w:color="000000"/>
              <w:bottom w:val="single" w:sz="4" w:space="0" w:color="000000"/>
              <w:right w:val="single" w:sz="8" w:space="0" w:color="000000"/>
            </w:tcBorders>
          </w:tcPr>
          <w:p w14:paraId="491412DA" w14:textId="77777777" w:rsidR="00756E0A" w:rsidRDefault="00FA0E70">
            <w:pPr>
              <w:spacing w:after="0" w:line="259" w:lineRule="auto"/>
              <w:ind w:left="0" w:right="45" w:firstLine="0"/>
            </w:pPr>
            <w:r>
              <w:t xml:space="preserve">If no obstruction at inlet, check for pipe friction losses. Static lift may be too great, measure with vacuum gauge while pump operates. If static lift is too high, liquid to be pumped must be raised or pump lowered.  </w:t>
            </w:r>
          </w:p>
        </w:tc>
      </w:tr>
      <w:tr w:rsidR="00756E0A" w14:paraId="2D0F849A" w14:textId="77777777">
        <w:trPr>
          <w:trHeight w:val="838"/>
        </w:trPr>
        <w:tc>
          <w:tcPr>
            <w:tcW w:w="3015" w:type="dxa"/>
            <w:tcBorders>
              <w:top w:val="single" w:sz="4" w:space="0" w:color="000000"/>
              <w:left w:val="single" w:sz="8" w:space="0" w:color="000000"/>
              <w:bottom w:val="single" w:sz="4" w:space="0" w:color="000000"/>
              <w:right w:val="single" w:sz="4" w:space="0" w:color="000000"/>
            </w:tcBorders>
            <w:vAlign w:val="center"/>
          </w:tcPr>
          <w:p w14:paraId="5C30CB9A" w14:textId="77777777" w:rsidR="00756E0A" w:rsidRDefault="00FA0E70">
            <w:pPr>
              <w:spacing w:after="0" w:line="259" w:lineRule="auto"/>
              <w:ind w:left="0" w:firstLine="0"/>
            </w:pPr>
            <w:r>
              <w:t xml:space="preserve">Discharge head too high  </w:t>
            </w:r>
          </w:p>
        </w:tc>
        <w:tc>
          <w:tcPr>
            <w:tcW w:w="5684" w:type="dxa"/>
            <w:tcBorders>
              <w:top w:val="single" w:sz="4" w:space="0" w:color="000000"/>
              <w:left w:val="single" w:sz="4" w:space="0" w:color="000000"/>
              <w:bottom w:val="single" w:sz="4" w:space="0" w:color="000000"/>
              <w:right w:val="single" w:sz="8" w:space="0" w:color="000000"/>
            </w:tcBorders>
          </w:tcPr>
          <w:p w14:paraId="56FFC403" w14:textId="77777777" w:rsidR="00756E0A" w:rsidRDefault="00FA0E70">
            <w:pPr>
              <w:spacing w:after="0" w:line="259" w:lineRule="auto"/>
              <w:ind w:left="0" w:firstLine="0"/>
            </w:pPr>
            <w:r>
              <w:t xml:space="preserve">Check pipe friction losses. Larger piping may correct condition. Check that valves are fully open. Check total head at site.  </w:t>
            </w:r>
          </w:p>
        </w:tc>
      </w:tr>
      <w:tr w:rsidR="00756E0A" w14:paraId="61FA0A2F" w14:textId="77777777">
        <w:trPr>
          <w:trHeight w:val="840"/>
        </w:trPr>
        <w:tc>
          <w:tcPr>
            <w:tcW w:w="3015" w:type="dxa"/>
            <w:tcBorders>
              <w:top w:val="single" w:sz="4" w:space="0" w:color="000000"/>
              <w:left w:val="single" w:sz="8" w:space="0" w:color="000000"/>
              <w:bottom w:val="single" w:sz="4" w:space="0" w:color="000000"/>
              <w:right w:val="single" w:sz="4" w:space="0" w:color="000000"/>
            </w:tcBorders>
            <w:vAlign w:val="center"/>
          </w:tcPr>
          <w:p w14:paraId="475ED5CC" w14:textId="77777777" w:rsidR="00756E0A" w:rsidRDefault="00FA0E70">
            <w:pPr>
              <w:spacing w:after="0" w:line="259" w:lineRule="auto"/>
              <w:ind w:left="0" w:firstLine="0"/>
            </w:pPr>
            <w:r>
              <w:t xml:space="preserve">Speed too low  </w:t>
            </w:r>
          </w:p>
        </w:tc>
        <w:tc>
          <w:tcPr>
            <w:tcW w:w="5684" w:type="dxa"/>
            <w:tcBorders>
              <w:top w:val="single" w:sz="4" w:space="0" w:color="000000"/>
              <w:left w:val="single" w:sz="4" w:space="0" w:color="000000"/>
              <w:bottom w:val="single" w:sz="4" w:space="0" w:color="000000"/>
              <w:right w:val="single" w:sz="8" w:space="0" w:color="000000"/>
            </w:tcBorders>
          </w:tcPr>
          <w:p w14:paraId="1C3CC263" w14:textId="77777777" w:rsidR="00756E0A" w:rsidRDefault="00FA0E70">
            <w:pPr>
              <w:spacing w:after="0" w:line="259" w:lineRule="auto"/>
              <w:ind w:left="0" w:firstLine="0"/>
            </w:pPr>
            <w:r>
              <w:t xml:space="preserve">Check whether motor is directly across the line and receiving full voltage. Frequency may be too low. Motor may have an open phase  </w:t>
            </w:r>
          </w:p>
        </w:tc>
      </w:tr>
      <w:tr w:rsidR="00756E0A" w14:paraId="5DB6C70E"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50658C15" w14:textId="77777777" w:rsidR="00756E0A" w:rsidRDefault="00FA0E70">
            <w:pPr>
              <w:spacing w:after="0" w:line="259" w:lineRule="auto"/>
              <w:ind w:left="0" w:firstLine="0"/>
            </w:pPr>
            <w:r>
              <w:t xml:space="preserve">Wrong direction of rotation  </w:t>
            </w:r>
          </w:p>
        </w:tc>
        <w:tc>
          <w:tcPr>
            <w:tcW w:w="5684" w:type="dxa"/>
            <w:tcBorders>
              <w:top w:val="single" w:sz="4" w:space="0" w:color="000000"/>
              <w:left w:val="single" w:sz="4" w:space="0" w:color="000000"/>
              <w:bottom w:val="single" w:sz="4" w:space="0" w:color="000000"/>
              <w:right w:val="single" w:sz="8" w:space="0" w:color="000000"/>
            </w:tcBorders>
          </w:tcPr>
          <w:p w14:paraId="62BBE7C1" w14:textId="77777777" w:rsidR="00756E0A" w:rsidRDefault="00FA0E70">
            <w:pPr>
              <w:spacing w:after="0" w:line="259" w:lineRule="auto"/>
              <w:ind w:left="0" w:right="13" w:firstLine="0"/>
            </w:pPr>
            <w:r>
              <w:t xml:space="preserve">Check motor rotation with directional arrow on the pump casing  </w:t>
            </w:r>
          </w:p>
        </w:tc>
      </w:tr>
      <w:tr w:rsidR="00756E0A" w14:paraId="7B09BC2E" w14:textId="77777777">
        <w:trPr>
          <w:trHeight w:val="562"/>
        </w:trPr>
        <w:tc>
          <w:tcPr>
            <w:tcW w:w="3015" w:type="dxa"/>
            <w:tcBorders>
              <w:top w:val="single" w:sz="4" w:space="0" w:color="000000"/>
              <w:left w:val="single" w:sz="8" w:space="0" w:color="000000"/>
              <w:bottom w:val="single" w:sz="4" w:space="0" w:color="000000"/>
              <w:right w:val="single" w:sz="4" w:space="0" w:color="000000"/>
            </w:tcBorders>
          </w:tcPr>
          <w:p w14:paraId="47FF4C29" w14:textId="77777777" w:rsidR="00756E0A" w:rsidRDefault="00FA0E70">
            <w:pPr>
              <w:spacing w:after="0" w:line="259" w:lineRule="auto"/>
              <w:ind w:left="0" w:right="44" w:firstLine="0"/>
            </w:pPr>
            <w:r>
              <w:t xml:space="preserve">Impeller plugged up impeller partially plugged  </w:t>
            </w:r>
          </w:p>
        </w:tc>
        <w:tc>
          <w:tcPr>
            <w:tcW w:w="5684" w:type="dxa"/>
            <w:tcBorders>
              <w:top w:val="single" w:sz="4" w:space="0" w:color="000000"/>
              <w:left w:val="single" w:sz="4" w:space="0" w:color="000000"/>
              <w:bottom w:val="single" w:sz="4" w:space="0" w:color="000000"/>
              <w:right w:val="single" w:sz="8" w:space="0" w:color="000000"/>
            </w:tcBorders>
            <w:vAlign w:val="center"/>
          </w:tcPr>
          <w:p w14:paraId="2819A633" w14:textId="77777777" w:rsidR="00756E0A" w:rsidRDefault="00FA0E70">
            <w:pPr>
              <w:spacing w:after="0" w:line="259" w:lineRule="auto"/>
              <w:ind w:left="0" w:firstLine="0"/>
            </w:pPr>
            <w:r>
              <w:t xml:space="preserve">Dismantle pump and clean impeller  </w:t>
            </w:r>
          </w:p>
        </w:tc>
      </w:tr>
    </w:tbl>
    <w:p w14:paraId="3F851FC1" w14:textId="77777777" w:rsidR="00756E0A" w:rsidRDefault="00756E0A">
      <w:pPr>
        <w:sectPr w:rsidR="00756E0A">
          <w:headerReference w:type="even" r:id="rId11"/>
          <w:headerReference w:type="default" r:id="rId12"/>
          <w:footerReference w:type="even" r:id="rId13"/>
          <w:footerReference w:type="default" r:id="rId14"/>
          <w:headerReference w:type="first" r:id="rId15"/>
          <w:footerReference w:type="first" r:id="rId16"/>
          <w:pgSz w:w="12240" w:h="15840"/>
          <w:pgMar w:top="2357" w:right="1826" w:bottom="1213" w:left="1800" w:header="720" w:footer="702" w:gutter="0"/>
          <w:cols w:space="720"/>
        </w:sectPr>
      </w:pPr>
    </w:p>
    <w:p w14:paraId="71201071" w14:textId="77777777" w:rsidR="00756E0A" w:rsidRDefault="00756E0A">
      <w:pPr>
        <w:spacing w:after="0" w:line="259" w:lineRule="auto"/>
        <w:ind w:left="-1800" w:right="10369" w:firstLine="0"/>
      </w:pPr>
    </w:p>
    <w:tbl>
      <w:tblPr>
        <w:tblStyle w:val="TableGrid"/>
        <w:tblW w:w="8699" w:type="dxa"/>
        <w:tblInd w:w="-14" w:type="dxa"/>
        <w:tblCellMar>
          <w:top w:w="2" w:type="dxa"/>
          <w:left w:w="108" w:type="dxa"/>
          <w:right w:w="38" w:type="dxa"/>
        </w:tblCellMar>
        <w:tblLook w:val="04A0" w:firstRow="1" w:lastRow="0" w:firstColumn="1" w:lastColumn="0" w:noHBand="0" w:noVBand="1"/>
      </w:tblPr>
      <w:tblGrid>
        <w:gridCol w:w="3015"/>
        <w:gridCol w:w="5684"/>
      </w:tblGrid>
      <w:tr w:rsidR="00756E0A" w14:paraId="2DBD1C76" w14:textId="77777777">
        <w:trPr>
          <w:trHeight w:val="1385"/>
        </w:trPr>
        <w:tc>
          <w:tcPr>
            <w:tcW w:w="3015" w:type="dxa"/>
            <w:tcBorders>
              <w:top w:val="nil"/>
              <w:left w:val="single" w:sz="8" w:space="0" w:color="000000"/>
              <w:bottom w:val="single" w:sz="4" w:space="0" w:color="000000"/>
              <w:right w:val="single" w:sz="4" w:space="0" w:color="000000"/>
            </w:tcBorders>
            <w:vAlign w:val="center"/>
          </w:tcPr>
          <w:p w14:paraId="7623BD60" w14:textId="77777777" w:rsidR="00756E0A" w:rsidRDefault="00FA0E70">
            <w:pPr>
              <w:spacing w:after="0" w:line="259" w:lineRule="auto"/>
              <w:ind w:left="0" w:firstLine="0"/>
            </w:pPr>
            <w:r>
              <w:t xml:space="preserve">Air leak in suction  </w:t>
            </w:r>
          </w:p>
        </w:tc>
        <w:tc>
          <w:tcPr>
            <w:tcW w:w="5684" w:type="dxa"/>
            <w:tcBorders>
              <w:top w:val="nil"/>
              <w:left w:val="single" w:sz="4" w:space="0" w:color="000000"/>
              <w:bottom w:val="single" w:sz="4" w:space="0" w:color="000000"/>
              <w:right w:val="single" w:sz="8" w:space="0" w:color="000000"/>
            </w:tcBorders>
          </w:tcPr>
          <w:p w14:paraId="542515AB" w14:textId="77777777" w:rsidR="00756E0A" w:rsidRDefault="00FA0E70">
            <w:pPr>
              <w:spacing w:after="0" w:line="259" w:lineRule="auto"/>
              <w:ind w:left="0" w:firstLine="0"/>
            </w:pPr>
            <w:r>
              <w:t xml:space="preserve">If pumped liquid is water or non -explosive, test flange for leakage with flame. For such liquid as gasoline suction line can be tested by shutting off or plugging inlet and putting line under pressure. Gauge will indicate a leak with a drop in pressure.  </w:t>
            </w:r>
          </w:p>
        </w:tc>
      </w:tr>
      <w:tr w:rsidR="00756E0A" w14:paraId="7AA73675"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4AF99E74" w14:textId="77777777" w:rsidR="00756E0A" w:rsidRDefault="00FA0E70">
            <w:pPr>
              <w:spacing w:after="0" w:line="259" w:lineRule="auto"/>
              <w:ind w:left="0" w:firstLine="0"/>
            </w:pPr>
            <w:r>
              <w:t xml:space="preserve">Air leak in stuffing box  </w:t>
            </w:r>
          </w:p>
        </w:tc>
        <w:tc>
          <w:tcPr>
            <w:tcW w:w="5684" w:type="dxa"/>
            <w:tcBorders>
              <w:top w:val="single" w:sz="4" w:space="0" w:color="000000"/>
              <w:left w:val="single" w:sz="4" w:space="0" w:color="000000"/>
              <w:bottom w:val="single" w:sz="4" w:space="0" w:color="000000"/>
              <w:right w:val="single" w:sz="8" w:space="0" w:color="000000"/>
            </w:tcBorders>
          </w:tcPr>
          <w:p w14:paraId="65409BD5" w14:textId="77777777" w:rsidR="00756E0A" w:rsidRDefault="00FA0E70">
            <w:pPr>
              <w:spacing w:after="0" w:line="259" w:lineRule="auto"/>
              <w:ind w:left="0" w:firstLine="0"/>
            </w:pPr>
            <w:r>
              <w:t xml:space="preserve">Increase seal lubricant pressure to above atmosphere and gland packing size.  </w:t>
            </w:r>
          </w:p>
        </w:tc>
      </w:tr>
      <w:tr w:rsidR="00756E0A" w14:paraId="70A26D4D"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7BE11EE9" w14:textId="77777777" w:rsidR="00756E0A" w:rsidRDefault="00FA0E70">
            <w:pPr>
              <w:spacing w:after="0" w:line="259" w:lineRule="auto"/>
              <w:ind w:left="0" w:firstLine="0"/>
            </w:pPr>
            <w:r>
              <w:t xml:space="preserve">Insufficient net inlet head  </w:t>
            </w:r>
          </w:p>
        </w:tc>
        <w:tc>
          <w:tcPr>
            <w:tcW w:w="5684" w:type="dxa"/>
            <w:tcBorders>
              <w:top w:val="single" w:sz="4" w:space="0" w:color="000000"/>
              <w:left w:val="single" w:sz="4" w:space="0" w:color="000000"/>
              <w:bottom w:val="single" w:sz="4" w:space="0" w:color="000000"/>
              <w:right w:val="single" w:sz="8" w:space="0" w:color="000000"/>
            </w:tcBorders>
          </w:tcPr>
          <w:p w14:paraId="066BCCF4" w14:textId="77777777" w:rsidR="00756E0A" w:rsidRDefault="00FA0E70">
            <w:pPr>
              <w:spacing w:after="0" w:line="259" w:lineRule="auto"/>
              <w:ind w:left="0" w:firstLine="0"/>
            </w:pPr>
            <w:r>
              <w:t xml:space="preserve">Increase positive suction head on pump by lowering pump.  </w:t>
            </w:r>
          </w:p>
        </w:tc>
      </w:tr>
      <w:tr w:rsidR="00756E0A" w14:paraId="49A76F9D"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224819D0" w14:textId="77777777" w:rsidR="00756E0A" w:rsidRDefault="00FA0E70">
            <w:pPr>
              <w:spacing w:after="0" w:line="259" w:lineRule="auto"/>
              <w:ind w:left="0" w:firstLine="0"/>
            </w:pPr>
            <w:r>
              <w:t xml:space="preserve">Damaged impeller  </w:t>
            </w:r>
          </w:p>
        </w:tc>
        <w:tc>
          <w:tcPr>
            <w:tcW w:w="5684" w:type="dxa"/>
            <w:tcBorders>
              <w:top w:val="single" w:sz="4" w:space="0" w:color="000000"/>
              <w:left w:val="single" w:sz="4" w:space="0" w:color="000000"/>
              <w:bottom w:val="single" w:sz="4" w:space="0" w:color="000000"/>
              <w:right w:val="single" w:sz="8" w:space="0" w:color="000000"/>
            </w:tcBorders>
          </w:tcPr>
          <w:p w14:paraId="4312F756" w14:textId="77777777" w:rsidR="00756E0A" w:rsidRDefault="00FA0E70">
            <w:pPr>
              <w:spacing w:after="0" w:line="259" w:lineRule="auto"/>
              <w:ind w:left="0" w:firstLine="0"/>
              <w:jc w:val="both"/>
            </w:pPr>
            <w:r>
              <w:t xml:space="preserve">Inspect impeller. Replace if damaged or vane sections badly eroded  </w:t>
            </w:r>
          </w:p>
        </w:tc>
      </w:tr>
      <w:tr w:rsidR="00756E0A" w14:paraId="1CE2951A" w14:textId="77777777">
        <w:trPr>
          <w:trHeight w:val="288"/>
        </w:trPr>
        <w:tc>
          <w:tcPr>
            <w:tcW w:w="3015" w:type="dxa"/>
            <w:tcBorders>
              <w:top w:val="single" w:sz="4" w:space="0" w:color="000000"/>
              <w:left w:val="single" w:sz="8" w:space="0" w:color="000000"/>
              <w:bottom w:val="single" w:sz="4" w:space="0" w:color="000000"/>
              <w:right w:val="single" w:sz="4" w:space="0" w:color="000000"/>
            </w:tcBorders>
          </w:tcPr>
          <w:p w14:paraId="3771BDEA" w14:textId="77777777" w:rsidR="00756E0A" w:rsidRDefault="00FA0E70">
            <w:pPr>
              <w:spacing w:after="0" w:line="259" w:lineRule="auto"/>
              <w:ind w:left="0" w:firstLine="0"/>
            </w:pPr>
            <w:r>
              <w:t xml:space="preserve">Defective packing  </w:t>
            </w:r>
          </w:p>
        </w:tc>
        <w:tc>
          <w:tcPr>
            <w:tcW w:w="5684" w:type="dxa"/>
            <w:tcBorders>
              <w:top w:val="single" w:sz="4" w:space="0" w:color="000000"/>
              <w:left w:val="single" w:sz="4" w:space="0" w:color="000000"/>
              <w:bottom w:val="single" w:sz="4" w:space="0" w:color="000000"/>
              <w:right w:val="single" w:sz="8" w:space="0" w:color="000000"/>
            </w:tcBorders>
          </w:tcPr>
          <w:p w14:paraId="218F98B8" w14:textId="77777777" w:rsidR="00756E0A" w:rsidRDefault="00FA0E70">
            <w:pPr>
              <w:spacing w:after="0" w:line="259" w:lineRule="auto"/>
              <w:ind w:left="0" w:firstLine="0"/>
            </w:pPr>
            <w:r>
              <w:t xml:space="preserve">Replace packing and sleeves of badly worn  </w:t>
            </w:r>
          </w:p>
        </w:tc>
      </w:tr>
      <w:tr w:rsidR="00756E0A" w14:paraId="397F00D8" w14:textId="77777777">
        <w:trPr>
          <w:trHeight w:val="1114"/>
        </w:trPr>
        <w:tc>
          <w:tcPr>
            <w:tcW w:w="3015" w:type="dxa"/>
            <w:tcBorders>
              <w:top w:val="single" w:sz="4" w:space="0" w:color="000000"/>
              <w:left w:val="single" w:sz="8" w:space="0" w:color="000000"/>
              <w:bottom w:val="single" w:sz="4" w:space="0" w:color="000000"/>
              <w:right w:val="single" w:sz="4" w:space="0" w:color="000000"/>
            </w:tcBorders>
            <w:vAlign w:val="center"/>
          </w:tcPr>
          <w:p w14:paraId="3B7EBA25" w14:textId="77777777" w:rsidR="00756E0A" w:rsidRDefault="00FA0E70">
            <w:pPr>
              <w:spacing w:after="0" w:line="259" w:lineRule="auto"/>
              <w:ind w:left="0" w:firstLine="0"/>
              <w:jc w:val="both"/>
            </w:pPr>
            <w:r>
              <w:t xml:space="preserve">Foot valve too small or partially obstructed  </w:t>
            </w:r>
          </w:p>
        </w:tc>
        <w:tc>
          <w:tcPr>
            <w:tcW w:w="5684" w:type="dxa"/>
            <w:tcBorders>
              <w:top w:val="single" w:sz="4" w:space="0" w:color="000000"/>
              <w:left w:val="single" w:sz="4" w:space="0" w:color="000000"/>
              <w:bottom w:val="single" w:sz="4" w:space="0" w:color="000000"/>
              <w:right w:val="single" w:sz="8" w:space="0" w:color="000000"/>
            </w:tcBorders>
          </w:tcPr>
          <w:p w14:paraId="07B80406" w14:textId="77777777" w:rsidR="00756E0A" w:rsidRDefault="00FA0E70">
            <w:pPr>
              <w:spacing w:after="0" w:line="259" w:lineRule="auto"/>
              <w:ind w:left="0" w:firstLine="0"/>
            </w:pPr>
            <w:r>
              <w:t xml:space="preserve">Area through ports of valve should be at least as large as area of suction pipe preferably 1.1/2 times. If strainer is used </w:t>
            </w:r>
            <w:proofErr w:type="gramStart"/>
            <w:r>
              <w:t>net</w:t>
            </w:r>
            <w:proofErr w:type="gramEnd"/>
            <w:r>
              <w:t xml:space="preserve"> clear area should be 3 to 4 times area of the suction pipe.  </w:t>
            </w:r>
          </w:p>
        </w:tc>
      </w:tr>
      <w:tr w:rsidR="00756E0A" w14:paraId="25D22D36" w14:textId="77777777">
        <w:trPr>
          <w:trHeight w:val="562"/>
        </w:trPr>
        <w:tc>
          <w:tcPr>
            <w:tcW w:w="3015" w:type="dxa"/>
            <w:tcBorders>
              <w:top w:val="single" w:sz="4" w:space="0" w:color="000000"/>
              <w:left w:val="single" w:sz="8" w:space="0" w:color="000000"/>
              <w:bottom w:val="single" w:sz="4" w:space="0" w:color="000000"/>
              <w:right w:val="single" w:sz="4" w:space="0" w:color="000000"/>
            </w:tcBorders>
          </w:tcPr>
          <w:p w14:paraId="58502DD1" w14:textId="77777777" w:rsidR="00756E0A" w:rsidRDefault="00FA0E70">
            <w:pPr>
              <w:spacing w:after="0" w:line="259" w:lineRule="auto"/>
              <w:ind w:left="0" w:firstLine="0"/>
            </w:pPr>
            <w:r>
              <w:t xml:space="preserve">Inlet pipe not submerged enough  </w:t>
            </w:r>
          </w:p>
        </w:tc>
        <w:tc>
          <w:tcPr>
            <w:tcW w:w="5684" w:type="dxa"/>
            <w:tcBorders>
              <w:top w:val="single" w:sz="4" w:space="0" w:color="000000"/>
              <w:left w:val="single" w:sz="4" w:space="0" w:color="000000"/>
              <w:bottom w:val="single" w:sz="4" w:space="0" w:color="000000"/>
              <w:right w:val="single" w:sz="8" w:space="0" w:color="000000"/>
            </w:tcBorders>
          </w:tcPr>
          <w:p w14:paraId="16FA927B" w14:textId="77777777" w:rsidR="00756E0A" w:rsidRDefault="00FA0E70">
            <w:pPr>
              <w:spacing w:after="0" w:line="259" w:lineRule="auto"/>
              <w:ind w:left="0" w:firstLine="0"/>
            </w:pPr>
            <w:r>
              <w:t xml:space="preserve">If inlet cannot be lowered, chain a board to suction pipe. It will be drawn into eddies, smothering the vortex  </w:t>
            </w:r>
          </w:p>
        </w:tc>
      </w:tr>
      <w:tr w:rsidR="00756E0A" w14:paraId="45BF833D" w14:textId="77777777">
        <w:trPr>
          <w:trHeight w:val="838"/>
        </w:trPr>
        <w:tc>
          <w:tcPr>
            <w:tcW w:w="3015" w:type="dxa"/>
            <w:tcBorders>
              <w:top w:val="single" w:sz="4" w:space="0" w:color="000000"/>
              <w:left w:val="single" w:sz="8" w:space="0" w:color="000000"/>
              <w:bottom w:val="single" w:sz="4" w:space="0" w:color="000000"/>
              <w:right w:val="single" w:sz="4" w:space="0" w:color="000000"/>
            </w:tcBorders>
            <w:vAlign w:val="center"/>
          </w:tcPr>
          <w:p w14:paraId="0B1D30C2" w14:textId="77777777" w:rsidR="00756E0A" w:rsidRDefault="00FA0E70">
            <w:pPr>
              <w:spacing w:after="0" w:line="259" w:lineRule="auto"/>
              <w:ind w:left="0" w:firstLine="0"/>
            </w:pPr>
            <w:r>
              <w:t xml:space="preserve">Impeller too small  </w:t>
            </w:r>
          </w:p>
        </w:tc>
        <w:tc>
          <w:tcPr>
            <w:tcW w:w="5684" w:type="dxa"/>
            <w:tcBorders>
              <w:top w:val="single" w:sz="4" w:space="0" w:color="000000"/>
              <w:left w:val="single" w:sz="4" w:space="0" w:color="000000"/>
              <w:bottom w:val="single" w:sz="4" w:space="0" w:color="000000"/>
              <w:right w:val="single" w:sz="8" w:space="0" w:color="000000"/>
            </w:tcBorders>
          </w:tcPr>
          <w:p w14:paraId="79E44888" w14:textId="77777777" w:rsidR="00756E0A" w:rsidRDefault="00FA0E70">
            <w:pPr>
              <w:spacing w:after="0" w:line="259" w:lineRule="auto"/>
              <w:ind w:left="0" w:right="67" w:firstLine="0"/>
            </w:pPr>
            <w:r>
              <w:t xml:space="preserve">Check with supplier to see if a larger impeller can be used, otherwise cut pipe </w:t>
            </w:r>
            <w:proofErr w:type="gramStart"/>
            <w:r>
              <w:t>losses</w:t>
            </w:r>
            <w:proofErr w:type="gramEnd"/>
            <w:r>
              <w:t xml:space="preserve"> or increase speed or both, but be careful not to overload drive  </w:t>
            </w:r>
          </w:p>
        </w:tc>
      </w:tr>
      <w:tr w:rsidR="00756E0A" w14:paraId="5636FE31" w14:textId="77777777">
        <w:trPr>
          <w:trHeight w:val="562"/>
        </w:trPr>
        <w:tc>
          <w:tcPr>
            <w:tcW w:w="3015" w:type="dxa"/>
            <w:tcBorders>
              <w:top w:val="single" w:sz="4" w:space="0" w:color="000000"/>
              <w:left w:val="single" w:sz="8" w:space="0" w:color="000000"/>
              <w:bottom w:val="single" w:sz="4" w:space="0" w:color="000000"/>
              <w:right w:val="single" w:sz="4" w:space="0" w:color="000000"/>
            </w:tcBorders>
          </w:tcPr>
          <w:p w14:paraId="5F1AA27C" w14:textId="77777777" w:rsidR="00756E0A" w:rsidRDefault="00FA0E70">
            <w:pPr>
              <w:spacing w:after="0" w:line="259" w:lineRule="auto"/>
              <w:ind w:left="0" w:firstLine="0"/>
            </w:pPr>
            <w:r>
              <w:t xml:space="preserve">Obstruction of liquid passages  </w:t>
            </w:r>
          </w:p>
        </w:tc>
        <w:tc>
          <w:tcPr>
            <w:tcW w:w="5684" w:type="dxa"/>
            <w:tcBorders>
              <w:top w:val="single" w:sz="4" w:space="0" w:color="000000"/>
              <w:left w:val="single" w:sz="4" w:space="0" w:color="000000"/>
              <w:bottom w:val="single" w:sz="4" w:space="0" w:color="000000"/>
              <w:right w:val="single" w:sz="8" w:space="0" w:color="000000"/>
            </w:tcBorders>
          </w:tcPr>
          <w:p w14:paraId="1BD85B65" w14:textId="77777777" w:rsidR="00756E0A" w:rsidRDefault="00FA0E70">
            <w:pPr>
              <w:spacing w:after="0" w:line="259" w:lineRule="auto"/>
              <w:ind w:left="0" w:firstLine="0"/>
            </w:pPr>
            <w:r>
              <w:t xml:space="preserve">Dismantle pump and inspect passages of impeller and casing. Remove obstruction  </w:t>
            </w:r>
          </w:p>
        </w:tc>
      </w:tr>
      <w:tr w:rsidR="00756E0A" w14:paraId="1C4AF12B"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16C2891A" w14:textId="77777777" w:rsidR="00756E0A" w:rsidRDefault="00FA0E70">
            <w:pPr>
              <w:spacing w:after="0" w:line="259" w:lineRule="auto"/>
              <w:ind w:left="0" w:firstLine="0"/>
            </w:pPr>
            <w:r>
              <w:t xml:space="preserve">Air or gas in liquid  </w:t>
            </w:r>
          </w:p>
        </w:tc>
        <w:tc>
          <w:tcPr>
            <w:tcW w:w="5684" w:type="dxa"/>
            <w:tcBorders>
              <w:top w:val="single" w:sz="4" w:space="0" w:color="000000"/>
              <w:left w:val="single" w:sz="4" w:space="0" w:color="000000"/>
              <w:bottom w:val="single" w:sz="4" w:space="0" w:color="000000"/>
              <w:right w:val="single" w:sz="8" w:space="0" w:color="000000"/>
            </w:tcBorders>
          </w:tcPr>
          <w:p w14:paraId="4012621E" w14:textId="77777777" w:rsidR="00756E0A" w:rsidRDefault="00FA0E70">
            <w:pPr>
              <w:spacing w:after="0" w:line="259" w:lineRule="auto"/>
              <w:ind w:left="0" w:firstLine="0"/>
            </w:pPr>
            <w:r>
              <w:t xml:space="preserve">May be possible to over rate pump to point where it will provide adequate pressure despite condition  </w:t>
            </w:r>
          </w:p>
        </w:tc>
      </w:tr>
      <w:tr w:rsidR="00756E0A" w14:paraId="19CC0D0A" w14:textId="77777777">
        <w:trPr>
          <w:trHeight w:val="286"/>
        </w:trPr>
        <w:tc>
          <w:tcPr>
            <w:tcW w:w="3015" w:type="dxa"/>
            <w:tcBorders>
              <w:top w:val="single" w:sz="4" w:space="0" w:color="000000"/>
              <w:left w:val="single" w:sz="8" w:space="0" w:color="000000"/>
              <w:bottom w:val="single" w:sz="4" w:space="0" w:color="000000"/>
              <w:right w:val="single" w:sz="4" w:space="0" w:color="000000"/>
            </w:tcBorders>
          </w:tcPr>
          <w:p w14:paraId="0212B10D" w14:textId="77777777" w:rsidR="00756E0A" w:rsidRDefault="00FA0E70">
            <w:pPr>
              <w:spacing w:after="0" w:line="259" w:lineRule="auto"/>
              <w:ind w:left="0" w:firstLine="0"/>
            </w:pPr>
            <w:r>
              <w:t xml:space="preserve">Head lower than rating  </w:t>
            </w:r>
          </w:p>
        </w:tc>
        <w:tc>
          <w:tcPr>
            <w:tcW w:w="5684" w:type="dxa"/>
            <w:tcBorders>
              <w:top w:val="single" w:sz="4" w:space="0" w:color="000000"/>
              <w:left w:val="single" w:sz="4" w:space="0" w:color="000000"/>
              <w:bottom w:val="single" w:sz="4" w:space="0" w:color="000000"/>
              <w:right w:val="single" w:sz="8" w:space="0" w:color="000000"/>
            </w:tcBorders>
          </w:tcPr>
          <w:p w14:paraId="221EFC91" w14:textId="77777777" w:rsidR="00756E0A" w:rsidRDefault="00FA0E70">
            <w:pPr>
              <w:spacing w:after="0" w:line="259" w:lineRule="auto"/>
              <w:ind w:left="0" w:firstLine="0"/>
            </w:pPr>
            <w:r>
              <w:t xml:space="preserve">Machine impeller O/D to size advised by supplier  </w:t>
            </w:r>
          </w:p>
        </w:tc>
      </w:tr>
      <w:tr w:rsidR="00756E0A" w14:paraId="324C85E5" w14:textId="77777777">
        <w:trPr>
          <w:trHeight w:val="288"/>
        </w:trPr>
        <w:tc>
          <w:tcPr>
            <w:tcW w:w="3015" w:type="dxa"/>
            <w:tcBorders>
              <w:top w:val="single" w:sz="4" w:space="0" w:color="000000"/>
              <w:left w:val="single" w:sz="8" w:space="0" w:color="000000"/>
              <w:bottom w:val="single" w:sz="4" w:space="0" w:color="000000"/>
              <w:right w:val="single" w:sz="4" w:space="0" w:color="000000"/>
            </w:tcBorders>
          </w:tcPr>
          <w:p w14:paraId="441CF241" w14:textId="77777777" w:rsidR="00756E0A" w:rsidRDefault="00FA0E70">
            <w:pPr>
              <w:spacing w:after="0" w:line="259" w:lineRule="auto"/>
              <w:ind w:left="0" w:firstLine="0"/>
            </w:pPr>
            <w:r>
              <w:t xml:space="preserve">Liquid heavier than rating  </w:t>
            </w:r>
          </w:p>
        </w:tc>
        <w:tc>
          <w:tcPr>
            <w:tcW w:w="5684" w:type="dxa"/>
            <w:tcBorders>
              <w:top w:val="single" w:sz="4" w:space="0" w:color="000000"/>
              <w:left w:val="single" w:sz="4" w:space="0" w:color="000000"/>
              <w:bottom w:val="single" w:sz="4" w:space="0" w:color="000000"/>
              <w:right w:val="single" w:sz="8" w:space="0" w:color="000000"/>
            </w:tcBorders>
          </w:tcPr>
          <w:p w14:paraId="2586753E" w14:textId="77777777" w:rsidR="00756E0A" w:rsidRDefault="00FA0E70">
            <w:pPr>
              <w:spacing w:after="0" w:line="259" w:lineRule="auto"/>
              <w:ind w:left="0" w:firstLine="0"/>
            </w:pPr>
            <w:r>
              <w:t xml:space="preserve">Use large drive. Consult supplier for recommended size.  </w:t>
            </w:r>
          </w:p>
        </w:tc>
      </w:tr>
      <w:tr w:rsidR="00756E0A" w14:paraId="71508941" w14:textId="77777777">
        <w:trPr>
          <w:trHeight w:val="562"/>
        </w:trPr>
        <w:tc>
          <w:tcPr>
            <w:tcW w:w="3015" w:type="dxa"/>
            <w:tcBorders>
              <w:top w:val="single" w:sz="4" w:space="0" w:color="000000"/>
              <w:left w:val="single" w:sz="8" w:space="0" w:color="000000"/>
              <w:bottom w:val="single" w:sz="4" w:space="0" w:color="000000"/>
              <w:right w:val="single" w:sz="4" w:space="0" w:color="000000"/>
            </w:tcBorders>
          </w:tcPr>
          <w:p w14:paraId="3CB968C6" w14:textId="77777777" w:rsidR="00756E0A" w:rsidRDefault="00FA0E70">
            <w:pPr>
              <w:spacing w:after="0" w:line="259" w:lineRule="auto"/>
              <w:ind w:left="0" w:firstLine="0"/>
            </w:pPr>
            <w:r>
              <w:t xml:space="preserve">Viscosity of liquid greater than rating  </w:t>
            </w:r>
          </w:p>
        </w:tc>
        <w:tc>
          <w:tcPr>
            <w:tcW w:w="5684" w:type="dxa"/>
            <w:tcBorders>
              <w:top w:val="single" w:sz="4" w:space="0" w:color="000000"/>
              <w:left w:val="single" w:sz="4" w:space="0" w:color="000000"/>
              <w:bottom w:val="single" w:sz="4" w:space="0" w:color="000000"/>
              <w:right w:val="single" w:sz="8" w:space="0" w:color="000000"/>
            </w:tcBorders>
            <w:vAlign w:val="center"/>
          </w:tcPr>
          <w:p w14:paraId="2FF551D1" w14:textId="77777777" w:rsidR="00756E0A" w:rsidRDefault="00FA0E70">
            <w:pPr>
              <w:spacing w:after="0" w:line="259" w:lineRule="auto"/>
              <w:ind w:left="0" w:firstLine="0"/>
            </w:pPr>
            <w:r>
              <w:t xml:space="preserve">Use large drive. Consult supplier for recommended size.  </w:t>
            </w:r>
          </w:p>
        </w:tc>
      </w:tr>
      <w:tr w:rsidR="00756E0A" w14:paraId="72F35D53" w14:textId="77777777">
        <w:trPr>
          <w:trHeight w:val="838"/>
        </w:trPr>
        <w:tc>
          <w:tcPr>
            <w:tcW w:w="3015" w:type="dxa"/>
            <w:tcBorders>
              <w:top w:val="single" w:sz="4" w:space="0" w:color="000000"/>
              <w:left w:val="single" w:sz="8" w:space="0" w:color="000000"/>
              <w:bottom w:val="single" w:sz="4" w:space="0" w:color="000000"/>
              <w:right w:val="single" w:sz="4" w:space="0" w:color="000000"/>
            </w:tcBorders>
            <w:vAlign w:val="center"/>
          </w:tcPr>
          <w:p w14:paraId="39AE63A5" w14:textId="77777777" w:rsidR="00756E0A" w:rsidRDefault="00FA0E70">
            <w:pPr>
              <w:spacing w:after="0" w:line="259" w:lineRule="auto"/>
              <w:ind w:left="0" w:firstLine="0"/>
            </w:pPr>
            <w:r>
              <w:t xml:space="preserve">Shaft bent  </w:t>
            </w:r>
          </w:p>
        </w:tc>
        <w:tc>
          <w:tcPr>
            <w:tcW w:w="5684" w:type="dxa"/>
            <w:tcBorders>
              <w:top w:val="single" w:sz="4" w:space="0" w:color="000000"/>
              <w:left w:val="single" w:sz="4" w:space="0" w:color="000000"/>
              <w:bottom w:val="single" w:sz="4" w:space="0" w:color="000000"/>
              <w:right w:val="single" w:sz="8" w:space="0" w:color="000000"/>
            </w:tcBorders>
          </w:tcPr>
          <w:p w14:paraId="72319378" w14:textId="77777777" w:rsidR="00756E0A" w:rsidRDefault="00FA0E70">
            <w:pPr>
              <w:spacing w:after="0" w:line="259" w:lineRule="auto"/>
              <w:ind w:left="0" w:right="3" w:firstLine="0"/>
            </w:pPr>
            <w:r>
              <w:t xml:space="preserve">Check deflection of rotor. Total indicator run-out should not exceed .05 mm on shaft and .10 mm on impeller wear ring surface  </w:t>
            </w:r>
          </w:p>
        </w:tc>
      </w:tr>
      <w:tr w:rsidR="00756E0A" w14:paraId="240E5E83"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7D50275E" w14:textId="77777777" w:rsidR="00756E0A" w:rsidRDefault="00FA0E70">
            <w:pPr>
              <w:spacing w:after="0" w:line="259" w:lineRule="auto"/>
              <w:ind w:left="0" w:firstLine="0"/>
            </w:pPr>
            <w:r>
              <w:t xml:space="preserve">Bearing worn  </w:t>
            </w:r>
          </w:p>
        </w:tc>
        <w:tc>
          <w:tcPr>
            <w:tcW w:w="5684" w:type="dxa"/>
            <w:tcBorders>
              <w:top w:val="single" w:sz="4" w:space="0" w:color="000000"/>
              <w:left w:val="single" w:sz="4" w:space="0" w:color="000000"/>
              <w:bottom w:val="single" w:sz="4" w:space="0" w:color="000000"/>
              <w:right w:val="single" w:sz="8" w:space="0" w:color="000000"/>
            </w:tcBorders>
          </w:tcPr>
          <w:p w14:paraId="070348D9" w14:textId="77777777" w:rsidR="00756E0A" w:rsidRDefault="00FA0E70">
            <w:pPr>
              <w:spacing w:after="0" w:line="259" w:lineRule="auto"/>
              <w:ind w:left="0" w:firstLine="0"/>
            </w:pPr>
            <w:r>
              <w:t xml:space="preserve">Check bearing for damage or excessive wear. Any irregularities will cause a drag on the shaft  </w:t>
            </w:r>
          </w:p>
        </w:tc>
      </w:tr>
      <w:tr w:rsidR="00756E0A" w14:paraId="0BA85048" w14:textId="77777777">
        <w:trPr>
          <w:trHeight w:val="562"/>
        </w:trPr>
        <w:tc>
          <w:tcPr>
            <w:tcW w:w="3015" w:type="dxa"/>
            <w:tcBorders>
              <w:top w:val="single" w:sz="4" w:space="0" w:color="000000"/>
              <w:left w:val="single" w:sz="8" w:space="0" w:color="000000"/>
              <w:bottom w:val="single" w:sz="4" w:space="0" w:color="000000"/>
              <w:right w:val="single" w:sz="4" w:space="0" w:color="000000"/>
            </w:tcBorders>
          </w:tcPr>
          <w:p w14:paraId="564C8B79" w14:textId="77777777" w:rsidR="00756E0A" w:rsidRDefault="00FA0E70">
            <w:pPr>
              <w:spacing w:after="0" w:line="259" w:lineRule="auto"/>
              <w:ind w:left="0" w:firstLine="0"/>
            </w:pPr>
            <w:r>
              <w:t xml:space="preserve">Misalignment of pump and drive  </w:t>
            </w:r>
          </w:p>
        </w:tc>
        <w:tc>
          <w:tcPr>
            <w:tcW w:w="5684" w:type="dxa"/>
            <w:tcBorders>
              <w:top w:val="single" w:sz="4" w:space="0" w:color="000000"/>
              <w:left w:val="single" w:sz="4" w:space="0" w:color="000000"/>
              <w:bottom w:val="single" w:sz="4" w:space="0" w:color="000000"/>
              <w:right w:val="single" w:sz="8" w:space="0" w:color="000000"/>
            </w:tcBorders>
            <w:vAlign w:val="center"/>
          </w:tcPr>
          <w:p w14:paraId="518F9086" w14:textId="77777777" w:rsidR="00756E0A" w:rsidRDefault="00FA0E70">
            <w:pPr>
              <w:spacing w:after="0" w:line="259" w:lineRule="auto"/>
              <w:ind w:left="0" w:firstLine="0"/>
            </w:pPr>
            <w:r>
              <w:t xml:space="preserve">Reeling pump and drive. </w:t>
            </w:r>
          </w:p>
        </w:tc>
      </w:tr>
      <w:tr w:rsidR="00756E0A" w14:paraId="52939C41" w14:textId="77777777">
        <w:trPr>
          <w:trHeight w:val="562"/>
        </w:trPr>
        <w:tc>
          <w:tcPr>
            <w:tcW w:w="3015" w:type="dxa"/>
            <w:tcBorders>
              <w:top w:val="single" w:sz="4" w:space="0" w:color="000000"/>
              <w:left w:val="single" w:sz="8" w:space="0" w:color="000000"/>
              <w:bottom w:val="single" w:sz="4" w:space="0" w:color="000000"/>
              <w:right w:val="single" w:sz="4" w:space="0" w:color="000000"/>
            </w:tcBorders>
            <w:vAlign w:val="center"/>
          </w:tcPr>
          <w:p w14:paraId="531C8756" w14:textId="77777777" w:rsidR="00756E0A" w:rsidRDefault="00FA0E70">
            <w:pPr>
              <w:spacing w:after="0" w:line="259" w:lineRule="auto"/>
              <w:ind w:left="0" w:firstLine="0"/>
            </w:pPr>
            <w:r>
              <w:t xml:space="preserve">Defects in motor  </w:t>
            </w:r>
          </w:p>
        </w:tc>
        <w:tc>
          <w:tcPr>
            <w:tcW w:w="5684" w:type="dxa"/>
            <w:tcBorders>
              <w:top w:val="single" w:sz="4" w:space="0" w:color="000000"/>
              <w:left w:val="single" w:sz="4" w:space="0" w:color="000000"/>
              <w:bottom w:val="single" w:sz="4" w:space="0" w:color="000000"/>
              <w:right w:val="single" w:sz="8" w:space="0" w:color="000000"/>
            </w:tcBorders>
          </w:tcPr>
          <w:p w14:paraId="0880DC64" w14:textId="77777777" w:rsidR="00756E0A" w:rsidRDefault="00FA0E70">
            <w:pPr>
              <w:spacing w:after="0" w:line="259" w:lineRule="auto"/>
              <w:ind w:left="0" w:firstLine="0"/>
            </w:pPr>
            <w:r>
              <w:t xml:space="preserve">Check any motor defects. The motor may not be ventilated properly due to a poor location.  </w:t>
            </w:r>
          </w:p>
        </w:tc>
      </w:tr>
      <w:tr w:rsidR="00756E0A" w14:paraId="470B7018" w14:textId="77777777">
        <w:trPr>
          <w:trHeight w:val="838"/>
        </w:trPr>
        <w:tc>
          <w:tcPr>
            <w:tcW w:w="3015" w:type="dxa"/>
            <w:tcBorders>
              <w:top w:val="single" w:sz="4" w:space="0" w:color="000000"/>
              <w:left w:val="single" w:sz="8" w:space="0" w:color="000000"/>
              <w:bottom w:val="single" w:sz="4" w:space="0" w:color="000000"/>
              <w:right w:val="single" w:sz="4" w:space="0" w:color="000000"/>
            </w:tcBorders>
            <w:vAlign w:val="center"/>
          </w:tcPr>
          <w:p w14:paraId="03DE3EBC" w14:textId="77777777" w:rsidR="00756E0A" w:rsidRDefault="00FA0E70">
            <w:pPr>
              <w:spacing w:after="0" w:line="259" w:lineRule="auto"/>
              <w:ind w:left="0" w:firstLine="0"/>
            </w:pPr>
            <w:r>
              <w:t xml:space="preserve">Voltage and / or frequency lower than rating  </w:t>
            </w:r>
          </w:p>
        </w:tc>
        <w:tc>
          <w:tcPr>
            <w:tcW w:w="5684" w:type="dxa"/>
            <w:tcBorders>
              <w:top w:val="single" w:sz="4" w:space="0" w:color="000000"/>
              <w:left w:val="single" w:sz="4" w:space="0" w:color="000000"/>
              <w:bottom w:val="single" w:sz="4" w:space="0" w:color="000000"/>
              <w:right w:val="single" w:sz="8" w:space="0" w:color="000000"/>
            </w:tcBorders>
          </w:tcPr>
          <w:p w14:paraId="001972F7" w14:textId="77777777" w:rsidR="00756E0A" w:rsidRDefault="00FA0E70">
            <w:pPr>
              <w:spacing w:after="0" w:line="238" w:lineRule="auto"/>
              <w:ind w:left="0" w:firstLine="0"/>
            </w:pPr>
            <w:r>
              <w:t xml:space="preserve">The voltage and frequency of the electrical current may be lower than that for which the motor was rated. </w:t>
            </w:r>
          </w:p>
          <w:p w14:paraId="6B5C17D6" w14:textId="77777777" w:rsidR="00756E0A" w:rsidRDefault="00FA0E70">
            <w:pPr>
              <w:spacing w:after="0" w:line="259" w:lineRule="auto"/>
              <w:ind w:left="0" w:firstLine="0"/>
            </w:pPr>
            <w:r>
              <w:t xml:space="preserve">Consult supplier for correct supply  </w:t>
            </w:r>
          </w:p>
        </w:tc>
      </w:tr>
      <w:tr w:rsidR="00756E0A" w14:paraId="28D446D6" w14:textId="77777777">
        <w:trPr>
          <w:trHeight w:val="564"/>
        </w:trPr>
        <w:tc>
          <w:tcPr>
            <w:tcW w:w="3015" w:type="dxa"/>
            <w:tcBorders>
              <w:top w:val="single" w:sz="4" w:space="0" w:color="000000"/>
              <w:left w:val="single" w:sz="8" w:space="0" w:color="000000"/>
              <w:bottom w:val="single" w:sz="4" w:space="0" w:color="000000"/>
              <w:right w:val="single" w:sz="4" w:space="0" w:color="000000"/>
            </w:tcBorders>
            <w:vAlign w:val="center"/>
          </w:tcPr>
          <w:p w14:paraId="1CD819DE" w14:textId="77777777" w:rsidR="00756E0A" w:rsidRDefault="00FA0E70">
            <w:pPr>
              <w:spacing w:after="0" w:line="259" w:lineRule="auto"/>
              <w:ind w:left="0" w:firstLine="0"/>
            </w:pPr>
            <w:r>
              <w:t xml:space="preserve">Rotor binding  </w:t>
            </w:r>
          </w:p>
        </w:tc>
        <w:tc>
          <w:tcPr>
            <w:tcW w:w="5684" w:type="dxa"/>
            <w:tcBorders>
              <w:top w:val="single" w:sz="4" w:space="0" w:color="000000"/>
              <w:left w:val="single" w:sz="4" w:space="0" w:color="000000"/>
              <w:bottom w:val="single" w:sz="4" w:space="0" w:color="000000"/>
              <w:right w:val="single" w:sz="8" w:space="0" w:color="000000"/>
            </w:tcBorders>
          </w:tcPr>
          <w:p w14:paraId="296528A0" w14:textId="77777777" w:rsidR="00756E0A" w:rsidRDefault="00FA0E70">
            <w:pPr>
              <w:spacing w:after="0" w:line="259" w:lineRule="auto"/>
              <w:ind w:left="0" w:firstLine="0"/>
            </w:pPr>
            <w:r>
              <w:t xml:space="preserve">Check deflection of rotor. Check bearing for damage or excessive wear.  </w:t>
            </w:r>
          </w:p>
        </w:tc>
      </w:tr>
    </w:tbl>
    <w:p w14:paraId="72AE48DF" w14:textId="77777777" w:rsidR="00756E0A" w:rsidRDefault="00756E0A">
      <w:pPr>
        <w:spacing w:after="0" w:line="259" w:lineRule="auto"/>
        <w:ind w:left="-1800" w:right="10369" w:firstLine="0"/>
      </w:pPr>
    </w:p>
    <w:tbl>
      <w:tblPr>
        <w:tblStyle w:val="TableGrid"/>
        <w:tblW w:w="8699" w:type="dxa"/>
        <w:tblInd w:w="-14" w:type="dxa"/>
        <w:tblCellMar>
          <w:top w:w="2" w:type="dxa"/>
          <w:left w:w="108" w:type="dxa"/>
          <w:right w:w="115" w:type="dxa"/>
        </w:tblCellMar>
        <w:tblLook w:val="04A0" w:firstRow="1" w:lastRow="0" w:firstColumn="1" w:lastColumn="0" w:noHBand="0" w:noVBand="1"/>
      </w:tblPr>
      <w:tblGrid>
        <w:gridCol w:w="3015"/>
        <w:gridCol w:w="5684"/>
      </w:tblGrid>
      <w:tr w:rsidR="00756E0A" w14:paraId="3BE9662A" w14:textId="77777777">
        <w:trPr>
          <w:trHeight w:val="281"/>
        </w:trPr>
        <w:tc>
          <w:tcPr>
            <w:tcW w:w="3015" w:type="dxa"/>
            <w:tcBorders>
              <w:top w:val="nil"/>
              <w:left w:val="single" w:sz="8" w:space="0" w:color="000000"/>
              <w:bottom w:val="single" w:sz="4" w:space="0" w:color="000000"/>
              <w:right w:val="single" w:sz="4" w:space="0" w:color="000000"/>
            </w:tcBorders>
          </w:tcPr>
          <w:p w14:paraId="232E77A4" w14:textId="77777777" w:rsidR="00756E0A" w:rsidRDefault="00FA0E70">
            <w:pPr>
              <w:spacing w:after="0" w:line="259" w:lineRule="auto"/>
              <w:ind w:left="0" w:firstLine="0"/>
            </w:pPr>
            <w:r>
              <w:t xml:space="preserve">Speed too low/high  </w:t>
            </w:r>
          </w:p>
        </w:tc>
        <w:tc>
          <w:tcPr>
            <w:tcW w:w="5684" w:type="dxa"/>
            <w:tcBorders>
              <w:top w:val="nil"/>
              <w:left w:val="single" w:sz="4" w:space="0" w:color="000000"/>
              <w:bottom w:val="single" w:sz="4" w:space="0" w:color="000000"/>
              <w:right w:val="single" w:sz="8" w:space="0" w:color="000000"/>
            </w:tcBorders>
          </w:tcPr>
          <w:p w14:paraId="48B0A652" w14:textId="77777777" w:rsidR="00756E0A" w:rsidRDefault="00FA0E70">
            <w:pPr>
              <w:spacing w:after="0" w:line="259" w:lineRule="auto"/>
              <w:ind w:left="0" w:firstLine="0"/>
            </w:pPr>
            <w:r>
              <w:t xml:space="preserve">Check voltage on motor.  </w:t>
            </w:r>
          </w:p>
        </w:tc>
      </w:tr>
      <w:tr w:rsidR="00756E0A" w14:paraId="1D994CB9" w14:textId="77777777">
        <w:trPr>
          <w:trHeight w:val="838"/>
        </w:trPr>
        <w:tc>
          <w:tcPr>
            <w:tcW w:w="3015" w:type="dxa"/>
            <w:tcBorders>
              <w:top w:val="single" w:sz="4" w:space="0" w:color="000000"/>
              <w:left w:val="single" w:sz="8" w:space="0" w:color="000000"/>
              <w:bottom w:val="single" w:sz="4" w:space="0" w:color="000000"/>
              <w:right w:val="single" w:sz="4" w:space="0" w:color="000000"/>
            </w:tcBorders>
            <w:vAlign w:val="center"/>
          </w:tcPr>
          <w:p w14:paraId="040132F3" w14:textId="77777777" w:rsidR="00756E0A" w:rsidRDefault="00FA0E70">
            <w:pPr>
              <w:spacing w:after="0" w:line="259" w:lineRule="auto"/>
              <w:ind w:left="0" w:firstLine="0"/>
            </w:pPr>
            <w:r>
              <w:t xml:space="preserve">Foundation not rigid  </w:t>
            </w:r>
          </w:p>
        </w:tc>
        <w:tc>
          <w:tcPr>
            <w:tcW w:w="5684" w:type="dxa"/>
            <w:tcBorders>
              <w:top w:val="single" w:sz="4" w:space="0" w:color="000000"/>
              <w:left w:val="single" w:sz="4" w:space="0" w:color="000000"/>
              <w:bottom w:val="single" w:sz="4" w:space="0" w:color="000000"/>
              <w:right w:val="single" w:sz="8" w:space="0" w:color="000000"/>
            </w:tcBorders>
          </w:tcPr>
          <w:p w14:paraId="3D0C5803" w14:textId="77777777" w:rsidR="00756E0A" w:rsidRDefault="00FA0E70">
            <w:pPr>
              <w:spacing w:after="0" w:line="259" w:lineRule="auto"/>
              <w:ind w:left="0" w:firstLine="0"/>
            </w:pPr>
            <w:r>
              <w:t xml:space="preserve">Check if foundation bolt nuts are drawn tight against base. Check the foundation against recommendations in instructions.  </w:t>
            </w:r>
          </w:p>
        </w:tc>
      </w:tr>
      <w:tr w:rsidR="00756E0A" w14:paraId="77301955" w14:textId="77777777">
        <w:trPr>
          <w:trHeight w:val="569"/>
        </w:trPr>
        <w:tc>
          <w:tcPr>
            <w:tcW w:w="3015" w:type="dxa"/>
            <w:tcBorders>
              <w:top w:val="single" w:sz="4" w:space="0" w:color="000000"/>
              <w:left w:val="single" w:sz="8" w:space="0" w:color="000000"/>
              <w:bottom w:val="single" w:sz="8" w:space="0" w:color="000000"/>
              <w:right w:val="single" w:sz="4" w:space="0" w:color="000000"/>
            </w:tcBorders>
          </w:tcPr>
          <w:p w14:paraId="1D2122AF" w14:textId="77777777" w:rsidR="00756E0A" w:rsidRDefault="00FA0E70">
            <w:pPr>
              <w:spacing w:after="0" w:line="259" w:lineRule="auto"/>
              <w:ind w:left="0" w:firstLine="0"/>
            </w:pPr>
            <w:r>
              <w:t xml:space="preserve">Lubricating oil/grease dirty, contaminated  </w:t>
            </w:r>
          </w:p>
        </w:tc>
        <w:tc>
          <w:tcPr>
            <w:tcW w:w="5684" w:type="dxa"/>
            <w:tcBorders>
              <w:top w:val="single" w:sz="4" w:space="0" w:color="000000"/>
              <w:left w:val="single" w:sz="4" w:space="0" w:color="000000"/>
              <w:bottom w:val="single" w:sz="8" w:space="0" w:color="000000"/>
              <w:right w:val="single" w:sz="8" w:space="0" w:color="000000"/>
            </w:tcBorders>
          </w:tcPr>
          <w:p w14:paraId="1B3C665F" w14:textId="77777777" w:rsidR="00756E0A" w:rsidRDefault="00FA0E70">
            <w:pPr>
              <w:spacing w:after="0" w:line="259" w:lineRule="auto"/>
              <w:ind w:left="0" w:firstLine="0"/>
            </w:pPr>
            <w:r>
              <w:t xml:space="preserve">Clean bearing and bearing housings as per instructions and re-lubricated.  </w:t>
            </w:r>
          </w:p>
        </w:tc>
      </w:tr>
    </w:tbl>
    <w:p w14:paraId="0B48D562" w14:textId="77777777" w:rsidR="00756E0A" w:rsidRDefault="00FA0E70">
      <w:r>
        <w:br w:type="page"/>
      </w:r>
    </w:p>
    <w:p w14:paraId="042EBBB0" w14:textId="77777777" w:rsidR="00756E0A" w:rsidRDefault="00FA0E70">
      <w:pPr>
        <w:spacing w:after="66" w:line="259" w:lineRule="auto"/>
        <w:ind w:left="0" w:firstLine="0"/>
      </w:pPr>
      <w:r>
        <w:rPr>
          <w:rFonts w:ascii="Calibri" w:eastAsia="Calibri" w:hAnsi="Calibri" w:cs="Calibri"/>
          <w:noProof/>
          <w:sz w:val="22"/>
          <w:lang w:val="en-US" w:eastAsia="en-US"/>
        </w:rPr>
        <mc:AlternateContent>
          <mc:Choice Requires="wpg">
            <w:drawing>
              <wp:inline distT="0" distB="0" distL="0" distR="0" wp14:anchorId="2F6B4031" wp14:editId="408A5C5C">
                <wp:extent cx="4866971" cy="7242171"/>
                <wp:effectExtent l="0" t="0" r="0" b="0"/>
                <wp:docPr id="19101" name="Group 19101"/>
                <wp:cNvGraphicFramePr/>
                <a:graphic xmlns:a="http://schemas.openxmlformats.org/drawingml/2006/main">
                  <a:graphicData uri="http://schemas.microsoft.com/office/word/2010/wordprocessingGroup">
                    <wpg:wgp>
                      <wpg:cNvGrpSpPr/>
                      <wpg:grpSpPr>
                        <a:xfrm>
                          <a:off x="0" y="0"/>
                          <a:ext cx="4866971" cy="7242171"/>
                          <a:chOff x="0" y="0"/>
                          <a:chExt cx="4866971" cy="7242171"/>
                        </a:xfrm>
                      </wpg:grpSpPr>
                      <wps:wsp>
                        <wps:cNvPr id="2745" name="Rectangle 2745"/>
                        <wps:cNvSpPr/>
                        <wps:spPr>
                          <a:xfrm>
                            <a:off x="0" y="0"/>
                            <a:ext cx="3476851" cy="262525"/>
                          </a:xfrm>
                          <a:prstGeom prst="rect">
                            <a:avLst/>
                          </a:prstGeom>
                          <a:ln>
                            <a:noFill/>
                          </a:ln>
                        </wps:spPr>
                        <wps:txbx>
                          <w:txbxContent>
                            <w:p w14:paraId="069E40F3" w14:textId="77777777" w:rsidR="00756E0A" w:rsidRDefault="00FA0E70">
                              <w:pPr>
                                <w:spacing w:after="160" w:line="259" w:lineRule="auto"/>
                                <w:ind w:left="0" w:firstLine="0"/>
                              </w:pPr>
                              <w:r>
                                <w:rPr>
                                  <w:b/>
                                  <w:sz w:val="28"/>
                                </w:rPr>
                                <w:t xml:space="preserve">TROUBLE SHOOTING CHART </w:t>
                              </w:r>
                            </w:p>
                          </w:txbxContent>
                        </wps:txbx>
                        <wps:bodyPr horzOverflow="overflow" vert="horz" lIns="0" tIns="0" rIns="0" bIns="0" rtlCol="0">
                          <a:noAutofit/>
                        </wps:bodyPr>
                      </wps:wsp>
                      <pic:pic xmlns:pic="http://schemas.openxmlformats.org/drawingml/2006/picture">
                        <pic:nvPicPr>
                          <pic:cNvPr id="2749" name="Picture 2749"/>
                          <pic:cNvPicPr/>
                        </pic:nvPicPr>
                        <pic:blipFill>
                          <a:blip r:embed="rId9"/>
                          <a:stretch>
                            <a:fillRect/>
                          </a:stretch>
                        </pic:blipFill>
                        <pic:spPr>
                          <a:xfrm>
                            <a:off x="18745" y="22220"/>
                            <a:ext cx="4848225" cy="7219950"/>
                          </a:xfrm>
                          <a:prstGeom prst="rect">
                            <a:avLst/>
                          </a:prstGeom>
                        </pic:spPr>
                      </pic:pic>
                    </wpg:wgp>
                  </a:graphicData>
                </a:graphic>
              </wp:inline>
            </w:drawing>
          </mc:Choice>
          <mc:Fallback>
            <w:pict>
              <v:group w14:anchorId="2F6B4031" id="Group 19101" o:spid="_x0000_s1027" style="width:383.25pt;height:570.25pt;mso-position-horizontal-relative:char;mso-position-vertical-relative:line" coordsize="48669,72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">
                <v:rect id="Rectangle 2745" o:spid="_x0000_s1028" style="position:absolute;width:347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ClxwAAAN0AAAAPAAAAZHJzL2Rvd25yZXYueG1sRI9Ba8JA&#10;FITvhf6H5RV6q5tKt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JZ2AKXHAAAA3QAA&#10;AA8AAAAAAAAAAAAAAAAABwIAAGRycy9kb3ducmV2LnhtbFBLBQYAAAAAAwADALcAAAD7AgAAAAA=&#10;" filled="f" stroked="f">
                  <v:textbox inset="0,0,0,0">
                    <w:txbxContent>
                      <w:p w14:paraId="069E40F3" w14:textId="77777777" w:rsidR="00756E0A" w:rsidRDefault="00FA0E70">
                        <w:pPr>
                          <w:spacing w:after="160" w:line="259" w:lineRule="auto"/>
                          <w:ind w:left="0" w:firstLine="0"/>
                        </w:pPr>
                        <w:r>
                          <w:rPr>
                            <w:b/>
                            <w:sz w:val="28"/>
                          </w:rPr>
                          <w:t xml:space="preserve">TROUBLE SHOOTING CHART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9" o:spid="_x0000_s1029" type="#_x0000_t75" style="position:absolute;left:187;top:222;width:48482;height:72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">
                  <v:imagedata r:id="rId17" o:title=""/>
                </v:shape>
                <w10:anchorlock/>
              </v:group>
            </w:pict>
          </mc:Fallback>
        </mc:AlternateContent>
      </w:r>
    </w:p>
    <w:p w14:paraId="0FE3136D" w14:textId="77777777" w:rsidR="00756E0A" w:rsidRDefault="00FA0E70">
      <w:pPr>
        <w:spacing w:after="237" w:line="259" w:lineRule="auto"/>
        <w:ind w:left="0" w:right="827" w:firstLine="0"/>
        <w:jc w:val="right"/>
      </w:pPr>
      <w:r>
        <w:t xml:space="preserve"> </w:t>
      </w:r>
    </w:p>
    <w:p w14:paraId="156CF0D3" w14:textId="77777777" w:rsidR="00756E0A" w:rsidRDefault="00FA0E70">
      <w:pPr>
        <w:spacing w:after="0" w:line="259" w:lineRule="auto"/>
        <w:ind w:left="720" w:firstLine="0"/>
      </w:pPr>
      <w:r>
        <w:rPr>
          <w:rFonts w:ascii="Arial" w:eastAsia="Arial" w:hAnsi="Arial" w:cs="Arial"/>
          <w:b/>
          <w:sz w:val="28"/>
        </w:rPr>
        <w:t xml:space="preserve"> </w:t>
      </w:r>
    </w:p>
    <w:p w14:paraId="0F5F9949" w14:textId="77777777" w:rsidR="00756E0A" w:rsidRDefault="00FA0E70">
      <w:pPr>
        <w:spacing w:after="265" w:line="259" w:lineRule="auto"/>
        <w:ind w:left="720" w:firstLine="0"/>
      </w:pPr>
      <w:r>
        <w:rPr>
          <w:rFonts w:ascii="Arial" w:eastAsia="Arial" w:hAnsi="Arial" w:cs="Arial"/>
          <w:b/>
          <w:sz w:val="28"/>
          <w:u w:val="single" w:color="000000"/>
        </w:rPr>
        <w:t>DO’S AND DON’T’S</w:t>
      </w:r>
      <w:r>
        <w:rPr>
          <w:rFonts w:ascii="Arial" w:eastAsia="Arial" w:hAnsi="Arial" w:cs="Arial"/>
          <w:b/>
          <w:sz w:val="28"/>
        </w:rPr>
        <w:t xml:space="preserve"> </w:t>
      </w:r>
      <w:r>
        <w:t xml:space="preserve"> </w:t>
      </w:r>
    </w:p>
    <w:p w14:paraId="618835B2" w14:textId="77777777" w:rsidR="00756E0A" w:rsidRDefault="00FA0E70">
      <w:pPr>
        <w:spacing w:after="215" w:line="259" w:lineRule="auto"/>
        <w:ind w:left="0" w:firstLine="0"/>
      </w:pPr>
      <w:r>
        <w:rPr>
          <w:rFonts w:ascii="Arial" w:eastAsia="Arial" w:hAnsi="Arial" w:cs="Arial"/>
          <w:b/>
          <w:color w:val="0000FF"/>
          <w:sz w:val="28"/>
        </w:rPr>
        <w:t>DO’s</w:t>
      </w:r>
      <w:r>
        <w:rPr>
          <w:rFonts w:ascii="Arial" w:eastAsia="Arial" w:hAnsi="Arial" w:cs="Arial"/>
          <w:b/>
          <w:color w:val="0000FF"/>
        </w:rPr>
        <w:t xml:space="preserve"> </w:t>
      </w:r>
      <w:r>
        <w:t xml:space="preserve"> </w:t>
      </w:r>
    </w:p>
    <w:p w14:paraId="4180E600" w14:textId="77777777" w:rsidR="00756E0A" w:rsidRDefault="00FA0E70">
      <w:pPr>
        <w:numPr>
          <w:ilvl w:val="0"/>
          <w:numId w:val="10"/>
        </w:numPr>
        <w:spacing w:after="0"/>
        <w:ind w:hanging="360"/>
      </w:pPr>
      <w:r>
        <w:t>Ensure electrical shutdown for the correct pump. (</w:t>
      </w:r>
      <w:proofErr w:type="gramStart"/>
      <w:r>
        <w:t>many</w:t>
      </w:r>
      <w:proofErr w:type="gramEnd"/>
      <w:r>
        <w:t xml:space="preserve"> pumps are operating in AUTO mode)  </w:t>
      </w:r>
    </w:p>
    <w:p w14:paraId="09045CE7" w14:textId="77777777" w:rsidR="00756E0A" w:rsidRDefault="00FA0E70">
      <w:pPr>
        <w:numPr>
          <w:ilvl w:val="0"/>
          <w:numId w:val="10"/>
        </w:numPr>
        <w:ind w:hanging="360"/>
      </w:pPr>
      <w:r>
        <w:t xml:space="preserve">Press the local push button before starting the job.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 all PPEs. </w:t>
      </w:r>
    </w:p>
    <w:p w14:paraId="076CC7AA" w14:textId="77777777" w:rsidR="00756E0A" w:rsidRDefault="00FA0E70">
      <w:pPr>
        <w:numPr>
          <w:ilvl w:val="0"/>
          <w:numId w:val="10"/>
        </w:numPr>
        <w:ind w:hanging="360"/>
      </w:pPr>
      <w:r>
        <w:t xml:space="preserve">Ensure suction and discharge valve are properly closed before start of the job. Check for leakage from the valves.  </w:t>
      </w:r>
    </w:p>
    <w:p w14:paraId="73346BA5" w14:textId="77777777" w:rsidR="00756E0A" w:rsidRDefault="00FA0E70">
      <w:pPr>
        <w:numPr>
          <w:ilvl w:val="0"/>
          <w:numId w:val="10"/>
        </w:numPr>
        <w:ind w:hanging="360"/>
      </w:pPr>
      <w:r>
        <w:t xml:space="preserve">Use Co monitor while working on Venturi pumps and </w:t>
      </w:r>
      <w:proofErr w:type="gramStart"/>
      <w:r>
        <w:t>pipe line</w:t>
      </w:r>
      <w:proofErr w:type="gramEnd"/>
      <w:r>
        <w:t xml:space="preserve"> near gas prone area.  </w:t>
      </w:r>
    </w:p>
    <w:p w14:paraId="3D127D32" w14:textId="77777777" w:rsidR="00756E0A" w:rsidRDefault="00FA0E70">
      <w:pPr>
        <w:numPr>
          <w:ilvl w:val="0"/>
          <w:numId w:val="10"/>
        </w:numPr>
        <w:ind w:hanging="360"/>
      </w:pPr>
      <w:r>
        <w:t xml:space="preserve">Use certified tools and tackles and ensure that they are in good condition.  Check chain block load taking bolt, wire rope slings, etc.  </w:t>
      </w:r>
    </w:p>
    <w:p w14:paraId="0959C281" w14:textId="77777777" w:rsidR="00756E0A" w:rsidRDefault="00FA0E70">
      <w:pPr>
        <w:numPr>
          <w:ilvl w:val="0"/>
          <w:numId w:val="10"/>
        </w:numPr>
        <w:spacing w:after="142" w:line="360" w:lineRule="auto"/>
        <w:ind w:hanging="360"/>
      </w:pPr>
      <w:r>
        <w:t xml:space="preserve">Check the direction of rotation after changing of assembly, motor, during trial.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Check for current, pressure and opening of all the valves along with production and electrical.  </w:t>
      </w:r>
    </w:p>
    <w:p w14:paraId="53879273" w14:textId="77777777" w:rsidR="00756E0A" w:rsidRDefault="00FA0E70">
      <w:pPr>
        <w:numPr>
          <w:ilvl w:val="0"/>
          <w:numId w:val="10"/>
        </w:numPr>
        <w:ind w:hanging="360"/>
      </w:pPr>
      <w:r>
        <w:t xml:space="preserve">Fix back guards after completion of job  </w:t>
      </w:r>
    </w:p>
    <w:p w14:paraId="130A197A" w14:textId="77777777" w:rsidR="00756E0A" w:rsidRDefault="00FA0E70">
      <w:pPr>
        <w:numPr>
          <w:ilvl w:val="0"/>
          <w:numId w:val="10"/>
        </w:numPr>
        <w:ind w:hanging="360"/>
      </w:pPr>
      <w:r>
        <w:t xml:space="preserve">Ensure house keeping  </w:t>
      </w:r>
    </w:p>
    <w:p w14:paraId="05800CAE" w14:textId="77777777" w:rsidR="00756E0A" w:rsidRDefault="00FA0E70">
      <w:pPr>
        <w:numPr>
          <w:ilvl w:val="0"/>
          <w:numId w:val="10"/>
        </w:numPr>
        <w:ind w:hanging="360"/>
      </w:pPr>
      <w:r>
        <w:t xml:space="preserve">Clear all scraps &amp; unwanted structures from platforms / work area  </w:t>
      </w:r>
    </w:p>
    <w:p w14:paraId="1C731AE6" w14:textId="77777777" w:rsidR="00756E0A" w:rsidRDefault="00FA0E70">
      <w:pPr>
        <w:numPr>
          <w:ilvl w:val="0"/>
          <w:numId w:val="10"/>
        </w:numPr>
        <w:ind w:hanging="360"/>
      </w:pPr>
      <w:r>
        <w:t xml:space="preserve">Use goggles while using chisels, hammering, etc.  </w:t>
      </w:r>
    </w:p>
    <w:p w14:paraId="06DB9910" w14:textId="77777777" w:rsidR="00756E0A" w:rsidRDefault="00FA0E70">
      <w:pPr>
        <w:numPr>
          <w:ilvl w:val="0"/>
          <w:numId w:val="10"/>
        </w:numPr>
        <w:spacing w:after="10"/>
        <w:ind w:hanging="360"/>
      </w:pPr>
      <w:r>
        <w:t xml:space="preserve">Use high temperature gloves while fixing bearings with the help of bearing heater </w:t>
      </w:r>
    </w:p>
    <w:p w14:paraId="318BB46F" w14:textId="77777777" w:rsidR="00756E0A" w:rsidRDefault="00FA0E70">
      <w:pPr>
        <w:numPr>
          <w:ilvl w:val="0"/>
          <w:numId w:val="10"/>
        </w:numPr>
        <w:ind w:hanging="360"/>
        <w:rPr>
          <w:ins w:id="195" w:author="Joshi Bala" w:date="2020-09-03T09:16:00Z"/>
        </w:rPr>
      </w:pPr>
      <w:r>
        <w:t xml:space="preserve">Refer / maintain pump as per catalogue of pumps  </w:t>
      </w:r>
    </w:p>
    <w:p w14:paraId="5795D3F3" w14:textId="77777777" w:rsidR="00BD277E" w:rsidRDefault="00BD277E">
      <w:pPr>
        <w:numPr>
          <w:ilvl w:val="0"/>
          <w:numId w:val="10"/>
        </w:numPr>
        <w:ind w:hanging="360"/>
      </w:pPr>
      <w:ins w:id="196" w:author="Joshi Bala" w:date="2020-09-03T09:16:00Z">
        <w:r>
          <w:t>Ensure below cover is always available when pump runs.</w:t>
        </w:r>
      </w:ins>
    </w:p>
    <w:p w14:paraId="29F0F203" w14:textId="77777777" w:rsidR="00756E0A" w:rsidRDefault="00FA0E70">
      <w:pPr>
        <w:spacing w:after="252" w:line="259" w:lineRule="auto"/>
        <w:ind w:left="730"/>
      </w:pPr>
      <w:r>
        <w:rPr>
          <w:b/>
        </w:rPr>
        <w:t xml:space="preserve">Cooling tower </w:t>
      </w:r>
      <w:r>
        <w:t xml:space="preserve"> </w:t>
      </w:r>
    </w:p>
    <w:p w14:paraId="1B8123AD" w14:textId="77777777" w:rsidR="00756E0A" w:rsidRDefault="00FA0E70">
      <w:pPr>
        <w:numPr>
          <w:ilvl w:val="0"/>
          <w:numId w:val="10"/>
        </w:numPr>
        <w:spacing w:after="10"/>
        <w:ind w:hanging="360"/>
      </w:pPr>
      <w:r>
        <w:t xml:space="preserve">Use gratings on the angle frame provided in the fan deck area while fan checking  </w:t>
      </w:r>
    </w:p>
    <w:p w14:paraId="44425B5F" w14:textId="77777777" w:rsidR="00756E0A" w:rsidRDefault="00FA0E70">
      <w:pPr>
        <w:numPr>
          <w:ilvl w:val="0"/>
          <w:numId w:val="10"/>
        </w:numPr>
        <w:ind w:hanging="360"/>
      </w:pPr>
      <w:r>
        <w:t xml:space="preserve">Take s/d of fans before starting the job (pumps are automated)  </w:t>
      </w:r>
    </w:p>
    <w:p w14:paraId="40B815D7" w14:textId="77777777" w:rsidR="00756E0A" w:rsidRDefault="00FA0E70">
      <w:pPr>
        <w:spacing w:after="252" w:line="259" w:lineRule="auto"/>
        <w:ind w:left="-5"/>
      </w:pPr>
      <w:r>
        <w:rPr>
          <w:b/>
        </w:rPr>
        <w:t xml:space="preserve">Outside pumps </w:t>
      </w:r>
      <w:r>
        <w:t xml:space="preserve"> </w:t>
      </w:r>
    </w:p>
    <w:p w14:paraId="712ABA23" w14:textId="77777777" w:rsidR="00756E0A" w:rsidRDefault="00FA0E70">
      <w:pPr>
        <w:numPr>
          <w:ilvl w:val="0"/>
          <w:numId w:val="10"/>
        </w:numPr>
        <w:spacing w:after="0"/>
        <w:ind w:hanging="360"/>
      </w:pPr>
      <w:r>
        <w:t xml:space="preserve">Inform the Mining office Manager/engineer whenever any job is taken up at Napoli pit &amp; supervision of company staff/workmen essential.  </w:t>
      </w:r>
    </w:p>
    <w:p w14:paraId="0F33B32D" w14:textId="77777777" w:rsidR="00756E0A" w:rsidRDefault="00FA0E70">
      <w:pPr>
        <w:numPr>
          <w:ilvl w:val="0"/>
          <w:numId w:val="10"/>
        </w:numPr>
        <w:ind w:hanging="360"/>
      </w:pPr>
      <w:r>
        <w:t xml:space="preserve">Take proper shut down by informing SS and HOD.  </w:t>
      </w:r>
    </w:p>
    <w:p w14:paraId="4D6D6C89" w14:textId="77777777" w:rsidR="00756E0A" w:rsidRDefault="00FA0E70">
      <w:pPr>
        <w:numPr>
          <w:ilvl w:val="0"/>
          <w:numId w:val="10"/>
        </w:numPr>
        <w:spacing w:after="10"/>
        <w:ind w:hanging="360"/>
      </w:pPr>
      <w:r>
        <w:t xml:space="preserve">Use lifebuoy whenever it is required to work in the water.  </w:t>
      </w:r>
    </w:p>
    <w:p w14:paraId="79E99D88" w14:textId="77777777" w:rsidR="00756E0A" w:rsidRDefault="00FA0E70">
      <w:pPr>
        <w:numPr>
          <w:ilvl w:val="0"/>
          <w:numId w:val="10"/>
        </w:numPr>
        <w:spacing w:after="320"/>
        <w:ind w:hanging="360"/>
      </w:pPr>
      <w:r>
        <w:t xml:space="preserve">Ensure that the persons working near water know to swim. </w:t>
      </w:r>
    </w:p>
    <w:p w14:paraId="124D5B7A" w14:textId="77777777" w:rsidR="00756E0A" w:rsidRDefault="00FA0E70">
      <w:pPr>
        <w:spacing w:after="253" w:line="259" w:lineRule="auto"/>
        <w:ind w:left="-5"/>
      </w:pPr>
      <w:r>
        <w:rPr>
          <w:b/>
          <w:color w:val="0000FF"/>
        </w:rPr>
        <w:t xml:space="preserve">DONT’S </w:t>
      </w:r>
      <w:r>
        <w:t xml:space="preserve"> </w:t>
      </w:r>
    </w:p>
    <w:p w14:paraId="3CBB0E8B" w14:textId="77777777" w:rsidR="00756E0A" w:rsidRDefault="00FA0E70">
      <w:pPr>
        <w:spacing w:after="253" w:line="259" w:lineRule="auto"/>
        <w:ind w:left="-5"/>
      </w:pPr>
      <w:r>
        <w:rPr>
          <w:b/>
          <w:color w:val="0000FF"/>
        </w:rPr>
        <w:t xml:space="preserve">PUMPS/Outside pumps/cooling tower </w:t>
      </w:r>
      <w:r>
        <w:t xml:space="preserve"> </w:t>
      </w:r>
    </w:p>
    <w:p w14:paraId="6F29BF50" w14:textId="77777777" w:rsidR="00756E0A" w:rsidRDefault="00FA0E70">
      <w:pPr>
        <w:numPr>
          <w:ilvl w:val="0"/>
          <w:numId w:val="10"/>
        </w:numPr>
        <w:ind w:hanging="360"/>
      </w:pPr>
      <w:r>
        <w:t xml:space="preserve">Change over the pump by yourself. Call production and electrical if required.  </w:t>
      </w:r>
    </w:p>
    <w:p w14:paraId="2F9D5195" w14:textId="77777777" w:rsidR="00756E0A" w:rsidRDefault="00FA0E70">
      <w:pPr>
        <w:numPr>
          <w:ilvl w:val="0"/>
          <w:numId w:val="10"/>
        </w:numPr>
        <w:ind w:hanging="360"/>
      </w:pPr>
      <w:r>
        <w:t xml:space="preserve">Remove coupling guard / other items while pumps are running.  </w:t>
      </w:r>
    </w:p>
    <w:p w14:paraId="414F7BCC" w14:textId="77777777" w:rsidR="00756E0A" w:rsidRDefault="00FA0E70">
      <w:pPr>
        <w:numPr>
          <w:ilvl w:val="0"/>
          <w:numId w:val="10"/>
        </w:numPr>
        <w:spacing w:after="141" w:line="360" w:lineRule="auto"/>
        <w:ind w:hanging="360"/>
      </w:pPr>
      <w:r>
        <w:t xml:space="preserve">Cross any barricading gate without permission. keep the air relief valve closed when filter is taken in line after back </w:t>
      </w:r>
      <w:proofErr w:type="gramStart"/>
      <w:r>
        <w:t xml:space="preserve">flushing  </w:t>
      </w:r>
      <w:r>
        <w:rPr>
          <w:rFonts w:ascii="Segoe UI Symbol" w:eastAsia="Segoe UI Symbol" w:hAnsi="Segoe UI Symbol" w:cs="Segoe UI Symbol"/>
          <w:sz w:val="20"/>
        </w:rPr>
        <w:t></w:t>
      </w:r>
      <w:proofErr w:type="gramEnd"/>
      <w:r>
        <w:rPr>
          <w:rFonts w:ascii="Arial" w:eastAsia="Arial" w:hAnsi="Arial" w:cs="Arial"/>
          <w:sz w:val="20"/>
        </w:rPr>
        <w:t xml:space="preserve"> </w:t>
      </w:r>
      <w:r>
        <w:rPr>
          <w:rFonts w:ascii="Arial" w:eastAsia="Arial" w:hAnsi="Arial" w:cs="Arial"/>
          <w:sz w:val="20"/>
        </w:rPr>
        <w:tab/>
      </w:r>
      <w:r>
        <w:t xml:space="preserve">Operate any valves without permission from production.  </w:t>
      </w:r>
    </w:p>
    <w:p w14:paraId="214D2391" w14:textId="77777777" w:rsidR="00756E0A" w:rsidRDefault="00FA0E70">
      <w:pPr>
        <w:numPr>
          <w:ilvl w:val="0"/>
          <w:numId w:val="10"/>
        </w:numPr>
        <w:ind w:hanging="360"/>
      </w:pPr>
      <w:r>
        <w:t xml:space="preserve">Perform welding operating when the person is wet.  </w:t>
      </w:r>
    </w:p>
    <w:p w14:paraId="275A3F14" w14:textId="77777777" w:rsidR="00756E0A" w:rsidRDefault="00FA0E70">
      <w:pPr>
        <w:numPr>
          <w:ilvl w:val="0"/>
          <w:numId w:val="10"/>
        </w:numPr>
        <w:ind w:hanging="360"/>
      </w:pPr>
      <w:r>
        <w:t xml:space="preserve">Work in thickener without informing the Shift Superintendent/ concern area engineer.  </w:t>
      </w:r>
    </w:p>
    <w:p w14:paraId="4C32AE18" w14:textId="77777777" w:rsidR="00756E0A" w:rsidRDefault="00FA0E70">
      <w:pPr>
        <w:numPr>
          <w:ilvl w:val="0"/>
          <w:numId w:val="10"/>
        </w:numPr>
        <w:spacing w:after="10"/>
        <w:ind w:hanging="360"/>
      </w:pPr>
      <w:r>
        <w:t xml:space="preserve">Use mobile while working. </w:t>
      </w:r>
    </w:p>
    <w:p w14:paraId="4F4DA1AA" w14:textId="77777777" w:rsidR="00756E0A" w:rsidRDefault="00FA0E70">
      <w:pPr>
        <w:numPr>
          <w:ilvl w:val="0"/>
          <w:numId w:val="10"/>
        </w:numPr>
        <w:spacing w:after="10"/>
        <w:ind w:hanging="360"/>
      </w:pPr>
      <w:r>
        <w:t xml:space="preserve">Work without Co monitor in gas prone area. </w:t>
      </w:r>
    </w:p>
    <w:p w14:paraId="703FD384" w14:textId="77777777" w:rsidR="00756E0A" w:rsidRDefault="00FA0E70">
      <w:pPr>
        <w:numPr>
          <w:ilvl w:val="0"/>
          <w:numId w:val="10"/>
        </w:numPr>
        <w:spacing w:after="10"/>
        <w:ind w:hanging="360"/>
        <w:rPr>
          <w:ins w:id="197" w:author="Joshi Bala" w:date="2020-09-03T09:16:00Z"/>
        </w:rPr>
      </w:pPr>
      <w:r>
        <w:t xml:space="preserve">Violate SOPs. </w:t>
      </w:r>
    </w:p>
    <w:p w14:paraId="5BA26A35" w14:textId="77777777" w:rsidR="00BD277E" w:rsidRDefault="00BD277E">
      <w:pPr>
        <w:numPr>
          <w:ilvl w:val="0"/>
          <w:numId w:val="10"/>
        </w:numPr>
        <w:spacing w:after="10"/>
        <w:ind w:hanging="360"/>
      </w:pPr>
      <w:ins w:id="198" w:author="Joshi Bala" w:date="2020-09-03T09:17:00Z">
        <w:r>
          <w:t>Don’t</w:t>
        </w:r>
      </w:ins>
      <w:ins w:id="199" w:author="Joshi Bala" w:date="2020-09-03T09:16:00Z">
        <w:r>
          <w:t xml:space="preserve"> clear shutdown unless below</w:t>
        </w:r>
      </w:ins>
      <w:ins w:id="200" w:author="Joshi Bala" w:date="2020-09-03T09:17:00Z">
        <w:r>
          <w:t xml:space="preserve"> cover is in place.</w:t>
        </w:r>
      </w:ins>
    </w:p>
    <w:tbl>
      <w:tblPr>
        <w:tblStyle w:val="TableGrid"/>
        <w:tblW w:w="9098" w:type="dxa"/>
        <w:tblInd w:w="-108" w:type="dxa"/>
        <w:tblCellMar>
          <w:top w:w="12" w:type="dxa"/>
          <w:left w:w="106" w:type="dxa"/>
          <w:right w:w="115" w:type="dxa"/>
        </w:tblCellMar>
        <w:tblLook w:val="04A0" w:firstRow="1" w:lastRow="0" w:firstColumn="1" w:lastColumn="0" w:noHBand="0" w:noVBand="1"/>
      </w:tblPr>
      <w:tblGrid>
        <w:gridCol w:w="2804"/>
        <w:gridCol w:w="3159"/>
        <w:gridCol w:w="3135"/>
      </w:tblGrid>
      <w:tr w:rsidR="00756E0A" w:rsidDel="000D1AE0" w14:paraId="1ACF5E59" w14:textId="77777777">
        <w:trPr>
          <w:trHeight w:val="629"/>
          <w:del w:id="201" w:author="Sham Parab" w:date="2021-05-26T16:34:00Z"/>
        </w:trPr>
        <w:tc>
          <w:tcPr>
            <w:tcW w:w="2804" w:type="dxa"/>
            <w:tcBorders>
              <w:top w:val="single" w:sz="4" w:space="0" w:color="000000"/>
              <w:left w:val="single" w:sz="4" w:space="0" w:color="000000"/>
              <w:bottom w:val="single" w:sz="4" w:space="0" w:color="000000"/>
              <w:right w:val="single" w:sz="4" w:space="0" w:color="000000"/>
            </w:tcBorders>
          </w:tcPr>
          <w:p w14:paraId="00D16BD1" w14:textId="77777777" w:rsidR="00756E0A" w:rsidDel="000D1AE0" w:rsidRDefault="00FA0E70">
            <w:pPr>
              <w:spacing w:after="0" w:line="259" w:lineRule="auto"/>
              <w:ind w:left="2" w:firstLine="0"/>
              <w:rPr>
                <w:del w:id="202" w:author="Sham Parab" w:date="2021-05-26T16:34:00Z"/>
              </w:rPr>
            </w:pPr>
            <w:del w:id="203" w:author="Sham Parab" w:date="2021-05-26T16:34:00Z">
              <w:r w:rsidDel="000D1AE0">
                <w:rPr>
                  <w:b/>
                  <w:sz w:val="18"/>
                </w:rPr>
                <w:delText xml:space="preserve">Prepared By:  </w:delText>
              </w:r>
            </w:del>
          </w:p>
          <w:p w14:paraId="7D21EE5D" w14:textId="77777777" w:rsidR="00756E0A" w:rsidDel="000D1AE0" w:rsidRDefault="00FA0E70">
            <w:pPr>
              <w:spacing w:after="0" w:line="259" w:lineRule="auto"/>
              <w:ind w:left="2" w:firstLine="0"/>
              <w:rPr>
                <w:del w:id="204" w:author="Sham Parab" w:date="2021-05-26T16:34:00Z"/>
              </w:rPr>
            </w:pPr>
            <w:del w:id="205" w:author="Sham Parab" w:date="2021-05-26T16:34:00Z">
              <w:r w:rsidDel="000D1AE0">
                <w:rPr>
                  <w:sz w:val="18"/>
                </w:rPr>
                <w:delText xml:space="preserve">Head – Mechanical Maintenance </w:delText>
              </w:r>
            </w:del>
          </w:p>
        </w:tc>
        <w:tc>
          <w:tcPr>
            <w:tcW w:w="3159" w:type="dxa"/>
            <w:tcBorders>
              <w:top w:val="single" w:sz="4" w:space="0" w:color="000000"/>
              <w:left w:val="single" w:sz="4" w:space="0" w:color="000000"/>
              <w:bottom w:val="single" w:sz="4" w:space="0" w:color="000000"/>
              <w:right w:val="single" w:sz="4" w:space="0" w:color="000000"/>
            </w:tcBorders>
          </w:tcPr>
          <w:p w14:paraId="19C263E5" w14:textId="77777777" w:rsidR="00756E0A" w:rsidDel="000D1AE0" w:rsidRDefault="00FA0E70">
            <w:pPr>
              <w:spacing w:after="0" w:line="259" w:lineRule="auto"/>
              <w:ind w:left="0" w:firstLine="0"/>
              <w:rPr>
                <w:del w:id="206" w:author="Sham Parab" w:date="2021-05-26T16:34:00Z"/>
              </w:rPr>
            </w:pPr>
            <w:del w:id="207" w:author="Sham Parab" w:date="2021-05-26T16:34:00Z">
              <w:r w:rsidDel="000D1AE0">
                <w:rPr>
                  <w:b/>
                  <w:sz w:val="18"/>
                </w:rPr>
                <w:delText xml:space="preserve">Reviewed &amp; Issued By:  </w:delText>
              </w:r>
            </w:del>
          </w:p>
          <w:p w14:paraId="517EFBD1" w14:textId="77777777" w:rsidR="00756E0A" w:rsidDel="000D1AE0" w:rsidRDefault="00FA0E70">
            <w:pPr>
              <w:spacing w:after="0" w:line="259" w:lineRule="auto"/>
              <w:ind w:left="0" w:firstLine="0"/>
              <w:rPr>
                <w:del w:id="208" w:author="Sham Parab" w:date="2021-05-26T16:34:00Z"/>
              </w:rPr>
            </w:pPr>
            <w:del w:id="209" w:author="Sham Parab" w:date="2021-05-26T16:34:00Z">
              <w:r w:rsidDel="000D1AE0">
                <w:rPr>
                  <w:sz w:val="18"/>
                </w:rPr>
                <w:delText xml:space="preserve">Management Representative </w:delText>
              </w:r>
            </w:del>
          </w:p>
        </w:tc>
        <w:tc>
          <w:tcPr>
            <w:tcW w:w="3135" w:type="dxa"/>
            <w:tcBorders>
              <w:top w:val="single" w:sz="4" w:space="0" w:color="000000"/>
              <w:left w:val="single" w:sz="4" w:space="0" w:color="000000"/>
              <w:bottom w:val="single" w:sz="4" w:space="0" w:color="000000"/>
              <w:right w:val="single" w:sz="4" w:space="0" w:color="000000"/>
            </w:tcBorders>
          </w:tcPr>
          <w:p w14:paraId="0F8F608A" w14:textId="77777777" w:rsidR="00756E0A" w:rsidDel="000D1AE0" w:rsidRDefault="00FA0E70">
            <w:pPr>
              <w:spacing w:after="0" w:line="259" w:lineRule="auto"/>
              <w:ind w:left="2" w:firstLine="0"/>
              <w:rPr>
                <w:del w:id="210" w:author="Sham Parab" w:date="2021-05-26T16:34:00Z"/>
              </w:rPr>
            </w:pPr>
            <w:del w:id="211" w:author="Sham Parab" w:date="2021-05-26T16:34:00Z">
              <w:r w:rsidDel="000D1AE0">
                <w:rPr>
                  <w:b/>
                  <w:sz w:val="18"/>
                </w:rPr>
                <w:delText xml:space="preserve">Approved By:  </w:delText>
              </w:r>
            </w:del>
          </w:p>
          <w:p w14:paraId="0A7738EC" w14:textId="77777777" w:rsidR="00756E0A" w:rsidDel="000D1AE0" w:rsidRDefault="00FA0E70">
            <w:pPr>
              <w:spacing w:after="0" w:line="259" w:lineRule="auto"/>
              <w:ind w:left="2" w:firstLine="0"/>
              <w:rPr>
                <w:del w:id="212" w:author="Sham Parab" w:date="2021-05-26T16:34:00Z"/>
              </w:rPr>
            </w:pPr>
            <w:del w:id="213" w:author="Sham Parab" w:date="2021-05-26T16:34:00Z">
              <w:r w:rsidDel="000D1AE0">
                <w:rPr>
                  <w:sz w:val="18"/>
                </w:rPr>
                <w:delText xml:space="preserve">Head – Central Engineering, Maintenance </w:delText>
              </w:r>
            </w:del>
          </w:p>
        </w:tc>
      </w:tr>
      <w:tr w:rsidR="00756E0A" w:rsidDel="000D1AE0" w14:paraId="07A3F148" w14:textId="77777777">
        <w:trPr>
          <w:trHeight w:val="451"/>
          <w:del w:id="214" w:author="Sham Parab" w:date="2021-05-26T16:34:00Z"/>
        </w:trPr>
        <w:tc>
          <w:tcPr>
            <w:tcW w:w="2804" w:type="dxa"/>
            <w:tcBorders>
              <w:top w:val="single" w:sz="4" w:space="0" w:color="000000"/>
              <w:left w:val="single" w:sz="4" w:space="0" w:color="000000"/>
              <w:bottom w:val="single" w:sz="4" w:space="0" w:color="000000"/>
              <w:right w:val="single" w:sz="4" w:space="0" w:color="000000"/>
            </w:tcBorders>
          </w:tcPr>
          <w:p w14:paraId="2063410B" w14:textId="77777777" w:rsidR="00756E0A" w:rsidDel="000D1AE0" w:rsidRDefault="00FA0E70">
            <w:pPr>
              <w:spacing w:after="0" w:line="259" w:lineRule="auto"/>
              <w:ind w:left="2" w:firstLine="0"/>
              <w:rPr>
                <w:del w:id="215" w:author="Sham Parab" w:date="2021-05-26T16:34:00Z"/>
              </w:rPr>
            </w:pPr>
            <w:del w:id="216" w:author="Sham Parab" w:date="2021-05-26T16:34:00Z">
              <w:r w:rsidDel="000D1AE0">
                <w:rPr>
                  <w:b/>
                  <w:sz w:val="18"/>
                </w:rPr>
                <w:delText xml:space="preserve">Signature: </w:delText>
              </w:r>
            </w:del>
          </w:p>
        </w:tc>
        <w:tc>
          <w:tcPr>
            <w:tcW w:w="3159" w:type="dxa"/>
            <w:tcBorders>
              <w:top w:val="single" w:sz="4" w:space="0" w:color="000000"/>
              <w:left w:val="single" w:sz="4" w:space="0" w:color="000000"/>
              <w:bottom w:val="single" w:sz="4" w:space="0" w:color="000000"/>
              <w:right w:val="single" w:sz="4" w:space="0" w:color="000000"/>
            </w:tcBorders>
          </w:tcPr>
          <w:p w14:paraId="1AC30C21" w14:textId="77777777" w:rsidR="00756E0A" w:rsidDel="000D1AE0" w:rsidRDefault="00FA0E70">
            <w:pPr>
              <w:spacing w:after="0" w:line="259" w:lineRule="auto"/>
              <w:ind w:left="0" w:firstLine="0"/>
              <w:rPr>
                <w:del w:id="217" w:author="Sham Parab" w:date="2021-05-26T16:34:00Z"/>
              </w:rPr>
            </w:pPr>
            <w:del w:id="218" w:author="Sham Parab" w:date="2021-05-26T16:34:00Z">
              <w:r w:rsidDel="000D1AE0">
                <w:rPr>
                  <w:b/>
                  <w:sz w:val="18"/>
                </w:rPr>
                <w:delText xml:space="preserve">Signature: </w:delText>
              </w:r>
            </w:del>
          </w:p>
        </w:tc>
        <w:tc>
          <w:tcPr>
            <w:tcW w:w="3135" w:type="dxa"/>
            <w:tcBorders>
              <w:top w:val="single" w:sz="4" w:space="0" w:color="000000"/>
              <w:left w:val="single" w:sz="4" w:space="0" w:color="000000"/>
              <w:bottom w:val="single" w:sz="4" w:space="0" w:color="000000"/>
              <w:right w:val="single" w:sz="4" w:space="0" w:color="000000"/>
            </w:tcBorders>
          </w:tcPr>
          <w:p w14:paraId="47B50C41" w14:textId="77777777" w:rsidR="00756E0A" w:rsidDel="000D1AE0" w:rsidRDefault="00FA0E70">
            <w:pPr>
              <w:spacing w:after="0" w:line="259" w:lineRule="auto"/>
              <w:ind w:left="2" w:firstLine="0"/>
              <w:rPr>
                <w:del w:id="219" w:author="Sham Parab" w:date="2021-05-26T16:34:00Z"/>
              </w:rPr>
            </w:pPr>
            <w:del w:id="220" w:author="Sham Parab" w:date="2021-05-26T16:34:00Z">
              <w:r w:rsidDel="000D1AE0">
                <w:rPr>
                  <w:b/>
                  <w:sz w:val="18"/>
                </w:rPr>
                <w:delText xml:space="preserve">Signature: </w:delText>
              </w:r>
            </w:del>
          </w:p>
        </w:tc>
      </w:tr>
      <w:tr w:rsidR="00756E0A" w:rsidDel="000D1AE0" w14:paraId="1C6956B4" w14:textId="77777777">
        <w:trPr>
          <w:trHeight w:val="218"/>
          <w:del w:id="221" w:author="Sham Parab" w:date="2021-05-26T16:34:00Z"/>
        </w:trPr>
        <w:tc>
          <w:tcPr>
            <w:tcW w:w="2804" w:type="dxa"/>
            <w:tcBorders>
              <w:top w:val="single" w:sz="4" w:space="0" w:color="000000"/>
              <w:left w:val="single" w:sz="4" w:space="0" w:color="000000"/>
              <w:bottom w:val="single" w:sz="4" w:space="0" w:color="000000"/>
              <w:right w:val="single" w:sz="4" w:space="0" w:color="000000"/>
            </w:tcBorders>
          </w:tcPr>
          <w:p w14:paraId="376C1E90" w14:textId="77777777" w:rsidR="00756E0A" w:rsidDel="000D1AE0" w:rsidRDefault="00FA0E70">
            <w:pPr>
              <w:spacing w:after="0" w:line="259" w:lineRule="auto"/>
              <w:ind w:left="2" w:firstLine="0"/>
              <w:rPr>
                <w:del w:id="222" w:author="Sham Parab" w:date="2021-05-26T16:34:00Z"/>
              </w:rPr>
            </w:pPr>
            <w:del w:id="223" w:author="Sham Parab" w:date="2021-05-26T16:34:00Z">
              <w:r w:rsidDel="000D1AE0">
                <w:rPr>
                  <w:b/>
                  <w:sz w:val="18"/>
                </w:rPr>
                <w:delText>Date:</w:delText>
              </w:r>
              <w:r w:rsidR="0024652C" w:rsidDel="000D1AE0">
                <w:rPr>
                  <w:b/>
                  <w:sz w:val="18"/>
                </w:rPr>
                <w:delText>30.04.2020</w:delText>
              </w:r>
            </w:del>
          </w:p>
        </w:tc>
        <w:tc>
          <w:tcPr>
            <w:tcW w:w="3159" w:type="dxa"/>
            <w:tcBorders>
              <w:top w:val="single" w:sz="4" w:space="0" w:color="000000"/>
              <w:left w:val="single" w:sz="4" w:space="0" w:color="000000"/>
              <w:bottom w:val="single" w:sz="4" w:space="0" w:color="000000"/>
              <w:right w:val="single" w:sz="4" w:space="0" w:color="000000"/>
            </w:tcBorders>
          </w:tcPr>
          <w:p w14:paraId="49DD581F" w14:textId="77777777" w:rsidR="00756E0A" w:rsidDel="000D1AE0" w:rsidRDefault="00FA0E70">
            <w:pPr>
              <w:spacing w:after="0" w:line="259" w:lineRule="auto"/>
              <w:ind w:left="0" w:firstLine="0"/>
              <w:rPr>
                <w:del w:id="224" w:author="Sham Parab" w:date="2021-05-26T16:34:00Z"/>
              </w:rPr>
            </w:pPr>
            <w:del w:id="225" w:author="Sham Parab" w:date="2021-05-26T16:34:00Z">
              <w:r w:rsidDel="000D1AE0">
                <w:rPr>
                  <w:b/>
                  <w:sz w:val="18"/>
                </w:rPr>
                <w:delText xml:space="preserve">Date: </w:delText>
              </w:r>
              <w:r w:rsidR="0024652C" w:rsidDel="000D1AE0">
                <w:rPr>
                  <w:b/>
                  <w:sz w:val="18"/>
                </w:rPr>
                <w:delText>30.04.2020</w:delText>
              </w:r>
              <w:r w:rsidDel="000D1AE0">
                <w:rPr>
                  <w:b/>
                  <w:sz w:val="18"/>
                </w:rPr>
                <w:delText xml:space="preserve"> </w:delText>
              </w:r>
            </w:del>
          </w:p>
        </w:tc>
        <w:tc>
          <w:tcPr>
            <w:tcW w:w="3135" w:type="dxa"/>
            <w:tcBorders>
              <w:top w:val="single" w:sz="4" w:space="0" w:color="000000"/>
              <w:left w:val="single" w:sz="4" w:space="0" w:color="000000"/>
              <w:bottom w:val="single" w:sz="4" w:space="0" w:color="000000"/>
              <w:right w:val="single" w:sz="4" w:space="0" w:color="000000"/>
            </w:tcBorders>
          </w:tcPr>
          <w:p w14:paraId="4B8A86FC" w14:textId="77777777" w:rsidR="00756E0A" w:rsidDel="000D1AE0" w:rsidRDefault="00FA0E70">
            <w:pPr>
              <w:spacing w:after="0" w:line="259" w:lineRule="auto"/>
              <w:ind w:left="2" w:firstLine="0"/>
              <w:rPr>
                <w:del w:id="226" w:author="Sham Parab" w:date="2021-05-26T16:34:00Z"/>
              </w:rPr>
            </w:pPr>
            <w:del w:id="227" w:author="Sham Parab" w:date="2021-05-26T16:34:00Z">
              <w:r w:rsidDel="000D1AE0">
                <w:rPr>
                  <w:b/>
                  <w:sz w:val="18"/>
                </w:rPr>
                <w:delText>Date:</w:delText>
              </w:r>
              <w:r w:rsidR="0024652C" w:rsidDel="000D1AE0">
                <w:rPr>
                  <w:b/>
                  <w:sz w:val="18"/>
                </w:rPr>
                <w:delText>30.04.2020</w:delText>
              </w:r>
            </w:del>
          </w:p>
        </w:tc>
      </w:tr>
    </w:tbl>
    <w:p w14:paraId="102FF31D" w14:textId="77777777" w:rsidR="00756E0A" w:rsidRDefault="00FA0E70">
      <w:pPr>
        <w:spacing w:after="0" w:line="259" w:lineRule="auto"/>
        <w:ind w:left="0" w:firstLine="0"/>
        <w:rPr>
          <w:ins w:id="228" w:author="Sham Parab" w:date="2021-05-26T16:34:00Z"/>
          <w:sz w:val="20"/>
        </w:rPr>
      </w:pPr>
      <w:r>
        <w:rPr>
          <w:sz w:val="20"/>
        </w:rPr>
        <w:t xml:space="preserve"> </w:t>
      </w:r>
    </w:p>
    <w:p w14:paraId="1A8E4A19" w14:textId="77777777" w:rsidR="000D1AE0" w:rsidRDefault="000D1AE0">
      <w:pPr>
        <w:spacing w:after="0" w:line="259" w:lineRule="auto"/>
        <w:ind w:left="0" w:firstLine="0"/>
        <w:rPr>
          <w:ins w:id="229" w:author="Sham Parab" w:date="2021-05-26T16:34:00Z"/>
          <w:sz w:val="20"/>
        </w:rPr>
      </w:pPr>
    </w:p>
    <w:tbl>
      <w:tblPr>
        <w:tblW w:w="13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49"/>
        <w:gridCol w:w="1653"/>
        <w:gridCol w:w="1336"/>
      </w:tblGrid>
      <w:tr w:rsidR="000D1AE0" w:rsidRPr="00B80FF3" w:rsidDel="00D047F1" w14:paraId="0EBDD815" w14:textId="7E43B557" w:rsidTr="00D047F1">
        <w:trPr>
          <w:trHeight w:val="316"/>
          <w:ins w:id="230" w:author="Sham Parab" w:date="2021-05-26T16:34:00Z"/>
          <w:del w:id="231" w:author="Archana Mandrekar" w:date="2022-12-14T15:45:00Z"/>
        </w:trPr>
        <w:tc>
          <w:tcPr>
            <w:tcW w:w="10149" w:type="dxa"/>
            <w:shd w:val="clear" w:color="auto" w:fill="auto"/>
          </w:tcPr>
          <w:p w14:paraId="4644F303" w14:textId="77777777" w:rsidR="00D047F1" w:rsidRPr="000B56A0" w:rsidRDefault="00D047F1" w:rsidP="00D047F1">
            <w:pPr>
              <w:spacing w:before="100" w:beforeAutospacing="1" w:after="100" w:afterAutospacing="1" w:line="240" w:lineRule="auto"/>
              <w:rPr>
                <w:ins w:id="232" w:author="Archana Mandrekar" w:date="2022-12-14T15:45:00Z"/>
                <w:b/>
                <w:bCs/>
                <w:szCs w:val="24"/>
                <w:u w:val="single"/>
                <w:lang w:val="fr-FR"/>
              </w:rPr>
            </w:pPr>
            <w:ins w:id="233" w:author="Archana Mandrekar" w:date="2022-12-14T15:45:00Z">
              <w:r w:rsidRPr="000B56A0">
                <w:rPr>
                  <w:b/>
                  <w:bCs/>
                  <w:szCs w:val="24"/>
                  <w:u w:val="single"/>
                  <w:lang w:val="fr-FR"/>
                </w:rPr>
                <w:t>Amendement Record</w:t>
              </w:r>
            </w:ins>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7"/>
              <w:gridCol w:w="1701"/>
              <w:gridCol w:w="5953"/>
              <w:gridCol w:w="992"/>
            </w:tblGrid>
            <w:tr w:rsidR="00D047F1" w:rsidRPr="001E642A" w14:paraId="7BCF8BFA" w14:textId="77777777" w:rsidTr="007677B2">
              <w:trPr>
                <w:ins w:id="234" w:author="Archana Mandrekar" w:date="2022-12-14T15:45:00Z"/>
              </w:trPr>
              <w:tc>
                <w:tcPr>
                  <w:tcW w:w="1277" w:type="dxa"/>
                  <w:tcBorders>
                    <w:bottom w:val="single" w:sz="4" w:space="0" w:color="auto"/>
                    <w:right w:val="single" w:sz="4" w:space="0" w:color="auto"/>
                  </w:tcBorders>
                </w:tcPr>
                <w:p w14:paraId="5E2B8312" w14:textId="77777777" w:rsidR="00D047F1" w:rsidRPr="007C1842" w:rsidRDefault="00D047F1" w:rsidP="00D047F1">
                  <w:pPr>
                    <w:pStyle w:val="Header"/>
                    <w:ind w:right="-108"/>
                    <w:rPr>
                      <w:ins w:id="235" w:author="Archana Mandrekar" w:date="2022-12-14T15:45:00Z"/>
                      <w:b/>
                    </w:rPr>
                  </w:pPr>
                  <w:ins w:id="236" w:author="Archana Mandrekar" w:date="2022-12-14T15:45:00Z">
                    <w:r w:rsidRPr="007C1842">
                      <w:rPr>
                        <w:b/>
                      </w:rPr>
                      <w:t>Date</w:t>
                    </w:r>
                  </w:ins>
                </w:p>
              </w:tc>
              <w:tc>
                <w:tcPr>
                  <w:tcW w:w="1701" w:type="dxa"/>
                  <w:tcBorders>
                    <w:left w:val="single" w:sz="4" w:space="0" w:color="auto"/>
                    <w:bottom w:val="single" w:sz="4" w:space="0" w:color="auto"/>
                    <w:right w:val="single" w:sz="4" w:space="0" w:color="auto"/>
                  </w:tcBorders>
                </w:tcPr>
                <w:p w14:paraId="4650203B" w14:textId="77777777" w:rsidR="00D047F1" w:rsidRPr="007C1842" w:rsidRDefault="00D047F1" w:rsidP="00D047F1">
                  <w:pPr>
                    <w:pStyle w:val="Header"/>
                    <w:ind w:right="-151"/>
                    <w:rPr>
                      <w:ins w:id="237" w:author="Archana Mandrekar" w:date="2022-12-14T15:45:00Z"/>
                      <w:b/>
                    </w:rPr>
                  </w:pPr>
                  <w:ins w:id="238" w:author="Archana Mandrekar" w:date="2022-12-14T15:45: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0AF15758" w14:textId="77777777" w:rsidR="00D047F1" w:rsidRPr="007C1842" w:rsidRDefault="00D047F1" w:rsidP="00D047F1">
                  <w:pPr>
                    <w:pStyle w:val="Header"/>
                    <w:ind w:right="-151"/>
                    <w:rPr>
                      <w:ins w:id="239" w:author="Archana Mandrekar" w:date="2022-12-14T15:45:00Z"/>
                      <w:b/>
                    </w:rPr>
                  </w:pPr>
                  <w:ins w:id="240" w:author="Archana Mandrekar" w:date="2022-12-14T15:45:00Z">
                    <w:r w:rsidRPr="007C1842">
                      <w:rPr>
                        <w:b/>
                      </w:rPr>
                      <w:t>Brief details of Revision</w:t>
                    </w:r>
                  </w:ins>
                </w:p>
              </w:tc>
              <w:tc>
                <w:tcPr>
                  <w:tcW w:w="992" w:type="dxa"/>
                  <w:tcBorders>
                    <w:left w:val="single" w:sz="4" w:space="0" w:color="auto"/>
                  </w:tcBorders>
                </w:tcPr>
                <w:p w14:paraId="67B091A0" w14:textId="77777777" w:rsidR="00D047F1" w:rsidRPr="007C1842" w:rsidRDefault="00D047F1" w:rsidP="00D047F1">
                  <w:pPr>
                    <w:pStyle w:val="Header"/>
                    <w:tabs>
                      <w:tab w:val="left" w:pos="1440"/>
                      <w:tab w:val="left" w:pos="3240"/>
                      <w:tab w:val="left" w:pos="8820"/>
                    </w:tabs>
                    <w:ind w:left="-108" w:right="-151"/>
                    <w:jc w:val="center"/>
                    <w:rPr>
                      <w:ins w:id="241" w:author="Archana Mandrekar" w:date="2022-12-14T15:45:00Z"/>
                      <w:b/>
                    </w:rPr>
                  </w:pPr>
                  <w:ins w:id="242" w:author="Archana Mandrekar" w:date="2022-12-14T15:45:00Z">
                    <w:r w:rsidRPr="007C1842">
                      <w:rPr>
                        <w:b/>
                      </w:rPr>
                      <w:t>New Rev.</w:t>
                    </w:r>
                  </w:ins>
                </w:p>
              </w:tc>
            </w:tr>
            <w:tr w:rsidR="00D047F1" w:rsidRPr="001E642A" w14:paraId="5412791F" w14:textId="77777777" w:rsidTr="007677B2">
              <w:trPr>
                <w:ins w:id="243" w:author="Archana Mandrekar" w:date="2022-12-14T15:45:00Z"/>
              </w:trPr>
              <w:tc>
                <w:tcPr>
                  <w:tcW w:w="1277" w:type="dxa"/>
                  <w:tcBorders>
                    <w:top w:val="single" w:sz="4" w:space="0" w:color="auto"/>
                    <w:right w:val="single" w:sz="4" w:space="0" w:color="auto"/>
                  </w:tcBorders>
                </w:tcPr>
                <w:p w14:paraId="6439E264" w14:textId="77777777" w:rsidR="00D047F1" w:rsidRPr="007C1842" w:rsidRDefault="00D047F1" w:rsidP="00D047F1">
                  <w:pPr>
                    <w:pStyle w:val="Header"/>
                    <w:ind w:right="-108"/>
                    <w:rPr>
                      <w:ins w:id="244" w:author="Archana Mandrekar" w:date="2022-12-14T15:45:00Z"/>
                    </w:rPr>
                  </w:pPr>
                </w:p>
              </w:tc>
              <w:tc>
                <w:tcPr>
                  <w:tcW w:w="1701" w:type="dxa"/>
                  <w:tcBorders>
                    <w:top w:val="single" w:sz="4" w:space="0" w:color="auto"/>
                    <w:left w:val="single" w:sz="4" w:space="0" w:color="auto"/>
                    <w:right w:val="single" w:sz="4" w:space="0" w:color="auto"/>
                  </w:tcBorders>
                </w:tcPr>
                <w:p w14:paraId="1BAEF7D0" w14:textId="77777777" w:rsidR="00D047F1" w:rsidRPr="007C1842" w:rsidRDefault="00D047F1" w:rsidP="00D047F1">
                  <w:pPr>
                    <w:pStyle w:val="Header"/>
                    <w:ind w:right="-151"/>
                    <w:rPr>
                      <w:ins w:id="245" w:author="Archana Mandrekar" w:date="2022-12-14T15:45:00Z"/>
                    </w:rPr>
                  </w:pPr>
                </w:p>
              </w:tc>
              <w:tc>
                <w:tcPr>
                  <w:tcW w:w="5953" w:type="dxa"/>
                  <w:tcBorders>
                    <w:top w:val="single" w:sz="4" w:space="0" w:color="auto"/>
                    <w:left w:val="single" w:sz="4" w:space="0" w:color="auto"/>
                    <w:right w:val="single" w:sz="4" w:space="0" w:color="auto"/>
                  </w:tcBorders>
                </w:tcPr>
                <w:p w14:paraId="2265A61B" w14:textId="77777777" w:rsidR="00D047F1" w:rsidRPr="007C1842" w:rsidRDefault="00D047F1" w:rsidP="00D047F1">
                  <w:pPr>
                    <w:pStyle w:val="Header"/>
                    <w:jc w:val="both"/>
                    <w:rPr>
                      <w:ins w:id="246" w:author="Archana Mandrekar" w:date="2022-12-14T15:45:00Z"/>
                    </w:rPr>
                  </w:pPr>
                </w:p>
              </w:tc>
              <w:tc>
                <w:tcPr>
                  <w:tcW w:w="992" w:type="dxa"/>
                  <w:tcBorders>
                    <w:left w:val="single" w:sz="4" w:space="0" w:color="auto"/>
                  </w:tcBorders>
                </w:tcPr>
                <w:p w14:paraId="30A20E7C" w14:textId="77777777" w:rsidR="00D047F1" w:rsidRPr="007C1842" w:rsidRDefault="00D047F1" w:rsidP="00D047F1">
                  <w:pPr>
                    <w:pStyle w:val="Header"/>
                    <w:tabs>
                      <w:tab w:val="left" w:pos="1440"/>
                      <w:tab w:val="left" w:pos="3240"/>
                      <w:tab w:val="left" w:pos="8820"/>
                    </w:tabs>
                    <w:ind w:left="-108" w:right="-151"/>
                    <w:jc w:val="center"/>
                    <w:rPr>
                      <w:ins w:id="247" w:author="Archana Mandrekar" w:date="2022-12-14T15:45:00Z"/>
                    </w:rPr>
                  </w:pPr>
                </w:p>
              </w:tc>
            </w:tr>
            <w:tr w:rsidR="00D047F1" w:rsidRPr="001E642A" w14:paraId="5AAD86B7" w14:textId="77777777" w:rsidTr="007677B2">
              <w:trPr>
                <w:ins w:id="248" w:author="Archana Mandrekar" w:date="2022-12-14T15:45:00Z"/>
              </w:trPr>
              <w:tc>
                <w:tcPr>
                  <w:tcW w:w="1277" w:type="dxa"/>
                  <w:tcBorders>
                    <w:top w:val="single" w:sz="4" w:space="0" w:color="auto"/>
                    <w:right w:val="single" w:sz="4" w:space="0" w:color="auto"/>
                  </w:tcBorders>
                </w:tcPr>
                <w:p w14:paraId="63BD7E70" w14:textId="77777777" w:rsidR="00D047F1" w:rsidRPr="007C1842" w:rsidRDefault="00D047F1" w:rsidP="00D047F1">
                  <w:pPr>
                    <w:pStyle w:val="Header"/>
                    <w:ind w:right="-108"/>
                    <w:rPr>
                      <w:ins w:id="249" w:author="Archana Mandrekar" w:date="2022-12-14T15:45:00Z"/>
                    </w:rPr>
                  </w:pPr>
                </w:p>
              </w:tc>
              <w:tc>
                <w:tcPr>
                  <w:tcW w:w="1701" w:type="dxa"/>
                  <w:tcBorders>
                    <w:top w:val="single" w:sz="4" w:space="0" w:color="auto"/>
                    <w:left w:val="single" w:sz="4" w:space="0" w:color="auto"/>
                    <w:right w:val="single" w:sz="4" w:space="0" w:color="auto"/>
                  </w:tcBorders>
                </w:tcPr>
                <w:p w14:paraId="77A88944" w14:textId="77777777" w:rsidR="00D047F1" w:rsidRPr="007C1842" w:rsidRDefault="00D047F1" w:rsidP="00D047F1">
                  <w:pPr>
                    <w:pStyle w:val="Header"/>
                    <w:ind w:right="-151"/>
                    <w:rPr>
                      <w:ins w:id="250" w:author="Archana Mandrekar" w:date="2022-12-14T15:45:00Z"/>
                    </w:rPr>
                  </w:pPr>
                </w:p>
              </w:tc>
              <w:tc>
                <w:tcPr>
                  <w:tcW w:w="5953" w:type="dxa"/>
                  <w:tcBorders>
                    <w:top w:val="single" w:sz="4" w:space="0" w:color="auto"/>
                    <w:left w:val="single" w:sz="4" w:space="0" w:color="auto"/>
                    <w:right w:val="single" w:sz="4" w:space="0" w:color="auto"/>
                  </w:tcBorders>
                </w:tcPr>
                <w:p w14:paraId="17A6FC34" w14:textId="77777777" w:rsidR="00D047F1" w:rsidRPr="007C1842" w:rsidRDefault="00D047F1" w:rsidP="00D047F1">
                  <w:pPr>
                    <w:pStyle w:val="Header"/>
                    <w:jc w:val="both"/>
                    <w:rPr>
                      <w:ins w:id="251" w:author="Archana Mandrekar" w:date="2022-12-14T15:45:00Z"/>
                    </w:rPr>
                  </w:pPr>
                </w:p>
              </w:tc>
              <w:tc>
                <w:tcPr>
                  <w:tcW w:w="992" w:type="dxa"/>
                  <w:tcBorders>
                    <w:left w:val="single" w:sz="4" w:space="0" w:color="auto"/>
                  </w:tcBorders>
                </w:tcPr>
                <w:p w14:paraId="7C260C29" w14:textId="77777777" w:rsidR="00D047F1" w:rsidRPr="007C1842" w:rsidRDefault="00D047F1" w:rsidP="00D047F1">
                  <w:pPr>
                    <w:pStyle w:val="Header"/>
                    <w:tabs>
                      <w:tab w:val="left" w:pos="1440"/>
                      <w:tab w:val="left" w:pos="3240"/>
                      <w:tab w:val="left" w:pos="8820"/>
                    </w:tabs>
                    <w:ind w:left="-108" w:right="-151"/>
                    <w:jc w:val="center"/>
                    <w:rPr>
                      <w:ins w:id="252" w:author="Archana Mandrekar" w:date="2022-12-14T15:45:00Z"/>
                    </w:rPr>
                  </w:pPr>
                </w:p>
              </w:tc>
            </w:tr>
            <w:tr w:rsidR="00D047F1" w:rsidRPr="001E642A" w14:paraId="16001DE0" w14:textId="77777777" w:rsidTr="007677B2">
              <w:trPr>
                <w:ins w:id="253" w:author="Archana Mandrekar" w:date="2022-12-14T15:45:00Z"/>
              </w:trPr>
              <w:tc>
                <w:tcPr>
                  <w:tcW w:w="1277" w:type="dxa"/>
                  <w:tcBorders>
                    <w:right w:val="nil"/>
                  </w:tcBorders>
                </w:tcPr>
                <w:p w14:paraId="4E160434" w14:textId="77777777" w:rsidR="00D047F1" w:rsidRPr="007C1842" w:rsidRDefault="00D047F1" w:rsidP="00D047F1">
                  <w:pPr>
                    <w:pStyle w:val="Header"/>
                    <w:ind w:right="-151"/>
                    <w:jc w:val="center"/>
                    <w:rPr>
                      <w:ins w:id="254" w:author="Archana Mandrekar" w:date="2022-12-14T15:45:00Z"/>
                    </w:rPr>
                  </w:pPr>
                </w:p>
              </w:tc>
              <w:tc>
                <w:tcPr>
                  <w:tcW w:w="1701" w:type="dxa"/>
                  <w:tcBorders>
                    <w:left w:val="nil"/>
                    <w:right w:val="nil"/>
                  </w:tcBorders>
                </w:tcPr>
                <w:p w14:paraId="3DAC240B" w14:textId="77777777" w:rsidR="00D047F1" w:rsidRPr="007C1842" w:rsidRDefault="00D047F1" w:rsidP="00D047F1">
                  <w:pPr>
                    <w:pStyle w:val="Header"/>
                    <w:ind w:right="-151"/>
                    <w:jc w:val="center"/>
                    <w:rPr>
                      <w:ins w:id="255" w:author="Archana Mandrekar" w:date="2022-12-14T15:45:00Z"/>
                    </w:rPr>
                  </w:pPr>
                </w:p>
              </w:tc>
              <w:tc>
                <w:tcPr>
                  <w:tcW w:w="5953" w:type="dxa"/>
                  <w:tcBorders>
                    <w:left w:val="nil"/>
                    <w:right w:val="nil"/>
                  </w:tcBorders>
                </w:tcPr>
                <w:p w14:paraId="0FEF9C15" w14:textId="77777777" w:rsidR="00D047F1" w:rsidRPr="007C1842" w:rsidRDefault="00D047F1" w:rsidP="00D047F1">
                  <w:pPr>
                    <w:pStyle w:val="BodyText"/>
                    <w:rPr>
                      <w:ins w:id="256" w:author="Archana Mandrekar" w:date="2022-12-14T15:45:00Z"/>
                      <w:rFonts w:ascii="Times New Roman" w:hAnsi="Times New Roman"/>
                    </w:rPr>
                  </w:pPr>
                </w:p>
              </w:tc>
              <w:tc>
                <w:tcPr>
                  <w:tcW w:w="992" w:type="dxa"/>
                  <w:tcBorders>
                    <w:left w:val="nil"/>
                  </w:tcBorders>
                </w:tcPr>
                <w:p w14:paraId="76437C2F" w14:textId="77777777" w:rsidR="00D047F1" w:rsidRPr="007C1842" w:rsidRDefault="00D047F1" w:rsidP="00D047F1">
                  <w:pPr>
                    <w:pStyle w:val="Header"/>
                    <w:tabs>
                      <w:tab w:val="left" w:pos="1440"/>
                      <w:tab w:val="left" w:pos="3240"/>
                      <w:tab w:val="left" w:pos="8820"/>
                    </w:tabs>
                    <w:ind w:left="-108" w:right="-151"/>
                    <w:jc w:val="center"/>
                    <w:rPr>
                      <w:ins w:id="257" w:author="Archana Mandrekar" w:date="2022-12-14T15:45:00Z"/>
                    </w:rPr>
                  </w:pPr>
                </w:p>
              </w:tc>
            </w:tr>
          </w:tbl>
          <w:p w14:paraId="1D86C529" w14:textId="77777777" w:rsidR="00D047F1" w:rsidRDefault="00D047F1" w:rsidP="00D047F1">
            <w:pPr>
              <w:spacing w:before="100" w:beforeAutospacing="1" w:after="100" w:afterAutospacing="1" w:line="240" w:lineRule="auto"/>
              <w:ind w:left="810"/>
              <w:rPr>
                <w:ins w:id="258" w:author="Archana Mandrekar" w:date="2022-12-14T15:45:00Z"/>
                <w:szCs w:val="24"/>
              </w:rPr>
            </w:pPr>
            <w:ins w:id="259" w:author="Archana Mandrekar" w:date="2022-12-14T15:45:00Z">
              <w:r w:rsidRPr="00707840">
                <w:rPr>
                  <w:szCs w:val="24"/>
                  <w:lang w:val="fr-FR"/>
                </w:rPr>
                <w:t xml:space="preserve"> </w:t>
              </w:r>
            </w:ins>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D047F1" w:rsidRPr="001C094A" w14:paraId="336AFB36" w14:textId="77777777" w:rsidTr="007677B2">
              <w:trPr>
                <w:ins w:id="260" w:author="Archana Mandrekar" w:date="2022-12-14T15:45:00Z"/>
              </w:trPr>
              <w:tc>
                <w:tcPr>
                  <w:tcW w:w="3119" w:type="dxa"/>
                  <w:shd w:val="clear" w:color="auto" w:fill="auto"/>
                </w:tcPr>
                <w:p w14:paraId="564684DE" w14:textId="77777777" w:rsidR="00D047F1" w:rsidRPr="00570E41" w:rsidRDefault="00D047F1" w:rsidP="00D047F1">
                  <w:pPr>
                    <w:rPr>
                      <w:ins w:id="261" w:author="Archana Mandrekar" w:date="2022-12-14T15:45:00Z"/>
                      <w:b/>
                    </w:rPr>
                  </w:pPr>
                  <w:bookmarkStart w:id="262" w:name="_Hlk110414498"/>
                  <w:ins w:id="263" w:author="Archana Mandrekar" w:date="2022-12-14T15:45:00Z">
                    <w:r w:rsidRPr="00570E41">
                      <w:rPr>
                        <w:b/>
                      </w:rPr>
                      <w:t xml:space="preserve">Prepared By: </w:t>
                    </w:r>
                  </w:ins>
                </w:p>
                <w:p w14:paraId="6A6423B8" w14:textId="77777777" w:rsidR="00D047F1" w:rsidRPr="00570E41" w:rsidRDefault="00D047F1" w:rsidP="00D047F1">
                  <w:pPr>
                    <w:rPr>
                      <w:ins w:id="264" w:author="Archana Mandrekar" w:date="2022-12-14T15:45:00Z"/>
                    </w:rPr>
                  </w:pPr>
                  <w:ins w:id="265" w:author="Archana Mandrekar" w:date="2022-12-14T15:45:00Z">
                    <w:r>
                      <w:t>Area Engineer</w:t>
                    </w:r>
                  </w:ins>
                </w:p>
              </w:tc>
              <w:tc>
                <w:tcPr>
                  <w:tcW w:w="3261" w:type="dxa"/>
                  <w:shd w:val="clear" w:color="auto" w:fill="auto"/>
                </w:tcPr>
                <w:p w14:paraId="1EBB3957" w14:textId="77777777" w:rsidR="00D047F1" w:rsidRPr="00570E41" w:rsidRDefault="00D047F1" w:rsidP="00D047F1">
                  <w:pPr>
                    <w:rPr>
                      <w:ins w:id="266" w:author="Archana Mandrekar" w:date="2022-12-14T15:45:00Z"/>
                      <w:b/>
                    </w:rPr>
                  </w:pPr>
                  <w:ins w:id="267" w:author="Archana Mandrekar" w:date="2022-12-14T15:45:00Z">
                    <w:r w:rsidRPr="00570E41">
                      <w:rPr>
                        <w:b/>
                      </w:rPr>
                      <w:t xml:space="preserve">Reviewed &amp; Issued By: </w:t>
                    </w:r>
                  </w:ins>
                </w:p>
                <w:p w14:paraId="0F937CE0" w14:textId="77777777" w:rsidR="00D047F1" w:rsidRPr="00570E41" w:rsidRDefault="00D047F1" w:rsidP="00D047F1">
                  <w:pPr>
                    <w:rPr>
                      <w:ins w:id="268" w:author="Archana Mandrekar" w:date="2022-12-14T15:45:00Z"/>
                    </w:rPr>
                  </w:pPr>
                  <w:ins w:id="269" w:author="Archana Mandrekar" w:date="2022-12-14T15:45:00Z">
                    <w:r w:rsidRPr="00570E41">
                      <w:t>Management Representative</w:t>
                    </w:r>
                  </w:ins>
                </w:p>
              </w:tc>
              <w:tc>
                <w:tcPr>
                  <w:tcW w:w="3118" w:type="dxa"/>
                  <w:shd w:val="clear" w:color="auto" w:fill="auto"/>
                </w:tcPr>
                <w:p w14:paraId="282A4EAE" w14:textId="77777777" w:rsidR="00D047F1" w:rsidRPr="00570E41" w:rsidRDefault="00D047F1" w:rsidP="00D047F1">
                  <w:pPr>
                    <w:rPr>
                      <w:ins w:id="270" w:author="Archana Mandrekar" w:date="2022-12-14T15:45:00Z"/>
                      <w:b/>
                    </w:rPr>
                  </w:pPr>
                  <w:ins w:id="271" w:author="Archana Mandrekar" w:date="2022-12-14T15:45:00Z">
                    <w:r w:rsidRPr="00570E41">
                      <w:rPr>
                        <w:b/>
                      </w:rPr>
                      <w:t xml:space="preserve">Approved By: </w:t>
                    </w:r>
                  </w:ins>
                </w:p>
                <w:p w14:paraId="7A19309D" w14:textId="77777777" w:rsidR="00D047F1" w:rsidRPr="00570E41" w:rsidRDefault="00D047F1" w:rsidP="00D047F1">
                  <w:pPr>
                    <w:rPr>
                      <w:ins w:id="272" w:author="Archana Mandrekar" w:date="2022-12-14T15:45:00Z"/>
                    </w:rPr>
                  </w:pPr>
                  <w:ins w:id="273" w:author="Archana Mandrekar" w:date="2022-12-14T15:45:00Z">
                    <w:r>
                      <w:t>Mechanical Head</w:t>
                    </w:r>
                  </w:ins>
                </w:p>
              </w:tc>
            </w:tr>
            <w:tr w:rsidR="00D047F1" w:rsidRPr="001C094A" w14:paraId="01C11557" w14:textId="77777777" w:rsidTr="007677B2">
              <w:trPr>
                <w:trHeight w:val="987"/>
                <w:ins w:id="274" w:author="Archana Mandrekar" w:date="2022-12-14T15:45:00Z"/>
              </w:trPr>
              <w:tc>
                <w:tcPr>
                  <w:tcW w:w="3119" w:type="dxa"/>
                  <w:shd w:val="clear" w:color="auto" w:fill="auto"/>
                </w:tcPr>
                <w:p w14:paraId="2A3409FB" w14:textId="77777777" w:rsidR="00D047F1" w:rsidRPr="007E7F55" w:rsidRDefault="00D047F1" w:rsidP="00D047F1">
                  <w:pPr>
                    <w:rPr>
                      <w:ins w:id="275" w:author="Archana Mandrekar" w:date="2022-12-14T15:45:00Z"/>
                      <w:b/>
                    </w:rPr>
                  </w:pPr>
                  <w:ins w:id="276" w:author="Archana Mandrekar" w:date="2022-12-14T15:45:00Z">
                    <w:r w:rsidRPr="007E7F55">
                      <w:rPr>
                        <w:b/>
                      </w:rPr>
                      <w:t>Signature</w:t>
                    </w:r>
                  </w:ins>
                </w:p>
                <w:p w14:paraId="296FA0FA" w14:textId="77777777" w:rsidR="00D047F1" w:rsidRPr="007E7F55" w:rsidRDefault="00D047F1" w:rsidP="00D047F1">
                  <w:pPr>
                    <w:rPr>
                      <w:ins w:id="277" w:author="Archana Mandrekar" w:date="2022-12-14T15:45:00Z"/>
                      <w:b/>
                    </w:rPr>
                  </w:pPr>
                </w:p>
              </w:tc>
              <w:tc>
                <w:tcPr>
                  <w:tcW w:w="3261" w:type="dxa"/>
                  <w:shd w:val="clear" w:color="auto" w:fill="auto"/>
                </w:tcPr>
                <w:p w14:paraId="3A7F528A" w14:textId="77777777" w:rsidR="00D047F1" w:rsidRPr="007E7F55" w:rsidRDefault="00D047F1" w:rsidP="00D047F1">
                  <w:pPr>
                    <w:rPr>
                      <w:ins w:id="278" w:author="Archana Mandrekar" w:date="2022-12-14T15:45:00Z"/>
                      <w:b/>
                    </w:rPr>
                  </w:pPr>
                  <w:ins w:id="279" w:author="Archana Mandrekar" w:date="2022-12-14T15:45:00Z">
                    <w:r w:rsidRPr="007E7F55">
                      <w:rPr>
                        <w:b/>
                      </w:rPr>
                      <w:t>Signature:</w:t>
                    </w:r>
                  </w:ins>
                </w:p>
                <w:p w14:paraId="418E490E" w14:textId="77777777" w:rsidR="00D047F1" w:rsidRPr="007E7F55" w:rsidRDefault="00D047F1" w:rsidP="00D047F1">
                  <w:pPr>
                    <w:rPr>
                      <w:ins w:id="280" w:author="Archana Mandrekar" w:date="2022-12-14T15:45:00Z"/>
                      <w:b/>
                    </w:rPr>
                  </w:pPr>
                </w:p>
              </w:tc>
              <w:tc>
                <w:tcPr>
                  <w:tcW w:w="3118" w:type="dxa"/>
                  <w:shd w:val="clear" w:color="auto" w:fill="auto"/>
                </w:tcPr>
                <w:p w14:paraId="0A957E86" w14:textId="77777777" w:rsidR="00D047F1" w:rsidRPr="007E7F55" w:rsidRDefault="00D047F1" w:rsidP="00D047F1">
                  <w:pPr>
                    <w:rPr>
                      <w:ins w:id="281" w:author="Archana Mandrekar" w:date="2022-12-14T15:45:00Z"/>
                      <w:b/>
                    </w:rPr>
                  </w:pPr>
                  <w:ins w:id="282" w:author="Archana Mandrekar" w:date="2022-12-14T15:45:00Z">
                    <w:r w:rsidRPr="007E7F55">
                      <w:rPr>
                        <w:b/>
                      </w:rPr>
                      <w:t>Signature:</w:t>
                    </w:r>
                  </w:ins>
                </w:p>
                <w:p w14:paraId="24238564" w14:textId="77777777" w:rsidR="00D047F1" w:rsidRPr="007E7F55" w:rsidRDefault="00D047F1" w:rsidP="00D047F1">
                  <w:pPr>
                    <w:rPr>
                      <w:ins w:id="283" w:author="Archana Mandrekar" w:date="2022-12-14T15:45:00Z"/>
                      <w:b/>
                    </w:rPr>
                  </w:pPr>
                </w:p>
              </w:tc>
            </w:tr>
            <w:tr w:rsidR="00D047F1" w:rsidRPr="001C094A" w14:paraId="2291D448" w14:textId="77777777" w:rsidTr="007677B2">
              <w:trPr>
                <w:ins w:id="284" w:author="Archana Mandrekar" w:date="2022-12-14T15:45:00Z"/>
              </w:trPr>
              <w:tc>
                <w:tcPr>
                  <w:tcW w:w="3119" w:type="dxa"/>
                  <w:shd w:val="clear" w:color="auto" w:fill="auto"/>
                </w:tcPr>
                <w:p w14:paraId="675C4D12" w14:textId="77777777" w:rsidR="00D047F1" w:rsidRPr="007E7F55" w:rsidRDefault="00D047F1" w:rsidP="00D047F1">
                  <w:pPr>
                    <w:rPr>
                      <w:ins w:id="285" w:author="Archana Mandrekar" w:date="2022-12-14T15:45:00Z"/>
                      <w:b/>
                    </w:rPr>
                  </w:pPr>
                  <w:ins w:id="286" w:author="Archana Mandrekar" w:date="2022-12-14T15:45:00Z">
                    <w:r w:rsidRPr="007E7F55">
                      <w:rPr>
                        <w:b/>
                      </w:rPr>
                      <w:t>Review Date: 12.12.22</w:t>
                    </w:r>
                  </w:ins>
                </w:p>
              </w:tc>
              <w:tc>
                <w:tcPr>
                  <w:tcW w:w="3261" w:type="dxa"/>
                  <w:shd w:val="clear" w:color="auto" w:fill="auto"/>
                </w:tcPr>
                <w:p w14:paraId="5B059AA9" w14:textId="77777777" w:rsidR="00D047F1" w:rsidRPr="007E7F55" w:rsidRDefault="00D047F1" w:rsidP="00D047F1">
                  <w:pPr>
                    <w:rPr>
                      <w:ins w:id="287" w:author="Archana Mandrekar" w:date="2022-12-14T15:45:00Z"/>
                      <w:b/>
                    </w:rPr>
                  </w:pPr>
                  <w:ins w:id="288" w:author="Archana Mandrekar" w:date="2022-12-14T15:45:00Z">
                    <w:r w:rsidRPr="007E7F55">
                      <w:rPr>
                        <w:b/>
                      </w:rPr>
                      <w:t>Review Date: 12.12.22</w:t>
                    </w:r>
                  </w:ins>
                </w:p>
              </w:tc>
              <w:tc>
                <w:tcPr>
                  <w:tcW w:w="3118" w:type="dxa"/>
                  <w:shd w:val="clear" w:color="auto" w:fill="auto"/>
                </w:tcPr>
                <w:p w14:paraId="010B1E30" w14:textId="77777777" w:rsidR="00D047F1" w:rsidRPr="007E7F55" w:rsidRDefault="00D047F1" w:rsidP="00D047F1">
                  <w:pPr>
                    <w:rPr>
                      <w:ins w:id="289" w:author="Archana Mandrekar" w:date="2022-12-14T15:45:00Z"/>
                      <w:b/>
                    </w:rPr>
                  </w:pPr>
                  <w:ins w:id="290" w:author="Archana Mandrekar" w:date="2022-12-14T15:45:00Z">
                    <w:r w:rsidRPr="007E7F55">
                      <w:rPr>
                        <w:b/>
                      </w:rPr>
                      <w:t>Review Date: 12.12.22</w:t>
                    </w:r>
                  </w:ins>
                </w:p>
              </w:tc>
            </w:tr>
          </w:tbl>
          <w:bookmarkEnd w:id="262"/>
          <w:p w14:paraId="5FBD5B26" w14:textId="1C070DB7" w:rsidR="000D1AE0" w:rsidRPr="00B80FF3" w:rsidDel="00D047F1" w:rsidRDefault="000D1AE0" w:rsidP="006A5701">
            <w:pPr>
              <w:spacing w:after="0"/>
              <w:rPr>
                <w:ins w:id="291" w:author="Sham Parab" w:date="2021-05-26T16:34:00Z"/>
                <w:del w:id="292" w:author="Archana Mandrekar" w:date="2022-12-14T15:45:00Z"/>
                <w:b/>
              </w:rPr>
            </w:pPr>
            <w:ins w:id="293" w:author="Sham Parab" w:date="2021-05-26T16:34:00Z">
              <w:del w:id="294" w:author="Archana Mandrekar" w:date="2022-12-14T15:45:00Z">
                <w:r w:rsidRPr="00B80FF3" w:rsidDel="00D047F1">
                  <w:rPr>
                    <w:b/>
                  </w:rPr>
                  <w:delText xml:space="preserve">Prepared By: </w:delText>
                </w:r>
              </w:del>
            </w:ins>
          </w:p>
          <w:p w14:paraId="7E5EB83D" w14:textId="566721D7" w:rsidR="000D1AE0" w:rsidRPr="00B80FF3" w:rsidDel="00D047F1" w:rsidRDefault="000D1AE0" w:rsidP="006A5701">
            <w:pPr>
              <w:spacing w:after="0"/>
              <w:rPr>
                <w:ins w:id="295" w:author="Sham Parab" w:date="2021-05-26T16:34:00Z"/>
                <w:del w:id="296" w:author="Archana Mandrekar" w:date="2022-12-14T15:45:00Z"/>
              </w:rPr>
            </w:pPr>
            <w:ins w:id="297" w:author="Sham Parab" w:date="2021-05-26T16:34:00Z">
              <w:del w:id="298" w:author="Archana Mandrekar" w:date="2022-12-14T15:45:00Z">
                <w:r w:rsidDel="00D047F1">
                  <w:delText>Area Engineer</w:delText>
                </w:r>
              </w:del>
            </w:ins>
          </w:p>
        </w:tc>
        <w:tc>
          <w:tcPr>
            <w:tcW w:w="1653" w:type="dxa"/>
            <w:shd w:val="clear" w:color="auto" w:fill="auto"/>
          </w:tcPr>
          <w:p w14:paraId="12CEEA88" w14:textId="442A0E8F" w:rsidR="000D1AE0" w:rsidRPr="00B80FF3" w:rsidDel="00D047F1" w:rsidRDefault="000D1AE0" w:rsidP="006A5701">
            <w:pPr>
              <w:spacing w:after="0"/>
              <w:rPr>
                <w:ins w:id="299" w:author="Sham Parab" w:date="2021-05-26T16:34:00Z"/>
                <w:del w:id="300" w:author="Archana Mandrekar" w:date="2022-12-14T15:45:00Z"/>
                <w:b/>
              </w:rPr>
            </w:pPr>
            <w:ins w:id="301" w:author="Sham Parab" w:date="2021-05-26T16:34:00Z">
              <w:del w:id="302" w:author="Archana Mandrekar" w:date="2022-12-14T15:45:00Z">
                <w:r w:rsidRPr="00B80FF3" w:rsidDel="00D047F1">
                  <w:rPr>
                    <w:b/>
                  </w:rPr>
                  <w:delText xml:space="preserve">Reviewed &amp; Issued By: </w:delText>
                </w:r>
              </w:del>
            </w:ins>
          </w:p>
          <w:p w14:paraId="27082C50" w14:textId="132761AB" w:rsidR="000D1AE0" w:rsidRPr="00B80FF3" w:rsidDel="00D047F1" w:rsidRDefault="000D1AE0" w:rsidP="006A5701">
            <w:pPr>
              <w:spacing w:after="0"/>
              <w:rPr>
                <w:ins w:id="303" w:author="Sham Parab" w:date="2021-05-26T16:34:00Z"/>
                <w:del w:id="304" w:author="Archana Mandrekar" w:date="2022-12-14T15:45:00Z"/>
              </w:rPr>
            </w:pPr>
            <w:ins w:id="305" w:author="Sham Parab" w:date="2021-05-26T16:34:00Z">
              <w:del w:id="306" w:author="Archana Mandrekar" w:date="2022-12-14T15:45:00Z">
                <w:r w:rsidRPr="00B80FF3" w:rsidDel="00D047F1">
                  <w:delText>Management Representative</w:delText>
                </w:r>
              </w:del>
            </w:ins>
          </w:p>
        </w:tc>
        <w:tc>
          <w:tcPr>
            <w:tcW w:w="1336" w:type="dxa"/>
            <w:shd w:val="clear" w:color="auto" w:fill="auto"/>
          </w:tcPr>
          <w:p w14:paraId="7F98C8C8" w14:textId="22718033" w:rsidR="000D1AE0" w:rsidRPr="00B80FF3" w:rsidDel="00D047F1" w:rsidRDefault="000D1AE0" w:rsidP="006A5701">
            <w:pPr>
              <w:spacing w:after="0"/>
              <w:rPr>
                <w:ins w:id="307" w:author="Sham Parab" w:date="2021-05-26T16:34:00Z"/>
                <w:del w:id="308" w:author="Archana Mandrekar" w:date="2022-12-14T15:45:00Z"/>
                <w:b/>
              </w:rPr>
            </w:pPr>
            <w:ins w:id="309" w:author="Sham Parab" w:date="2021-05-26T16:34:00Z">
              <w:del w:id="310" w:author="Archana Mandrekar" w:date="2022-12-14T15:45:00Z">
                <w:r w:rsidRPr="00B80FF3" w:rsidDel="00D047F1">
                  <w:rPr>
                    <w:b/>
                  </w:rPr>
                  <w:delText xml:space="preserve">Approved By: </w:delText>
                </w:r>
              </w:del>
            </w:ins>
          </w:p>
          <w:p w14:paraId="235BAB0D" w14:textId="4D778C07" w:rsidR="000D1AE0" w:rsidRPr="00B80FF3" w:rsidDel="00D047F1" w:rsidRDefault="000D1AE0" w:rsidP="006A5701">
            <w:pPr>
              <w:spacing w:after="0"/>
              <w:rPr>
                <w:ins w:id="311" w:author="Sham Parab" w:date="2021-05-26T16:34:00Z"/>
                <w:del w:id="312" w:author="Archana Mandrekar" w:date="2022-12-14T15:45:00Z"/>
              </w:rPr>
            </w:pPr>
            <w:ins w:id="313" w:author="Sham Parab" w:date="2021-05-26T16:34:00Z">
              <w:del w:id="314" w:author="Archana Mandrekar" w:date="2022-12-14T15:45:00Z">
                <w:r w:rsidDel="00D047F1">
                  <w:delText>Mechanical Head</w:delText>
                </w:r>
              </w:del>
            </w:ins>
          </w:p>
        </w:tc>
      </w:tr>
      <w:tr w:rsidR="000D1AE0" w:rsidRPr="00B80FF3" w:rsidDel="00D047F1" w14:paraId="11CDD353" w14:textId="036C753C" w:rsidTr="00D047F1">
        <w:trPr>
          <w:trHeight w:val="1062"/>
          <w:ins w:id="315" w:author="Sham Parab" w:date="2021-05-26T16:34:00Z"/>
          <w:del w:id="316" w:author="Archana Mandrekar" w:date="2022-12-14T15:45:00Z"/>
        </w:trPr>
        <w:tc>
          <w:tcPr>
            <w:tcW w:w="10149" w:type="dxa"/>
            <w:shd w:val="clear" w:color="auto" w:fill="auto"/>
          </w:tcPr>
          <w:p w14:paraId="2417669C" w14:textId="7CCC8CD7" w:rsidR="000D1AE0" w:rsidRPr="00B80FF3" w:rsidDel="00D047F1" w:rsidRDefault="000D1AE0" w:rsidP="006A5701">
            <w:pPr>
              <w:rPr>
                <w:ins w:id="317" w:author="Sham Parab" w:date="2021-05-26T16:34:00Z"/>
                <w:del w:id="318" w:author="Archana Mandrekar" w:date="2022-12-14T15:45:00Z"/>
                <w:b/>
              </w:rPr>
            </w:pPr>
            <w:ins w:id="319" w:author="Sham Parab" w:date="2021-05-26T16:34:00Z">
              <w:del w:id="320" w:author="Archana Mandrekar" w:date="2022-12-14T15:45:00Z">
                <w:r w:rsidDel="00D047F1">
                  <w:rPr>
                    <w:b/>
                  </w:rPr>
                  <w:delText>Signature:</w:delText>
                </w:r>
              </w:del>
            </w:ins>
          </w:p>
        </w:tc>
        <w:tc>
          <w:tcPr>
            <w:tcW w:w="1653" w:type="dxa"/>
            <w:shd w:val="clear" w:color="auto" w:fill="auto"/>
          </w:tcPr>
          <w:p w14:paraId="30C8455D" w14:textId="24C90CA7" w:rsidR="000D1AE0" w:rsidRPr="00B80FF3" w:rsidDel="00D047F1" w:rsidRDefault="000D1AE0" w:rsidP="006A5701">
            <w:pPr>
              <w:rPr>
                <w:ins w:id="321" w:author="Sham Parab" w:date="2021-05-26T16:34:00Z"/>
                <w:del w:id="322" w:author="Archana Mandrekar" w:date="2022-12-14T15:45:00Z"/>
                <w:b/>
              </w:rPr>
            </w:pPr>
            <w:ins w:id="323" w:author="Sham Parab" w:date="2021-05-26T16:34:00Z">
              <w:del w:id="324" w:author="Archana Mandrekar" w:date="2022-12-14T15:45:00Z">
                <w:r w:rsidDel="00D047F1">
                  <w:rPr>
                    <w:b/>
                  </w:rPr>
                  <w:delText>Signature:</w:delText>
                </w:r>
              </w:del>
            </w:ins>
          </w:p>
        </w:tc>
        <w:tc>
          <w:tcPr>
            <w:tcW w:w="1336" w:type="dxa"/>
            <w:shd w:val="clear" w:color="auto" w:fill="auto"/>
          </w:tcPr>
          <w:p w14:paraId="0E19E0B2" w14:textId="57BCDCB8" w:rsidR="000D1AE0" w:rsidRPr="00B80FF3" w:rsidDel="00D047F1" w:rsidRDefault="000D1AE0" w:rsidP="006A5701">
            <w:pPr>
              <w:rPr>
                <w:ins w:id="325" w:author="Sham Parab" w:date="2021-05-26T16:34:00Z"/>
                <w:del w:id="326" w:author="Archana Mandrekar" w:date="2022-12-14T15:45:00Z"/>
                <w:b/>
              </w:rPr>
            </w:pPr>
            <w:ins w:id="327" w:author="Sham Parab" w:date="2021-05-26T16:34:00Z">
              <w:del w:id="328" w:author="Archana Mandrekar" w:date="2022-12-14T15:45:00Z">
                <w:r w:rsidDel="00D047F1">
                  <w:rPr>
                    <w:b/>
                  </w:rPr>
                  <w:delText>Signature:</w:delText>
                </w:r>
              </w:del>
            </w:ins>
          </w:p>
        </w:tc>
      </w:tr>
      <w:tr w:rsidR="000D1AE0" w:rsidRPr="00B80FF3" w:rsidDel="00D047F1" w14:paraId="08F4068E" w14:textId="4AB498CD" w:rsidTr="00D047F1">
        <w:trPr>
          <w:trHeight w:val="56"/>
          <w:ins w:id="329" w:author="Sham Parab" w:date="2021-05-26T16:34:00Z"/>
          <w:del w:id="330" w:author="Archana Mandrekar" w:date="2022-12-14T15:45:00Z"/>
        </w:trPr>
        <w:tc>
          <w:tcPr>
            <w:tcW w:w="10149" w:type="dxa"/>
            <w:shd w:val="clear" w:color="auto" w:fill="auto"/>
          </w:tcPr>
          <w:p w14:paraId="2030D5A5" w14:textId="41640C6C" w:rsidR="000D1AE0" w:rsidRPr="00B80FF3" w:rsidDel="00D047F1" w:rsidRDefault="000D1AE0" w:rsidP="006A5701">
            <w:pPr>
              <w:rPr>
                <w:ins w:id="331" w:author="Sham Parab" w:date="2021-05-26T16:34:00Z"/>
                <w:del w:id="332" w:author="Archana Mandrekar" w:date="2022-12-14T15:45:00Z"/>
                <w:b/>
              </w:rPr>
            </w:pPr>
            <w:ins w:id="333" w:author="Sham Parab" w:date="2021-05-26T16:34:00Z">
              <w:del w:id="334" w:author="Archana Mandrekar" w:date="2022-12-14T15:45:00Z">
                <w:r w:rsidRPr="00B80FF3" w:rsidDel="00D047F1">
                  <w:rPr>
                    <w:b/>
                  </w:rPr>
                  <w:delText>Date:</w:delText>
                </w:r>
                <w:r w:rsidDel="00D047F1">
                  <w:rPr>
                    <w:b/>
                  </w:rPr>
                  <w:delText>30.05.2021</w:delText>
                </w:r>
              </w:del>
            </w:ins>
          </w:p>
        </w:tc>
        <w:tc>
          <w:tcPr>
            <w:tcW w:w="1653" w:type="dxa"/>
            <w:shd w:val="clear" w:color="auto" w:fill="auto"/>
          </w:tcPr>
          <w:p w14:paraId="0C80E127" w14:textId="44DB7C97" w:rsidR="000D1AE0" w:rsidRPr="00B80FF3" w:rsidDel="00D047F1" w:rsidRDefault="000D1AE0" w:rsidP="006A5701">
            <w:pPr>
              <w:rPr>
                <w:ins w:id="335" w:author="Sham Parab" w:date="2021-05-26T16:34:00Z"/>
                <w:del w:id="336" w:author="Archana Mandrekar" w:date="2022-12-14T15:45:00Z"/>
                <w:b/>
              </w:rPr>
            </w:pPr>
            <w:ins w:id="337" w:author="Sham Parab" w:date="2021-05-26T16:34:00Z">
              <w:del w:id="338" w:author="Archana Mandrekar" w:date="2022-12-14T15:45:00Z">
                <w:r w:rsidRPr="00B80FF3" w:rsidDel="00D047F1">
                  <w:rPr>
                    <w:b/>
                  </w:rPr>
                  <w:delText xml:space="preserve">Date: </w:delText>
                </w:r>
                <w:r w:rsidDel="00D047F1">
                  <w:rPr>
                    <w:b/>
                  </w:rPr>
                  <w:delText>30.05.2021</w:delText>
                </w:r>
              </w:del>
            </w:ins>
          </w:p>
        </w:tc>
        <w:tc>
          <w:tcPr>
            <w:tcW w:w="1336" w:type="dxa"/>
            <w:shd w:val="clear" w:color="auto" w:fill="auto"/>
          </w:tcPr>
          <w:p w14:paraId="474A5036" w14:textId="4CBB5B91" w:rsidR="000D1AE0" w:rsidRPr="00B80FF3" w:rsidDel="00D047F1" w:rsidRDefault="000D1AE0" w:rsidP="006A5701">
            <w:pPr>
              <w:rPr>
                <w:ins w:id="339" w:author="Sham Parab" w:date="2021-05-26T16:34:00Z"/>
                <w:del w:id="340" w:author="Archana Mandrekar" w:date="2022-12-14T15:45:00Z"/>
                <w:b/>
              </w:rPr>
            </w:pPr>
            <w:ins w:id="341" w:author="Sham Parab" w:date="2021-05-26T16:34:00Z">
              <w:del w:id="342" w:author="Archana Mandrekar" w:date="2022-12-14T15:45:00Z">
                <w:r w:rsidRPr="00B80FF3" w:rsidDel="00D047F1">
                  <w:rPr>
                    <w:b/>
                  </w:rPr>
                  <w:delText>Date:</w:delText>
                </w:r>
                <w:r w:rsidDel="00D047F1">
                  <w:rPr>
                    <w:b/>
                  </w:rPr>
                  <w:delText xml:space="preserve"> 30.05.2021</w:delText>
                </w:r>
              </w:del>
            </w:ins>
          </w:p>
        </w:tc>
      </w:tr>
    </w:tbl>
    <w:p w14:paraId="3E6767A1" w14:textId="77777777" w:rsidR="00D047F1" w:rsidRPr="000B56A0" w:rsidRDefault="00D047F1" w:rsidP="00D047F1">
      <w:pPr>
        <w:spacing w:before="100" w:beforeAutospacing="1" w:after="100" w:afterAutospacing="1" w:line="240" w:lineRule="auto"/>
        <w:rPr>
          <w:ins w:id="343" w:author="Archana Mandrekar" w:date="2022-12-14T15:45:00Z"/>
          <w:b/>
          <w:bCs/>
          <w:szCs w:val="24"/>
          <w:u w:val="single"/>
          <w:lang w:val="fr-FR"/>
        </w:rPr>
      </w:pPr>
      <w:ins w:id="344" w:author="Archana Mandrekar" w:date="2022-12-14T15:45:00Z">
        <w:r w:rsidRPr="000B56A0">
          <w:rPr>
            <w:b/>
            <w:bCs/>
            <w:szCs w:val="24"/>
            <w:u w:val="single"/>
            <w:lang w:val="fr-FR"/>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D047F1" w:rsidRPr="001E642A" w14:paraId="1E651C93" w14:textId="77777777" w:rsidTr="007677B2">
        <w:trPr>
          <w:ins w:id="345" w:author="Archana Mandrekar" w:date="2022-12-14T15:45:00Z"/>
        </w:trPr>
        <w:tc>
          <w:tcPr>
            <w:tcW w:w="1277" w:type="dxa"/>
            <w:tcBorders>
              <w:bottom w:val="single" w:sz="4" w:space="0" w:color="auto"/>
              <w:right w:val="single" w:sz="4" w:space="0" w:color="auto"/>
            </w:tcBorders>
          </w:tcPr>
          <w:p w14:paraId="1FFF5525" w14:textId="77777777" w:rsidR="00D047F1" w:rsidRPr="007C1842" w:rsidRDefault="00D047F1" w:rsidP="007677B2">
            <w:pPr>
              <w:pStyle w:val="Header"/>
              <w:ind w:right="-108"/>
              <w:rPr>
                <w:ins w:id="346" w:author="Archana Mandrekar" w:date="2022-12-14T15:45:00Z"/>
                <w:b/>
              </w:rPr>
            </w:pPr>
            <w:ins w:id="347" w:author="Archana Mandrekar" w:date="2022-12-14T15:45:00Z">
              <w:r w:rsidRPr="007C1842">
                <w:rPr>
                  <w:b/>
                </w:rPr>
                <w:t>Date</w:t>
              </w:r>
            </w:ins>
          </w:p>
        </w:tc>
        <w:tc>
          <w:tcPr>
            <w:tcW w:w="1701" w:type="dxa"/>
            <w:tcBorders>
              <w:left w:val="single" w:sz="4" w:space="0" w:color="auto"/>
              <w:bottom w:val="single" w:sz="4" w:space="0" w:color="auto"/>
              <w:right w:val="single" w:sz="4" w:space="0" w:color="auto"/>
            </w:tcBorders>
          </w:tcPr>
          <w:p w14:paraId="21723520" w14:textId="77777777" w:rsidR="00D047F1" w:rsidRPr="007C1842" w:rsidRDefault="00D047F1" w:rsidP="007677B2">
            <w:pPr>
              <w:pStyle w:val="Header"/>
              <w:ind w:right="-151"/>
              <w:rPr>
                <w:ins w:id="348" w:author="Archana Mandrekar" w:date="2022-12-14T15:45:00Z"/>
                <w:b/>
              </w:rPr>
            </w:pPr>
            <w:ins w:id="349" w:author="Archana Mandrekar" w:date="2022-12-14T15:45: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356CC772" w14:textId="77777777" w:rsidR="00D047F1" w:rsidRPr="007C1842" w:rsidRDefault="00D047F1" w:rsidP="007677B2">
            <w:pPr>
              <w:pStyle w:val="Header"/>
              <w:ind w:right="-151"/>
              <w:rPr>
                <w:ins w:id="350" w:author="Archana Mandrekar" w:date="2022-12-14T15:45:00Z"/>
                <w:b/>
              </w:rPr>
            </w:pPr>
            <w:ins w:id="351" w:author="Archana Mandrekar" w:date="2022-12-14T15:45:00Z">
              <w:r w:rsidRPr="007C1842">
                <w:rPr>
                  <w:b/>
                </w:rPr>
                <w:t>Brief details of Revision</w:t>
              </w:r>
            </w:ins>
          </w:p>
        </w:tc>
        <w:tc>
          <w:tcPr>
            <w:tcW w:w="992" w:type="dxa"/>
            <w:tcBorders>
              <w:left w:val="single" w:sz="4" w:space="0" w:color="auto"/>
            </w:tcBorders>
          </w:tcPr>
          <w:p w14:paraId="292C2A72" w14:textId="77777777" w:rsidR="00D047F1" w:rsidRPr="007C1842" w:rsidRDefault="00D047F1" w:rsidP="007677B2">
            <w:pPr>
              <w:pStyle w:val="Header"/>
              <w:tabs>
                <w:tab w:val="left" w:pos="1440"/>
                <w:tab w:val="left" w:pos="3240"/>
                <w:tab w:val="left" w:pos="8820"/>
              </w:tabs>
              <w:ind w:left="-108" w:right="-151"/>
              <w:jc w:val="center"/>
              <w:rPr>
                <w:ins w:id="352" w:author="Archana Mandrekar" w:date="2022-12-14T15:45:00Z"/>
                <w:b/>
              </w:rPr>
            </w:pPr>
            <w:ins w:id="353" w:author="Archana Mandrekar" w:date="2022-12-14T15:45:00Z">
              <w:r w:rsidRPr="007C1842">
                <w:rPr>
                  <w:b/>
                </w:rPr>
                <w:t>New Rev.</w:t>
              </w:r>
            </w:ins>
          </w:p>
        </w:tc>
      </w:tr>
      <w:tr w:rsidR="00D047F1" w:rsidRPr="001E642A" w14:paraId="3E242801" w14:textId="77777777" w:rsidTr="007677B2">
        <w:trPr>
          <w:ins w:id="354" w:author="Archana Mandrekar" w:date="2022-12-14T15:45:00Z"/>
        </w:trPr>
        <w:tc>
          <w:tcPr>
            <w:tcW w:w="1277" w:type="dxa"/>
            <w:tcBorders>
              <w:top w:val="single" w:sz="4" w:space="0" w:color="auto"/>
              <w:right w:val="single" w:sz="4" w:space="0" w:color="auto"/>
            </w:tcBorders>
          </w:tcPr>
          <w:p w14:paraId="2805FFFB" w14:textId="77777777" w:rsidR="00D047F1" w:rsidRPr="007C1842" w:rsidRDefault="00D047F1" w:rsidP="007677B2">
            <w:pPr>
              <w:pStyle w:val="Header"/>
              <w:ind w:right="-108"/>
              <w:rPr>
                <w:ins w:id="355" w:author="Archana Mandrekar" w:date="2022-12-14T15:45:00Z"/>
              </w:rPr>
            </w:pPr>
          </w:p>
        </w:tc>
        <w:tc>
          <w:tcPr>
            <w:tcW w:w="1701" w:type="dxa"/>
            <w:tcBorders>
              <w:top w:val="single" w:sz="4" w:space="0" w:color="auto"/>
              <w:left w:val="single" w:sz="4" w:space="0" w:color="auto"/>
              <w:right w:val="single" w:sz="4" w:space="0" w:color="auto"/>
            </w:tcBorders>
          </w:tcPr>
          <w:p w14:paraId="093A0C17" w14:textId="77777777" w:rsidR="00D047F1" w:rsidRPr="007C1842" w:rsidRDefault="00D047F1" w:rsidP="007677B2">
            <w:pPr>
              <w:pStyle w:val="Header"/>
              <w:ind w:right="-151"/>
              <w:rPr>
                <w:ins w:id="356" w:author="Archana Mandrekar" w:date="2022-12-14T15:45:00Z"/>
              </w:rPr>
            </w:pPr>
          </w:p>
        </w:tc>
        <w:tc>
          <w:tcPr>
            <w:tcW w:w="5953" w:type="dxa"/>
            <w:tcBorders>
              <w:top w:val="single" w:sz="4" w:space="0" w:color="auto"/>
              <w:left w:val="single" w:sz="4" w:space="0" w:color="auto"/>
              <w:right w:val="single" w:sz="4" w:space="0" w:color="auto"/>
            </w:tcBorders>
          </w:tcPr>
          <w:p w14:paraId="12EE81E9" w14:textId="77777777" w:rsidR="00D047F1" w:rsidRPr="007C1842" w:rsidRDefault="00D047F1" w:rsidP="007677B2">
            <w:pPr>
              <w:pStyle w:val="Header"/>
              <w:jc w:val="both"/>
              <w:rPr>
                <w:ins w:id="357" w:author="Archana Mandrekar" w:date="2022-12-14T15:45:00Z"/>
              </w:rPr>
            </w:pPr>
          </w:p>
        </w:tc>
        <w:tc>
          <w:tcPr>
            <w:tcW w:w="992" w:type="dxa"/>
            <w:tcBorders>
              <w:left w:val="single" w:sz="4" w:space="0" w:color="auto"/>
            </w:tcBorders>
          </w:tcPr>
          <w:p w14:paraId="62FA79EB" w14:textId="77777777" w:rsidR="00D047F1" w:rsidRPr="007C1842" w:rsidRDefault="00D047F1" w:rsidP="007677B2">
            <w:pPr>
              <w:pStyle w:val="Header"/>
              <w:tabs>
                <w:tab w:val="left" w:pos="1440"/>
                <w:tab w:val="left" w:pos="3240"/>
                <w:tab w:val="left" w:pos="8820"/>
              </w:tabs>
              <w:ind w:left="-108" w:right="-151"/>
              <w:jc w:val="center"/>
              <w:rPr>
                <w:ins w:id="358" w:author="Archana Mandrekar" w:date="2022-12-14T15:45:00Z"/>
              </w:rPr>
            </w:pPr>
          </w:p>
        </w:tc>
      </w:tr>
      <w:tr w:rsidR="00D047F1" w:rsidRPr="001E642A" w14:paraId="54213BCD" w14:textId="77777777" w:rsidTr="007677B2">
        <w:trPr>
          <w:ins w:id="359" w:author="Archana Mandrekar" w:date="2022-12-14T15:45:00Z"/>
        </w:trPr>
        <w:tc>
          <w:tcPr>
            <w:tcW w:w="1277" w:type="dxa"/>
            <w:tcBorders>
              <w:top w:val="single" w:sz="4" w:space="0" w:color="auto"/>
              <w:right w:val="single" w:sz="4" w:space="0" w:color="auto"/>
            </w:tcBorders>
          </w:tcPr>
          <w:p w14:paraId="0C1F7CF7" w14:textId="77777777" w:rsidR="00D047F1" w:rsidRPr="007C1842" w:rsidRDefault="00D047F1" w:rsidP="007677B2">
            <w:pPr>
              <w:pStyle w:val="Header"/>
              <w:ind w:right="-108"/>
              <w:rPr>
                <w:ins w:id="360" w:author="Archana Mandrekar" w:date="2022-12-14T15:45:00Z"/>
              </w:rPr>
            </w:pPr>
          </w:p>
        </w:tc>
        <w:tc>
          <w:tcPr>
            <w:tcW w:w="1701" w:type="dxa"/>
            <w:tcBorders>
              <w:top w:val="single" w:sz="4" w:space="0" w:color="auto"/>
              <w:left w:val="single" w:sz="4" w:space="0" w:color="auto"/>
              <w:right w:val="single" w:sz="4" w:space="0" w:color="auto"/>
            </w:tcBorders>
          </w:tcPr>
          <w:p w14:paraId="2F09D7F6" w14:textId="77777777" w:rsidR="00D047F1" w:rsidRPr="007C1842" w:rsidRDefault="00D047F1" w:rsidP="007677B2">
            <w:pPr>
              <w:pStyle w:val="Header"/>
              <w:ind w:right="-151"/>
              <w:rPr>
                <w:ins w:id="361" w:author="Archana Mandrekar" w:date="2022-12-14T15:45:00Z"/>
              </w:rPr>
            </w:pPr>
          </w:p>
        </w:tc>
        <w:tc>
          <w:tcPr>
            <w:tcW w:w="5953" w:type="dxa"/>
            <w:tcBorders>
              <w:top w:val="single" w:sz="4" w:space="0" w:color="auto"/>
              <w:left w:val="single" w:sz="4" w:space="0" w:color="auto"/>
              <w:right w:val="single" w:sz="4" w:space="0" w:color="auto"/>
            </w:tcBorders>
          </w:tcPr>
          <w:p w14:paraId="27AED61B" w14:textId="77777777" w:rsidR="00D047F1" w:rsidRPr="007C1842" w:rsidRDefault="00D047F1" w:rsidP="007677B2">
            <w:pPr>
              <w:pStyle w:val="Header"/>
              <w:jc w:val="both"/>
              <w:rPr>
                <w:ins w:id="362" w:author="Archana Mandrekar" w:date="2022-12-14T15:45:00Z"/>
              </w:rPr>
            </w:pPr>
          </w:p>
        </w:tc>
        <w:tc>
          <w:tcPr>
            <w:tcW w:w="992" w:type="dxa"/>
            <w:tcBorders>
              <w:left w:val="single" w:sz="4" w:space="0" w:color="auto"/>
            </w:tcBorders>
          </w:tcPr>
          <w:p w14:paraId="79588633" w14:textId="77777777" w:rsidR="00D047F1" w:rsidRPr="007C1842" w:rsidRDefault="00D047F1" w:rsidP="007677B2">
            <w:pPr>
              <w:pStyle w:val="Header"/>
              <w:tabs>
                <w:tab w:val="left" w:pos="1440"/>
                <w:tab w:val="left" w:pos="3240"/>
                <w:tab w:val="left" w:pos="8820"/>
              </w:tabs>
              <w:ind w:left="-108" w:right="-151"/>
              <w:jc w:val="center"/>
              <w:rPr>
                <w:ins w:id="363" w:author="Archana Mandrekar" w:date="2022-12-14T15:45:00Z"/>
              </w:rPr>
            </w:pPr>
          </w:p>
        </w:tc>
      </w:tr>
      <w:tr w:rsidR="00D047F1" w:rsidRPr="001E642A" w14:paraId="6B75BE45" w14:textId="77777777" w:rsidTr="007677B2">
        <w:trPr>
          <w:ins w:id="364" w:author="Archana Mandrekar" w:date="2022-12-14T15:45:00Z"/>
        </w:trPr>
        <w:tc>
          <w:tcPr>
            <w:tcW w:w="1277" w:type="dxa"/>
            <w:tcBorders>
              <w:right w:val="nil"/>
            </w:tcBorders>
          </w:tcPr>
          <w:p w14:paraId="1A000942" w14:textId="77777777" w:rsidR="00D047F1" w:rsidRPr="007C1842" w:rsidRDefault="00D047F1" w:rsidP="007677B2">
            <w:pPr>
              <w:pStyle w:val="Header"/>
              <w:ind w:right="-151"/>
              <w:jc w:val="center"/>
              <w:rPr>
                <w:ins w:id="365" w:author="Archana Mandrekar" w:date="2022-12-14T15:45:00Z"/>
              </w:rPr>
            </w:pPr>
          </w:p>
        </w:tc>
        <w:tc>
          <w:tcPr>
            <w:tcW w:w="1701" w:type="dxa"/>
            <w:tcBorders>
              <w:left w:val="nil"/>
              <w:right w:val="nil"/>
            </w:tcBorders>
          </w:tcPr>
          <w:p w14:paraId="0E6FDE07" w14:textId="77777777" w:rsidR="00D047F1" w:rsidRPr="007C1842" w:rsidRDefault="00D047F1" w:rsidP="007677B2">
            <w:pPr>
              <w:pStyle w:val="Header"/>
              <w:ind w:right="-151"/>
              <w:jc w:val="center"/>
              <w:rPr>
                <w:ins w:id="366" w:author="Archana Mandrekar" w:date="2022-12-14T15:45:00Z"/>
              </w:rPr>
            </w:pPr>
          </w:p>
        </w:tc>
        <w:tc>
          <w:tcPr>
            <w:tcW w:w="5953" w:type="dxa"/>
            <w:tcBorders>
              <w:left w:val="nil"/>
              <w:right w:val="nil"/>
            </w:tcBorders>
          </w:tcPr>
          <w:p w14:paraId="74A57D18" w14:textId="77777777" w:rsidR="00D047F1" w:rsidRPr="007C1842" w:rsidRDefault="00D047F1" w:rsidP="007677B2">
            <w:pPr>
              <w:pStyle w:val="BodyText"/>
              <w:rPr>
                <w:ins w:id="367" w:author="Archana Mandrekar" w:date="2022-12-14T15:45:00Z"/>
                <w:rFonts w:ascii="Times New Roman" w:hAnsi="Times New Roman"/>
              </w:rPr>
            </w:pPr>
          </w:p>
        </w:tc>
        <w:tc>
          <w:tcPr>
            <w:tcW w:w="992" w:type="dxa"/>
            <w:tcBorders>
              <w:left w:val="nil"/>
            </w:tcBorders>
          </w:tcPr>
          <w:p w14:paraId="0BBCF7A9" w14:textId="77777777" w:rsidR="00D047F1" w:rsidRPr="007C1842" w:rsidRDefault="00D047F1" w:rsidP="007677B2">
            <w:pPr>
              <w:pStyle w:val="Header"/>
              <w:tabs>
                <w:tab w:val="left" w:pos="1440"/>
                <w:tab w:val="left" w:pos="3240"/>
                <w:tab w:val="left" w:pos="8820"/>
              </w:tabs>
              <w:ind w:left="-108" w:right="-151"/>
              <w:jc w:val="center"/>
              <w:rPr>
                <w:ins w:id="368" w:author="Archana Mandrekar" w:date="2022-12-14T15:45:00Z"/>
              </w:rPr>
            </w:pPr>
          </w:p>
        </w:tc>
      </w:tr>
    </w:tbl>
    <w:p w14:paraId="1F115FE5" w14:textId="77777777" w:rsidR="00D047F1" w:rsidRDefault="00D047F1" w:rsidP="00D047F1">
      <w:pPr>
        <w:spacing w:before="100" w:beforeAutospacing="1" w:after="100" w:afterAutospacing="1" w:line="240" w:lineRule="auto"/>
        <w:ind w:left="810"/>
        <w:rPr>
          <w:ins w:id="369" w:author="Archana Mandrekar" w:date="2022-12-14T15:45:00Z"/>
          <w:szCs w:val="24"/>
        </w:rPr>
      </w:pPr>
      <w:ins w:id="370" w:author="Archana Mandrekar" w:date="2022-12-14T15:45:00Z">
        <w:r w:rsidRPr="00707840">
          <w:rPr>
            <w:szCs w:val="24"/>
            <w:lang w:val="fr-FR"/>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D047F1" w:rsidRPr="001C094A" w14:paraId="14C1C635" w14:textId="77777777" w:rsidTr="007677B2">
        <w:trPr>
          <w:ins w:id="371" w:author="Archana Mandrekar" w:date="2022-12-14T15:45:00Z"/>
        </w:trPr>
        <w:tc>
          <w:tcPr>
            <w:tcW w:w="3119" w:type="dxa"/>
            <w:shd w:val="clear" w:color="auto" w:fill="auto"/>
          </w:tcPr>
          <w:p w14:paraId="78988D5C" w14:textId="77777777" w:rsidR="00D047F1" w:rsidRPr="00570E41" w:rsidRDefault="00D047F1" w:rsidP="007677B2">
            <w:pPr>
              <w:rPr>
                <w:ins w:id="372" w:author="Archana Mandrekar" w:date="2022-12-14T15:45:00Z"/>
                <w:b/>
              </w:rPr>
            </w:pPr>
            <w:ins w:id="373" w:author="Archana Mandrekar" w:date="2022-12-14T15:45:00Z">
              <w:r w:rsidRPr="00570E41">
                <w:rPr>
                  <w:b/>
                </w:rPr>
                <w:t xml:space="preserve">Prepared By: </w:t>
              </w:r>
            </w:ins>
          </w:p>
          <w:p w14:paraId="0F73F2F8" w14:textId="77777777" w:rsidR="00D047F1" w:rsidRPr="00570E41" w:rsidRDefault="00D047F1" w:rsidP="007677B2">
            <w:pPr>
              <w:rPr>
                <w:ins w:id="374" w:author="Archana Mandrekar" w:date="2022-12-14T15:45:00Z"/>
              </w:rPr>
            </w:pPr>
            <w:ins w:id="375" w:author="Archana Mandrekar" w:date="2022-12-14T15:45:00Z">
              <w:r>
                <w:t>Area Engineer</w:t>
              </w:r>
            </w:ins>
          </w:p>
        </w:tc>
        <w:tc>
          <w:tcPr>
            <w:tcW w:w="3261" w:type="dxa"/>
            <w:shd w:val="clear" w:color="auto" w:fill="auto"/>
          </w:tcPr>
          <w:p w14:paraId="6E3CC0F9" w14:textId="77777777" w:rsidR="00D047F1" w:rsidRPr="00570E41" w:rsidRDefault="00D047F1" w:rsidP="007677B2">
            <w:pPr>
              <w:rPr>
                <w:ins w:id="376" w:author="Archana Mandrekar" w:date="2022-12-14T15:45:00Z"/>
                <w:b/>
              </w:rPr>
            </w:pPr>
            <w:ins w:id="377" w:author="Archana Mandrekar" w:date="2022-12-14T15:45:00Z">
              <w:r w:rsidRPr="00570E41">
                <w:rPr>
                  <w:b/>
                </w:rPr>
                <w:t xml:space="preserve">Reviewed &amp; Issued By: </w:t>
              </w:r>
            </w:ins>
          </w:p>
          <w:p w14:paraId="2BC40918" w14:textId="77777777" w:rsidR="00D047F1" w:rsidRPr="00570E41" w:rsidRDefault="00D047F1" w:rsidP="007677B2">
            <w:pPr>
              <w:rPr>
                <w:ins w:id="378" w:author="Archana Mandrekar" w:date="2022-12-14T15:45:00Z"/>
              </w:rPr>
            </w:pPr>
            <w:ins w:id="379" w:author="Archana Mandrekar" w:date="2022-12-14T15:45:00Z">
              <w:r w:rsidRPr="00570E41">
                <w:t>Management Representative</w:t>
              </w:r>
            </w:ins>
          </w:p>
        </w:tc>
        <w:tc>
          <w:tcPr>
            <w:tcW w:w="3118" w:type="dxa"/>
            <w:shd w:val="clear" w:color="auto" w:fill="auto"/>
          </w:tcPr>
          <w:p w14:paraId="1A9DA248" w14:textId="77777777" w:rsidR="00D047F1" w:rsidRPr="00570E41" w:rsidRDefault="00D047F1" w:rsidP="007677B2">
            <w:pPr>
              <w:rPr>
                <w:ins w:id="380" w:author="Archana Mandrekar" w:date="2022-12-14T15:45:00Z"/>
                <w:b/>
              </w:rPr>
            </w:pPr>
            <w:ins w:id="381" w:author="Archana Mandrekar" w:date="2022-12-14T15:45:00Z">
              <w:r w:rsidRPr="00570E41">
                <w:rPr>
                  <w:b/>
                </w:rPr>
                <w:t xml:space="preserve">Approved By: </w:t>
              </w:r>
            </w:ins>
          </w:p>
          <w:p w14:paraId="2C675F5A" w14:textId="77777777" w:rsidR="00D047F1" w:rsidRPr="00570E41" w:rsidRDefault="00D047F1" w:rsidP="007677B2">
            <w:pPr>
              <w:rPr>
                <w:ins w:id="382" w:author="Archana Mandrekar" w:date="2022-12-14T15:45:00Z"/>
              </w:rPr>
            </w:pPr>
            <w:ins w:id="383" w:author="Archana Mandrekar" w:date="2022-12-14T15:45:00Z">
              <w:r>
                <w:t>Mechanical Head</w:t>
              </w:r>
            </w:ins>
          </w:p>
        </w:tc>
      </w:tr>
      <w:tr w:rsidR="00D047F1" w:rsidRPr="001C094A" w14:paraId="6FAC067B" w14:textId="77777777" w:rsidTr="007677B2">
        <w:trPr>
          <w:trHeight w:val="987"/>
          <w:ins w:id="384" w:author="Archana Mandrekar" w:date="2022-12-14T15:45:00Z"/>
        </w:trPr>
        <w:tc>
          <w:tcPr>
            <w:tcW w:w="3119" w:type="dxa"/>
            <w:shd w:val="clear" w:color="auto" w:fill="auto"/>
          </w:tcPr>
          <w:p w14:paraId="68DD8FCE" w14:textId="77777777" w:rsidR="00D047F1" w:rsidRPr="007E7F55" w:rsidRDefault="00D047F1" w:rsidP="007677B2">
            <w:pPr>
              <w:rPr>
                <w:ins w:id="385" w:author="Archana Mandrekar" w:date="2022-12-14T15:45:00Z"/>
                <w:b/>
              </w:rPr>
            </w:pPr>
            <w:ins w:id="386" w:author="Archana Mandrekar" w:date="2022-12-14T15:45:00Z">
              <w:r w:rsidRPr="007E7F55">
                <w:rPr>
                  <w:b/>
                </w:rPr>
                <w:t>Signature</w:t>
              </w:r>
            </w:ins>
          </w:p>
          <w:p w14:paraId="16E2C6A7" w14:textId="77777777" w:rsidR="00D047F1" w:rsidRPr="007E7F55" w:rsidRDefault="00D047F1" w:rsidP="007677B2">
            <w:pPr>
              <w:rPr>
                <w:ins w:id="387" w:author="Archana Mandrekar" w:date="2022-12-14T15:45:00Z"/>
                <w:b/>
              </w:rPr>
            </w:pPr>
          </w:p>
        </w:tc>
        <w:tc>
          <w:tcPr>
            <w:tcW w:w="3261" w:type="dxa"/>
            <w:shd w:val="clear" w:color="auto" w:fill="auto"/>
          </w:tcPr>
          <w:p w14:paraId="14EBAEF7" w14:textId="77777777" w:rsidR="00D047F1" w:rsidRPr="007E7F55" w:rsidRDefault="00D047F1" w:rsidP="007677B2">
            <w:pPr>
              <w:rPr>
                <w:ins w:id="388" w:author="Archana Mandrekar" w:date="2022-12-14T15:45:00Z"/>
                <w:b/>
              </w:rPr>
            </w:pPr>
            <w:ins w:id="389" w:author="Archana Mandrekar" w:date="2022-12-14T15:45:00Z">
              <w:r w:rsidRPr="007E7F55">
                <w:rPr>
                  <w:b/>
                </w:rPr>
                <w:t>Signature:</w:t>
              </w:r>
            </w:ins>
          </w:p>
          <w:p w14:paraId="30A3F959" w14:textId="77777777" w:rsidR="00D047F1" w:rsidRPr="007E7F55" w:rsidRDefault="00D047F1" w:rsidP="007677B2">
            <w:pPr>
              <w:rPr>
                <w:ins w:id="390" w:author="Archana Mandrekar" w:date="2022-12-14T15:45:00Z"/>
                <w:b/>
              </w:rPr>
            </w:pPr>
          </w:p>
        </w:tc>
        <w:tc>
          <w:tcPr>
            <w:tcW w:w="3118" w:type="dxa"/>
            <w:shd w:val="clear" w:color="auto" w:fill="auto"/>
          </w:tcPr>
          <w:p w14:paraId="1DA186FA" w14:textId="77777777" w:rsidR="00D047F1" w:rsidRPr="007E7F55" w:rsidRDefault="00D047F1" w:rsidP="007677B2">
            <w:pPr>
              <w:rPr>
                <w:ins w:id="391" w:author="Archana Mandrekar" w:date="2022-12-14T15:45:00Z"/>
                <w:b/>
              </w:rPr>
            </w:pPr>
            <w:ins w:id="392" w:author="Archana Mandrekar" w:date="2022-12-14T15:45:00Z">
              <w:r w:rsidRPr="007E7F55">
                <w:rPr>
                  <w:b/>
                </w:rPr>
                <w:t>Signature:</w:t>
              </w:r>
            </w:ins>
          </w:p>
          <w:p w14:paraId="58C3EEC6" w14:textId="77777777" w:rsidR="00D047F1" w:rsidRPr="007E7F55" w:rsidRDefault="00D047F1" w:rsidP="007677B2">
            <w:pPr>
              <w:rPr>
                <w:ins w:id="393" w:author="Archana Mandrekar" w:date="2022-12-14T15:45:00Z"/>
                <w:b/>
              </w:rPr>
            </w:pPr>
          </w:p>
        </w:tc>
      </w:tr>
      <w:tr w:rsidR="00D047F1" w:rsidRPr="001C094A" w14:paraId="7347D52F" w14:textId="77777777" w:rsidTr="007677B2">
        <w:trPr>
          <w:ins w:id="394" w:author="Archana Mandrekar" w:date="2022-12-14T15:45:00Z"/>
        </w:trPr>
        <w:tc>
          <w:tcPr>
            <w:tcW w:w="3119" w:type="dxa"/>
            <w:shd w:val="clear" w:color="auto" w:fill="auto"/>
          </w:tcPr>
          <w:p w14:paraId="358193BF" w14:textId="77777777" w:rsidR="00D047F1" w:rsidRPr="007E7F55" w:rsidRDefault="00D047F1" w:rsidP="007677B2">
            <w:pPr>
              <w:rPr>
                <w:ins w:id="395" w:author="Archana Mandrekar" w:date="2022-12-14T15:45:00Z"/>
                <w:b/>
              </w:rPr>
            </w:pPr>
            <w:ins w:id="396" w:author="Archana Mandrekar" w:date="2022-12-14T15:45:00Z">
              <w:r w:rsidRPr="007E7F55">
                <w:rPr>
                  <w:b/>
                </w:rPr>
                <w:t>Review Date: 12.12.22</w:t>
              </w:r>
            </w:ins>
          </w:p>
        </w:tc>
        <w:tc>
          <w:tcPr>
            <w:tcW w:w="3261" w:type="dxa"/>
            <w:shd w:val="clear" w:color="auto" w:fill="auto"/>
          </w:tcPr>
          <w:p w14:paraId="470DD1FD" w14:textId="77777777" w:rsidR="00D047F1" w:rsidRPr="007E7F55" w:rsidRDefault="00D047F1" w:rsidP="007677B2">
            <w:pPr>
              <w:rPr>
                <w:ins w:id="397" w:author="Archana Mandrekar" w:date="2022-12-14T15:45:00Z"/>
                <w:b/>
              </w:rPr>
            </w:pPr>
            <w:ins w:id="398" w:author="Archana Mandrekar" w:date="2022-12-14T15:45:00Z">
              <w:r w:rsidRPr="007E7F55">
                <w:rPr>
                  <w:b/>
                </w:rPr>
                <w:t>Review Date: 12.12.22</w:t>
              </w:r>
            </w:ins>
          </w:p>
        </w:tc>
        <w:tc>
          <w:tcPr>
            <w:tcW w:w="3118" w:type="dxa"/>
            <w:shd w:val="clear" w:color="auto" w:fill="auto"/>
          </w:tcPr>
          <w:p w14:paraId="783DBB50" w14:textId="77777777" w:rsidR="00D047F1" w:rsidRPr="007E7F55" w:rsidRDefault="00D047F1" w:rsidP="007677B2">
            <w:pPr>
              <w:rPr>
                <w:ins w:id="399" w:author="Archana Mandrekar" w:date="2022-12-14T15:45:00Z"/>
                <w:b/>
              </w:rPr>
            </w:pPr>
            <w:ins w:id="400" w:author="Archana Mandrekar" w:date="2022-12-14T15:45:00Z">
              <w:r w:rsidRPr="007E7F55">
                <w:rPr>
                  <w:b/>
                </w:rPr>
                <w:t>Review Date: 12.12.22</w:t>
              </w:r>
            </w:ins>
          </w:p>
        </w:tc>
      </w:tr>
    </w:tbl>
    <w:p w14:paraId="14AC2E62" w14:textId="77777777" w:rsidR="000D1AE0" w:rsidRDefault="000D1AE0">
      <w:pPr>
        <w:spacing w:after="0" w:line="259" w:lineRule="auto"/>
        <w:ind w:left="0" w:firstLine="0"/>
      </w:pPr>
    </w:p>
    <w:sectPr w:rsidR="000D1AE0">
      <w:headerReference w:type="even" r:id="rId18"/>
      <w:headerReference w:type="default" r:id="rId19"/>
      <w:footerReference w:type="even" r:id="rId20"/>
      <w:footerReference w:type="default" r:id="rId21"/>
      <w:headerReference w:type="first" r:id="rId22"/>
      <w:footerReference w:type="first" r:id="rId23"/>
      <w:pgSz w:w="12240" w:h="15840"/>
      <w:pgMar w:top="2357" w:right="1871" w:bottom="1190" w:left="1800" w:header="72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607A" w14:textId="77777777" w:rsidR="004A25EB" w:rsidRDefault="004A25EB">
      <w:pPr>
        <w:spacing w:after="0" w:line="240" w:lineRule="auto"/>
      </w:pPr>
      <w:r>
        <w:separator/>
      </w:r>
    </w:p>
  </w:endnote>
  <w:endnote w:type="continuationSeparator" w:id="0">
    <w:p w14:paraId="1D3FAF97" w14:textId="77777777" w:rsidR="004A25EB" w:rsidRDefault="004A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0C39" w14:textId="77777777" w:rsidR="00756E0A" w:rsidRDefault="00FA0E70">
    <w:pPr>
      <w:spacing w:after="0" w:line="216" w:lineRule="auto"/>
      <w:ind w:left="0" w:firstLine="0"/>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r>
      <w:rPr>
        <w:b/>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451748" w:rsidRPr="00B80FF3" w:rsidDel="000D1AE0" w14:paraId="24337F87" w14:textId="77777777" w:rsidTr="00EA3AC6">
      <w:trPr>
        <w:trHeight w:val="316"/>
        <w:ins w:id="98" w:author="Abhijit S Nabar" w:date="2021-02-12T14:20:00Z"/>
        <w:del w:id="99" w:author="Sham Parab" w:date="2021-05-26T16:34:00Z"/>
      </w:trPr>
      <w:tc>
        <w:tcPr>
          <w:tcW w:w="2802" w:type="dxa"/>
          <w:shd w:val="clear" w:color="auto" w:fill="auto"/>
        </w:tcPr>
        <w:p w14:paraId="152275F6" w14:textId="77777777" w:rsidR="00451748" w:rsidRPr="00451748" w:rsidDel="000D1AE0" w:rsidRDefault="00451748" w:rsidP="00451748">
          <w:pPr>
            <w:spacing w:after="0"/>
            <w:rPr>
              <w:ins w:id="100" w:author="Abhijit S Nabar" w:date="2021-02-12T14:20:00Z"/>
              <w:del w:id="101" w:author="Sham Parab" w:date="2021-05-26T16:34:00Z"/>
              <w:b/>
              <w:sz w:val="22"/>
              <w:rPrChange w:id="102" w:author="Abhijit S Nabar" w:date="2021-02-12T14:20:00Z">
                <w:rPr>
                  <w:ins w:id="103" w:author="Abhijit S Nabar" w:date="2021-02-12T14:20:00Z"/>
                  <w:del w:id="104" w:author="Sham Parab" w:date="2021-05-26T16:34:00Z"/>
                  <w:b/>
                </w:rPr>
              </w:rPrChange>
            </w:rPr>
          </w:pPr>
          <w:ins w:id="105" w:author="Abhijit S Nabar" w:date="2021-02-12T14:20:00Z">
            <w:del w:id="106" w:author="Sham Parab" w:date="2021-05-26T16:34:00Z">
              <w:r w:rsidRPr="00451748" w:rsidDel="000D1AE0">
                <w:rPr>
                  <w:b/>
                  <w:sz w:val="22"/>
                  <w:rPrChange w:id="107" w:author="Abhijit S Nabar" w:date="2021-02-12T14:20:00Z">
                    <w:rPr>
                      <w:b/>
                    </w:rPr>
                  </w:rPrChange>
                </w:rPr>
                <w:delText xml:space="preserve">Prepared By: </w:delText>
              </w:r>
            </w:del>
          </w:ins>
        </w:p>
        <w:p w14:paraId="66141969" w14:textId="77777777" w:rsidR="00451748" w:rsidRPr="00451748" w:rsidDel="000D1AE0" w:rsidRDefault="00451748" w:rsidP="00451748">
          <w:pPr>
            <w:spacing w:after="0"/>
            <w:rPr>
              <w:ins w:id="108" w:author="Abhijit S Nabar" w:date="2021-02-12T14:20:00Z"/>
              <w:del w:id="109" w:author="Sham Parab" w:date="2021-05-26T16:34:00Z"/>
              <w:sz w:val="22"/>
              <w:rPrChange w:id="110" w:author="Abhijit S Nabar" w:date="2021-02-12T14:20:00Z">
                <w:rPr>
                  <w:ins w:id="111" w:author="Abhijit S Nabar" w:date="2021-02-12T14:20:00Z"/>
                  <w:del w:id="112" w:author="Sham Parab" w:date="2021-05-26T16:34:00Z"/>
                </w:rPr>
              </w:rPrChange>
            </w:rPr>
          </w:pPr>
        </w:p>
      </w:tc>
      <w:tc>
        <w:tcPr>
          <w:tcW w:w="3160" w:type="dxa"/>
          <w:shd w:val="clear" w:color="auto" w:fill="auto"/>
        </w:tcPr>
        <w:p w14:paraId="2C1FB015" w14:textId="77777777" w:rsidR="00451748" w:rsidRPr="00451748" w:rsidDel="000D1AE0" w:rsidRDefault="00451748" w:rsidP="00451748">
          <w:pPr>
            <w:spacing w:after="0"/>
            <w:rPr>
              <w:ins w:id="113" w:author="Abhijit S Nabar" w:date="2021-02-12T14:20:00Z"/>
              <w:del w:id="114" w:author="Sham Parab" w:date="2021-05-26T16:34:00Z"/>
              <w:b/>
              <w:sz w:val="22"/>
              <w:rPrChange w:id="115" w:author="Abhijit S Nabar" w:date="2021-02-12T14:20:00Z">
                <w:rPr>
                  <w:ins w:id="116" w:author="Abhijit S Nabar" w:date="2021-02-12T14:20:00Z"/>
                  <w:del w:id="117" w:author="Sham Parab" w:date="2021-05-26T16:34:00Z"/>
                  <w:b/>
                </w:rPr>
              </w:rPrChange>
            </w:rPr>
          </w:pPr>
          <w:ins w:id="118" w:author="Abhijit S Nabar" w:date="2021-02-12T14:20:00Z">
            <w:del w:id="119" w:author="Sham Parab" w:date="2021-05-26T16:34:00Z">
              <w:r w:rsidRPr="00451748" w:rsidDel="000D1AE0">
                <w:rPr>
                  <w:b/>
                  <w:sz w:val="22"/>
                  <w:rPrChange w:id="120" w:author="Abhijit S Nabar" w:date="2021-02-12T14:20:00Z">
                    <w:rPr>
                      <w:b/>
                    </w:rPr>
                  </w:rPrChange>
                </w:rPr>
                <w:delText xml:space="preserve">Reviewed &amp; Issued By: </w:delText>
              </w:r>
            </w:del>
          </w:ins>
        </w:p>
        <w:p w14:paraId="56B2CE6C" w14:textId="77777777" w:rsidR="00451748" w:rsidRPr="00451748" w:rsidDel="000D1AE0" w:rsidRDefault="00451748" w:rsidP="00451748">
          <w:pPr>
            <w:spacing w:after="0"/>
            <w:rPr>
              <w:ins w:id="121" w:author="Abhijit S Nabar" w:date="2021-02-12T14:20:00Z"/>
              <w:del w:id="122" w:author="Sham Parab" w:date="2021-05-26T16:34:00Z"/>
              <w:sz w:val="22"/>
              <w:rPrChange w:id="123" w:author="Abhijit S Nabar" w:date="2021-02-12T14:20:00Z">
                <w:rPr>
                  <w:ins w:id="124" w:author="Abhijit S Nabar" w:date="2021-02-12T14:20:00Z"/>
                  <w:del w:id="125" w:author="Sham Parab" w:date="2021-05-26T16:34:00Z"/>
                </w:rPr>
              </w:rPrChange>
            </w:rPr>
          </w:pPr>
          <w:ins w:id="126" w:author="Abhijit S Nabar" w:date="2021-02-12T14:20:00Z">
            <w:del w:id="127" w:author="Sham Parab" w:date="2021-05-26T16:34:00Z">
              <w:r w:rsidRPr="00451748" w:rsidDel="000D1AE0">
                <w:rPr>
                  <w:sz w:val="22"/>
                  <w:rPrChange w:id="128" w:author="Abhijit S Nabar" w:date="2021-02-12T14:20:00Z">
                    <w:rPr/>
                  </w:rPrChange>
                </w:rPr>
                <w:delText>Management Representative</w:delText>
              </w:r>
            </w:del>
          </w:ins>
        </w:p>
      </w:tc>
      <w:tc>
        <w:tcPr>
          <w:tcW w:w="3133" w:type="dxa"/>
          <w:shd w:val="clear" w:color="auto" w:fill="auto"/>
        </w:tcPr>
        <w:p w14:paraId="24A5F94D" w14:textId="77777777" w:rsidR="00451748" w:rsidRPr="00451748" w:rsidDel="000D1AE0" w:rsidRDefault="00451748" w:rsidP="00451748">
          <w:pPr>
            <w:spacing w:after="0"/>
            <w:rPr>
              <w:ins w:id="129" w:author="Abhijit S Nabar" w:date="2021-02-12T14:20:00Z"/>
              <w:del w:id="130" w:author="Sham Parab" w:date="2021-05-26T16:34:00Z"/>
              <w:b/>
              <w:sz w:val="22"/>
              <w:rPrChange w:id="131" w:author="Abhijit S Nabar" w:date="2021-02-12T14:20:00Z">
                <w:rPr>
                  <w:ins w:id="132" w:author="Abhijit S Nabar" w:date="2021-02-12T14:20:00Z"/>
                  <w:del w:id="133" w:author="Sham Parab" w:date="2021-05-26T16:34:00Z"/>
                  <w:b/>
                </w:rPr>
              </w:rPrChange>
            </w:rPr>
          </w:pPr>
          <w:ins w:id="134" w:author="Abhijit S Nabar" w:date="2021-02-12T14:20:00Z">
            <w:del w:id="135" w:author="Sham Parab" w:date="2021-05-26T16:34:00Z">
              <w:r w:rsidRPr="00451748" w:rsidDel="000D1AE0">
                <w:rPr>
                  <w:b/>
                  <w:sz w:val="22"/>
                  <w:rPrChange w:id="136" w:author="Abhijit S Nabar" w:date="2021-02-12T14:20:00Z">
                    <w:rPr>
                      <w:b/>
                    </w:rPr>
                  </w:rPrChange>
                </w:rPr>
                <w:delText xml:space="preserve">Approved By: </w:delText>
              </w:r>
            </w:del>
          </w:ins>
        </w:p>
        <w:p w14:paraId="0E59C050" w14:textId="77777777" w:rsidR="00451748" w:rsidRPr="00451748" w:rsidDel="000D1AE0" w:rsidRDefault="00451748" w:rsidP="00451748">
          <w:pPr>
            <w:spacing w:after="0"/>
            <w:rPr>
              <w:ins w:id="137" w:author="Abhijit S Nabar" w:date="2021-02-12T14:20:00Z"/>
              <w:del w:id="138" w:author="Sham Parab" w:date="2021-05-26T16:34:00Z"/>
              <w:sz w:val="22"/>
              <w:rPrChange w:id="139" w:author="Abhijit S Nabar" w:date="2021-02-12T14:20:00Z">
                <w:rPr>
                  <w:ins w:id="140" w:author="Abhijit S Nabar" w:date="2021-02-12T14:20:00Z"/>
                  <w:del w:id="141" w:author="Sham Parab" w:date="2021-05-26T16:34:00Z"/>
                </w:rPr>
              </w:rPrChange>
            </w:rPr>
          </w:pPr>
        </w:p>
      </w:tc>
    </w:tr>
    <w:tr w:rsidR="00451748" w:rsidRPr="00B80FF3" w:rsidDel="000D1AE0" w14:paraId="5482F729" w14:textId="77777777" w:rsidTr="00EA3AC6">
      <w:trPr>
        <w:trHeight w:val="1062"/>
        <w:ins w:id="142" w:author="Abhijit S Nabar" w:date="2021-02-12T14:20:00Z"/>
        <w:del w:id="143" w:author="Sham Parab" w:date="2021-05-26T16:34:00Z"/>
      </w:trPr>
      <w:tc>
        <w:tcPr>
          <w:tcW w:w="2802" w:type="dxa"/>
          <w:shd w:val="clear" w:color="auto" w:fill="auto"/>
        </w:tcPr>
        <w:p w14:paraId="66B015F0" w14:textId="77777777" w:rsidR="00451748" w:rsidRPr="00451748" w:rsidDel="000D1AE0" w:rsidRDefault="00451748" w:rsidP="00451748">
          <w:pPr>
            <w:rPr>
              <w:ins w:id="144" w:author="Abhijit S Nabar" w:date="2021-02-12T14:20:00Z"/>
              <w:del w:id="145" w:author="Sham Parab" w:date="2021-05-26T16:34:00Z"/>
              <w:b/>
              <w:sz w:val="22"/>
              <w:rPrChange w:id="146" w:author="Abhijit S Nabar" w:date="2021-02-12T14:20:00Z">
                <w:rPr>
                  <w:ins w:id="147" w:author="Abhijit S Nabar" w:date="2021-02-12T14:20:00Z"/>
                  <w:del w:id="148" w:author="Sham Parab" w:date="2021-05-26T16:34:00Z"/>
                  <w:b/>
                </w:rPr>
              </w:rPrChange>
            </w:rPr>
          </w:pPr>
          <w:ins w:id="149" w:author="Abhijit S Nabar" w:date="2021-02-12T14:20:00Z">
            <w:del w:id="150" w:author="Sham Parab" w:date="2021-05-26T16:34:00Z">
              <w:r w:rsidRPr="00451748" w:rsidDel="000D1AE0">
                <w:rPr>
                  <w:b/>
                  <w:sz w:val="22"/>
                  <w:rPrChange w:id="151" w:author="Abhijit S Nabar" w:date="2021-02-12T14:20:00Z">
                    <w:rPr>
                      <w:b/>
                    </w:rPr>
                  </w:rPrChange>
                </w:rPr>
                <w:delText>Signature:</w:delText>
              </w:r>
            </w:del>
          </w:ins>
        </w:p>
      </w:tc>
      <w:tc>
        <w:tcPr>
          <w:tcW w:w="3160" w:type="dxa"/>
          <w:shd w:val="clear" w:color="auto" w:fill="auto"/>
        </w:tcPr>
        <w:p w14:paraId="0C46855D" w14:textId="77777777" w:rsidR="00451748" w:rsidRPr="00451748" w:rsidDel="000D1AE0" w:rsidRDefault="00451748" w:rsidP="00451748">
          <w:pPr>
            <w:rPr>
              <w:ins w:id="152" w:author="Abhijit S Nabar" w:date="2021-02-12T14:20:00Z"/>
              <w:del w:id="153" w:author="Sham Parab" w:date="2021-05-26T16:34:00Z"/>
              <w:b/>
              <w:sz w:val="22"/>
              <w:rPrChange w:id="154" w:author="Abhijit S Nabar" w:date="2021-02-12T14:20:00Z">
                <w:rPr>
                  <w:ins w:id="155" w:author="Abhijit S Nabar" w:date="2021-02-12T14:20:00Z"/>
                  <w:del w:id="156" w:author="Sham Parab" w:date="2021-05-26T16:34:00Z"/>
                  <w:b/>
                </w:rPr>
              </w:rPrChange>
            </w:rPr>
          </w:pPr>
          <w:ins w:id="157" w:author="Abhijit S Nabar" w:date="2021-02-12T14:20:00Z">
            <w:del w:id="158" w:author="Sham Parab" w:date="2021-05-26T16:34:00Z">
              <w:r w:rsidRPr="00451748" w:rsidDel="000D1AE0">
                <w:rPr>
                  <w:b/>
                  <w:sz w:val="22"/>
                  <w:rPrChange w:id="159" w:author="Abhijit S Nabar" w:date="2021-02-12T14:20:00Z">
                    <w:rPr>
                      <w:b/>
                    </w:rPr>
                  </w:rPrChange>
                </w:rPr>
                <w:delText>Signature:</w:delText>
              </w:r>
            </w:del>
          </w:ins>
        </w:p>
      </w:tc>
      <w:tc>
        <w:tcPr>
          <w:tcW w:w="3133" w:type="dxa"/>
          <w:shd w:val="clear" w:color="auto" w:fill="auto"/>
        </w:tcPr>
        <w:p w14:paraId="0876E6DA" w14:textId="77777777" w:rsidR="00451748" w:rsidRPr="00451748" w:rsidDel="000D1AE0" w:rsidRDefault="00451748" w:rsidP="00451748">
          <w:pPr>
            <w:rPr>
              <w:ins w:id="160" w:author="Abhijit S Nabar" w:date="2021-02-12T14:20:00Z"/>
              <w:del w:id="161" w:author="Sham Parab" w:date="2021-05-26T16:34:00Z"/>
              <w:b/>
              <w:sz w:val="22"/>
              <w:rPrChange w:id="162" w:author="Abhijit S Nabar" w:date="2021-02-12T14:20:00Z">
                <w:rPr>
                  <w:ins w:id="163" w:author="Abhijit S Nabar" w:date="2021-02-12T14:20:00Z"/>
                  <w:del w:id="164" w:author="Sham Parab" w:date="2021-05-26T16:34:00Z"/>
                  <w:b/>
                </w:rPr>
              </w:rPrChange>
            </w:rPr>
          </w:pPr>
          <w:ins w:id="165" w:author="Abhijit S Nabar" w:date="2021-02-12T14:20:00Z">
            <w:del w:id="166" w:author="Sham Parab" w:date="2021-05-26T16:34:00Z">
              <w:r w:rsidRPr="00451748" w:rsidDel="000D1AE0">
                <w:rPr>
                  <w:b/>
                  <w:sz w:val="22"/>
                  <w:rPrChange w:id="167" w:author="Abhijit S Nabar" w:date="2021-02-12T14:20:00Z">
                    <w:rPr>
                      <w:b/>
                    </w:rPr>
                  </w:rPrChange>
                </w:rPr>
                <w:delText>Signature:</w:delText>
              </w:r>
            </w:del>
          </w:ins>
        </w:p>
      </w:tc>
    </w:tr>
    <w:tr w:rsidR="00451748" w:rsidRPr="00B80FF3" w:rsidDel="000D1AE0" w14:paraId="77E682C7" w14:textId="77777777" w:rsidTr="00EA3AC6">
      <w:trPr>
        <w:trHeight w:val="56"/>
        <w:ins w:id="168" w:author="Abhijit S Nabar" w:date="2021-02-12T14:20:00Z"/>
        <w:del w:id="169" w:author="Sham Parab" w:date="2021-05-26T16:34:00Z"/>
      </w:trPr>
      <w:tc>
        <w:tcPr>
          <w:tcW w:w="2802" w:type="dxa"/>
          <w:shd w:val="clear" w:color="auto" w:fill="auto"/>
        </w:tcPr>
        <w:p w14:paraId="3F50C20D" w14:textId="77777777" w:rsidR="00451748" w:rsidRPr="00451748" w:rsidDel="000D1AE0" w:rsidRDefault="00451748" w:rsidP="00451748">
          <w:pPr>
            <w:rPr>
              <w:ins w:id="170" w:author="Abhijit S Nabar" w:date="2021-02-12T14:20:00Z"/>
              <w:del w:id="171" w:author="Sham Parab" w:date="2021-05-26T16:34:00Z"/>
              <w:b/>
              <w:sz w:val="22"/>
              <w:rPrChange w:id="172" w:author="Abhijit S Nabar" w:date="2021-02-12T14:20:00Z">
                <w:rPr>
                  <w:ins w:id="173" w:author="Abhijit S Nabar" w:date="2021-02-12T14:20:00Z"/>
                  <w:del w:id="174" w:author="Sham Parab" w:date="2021-05-26T16:34:00Z"/>
                  <w:b/>
                </w:rPr>
              </w:rPrChange>
            </w:rPr>
          </w:pPr>
          <w:ins w:id="175" w:author="Abhijit S Nabar" w:date="2021-02-12T14:20:00Z">
            <w:del w:id="176" w:author="Sham Parab" w:date="2021-05-26T16:34:00Z">
              <w:r w:rsidRPr="00451748" w:rsidDel="000D1AE0">
                <w:rPr>
                  <w:b/>
                  <w:sz w:val="22"/>
                  <w:rPrChange w:id="177" w:author="Abhijit S Nabar" w:date="2021-02-12T14:20:00Z">
                    <w:rPr>
                      <w:b/>
                    </w:rPr>
                  </w:rPrChange>
                </w:rPr>
                <w:delText>Date:</w:delText>
              </w:r>
              <w:r w:rsidDel="000D1AE0">
                <w:rPr>
                  <w:b/>
                  <w:sz w:val="22"/>
                </w:rPr>
                <w:delText>05.02.2021</w:delText>
              </w:r>
            </w:del>
          </w:ins>
        </w:p>
      </w:tc>
      <w:tc>
        <w:tcPr>
          <w:tcW w:w="3160" w:type="dxa"/>
          <w:shd w:val="clear" w:color="auto" w:fill="auto"/>
        </w:tcPr>
        <w:p w14:paraId="1831449E" w14:textId="77777777" w:rsidR="00451748" w:rsidRPr="00451748" w:rsidDel="000D1AE0" w:rsidRDefault="00451748" w:rsidP="00451748">
          <w:pPr>
            <w:rPr>
              <w:ins w:id="178" w:author="Abhijit S Nabar" w:date="2021-02-12T14:20:00Z"/>
              <w:del w:id="179" w:author="Sham Parab" w:date="2021-05-26T16:34:00Z"/>
              <w:b/>
              <w:sz w:val="22"/>
              <w:rPrChange w:id="180" w:author="Abhijit S Nabar" w:date="2021-02-12T14:20:00Z">
                <w:rPr>
                  <w:ins w:id="181" w:author="Abhijit S Nabar" w:date="2021-02-12T14:20:00Z"/>
                  <w:del w:id="182" w:author="Sham Parab" w:date="2021-05-26T16:34:00Z"/>
                  <w:b/>
                </w:rPr>
              </w:rPrChange>
            </w:rPr>
          </w:pPr>
          <w:ins w:id="183" w:author="Abhijit S Nabar" w:date="2021-02-12T14:20:00Z">
            <w:del w:id="184" w:author="Sham Parab" w:date="2021-05-26T16:34:00Z">
              <w:r w:rsidRPr="00451748" w:rsidDel="000D1AE0">
                <w:rPr>
                  <w:b/>
                  <w:sz w:val="22"/>
                  <w:rPrChange w:id="185" w:author="Abhijit S Nabar" w:date="2021-02-12T14:20:00Z">
                    <w:rPr>
                      <w:b/>
                    </w:rPr>
                  </w:rPrChange>
                </w:rPr>
                <w:delText xml:space="preserve">Date: </w:delText>
              </w:r>
              <w:r w:rsidDel="000D1AE0">
                <w:rPr>
                  <w:b/>
                  <w:sz w:val="22"/>
                </w:rPr>
                <w:delText>05.02.2021</w:delText>
              </w:r>
            </w:del>
          </w:ins>
        </w:p>
      </w:tc>
      <w:tc>
        <w:tcPr>
          <w:tcW w:w="3133" w:type="dxa"/>
          <w:shd w:val="clear" w:color="auto" w:fill="auto"/>
        </w:tcPr>
        <w:p w14:paraId="35221759" w14:textId="77777777" w:rsidR="00451748" w:rsidRPr="00451748" w:rsidDel="000D1AE0" w:rsidRDefault="00451748" w:rsidP="00451748">
          <w:pPr>
            <w:rPr>
              <w:ins w:id="186" w:author="Abhijit S Nabar" w:date="2021-02-12T14:20:00Z"/>
              <w:del w:id="187" w:author="Sham Parab" w:date="2021-05-26T16:34:00Z"/>
              <w:b/>
              <w:sz w:val="22"/>
              <w:rPrChange w:id="188" w:author="Abhijit S Nabar" w:date="2021-02-12T14:20:00Z">
                <w:rPr>
                  <w:ins w:id="189" w:author="Abhijit S Nabar" w:date="2021-02-12T14:20:00Z"/>
                  <w:del w:id="190" w:author="Sham Parab" w:date="2021-05-26T16:34:00Z"/>
                  <w:b/>
                </w:rPr>
              </w:rPrChange>
            </w:rPr>
          </w:pPr>
          <w:ins w:id="191" w:author="Abhijit S Nabar" w:date="2021-02-12T14:20:00Z">
            <w:del w:id="192" w:author="Sham Parab" w:date="2021-05-26T16:34:00Z">
              <w:r w:rsidRPr="00451748" w:rsidDel="000D1AE0">
                <w:rPr>
                  <w:b/>
                  <w:sz w:val="22"/>
                  <w:rPrChange w:id="193" w:author="Abhijit S Nabar" w:date="2021-02-12T14:20:00Z">
                    <w:rPr>
                      <w:b/>
                    </w:rPr>
                  </w:rPrChange>
                </w:rPr>
                <w:delText>Date:</w:delText>
              </w:r>
              <w:r w:rsidDel="000D1AE0">
                <w:rPr>
                  <w:b/>
                  <w:sz w:val="22"/>
                </w:rPr>
                <w:delText>05.02.2021</w:delText>
              </w:r>
            </w:del>
          </w:ins>
        </w:p>
      </w:tc>
    </w:tr>
  </w:tbl>
  <w:p w14:paraId="6133F724" w14:textId="77777777" w:rsidR="00451748" w:rsidRDefault="00451748">
    <w:pPr>
      <w:spacing w:after="0" w:line="216" w:lineRule="auto"/>
      <w:ind w:left="0" w:firstLine="0"/>
      <w:rPr>
        <w:ins w:id="194" w:author="Abhijit S Nabar" w:date="2021-02-12T14:20:00Z"/>
        <w:b/>
        <w:i/>
        <w:sz w:val="16"/>
      </w:rPr>
    </w:pPr>
  </w:p>
  <w:p w14:paraId="219CFAD2" w14:textId="77777777" w:rsidR="00756E0A" w:rsidRDefault="00BD277E">
    <w:pPr>
      <w:spacing w:after="0" w:line="216" w:lineRule="auto"/>
      <w:ind w:left="0" w:firstLine="0"/>
    </w:pPr>
    <w:r>
      <w:rPr>
        <w:b/>
        <w:i/>
        <w:noProof/>
        <w:sz w:val="16"/>
        <w:lang w:val="en-US" w:eastAsia="en-US"/>
      </w:rPr>
      <mc:AlternateContent>
        <mc:Choice Requires="wps">
          <w:drawing>
            <wp:anchor distT="0" distB="0" distL="114300" distR="114300" simplePos="0" relativeHeight="251659264" behindDoc="0" locked="0" layoutInCell="0" allowOverlap="1" wp14:anchorId="6408A0D4" wp14:editId="3A0ECAFE">
              <wp:simplePos x="0" y="0"/>
              <wp:positionH relativeFrom="page">
                <wp:posOffset>0</wp:posOffset>
              </wp:positionH>
              <wp:positionV relativeFrom="page">
                <wp:posOffset>9601200</wp:posOffset>
              </wp:positionV>
              <wp:extent cx="7772400" cy="266700"/>
              <wp:effectExtent l="0" t="0" r="0" b="0"/>
              <wp:wrapNone/>
              <wp:docPr id="8" name="MSIPCM94594981a224f681cdaaf9d0"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3F5748" w14:textId="77777777" w:rsidR="00BD277E" w:rsidRPr="00BD277E" w:rsidRDefault="00BD277E" w:rsidP="00BD277E">
                          <w:pPr>
                            <w:spacing w:after="0"/>
                            <w:ind w:left="0"/>
                            <w:jc w:val="center"/>
                            <w:rPr>
                              <w:rFonts w:ascii="Calibri" w:hAnsi="Calibri" w:cs="Calibri"/>
                              <w:color w:val="737373"/>
                              <w:sz w:val="12"/>
                            </w:rPr>
                          </w:pPr>
                          <w:r w:rsidRPr="00BD277E">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08A0D4" id="_x0000_t202" coordsize="21600,21600" o:spt="202" path="m,l,21600r21600,l21600,xe">
              <v:stroke joinstyle="miter"/>
              <v:path gradientshapeok="t" o:connecttype="rect"/>
            </v:shapetype>
            <v:shape id="MSIPCM94594981a224f681cdaaf9d0" o:spid="_x0000_s1030" type="#_x0000_t202" alt="{&quot;HashCode&quot;:1799294324,&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7B3F5748" w14:textId="77777777" w:rsidR="00BD277E" w:rsidRPr="00BD277E" w:rsidRDefault="00BD277E" w:rsidP="00BD277E">
                    <w:pPr>
                      <w:spacing w:after="0"/>
                      <w:ind w:left="0"/>
                      <w:jc w:val="center"/>
                      <w:rPr>
                        <w:rFonts w:ascii="Calibri" w:hAnsi="Calibri" w:cs="Calibri"/>
                        <w:color w:val="737373"/>
                        <w:sz w:val="12"/>
                      </w:rPr>
                    </w:pPr>
                    <w:r w:rsidRPr="00BD277E">
                      <w:rPr>
                        <w:rFonts w:ascii="Calibri" w:hAnsi="Calibri" w:cs="Calibri"/>
                        <w:color w:val="737373"/>
                        <w:sz w:val="12"/>
                      </w:rPr>
                      <w:t>Sensitivity: Internal (C3)</w:t>
                    </w:r>
                  </w:p>
                </w:txbxContent>
              </v:textbox>
              <w10:wrap anchorx="page" anchory="page"/>
            </v:shape>
          </w:pict>
        </mc:Fallback>
      </mc:AlternateContent>
    </w:r>
    <w:r w:rsidR="00FA0E70">
      <w:rPr>
        <w:b/>
        <w:i/>
        <w:sz w:val="16"/>
      </w:rPr>
      <w:t xml:space="preserve">Hard copy is not mandatory. This document is controlled by distribution through Sesa intranet portal. If hard copy is to be used, it shall be stamped with seal of </w:t>
    </w:r>
    <w:r w:rsidR="00FA0E70">
      <w:rPr>
        <w:b/>
        <w:i/>
        <w:color w:val="FF0000"/>
        <w:sz w:val="16"/>
      </w:rPr>
      <w:t xml:space="preserve">Controlled Copy </w:t>
    </w:r>
    <w:r w:rsidR="00FA0E70">
      <w:rPr>
        <w:b/>
        <w:i/>
        <w:sz w:val="16"/>
      </w:rPr>
      <w:t xml:space="preserve">in Red.  </w:t>
    </w:r>
    <w:r w:rsidR="00FA0E70">
      <w:rPr>
        <w:b/>
      </w:rPr>
      <w:t xml:space="preserve"> </w:t>
    </w:r>
    <w:r w:rsidR="00FA0E70">
      <w:rPr>
        <w:b/>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6FBA" w14:textId="77777777" w:rsidR="00756E0A" w:rsidRDefault="00FA0E70">
    <w:pPr>
      <w:spacing w:after="0" w:line="216" w:lineRule="auto"/>
      <w:ind w:left="0" w:firstLine="0"/>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r>
      <w:rPr>
        <w:b/>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6421" w14:textId="77777777" w:rsidR="00756E0A" w:rsidRDefault="00FA0E70">
    <w:pPr>
      <w:spacing w:after="0" w:line="216" w:lineRule="auto"/>
      <w:ind w:left="0" w:firstLine="0"/>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r>
      <w:rPr>
        <w:b/>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999E" w14:textId="77777777" w:rsidR="00756E0A" w:rsidRDefault="00BD277E">
    <w:pPr>
      <w:spacing w:after="0" w:line="216" w:lineRule="auto"/>
      <w:ind w:left="0" w:firstLine="0"/>
    </w:pPr>
    <w:r>
      <w:rPr>
        <w:b/>
        <w:i/>
        <w:noProof/>
        <w:sz w:val="16"/>
        <w:lang w:val="en-US" w:eastAsia="en-US"/>
      </w:rPr>
      <mc:AlternateContent>
        <mc:Choice Requires="wps">
          <w:drawing>
            <wp:anchor distT="0" distB="0" distL="114300" distR="114300" simplePos="0" relativeHeight="251660288" behindDoc="0" locked="0" layoutInCell="0" allowOverlap="1" wp14:anchorId="2A76D7EA" wp14:editId="2C45FF68">
              <wp:simplePos x="0" y="0"/>
              <wp:positionH relativeFrom="page">
                <wp:posOffset>0</wp:posOffset>
              </wp:positionH>
              <wp:positionV relativeFrom="page">
                <wp:posOffset>9601200</wp:posOffset>
              </wp:positionV>
              <wp:extent cx="7772400" cy="266700"/>
              <wp:effectExtent l="0" t="0" r="0" b="0"/>
              <wp:wrapNone/>
              <wp:docPr id="9" name="MSIPCM7644454fa8016c3b20b942b3" descr="{&quot;HashCode&quot;:1799294324,&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A7F49B" w14:textId="77777777" w:rsidR="00BD277E" w:rsidRPr="00BD277E" w:rsidRDefault="00BD277E" w:rsidP="00BD277E">
                          <w:pPr>
                            <w:spacing w:after="0"/>
                            <w:ind w:left="0"/>
                            <w:jc w:val="center"/>
                            <w:rPr>
                              <w:rFonts w:ascii="Calibri" w:hAnsi="Calibri" w:cs="Calibri"/>
                              <w:color w:val="737373"/>
                              <w:sz w:val="12"/>
                            </w:rPr>
                          </w:pPr>
                          <w:r w:rsidRPr="00BD277E">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A76D7EA" id="_x0000_t202" coordsize="21600,21600" o:spt="202" path="m,l,21600r21600,l21600,xe">
              <v:stroke joinstyle="miter"/>
              <v:path gradientshapeok="t" o:connecttype="rect"/>
            </v:shapetype>
            <v:shape id="MSIPCM7644454fa8016c3b20b942b3" o:spid="_x0000_s1031" type="#_x0000_t202" alt="{&quot;HashCode&quot;:1799294324,&quot;Height&quot;:792.0,&quot;Width&quot;:612.0,&quot;Placement&quot;:&quot;Footer&quot;,&quot;Index&quot;:&quot;Primary&quot;,&quot;Section&quot;:2,&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6BA7F49B" w14:textId="77777777" w:rsidR="00BD277E" w:rsidRPr="00BD277E" w:rsidRDefault="00BD277E" w:rsidP="00BD277E">
                    <w:pPr>
                      <w:spacing w:after="0"/>
                      <w:ind w:left="0"/>
                      <w:jc w:val="center"/>
                      <w:rPr>
                        <w:rFonts w:ascii="Calibri" w:hAnsi="Calibri" w:cs="Calibri"/>
                        <w:color w:val="737373"/>
                        <w:sz w:val="12"/>
                      </w:rPr>
                    </w:pPr>
                    <w:r w:rsidRPr="00BD277E">
                      <w:rPr>
                        <w:rFonts w:ascii="Calibri" w:hAnsi="Calibri" w:cs="Calibri"/>
                        <w:color w:val="737373"/>
                        <w:sz w:val="12"/>
                      </w:rPr>
                      <w:t>Sensitivity: Internal (C3)</w:t>
                    </w:r>
                  </w:p>
                </w:txbxContent>
              </v:textbox>
              <w10:wrap anchorx="page" anchory="page"/>
            </v:shape>
          </w:pict>
        </mc:Fallback>
      </mc:AlternateContent>
    </w:r>
    <w:r w:rsidR="00FA0E70">
      <w:rPr>
        <w:b/>
        <w:i/>
        <w:sz w:val="16"/>
      </w:rPr>
      <w:t xml:space="preserve">Hard copy is not mandatory. This document is controlled by distribution through Sesa intranet portal. If hard copy is to be used, it shall be stamped with seal of </w:t>
    </w:r>
    <w:r w:rsidR="00FA0E70">
      <w:rPr>
        <w:b/>
        <w:i/>
        <w:color w:val="FF0000"/>
        <w:sz w:val="16"/>
      </w:rPr>
      <w:t xml:space="preserve">Controlled Copy </w:t>
    </w:r>
    <w:r w:rsidR="00FA0E70">
      <w:rPr>
        <w:b/>
        <w:i/>
        <w:sz w:val="16"/>
      </w:rPr>
      <w:t xml:space="preserve">in Red.  </w:t>
    </w:r>
    <w:r w:rsidR="00FA0E70">
      <w:rPr>
        <w:b/>
      </w:rPr>
      <w:t xml:space="preserve"> </w:t>
    </w:r>
    <w:r w:rsidR="00FA0E70">
      <w:rPr>
        <w:b/>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AEB5" w14:textId="77777777" w:rsidR="00756E0A" w:rsidRDefault="00FA0E70">
    <w:pPr>
      <w:spacing w:after="0" w:line="216" w:lineRule="auto"/>
      <w:ind w:left="0" w:firstLine="0"/>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r>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16FB" w14:textId="77777777" w:rsidR="004A25EB" w:rsidRDefault="004A25EB">
      <w:pPr>
        <w:spacing w:after="0" w:line="240" w:lineRule="auto"/>
      </w:pPr>
      <w:r>
        <w:separator/>
      </w:r>
    </w:p>
  </w:footnote>
  <w:footnote w:type="continuationSeparator" w:id="0">
    <w:p w14:paraId="732C9A37" w14:textId="77777777" w:rsidR="004A25EB" w:rsidRDefault="004A2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108" w:type="dxa"/>
        <w:bottom w:w="4" w:type="dxa"/>
        <w:right w:w="183" w:type="dxa"/>
      </w:tblCellMar>
      <w:tblLook w:val="04A0" w:firstRow="1" w:lastRow="0" w:firstColumn="1" w:lastColumn="0" w:noHBand="0" w:noVBand="1"/>
    </w:tblPr>
    <w:tblGrid>
      <w:gridCol w:w="1702"/>
      <w:gridCol w:w="4395"/>
      <w:gridCol w:w="1700"/>
      <w:gridCol w:w="2126"/>
    </w:tblGrid>
    <w:tr w:rsidR="00756E0A" w14:paraId="4EA5C138"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4507321B" w14:textId="77777777" w:rsidR="00756E0A" w:rsidRDefault="00FA0E70">
          <w:pPr>
            <w:spacing w:after="0" w:line="259" w:lineRule="auto"/>
            <w:ind w:left="0" w:firstLine="0"/>
            <w:jc w:val="right"/>
          </w:pPr>
          <w:r>
            <w:rPr>
              <w:noProof/>
              <w:lang w:val="en-US" w:eastAsia="en-US"/>
            </w:rPr>
            <w:drawing>
              <wp:inline distT="0" distB="0" distL="0" distR="0" wp14:anchorId="08642DA6" wp14:editId="0637FDDE">
                <wp:extent cx="790575" cy="50482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401A1844" w14:textId="77777777" w:rsidR="00756E0A" w:rsidRDefault="00FA0E70">
          <w:pPr>
            <w:spacing w:after="0" w:line="259" w:lineRule="auto"/>
            <w:ind w:left="12" w:firstLine="0"/>
            <w:jc w:val="center"/>
          </w:pP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4421B61B" w14:textId="77777777" w:rsidR="00756E0A" w:rsidRDefault="00FA0E70">
          <w:pPr>
            <w:spacing w:after="0" w:line="259" w:lineRule="auto"/>
            <w:ind w:left="72" w:firstLine="0"/>
            <w:jc w:val="center"/>
          </w:pPr>
          <w:r>
            <w:rPr>
              <w:b/>
              <w:sz w:val="18"/>
            </w:rPr>
            <w:t xml:space="preserve">VEDANTA LIMITED – VALUE ADDITION </w:t>
          </w:r>
        </w:p>
        <w:p w14:paraId="5C53F5A2" w14:textId="77777777" w:rsidR="00756E0A" w:rsidRDefault="00FA0E70">
          <w:pPr>
            <w:spacing w:after="0" w:line="259" w:lineRule="auto"/>
            <w:ind w:left="7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1C03412A" w14:textId="77777777" w:rsidR="00756E0A" w:rsidRDefault="00FA0E70">
          <w:pPr>
            <w:spacing w:after="0" w:line="259" w:lineRule="auto"/>
            <w:ind w:left="0" w:firstLine="0"/>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43E79EA8" w14:textId="77777777" w:rsidR="00756E0A" w:rsidRDefault="00FA0E70">
          <w:pPr>
            <w:spacing w:after="0" w:line="259" w:lineRule="auto"/>
            <w:ind w:left="0" w:firstLine="0"/>
          </w:pPr>
          <w:r>
            <w:rPr>
              <w:b/>
              <w:sz w:val="18"/>
            </w:rPr>
            <w:t>VL/IMS/PID1/MECH/</w:t>
          </w:r>
        </w:p>
        <w:p w14:paraId="27BE67ED" w14:textId="77777777" w:rsidR="00756E0A" w:rsidRDefault="00FA0E70">
          <w:pPr>
            <w:spacing w:after="0" w:line="259" w:lineRule="auto"/>
            <w:ind w:left="0" w:firstLine="0"/>
          </w:pPr>
          <w:r>
            <w:rPr>
              <w:b/>
              <w:sz w:val="18"/>
            </w:rPr>
            <w:t xml:space="preserve">WI/44 </w:t>
          </w:r>
        </w:p>
      </w:tc>
    </w:tr>
    <w:tr w:rsidR="00756E0A" w14:paraId="4E624FD4" w14:textId="77777777">
      <w:trPr>
        <w:trHeight w:val="216"/>
      </w:trPr>
      <w:tc>
        <w:tcPr>
          <w:tcW w:w="0" w:type="auto"/>
          <w:vMerge/>
          <w:tcBorders>
            <w:top w:val="nil"/>
            <w:left w:val="single" w:sz="4" w:space="0" w:color="000000"/>
            <w:bottom w:val="nil"/>
            <w:right w:val="single" w:sz="4" w:space="0" w:color="000000"/>
          </w:tcBorders>
        </w:tcPr>
        <w:p w14:paraId="47F25E2E" w14:textId="77777777" w:rsidR="00756E0A" w:rsidRDefault="00756E0A">
          <w:pPr>
            <w:spacing w:after="160" w:line="259" w:lineRule="auto"/>
            <w:ind w:left="0" w:firstLine="0"/>
          </w:pPr>
        </w:p>
      </w:tc>
      <w:tc>
        <w:tcPr>
          <w:tcW w:w="4395" w:type="dxa"/>
          <w:tcBorders>
            <w:top w:val="single" w:sz="4" w:space="0" w:color="000000"/>
            <w:left w:val="single" w:sz="4" w:space="0" w:color="000000"/>
            <w:bottom w:val="single" w:sz="4" w:space="0" w:color="000000"/>
            <w:right w:val="single" w:sz="4" w:space="0" w:color="000000"/>
          </w:tcBorders>
        </w:tcPr>
        <w:p w14:paraId="3813E693" w14:textId="77777777" w:rsidR="00756E0A" w:rsidRDefault="00FA0E70">
          <w:pPr>
            <w:spacing w:after="0" w:line="259" w:lineRule="auto"/>
            <w:ind w:left="68"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6E816366" w14:textId="77777777" w:rsidR="00756E0A" w:rsidRDefault="00FA0E70">
          <w:pPr>
            <w:spacing w:after="0" w:line="259" w:lineRule="auto"/>
            <w:ind w:left="0" w:firstLine="0"/>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74CF43A0" w14:textId="77777777" w:rsidR="00756E0A" w:rsidRDefault="00FA0E70">
          <w:pPr>
            <w:spacing w:after="0" w:line="259" w:lineRule="auto"/>
            <w:ind w:left="0" w:firstLine="0"/>
          </w:pPr>
          <w:r>
            <w:rPr>
              <w:b/>
              <w:sz w:val="18"/>
            </w:rPr>
            <w:t xml:space="preserve">01.12.2018 </w:t>
          </w:r>
        </w:p>
      </w:tc>
    </w:tr>
    <w:tr w:rsidR="00756E0A" w14:paraId="1BD68D03" w14:textId="77777777">
      <w:trPr>
        <w:trHeight w:val="216"/>
      </w:trPr>
      <w:tc>
        <w:tcPr>
          <w:tcW w:w="0" w:type="auto"/>
          <w:vMerge/>
          <w:tcBorders>
            <w:top w:val="nil"/>
            <w:left w:val="single" w:sz="4" w:space="0" w:color="000000"/>
            <w:bottom w:val="nil"/>
            <w:right w:val="single" w:sz="4" w:space="0" w:color="000000"/>
          </w:tcBorders>
        </w:tcPr>
        <w:p w14:paraId="2C9D57DA" w14:textId="77777777" w:rsidR="00756E0A" w:rsidRDefault="00756E0A">
          <w:pPr>
            <w:spacing w:after="160" w:line="259" w:lineRule="auto"/>
            <w:ind w:left="0" w:firstLine="0"/>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2B4005E3" w14:textId="77777777" w:rsidR="00756E0A" w:rsidRDefault="00FA0E70">
          <w:pPr>
            <w:spacing w:after="0" w:line="259" w:lineRule="auto"/>
            <w:ind w:left="62" w:firstLine="0"/>
          </w:pPr>
          <w:r>
            <w:rPr>
              <w:b/>
              <w:sz w:val="18"/>
            </w:rPr>
            <w:t xml:space="preserve">Work Instructions for MAINTENANCE OF PUMP </w:t>
          </w:r>
        </w:p>
      </w:tc>
      <w:tc>
        <w:tcPr>
          <w:tcW w:w="1700" w:type="dxa"/>
          <w:tcBorders>
            <w:top w:val="single" w:sz="4" w:space="0" w:color="000000"/>
            <w:left w:val="single" w:sz="4" w:space="0" w:color="000000"/>
            <w:bottom w:val="single" w:sz="4" w:space="0" w:color="000000"/>
            <w:right w:val="single" w:sz="4" w:space="0" w:color="000000"/>
          </w:tcBorders>
        </w:tcPr>
        <w:p w14:paraId="522E9813" w14:textId="77777777" w:rsidR="00756E0A" w:rsidRDefault="00FA0E70">
          <w:pPr>
            <w:spacing w:after="0" w:line="259" w:lineRule="auto"/>
            <w:ind w:left="0" w:firstLine="0"/>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608CFD19" w14:textId="77777777" w:rsidR="00756E0A" w:rsidRDefault="00FA0E70">
          <w:pPr>
            <w:spacing w:after="0" w:line="259" w:lineRule="auto"/>
            <w:ind w:left="0" w:firstLine="0"/>
          </w:pPr>
          <w:r>
            <w:rPr>
              <w:b/>
              <w:sz w:val="18"/>
            </w:rPr>
            <w:t xml:space="preserve">05 </w:t>
          </w:r>
        </w:p>
      </w:tc>
    </w:tr>
    <w:tr w:rsidR="00756E0A" w14:paraId="3FE23AA4" w14:textId="77777777">
      <w:trPr>
        <w:trHeight w:val="219"/>
      </w:trPr>
      <w:tc>
        <w:tcPr>
          <w:tcW w:w="0" w:type="auto"/>
          <w:vMerge/>
          <w:tcBorders>
            <w:top w:val="nil"/>
            <w:left w:val="single" w:sz="4" w:space="0" w:color="000000"/>
            <w:bottom w:val="single" w:sz="4" w:space="0" w:color="000000"/>
            <w:right w:val="single" w:sz="4" w:space="0" w:color="000000"/>
          </w:tcBorders>
        </w:tcPr>
        <w:p w14:paraId="10EC7945" w14:textId="77777777" w:rsidR="00756E0A" w:rsidRDefault="00756E0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vAlign w:val="bottom"/>
        </w:tcPr>
        <w:p w14:paraId="5AF502FD" w14:textId="77777777" w:rsidR="00756E0A" w:rsidRDefault="00756E0A">
          <w:pPr>
            <w:spacing w:after="160" w:line="259" w:lineRule="auto"/>
            <w:ind w:left="0" w:firstLine="0"/>
          </w:pPr>
        </w:p>
      </w:tc>
      <w:tc>
        <w:tcPr>
          <w:tcW w:w="1700" w:type="dxa"/>
          <w:tcBorders>
            <w:top w:val="single" w:sz="4" w:space="0" w:color="000000"/>
            <w:left w:val="single" w:sz="4" w:space="0" w:color="000000"/>
            <w:bottom w:val="single" w:sz="4" w:space="0" w:color="000000"/>
            <w:right w:val="single" w:sz="4" w:space="0" w:color="000000"/>
          </w:tcBorders>
        </w:tcPr>
        <w:p w14:paraId="04808339" w14:textId="77777777" w:rsidR="00756E0A" w:rsidRDefault="00FA0E70">
          <w:pPr>
            <w:spacing w:after="0" w:line="259" w:lineRule="auto"/>
            <w:ind w:left="0" w:firstLine="0"/>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5136D6FB" w14:textId="77777777" w:rsidR="00756E0A" w:rsidRDefault="00FA0E70">
          <w:pPr>
            <w:spacing w:after="0" w:line="259" w:lineRule="auto"/>
            <w:ind w:left="0" w:firstLine="0"/>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D047F1">
            <w:fldChar w:fldCharType="begin"/>
          </w:r>
          <w:r w:rsidR="00D047F1">
            <w:instrText xml:space="preserve"> NUMPAGES   \* MERGEFORMAT </w:instrText>
          </w:r>
          <w:r w:rsidR="00D047F1">
            <w:fldChar w:fldCharType="separate"/>
          </w:r>
          <w:r>
            <w:rPr>
              <w:b/>
              <w:sz w:val="18"/>
            </w:rPr>
            <w:t>14</w:t>
          </w:r>
          <w:r w:rsidR="00D047F1">
            <w:rPr>
              <w:b/>
              <w:sz w:val="18"/>
            </w:rPr>
            <w:fldChar w:fldCharType="end"/>
          </w:r>
          <w:r>
            <w:rPr>
              <w:b/>
              <w:sz w:val="18"/>
            </w:rPr>
            <w:t xml:space="preserve"> </w:t>
          </w:r>
        </w:p>
      </w:tc>
    </w:tr>
  </w:tbl>
  <w:p w14:paraId="64F08F26" w14:textId="77777777" w:rsidR="00756E0A" w:rsidRDefault="00FA0E70">
    <w:pPr>
      <w:spacing w:after="0" w:line="259" w:lineRule="auto"/>
      <w:ind w:left="0" w:firstLine="0"/>
    </w:pPr>
    <w:r>
      <w:t xml:space="preserve"> </w:t>
    </w:r>
  </w:p>
  <w:p w14:paraId="7BB0A262" w14:textId="77777777" w:rsidR="00756E0A" w:rsidRDefault="00FA0E7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D047F1" w14:paraId="45303DB7" w14:textId="77777777" w:rsidTr="007677B2">
      <w:trPr>
        <w:trHeight w:val="251"/>
        <w:ins w:id="65" w:author="Archana Mandrekar" w:date="2022-12-14T15:45: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50E59188" w14:textId="39CECA2E" w:rsidR="00D047F1" w:rsidRDefault="00D047F1" w:rsidP="00D047F1">
          <w:pPr>
            <w:pStyle w:val="Header"/>
            <w:spacing w:line="276" w:lineRule="auto"/>
            <w:ind w:left="-122"/>
            <w:jc w:val="center"/>
            <w:rPr>
              <w:ins w:id="66" w:author="Archana Mandrekar" w:date="2022-12-14T15:45:00Z"/>
            </w:rPr>
          </w:pPr>
          <w:ins w:id="67" w:author="Archana Mandrekar" w:date="2022-12-14T15:45:00Z">
            <w:r w:rsidRPr="003450E1">
              <w:rPr>
                <w:noProof/>
              </w:rPr>
              <w:drawing>
                <wp:inline distT="0" distB="0" distL="0" distR="0" wp14:anchorId="61D559DE" wp14:editId="505A7888">
                  <wp:extent cx="1517650" cy="73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120D003A" w14:textId="77777777" w:rsidR="00D047F1" w:rsidRPr="009D119B" w:rsidRDefault="00D047F1" w:rsidP="00D047F1">
          <w:pPr>
            <w:pStyle w:val="NoSpacing"/>
            <w:jc w:val="center"/>
            <w:rPr>
              <w:ins w:id="68" w:author="Archana Mandrekar" w:date="2022-12-14T15:45:00Z"/>
              <w:rFonts w:ascii="Times New Roman" w:hAnsi="Times New Roman"/>
              <w:b/>
              <w:lang w:val="en-US" w:eastAsia="en-US"/>
            </w:rPr>
          </w:pPr>
          <w:ins w:id="69" w:author="Archana Mandrekar" w:date="2022-12-14T15:45: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17CE612D" w14:textId="77777777" w:rsidR="00D047F1" w:rsidRPr="009D119B" w:rsidRDefault="00D047F1" w:rsidP="00D047F1">
          <w:pPr>
            <w:pStyle w:val="NoSpacing"/>
            <w:rPr>
              <w:ins w:id="70" w:author="Archana Mandrekar" w:date="2022-12-14T15:45:00Z"/>
              <w:rFonts w:ascii="Times New Roman" w:hAnsi="Times New Roman"/>
              <w:b/>
              <w:lang w:val="en-US" w:eastAsia="en-US"/>
            </w:rPr>
          </w:pPr>
          <w:ins w:id="71" w:author="Archana Mandrekar" w:date="2022-12-14T15:45: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6372C659" w14:textId="77777777" w:rsidR="00D047F1" w:rsidRPr="009D119B" w:rsidRDefault="00D047F1" w:rsidP="00D047F1">
          <w:pPr>
            <w:pStyle w:val="NoSpacing"/>
            <w:rPr>
              <w:ins w:id="72" w:author="Archana Mandrekar" w:date="2022-12-14T15:45:00Z"/>
              <w:rFonts w:ascii="Times New Roman" w:hAnsi="Times New Roman"/>
              <w:b/>
              <w:lang w:val="en-US" w:eastAsia="en-US"/>
            </w:rPr>
          </w:pPr>
          <w:ins w:id="73" w:author="Archana Mandrekar" w:date="2022-12-14T15:45:00Z">
            <w:r w:rsidRPr="009D119B">
              <w:rPr>
                <w:rFonts w:ascii="Times New Roman" w:hAnsi="Times New Roman"/>
                <w:b/>
              </w:rPr>
              <w:t>VL/IMS/VAB/PID-1 /MECH/WI/01</w:t>
            </w:r>
          </w:ins>
        </w:p>
      </w:tc>
    </w:tr>
    <w:tr w:rsidR="00D047F1" w14:paraId="7F243B59" w14:textId="77777777" w:rsidTr="007677B2">
      <w:trPr>
        <w:trHeight w:val="143"/>
        <w:ins w:id="74" w:author="Archana Mandrekar" w:date="2022-12-14T15:4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6BC7935" w14:textId="77777777" w:rsidR="00D047F1" w:rsidRDefault="00D047F1" w:rsidP="00D047F1">
          <w:pPr>
            <w:rPr>
              <w:ins w:id="75" w:author="Archana Mandrekar" w:date="2022-12-14T15:45: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6782DD63" w14:textId="77777777" w:rsidR="00D047F1" w:rsidRPr="009D119B" w:rsidRDefault="00D047F1" w:rsidP="00D047F1">
          <w:pPr>
            <w:pStyle w:val="NoSpacing"/>
            <w:jc w:val="center"/>
            <w:rPr>
              <w:ins w:id="76" w:author="Archana Mandrekar" w:date="2022-12-14T15:45:00Z"/>
              <w:rFonts w:ascii="Times New Roman" w:hAnsi="Times New Roman"/>
              <w:b/>
              <w:lang w:val="en-US" w:eastAsia="en-US"/>
            </w:rPr>
          </w:pPr>
          <w:ins w:id="77" w:author="Archana Mandrekar" w:date="2022-12-14T15:45: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227417D4" w14:textId="77777777" w:rsidR="00D047F1" w:rsidRPr="009D119B" w:rsidRDefault="00D047F1" w:rsidP="00D047F1">
          <w:pPr>
            <w:pStyle w:val="NoSpacing"/>
            <w:rPr>
              <w:ins w:id="78" w:author="Archana Mandrekar" w:date="2022-12-14T15:45:00Z"/>
              <w:rFonts w:ascii="Times New Roman" w:hAnsi="Times New Roman"/>
              <w:b/>
              <w:lang w:val="en-US" w:eastAsia="en-US"/>
            </w:rPr>
          </w:pPr>
          <w:ins w:id="79" w:author="Archana Mandrekar" w:date="2022-12-14T15:45: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5AC2D2F7" w14:textId="77777777" w:rsidR="00D047F1" w:rsidRPr="009D119B" w:rsidRDefault="00D047F1" w:rsidP="00D047F1">
          <w:pPr>
            <w:pStyle w:val="NoSpacing"/>
            <w:rPr>
              <w:ins w:id="80" w:author="Archana Mandrekar" w:date="2022-12-14T15:45:00Z"/>
              <w:rFonts w:ascii="Times New Roman" w:hAnsi="Times New Roman"/>
              <w:b/>
              <w:lang w:val="en-US" w:eastAsia="en-US"/>
            </w:rPr>
          </w:pPr>
          <w:ins w:id="81" w:author="Archana Mandrekar" w:date="2022-12-14T15:45:00Z">
            <w:r w:rsidRPr="009D119B">
              <w:rPr>
                <w:rFonts w:ascii="Times New Roman" w:hAnsi="Times New Roman"/>
                <w:b/>
                <w:lang w:val="en-US" w:eastAsia="en-US"/>
              </w:rPr>
              <w:t>14.11.2022</w:t>
            </w:r>
          </w:ins>
        </w:p>
      </w:tc>
    </w:tr>
    <w:tr w:rsidR="00D047F1" w14:paraId="349310AC" w14:textId="77777777" w:rsidTr="007677B2">
      <w:trPr>
        <w:trHeight w:val="143"/>
        <w:ins w:id="82" w:author="Archana Mandrekar" w:date="2022-12-14T15:4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C05BB92" w14:textId="77777777" w:rsidR="00D047F1" w:rsidRDefault="00D047F1" w:rsidP="00D047F1">
          <w:pPr>
            <w:rPr>
              <w:ins w:id="83" w:author="Archana Mandrekar" w:date="2022-12-14T15:45: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72F99BCA" w14:textId="77777777" w:rsidR="00D047F1" w:rsidRPr="009D119B" w:rsidRDefault="00D047F1" w:rsidP="00D047F1">
          <w:pPr>
            <w:pStyle w:val="Default"/>
            <w:rPr>
              <w:ins w:id="84" w:author="Archana Mandrekar" w:date="2022-12-14T15:45:00Z"/>
              <w:b/>
              <w:bCs/>
              <w:color w:val="auto"/>
              <w:sz w:val="27"/>
              <w:szCs w:val="27"/>
            </w:rPr>
          </w:pPr>
          <w:ins w:id="85" w:author="Archana Mandrekar" w:date="2022-12-14T15:45:00Z">
            <w:r w:rsidRPr="009D119B">
              <w:rPr>
                <w:b/>
                <w:bCs/>
                <w:color w:val="auto"/>
                <w:sz w:val="27"/>
                <w:szCs w:val="27"/>
              </w:rPr>
              <w:t xml:space="preserve">Work Instruction for Online CBM </w:t>
            </w:r>
          </w:ins>
        </w:p>
        <w:p w14:paraId="6CDA86B9" w14:textId="77777777" w:rsidR="00D047F1" w:rsidRPr="009D119B" w:rsidRDefault="00D047F1" w:rsidP="00D047F1">
          <w:pPr>
            <w:pStyle w:val="NoSpacing"/>
            <w:jc w:val="center"/>
            <w:rPr>
              <w:ins w:id="86" w:author="Archana Mandrekar" w:date="2022-12-14T15:45: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66F483E" w14:textId="77777777" w:rsidR="00D047F1" w:rsidRPr="009D119B" w:rsidRDefault="00D047F1" w:rsidP="00D047F1">
          <w:pPr>
            <w:pStyle w:val="NoSpacing"/>
            <w:rPr>
              <w:ins w:id="87" w:author="Archana Mandrekar" w:date="2022-12-14T15:45:00Z"/>
              <w:rFonts w:ascii="Times New Roman" w:hAnsi="Times New Roman"/>
              <w:b/>
              <w:lang w:val="en-US" w:eastAsia="en-US"/>
            </w:rPr>
          </w:pPr>
          <w:ins w:id="88" w:author="Archana Mandrekar" w:date="2022-12-14T15:45: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46332EB1" w14:textId="77777777" w:rsidR="00D047F1" w:rsidRPr="009D119B" w:rsidRDefault="00D047F1" w:rsidP="00D047F1">
          <w:pPr>
            <w:pStyle w:val="NoSpacing"/>
            <w:rPr>
              <w:ins w:id="89" w:author="Archana Mandrekar" w:date="2022-12-14T15:45:00Z"/>
              <w:rFonts w:ascii="Times New Roman" w:hAnsi="Times New Roman"/>
              <w:b/>
              <w:lang w:val="en-US" w:eastAsia="en-US"/>
            </w:rPr>
          </w:pPr>
          <w:ins w:id="90" w:author="Archana Mandrekar" w:date="2022-12-14T15:45:00Z">
            <w:r w:rsidRPr="009D119B">
              <w:rPr>
                <w:rFonts w:ascii="Times New Roman" w:hAnsi="Times New Roman"/>
                <w:b/>
                <w:lang w:val="en-US" w:eastAsia="en-US"/>
              </w:rPr>
              <w:t>00</w:t>
            </w:r>
          </w:ins>
        </w:p>
      </w:tc>
    </w:tr>
    <w:tr w:rsidR="00D047F1" w14:paraId="191BB009" w14:textId="77777777" w:rsidTr="007677B2">
      <w:trPr>
        <w:trHeight w:val="98"/>
        <w:ins w:id="91" w:author="Archana Mandrekar" w:date="2022-12-14T15:45: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8F35E32" w14:textId="77777777" w:rsidR="00D047F1" w:rsidRDefault="00D047F1" w:rsidP="00D047F1">
          <w:pPr>
            <w:rPr>
              <w:ins w:id="92" w:author="Archana Mandrekar" w:date="2022-12-14T15:45: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B71511E" w14:textId="77777777" w:rsidR="00D047F1" w:rsidRPr="00B834FB" w:rsidRDefault="00D047F1" w:rsidP="00D047F1">
          <w:pPr>
            <w:pStyle w:val="NoSpacing"/>
            <w:rPr>
              <w:ins w:id="93" w:author="Archana Mandrekar" w:date="2022-12-14T15:45: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4541EB80" w14:textId="77777777" w:rsidR="00D047F1" w:rsidRPr="00B834FB" w:rsidRDefault="00D047F1" w:rsidP="00D047F1">
          <w:pPr>
            <w:pStyle w:val="NoSpacing"/>
            <w:rPr>
              <w:ins w:id="94" w:author="Archana Mandrekar" w:date="2022-12-14T15:45:00Z"/>
              <w:rFonts w:ascii="Times New Roman" w:hAnsi="Times New Roman"/>
              <w:b/>
              <w:lang w:val="en-US" w:eastAsia="en-US"/>
            </w:rPr>
          </w:pPr>
          <w:ins w:id="95" w:author="Archana Mandrekar" w:date="2022-12-14T15:45: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0CF4743B" w14:textId="77777777" w:rsidR="00D047F1" w:rsidRPr="00B834FB" w:rsidRDefault="00D047F1" w:rsidP="00D047F1">
          <w:pPr>
            <w:pStyle w:val="NoSpacing"/>
            <w:rPr>
              <w:ins w:id="96" w:author="Archana Mandrekar" w:date="2022-12-14T15:45:00Z"/>
              <w:rFonts w:ascii="Times New Roman" w:hAnsi="Times New Roman"/>
              <w:b/>
              <w:lang w:val="en-US" w:eastAsia="en-US"/>
            </w:rPr>
          </w:pPr>
          <w:ins w:id="97" w:author="Archana Mandrekar" w:date="2022-12-14T15:45: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04DC021F" w14:textId="77777777" w:rsidR="00756E0A" w:rsidRDefault="00FA0E70">
    <w:pPr>
      <w:spacing w:after="0" w:line="259" w:lineRule="auto"/>
      <w:ind w:left="0" w:firstLine="0"/>
    </w:pPr>
    <w:r>
      <w:t xml:space="preserve"> </w:t>
    </w:r>
  </w:p>
  <w:p w14:paraId="074A1F1B" w14:textId="77777777" w:rsidR="00756E0A" w:rsidRDefault="00FA0E7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108" w:type="dxa"/>
        <w:bottom w:w="4" w:type="dxa"/>
        <w:right w:w="183" w:type="dxa"/>
      </w:tblCellMar>
      <w:tblLook w:val="04A0" w:firstRow="1" w:lastRow="0" w:firstColumn="1" w:lastColumn="0" w:noHBand="0" w:noVBand="1"/>
    </w:tblPr>
    <w:tblGrid>
      <w:gridCol w:w="1702"/>
      <w:gridCol w:w="4395"/>
      <w:gridCol w:w="1700"/>
      <w:gridCol w:w="2126"/>
    </w:tblGrid>
    <w:tr w:rsidR="00756E0A" w14:paraId="7ACE7A20"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57393C13" w14:textId="77777777" w:rsidR="00756E0A" w:rsidRDefault="00FA0E70">
          <w:pPr>
            <w:spacing w:after="0" w:line="259" w:lineRule="auto"/>
            <w:ind w:left="0" w:firstLine="0"/>
            <w:jc w:val="right"/>
          </w:pPr>
          <w:r>
            <w:rPr>
              <w:noProof/>
              <w:lang w:val="en-US" w:eastAsia="en-US"/>
            </w:rPr>
            <w:drawing>
              <wp:inline distT="0" distB="0" distL="0" distR="0" wp14:anchorId="648E5447" wp14:editId="4344181C">
                <wp:extent cx="790575" cy="5048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49C2779F" w14:textId="77777777" w:rsidR="00756E0A" w:rsidRDefault="00FA0E70">
          <w:pPr>
            <w:spacing w:after="0" w:line="259" w:lineRule="auto"/>
            <w:ind w:left="12" w:firstLine="0"/>
            <w:jc w:val="center"/>
          </w:pP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4473FCFB" w14:textId="77777777" w:rsidR="00756E0A" w:rsidRDefault="00FA0E70">
          <w:pPr>
            <w:spacing w:after="0" w:line="259" w:lineRule="auto"/>
            <w:ind w:left="72" w:firstLine="0"/>
            <w:jc w:val="center"/>
          </w:pPr>
          <w:r>
            <w:rPr>
              <w:b/>
              <w:sz w:val="18"/>
            </w:rPr>
            <w:t xml:space="preserve">VEDANTA LIMITED – VALUE ADDITION </w:t>
          </w:r>
        </w:p>
        <w:p w14:paraId="30BD0A71" w14:textId="77777777" w:rsidR="00756E0A" w:rsidRDefault="00FA0E70">
          <w:pPr>
            <w:spacing w:after="0" w:line="259" w:lineRule="auto"/>
            <w:ind w:left="7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5F46620C" w14:textId="77777777" w:rsidR="00756E0A" w:rsidRDefault="00FA0E70">
          <w:pPr>
            <w:spacing w:after="0" w:line="259" w:lineRule="auto"/>
            <w:ind w:left="0" w:firstLine="0"/>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2A2C4DC3" w14:textId="77777777" w:rsidR="00756E0A" w:rsidRDefault="00FA0E70">
          <w:pPr>
            <w:spacing w:after="0" w:line="259" w:lineRule="auto"/>
            <w:ind w:left="0" w:firstLine="0"/>
          </w:pPr>
          <w:r>
            <w:rPr>
              <w:b/>
              <w:sz w:val="18"/>
            </w:rPr>
            <w:t>VL/IMS/PID1/MECH/</w:t>
          </w:r>
        </w:p>
        <w:p w14:paraId="00AFFECC" w14:textId="77777777" w:rsidR="00756E0A" w:rsidRDefault="00FA0E70">
          <w:pPr>
            <w:spacing w:after="0" w:line="259" w:lineRule="auto"/>
            <w:ind w:left="0" w:firstLine="0"/>
          </w:pPr>
          <w:r>
            <w:rPr>
              <w:b/>
              <w:sz w:val="18"/>
            </w:rPr>
            <w:t xml:space="preserve">WI/44 </w:t>
          </w:r>
        </w:p>
      </w:tc>
    </w:tr>
    <w:tr w:rsidR="00756E0A" w14:paraId="4D30C0D7" w14:textId="77777777">
      <w:trPr>
        <w:trHeight w:val="216"/>
      </w:trPr>
      <w:tc>
        <w:tcPr>
          <w:tcW w:w="0" w:type="auto"/>
          <w:vMerge/>
          <w:tcBorders>
            <w:top w:val="nil"/>
            <w:left w:val="single" w:sz="4" w:space="0" w:color="000000"/>
            <w:bottom w:val="nil"/>
            <w:right w:val="single" w:sz="4" w:space="0" w:color="000000"/>
          </w:tcBorders>
        </w:tcPr>
        <w:p w14:paraId="5E30094C" w14:textId="77777777" w:rsidR="00756E0A" w:rsidRDefault="00756E0A">
          <w:pPr>
            <w:spacing w:after="160" w:line="259" w:lineRule="auto"/>
            <w:ind w:left="0" w:firstLine="0"/>
          </w:pPr>
        </w:p>
      </w:tc>
      <w:tc>
        <w:tcPr>
          <w:tcW w:w="4395" w:type="dxa"/>
          <w:tcBorders>
            <w:top w:val="single" w:sz="4" w:space="0" w:color="000000"/>
            <w:left w:val="single" w:sz="4" w:space="0" w:color="000000"/>
            <w:bottom w:val="single" w:sz="4" w:space="0" w:color="000000"/>
            <w:right w:val="single" w:sz="4" w:space="0" w:color="000000"/>
          </w:tcBorders>
        </w:tcPr>
        <w:p w14:paraId="73E18EBC" w14:textId="77777777" w:rsidR="00756E0A" w:rsidRDefault="00FA0E70">
          <w:pPr>
            <w:spacing w:after="0" w:line="259" w:lineRule="auto"/>
            <w:ind w:left="68"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2F2DB23E" w14:textId="77777777" w:rsidR="00756E0A" w:rsidRDefault="00FA0E70">
          <w:pPr>
            <w:spacing w:after="0" w:line="259" w:lineRule="auto"/>
            <w:ind w:left="0" w:firstLine="0"/>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071BB664" w14:textId="77777777" w:rsidR="00756E0A" w:rsidRDefault="00FA0E70">
          <w:pPr>
            <w:spacing w:after="0" w:line="259" w:lineRule="auto"/>
            <w:ind w:left="0" w:firstLine="0"/>
          </w:pPr>
          <w:r>
            <w:rPr>
              <w:b/>
              <w:sz w:val="18"/>
            </w:rPr>
            <w:t xml:space="preserve">01.12.2018 </w:t>
          </w:r>
        </w:p>
      </w:tc>
    </w:tr>
    <w:tr w:rsidR="00756E0A" w14:paraId="6D968DE6" w14:textId="77777777">
      <w:trPr>
        <w:trHeight w:val="216"/>
      </w:trPr>
      <w:tc>
        <w:tcPr>
          <w:tcW w:w="0" w:type="auto"/>
          <w:vMerge/>
          <w:tcBorders>
            <w:top w:val="nil"/>
            <w:left w:val="single" w:sz="4" w:space="0" w:color="000000"/>
            <w:bottom w:val="nil"/>
            <w:right w:val="single" w:sz="4" w:space="0" w:color="000000"/>
          </w:tcBorders>
        </w:tcPr>
        <w:p w14:paraId="6262DFE1" w14:textId="77777777" w:rsidR="00756E0A" w:rsidRDefault="00756E0A">
          <w:pPr>
            <w:spacing w:after="160" w:line="259" w:lineRule="auto"/>
            <w:ind w:left="0" w:firstLine="0"/>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0633AA89" w14:textId="77777777" w:rsidR="00756E0A" w:rsidRDefault="00FA0E70">
          <w:pPr>
            <w:spacing w:after="0" w:line="259" w:lineRule="auto"/>
            <w:ind w:left="62" w:firstLine="0"/>
          </w:pPr>
          <w:r>
            <w:rPr>
              <w:b/>
              <w:sz w:val="18"/>
            </w:rPr>
            <w:t xml:space="preserve">Work Instructions for MAINTENANCE OF PUMP </w:t>
          </w:r>
        </w:p>
      </w:tc>
      <w:tc>
        <w:tcPr>
          <w:tcW w:w="1700" w:type="dxa"/>
          <w:tcBorders>
            <w:top w:val="single" w:sz="4" w:space="0" w:color="000000"/>
            <w:left w:val="single" w:sz="4" w:space="0" w:color="000000"/>
            <w:bottom w:val="single" w:sz="4" w:space="0" w:color="000000"/>
            <w:right w:val="single" w:sz="4" w:space="0" w:color="000000"/>
          </w:tcBorders>
        </w:tcPr>
        <w:p w14:paraId="0721FD8C" w14:textId="77777777" w:rsidR="00756E0A" w:rsidRDefault="00FA0E70">
          <w:pPr>
            <w:spacing w:after="0" w:line="259" w:lineRule="auto"/>
            <w:ind w:left="0" w:firstLine="0"/>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3E08AB0B" w14:textId="77777777" w:rsidR="00756E0A" w:rsidRDefault="00FA0E70">
          <w:pPr>
            <w:spacing w:after="0" w:line="259" w:lineRule="auto"/>
            <w:ind w:left="0" w:firstLine="0"/>
          </w:pPr>
          <w:r>
            <w:rPr>
              <w:b/>
              <w:sz w:val="18"/>
            </w:rPr>
            <w:t xml:space="preserve">05 </w:t>
          </w:r>
        </w:p>
      </w:tc>
    </w:tr>
    <w:tr w:rsidR="00756E0A" w14:paraId="4F9F1844" w14:textId="77777777">
      <w:trPr>
        <w:trHeight w:val="219"/>
      </w:trPr>
      <w:tc>
        <w:tcPr>
          <w:tcW w:w="0" w:type="auto"/>
          <w:vMerge/>
          <w:tcBorders>
            <w:top w:val="nil"/>
            <w:left w:val="single" w:sz="4" w:space="0" w:color="000000"/>
            <w:bottom w:val="single" w:sz="4" w:space="0" w:color="000000"/>
            <w:right w:val="single" w:sz="4" w:space="0" w:color="000000"/>
          </w:tcBorders>
        </w:tcPr>
        <w:p w14:paraId="43CEA6A4" w14:textId="77777777" w:rsidR="00756E0A" w:rsidRDefault="00756E0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vAlign w:val="bottom"/>
        </w:tcPr>
        <w:p w14:paraId="69DBC59B" w14:textId="77777777" w:rsidR="00756E0A" w:rsidRDefault="00756E0A">
          <w:pPr>
            <w:spacing w:after="160" w:line="259" w:lineRule="auto"/>
            <w:ind w:left="0" w:firstLine="0"/>
          </w:pPr>
        </w:p>
      </w:tc>
      <w:tc>
        <w:tcPr>
          <w:tcW w:w="1700" w:type="dxa"/>
          <w:tcBorders>
            <w:top w:val="single" w:sz="4" w:space="0" w:color="000000"/>
            <w:left w:val="single" w:sz="4" w:space="0" w:color="000000"/>
            <w:bottom w:val="single" w:sz="4" w:space="0" w:color="000000"/>
            <w:right w:val="single" w:sz="4" w:space="0" w:color="000000"/>
          </w:tcBorders>
        </w:tcPr>
        <w:p w14:paraId="2F38B7F5" w14:textId="77777777" w:rsidR="00756E0A" w:rsidRDefault="00FA0E70">
          <w:pPr>
            <w:spacing w:after="0" w:line="259" w:lineRule="auto"/>
            <w:ind w:left="0" w:firstLine="0"/>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2DF5F404" w14:textId="77777777" w:rsidR="00756E0A" w:rsidRDefault="00FA0E70">
          <w:pPr>
            <w:spacing w:after="0" w:line="259" w:lineRule="auto"/>
            <w:ind w:left="0" w:firstLine="0"/>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D047F1">
            <w:fldChar w:fldCharType="begin"/>
          </w:r>
          <w:r w:rsidR="00D047F1">
            <w:instrText xml:space="preserve"> NUMPAGES   \* MERGEFORMAT </w:instrText>
          </w:r>
          <w:r w:rsidR="00D047F1">
            <w:fldChar w:fldCharType="separate"/>
          </w:r>
          <w:r>
            <w:rPr>
              <w:b/>
              <w:sz w:val="18"/>
            </w:rPr>
            <w:t>14</w:t>
          </w:r>
          <w:r w:rsidR="00D047F1">
            <w:rPr>
              <w:b/>
              <w:sz w:val="18"/>
            </w:rPr>
            <w:fldChar w:fldCharType="end"/>
          </w:r>
          <w:r>
            <w:rPr>
              <w:b/>
              <w:sz w:val="18"/>
            </w:rPr>
            <w:t xml:space="preserve"> </w:t>
          </w:r>
        </w:p>
      </w:tc>
    </w:tr>
  </w:tbl>
  <w:p w14:paraId="2572C83D" w14:textId="77777777" w:rsidR="00756E0A" w:rsidRDefault="00FA0E70">
    <w:pPr>
      <w:spacing w:after="0" w:line="259" w:lineRule="auto"/>
      <w:ind w:left="0" w:firstLine="0"/>
    </w:pPr>
    <w:r>
      <w:t xml:space="preserve"> </w:t>
    </w:r>
  </w:p>
  <w:p w14:paraId="3F789657" w14:textId="77777777" w:rsidR="00756E0A" w:rsidRDefault="00FA0E7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108" w:type="dxa"/>
        <w:bottom w:w="4" w:type="dxa"/>
        <w:right w:w="183" w:type="dxa"/>
      </w:tblCellMar>
      <w:tblLook w:val="04A0" w:firstRow="1" w:lastRow="0" w:firstColumn="1" w:lastColumn="0" w:noHBand="0" w:noVBand="1"/>
    </w:tblPr>
    <w:tblGrid>
      <w:gridCol w:w="1702"/>
      <w:gridCol w:w="4395"/>
      <w:gridCol w:w="1700"/>
      <w:gridCol w:w="2126"/>
    </w:tblGrid>
    <w:tr w:rsidR="00756E0A" w14:paraId="34673CF6"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534E0094" w14:textId="77777777" w:rsidR="00756E0A" w:rsidRDefault="00FA0E70">
          <w:pPr>
            <w:spacing w:after="0" w:line="259" w:lineRule="auto"/>
            <w:ind w:left="0" w:firstLine="0"/>
            <w:jc w:val="right"/>
          </w:pPr>
          <w:r>
            <w:rPr>
              <w:noProof/>
              <w:lang w:val="en-US" w:eastAsia="en-US"/>
            </w:rPr>
            <w:drawing>
              <wp:inline distT="0" distB="0" distL="0" distR="0" wp14:anchorId="265DCEBA" wp14:editId="77D08644">
                <wp:extent cx="790575" cy="504825"/>
                <wp:effectExtent l="0" t="0" r="0" b="0"/>
                <wp:docPr id="2200" name="Picture 2200"/>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727903B5" w14:textId="77777777" w:rsidR="00756E0A" w:rsidRDefault="00FA0E70">
          <w:pPr>
            <w:spacing w:after="0" w:line="259" w:lineRule="auto"/>
            <w:ind w:left="12" w:firstLine="0"/>
            <w:jc w:val="center"/>
          </w:pP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27901DB5" w14:textId="77777777" w:rsidR="00756E0A" w:rsidRDefault="00FA0E70">
          <w:pPr>
            <w:spacing w:after="0" w:line="259" w:lineRule="auto"/>
            <w:ind w:left="72" w:firstLine="0"/>
            <w:jc w:val="center"/>
          </w:pPr>
          <w:r>
            <w:rPr>
              <w:b/>
              <w:sz w:val="18"/>
            </w:rPr>
            <w:t xml:space="preserve">VEDANTA LIMITED – VALUE ADDITION </w:t>
          </w:r>
        </w:p>
        <w:p w14:paraId="5ED07268" w14:textId="77777777" w:rsidR="00756E0A" w:rsidRDefault="00FA0E70">
          <w:pPr>
            <w:spacing w:after="0" w:line="259" w:lineRule="auto"/>
            <w:ind w:left="7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7DC1EED2" w14:textId="77777777" w:rsidR="00756E0A" w:rsidRDefault="00FA0E70">
          <w:pPr>
            <w:spacing w:after="0" w:line="259" w:lineRule="auto"/>
            <w:ind w:left="0" w:firstLine="0"/>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13F3F5D6" w14:textId="77777777" w:rsidR="00756E0A" w:rsidRDefault="00FA0E70">
          <w:pPr>
            <w:spacing w:after="0" w:line="259" w:lineRule="auto"/>
            <w:ind w:left="0" w:firstLine="0"/>
          </w:pPr>
          <w:r>
            <w:rPr>
              <w:b/>
              <w:sz w:val="18"/>
            </w:rPr>
            <w:t>VL/IMS/PID1/MECH/</w:t>
          </w:r>
        </w:p>
        <w:p w14:paraId="112ADCD9" w14:textId="77777777" w:rsidR="00756E0A" w:rsidRDefault="00FA0E70">
          <w:pPr>
            <w:spacing w:after="0" w:line="259" w:lineRule="auto"/>
            <w:ind w:left="0" w:firstLine="0"/>
          </w:pPr>
          <w:r>
            <w:rPr>
              <w:b/>
              <w:sz w:val="18"/>
            </w:rPr>
            <w:t xml:space="preserve">WI/44 </w:t>
          </w:r>
        </w:p>
      </w:tc>
    </w:tr>
    <w:tr w:rsidR="00756E0A" w14:paraId="44304603" w14:textId="77777777">
      <w:trPr>
        <w:trHeight w:val="216"/>
      </w:trPr>
      <w:tc>
        <w:tcPr>
          <w:tcW w:w="0" w:type="auto"/>
          <w:vMerge/>
          <w:tcBorders>
            <w:top w:val="nil"/>
            <w:left w:val="single" w:sz="4" w:space="0" w:color="000000"/>
            <w:bottom w:val="nil"/>
            <w:right w:val="single" w:sz="4" w:space="0" w:color="000000"/>
          </w:tcBorders>
        </w:tcPr>
        <w:p w14:paraId="779A71D2" w14:textId="77777777" w:rsidR="00756E0A" w:rsidRDefault="00756E0A">
          <w:pPr>
            <w:spacing w:after="160" w:line="259" w:lineRule="auto"/>
            <w:ind w:left="0" w:firstLine="0"/>
          </w:pPr>
        </w:p>
      </w:tc>
      <w:tc>
        <w:tcPr>
          <w:tcW w:w="4395" w:type="dxa"/>
          <w:tcBorders>
            <w:top w:val="single" w:sz="4" w:space="0" w:color="000000"/>
            <w:left w:val="single" w:sz="4" w:space="0" w:color="000000"/>
            <w:bottom w:val="single" w:sz="4" w:space="0" w:color="000000"/>
            <w:right w:val="single" w:sz="4" w:space="0" w:color="000000"/>
          </w:tcBorders>
        </w:tcPr>
        <w:p w14:paraId="7B0D77ED" w14:textId="77777777" w:rsidR="00756E0A" w:rsidRDefault="00FA0E70">
          <w:pPr>
            <w:spacing w:after="0" w:line="259" w:lineRule="auto"/>
            <w:ind w:left="68"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4EBEBC01" w14:textId="77777777" w:rsidR="00756E0A" w:rsidRDefault="00FA0E70">
          <w:pPr>
            <w:spacing w:after="0" w:line="259" w:lineRule="auto"/>
            <w:ind w:left="0" w:firstLine="0"/>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063F446A" w14:textId="77777777" w:rsidR="00756E0A" w:rsidRDefault="00FA0E70">
          <w:pPr>
            <w:spacing w:after="0" w:line="259" w:lineRule="auto"/>
            <w:ind w:left="0" w:firstLine="0"/>
          </w:pPr>
          <w:r>
            <w:rPr>
              <w:b/>
              <w:sz w:val="18"/>
            </w:rPr>
            <w:t xml:space="preserve">01.12.2018 </w:t>
          </w:r>
        </w:p>
      </w:tc>
    </w:tr>
    <w:tr w:rsidR="00756E0A" w14:paraId="3C81A943" w14:textId="77777777">
      <w:trPr>
        <w:trHeight w:val="216"/>
      </w:trPr>
      <w:tc>
        <w:tcPr>
          <w:tcW w:w="0" w:type="auto"/>
          <w:vMerge/>
          <w:tcBorders>
            <w:top w:val="nil"/>
            <w:left w:val="single" w:sz="4" w:space="0" w:color="000000"/>
            <w:bottom w:val="nil"/>
            <w:right w:val="single" w:sz="4" w:space="0" w:color="000000"/>
          </w:tcBorders>
        </w:tcPr>
        <w:p w14:paraId="0AFAC114" w14:textId="77777777" w:rsidR="00756E0A" w:rsidRDefault="00756E0A">
          <w:pPr>
            <w:spacing w:after="160" w:line="259" w:lineRule="auto"/>
            <w:ind w:left="0" w:firstLine="0"/>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50CDC387" w14:textId="77777777" w:rsidR="00756E0A" w:rsidRDefault="00FA0E70">
          <w:pPr>
            <w:spacing w:after="0" w:line="259" w:lineRule="auto"/>
            <w:ind w:left="62" w:firstLine="0"/>
          </w:pPr>
          <w:r>
            <w:rPr>
              <w:b/>
              <w:sz w:val="18"/>
            </w:rPr>
            <w:t xml:space="preserve">Work Instructions for MAINTENANCE OF PUMP </w:t>
          </w:r>
        </w:p>
      </w:tc>
      <w:tc>
        <w:tcPr>
          <w:tcW w:w="1700" w:type="dxa"/>
          <w:tcBorders>
            <w:top w:val="single" w:sz="4" w:space="0" w:color="000000"/>
            <w:left w:val="single" w:sz="4" w:space="0" w:color="000000"/>
            <w:bottom w:val="single" w:sz="4" w:space="0" w:color="000000"/>
            <w:right w:val="single" w:sz="4" w:space="0" w:color="000000"/>
          </w:tcBorders>
        </w:tcPr>
        <w:p w14:paraId="00D2F2C8" w14:textId="77777777" w:rsidR="00756E0A" w:rsidRDefault="00FA0E70">
          <w:pPr>
            <w:spacing w:after="0" w:line="259" w:lineRule="auto"/>
            <w:ind w:left="0" w:firstLine="0"/>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37B882E0" w14:textId="77777777" w:rsidR="00756E0A" w:rsidRDefault="00FA0E70">
          <w:pPr>
            <w:spacing w:after="0" w:line="259" w:lineRule="auto"/>
            <w:ind w:left="0" w:firstLine="0"/>
          </w:pPr>
          <w:r>
            <w:rPr>
              <w:b/>
              <w:sz w:val="18"/>
            </w:rPr>
            <w:t xml:space="preserve">05 </w:t>
          </w:r>
        </w:p>
      </w:tc>
    </w:tr>
    <w:tr w:rsidR="00756E0A" w14:paraId="14CB2154" w14:textId="77777777">
      <w:trPr>
        <w:trHeight w:val="219"/>
      </w:trPr>
      <w:tc>
        <w:tcPr>
          <w:tcW w:w="0" w:type="auto"/>
          <w:vMerge/>
          <w:tcBorders>
            <w:top w:val="nil"/>
            <w:left w:val="single" w:sz="4" w:space="0" w:color="000000"/>
            <w:bottom w:val="single" w:sz="4" w:space="0" w:color="000000"/>
            <w:right w:val="single" w:sz="4" w:space="0" w:color="000000"/>
          </w:tcBorders>
        </w:tcPr>
        <w:p w14:paraId="55474522" w14:textId="77777777" w:rsidR="00756E0A" w:rsidRDefault="00756E0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A34025E" w14:textId="77777777" w:rsidR="00756E0A" w:rsidRDefault="00756E0A">
          <w:pPr>
            <w:spacing w:after="160" w:line="259" w:lineRule="auto"/>
            <w:ind w:left="0" w:firstLine="0"/>
          </w:pPr>
        </w:p>
      </w:tc>
      <w:tc>
        <w:tcPr>
          <w:tcW w:w="1700" w:type="dxa"/>
          <w:tcBorders>
            <w:top w:val="single" w:sz="4" w:space="0" w:color="000000"/>
            <w:left w:val="single" w:sz="4" w:space="0" w:color="000000"/>
            <w:bottom w:val="single" w:sz="4" w:space="0" w:color="000000"/>
            <w:right w:val="single" w:sz="4" w:space="0" w:color="000000"/>
          </w:tcBorders>
        </w:tcPr>
        <w:p w14:paraId="284BA1E6" w14:textId="77777777" w:rsidR="00756E0A" w:rsidRDefault="00FA0E70">
          <w:pPr>
            <w:spacing w:after="0" w:line="259" w:lineRule="auto"/>
            <w:ind w:left="0" w:firstLine="0"/>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788EAE8C" w14:textId="77777777" w:rsidR="00756E0A" w:rsidRDefault="00FA0E70">
          <w:pPr>
            <w:spacing w:after="0" w:line="259" w:lineRule="auto"/>
            <w:ind w:left="0" w:firstLine="0"/>
          </w:pPr>
          <w:r>
            <w:fldChar w:fldCharType="begin"/>
          </w:r>
          <w:r>
            <w:instrText xml:space="preserve"> PAGE   \* MERGEFORMAT </w:instrText>
          </w:r>
          <w:r>
            <w:fldChar w:fldCharType="separate"/>
          </w:r>
          <w:r>
            <w:rPr>
              <w:b/>
              <w:sz w:val="18"/>
            </w:rPr>
            <w:t>10</w:t>
          </w:r>
          <w:r>
            <w:rPr>
              <w:b/>
              <w:sz w:val="18"/>
            </w:rPr>
            <w:fldChar w:fldCharType="end"/>
          </w:r>
          <w:r>
            <w:rPr>
              <w:b/>
              <w:sz w:val="18"/>
            </w:rPr>
            <w:t xml:space="preserve"> of </w:t>
          </w:r>
          <w:r w:rsidR="00D047F1">
            <w:fldChar w:fldCharType="begin"/>
          </w:r>
          <w:r w:rsidR="00D047F1">
            <w:instrText xml:space="preserve"> NUMPAGES   \* MERGEFORMAT </w:instrText>
          </w:r>
          <w:r w:rsidR="00D047F1">
            <w:fldChar w:fldCharType="separate"/>
          </w:r>
          <w:r>
            <w:rPr>
              <w:b/>
              <w:sz w:val="18"/>
            </w:rPr>
            <w:t>14</w:t>
          </w:r>
          <w:r w:rsidR="00D047F1">
            <w:rPr>
              <w:b/>
              <w:sz w:val="18"/>
            </w:rPr>
            <w:fldChar w:fldCharType="end"/>
          </w:r>
          <w:r>
            <w:rPr>
              <w:b/>
              <w:sz w:val="18"/>
            </w:rPr>
            <w:t xml:space="preserve"> </w:t>
          </w:r>
        </w:p>
      </w:tc>
    </w:tr>
  </w:tbl>
  <w:p w14:paraId="4FCA5FB8" w14:textId="77777777" w:rsidR="00756E0A" w:rsidRDefault="00FA0E70">
    <w:pPr>
      <w:spacing w:after="0" w:line="259" w:lineRule="auto"/>
      <w:ind w:left="0" w:firstLine="0"/>
    </w:pPr>
    <w:r>
      <w:t xml:space="preserve"> </w:t>
    </w:r>
  </w:p>
  <w:p w14:paraId="21C6E545" w14:textId="77777777" w:rsidR="00756E0A" w:rsidRDefault="00FA0E7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108" w:type="dxa"/>
        <w:bottom w:w="4" w:type="dxa"/>
        <w:right w:w="183" w:type="dxa"/>
      </w:tblCellMar>
      <w:tblLook w:val="04A0" w:firstRow="1" w:lastRow="0" w:firstColumn="1" w:lastColumn="0" w:noHBand="0" w:noVBand="1"/>
    </w:tblPr>
    <w:tblGrid>
      <w:gridCol w:w="1702"/>
      <w:gridCol w:w="4395"/>
      <w:gridCol w:w="1700"/>
      <w:gridCol w:w="2126"/>
    </w:tblGrid>
    <w:tr w:rsidR="00756E0A" w14:paraId="58FE3F0B"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1850717A" w14:textId="77777777" w:rsidR="00756E0A" w:rsidRDefault="00FA0E70">
          <w:pPr>
            <w:spacing w:after="0" w:line="259" w:lineRule="auto"/>
            <w:ind w:left="0" w:firstLine="0"/>
            <w:jc w:val="right"/>
          </w:pPr>
          <w:r>
            <w:rPr>
              <w:noProof/>
              <w:lang w:val="en-US" w:eastAsia="en-US"/>
            </w:rPr>
            <w:drawing>
              <wp:inline distT="0" distB="0" distL="0" distR="0" wp14:anchorId="15BBD099" wp14:editId="613E34A7">
                <wp:extent cx="790575" cy="5048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611E15D5" w14:textId="77777777" w:rsidR="00756E0A" w:rsidRDefault="00FA0E70">
          <w:pPr>
            <w:spacing w:after="0" w:line="259" w:lineRule="auto"/>
            <w:ind w:left="12" w:firstLine="0"/>
            <w:jc w:val="center"/>
          </w:pP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5A387547" w14:textId="77777777" w:rsidR="00756E0A" w:rsidRDefault="00FA0E70">
          <w:pPr>
            <w:spacing w:after="0" w:line="259" w:lineRule="auto"/>
            <w:ind w:left="72" w:firstLine="0"/>
            <w:jc w:val="center"/>
          </w:pPr>
          <w:r>
            <w:rPr>
              <w:b/>
              <w:sz w:val="18"/>
            </w:rPr>
            <w:t xml:space="preserve">VEDANTA LIMITED – VALUE ADDITION </w:t>
          </w:r>
        </w:p>
        <w:p w14:paraId="42F80A05" w14:textId="77777777" w:rsidR="00756E0A" w:rsidRDefault="00FA0E70">
          <w:pPr>
            <w:spacing w:after="0" w:line="259" w:lineRule="auto"/>
            <w:ind w:left="7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40A54ADE" w14:textId="77777777" w:rsidR="00756E0A" w:rsidRDefault="00FA0E70">
          <w:pPr>
            <w:spacing w:after="0" w:line="259" w:lineRule="auto"/>
            <w:ind w:left="0" w:firstLine="0"/>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2035F374" w14:textId="77777777" w:rsidR="00756E0A" w:rsidRDefault="00FA0E70">
          <w:pPr>
            <w:spacing w:after="0" w:line="259" w:lineRule="auto"/>
            <w:ind w:left="0" w:firstLine="0"/>
          </w:pPr>
          <w:r>
            <w:rPr>
              <w:b/>
              <w:sz w:val="18"/>
            </w:rPr>
            <w:t>VL/IMS/PID1/MECH/</w:t>
          </w:r>
        </w:p>
        <w:p w14:paraId="50C96396" w14:textId="77777777" w:rsidR="00756E0A" w:rsidRDefault="00FA0E70">
          <w:pPr>
            <w:spacing w:after="0" w:line="259" w:lineRule="auto"/>
            <w:ind w:left="0" w:firstLine="0"/>
          </w:pPr>
          <w:r>
            <w:rPr>
              <w:b/>
              <w:sz w:val="18"/>
            </w:rPr>
            <w:t xml:space="preserve">WI/44 </w:t>
          </w:r>
        </w:p>
      </w:tc>
    </w:tr>
    <w:tr w:rsidR="00756E0A" w14:paraId="675D420A" w14:textId="77777777">
      <w:trPr>
        <w:trHeight w:val="216"/>
      </w:trPr>
      <w:tc>
        <w:tcPr>
          <w:tcW w:w="0" w:type="auto"/>
          <w:vMerge/>
          <w:tcBorders>
            <w:top w:val="nil"/>
            <w:left w:val="single" w:sz="4" w:space="0" w:color="000000"/>
            <w:bottom w:val="nil"/>
            <w:right w:val="single" w:sz="4" w:space="0" w:color="000000"/>
          </w:tcBorders>
        </w:tcPr>
        <w:p w14:paraId="2CC562C3" w14:textId="77777777" w:rsidR="00756E0A" w:rsidRDefault="00756E0A">
          <w:pPr>
            <w:spacing w:after="160" w:line="259" w:lineRule="auto"/>
            <w:ind w:left="0" w:firstLine="0"/>
          </w:pPr>
        </w:p>
      </w:tc>
      <w:tc>
        <w:tcPr>
          <w:tcW w:w="4395" w:type="dxa"/>
          <w:tcBorders>
            <w:top w:val="single" w:sz="4" w:space="0" w:color="000000"/>
            <w:left w:val="single" w:sz="4" w:space="0" w:color="000000"/>
            <w:bottom w:val="single" w:sz="4" w:space="0" w:color="000000"/>
            <w:right w:val="single" w:sz="4" w:space="0" w:color="000000"/>
          </w:tcBorders>
        </w:tcPr>
        <w:p w14:paraId="2B6A9D8C" w14:textId="77777777" w:rsidR="00756E0A" w:rsidRDefault="00FA0E70">
          <w:pPr>
            <w:spacing w:after="0" w:line="259" w:lineRule="auto"/>
            <w:ind w:left="68"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342ABB02" w14:textId="77777777" w:rsidR="00756E0A" w:rsidRDefault="00FA0E70">
          <w:pPr>
            <w:spacing w:after="0" w:line="259" w:lineRule="auto"/>
            <w:ind w:left="0" w:firstLine="0"/>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66550993" w14:textId="77777777" w:rsidR="00756E0A" w:rsidRDefault="0024652C">
          <w:pPr>
            <w:spacing w:after="0" w:line="259" w:lineRule="auto"/>
            <w:ind w:left="0" w:firstLine="0"/>
          </w:pPr>
          <w:del w:id="401" w:author="Sham Parab" w:date="2021-05-26T16:35:00Z">
            <w:r w:rsidDel="000D1AE0">
              <w:rPr>
                <w:b/>
                <w:sz w:val="18"/>
              </w:rPr>
              <w:delText>30.04.2020</w:delText>
            </w:r>
            <w:r w:rsidR="00FA0E70" w:rsidDel="000D1AE0">
              <w:rPr>
                <w:b/>
                <w:sz w:val="18"/>
              </w:rPr>
              <w:delText xml:space="preserve"> </w:delText>
            </w:r>
          </w:del>
          <w:ins w:id="402" w:author="Sham Parab" w:date="2021-05-26T16:35:00Z">
            <w:r w:rsidR="000D1AE0">
              <w:rPr>
                <w:b/>
                <w:sz w:val="18"/>
              </w:rPr>
              <w:t>30.05.2021</w:t>
            </w:r>
          </w:ins>
        </w:p>
      </w:tc>
    </w:tr>
    <w:tr w:rsidR="00756E0A" w14:paraId="1F04DAB2" w14:textId="77777777">
      <w:trPr>
        <w:trHeight w:val="216"/>
      </w:trPr>
      <w:tc>
        <w:tcPr>
          <w:tcW w:w="0" w:type="auto"/>
          <w:vMerge/>
          <w:tcBorders>
            <w:top w:val="nil"/>
            <w:left w:val="single" w:sz="4" w:space="0" w:color="000000"/>
            <w:bottom w:val="nil"/>
            <w:right w:val="single" w:sz="4" w:space="0" w:color="000000"/>
          </w:tcBorders>
        </w:tcPr>
        <w:p w14:paraId="7FBB5A36" w14:textId="77777777" w:rsidR="00756E0A" w:rsidRDefault="00756E0A">
          <w:pPr>
            <w:spacing w:after="160" w:line="259" w:lineRule="auto"/>
            <w:ind w:left="0" w:firstLine="0"/>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5180CEFD" w14:textId="77777777" w:rsidR="00756E0A" w:rsidRDefault="00FA0E70">
          <w:pPr>
            <w:spacing w:after="0" w:line="259" w:lineRule="auto"/>
            <w:ind w:left="62" w:firstLine="0"/>
          </w:pPr>
          <w:r>
            <w:rPr>
              <w:b/>
              <w:sz w:val="18"/>
            </w:rPr>
            <w:t xml:space="preserve">Work Instructions for MAINTENANCE OF PUMP </w:t>
          </w:r>
        </w:p>
      </w:tc>
      <w:tc>
        <w:tcPr>
          <w:tcW w:w="1700" w:type="dxa"/>
          <w:tcBorders>
            <w:top w:val="single" w:sz="4" w:space="0" w:color="000000"/>
            <w:left w:val="single" w:sz="4" w:space="0" w:color="000000"/>
            <w:bottom w:val="single" w:sz="4" w:space="0" w:color="000000"/>
            <w:right w:val="single" w:sz="4" w:space="0" w:color="000000"/>
          </w:tcBorders>
        </w:tcPr>
        <w:p w14:paraId="5591A609" w14:textId="77777777" w:rsidR="00756E0A" w:rsidRDefault="00FA0E70">
          <w:pPr>
            <w:spacing w:after="0" w:line="259" w:lineRule="auto"/>
            <w:ind w:left="0" w:firstLine="0"/>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4F9B9736" w14:textId="77777777" w:rsidR="00756E0A" w:rsidRDefault="00FA0E70">
          <w:pPr>
            <w:spacing w:after="0" w:line="259" w:lineRule="auto"/>
            <w:ind w:left="0" w:firstLine="0"/>
          </w:pPr>
          <w:r>
            <w:rPr>
              <w:b/>
              <w:sz w:val="18"/>
            </w:rPr>
            <w:t>0</w:t>
          </w:r>
          <w:ins w:id="403" w:author="Sham Parab" w:date="2021-05-26T16:35:00Z">
            <w:r w:rsidR="000D1AE0">
              <w:rPr>
                <w:b/>
                <w:sz w:val="18"/>
              </w:rPr>
              <w:t>8</w:t>
            </w:r>
          </w:ins>
          <w:del w:id="404" w:author="Sham Parab" w:date="2021-05-26T16:35:00Z">
            <w:r w:rsidR="0024652C" w:rsidDel="000D1AE0">
              <w:rPr>
                <w:b/>
                <w:sz w:val="18"/>
              </w:rPr>
              <w:delText>7</w:delText>
            </w:r>
            <w:r w:rsidDel="000D1AE0">
              <w:rPr>
                <w:b/>
                <w:sz w:val="18"/>
              </w:rPr>
              <w:delText xml:space="preserve"> </w:delText>
            </w:r>
          </w:del>
        </w:p>
      </w:tc>
    </w:tr>
    <w:tr w:rsidR="00756E0A" w14:paraId="035ED18C" w14:textId="77777777">
      <w:trPr>
        <w:trHeight w:val="219"/>
      </w:trPr>
      <w:tc>
        <w:tcPr>
          <w:tcW w:w="0" w:type="auto"/>
          <w:vMerge/>
          <w:tcBorders>
            <w:top w:val="nil"/>
            <w:left w:val="single" w:sz="4" w:space="0" w:color="000000"/>
            <w:bottom w:val="single" w:sz="4" w:space="0" w:color="000000"/>
            <w:right w:val="single" w:sz="4" w:space="0" w:color="000000"/>
          </w:tcBorders>
        </w:tcPr>
        <w:p w14:paraId="18469D9B" w14:textId="77777777" w:rsidR="00756E0A" w:rsidRDefault="00756E0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8190CF6" w14:textId="77777777" w:rsidR="00756E0A" w:rsidRDefault="00756E0A">
          <w:pPr>
            <w:spacing w:after="160" w:line="259" w:lineRule="auto"/>
            <w:ind w:left="0" w:firstLine="0"/>
          </w:pPr>
        </w:p>
      </w:tc>
      <w:tc>
        <w:tcPr>
          <w:tcW w:w="1700" w:type="dxa"/>
          <w:tcBorders>
            <w:top w:val="single" w:sz="4" w:space="0" w:color="000000"/>
            <w:left w:val="single" w:sz="4" w:space="0" w:color="000000"/>
            <w:bottom w:val="single" w:sz="4" w:space="0" w:color="000000"/>
            <w:right w:val="single" w:sz="4" w:space="0" w:color="000000"/>
          </w:tcBorders>
        </w:tcPr>
        <w:p w14:paraId="2413286A" w14:textId="77777777" w:rsidR="00756E0A" w:rsidRDefault="00FA0E70">
          <w:pPr>
            <w:spacing w:after="0" w:line="259" w:lineRule="auto"/>
            <w:ind w:left="0" w:firstLine="0"/>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0E022554" w14:textId="77777777" w:rsidR="00756E0A" w:rsidRDefault="00FA0E70">
          <w:pPr>
            <w:spacing w:after="0" w:line="259" w:lineRule="auto"/>
            <w:ind w:left="0" w:firstLine="0"/>
          </w:pPr>
          <w:r>
            <w:fldChar w:fldCharType="begin"/>
          </w:r>
          <w:r>
            <w:instrText xml:space="preserve"> PAGE   \* MERGEFORMAT </w:instrText>
          </w:r>
          <w:r>
            <w:fldChar w:fldCharType="separate"/>
          </w:r>
          <w:r w:rsidR="00AC1512" w:rsidRPr="00AC1512">
            <w:rPr>
              <w:b/>
              <w:noProof/>
              <w:sz w:val="18"/>
            </w:rPr>
            <w:t>17</w:t>
          </w:r>
          <w:r>
            <w:rPr>
              <w:b/>
              <w:sz w:val="18"/>
            </w:rPr>
            <w:fldChar w:fldCharType="end"/>
          </w:r>
          <w:r>
            <w:rPr>
              <w:b/>
              <w:sz w:val="18"/>
            </w:rPr>
            <w:t xml:space="preserve"> of </w:t>
          </w:r>
          <w:r w:rsidR="00D047F1">
            <w:fldChar w:fldCharType="begin"/>
          </w:r>
          <w:r w:rsidR="00D047F1">
            <w:instrText xml:space="preserve"> NUMPAGES   \* MERGEFORMAT </w:instrText>
          </w:r>
          <w:r w:rsidR="00D047F1">
            <w:fldChar w:fldCharType="separate"/>
          </w:r>
          <w:r w:rsidR="00AC1512" w:rsidRPr="00AC1512">
            <w:rPr>
              <w:b/>
              <w:noProof/>
              <w:sz w:val="18"/>
            </w:rPr>
            <w:t>17</w:t>
          </w:r>
          <w:r w:rsidR="00D047F1">
            <w:rPr>
              <w:b/>
              <w:noProof/>
              <w:sz w:val="18"/>
            </w:rPr>
            <w:fldChar w:fldCharType="end"/>
          </w:r>
          <w:r>
            <w:rPr>
              <w:b/>
              <w:sz w:val="18"/>
            </w:rPr>
            <w:t xml:space="preserve"> </w:t>
          </w:r>
        </w:p>
      </w:tc>
    </w:tr>
  </w:tbl>
  <w:p w14:paraId="6799AD04" w14:textId="77777777" w:rsidR="00756E0A" w:rsidRDefault="00FA0E70">
    <w:pPr>
      <w:spacing w:after="0" w:line="259" w:lineRule="auto"/>
      <w:ind w:left="0" w:firstLine="0"/>
    </w:pPr>
    <w:r>
      <w:t xml:space="preserve"> </w:t>
    </w:r>
  </w:p>
  <w:p w14:paraId="0D8F6566" w14:textId="77777777" w:rsidR="00756E0A" w:rsidRDefault="00FA0E70">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108" w:type="dxa"/>
        <w:bottom w:w="4" w:type="dxa"/>
        <w:right w:w="183" w:type="dxa"/>
      </w:tblCellMar>
      <w:tblLook w:val="04A0" w:firstRow="1" w:lastRow="0" w:firstColumn="1" w:lastColumn="0" w:noHBand="0" w:noVBand="1"/>
    </w:tblPr>
    <w:tblGrid>
      <w:gridCol w:w="1702"/>
      <w:gridCol w:w="4395"/>
      <w:gridCol w:w="1700"/>
      <w:gridCol w:w="2126"/>
    </w:tblGrid>
    <w:tr w:rsidR="00756E0A" w14:paraId="2930D450"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52334934" w14:textId="77777777" w:rsidR="00756E0A" w:rsidRDefault="00FA0E70">
          <w:pPr>
            <w:spacing w:after="0" w:line="259" w:lineRule="auto"/>
            <w:ind w:left="0" w:firstLine="0"/>
            <w:jc w:val="right"/>
          </w:pPr>
          <w:r>
            <w:rPr>
              <w:noProof/>
              <w:lang w:val="en-US" w:eastAsia="en-US"/>
            </w:rPr>
            <w:drawing>
              <wp:inline distT="0" distB="0" distL="0" distR="0" wp14:anchorId="1463F2A1" wp14:editId="595FC6A8">
                <wp:extent cx="790575" cy="5048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1"/>
                        <a:stretch>
                          <a:fillRect/>
                        </a:stretch>
                      </pic:blipFill>
                      <pic:spPr>
                        <a:xfrm>
                          <a:off x="0" y="0"/>
                          <a:ext cx="790575" cy="504825"/>
                        </a:xfrm>
                        <a:prstGeom prst="rect">
                          <a:avLst/>
                        </a:prstGeom>
                      </pic:spPr>
                    </pic:pic>
                  </a:graphicData>
                </a:graphic>
              </wp:inline>
            </w:drawing>
          </w:r>
          <w:r>
            <w:rPr>
              <w:rFonts w:ascii="Arial" w:eastAsia="Arial" w:hAnsi="Arial" w:cs="Arial"/>
              <w:b/>
            </w:rPr>
            <w:t xml:space="preserve"> </w:t>
          </w:r>
        </w:p>
        <w:p w14:paraId="148C2E01" w14:textId="77777777" w:rsidR="00756E0A" w:rsidRDefault="00FA0E70">
          <w:pPr>
            <w:spacing w:after="0" w:line="259" w:lineRule="auto"/>
            <w:ind w:left="12" w:firstLine="0"/>
            <w:jc w:val="center"/>
          </w:pP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60CD953B" w14:textId="77777777" w:rsidR="00756E0A" w:rsidRDefault="00FA0E70">
          <w:pPr>
            <w:spacing w:after="0" w:line="259" w:lineRule="auto"/>
            <w:ind w:left="72" w:firstLine="0"/>
            <w:jc w:val="center"/>
          </w:pPr>
          <w:r>
            <w:rPr>
              <w:b/>
              <w:sz w:val="18"/>
            </w:rPr>
            <w:t xml:space="preserve">VEDANTA LIMITED – VALUE ADDITION </w:t>
          </w:r>
        </w:p>
        <w:p w14:paraId="49E2F377" w14:textId="77777777" w:rsidR="00756E0A" w:rsidRDefault="00FA0E70">
          <w:pPr>
            <w:spacing w:after="0" w:line="259" w:lineRule="auto"/>
            <w:ind w:left="76"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22A2FFD0" w14:textId="77777777" w:rsidR="00756E0A" w:rsidRDefault="00FA0E70">
          <w:pPr>
            <w:spacing w:after="0" w:line="259" w:lineRule="auto"/>
            <w:ind w:left="0" w:firstLine="0"/>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623C9166" w14:textId="77777777" w:rsidR="00756E0A" w:rsidRDefault="00FA0E70">
          <w:pPr>
            <w:spacing w:after="0" w:line="259" w:lineRule="auto"/>
            <w:ind w:left="0" w:firstLine="0"/>
          </w:pPr>
          <w:r>
            <w:rPr>
              <w:b/>
              <w:sz w:val="18"/>
            </w:rPr>
            <w:t>VL/IMS/PID1/MECH/</w:t>
          </w:r>
        </w:p>
        <w:p w14:paraId="48A2D0CB" w14:textId="77777777" w:rsidR="00756E0A" w:rsidRDefault="00FA0E70">
          <w:pPr>
            <w:spacing w:after="0" w:line="259" w:lineRule="auto"/>
            <w:ind w:left="0" w:firstLine="0"/>
          </w:pPr>
          <w:r>
            <w:rPr>
              <w:b/>
              <w:sz w:val="18"/>
            </w:rPr>
            <w:t xml:space="preserve">WI/44 </w:t>
          </w:r>
        </w:p>
      </w:tc>
    </w:tr>
    <w:tr w:rsidR="00756E0A" w14:paraId="4F956776" w14:textId="77777777">
      <w:trPr>
        <w:trHeight w:val="216"/>
      </w:trPr>
      <w:tc>
        <w:tcPr>
          <w:tcW w:w="0" w:type="auto"/>
          <w:vMerge/>
          <w:tcBorders>
            <w:top w:val="nil"/>
            <w:left w:val="single" w:sz="4" w:space="0" w:color="000000"/>
            <w:bottom w:val="nil"/>
            <w:right w:val="single" w:sz="4" w:space="0" w:color="000000"/>
          </w:tcBorders>
        </w:tcPr>
        <w:p w14:paraId="514DCF5D" w14:textId="77777777" w:rsidR="00756E0A" w:rsidRDefault="00756E0A">
          <w:pPr>
            <w:spacing w:after="160" w:line="259" w:lineRule="auto"/>
            <w:ind w:left="0" w:firstLine="0"/>
          </w:pPr>
        </w:p>
      </w:tc>
      <w:tc>
        <w:tcPr>
          <w:tcW w:w="4395" w:type="dxa"/>
          <w:tcBorders>
            <w:top w:val="single" w:sz="4" w:space="0" w:color="000000"/>
            <w:left w:val="single" w:sz="4" w:space="0" w:color="000000"/>
            <w:bottom w:val="single" w:sz="4" w:space="0" w:color="000000"/>
            <w:right w:val="single" w:sz="4" w:space="0" w:color="000000"/>
          </w:tcBorders>
        </w:tcPr>
        <w:p w14:paraId="3118F582" w14:textId="77777777" w:rsidR="00756E0A" w:rsidRDefault="00FA0E70">
          <w:pPr>
            <w:spacing w:after="0" w:line="259" w:lineRule="auto"/>
            <w:ind w:left="68"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258F4416" w14:textId="77777777" w:rsidR="00756E0A" w:rsidRDefault="00FA0E70">
          <w:pPr>
            <w:spacing w:after="0" w:line="259" w:lineRule="auto"/>
            <w:ind w:left="0" w:firstLine="0"/>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0433BAE4" w14:textId="77777777" w:rsidR="00756E0A" w:rsidRDefault="00FA0E70">
          <w:pPr>
            <w:spacing w:after="0" w:line="259" w:lineRule="auto"/>
            <w:ind w:left="0" w:firstLine="0"/>
          </w:pPr>
          <w:r>
            <w:rPr>
              <w:b/>
              <w:sz w:val="18"/>
            </w:rPr>
            <w:t xml:space="preserve">01.12.2018 </w:t>
          </w:r>
        </w:p>
      </w:tc>
    </w:tr>
    <w:tr w:rsidR="00756E0A" w14:paraId="0D0F5E42" w14:textId="77777777">
      <w:trPr>
        <w:trHeight w:val="216"/>
      </w:trPr>
      <w:tc>
        <w:tcPr>
          <w:tcW w:w="0" w:type="auto"/>
          <w:vMerge/>
          <w:tcBorders>
            <w:top w:val="nil"/>
            <w:left w:val="single" w:sz="4" w:space="0" w:color="000000"/>
            <w:bottom w:val="nil"/>
            <w:right w:val="single" w:sz="4" w:space="0" w:color="000000"/>
          </w:tcBorders>
        </w:tcPr>
        <w:p w14:paraId="31AF0145" w14:textId="77777777" w:rsidR="00756E0A" w:rsidRDefault="00756E0A">
          <w:pPr>
            <w:spacing w:after="160" w:line="259" w:lineRule="auto"/>
            <w:ind w:left="0" w:firstLine="0"/>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21D08105" w14:textId="77777777" w:rsidR="00756E0A" w:rsidRDefault="00FA0E70">
          <w:pPr>
            <w:spacing w:after="0" w:line="259" w:lineRule="auto"/>
            <w:ind w:left="62" w:firstLine="0"/>
          </w:pPr>
          <w:r>
            <w:rPr>
              <w:b/>
              <w:sz w:val="18"/>
            </w:rPr>
            <w:t xml:space="preserve">Work Instructions for MAINTENANCE OF PUMP </w:t>
          </w:r>
        </w:p>
      </w:tc>
      <w:tc>
        <w:tcPr>
          <w:tcW w:w="1700" w:type="dxa"/>
          <w:tcBorders>
            <w:top w:val="single" w:sz="4" w:space="0" w:color="000000"/>
            <w:left w:val="single" w:sz="4" w:space="0" w:color="000000"/>
            <w:bottom w:val="single" w:sz="4" w:space="0" w:color="000000"/>
            <w:right w:val="single" w:sz="4" w:space="0" w:color="000000"/>
          </w:tcBorders>
        </w:tcPr>
        <w:p w14:paraId="56F26532" w14:textId="77777777" w:rsidR="00756E0A" w:rsidRDefault="00FA0E70">
          <w:pPr>
            <w:spacing w:after="0" w:line="259" w:lineRule="auto"/>
            <w:ind w:left="0" w:firstLine="0"/>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2C211AD6" w14:textId="77777777" w:rsidR="00756E0A" w:rsidRDefault="00FA0E70">
          <w:pPr>
            <w:spacing w:after="0" w:line="259" w:lineRule="auto"/>
            <w:ind w:left="0" w:firstLine="0"/>
          </w:pPr>
          <w:r>
            <w:rPr>
              <w:b/>
              <w:sz w:val="18"/>
            </w:rPr>
            <w:t xml:space="preserve">05 </w:t>
          </w:r>
        </w:p>
      </w:tc>
    </w:tr>
    <w:tr w:rsidR="00756E0A" w14:paraId="392D5E1B" w14:textId="77777777">
      <w:trPr>
        <w:trHeight w:val="219"/>
      </w:trPr>
      <w:tc>
        <w:tcPr>
          <w:tcW w:w="0" w:type="auto"/>
          <w:vMerge/>
          <w:tcBorders>
            <w:top w:val="nil"/>
            <w:left w:val="single" w:sz="4" w:space="0" w:color="000000"/>
            <w:bottom w:val="single" w:sz="4" w:space="0" w:color="000000"/>
            <w:right w:val="single" w:sz="4" w:space="0" w:color="000000"/>
          </w:tcBorders>
        </w:tcPr>
        <w:p w14:paraId="219FCDA4" w14:textId="77777777" w:rsidR="00756E0A" w:rsidRDefault="00756E0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AA0C0E2" w14:textId="77777777" w:rsidR="00756E0A" w:rsidRDefault="00756E0A">
          <w:pPr>
            <w:spacing w:after="160" w:line="259" w:lineRule="auto"/>
            <w:ind w:left="0" w:firstLine="0"/>
          </w:pPr>
        </w:p>
      </w:tc>
      <w:tc>
        <w:tcPr>
          <w:tcW w:w="1700" w:type="dxa"/>
          <w:tcBorders>
            <w:top w:val="single" w:sz="4" w:space="0" w:color="000000"/>
            <w:left w:val="single" w:sz="4" w:space="0" w:color="000000"/>
            <w:bottom w:val="single" w:sz="4" w:space="0" w:color="000000"/>
            <w:right w:val="single" w:sz="4" w:space="0" w:color="000000"/>
          </w:tcBorders>
        </w:tcPr>
        <w:p w14:paraId="54144956" w14:textId="77777777" w:rsidR="00756E0A" w:rsidRDefault="00FA0E70">
          <w:pPr>
            <w:spacing w:after="0" w:line="259" w:lineRule="auto"/>
            <w:ind w:left="0" w:firstLine="0"/>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294E3AAA" w14:textId="77777777" w:rsidR="00756E0A" w:rsidRDefault="00FA0E70">
          <w:pPr>
            <w:spacing w:after="0" w:line="259" w:lineRule="auto"/>
            <w:ind w:left="0" w:firstLine="0"/>
          </w:pPr>
          <w:r>
            <w:fldChar w:fldCharType="begin"/>
          </w:r>
          <w:r>
            <w:instrText xml:space="preserve"> PAGE   \* MERGEFORMAT </w:instrText>
          </w:r>
          <w:r>
            <w:fldChar w:fldCharType="separate"/>
          </w:r>
          <w:r>
            <w:rPr>
              <w:b/>
              <w:sz w:val="18"/>
            </w:rPr>
            <w:t>10</w:t>
          </w:r>
          <w:r>
            <w:rPr>
              <w:b/>
              <w:sz w:val="18"/>
            </w:rPr>
            <w:fldChar w:fldCharType="end"/>
          </w:r>
          <w:r>
            <w:rPr>
              <w:b/>
              <w:sz w:val="18"/>
            </w:rPr>
            <w:t xml:space="preserve"> of </w:t>
          </w:r>
          <w:r w:rsidR="00D047F1">
            <w:fldChar w:fldCharType="begin"/>
          </w:r>
          <w:r w:rsidR="00D047F1">
            <w:instrText xml:space="preserve"> NUMPAGES   \* MERGEFORMAT </w:instrText>
          </w:r>
          <w:r w:rsidR="00D047F1">
            <w:fldChar w:fldCharType="separate"/>
          </w:r>
          <w:r>
            <w:rPr>
              <w:b/>
              <w:sz w:val="18"/>
            </w:rPr>
            <w:t>14</w:t>
          </w:r>
          <w:r w:rsidR="00D047F1">
            <w:rPr>
              <w:b/>
              <w:sz w:val="18"/>
            </w:rPr>
            <w:fldChar w:fldCharType="end"/>
          </w:r>
          <w:r>
            <w:rPr>
              <w:b/>
              <w:sz w:val="18"/>
            </w:rPr>
            <w:t xml:space="preserve"> </w:t>
          </w:r>
        </w:p>
      </w:tc>
    </w:tr>
  </w:tbl>
  <w:p w14:paraId="1C7FFD30" w14:textId="77777777" w:rsidR="00756E0A" w:rsidRDefault="00FA0E70">
    <w:pPr>
      <w:spacing w:after="0" w:line="259" w:lineRule="auto"/>
      <w:ind w:left="0" w:firstLine="0"/>
    </w:pPr>
    <w:r>
      <w:t xml:space="preserve"> </w:t>
    </w:r>
  </w:p>
  <w:p w14:paraId="7520E9EF" w14:textId="77777777" w:rsidR="00756E0A" w:rsidRDefault="00FA0E7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0DF"/>
    <w:multiLevelType w:val="hybridMultilevel"/>
    <w:tmpl w:val="D77A1CC6"/>
    <w:lvl w:ilvl="0" w:tplc="48148F1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025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CF5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A2C5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8D2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442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1C8C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073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F232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4A7B7D"/>
    <w:multiLevelType w:val="hybridMultilevel"/>
    <w:tmpl w:val="7CFC425C"/>
    <w:lvl w:ilvl="0" w:tplc="1D42BDE0">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E45DC">
      <w:start w:val="1"/>
      <w:numFmt w:val="lowerLetter"/>
      <w:lvlText w:val="%2"/>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DC02E0">
      <w:start w:val="1"/>
      <w:numFmt w:val="lowerRoman"/>
      <w:lvlText w:val="%3"/>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F28686">
      <w:start w:val="1"/>
      <w:numFmt w:val="decimal"/>
      <w:lvlText w:val="%4"/>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4ED054">
      <w:start w:val="1"/>
      <w:numFmt w:val="lowerLetter"/>
      <w:lvlText w:val="%5"/>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85BA2">
      <w:start w:val="1"/>
      <w:numFmt w:val="lowerRoman"/>
      <w:lvlText w:val="%6"/>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68F556">
      <w:start w:val="1"/>
      <w:numFmt w:val="decimal"/>
      <w:lvlText w:val="%7"/>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DACB26">
      <w:start w:val="1"/>
      <w:numFmt w:val="lowerLetter"/>
      <w:lvlText w:val="%8"/>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745108">
      <w:start w:val="1"/>
      <w:numFmt w:val="lowerRoman"/>
      <w:lvlText w:val="%9"/>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66358C"/>
    <w:multiLevelType w:val="hybridMultilevel"/>
    <w:tmpl w:val="F9724936"/>
    <w:lvl w:ilvl="0" w:tplc="1800363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F250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638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7CB7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302E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089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66C9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3CB5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FC6A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3133B2"/>
    <w:multiLevelType w:val="hybridMultilevel"/>
    <w:tmpl w:val="E6BA2F88"/>
    <w:lvl w:ilvl="0" w:tplc="F1BC6B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D251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5A0D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D2C7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04EE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22D5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FCAA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AE4B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7EB7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E64974"/>
    <w:multiLevelType w:val="hybridMultilevel"/>
    <w:tmpl w:val="76109E16"/>
    <w:lvl w:ilvl="0" w:tplc="28A225C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EA54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255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A40D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2CDB2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A4A8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61E7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7E906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4EF2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4D1345"/>
    <w:multiLevelType w:val="hybridMultilevel"/>
    <w:tmpl w:val="E9E0B65A"/>
    <w:lvl w:ilvl="0" w:tplc="2060640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82B54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A6C91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D0556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06D7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36EEF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2E8D7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BC4B8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5AD89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B9187D"/>
    <w:multiLevelType w:val="hybridMultilevel"/>
    <w:tmpl w:val="5D7EFDC8"/>
    <w:lvl w:ilvl="0" w:tplc="9CF4A73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66D9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BE51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A69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C4BF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B072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8006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1ADF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677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0706DF"/>
    <w:multiLevelType w:val="hybridMultilevel"/>
    <w:tmpl w:val="B476810E"/>
    <w:lvl w:ilvl="0" w:tplc="548857B8">
      <w:start w:val="1"/>
      <w:numFmt w:val="decimal"/>
      <w:lvlText w:val="%1."/>
      <w:lvlJc w:val="left"/>
      <w:pPr>
        <w:ind w:left="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A829DC">
      <w:start w:val="1"/>
      <w:numFmt w:val="lowerLetter"/>
      <w:lvlText w:val="%2"/>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D25AC8">
      <w:start w:val="1"/>
      <w:numFmt w:val="lowerRoman"/>
      <w:lvlText w:val="%3"/>
      <w:lvlJc w:val="left"/>
      <w:pPr>
        <w:ind w:left="2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64564C">
      <w:start w:val="1"/>
      <w:numFmt w:val="decimal"/>
      <w:lvlText w:val="%4"/>
      <w:lvlJc w:val="left"/>
      <w:pPr>
        <w:ind w:left="3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A655C">
      <w:start w:val="1"/>
      <w:numFmt w:val="lowerLetter"/>
      <w:lvlText w:val="%5"/>
      <w:lvlJc w:val="left"/>
      <w:pPr>
        <w:ind w:left="3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6708A">
      <w:start w:val="1"/>
      <w:numFmt w:val="lowerRoman"/>
      <w:lvlText w:val="%6"/>
      <w:lvlJc w:val="left"/>
      <w:pPr>
        <w:ind w:left="4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E62878">
      <w:start w:val="1"/>
      <w:numFmt w:val="decimal"/>
      <w:lvlText w:val="%7"/>
      <w:lvlJc w:val="left"/>
      <w:pPr>
        <w:ind w:left="5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E041D8">
      <w:start w:val="1"/>
      <w:numFmt w:val="lowerLetter"/>
      <w:lvlText w:val="%8"/>
      <w:lvlJc w:val="left"/>
      <w:pPr>
        <w:ind w:left="6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E48FC">
      <w:start w:val="1"/>
      <w:numFmt w:val="lowerRoman"/>
      <w:lvlText w:val="%9"/>
      <w:lvlJc w:val="left"/>
      <w:pPr>
        <w:ind w:left="6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205D59"/>
    <w:multiLevelType w:val="hybridMultilevel"/>
    <w:tmpl w:val="D3E466F6"/>
    <w:lvl w:ilvl="0" w:tplc="589A96B2">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9" w15:restartNumberingAfterBreak="0">
    <w:nsid w:val="78AA6753"/>
    <w:multiLevelType w:val="hybridMultilevel"/>
    <w:tmpl w:val="7286F308"/>
    <w:lvl w:ilvl="0" w:tplc="26FCE10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B0AA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C3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60B3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6AB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6A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723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D686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9E93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DB3293"/>
    <w:multiLevelType w:val="hybridMultilevel"/>
    <w:tmpl w:val="CBF4C35A"/>
    <w:lvl w:ilvl="0" w:tplc="0282842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10A6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3A38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06D2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842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205D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32DD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032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7AB5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6"/>
  </w:num>
  <w:num w:numId="4">
    <w:abstractNumId w:val="7"/>
  </w:num>
  <w:num w:numId="5">
    <w:abstractNumId w:val="1"/>
  </w:num>
  <w:num w:numId="6">
    <w:abstractNumId w:val="10"/>
  </w:num>
  <w:num w:numId="7">
    <w:abstractNumId w:val="0"/>
  </w:num>
  <w:num w:numId="8">
    <w:abstractNumId w:val="2"/>
  </w:num>
  <w:num w:numId="9">
    <w:abstractNumId w:val="9"/>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jit S Nabar">
    <w15:presenceInfo w15:providerId="AD" w15:userId="S-1-5-21-1933485140-791539629-772073404-2567"/>
  </w15:person>
  <w15:person w15:author="Joshi Bala">
    <w15:presenceInfo w15:providerId="AD" w15:userId="S::00007476@vedanta.co.in::da93232e-cf02-4a61-a84d-54bd05eab917"/>
  </w15:person>
  <w15:person w15:author="Archana Mandrekar">
    <w15:presenceInfo w15:providerId="AD" w15:userId="S::00000603@vedanta.co.in::bc9c1440-b866-4983-957e-d6988d0ac64f"/>
  </w15:person>
  <w15:person w15:author="Sham Parab">
    <w15:presenceInfo w15:providerId="AD" w15:userId="S-1-5-21-1933485140-791539629-772073404-19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0A"/>
    <w:rsid w:val="00083DFC"/>
    <w:rsid w:val="000D1AE0"/>
    <w:rsid w:val="000E7939"/>
    <w:rsid w:val="001D36DD"/>
    <w:rsid w:val="0024652C"/>
    <w:rsid w:val="00287E99"/>
    <w:rsid w:val="002C2B4F"/>
    <w:rsid w:val="002D00AB"/>
    <w:rsid w:val="003608FB"/>
    <w:rsid w:val="003D6B40"/>
    <w:rsid w:val="00432F1E"/>
    <w:rsid w:val="00451748"/>
    <w:rsid w:val="004A25EB"/>
    <w:rsid w:val="004B2BCD"/>
    <w:rsid w:val="005B7DAB"/>
    <w:rsid w:val="005C1A1B"/>
    <w:rsid w:val="00617894"/>
    <w:rsid w:val="00756E0A"/>
    <w:rsid w:val="007F1E37"/>
    <w:rsid w:val="00901875"/>
    <w:rsid w:val="00982569"/>
    <w:rsid w:val="00AC1512"/>
    <w:rsid w:val="00B3000A"/>
    <w:rsid w:val="00BD277E"/>
    <w:rsid w:val="00C6126C"/>
    <w:rsid w:val="00D047F1"/>
    <w:rsid w:val="00E035AC"/>
    <w:rsid w:val="00F808FA"/>
    <w:rsid w:val="00FA0E70"/>
    <w:rsid w:val="00FB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620EF2"/>
  <w15:docId w15:val="{961DF084-9A00-4398-BFD6-317F2F7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0"/>
      <w:ind w:left="215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30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00A"/>
    <w:rPr>
      <w:rFonts w:ascii="Segoe UI" w:eastAsia="Times New Roman" w:hAnsi="Segoe UI" w:cs="Segoe UI"/>
      <w:color w:val="000000"/>
      <w:sz w:val="18"/>
      <w:szCs w:val="18"/>
    </w:rPr>
  </w:style>
  <w:style w:type="paragraph" w:styleId="ListParagraph">
    <w:name w:val="List Paragraph"/>
    <w:basedOn w:val="Normal"/>
    <w:uiPriority w:val="34"/>
    <w:qFormat/>
    <w:rsid w:val="003608FB"/>
    <w:pPr>
      <w:ind w:left="720"/>
      <w:contextualSpacing/>
    </w:pPr>
  </w:style>
  <w:style w:type="paragraph" w:styleId="Header">
    <w:name w:val="header"/>
    <w:basedOn w:val="Normal"/>
    <w:link w:val="HeaderChar"/>
    <w:uiPriority w:val="99"/>
    <w:unhideWhenUsed/>
    <w:rsid w:val="00D047F1"/>
    <w:pPr>
      <w:spacing w:after="0" w:line="240" w:lineRule="auto"/>
      <w:ind w:left="0" w:firstLine="0"/>
    </w:pPr>
    <w:rPr>
      <w:color w:val="auto"/>
      <w:sz w:val="20"/>
      <w:szCs w:val="20"/>
      <w:lang w:val="en-US" w:eastAsia="en-US"/>
    </w:rPr>
  </w:style>
  <w:style w:type="character" w:customStyle="1" w:styleId="HeaderChar">
    <w:name w:val="Header Char"/>
    <w:basedOn w:val="DefaultParagraphFont"/>
    <w:link w:val="Header"/>
    <w:uiPriority w:val="99"/>
    <w:rsid w:val="00D047F1"/>
    <w:rPr>
      <w:rFonts w:ascii="Times New Roman" w:eastAsia="Times New Roman" w:hAnsi="Times New Roman" w:cs="Times New Roman"/>
      <w:sz w:val="20"/>
      <w:szCs w:val="20"/>
      <w:lang w:val="en-US" w:eastAsia="en-US"/>
    </w:rPr>
  </w:style>
  <w:style w:type="paragraph" w:styleId="NoSpacing">
    <w:name w:val="No Spacing"/>
    <w:uiPriority w:val="1"/>
    <w:qFormat/>
    <w:rsid w:val="00D047F1"/>
    <w:pPr>
      <w:spacing w:after="0" w:line="240" w:lineRule="auto"/>
    </w:pPr>
    <w:rPr>
      <w:rFonts w:ascii="Calibri" w:eastAsia="Times New Roman" w:hAnsi="Calibri" w:cs="Times New Roman"/>
    </w:rPr>
  </w:style>
  <w:style w:type="paragraph" w:customStyle="1" w:styleId="Default">
    <w:name w:val="Default"/>
    <w:rsid w:val="00D047F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Normal"/>
    <w:link w:val="BodyTextChar"/>
    <w:uiPriority w:val="99"/>
    <w:semiHidden/>
    <w:unhideWhenUsed/>
    <w:rsid w:val="00D047F1"/>
    <w:pPr>
      <w:spacing w:after="120" w:line="276" w:lineRule="auto"/>
      <w:ind w:left="0" w:firstLine="0"/>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D047F1"/>
    <w:rPr>
      <w:rFonts w:ascii="Arial" w:eastAsia="Calibri" w:hAnsi="Arial" w:cs="Times New Roman"/>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customXml" Target="../customXml/item3.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D47E9-0CDA-4E02-A054-630C8C9C0C95}">
  <ds:schemaRefs>
    <ds:schemaRef ds:uri="http://schemas.openxmlformats.org/officeDocument/2006/bibliography"/>
  </ds:schemaRefs>
</ds:datastoreItem>
</file>

<file path=customXml/itemProps2.xml><?xml version="1.0" encoding="utf-8"?>
<ds:datastoreItem xmlns:ds="http://schemas.openxmlformats.org/officeDocument/2006/customXml" ds:itemID="{D4634CEA-FA92-4D4E-AC55-CCF1E89D4BFC}"/>
</file>

<file path=customXml/itemProps3.xml><?xml version="1.0" encoding="utf-8"?>
<ds:datastoreItem xmlns:ds="http://schemas.openxmlformats.org/officeDocument/2006/customXml" ds:itemID="{6F9B915F-0F18-4105-B5F8-28AFB42995D9}"/>
</file>

<file path=customXml/itemProps4.xml><?xml version="1.0" encoding="utf-8"?>
<ds:datastoreItem xmlns:ds="http://schemas.openxmlformats.org/officeDocument/2006/customXml" ds:itemID="{D20D81F7-338C-4C4D-892A-57BC7BD126C3}"/>
</file>

<file path=docProps/app.xml><?xml version="1.0" encoding="utf-8"?>
<Properties xmlns="http://schemas.openxmlformats.org/officeDocument/2006/extended-properties" xmlns:vt="http://schemas.openxmlformats.org/officeDocument/2006/docPropsVTypes">
  <Template>Normal</Template>
  <TotalTime>1</TotalTime>
  <Pages>17</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Archana Mandrekar</cp:lastModifiedBy>
  <cp:revision>4</cp:revision>
  <dcterms:created xsi:type="dcterms:W3CDTF">2021-05-26T11:06:00Z</dcterms:created>
  <dcterms:modified xsi:type="dcterms:W3CDTF">2022-12-14T10:15:00Z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018b01-d6ca-4215-a70f-0f507ff65fa4_Enabled">
    <vt:lpwstr>True</vt:lpwstr>
  </property>
  <property fmtid="{D5CDD505-2E9C-101B-9397-08002B2CF9AE}" pid="3" name="MSIP_Label_d8018b01-d6ca-4215-a70f-0f507ff65fa4_SiteId">
    <vt:lpwstr>4273e6e9-aed1-40ab-83a3-85e0d43de705</vt:lpwstr>
  </property>
  <property fmtid="{D5CDD505-2E9C-101B-9397-08002B2CF9AE}" pid="4" name="MSIP_Label_d8018b01-d6ca-4215-a70f-0f507ff65fa4_Owner">
    <vt:lpwstr>00007476@vedanta.co.in</vt:lpwstr>
  </property>
  <property fmtid="{D5CDD505-2E9C-101B-9397-08002B2CF9AE}" pid="5" name="MSIP_Label_d8018b01-d6ca-4215-a70f-0f507ff65fa4_SetDate">
    <vt:lpwstr>2020-09-03T03:47:54.5250399Z</vt:lpwstr>
  </property>
  <property fmtid="{D5CDD505-2E9C-101B-9397-08002B2CF9AE}" pid="6" name="MSIP_Label_d8018b01-d6ca-4215-a70f-0f507ff65fa4_Name">
    <vt:lpwstr>Internal (C3)</vt:lpwstr>
  </property>
  <property fmtid="{D5CDD505-2E9C-101B-9397-08002B2CF9AE}" pid="7" name="MSIP_Label_d8018b01-d6ca-4215-a70f-0f507ff65fa4_Application">
    <vt:lpwstr>Microsoft Azure Information Protection</vt:lpwstr>
  </property>
  <property fmtid="{D5CDD505-2E9C-101B-9397-08002B2CF9AE}" pid="8" name="MSIP_Label_d8018b01-d6ca-4215-a70f-0f507ff65fa4_ActionId">
    <vt:lpwstr>ab55598b-a78a-47a3-8af6-38fe1c75b9a2</vt:lpwstr>
  </property>
  <property fmtid="{D5CDD505-2E9C-101B-9397-08002B2CF9AE}" pid="9" name="MSIP_Label_d8018b01-d6ca-4215-a70f-0f507ff65fa4_Extended_MSFT_Method">
    <vt:lpwstr>Manual</vt:lpwstr>
  </property>
  <property fmtid="{D5CDD505-2E9C-101B-9397-08002B2CF9AE}" pid="10" name="MSIP_Label_915151c4-9ba3-4bb3-87e1-8c80f2cce93a_Enabled">
    <vt:lpwstr>True</vt:lpwstr>
  </property>
  <property fmtid="{D5CDD505-2E9C-101B-9397-08002B2CF9AE}" pid="11" name="MSIP_Label_915151c4-9ba3-4bb3-87e1-8c80f2cce93a_SiteId">
    <vt:lpwstr>4273e6e9-aed1-40ab-83a3-85e0d43de705</vt:lpwstr>
  </property>
  <property fmtid="{D5CDD505-2E9C-101B-9397-08002B2CF9AE}" pid="12" name="MSIP_Label_915151c4-9ba3-4bb3-87e1-8c80f2cce93a_Owner">
    <vt:lpwstr>00007476@vedanta.co.in</vt:lpwstr>
  </property>
  <property fmtid="{D5CDD505-2E9C-101B-9397-08002B2CF9AE}" pid="13" name="MSIP_Label_915151c4-9ba3-4bb3-87e1-8c80f2cce93a_SetDate">
    <vt:lpwstr>2020-09-03T03:47:54.5250399Z</vt:lpwstr>
  </property>
  <property fmtid="{D5CDD505-2E9C-101B-9397-08002B2CF9AE}" pid="14" name="MSIP_Label_915151c4-9ba3-4bb3-87e1-8c80f2cce93a_Name">
    <vt:lpwstr>All Employees</vt:lpwstr>
  </property>
  <property fmtid="{D5CDD505-2E9C-101B-9397-08002B2CF9AE}" pid="15" name="MSIP_Label_915151c4-9ba3-4bb3-87e1-8c80f2cce93a_Application">
    <vt:lpwstr>Microsoft Azure Information Protection</vt:lpwstr>
  </property>
  <property fmtid="{D5CDD505-2E9C-101B-9397-08002B2CF9AE}" pid="16" name="MSIP_Label_915151c4-9ba3-4bb3-87e1-8c80f2cce93a_ActionId">
    <vt:lpwstr>ab55598b-a78a-47a3-8af6-38fe1c75b9a2</vt:lpwstr>
  </property>
  <property fmtid="{D5CDD505-2E9C-101B-9397-08002B2CF9AE}" pid="17" name="MSIP_Label_915151c4-9ba3-4bb3-87e1-8c80f2cce93a_Parent">
    <vt:lpwstr>d8018b01-d6ca-4215-a70f-0f507ff65fa4</vt:lpwstr>
  </property>
  <property fmtid="{D5CDD505-2E9C-101B-9397-08002B2CF9AE}" pid="18" name="MSIP_Label_915151c4-9ba3-4bb3-87e1-8c80f2cce93a_Extended_MSFT_Method">
    <vt:lpwstr>Manual</vt:lpwstr>
  </property>
  <property fmtid="{D5CDD505-2E9C-101B-9397-08002B2CF9AE}" pid="19" name="Sensitivity">
    <vt:lpwstr>Internal (C3) All Employees</vt:lpwstr>
  </property>
  <property fmtid="{D5CDD505-2E9C-101B-9397-08002B2CF9AE}" pid="20" name="ContentTypeId">
    <vt:lpwstr>0x0101007E09428367BB6C478DCFDAEFD0D8ED51</vt:lpwstr>
  </property>
  <property fmtid="{D5CDD505-2E9C-101B-9397-08002B2CF9AE}" pid="21" name="Order">
    <vt:r8>1241100</vt:r8>
  </property>
</Properties>
</file>