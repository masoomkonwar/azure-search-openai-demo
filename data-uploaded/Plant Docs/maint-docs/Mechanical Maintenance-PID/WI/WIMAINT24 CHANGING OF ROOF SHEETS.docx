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8DDE3" w14:textId="77777777" w:rsidR="0092532B" w:rsidRPr="006126CE" w:rsidRDefault="0092532B" w:rsidP="0092532B">
      <w:pPr>
        <w:pStyle w:val="Heading7"/>
        <w:rPr>
          <w:rFonts w:ascii="Calibri" w:hAnsi="Calibri" w:cs="Calibri"/>
          <w:sz w:val="22"/>
          <w:szCs w:val="22"/>
        </w:rPr>
      </w:pPr>
      <w:r w:rsidRPr="006126CE">
        <w:rPr>
          <w:rFonts w:ascii="Calibri" w:hAnsi="Calibri" w:cs="Calibri"/>
          <w:b w:val="0"/>
          <w:sz w:val="22"/>
          <w:szCs w:val="22"/>
        </w:rPr>
        <w:t xml:space="preserve">ACTIVITY: </w:t>
      </w:r>
      <w:bookmarkStart w:id="0" w:name="Hook_Changing_Roof_Sheets"/>
      <w:bookmarkEnd w:id="0"/>
      <w:r w:rsidRPr="006126CE">
        <w:rPr>
          <w:rFonts w:ascii="Calibri" w:hAnsi="Calibri" w:cs="Calibri"/>
          <w:b w:val="0"/>
          <w:sz w:val="22"/>
          <w:szCs w:val="22"/>
        </w:rPr>
        <w:t xml:space="preserve"> </w:t>
      </w:r>
      <w:bookmarkStart w:id="1" w:name="_Hlt89856769"/>
      <w:bookmarkStart w:id="2" w:name="OLE_LINK1"/>
      <w:bookmarkEnd w:id="1"/>
      <w:r w:rsidRPr="006126CE">
        <w:rPr>
          <w:rFonts w:ascii="Calibri" w:hAnsi="Calibri" w:cs="Calibri"/>
          <w:sz w:val="22"/>
          <w:szCs w:val="22"/>
        </w:rPr>
        <w:t xml:space="preserve">ERECTION/DISMANTLING/HOOK CHANGING / PATCH WORK OF ROOF SHEETS </w:t>
      </w:r>
      <w:bookmarkEnd w:id="2"/>
    </w:p>
    <w:p w14:paraId="0365183F" w14:textId="77777777" w:rsidR="0092532B" w:rsidRPr="006126CE" w:rsidRDefault="0092532B" w:rsidP="0092532B">
      <w:pPr>
        <w:jc w:val="both"/>
        <w:rPr>
          <w:rFonts w:ascii="Calibri" w:hAnsi="Calibri" w:cs="Calibri"/>
          <w:sz w:val="22"/>
          <w:szCs w:val="22"/>
        </w:rPr>
      </w:pPr>
      <w:r w:rsidRPr="006126CE">
        <w:rPr>
          <w:rFonts w:ascii="Calibri" w:hAnsi="Calibri" w:cs="Calibri"/>
          <w:sz w:val="22"/>
          <w:szCs w:val="22"/>
        </w:rPr>
        <w:t>______________________________________________________________________________</w:t>
      </w:r>
    </w:p>
    <w:p w14:paraId="585FE700" w14:textId="77777777" w:rsidR="0092532B" w:rsidRPr="006126CE" w:rsidRDefault="0092532B" w:rsidP="0092532B">
      <w:pPr>
        <w:jc w:val="both"/>
        <w:rPr>
          <w:rFonts w:ascii="Calibri" w:hAnsi="Calibri" w:cs="Calibri"/>
          <w:sz w:val="22"/>
          <w:szCs w:val="22"/>
        </w:rPr>
      </w:pPr>
    </w:p>
    <w:p w14:paraId="722DDB17" w14:textId="77777777" w:rsidR="0092532B" w:rsidRPr="006126CE" w:rsidRDefault="0092532B" w:rsidP="0092532B">
      <w:pPr>
        <w:numPr>
          <w:ilvl w:val="0"/>
          <w:numId w:val="2"/>
        </w:numPr>
        <w:jc w:val="both"/>
        <w:rPr>
          <w:rFonts w:ascii="Calibri" w:hAnsi="Calibri" w:cs="Calibri"/>
          <w:sz w:val="22"/>
          <w:szCs w:val="22"/>
        </w:rPr>
      </w:pPr>
      <w:r w:rsidRPr="006126CE">
        <w:rPr>
          <w:rFonts w:ascii="Calibri" w:hAnsi="Calibri" w:cs="Calibri"/>
          <w:sz w:val="22"/>
          <w:szCs w:val="22"/>
        </w:rPr>
        <w:t>Objective</w:t>
      </w:r>
      <w:r w:rsidRPr="006126CE">
        <w:rPr>
          <w:rFonts w:ascii="Calibri" w:hAnsi="Calibri" w:cs="Calibri"/>
          <w:sz w:val="22"/>
          <w:szCs w:val="22"/>
        </w:rPr>
        <w:tab/>
      </w:r>
      <w:r w:rsidRPr="006126CE">
        <w:rPr>
          <w:rFonts w:ascii="Calibri" w:hAnsi="Calibri" w:cs="Calibri"/>
          <w:sz w:val="22"/>
          <w:szCs w:val="22"/>
        </w:rPr>
        <w:tab/>
        <w:t xml:space="preserve">: - </w:t>
      </w:r>
      <w:r w:rsidRPr="006126CE">
        <w:rPr>
          <w:rFonts w:ascii="Calibri" w:hAnsi="Calibri" w:cs="Calibri"/>
          <w:sz w:val="22"/>
          <w:szCs w:val="22"/>
        </w:rPr>
        <w:tab/>
        <w:t>Safe procedure for roof sheet changing.</w:t>
      </w:r>
    </w:p>
    <w:p w14:paraId="643AF75E" w14:textId="77777777" w:rsidR="0092532B" w:rsidRPr="006126CE" w:rsidRDefault="0092532B" w:rsidP="0092532B">
      <w:pPr>
        <w:numPr>
          <w:ilvl w:val="0"/>
          <w:numId w:val="2"/>
        </w:numPr>
        <w:jc w:val="both"/>
        <w:rPr>
          <w:rFonts w:ascii="Calibri" w:hAnsi="Calibri" w:cs="Calibri"/>
          <w:sz w:val="22"/>
          <w:szCs w:val="22"/>
        </w:rPr>
      </w:pPr>
      <w:r w:rsidRPr="006126CE">
        <w:rPr>
          <w:rFonts w:ascii="Calibri" w:hAnsi="Calibri" w:cs="Calibri"/>
          <w:sz w:val="22"/>
          <w:szCs w:val="22"/>
        </w:rPr>
        <w:t>Scope</w:t>
      </w:r>
      <w:r w:rsidRPr="006126CE">
        <w:rPr>
          <w:rFonts w:ascii="Calibri" w:hAnsi="Calibri" w:cs="Calibri"/>
          <w:sz w:val="22"/>
          <w:szCs w:val="22"/>
        </w:rPr>
        <w:tab/>
      </w:r>
      <w:r w:rsidRPr="006126CE">
        <w:rPr>
          <w:rFonts w:ascii="Calibri" w:hAnsi="Calibri" w:cs="Calibri"/>
          <w:sz w:val="22"/>
          <w:szCs w:val="22"/>
        </w:rPr>
        <w:tab/>
        <w:t xml:space="preserve">: -  </w:t>
      </w:r>
      <w:r w:rsidRPr="006126CE">
        <w:rPr>
          <w:rFonts w:ascii="Calibri" w:hAnsi="Calibri" w:cs="Calibri"/>
          <w:sz w:val="22"/>
          <w:szCs w:val="22"/>
        </w:rPr>
        <w:tab/>
        <w:t>All roof structures.</w:t>
      </w:r>
    </w:p>
    <w:p w14:paraId="4530AE49" w14:textId="77777777" w:rsidR="0092532B" w:rsidRPr="006126CE" w:rsidRDefault="0092532B" w:rsidP="0092532B">
      <w:pPr>
        <w:numPr>
          <w:ilvl w:val="0"/>
          <w:numId w:val="2"/>
        </w:numPr>
        <w:jc w:val="both"/>
        <w:rPr>
          <w:rFonts w:ascii="Calibri" w:hAnsi="Calibri" w:cs="Calibri"/>
          <w:sz w:val="22"/>
          <w:szCs w:val="22"/>
        </w:rPr>
      </w:pPr>
      <w:r w:rsidRPr="006126CE">
        <w:rPr>
          <w:rFonts w:ascii="Calibri" w:hAnsi="Calibri" w:cs="Calibri"/>
          <w:sz w:val="22"/>
          <w:szCs w:val="22"/>
        </w:rPr>
        <w:t>Ref.</w:t>
      </w:r>
      <w:r w:rsidRPr="006126CE">
        <w:rPr>
          <w:rFonts w:ascii="Calibri" w:hAnsi="Calibri" w:cs="Calibri"/>
          <w:sz w:val="22"/>
          <w:szCs w:val="22"/>
        </w:rPr>
        <w:tab/>
      </w:r>
      <w:r w:rsidRPr="006126CE">
        <w:rPr>
          <w:rFonts w:ascii="Calibri" w:hAnsi="Calibri" w:cs="Calibri"/>
          <w:sz w:val="22"/>
          <w:szCs w:val="22"/>
        </w:rPr>
        <w:tab/>
      </w:r>
      <w:r w:rsidRPr="006126CE">
        <w:rPr>
          <w:rFonts w:ascii="Calibri" w:hAnsi="Calibri" w:cs="Calibri"/>
          <w:sz w:val="22"/>
          <w:szCs w:val="22"/>
        </w:rPr>
        <w:tab/>
        <w:t>: -</w:t>
      </w:r>
      <w:r w:rsidR="00674C35">
        <w:rPr>
          <w:rFonts w:ascii="Calibri" w:hAnsi="Calibri" w:cs="Calibri"/>
          <w:sz w:val="22"/>
          <w:szCs w:val="22"/>
        </w:rPr>
        <w:tab/>
        <w:t>WIMAINT103, SP44G</w:t>
      </w:r>
    </w:p>
    <w:p w14:paraId="779AF7E3" w14:textId="77777777" w:rsidR="0092532B" w:rsidRPr="006126CE" w:rsidRDefault="0092532B" w:rsidP="0092532B">
      <w:pPr>
        <w:numPr>
          <w:ilvl w:val="0"/>
          <w:numId w:val="2"/>
        </w:numPr>
        <w:jc w:val="both"/>
        <w:rPr>
          <w:rFonts w:ascii="Calibri" w:hAnsi="Calibri" w:cs="Calibri"/>
          <w:sz w:val="22"/>
          <w:szCs w:val="22"/>
        </w:rPr>
      </w:pPr>
      <w:r w:rsidRPr="006126CE">
        <w:rPr>
          <w:rFonts w:ascii="Calibri" w:hAnsi="Calibri" w:cs="Calibri"/>
          <w:sz w:val="22"/>
          <w:szCs w:val="22"/>
        </w:rPr>
        <w:t>Responsibility</w:t>
      </w:r>
      <w:r w:rsidRPr="006126CE">
        <w:rPr>
          <w:rFonts w:ascii="Calibri" w:hAnsi="Calibri" w:cs="Calibri"/>
          <w:sz w:val="22"/>
          <w:szCs w:val="22"/>
        </w:rPr>
        <w:tab/>
        <w:t>: -</w:t>
      </w:r>
      <w:r w:rsidRPr="006126CE">
        <w:rPr>
          <w:rFonts w:ascii="Calibri" w:hAnsi="Calibri" w:cs="Calibri"/>
          <w:sz w:val="22"/>
          <w:szCs w:val="22"/>
        </w:rPr>
        <w:tab/>
        <w:t>Engineer in Charge or workmen on job</w:t>
      </w:r>
    </w:p>
    <w:p w14:paraId="0F24C9B6" w14:textId="77777777" w:rsidR="0092532B" w:rsidRPr="006126CE" w:rsidRDefault="0092532B" w:rsidP="0092532B">
      <w:pPr>
        <w:jc w:val="both"/>
        <w:rPr>
          <w:rFonts w:ascii="Calibri" w:hAnsi="Calibri" w:cs="Calibri"/>
          <w:sz w:val="22"/>
          <w:szCs w:val="22"/>
        </w:rPr>
      </w:pPr>
    </w:p>
    <w:p w14:paraId="115B038B" w14:textId="77777777" w:rsidR="0092532B" w:rsidRPr="006126CE" w:rsidRDefault="0092532B" w:rsidP="0092532B">
      <w:pPr>
        <w:jc w:val="both"/>
        <w:rPr>
          <w:rFonts w:ascii="Calibri" w:hAnsi="Calibri" w:cs="Calibri"/>
          <w:b/>
          <w:sz w:val="22"/>
          <w:szCs w:val="22"/>
        </w:rPr>
      </w:pPr>
      <w:r w:rsidRPr="006126CE">
        <w:rPr>
          <w:rFonts w:ascii="Calibri" w:hAnsi="Calibri" w:cs="Calibri"/>
          <w:b/>
          <w:sz w:val="22"/>
          <w:szCs w:val="22"/>
        </w:rPr>
        <w:t>PPE –s to be used</w:t>
      </w:r>
      <w:r w:rsidRPr="006126CE">
        <w:rPr>
          <w:rFonts w:ascii="Calibri" w:hAnsi="Calibri" w:cs="Calibri"/>
          <w:b/>
          <w:sz w:val="22"/>
          <w:szCs w:val="22"/>
        </w:rPr>
        <w:tab/>
        <w:t>:</w:t>
      </w:r>
    </w:p>
    <w:p w14:paraId="6BA3965A" w14:textId="77777777" w:rsidR="0092532B" w:rsidRPr="006126CE" w:rsidRDefault="0092532B" w:rsidP="0092532B">
      <w:pPr>
        <w:jc w:val="both"/>
        <w:rPr>
          <w:rFonts w:ascii="Calibri" w:hAnsi="Calibri" w:cs="Calibri"/>
          <w:sz w:val="22"/>
          <w:szCs w:val="22"/>
        </w:rPr>
      </w:pPr>
    </w:p>
    <w:p w14:paraId="7DCBF6FF" w14:textId="77777777" w:rsidR="0092532B" w:rsidRPr="006126CE" w:rsidRDefault="0092532B" w:rsidP="0092532B">
      <w:pPr>
        <w:numPr>
          <w:ilvl w:val="0"/>
          <w:numId w:val="1"/>
        </w:numPr>
        <w:jc w:val="both"/>
        <w:rPr>
          <w:rFonts w:ascii="Calibri" w:hAnsi="Calibri" w:cs="Calibri"/>
          <w:sz w:val="22"/>
          <w:szCs w:val="22"/>
        </w:rPr>
      </w:pPr>
      <w:r w:rsidRPr="006126CE">
        <w:rPr>
          <w:rFonts w:ascii="Calibri" w:hAnsi="Calibri" w:cs="Calibri"/>
          <w:sz w:val="22"/>
          <w:szCs w:val="22"/>
        </w:rPr>
        <w:t>Helmet, Safety shoes, Safety belts, Hand gloves, Dust mask, Cotton cloth and goggle</w:t>
      </w:r>
    </w:p>
    <w:p w14:paraId="14CFA208" w14:textId="77777777" w:rsidR="0092532B" w:rsidRPr="006126CE" w:rsidRDefault="0092532B" w:rsidP="0092532B">
      <w:pPr>
        <w:jc w:val="both"/>
        <w:rPr>
          <w:rFonts w:ascii="Calibri" w:hAnsi="Calibri" w:cs="Calibri"/>
          <w:sz w:val="22"/>
          <w:szCs w:val="22"/>
        </w:rPr>
      </w:pPr>
    </w:p>
    <w:p w14:paraId="7C87B716" w14:textId="77777777" w:rsidR="0092532B" w:rsidRPr="006126CE" w:rsidRDefault="0092532B" w:rsidP="0092532B">
      <w:pPr>
        <w:jc w:val="both"/>
        <w:rPr>
          <w:rFonts w:ascii="Calibri" w:hAnsi="Calibri" w:cs="Calibri"/>
          <w:b/>
          <w:sz w:val="22"/>
          <w:szCs w:val="22"/>
        </w:rPr>
      </w:pPr>
      <w:r w:rsidRPr="006126CE">
        <w:rPr>
          <w:rFonts w:ascii="Calibri" w:hAnsi="Calibri" w:cs="Calibri"/>
          <w:b/>
          <w:sz w:val="22"/>
          <w:szCs w:val="22"/>
        </w:rPr>
        <w:t>Aspect – impact</w:t>
      </w:r>
      <w:r w:rsidRPr="006126CE">
        <w:rPr>
          <w:rFonts w:ascii="Calibri" w:hAnsi="Calibri" w:cs="Calibri"/>
          <w:b/>
          <w:sz w:val="22"/>
          <w:szCs w:val="22"/>
        </w:rPr>
        <w:tab/>
      </w:r>
      <w:r w:rsidRPr="006126CE">
        <w:rPr>
          <w:rFonts w:ascii="Calibri" w:hAnsi="Calibri" w:cs="Calibri"/>
          <w:b/>
          <w:sz w:val="22"/>
          <w:szCs w:val="22"/>
        </w:rPr>
        <w:tab/>
        <w:t>:</w:t>
      </w:r>
    </w:p>
    <w:p w14:paraId="7D87D14E" w14:textId="77777777" w:rsidR="0092532B" w:rsidRPr="006126CE" w:rsidRDefault="0092532B" w:rsidP="0092532B">
      <w:pPr>
        <w:jc w:val="both"/>
        <w:rPr>
          <w:rFonts w:ascii="Calibri" w:hAnsi="Calibri" w:cs="Calibri"/>
          <w:sz w:val="22"/>
          <w:szCs w:val="22"/>
        </w:rPr>
      </w:pPr>
    </w:p>
    <w:tbl>
      <w:tblPr>
        <w:tblW w:w="0" w:type="auto"/>
        <w:tblInd w:w="-14" w:type="dxa"/>
        <w:tblLayout w:type="fixed"/>
        <w:tblCellMar>
          <w:left w:w="0" w:type="dxa"/>
          <w:right w:w="0" w:type="dxa"/>
        </w:tblCellMar>
        <w:tblLook w:val="0000" w:firstRow="0" w:lastRow="0" w:firstColumn="0" w:lastColumn="0" w:noHBand="0" w:noVBand="0"/>
      </w:tblPr>
      <w:tblGrid>
        <w:gridCol w:w="2440"/>
        <w:gridCol w:w="6214"/>
      </w:tblGrid>
      <w:tr w:rsidR="0092532B" w:rsidRPr="006126CE" w14:paraId="6043A9A1" w14:textId="77777777" w:rsidTr="00772AFD">
        <w:trPr>
          <w:trHeight w:val="540"/>
        </w:trPr>
        <w:tc>
          <w:tcPr>
            <w:tcW w:w="2440" w:type="dxa"/>
            <w:tcBorders>
              <w:top w:val="nil"/>
              <w:left w:val="nil"/>
              <w:bottom w:val="nil"/>
              <w:right w:val="nil"/>
            </w:tcBorders>
          </w:tcPr>
          <w:p w14:paraId="5E75A986" w14:textId="77777777" w:rsidR="0092532B" w:rsidRPr="006126CE" w:rsidRDefault="0092532B" w:rsidP="00772AFD">
            <w:pPr>
              <w:rPr>
                <w:rFonts w:ascii="Calibri" w:hAnsi="Calibri" w:cs="Calibri"/>
                <w:sz w:val="22"/>
                <w:szCs w:val="22"/>
              </w:rPr>
            </w:pPr>
            <w:r w:rsidRPr="006126CE">
              <w:rPr>
                <w:rFonts w:ascii="Calibri" w:hAnsi="Calibri" w:cs="Calibri"/>
                <w:sz w:val="22"/>
                <w:szCs w:val="22"/>
              </w:rPr>
              <w:t>Scrap generation</w:t>
            </w:r>
          </w:p>
        </w:tc>
        <w:tc>
          <w:tcPr>
            <w:tcW w:w="6214" w:type="dxa"/>
            <w:tcBorders>
              <w:top w:val="nil"/>
              <w:left w:val="nil"/>
              <w:bottom w:val="nil"/>
              <w:right w:val="nil"/>
            </w:tcBorders>
          </w:tcPr>
          <w:p w14:paraId="62F57430" w14:textId="77777777" w:rsidR="0092532B" w:rsidRPr="006126CE" w:rsidRDefault="0092532B" w:rsidP="00772AFD">
            <w:pPr>
              <w:rPr>
                <w:rFonts w:ascii="Calibri" w:hAnsi="Calibri" w:cs="Calibri"/>
                <w:sz w:val="22"/>
                <w:szCs w:val="22"/>
              </w:rPr>
            </w:pPr>
            <w:r w:rsidRPr="006126CE">
              <w:rPr>
                <w:rFonts w:ascii="Calibri" w:hAnsi="Calibri" w:cs="Calibri"/>
                <w:sz w:val="22"/>
                <w:szCs w:val="22"/>
              </w:rPr>
              <w:t>Resource Depletion</w:t>
            </w:r>
          </w:p>
          <w:p w14:paraId="7D772E99" w14:textId="77777777" w:rsidR="0092532B" w:rsidRPr="006126CE" w:rsidRDefault="0092532B" w:rsidP="00772AFD">
            <w:pPr>
              <w:rPr>
                <w:rFonts w:ascii="Calibri" w:hAnsi="Calibri" w:cs="Calibri"/>
                <w:sz w:val="22"/>
                <w:szCs w:val="22"/>
              </w:rPr>
            </w:pPr>
          </w:p>
        </w:tc>
      </w:tr>
      <w:tr w:rsidR="0092532B" w:rsidRPr="006126CE" w14:paraId="69A6503B" w14:textId="77777777" w:rsidTr="00772AFD">
        <w:trPr>
          <w:trHeight w:val="255"/>
        </w:trPr>
        <w:tc>
          <w:tcPr>
            <w:tcW w:w="2440" w:type="dxa"/>
            <w:tcBorders>
              <w:top w:val="nil"/>
              <w:left w:val="nil"/>
              <w:bottom w:val="nil"/>
              <w:right w:val="nil"/>
            </w:tcBorders>
          </w:tcPr>
          <w:p w14:paraId="1ECF5DAE" w14:textId="77777777" w:rsidR="0092532B" w:rsidRPr="006126CE" w:rsidRDefault="0092532B" w:rsidP="00772AFD">
            <w:pPr>
              <w:rPr>
                <w:rFonts w:ascii="Calibri" w:hAnsi="Calibri" w:cs="Calibri"/>
                <w:sz w:val="22"/>
                <w:szCs w:val="22"/>
              </w:rPr>
            </w:pPr>
            <w:r w:rsidRPr="006126CE">
              <w:rPr>
                <w:rFonts w:ascii="Calibri" w:hAnsi="Calibri" w:cs="Calibri"/>
                <w:sz w:val="22"/>
                <w:szCs w:val="22"/>
              </w:rPr>
              <w:t>Hazardous waste</w:t>
            </w:r>
          </w:p>
        </w:tc>
        <w:tc>
          <w:tcPr>
            <w:tcW w:w="6214" w:type="dxa"/>
            <w:tcBorders>
              <w:top w:val="nil"/>
              <w:left w:val="nil"/>
              <w:bottom w:val="nil"/>
              <w:right w:val="nil"/>
            </w:tcBorders>
          </w:tcPr>
          <w:p w14:paraId="1449AE09" w14:textId="77777777" w:rsidR="0092532B" w:rsidRPr="006126CE" w:rsidRDefault="0092532B" w:rsidP="00772AFD">
            <w:pPr>
              <w:rPr>
                <w:rFonts w:ascii="Calibri" w:hAnsi="Calibri" w:cs="Calibri"/>
                <w:sz w:val="22"/>
                <w:szCs w:val="22"/>
              </w:rPr>
            </w:pPr>
            <w:r w:rsidRPr="006126CE">
              <w:rPr>
                <w:rFonts w:ascii="Calibri" w:hAnsi="Calibri" w:cs="Calibri"/>
                <w:sz w:val="22"/>
                <w:szCs w:val="22"/>
              </w:rPr>
              <w:t>Health</w:t>
            </w:r>
          </w:p>
        </w:tc>
      </w:tr>
    </w:tbl>
    <w:p w14:paraId="2C60D3C8" w14:textId="77777777" w:rsidR="0092532B" w:rsidRPr="006126CE" w:rsidRDefault="00755371" w:rsidP="0092532B">
      <w:pPr>
        <w:pStyle w:val="BodyText2"/>
        <w:spacing w:line="340" w:lineRule="atLeast"/>
        <w:jc w:val="left"/>
        <w:rPr>
          <w:rFonts w:ascii="Calibri" w:hAnsi="Calibri" w:cs="Calibri"/>
          <w:b w:val="0"/>
          <w:color w:val="000000"/>
          <w:sz w:val="22"/>
          <w:szCs w:val="22"/>
        </w:rPr>
      </w:pPr>
      <w:hyperlink r:id="rId8" w:history="1">
        <w:r w:rsidR="0092532B" w:rsidRPr="006126CE">
          <w:rPr>
            <w:rStyle w:val="Hyperlink"/>
            <w:rFonts w:ascii="Calibri" w:hAnsi="Calibri" w:cs="Calibri"/>
            <w:b w:val="0"/>
            <w:color w:val="000000"/>
            <w:sz w:val="22"/>
            <w:szCs w:val="22"/>
          </w:rPr>
          <w:t>Hazards identified</w:t>
        </w:r>
      </w:hyperlink>
      <w:r w:rsidR="0092532B" w:rsidRPr="006126CE">
        <w:rPr>
          <w:rFonts w:ascii="Calibri" w:hAnsi="Calibri" w:cs="Calibri"/>
          <w:b w:val="0"/>
          <w:color w:val="000000"/>
          <w:sz w:val="22"/>
          <w:szCs w:val="22"/>
        </w:rPr>
        <w:t xml:space="preserve"> </w:t>
      </w:r>
      <w:r w:rsidR="0092532B" w:rsidRPr="006126CE">
        <w:rPr>
          <w:rFonts w:ascii="Calibri" w:hAnsi="Calibri" w:cs="Calibri"/>
          <w:b w:val="0"/>
          <w:color w:val="000000"/>
          <w:sz w:val="22"/>
          <w:szCs w:val="22"/>
        </w:rPr>
        <w:tab/>
        <w:t>:</w:t>
      </w:r>
    </w:p>
    <w:p w14:paraId="19A96C29" w14:textId="77777777" w:rsidR="00674C35" w:rsidRPr="00525E7F" w:rsidRDefault="00674C35" w:rsidP="00674C35">
      <w:pPr>
        <w:spacing w:before="100" w:beforeAutospacing="1" w:after="100" w:afterAutospacing="1"/>
        <w:rPr>
          <w:rFonts w:ascii="Tahoma" w:hAnsi="Tahoma" w:cs="Tahoma"/>
          <w:b/>
          <w:bCs/>
        </w:rPr>
      </w:pPr>
      <w:r w:rsidRPr="00551D20">
        <w:rPr>
          <w:b/>
          <w:bCs/>
        </w:rPr>
        <w:t xml:space="preserve">Mechanical Hazard </w:t>
      </w:r>
    </w:p>
    <w:p w14:paraId="13A725D5" w14:textId="77777777" w:rsidR="00674C35" w:rsidRPr="00551D20" w:rsidRDefault="00674C35" w:rsidP="00674C35">
      <w:pPr>
        <w:pStyle w:val="ListParagraph"/>
        <w:numPr>
          <w:ilvl w:val="0"/>
          <w:numId w:val="15"/>
        </w:numPr>
        <w:spacing w:before="100" w:beforeAutospacing="1" w:after="100" w:afterAutospacing="1"/>
        <w:rPr>
          <w:rFonts w:ascii="Times New Roman" w:hAnsi="Times New Roman"/>
        </w:rPr>
      </w:pPr>
      <w:r w:rsidRPr="00551D20">
        <w:rPr>
          <w:rFonts w:ascii="Times New Roman" w:hAnsi="Times New Roman"/>
          <w:color w:val="000000"/>
        </w:rPr>
        <w:t xml:space="preserve">Fall of person from height </w:t>
      </w:r>
    </w:p>
    <w:p w14:paraId="0E63140E" w14:textId="77777777" w:rsidR="00674C35" w:rsidRPr="00551D20" w:rsidRDefault="00674C35" w:rsidP="00674C35">
      <w:pPr>
        <w:pStyle w:val="ListParagraph"/>
        <w:numPr>
          <w:ilvl w:val="0"/>
          <w:numId w:val="15"/>
        </w:numPr>
        <w:spacing w:before="100" w:beforeAutospacing="1" w:after="100" w:afterAutospacing="1"/>
        <w:rPr>
          <w:rFonts w:ascii="Times New Roman" w:hAnsi="Times New Roman"/>
        </w:rPr>
      </w:pPr>
      <w:r w:rsidRPr="00551D20">
        <w:rPr>
          <w:rFonts w:ascii="Times New Roman" w:hAnsi="Times New Roman"/>
        </w:rPr>
        <w:t>Collapsing of scaffolding</w:t>
      </w:r>
    </w:p>
    <w:p w14:paraId="0A050EFE" w14:textId="77777777" w:rsidR="00674C35" w:rsidRDefault="00674C35" w:rsidP="00674C35">
      <w:pPr>
        <w:pStyle w:val="ListParagraph"/>
        <w:numPr>
          <w:ilvl w:val="0"/>
          <w:numId w:val="15"/>
        </w:numPr>
        <w:tabs>
          <w:tab w:val="num" w:pos="644"/>
        </w:tabs>
        <w:spacing w:before="100" w:beforeAutospacing="1" w:after="100" w:afterAutospacing="1"/>
        <w:rPr>
          <w:rFonts w:ascii="Times New Roman" w:hAnsi="Times New Roman"/>
        </w:rPr>
      </w:pPr>
      <w:r w:rsidRPr="00551D20">
        <w:rPr>
          <w:rFonts w:ascii="Times New Roman" w:hAnsi="Times New Roman"/>
        </w:rPr>
        <w:t>Slipping of person</w:t>
      </w:r>
      <w:r>
        <w:rPr>
          <w:rFonts w:ascii="Times New Roman" w:hAnsi="Times New Roman"/>
        </w:rPr>
        <w:t>.</w:t>
      </w:r>
    </w:p>
    <w:p w14:paraId="7F1CD8B2" w14:textId="77777777" w:rsidR="00674C35" w:rsidRPr="00551D20" w:rsidRDefault="00674C35" w:rsidP="00674C35">
      <w:pPr>
        <w:pStyle w:val="ListParagraph"/>
        <w:numPr>
          <w:ilvl w:val="0"/>
          <w:numId w:val="15"/>
        </w:numPr>
        <w:spacing w:before="100" w:beforeAutospacing="1" w:after="100" w:afterAutospacing="1"/>
        <w:rPr>
          <w:rFonts w:ascii="Times New Roman" w:hAnsi="Times New Roman"/>
        </w:rPr>
      </w:pPr>
      <w:r>
        <w:rPr>
          <w:rFonts w:ascii="Times New Roman" w:hAnsi="Times New Roman"/>
        </w:rPr>
        <w:t>Fall of material.</w:t>
      </w:r>
      <w:r w:rsidR="00C06E31">
        <w:rPr>
          <w:rFonts w:ascii="Times New Roman" w:hAnsi="Times New Roman"/>
        </w:rPr>
        <w:t xml:space="preserve"> (roof sheet, tools, J- hooks)</w:t>
      </w:r>
    </w:p>
    <w:p w14:paraId="10B22E3C" w14:textId="77777777" w:rsidR="00674C35" w:rsidRDefault="00674C35" w:rsidP="00674C35">
      <w:pPr>
        <w:pStyle w:val="ListParagraph"/>
        <w:numPr>
          <w:ilvl w:val="0"/>
          <w:numId w:val="15"/>
        </w:numPr>
        <w:tabs>
          <w:tab w:val="num" w:pos="644"/>
        </w:tabs>
        <w:spacing w:before="100" w:beforeAutospacing="1" w:after="100" w:afterAutospacing="1"/>
        <w:rPr>
          <w:rFonts w:ascii="Times New Roman" w:hAnsi="Times New Roman"/>
        </w:rPr>
      </w:pPr>
      <w:r w:rsidRPr="00551D20">
        <w:rPr>
          <w:rFonts w:ascii="Times New Roman" w:hAnsi="Times New Roman"/>
        </w:rPr>
        <w:t xml:space="preserve">Drowning of person while working </w:t>
      </w:r>
      <w:r>
        <w:rPr>
          <w:rFonts w:ascii="Times New Roman" w:hAnsi="Times New Roman"/>
        </w:rPr>
        <w:t>on roof above open water tanks.</w:t>
      </w:r>
    </w:p>
    <w:p w14:paraId="1EA47A28" w14:textId="77777777" w:rsidR="00674C35" w:rsidRPr="00551D20" w:rsidRDefault="00674C35" w:rsidP="00674C35">
      <w:pPr>
        <w:spacing w:before="100" w:beforeAutospacing="1" w:after="100" w:afterAutospacing="1"/>
        <w:jc w:val="both"/>
      </w:pPr>
      <w:r w:rsidRPr="00551D20">
        <w:rPr>
          <w:b/>
        </w:rPr>
        <w:t>Chemical Hazard</w:t>
      </w:r>
      <w:r w:rsidRPr="00551D20">
        <w:rPr>
          <w:b/>
        </w:rPr>
        <w:tab/>
      </w:r>
    </w:p>
    <w:p w14:paraId="26EF1983" w14:textId="77777777" w:rsidR="00674C35" w:rsidRPr="00551D20" w:rsidRDefault="00674C35" w:rsidP="00674C35">
      <w:pPr>
        <w:pStyle w:val="ListParagraph"/>
        <w:numPr>
          <w:ilvl w:val="0"/>
          <w:numId w:val="16"/>
        </w:numPr>
        <w:spacing w:before="100" w:beforeAutospacing="1" w:after="100" w:afterAutospacing="1"/>
        <w:jc w:val="both"/>
        <w:rPr>
          <w:rFonts w:ascii="Times New Roman" w:hAnsi="Times New Roman"/>
        </w:rPr>
      </w:pPr>
      <w:r w:rsidRPr="00551D20">
        <w:rPr>
          <w:rFonts w:ascii="Times New Roman" w:hAnsi="Times New Roman"/>
          <w:lang w:val="en-US"/>
        </w:rPr>
        <w:t>Inhalation of Toxic chemicals.</w:t>
      </w:r>
    </w:p>
    <w:p w14:paraId="3DB28D48" w14:textId="77777777" w:rsidR="00674C35" w:rsidRPr="00BF720A" w:rsidRDefault="00674C35" w:rsidP="00674C35">
      <w:pPr>
        <w:pStyle w:val="ListParagraph"/>
        <w:numPr>
          <w:ilvl w:val="0"/>
          <w:numId w:val="16"/>
        </w:numPr>
        <w:tabs>
          <w:tab w:val="num" w:pos="720"/>
        </w:tabs>
        <w:spacing w:before="100" w:beforeAutospacing="1" w:after="100" w:afterAutospacing="1"/>
        <w:jc w:val="both"/>
        <w:rPr>
          <w:rFonts w:ascii="Times New Roman" w:hAnsi="Times New Roman"/>
        </w:rPr>
      </w:pPr>
      <w:r w:rsidRPr="00551D20">
        <w:rPr>
          <w:rFonts w:ascii="Times New Roman" w:hAnsi="Times New Roman"/>
          <w:lang w:val="en-US"/>
        </w:rPr>
        <w:t xml:space="preserve">CO gas poisoning while </w:t>
      </w:r>
      <w:r>
        <w:rPr>
          <w:rFonts w:ascii="Times New Roman" w:hAnsi="Times New Roman"/>
          <w:lang w:val="en-US"/>
        </w:rPr>
        <w:t>doing sheeting job</w:t>
      </w:r>
      <w:r w:rsidRPr="00551D20">
        <w:rPr>
          <w:rFonts w:ascii="Times New Roman" w:hAnsi="Times New Roman"/>
          <w:lang w:val="en-US"/>
        </w:rPr>
        <w:t xml:space="preserve"> near gas line.</w:t>
      </w:r>
    </w:p>
    <w:p w14:paraId="05E2E311" w14:textId="77777777" w:rsidR="00BF720A" w:rsidRDefault="00BF720A" w:rsidP="00BF720A">
      <w:pPr>
        <w:pStyle w:val="ListParagraph"/>
        <w:numPr>
          <w:ilvl w:val="0"/>
          <w:numId w:val="16"/>
        </w:numPr>
        <w:spacing w:before="100" w:beforeAutospacing="1" w:after="100" w:afterAutospacing="1"/>
        <w:jc w:val="both"/>
        <w:rPr>
          <w:rFonts w:ascii="Times New Roman" w:hAnsi="Times New Roman"/>
        </w:rPr>
      </w:pPr>
      <w:r>
        <w:rPr>
          <w:rFonts w:ascii="Times New Roman" w:hAnsi="Times New Roman"/>
        </w:rPr>
        <w:lastRenderedPageBreak/>
        <w:t>Asbestos dust while replacing old asbestos sheets</w:t>
      </w:r>
    </w:p>
    <w:p w14:paraId="6C2DC9D5" w14:textId="77777777" w:rsidR="00C06E31" w:rsidRPr="00551D20" w:rsidRDefault="00C06E31" w:rsidP="00C06E31">
      <w:pPr>
        <w:spacing w:before="100" w:beforeAutospacing="1" w:after="100" w:afterAutospacing="1"/>
        <w:jc w:val="both"/>
        <w:rPr>
          <w:b/>
        </w:rPr>
      </w:pPr>
      <w:r w:rsidRPr="00551D20">
        <w:rPr>
          <w:b/>
          <w:bCs/>
        </w:rPr>
        <w:t>Physical Hazard</w:t>
      </w:r>
      <w:r w:rsidRPr="00551D20">
        <w:rPr>
          <w:b/>
        </w:rPr>
        <w:t xml:space="preserve"> –</w:t>
      </w:r>
    </w:p>
    <w:p w14:paraId="33A4D53C" w14:textId="77777777" w:rsidR="00C06E31" w:rsidRPr="00C06E31" w:rsidRDefault="00C06E31" w:rsidP="00C06E31">
      <w:pPr>
        <w:pStyle w:val="ListParagraph"/>
        <w:numPr>
          <w:ilvl w:val="0"/>
          <w:numId w:val="17"/>
        </w:numPr>
        <w:spacing w:before="100" w:beforeAutospacing="1" w:after="100" w:afterAutospacing="1"/>
        <w:jc w:val="both"/>
        <w:rPr>
          <w:rFonts w:ascii="Times New Roman" w:hAnsi="Times New Roman"/>
          <w:lang w:val="en-US"/>
        </w:rPr>
      </w:pPr>
      <w:r w:rsidRPr="00551D20">
        <w:rPr>
          <w:rFonts w:ascii="Times New Roman" w:hAnsi="Times New Roman"/>
          <w:lang w:val="en-US"/>
        </w:rPr>
        <w:t xml:space="preserve">Fall of objects in eyes </w:t>
      </w:r>
    </w:p>
    <w:p w14:paraId="55952527" w14:textId="77777777" w:rsidR="00C06E31" w:rsidRDefault="00C06E31" w:rsidP="00C06E31">
      <w:pPr>
        <w:pStyle w:val="ListParagraph"/>
        <w:numPr>
          <w:ilvl w:val="0"/>
          <w:numId w:val="17"/>
        </w:numPr>
        <w:spacing w:before="100" w:beforeAutospacing="1" w:after="100" w:afterAutospacing="1"/>
        <w:jc w:val="both"/>
        <w:rPr>
          <w:rFonts w:ascii="Times New Roman" w:hAnsi="Times New Roman"/>
          <w:lang w:val="en-US"/>
        </w:rPr>
      </w:pPr>
      <w:r w:rsidRPr="00551D20">
        <w:rPr>
          <w:rFonts w:ascii="Times New Roman" w:hAnsi="Times New Roman"/>
          <w:lang w:val="en-US"/>
        </w:rPr>
        <w:t>Storm, rainfall</w:t>
      </w:r>
    </w:p>
    <w:p w14:paraId="55BF3883" w14:textId="77777777" w:rsidR="00C06E31" w:rsidRPr="00551D20" w:rsidRDefault="00C06E31" w:rsidP="00C06E31">
      <w:pPr>
        <w:spacing w:before="100" w:beforeAutospacing="1" w:after="100" w:afterAutospacing="1"/>
        <w:jc w:val="both"/>
      </w:pPr>
      <w:r w:rsidRPr="00551D20">
        <w:rPr>
          <w:b/>
          <w:bCs/>
        </w:rPr>
        <w:t>Electric hazard</w:t>
      </w:r>
      <w:r w:rsidRPr="00551D20">
        <w:t xml:space="preserve">  </w:t>
      </w:r>
    </w:p>
    <w:p w14:paraId="23E7D049" w14:textId="77777777" w:rsidR="00C06E31" w:rsidRDefault="00C06E31" w:rsidP="00C06E31">
      <w:pPr>
        <w:pStyle w:val="ListParagraph"/>
        <w:numPr>
          <w:ilvl w:val="0"/>
          <w:numId w:val="18"/>
        </w:numPr>
        <w:tabs>
          <w:tab w:val="num" w:pos="720"/>
        </w:tabs>
        <w:spacing w:before="100" w:beforeAutospacing="1" w:after="100" w:afterAutospacing="1"/>
        <w:jc w:val="both"/>
        <w:rPr>
          <w:rFonts w:ascii="Times New Roman" w:hAnsi="Times New Roman"/>
        </w:rPr>
      </w:pPr>
      <w:r w:rsidRPr="00C06E31">
        <w:rPr>
          <w:rFonts w:ascii="Times New Roman" w:hAnsi="Times New Roman"/>
        </w:rPr>
        <w:t>Electric shock while use of portable drill machine.</w:t>
      </w:r>
    </w:p>
    <w:p w14:paraId="0F2E3A11" w14:textId="77777777" w:rsidR="00C06E31" w:rsidRDefault="00C06E31" w:rsidP="00C06E31">
      <w:pPr>
        <w:pStyle w:val="Standard"/>
        <w:jc w:val="both"/>
        <w:rPr>
          <w:b/>
        </w:rPr>
      </w:pPr>
      <w:r>
        <w:rPr>
          <w:b/>
        </w:rPr>
        <w:t xml:space="preserve">Human </w:t>
      </w:r>
      <w:r w:rsidRPr="00071B80">
        <w:rPr>
          <w:b/>
        </w:rPr>
        <w:t>Behavioral hazards</w:t>
      </w:r>
    </w:p>
    <w:p w14:paraId="7B7664D4" w14:textId="77777777" w:rsidR="00C06E31" w:rsidRPr="00071B80" w:rsidRDefault="00C06E31" w:rsidP="00C06E31">
      <w:pPr>
        <w:pStyle w:val="Standard"/>
        <w:numPr>
          <w:ilvl w:val="0"/>
          <w:numId w:val="19"/>
        </w:numPr>
        <w:spacing w:line="360" w:lineRule="auto"/>
        <w:jc w:val="both"/>
      </w:pPr>
      <w:r w:rsidRPr="00071B80">
        <w:t>Casual approach of person</w:t>
      </w:r>
    </w:p>
    <w:p w14:paraId="0807243C" w14:textId="77777777" w:rsidR="00C06E31" w:rsidRPr="00071B80" w:rsidRDefault="00C06E31" w:rsidP="00C06E31">
      <w:pPr>
        <w:pStyle w:val="Standard"/>
        <w:numPr>
          <w:ilvl w:val="0"/>
          <w:numId w:val="19"/>
        </w:numPr>
        <w:spacing w:line="360" w:lineRule="auto"/>
        <w:jc w:val="both"/>
      </w:pPr>
      <w:r w:rsidRPr="00071B80">
        <w:t>Horse play</w:t>
      </w:r>
    </w:p>
    <w:p w14:paraId="1505D828" w14:textId="77777777" w:rsidR="00C06E31" w:rsidRPr="00071B80" w:rsidRDefault="00C06E31" w:rsidP="00C06E31">
      <w:pPr>
        <w:pStyle w:val="Standard"/>
        <w:numPr>
          <w:ilvl w:val="0"/>
          <w:numId w:val="19"/>
        </w:numPr>
        <w:spacing w:line="360" w:lineRule="auto"/>
        <w:jc w:val="both"/>
      </w:pPr>
      <w:r w:rsidRPr="00071B80">
        <w:t>working under the influence of alcohol</w:t>
      </w:r>
    </w:p>
    <w:p w14:paraId="1C423F84" w14:textId="77777777" w:rsidR="00C06E31" w:rsidRPr="008E7A3A" w:rsidRDefault="00C06E31" w:rsidP="00C06E31">
      <w:pPr>
        <w:pStyle w:val="Standard"/>
        <w:numPr>
          <w:ilvl w:val="0"/>
          <w:numId w:val="19"/>
        </w:numPr>
        <w:spacing w:line="340" w:lineRule="atLeast"/>
      </w:pPr>
      <w:r w:rsidRPr="00071B80">
        <w:t>Not using PPE’s</w:t>
      </w:r>
    </w:p>
    <w:p w14:paraId="348B5B48" w14:textId="77777777" w:rsidR="00C06E31" w:rsidRDefault="00C06E31" w:rsidP="0092532B">
      <w:pPr>
        <w:jc w:val="both"/>
        <w:rPr>
          <w:rFonts w:ascii="Calibri" w:hAnsi="Calibri" w:cs="Calibri"/>
          <w:sz w:val="22"/>
          <w:szCs w:val="22"/>
        </w:rPr>
      </w:pPr>
    </w:p>
    <w:p w14:paraId="6139B910" w14:textId="77777777" w:rsidR="0092532B" w:rsidRDefault="00C06E31" w:rsidP="0092532B">
      <w:pPr>
        <w:jc w:val="both"/>
        <w:rPr>
          <w:rFonts w:ascii="Calibri" w:hAnsi="Calibri" w:cs="Calibri"/>
          <w:b/>
          <w:sz w:val="28"/>
          <w:szCs w:val="22"/>
        </w:rPr>
      </w:pPr>
      <w:r w:rsidRPr="00C06E31">
        <w:rPr>
          <w:rFonts w:ascii="Calibri" w:hAnsi="Calibri" w:cs="Calibri"/>
          <w:b/>
          <w:sz w:val="28"/>
          <w:szCs w:val="22"/>
        </w:rPr>
        <w:t>Procedure</w:t>
      </w:r>
    </w:p>
    <w:p w14:paraId="7E7D87D4" w14:textId="77777777" w:rsidR="00C06E31" w:rsidRPr="00C06E31" w:rsidRDefault="00C06E31" w:rsidP="0092532B">
      <w:pPr>
        <w:jc w:val="both"/>
        <w:rPr>
          <w:rFonts w:ascii="Calibri" w:hAnsi="Calibri" w:cs="Calibri"/>
          <w:b/>
          <w:sz w:val="22"/>
          <w:szCs w:val="22"/>
        </w:rPr>
      </w:pPr>
    </w:p>
    <w:p w14:paraId="30D0DB3C" w14:textId="77777777" w:rsidR="0092532B" w:rsidRPr="006126CE" w:rsidRDefault="0092532B" w:rsidP="0092532B">
      <w:pPr>
        <w:numPr>
          <w:ilvl w:val="0"/>
          <w:numId w:val="3"/>
        </w:numPr>
        <w:jc w:val="both"/>
        <w:rPr>
          <w:rFonts w:ascii="Calibri" w:hAnsi="Calibri" w:cs="Calibri"/>
          <w:sz w:val="22"/>
          <w:szCs w:val="22"/>
        </w:rPr>
      </w:pPr>
      <w:r w:rsidRPr="006126CE">
        <w:rPr>
          <w:rFonts w:ascii="Calibri" w:hAnsi="Calibri" w:cs="Calibri"/>
          <w:sz w:val="22"/>
          <w:szCs w:val="22"/>
        </w:rPr>
        <w:t xml:space="preserve">All </w:t>
      </w:r>
      <w:r>
        <w:rPr>
          <w:rFonts w:ascii="Calibri" w:hAnsi="Calibri" w:cs="Calibri"/>
          <w:sz w:val="22"/>
          <w:szCs w:val="22"/>
        </w:rPr>
        <w:t xml:space="preserve">new sheets used should be </w:t>
      </w:r>
      <w:proofErr w:type="spellStart"/>
      <w:r>
        <w:rPr>
          <w:rFonts w:ascii="Calibri" w:hAnsi="Calibri" w:cs="Calibri"/>
          <w:sz w:val="22"/>
          <w:szCs w:val="22"/>
        </w:rPr>
        <w:t>non asbestos</w:t>
      </w:r>
      <w:proofErr w:type="spellEnd"/>
      <w:r>
        <w:rPr>
          <w:rFonts w:ascii="Calibri" w:hAnsi="Calibri" w:cs="Calibri"/>
          <w:sz w:val="22"/>
          <w:szCs w:val="22"/>
        </w:rPr>
        <w:t xml:space="preserve"> sheets.</w:t>
      </w:r>
    </w:p>
    <w:p w14:paraId="57775327" w14:textId="77777777" w:rsidR="0092532B" w:rsidRPr="006126CE" w:rsidRDefault="0092532B" w:rsidP="0092532B">
      <w:pPr>
        <w:numPr>
          <w:ilvl w:val="0"/>
          <w:numId w:val="3"/>
        </w:numPr>
        <w:jc w:val="both"/>
        <w:rPr>
          <w:rFonts w:ascii="Calibri" w:hAnsi="Calibri" w:cs="Calibri"/>
          <w:sz w:val="22"/>
          <w:szCs w:val="22"/>
        </w:rPr>
      </w:pPr>
      <w:r w:rsidRPr="006126CE">
        <w:rPr>
          <w:rFonts w:ascii="Calibri" w:hAnsi="Calibri" w:cs="Calibri"/>
          <w:sz w:val="22"/>
          <w:szCs w:val="22"/>
        </w:rPr>
        <w:t>Take work permit from user department</w:t>
      </w:r>
      <w:r w:rsidR="00385D7A">
        <w:rPr>
          <w:rFonts w:ascii="Calibri" w:hAnsi="Calibri" w:cs="Calibri"/>
          <w:sz w:val="22"/>
          <w:szCs w:val="22"/>
        </w:rPr>
        <w:t xml:space="preserve"> as per Work Permit System. </w:t>
      </w:r>
    </w:p>
    <w:p w14:paraId="17BDEE84" w14:textId="77777777" w:rsidR="0092532B" w:rsidRDefault="0092532B" w:rsidP="0092532B">
      <w:pPr>
        <w:numPr>
          <w:ilvl w:val="0"/>
          <w:numId w:val="3"/>
        </w:numPr>
        <w:jc w:val="both"/>
        <w:rPr>
          <w:rFonts w:ascii="Calibri" w:hAnsi="Calibri" w:cs="Calibri"/>
          <w:sz w:val="22"/>
          <w:szCs w:val="22"/>
        </w:rPr>
      </w:pPr>
      <w:r>
        <w:rPr>
          <w:rFonts w:ascii="Calibri" w:hAnsi="Calibri" w:cs="Calibri"/>
          <w:sz w:val="22"/>
          <w:szCs w:val="22"/>
        </w:rPr>
        <w:t>Inform the workers working in nearby areas, d</w:t>
      </w:r>
      <w:r w:rsidRPr="006126CE">
        <w:rPr>
          <w:rFonts w:ascii="Calibri" w:hAnsi="Calibri" w:cs="Calibri"/>
          <w:sz w:val="22"/>
          <w:szCs w:val="22"/>
        </w:rPr>
        <w:t>isplay board “Men working at height” &amp; cordon the area with “work in progress” tape.</w:t>
      </w:r>
    </w:p>
    <w:p w14:paraId="6C73EE48" w14:textId="77777777" w:rsidR="00385D7A" w:rsidRPr="00385D7A" w:rsidRDefault="00385D7A" w:rsidP="00385D7A">
      <w:pPr>
        <w:numPr>
          <w:ilvl w:val="0"/>
          <w:numId w:val="3"/>
        </w:numPr>
        <w:jc w:val="both"/>
        <w:rPr>
          <w:rFonts w:ascii="Calibri" w:hAnsi="Calibri" w:cs="Calibri"/>
          <w:sz w:val="22"/>
          <w:szCs w:val="22"/>
        </w:rPr>
      </w:pPr>
      <w:r>
        <w:rPr>
          <w:rFonts w:ascii="Calibri" w:hAnsi="Calibri" w:cs="Calibri"/>
          <w:sz w:val="22"/>
          <w:szCs w:val="22"/>
        </w:rPr>
        <w:t>Wherever scaffolding is required to get access to roof, ensure that scaffolding is ready to use and marked with green tag.</w:t>
      </w:r>
    </w:p>
    <w:p w14:paraId="36892011" w14:textId="77777777" w:rsidR="0092532B" w:rsidRPr="006126CE" w:rsidRDefault="00385D7A" w:rsidP="0092532B">
      <w:pPr>
        <w:numPr>
          <w:ilvl w:val="0"/>
          <w:numId w:val="3"/>
        </w:numPr>
        <w:jc w:val="both"/>
        <w:rPr>
          <w:rFonts w:ascii="Calibri" w:hAnsi="Calibri" w:cs="Calibri"/>
          <w:sz w:val="22"/>
          <w:szCs w:val="22"/>
        </w:rPr>
      </w:pPr>
      <w:r>
        <w:rPr>
          <w:rFonts w:ascii="Calibri" w:hAnsi="Calibri" w:cs="Calibri"/>
          <w:sz w:val="22"/>
          <w:szCs w:val="22"/>
        </w:rPr>
        <w:t xml:space="preserve">Always use certified full body harness </w:t>
      </w:r>
      <w:r w:rsidR="0092532B" w:rsidRPr="006126CE">
        <w:rPr>
          <w:rFonts w:ascii="Calibri" w:hAnsi="Calibri" w:cs="Calibri"/>
          <w:sz w:val="22"/>
          <w:szCs w:val="22"/>
        </w:rPr>
        <w:t>while working at height.</w:t>
      </w:r>
      <w:r w:rsidR="0092532B">
        <w:rPr>
          <w:rFonts w:ascii="Calibri" w:hAnsi="Calibri" w:cs="Calibri"/>
          <w:sz w:val="22"/>
          <w:szCs w:val="22"/>
        </w:rPr>
        <w:t xml:space="preserve"> Check for certification and healthiness of the safety belt before use.</w:t>
      </w:r>
    </w:p>
    <w:p w14:paraId="459FF2D5" w14:textId="77777777" w:rsidR="0092532B" w:rsidRDefault="0092532B" w:rsidP="0092532B">
      <w:pPr>
        <w:numPr>
          <w:ilvl w:val="0"/>
          <w:numId w:val="3"/>
        </w:numPr>
        <w:jc w:val="both"/>
        <w:rPr>
          <w:rFonts w:ascii="Calibri" w:hAnsi="Calibri" w:cs="Calibri"/>
          <w:sz w:val="22"/>
          <w:szCs w:val="22"/>
        </w:rPr>
      </w:pPr>
      <w:r w:rsidRPr="006126CE">
        <w:rPr>
          <w:rFonts w:ascii="Calibri" w:hAnsi="Calibri" w:cs="Calibri"/>
          <w:sz w:val="22"/>
          <w:szCs w:val="22"/>
        </w:rPr>
        <w:t>Keep one person down for co-ordination. Only trained riggers should work for this activity.</w:t>
      </w:r>
    </w:p>
    <w:p w14:paraId="2433BA3C" w14:textId="77777777" w:rsidR="0049290D" w:rsidRDefault="0049290D" w:rsidP="00407D17">
      <w:pPr>
        <w:numPr>
          <w:ilvl w:val="0"/>
          <w:numId w:val="3"/>
        </w:numPr>
        <w:jc w:val="both"/>
        <w:rPr>
          <w:rFonts w:ascii="Calibri" w:hAnsi="Calibri" w:cs="Calibri"/>
          <w:sz w:val="22"/>
          <w:szCs w:val="22"/>
        </w:rPr>
      </w:pPr>
      <w:r>
        <w:rPr>
          <w:rFonts w:ascii="Calibri" w:hAnsi="Calibri" w:cs="Calibri"/>
          <w:sz w:val="22"/>
          <w:szCs w:val="22"/>
        </w:rPr>
        <w:lastRenderedPageBreak/>
        <w:t xml:space="preserve">All persons </w:t>
      </w:r>
      <w:r w:rsidR="00385D7A" w:rsidRPr="0049290D">
        <w:rPr>
          <w:rFonts w:ascii="Calibri" w:hAnsi="Calibri" w:cs="Calibri"/>
          <w:sz w:val="22"/>
          <w:szCs w:val="22"/>
        </w:rPr>
        <w:t>wor</w:t>
      </w:r>
      <w:r>
        <w:rPr>
          <w:rFonts w:ascii="Calibri" w:hAnsi="Calibri" w:cs="Calibri"/>
          <w:sz w:val="22"/>
          <w:szCs w:val="22"/>
        </w:rPr>
        <w:t>king at height should be</w:t>
      </w:r>
      <w:r w:rsidR="00385D7A" w:rsidRPr="0049290D">
        <w:rPr>
          <w:rFonts w:ascii="Calibri" w:hAnsi="Calibri" w:cs="Calibri"/>
          <w:sz w:val="22"/>
          <w:szCs w:val="22"/>
        </w:rPr>
        <w:t xml:space="preserve"> </w:t>
      </w:r>
      <w:proofErr w:type="spellStart"/>
      <w:r>
        <w:rPr>
          <w:rFonts w:ascii="Calibri" w:hAnsi="Calibri" w:cs="Calibri"/>
          <w:sz w:val="22"/>
          <w:szCs w:val="22"/>
        </w:rPr>
        <w:t>authorised</w:t>
      </w:r>
      <w:proofErr w:type="spellEnd"/>
      <w:r>
        <w:rPr>
          <w:rFonts w:ascii="Calibri" w:hAnsi="Calibri" w:cs="Calibri"/>
          <w:sz w:val="22"/>
          <w:szCs w:val="22"/>
        </w:rPr>
        <w:t xml:space="preserve"> to work at height after passing required medical fitness &amp; vertigo test and should have a valid height pass.  </w:t>
      </w:r>
    </w:p>
    <w:p w14:paraId="6F7C5601" w14:textId="77777777" w:rsidR="0049290D" w:rsidRPr="0049290D" w:rsidRDefault="0049290D" w:rsidP="00407D17">
      <w:pPr>
        <w:numPr>
          <w:ilvl w:val="0"/>
          <w:numId w:val="3"/>
        </w:numPr>
        <w:jc w:val="both"/>
        <w:rPr>
          <w:rFonts w:ascii="Calibri" w:hAnsi="Calibri" w:cs="Calibri"/>
          <w:sz w:val="22"/>
          <w:szCs w:val="22"/>
        </w:rPr>
      </w:pPr>
      <w:r w:rsidRPr="0049290D">
        <w:rPr>
          <w:rFonts w:ascii="Calibri" w:hAnsi="Calibri" w:cs="Calibri"/>
          <w:sz w:val="22"/>
          <w:szCs w:val="22"/>
        </w:rPr>
        <w:t>While working on roof Full body harness lanyard to be attached to horizontal lifeline through fall arrester.</w:t>
      </w:r>
    </w:p>
    <w:p w14:paraId="0FFC45C6" w14:textId="77777777" w:rsidR="0049290D" w:rsidRPr="006126CE" w:rsidRDefault="0049290D" w:rsidP="0092532B">
      <w:pPr>
        <w:numPr>
          <w:ilvl w:val="0"/>
          <w:numId w:val="3"/>
        </w:numPr>
        <w:jc w:val="both"/>
        <w:rPr>
          <w:rFonts w:ascii="Calibri" w:hAnsi="Calibri" w:cs="Calibri"/>
          <w:sz w:val="22"/>
          <w:szCs w:val="22"/>
        </w:rPr>
      </w:pPr>
      <w:r>
        <w:rPr>
          <w:rFonts w:ascii="Calibri" w:hAnsi="Calibri" w:cs="Calibri"/>
          <w:sz w:val="22"/>
          <w:szCs w:val="22"/>
        </w:rPr>
        <w:t>If the height of the roof is greater than 9 meters a rescue plan is required to be prepared before starting the job.</w:t>
      </w:r>
    </w:p>
    <w:p w14:paraId="5C0D7580" w14:textId="77777777" w:rsidR="0092532B" w:rsidRPr="006126CE" w:rsidRDefault="0092532B" w:rsidP="0092532B">
      <w:pPr>
        <w:numPr>
          <w:ilvl w:val="0"/>
          <w:numId w:val="3"/>
        </w:numPr>
        <w:spacing w:before="100" w:beforeAutospacing="1" w:after="100" w:afterAutospacing="1"/>
        <w:rPr>
          <w:rFonts w:ascii="Calibri" w:hAnsi="Calibri" w:cs="Calibri"/>
          <w:bCs/>
          <w:color w:val="000000"/>
          <w:sz w:val="22"/>
          <w:szCs w:val="22"/>
        </w:rPr>
      </w:pPr>
      <w:r w:rsidRPr="006126CE">
        <w:rPr>
          <w:rFonts w:ascii="Calibri" w:hAnsi="Calibri" w:cs="Calibri"/>
          <w:sz w:val="22"/>
          <w:szCs w:val="22"/>
        </w:rPr>
        <w:t xml:space="preserve">Tie the sheets properly for lifting and lowering </w:t>
      </w:r>
      <w:r w:rsidRPr="006126CE">
        <w:rPr>
          <w:rFonts w:ascii="Calibri" w:hAnsi="Calibri" w:cs="Calibri"/>
          <w:bCs/>
          <w:color w:val="000000"/>
          <w:sz w:val="22"/>
          <w:szCs w:val="22"/>
        </w:rPr>
        <w:t xml:space="preserve">For </w:t>
      </w:r>
      <w:proofErr w:type="spellStart"/>
      <w:r w:rsidRPr="006126CE">
        <w:rPr>
          <w:rFonts w:ascii="Calibri" w:hAnsi="Calibri" w:cs="Calibri"/>
          <w:bCs/>
          <w:color w:val="000000"/>
          <w:sz w:val="22"/>
          <w:szCs w:val="22"/>
        </w:rPr>
        <w:t>Aluminium</w:t>
      </w:r>
      <w:proofErr w:type="spellEnd"/>
      <w:r w:rsidRPr="006126CE">
        <w:rPr>
          <w:rFonts w:ascii="Calibri" w:hAnsi="Calibri" w:cs="Calibri"/>
          <w:bCs/>
          <w:color w:val="000000"/>
          <w:sz w:val="22"/>
          <w:szCs w:val="22"/>
        </w:rPr>
        <w:t>/GI sheets put one additional hook at top side o</w:t>
      </w:r>
      <w:r w:rsidR="00385D7A">
        <w:rPr>
          <w:rFonts w:ascii="Calibri" w:hAnsi="Calibri" w:cs="Calibri"/>
          <w:bCs/>
          <w:color w:val="000000"/>
          <w:sz w:val="22"/>
          <w:szCs w:val="22"/>
        </w:rPr>
        <w:t>f sheet while lifting /lowering</w:t>
      </w:r>
      <w:r w:rsidRPr="006126CE">
        <w:rPr>
          <w:rFonts w:ascii="Calibri" w:hAnsi="Calibri" w:cs="Calibri"/>
          <w:bCs/>
          <w:color w:val="000000"/>
          <w:sz w:val="22"/>
          <w:szCs w:val="22"/>
        </w:rPr>
        <w:t xml:space="preserve">. </w:t>
      </w:r>
    </w:p>
    <w:p w14:paraId="0B618EAA" w14:textId="77777777" w:rsidR="0092532B" w:rsidRPr="006126CE" w:rsidRDefault="0092532B" w:rsidP="0092532B">
      <w:pPr>
        <w:numPr>
          <w:ilvl w:val="0"/>
          <w:numId w:val="3"/>
        </w:numPr>
        <w:jc w:val="both"/>
        <w:rPr>
          <w:rFonts w:ascii="Calibri" w:hAnsi="Calibri" w:cs="Calibri"/>
          <w:sz w:val="22"/>
          <w:szCs w:val="22"/>
        </w:rPr>
      </w:pPr>
      <w:r w:rsidRPr="006126CE">
        <w:rPr>
          <w:rFonts w:ascii="Calibri" w:hAnsi="Calibri" w:cs="Calibri"/>
          <w:sz w:val="22"/>
          <w:szCs w:val="22"/>
        </w:rPr>
        <w:t>Ensure proper locking and tightening of hooks with structure and sheets. The sheets have to be lifted or locked by 1” manila rope with both side U- clamps.</w:t>
      </w:r>
    </w:p>
    <w:p w14:paraId="38AAB719" w14:textId="77777777" w:rsidR="0092532B" w:rsidRPr="006126CE" w:rsidRDefault="0092532B" w:rsidP="0092532B">
      <w:pPr>
        <w:numPr>
          <w:ilvl w:val="0"/>
          <w:numId w:val="3"/>
        </w:numPr>
        <w:jc w:val="both"/>
        <w:rPr>
          <w:rFonts w:ascii="Calibri" w:hAnsi="Calibri" w:cs="Calibri"/>
          <w:sz w:val="22"/>
          <w:szCs w:val="22"/>
        </w:rPr>
      </w:pPr>
      <w:r w:rsidRPr="006126CE">
        <w:rPr>
          <w:rFonts w:ascii="Calibri" w:hAnsi="Calibri" w:cs="Calibri"/>
          <w:sz w:val="22"/>
          <w:szCs w:val="22"/>
        </w:rPr>
        <w:t>Roof purlins are to be lifted /lowered with proper 1’’ manila ropes / belt slings properly clamped with D-shackles</w:t>
      </w:r>
    </w:p>
    <w:p w14:paraId="083EFB6C" w14:textId="77777777" w:rsidR="0092532B" w:rsidRPr="006126CE" w:rsidRDefault="0092532B" w:rsidP="0092532B">
      <w:pPr>
        <w:numPr>
          <w:ilvl w:val="0"/>
          <w:numId w:val="3"/>
        </w:numPr>
        <w:spacing w:before="100" w:beforeAutospacing="1" w:after="100" w:afterAutospacing="1"/>
        <w:rPr>
          <w:rFonts w:ascii="Calibri" w:hAnsi="Calibri" w:cs="Calibri"/>
          <w:bCs/>
          <w:color w:val="000000"/>
          <w:sz w:val="22"/>
          <w:szCs w:val="22"/>
        </w:rPr>
      </w:pPr>
      <w:r w:rsidRPr="006126CE">
        <w:rPr>
          <w:rFonts w:ascii="Calibri" w:hAnsi="Calibri" w:cs="Calibri"/>
          <w:bCs/>
          <w:color w:val="000000"/>
          <w:sz w:val="22"/>
          <w:szCs w:val="22"/>
        </w:rPr>
        <w:t>Fix safety nets while working over normal working area (</w:t>
      </w:r>
      <w:proofErr w:type="spellStart"/>
      <w:r w:rsidRPr="006126CE">
        <w:rPr>
          <w:rFonts w:ascii="Calibri" w:hAnsi="Calibri" w:cs="Calibri"/>
          <w:bCs/>
          <w:color w:val="000000"/>
          <w:sz w:val="22"/>
          <w:szCs w:val="22"/>
        </w:rPr>
        <w:t>eg.</w:t>
      </w:r>
      <w:proofErr w:type="spellEnd"/>
      <w:r w:rsidRPr="006126CE">
        <w:rPr>
          <w:rFonts w:ascii="Calibri" w:hAnsi="Calibri" w:cs="Calibri"/>
          <w:bCs/>
          <w:color w:val="000000"/>
          <w:sz w:val="22"/>
          <w:szCs w:val="22"/>
        </w:rPr>
        <w:t xml:space="preserve"> </w:t>
      </w:r>
      <w:smartTag w:uri="urn:schemas-microsoft-com:office:smarttags" w:element="State">
        <w:smartTag w:uri="urn:schemas-microsoft-com:office:smarttags" w:element="place">
          <w:r w:rsidRPr="006126CE">
            <w:rPr>
              <w:rFonts w:ascii="Calibri" w:hAnsi="Calibri" w:cs="Calibri"/>
              <w:bCs/>
              <w:color w:val="000000"/>
              <w:sz w:val="22"/>
              <w:szCs w:val="22"/>
            </w:rPr>
            <w:t>Ore</w:t>
          </w:r>
        </w:smartTag>
      </w:smartTag>
      <w:r w:rsidRPr="006126CE">
        <w:rPr>
          <w:rFonts w:ascii="Calibri" w:hAnsi="Calibri" w:cs="Calibri"/>
          <w:bCs/>
          <w:color w:val="000000"/>
          <w:sz w:val="22"/>
          <w:szCs w:val="22"/>
        </w:rPr>
        <w:t xml:space="preserve"> bunkers of sizer </w:t>
      </w:r>
      <w:proofErr w:type="gramStart"/>
      <w:r w:rsidRPr="006126CE">
        <w:rPr>
          <w:rFonts w:ascii="Calibri" w:hAnsi="Calibri" w:cs="Calibri"/>
          <w:bCs/>
          <w:color w:val="000000"/>
          <w:sz w:val="22"/>
          <w:szCs w:val="22"/>
        </w:rPr>
        <w:t>plants</w:t>
      </w:r>
      <w:r w:rsidRPr="006126CE">
        <w:rPr>
          <w:rFonts w:ascii="Calibri" w:hAnsi="Calibri" w:cs="Calibri"/>
          <w:color w:val="000000"/>
          <w:sz w:val="22"/>
          <w:szCs w:val="22"/>
        </w:rPr>
        <w:t xml:space="preserve"> </w:t>
      </w:r>
      <w:r w:rsidRPr="006126CE">
        <w:rPr>
          <w:rFonts w:ascii="Calibri" w:hAnsi="Calibri" w:cs="Calibri"/>
          <w:bCs/>
          <w:color w:val="000000"/>
          <w:sz w:val="22"/>
          <w:szCs w:val="22"/>
        </w:rPr>
        <w:t>,</w:t>
      </w:r>
      <w:proofErr w:type="gramEnd"/>
      <w:r w:rsidRPr="006126CE">
        <w:rPr>
          <w:rFonts w:ascii="Calibri" w:hAnsi="Calibri" w:cs="Calibri"/>
          <w:bCs/>
          <w:color w:val="000000"/>
          <w:sz w:val="22"/>
          <w:szCs w:val="22"/>
        </w:rPr>
        <w:t xml:space="preserve"> coke unloading bunker ) to safeguard person working on top.</w:t>
      </w:r>
    </w:p>
    <w:p w14:paraId="734020B1" w14:textId="77777777" w:rsidR="0092532B" w:rsidRPr="006126CE" w:rsidRDefault="0092532B" w:rsidP="0092532B">
      <w:pPr>
        <w:numPr>
          <w:ilvl w:val="0"/>
          <w:numId w:val="3"/>
        </w:numPr>
        <w:jc w:val="both"/>
        <w:rPr>
          <w:rFonts w:ascii="Calibri" w:hAnsi="Calibri" w:cs="Calibri"/>
          <w:sz w:val="22"/>
          <w:szCs w:val="22"/>
        </w:rPr>
      </w:pPr>
      <w:r w:rsidRPr="006126CE">
        <w:rPr>
          <w:rFonts w:ascii="Calibri" w:hAnsi="Calibri" w:cs="Calibri"/>
          <w:sz w:val="22"/>
          <w:szCs w:val="22"/>
        </w:rPr>
        <w:t>Carry out the house keeping activity as per procedure WI/MAINT/91.</w:t>
      </w:r>
    </w:p>
    <w:p w14:paraId="7E332AEC" w14:textId="77777777" w:rsidR="0092532B" w:rsidRPr="006126CE" w:rsidRDefault="0092532B" w:rsidP="0092532B">
      <w:pPr>
        <w:numPr>
          <w:ilvl w:val="0"/>
          <w:numId w:val="3"/>
        </w:numPr>
        <w:jc w:val="both"/>
        <w:rPr>
          <w:rFonts w:ascii="Calibri" w:hAnsi="Calibri" w:cs="Calibri"/>
          <w:sz w:val="22"/>
          <w:szCs w:val="22"/>
        </w:rPr>
      </w:pPr>
      <w:r w:rsidRPr="006126CE">
        <w:rPr>
          <w:rFonts w:ascii="Calibri" w:hAnsi="Calibri" w:cs="Calibri"/>
          <w:sz w:val="22"/>
          <w:szCs w:val="22"/>
        </w:rPr>
        <w:t>While drilling asbestos sheets wear dust mask as asbestos is hazardous material.</w:t>
      </w:r>
    </w:p>
    <w:p w14:paraId="0C028D0F" w14:textId="77777777" w:rsidR="0092532B" w:rsidRPr="006126CE" w:rsidRDefault="0092532B" w:rsidP="0092532B">
      <w:pPr>
        <w:numPr>
          <w:ilvl w:val="0"/>
          <w:numId w:val="3"/>
        </w:numPr>
        <w:jc w:val="both"/>
        <w:rPr>
          <w:rFonts w:ascii="Calibri" w:hAnsi="Calibri" w:cs="Calibri"/>
          <w:sz w:val="22"/>
          <w:szCs w:val="22"/>
        </w:rPr>
      </w:pPr>
      <w:r w:rsidRPr="006126CE">
        <w:rPr>
          <w:rFonts w:ascii="Calibri" w:hAnsi="Calibri" w:cs="Calibri"/>
          <w:sz w:val="22"/>
          <w:szCs w:val="22"/>
        </w:rPr>
        <w:t>Collect all asbestos scrap (hazardous waste) and return to stores.</w:t>
      </w:r>
    </w:p>
    <w:p w14:paraId="58EA2C86" w14:textId="77777777" w:rsidR="0092532B" w:rsidRPr="006126CE" w:rsidRDefault="0092532B" w:rsidP="0092532B">
      <w:pPr>
        <w:numPr>
          <w:ilvl w:val="0"/>
          <w:numId w:val="3"/>
        </w:numPr>
        <w:jc w:val="both"/>
        <w:rPr>
          <w:rFonts w:ascii="Calibri" w:hAnsi="Calibri" w:cs="Calibri"/>
          <w:sz w:val="22"/>
          <w:szCs w:val="22"/>
        </w:rPr>
      </w:pPr>
      <w:r w:rsidRPr="006126CE">
        <w:rPr>
          <w:rFonts w:ascii="Calibri" w:hAnsi="Calibri" w:cs="Calibri"/>
          <w:sz w:val="22"/>
          <w:szCs w:val="22"/>
        </w:rPr>
        <w:t>Collect other scraps separately and return to stores.</w:t>
      </w:r>
    </w:p>
    <w:p w14:paraId="2ABAF3BD" w14:textId="77777777" w:rsidR="0092532B" w:rsidRPr="006126CE" w:rsidRDefault="0092532B" w:rsidP="0092532B">
      <w:pPr>
        <w:numPr>
          <w:ilvl w:val="0"/>
          <w:numId w:val="3"/>
        </w:numPr>
        <w:jc w:val="both"/>
        <w:rPr>
          <w:rFonts w:ascii="Calibri" w:hAnsi="Calibri" w:cs="Calibri"/>
          <w:sz w:val="22"/>
          <w:szCs w:val="22"/>
        </w:rPr>
      </w:pPr>
      <w:r w:rsidRPr="006126CE">
        <w:rPr>
          <w:rFonts w:ascii="Calibri" w:hAnsi="Calibri" w:cs="Calibri"/>
          <w:sz w:val="22"/>
          <w:szCs w:val="22"/>
        </w:rPr>
        <w:t>Avoid going to the top of sheeting in rainy season.</w:t>
      </w:r>
    </w:p>
    <w:p w14:paraId="61255214" w14:textId="77777777" w:rsidR="0092532B" w:rsidRPr="006126CE" w:rsidRDefault="0092532B" w:rsidP="0092532B">
      <w:pPr>
        <w:jc w:val="both"/>
        <w:rPr>
          <w:rFonts w:ascii="Calibri" w:hAnsi="Calibri" w:cs="Calibri"/>
          <w:sz w:val="22"/>
          <w:szCs w:val="22"/>
        </w:rPr>
      </w:pPr>
    </w:p>
    <w:p w14:paraId="6FCAC0D9" w14:textId="77777777" w:rsidR="0092532B" w:rsidRPr="006126CE" w:rsidRDefault="0092532B" w:rsidP="0092532B">
      <w:pPr>
        <w:jc w:val="both"/>
        <w:rPr>
          <w:rFonts w:ascii="Calibri" w:hAnsi="Calibri" w:cs="Calibri"/>
          <w:sz w:val="22"/>
          <w:szCs w:val="22"/>
        </w:rPr>
      </w:pPr>
    </w:p>
    <w:p w14:paraId="50554123" w14:textId="77777777" w:rsidR="0092532B" w:rsidRPr="006126CE" w:rsidRDefault="0092532B" w:rsidP="0092532B">
      <w:pPr>
        <w:jc w:val="both"/>
        <w:rPr>
          <w:rFonts w:ascii="Calibri" w:hAnsi="Calibri" w:cs="Calibri"/>
          <w:b/>
          <w:sz w:val="22"/>
          <w:szCs w:val="22"/>
        </w:rPr>
      </w:pPr>
      <w:r w:rsidRPr="006126CE">
        <w:rPr>
          <w:rFonts w:ascii="Calibri" w:hAnsi="Calibri" w:cs="Calibri"/>
          <w:b/>
          <w:sz w:val="22"/>
          <w:szCs w:val="22"/>
        </w:rPr>
        <w:t>Procedure to use Roof walker</w:t>
      </w:r>
    </w:p>
    <w:p w14:paraId="71B0C2BD" w14:textId="77777777" w:rsidR="0092532B" w:rsidRPr="006126CE" w:rsidRDefault="0092532B" w:rsidP="0092532B">
      <w:pPr>
        <w:jc w:val="both"/>
        <w:rPr>
          <w:rFonts w:ascii="Calibri" w:hAnsi="Calibri" w:cs="Calibri"/>
          <w:b/>
          <w:sz w:val="22"/>
          <w:szCs w:val="22"/>
        </w:rPr>
      </w:pPr>
    </w:p>
    <w:p w14:paraId="252BC380" w14:textId="77777777" w:rsidR="0092532B" w:rsidRPr="006126CE" w:rsidRDefault="0092532B" w:rsidP="0092532B">
      <w:pPr>
        <w:ind w:left="360"/>
        <w:rPr>
          <w:rFonts w:ascii="Calibri" w:hAnsi="Calibri" w:cs="Calibri"/>
        </w:rPr>
      </w:pPr>
      <w:r w:rsidRPr="006126CE">
        <w:rPr>
          <w:rFonts w:ascii="Calibri" w:hAnsi="Calibri" w:cs="Calibri"/>
          <w:b/>
        </w:rPr>
        <w:t xml:space="preserve">ROOF </w:t>
      </w:r>
      <w:smartTag w:uri="urn:schemas-microsoft-com:office:smarttags" w:element="place">
        <w:smartTag w:uri="urn:schemas-microsoft-com:office:smarttags" w:element="City">
          <w:r w:rsidRPr="006126CE">
            <w:rPr>
              <w:rFonts w:ascii="Calibri" w:hAnsi="Calibri" w:cs="Calibri"/>
              <w:b/>
            </w:rPr>
            <w:t>WALKER</w:t>
          </w:r>
        </w:smartTag>
      </w:smartTag>
      <w:r w:rsidRPr="006126CE">
        <w:rPr>
          <w:rFonts w:ascii="Calibri" w:hAnsi="Calibri" w:cs="Calibri"/>
          <w:b/>
        </w:rPr>
        <w:t xml:space="preserve"> SAFETY SYSTEM</w:t>
      </w:r>
      <w:r w:rsidRPr="006126CE">
        <w:rPr>
          <w:rFonts w:ascii="Calibri" w:hAnsi="Calibri" w:cs="Calibri"/>
        </w:rPr>
        <w:t xml:space="preserve"> consists of</w:t>
      </w:r>
    </w:p>
    <w:p w14:paraId="1AF7BC46" w14:textId="77777777" w:rsidR="0092532B" w:rsidRPr="006126CE" w:rsidRDefault="0092532B" w:rsidP="0092532B">
      <w:pPr>
        <w:ind w:left="360"/>
        <w:rPr>
          <w:rFonts w:ascii="Calibri" w:hAnsi="Calibri" w:cs="Calibri"/>
        </w:rPr>
      </w:pPr>
    </w:p>
    <w:p w14:paraId="2CFE9ACE" w14:textId="77777777" w:rsidR="0092532B" w:rsidRPr="006126CE" w:rsidRDefault="0092532B" w:rsidP="0092532B">
      <w:pPr>
        <w:numPr>
          <w:ilvl w:val="0"/>
          <w:numId w:val="9"/>
        </w:numPr>
        <w:rPr>
          <w:rFonts w:ascii="Calibri" w:hAnsi="Calibri" w:cs="Calibri"/>
        </w:rPr>
      </w:pPr>
      <w:r w:rsidRPr="006126CE">
        <w:rPr>
          <w:rFonts w:ascii="Calibri" w:hAnsi="Calibri" w:cs="Calibri"/>
        </w:rPr>
        <w:t xml:space="preserve">Roof ladder 3 </w:t>
      </w:r>
      <w:proofErr w:type="spellStart"/>
      <w:r w:rsidRPr="006126CE">
        <w:rPr>
          <w:rFonts w:ascii="Calibri" w:hAnsi="Calibri" w:cs="Calibri"/>
        </w:rPr>
        <w:t>mtrs</w:t>
      </w:r>
      <w:proofErr w:type="spellEnd"/>
      <w:r w:rsidRPr="006126CE">
        <w:rPr>
          <w:rFonts w:ascii="Calibri" w:hAnsi="Calibri" w:cs="Calibri"/>
        </w:rPr>
        <w:t xml:space="preserve"> long</w:t>
      </w:r>
      <w:r w:rsidRPr="006126CE">
        <w:rPr>
          <w:rFonts w:ascii="Calibri" w:hAnsi="Calibri" w:cs="Calibri"/>
        </w:rPr>
        <w:tab/>
      </w:r>
      <w:r w:rsidRPr="006126CE">
        <w:rPr>
          <w:rFonts w:ascii="Calibri" w:hAnsi="Calibri" w:cs="Calibri"/>
        </w:rPr>
        <w:tab/>
      </w:r>
      <w:r w:rsidRPr="006126CE">
        <w:rPr>
          <w:rFonts w:ascii="Calibri" w:hAnsi="Calibri" w:cs="Calibri"/>
        </w:rPr>
        <w:tab/>
        <w:t xml:space="preserve">-03 </w:t>
      </w:r>
      <w:proofErr w:type="spellStart"/>
      <w:r w:rsidRPr="006126CE">
        <w:rPr>
          <w:rFonts w:ascii="Calibri" w:hAnsi="Calibri" w:cs="Calibri"/>
        </w:rPr>
        <w:t>nos</w:t>
      </w:r>
      <w:proofErr w:type="spellEnd"/>
    </w:p>
    <w:p w14:paraId="3E858E5A" w14:textId="77777777" w:rsidR="0092532B" w:rsidRPr="006126CE" w:rsidRDefault="0092532B" w:rsidP="0092532B">
      <w:pPr>
        <w:numPr>
          <w:ilvl w:val="0"/>
          <w:numId w:val="9"/>
        </w:numPr>
        <w:rPr>
          <w:rFonts w:ascii="Calibri" w:hAnsi="Calibri" w:cs="Calibri"/>
        </w:rPr>
      </w:pPr>
      <w:r w:rsidRPr="006126CE">
        <w:rPr>
          <w:rFonts w:ascii="Calibri" w:hAnsi="Calibri" w:cs="Calibri"/>
        </w:rPr>
        <w:t xml:space="preserve">Half ladders 1.5 </w:t>
      </w:r>
      <w:proofErr w:type="spellStart"/>
      <w:r w:rsidRPr="006126CE">
        <w:rPr>
          <w:rFonts w:ascii="Calibri" w:hAnsi="Calibri" w:cs="Calibri"/>
        </w:rPr>
        <w:t>mtrs</w:t>
      </w:r>
      <w:proofErr w:type="spellEnd"/>
      <w:r w:rsidRPr="006126CE">
        <w:rPr>
          <w:rFonts w:ascii="Calibri" w:hAnsi="Calibri" w:cs="Calibri"/>
        </w:rPr>
        <w:t xml:space="preserve"> long</w:t>
      </w:r>
      <w:r w:rsidRPr="006126CE">
        <w:rPr>
          <w:rFonts w:ascii="Calibri" w:hAnsi="Calibri" w:cs="Calibri"/>
        </w:rPr>
        <w:tab/>
      </w:r>
      <w:r w:rsidRPr="006126CE">
        <w:rPr>
          <w:rFonts w:ascii="Calibri" w:hAnsi="Calibri" w:cs="Calibri"/>
        </w:rPr>
        <w:tab/>
      </w:r>
      <w:r w:rsidRPr="006126CE">
        <w:rPr>
          <w:rFonts w:ascii="Calibri" w:hAnsi="Calibri" w:cs="Calibri"/>
        </w:rPr>
        <w:tab/>
        <w:t xml:space="preserve">-02 </w:t>
      </w:r>
      <w:proofErr w:type="spellStart"/>
      <w:r w:rsidRPr="006126CE">
        <w:rPr>
          <w:rFonts w:ascii="Calibri" w:hAnsi="Calibri" w:cs="Calibri"/>
        </w:rPr>
        <w:t>nos</w:t>
      </w:r>
      <w:proofErr w:type="spellEnd"/>
    </w:p>
    <w:p w14:paraId="24B2F168" w14:textId="77777777" w:rsidR="0092532B" w:rsidRPr="006126CE" w:rsidRDefault="0092532B" w:rsidP="0092532B">
      <w:pPr>
        <w:numPr>
          <w:ilvl w:val="0"/>
          <w:numId w:val="9"/>
        </w:numPr>
        <w:rPr>
          <w:rFonts w:ascii="Calibri" w:hAnsi="Calibri" w:cs="Calibri"/>
        </w:rPr>
      </w:pPr>
      <w:r w:rsidRPr="006126CE">
        <w:rPr>
          <w:rFonts w:ascii="Calibri" w:hAnsi="Calibri" w:cs="Calibri"/>
        </w:rPr>
        <w:t xml:space="preserve">Working platform 0.6 </w:t>
      </w:r>
      <w:proofErr w:type="spellStart"/>
      <w:r w:rsidRPr="006126CE">
        <w:rPr>
          <w:rFonts w:ascii="Calibri" w:hAnsi="Calibri" w:cs="Calibri"/>
        </w:rPr>
        <w:t>mtr</w:t>
      </w:r>
      <w:proofErr w:type="spellEnd"/>
      <w:r w:rsidRPr="006126CE">
        <w:rPr>
          <w:rFonts w:ascii="Calibri" w:hAnsi="Calibri" w:cs="Calibri"/>
        </w:rPr>
        <w:t xml:space="preserve"> long</w:t>
      </w:r>
      <w:r w:rsidRPr="006126CE">
        <w:rPr>
          <w:rFonts w:ascii="Calibri" w:hAnsi="Calibri" w:cs="Calibri"/>
        </w:rPr>
        <w:tab/>
        <w:t xml:space="preserve"> </w:t>
      </w:r>
      <w:r w:rsidRPr="006126CE">
        <w:rPr>
          <w:rFonts w:ascii="Calibri" w:hAnsi="Calibri" w:cs="Calibri"/>
        </w:rPr>
        <w:tab/>
        <w:t>-</w:t>
      </w:r>
      <w:r w:rsidRPr="006126CE">
        <w:rPr>
          <w:rFonts w:ascii="Calibri" w:hAnsi="Calibri" w:cs="Calibri"/>
        </w:rPr>
        <w:tab/>
        <w:t xml:space="preserve">03 </w:t>
      </w:r>
      <w:proofErr w:type="spellStart"/>
      <w:r w:rsidRPr="006126CE">
        <w:rPr>
          <w:rFonts w:ascii="Calibri" w:hAnsi="Calibri" w:cs="Calibri"/>
        </w:rPr>
        <w:t>nos</w:t>
      </w:r>
      <w:proofErr w:type="spellEnd"/>
    </w:p>
    <w:p w14:paraId="7FE3ED08" w14:textId="77777777" w:rsidR="0092532B" w:rsidRPr="006126CE" w:rsidRDefault="0092532B" w:rsidP="0092532B">
      <w:pPr>
        <w:numPr>
          <w:ilvl w:val="0"/>
          <w:numId w:val="9"/>
        </w:numPr>
        <w:rPr>
          <w:rFonts w:ascii="Calibri" w:hAnsi="Calibri" w:cs="Calibri"/>
        </w:rPr>
      </w:pPr>
      <w:r w:rsidRPr="006126CE">
        <w:rPr>
          <w:rFonts w:ascii="Calibri" w:hAnsi="Calibri" w:cs="Calibri"/>
        </w:rPr>
        <w:t>Quick Action Eccentric clamps</w:t>
      </w:r>
      <w:r w:rsidRPr="006126CE">
        <w:rPr>
          <w:rFonts w:ascii="Calibri" w:hAnsi="Calibri" w:cs="Calibri"/>
        </w:rPr>
        <w:tab/>
      </w:r>
      <w:r w:rsidRPr="006126CE">
        <w:rPr>
          <w:rFonts w:ascii="Calibri" w:hAnsi="Calibri" w:cs="Calibri"/>
        </w:rPr>
        <w:tab/>
        <w:t>-</w:t>
      </w:r>
      <w:r w:rsidRPr="006126CE">
        <w:rPr>
          <w:rFonts w:ascii="Calibri" w:hAnsi="Calibri" w:cs="Calibri"/>
        </w:rPr>
        <w:tab/>
        <w:t xml:space="preserve">30 </w:t>
      </w:r>
      <w:proofErr w:type="spellStart"/>
      <w:r w:rsidRPr="006126CE">
        <w:rPr>
          <w:rFonts w:ascii="Calibri" w:hAnsi="Calibri" w:cs="Calibri"/>
        </w:rPr>
        <w:t>nos</w:t>
      </w:r>
      <w:proofErr w:type="spellEnd"/>
    </w:p>
    <w:p w14:paraId="66094C55" w14:textId="77777777" w:rsidR="0092532B" w:rsidRPr="006126CE" w:rsidRDefault="0092532B" w:rsidP="0092532B">
      <w:pPr>
        <w:numPr>
          <w:ilvl w:val="0"/>
          <w:numId w:val="9"/>
        </w:numPr>
        <w:rPr>
          <w:rFonts w:ascii="Calibri" w:hAnsi="Calibri" w:cs="Calibri"/>
        </w:rPr>
      </w:pPr>
      <w:r w:rsidRPr="006126CE">
        <w:rPr>
          <w:rFonts w:ascii="Calibri" w:hAnsi="Calibri" w:cs="Calibri"/>
        </w:rPr>
        <w:t>Elevated Pads</w:t>
      </w:r>
      <w:r w:rsidRPr="006126CE">
        <w:rPr>
          <w:rFonts w:ascii="Calibri" w:hAnsi="Calibri" w:cs="Calibri"/>
        </w:rPr>
        <w:tab/>
      </w:r>
      <w:r w:rsidRPr="006126CE">
        <w:rPr>
          <w:rFonts w:ascii="Calibri" w:hAnsi="Calibri" w:cs="Calibri"/>
        </w:rPr>
        <w:tab/>
      </w:r>
      <w:r w:rsidRPr="006126CE">
        <w:rPr>
          <w:rFonts w:ascii="Calibri" w:hAnsi="Calibri" w:cs="Calibri"/>
        </w:rPr>
        <w:tab/>
      </w:r>
      <w:r w:rsidRPr="006126CE">
        <w:rPr>
          <w:rFonts w:ascii="Calibri" w:hAnsi="Calibri" w:cs="Calibri"/>
        </w:rPr>
        <w:tab/>
        <w:t>-</w:t>
      </w:r>
      <w:r w:rsidRPr="006126CE">
        <w:rPr>
          <w:rFonts w:ascii="Calibri" w:hAnsi="Calibri" w:cs="Calibri"/>
        </w:rPr>
        <w:tab/>
        <w:t xml:space="preserve">18 </w:t>
      </w:r>
      <w:proofErr w:type="spellStart"/>
      <w:r w:rsidRPr="006126CE">
        <w:rPr>
          <w:rFonts w:ascii="Calibri" w:hAnsi="Calibri" w:cs="Calibri"/>
        </w:rPr>
        <w:t>nos</w:t>
      </w:r>
      <w:proofErr w:type="spellEnd"/>
    </w:p>
    <w:p w14:paraId="0DC23F9C" w14:textId="77777777" w:rsidR="0092532B" w:rsidRPr="006126CE" w:rsidRDefault="0092532B" w:rsidP="0092532B">
      <w:pPr>
        <w:numPr>
          <w:ilvl w:val="0"/>
          <w:numId w:val="9"/>
        </w:numPr>
        <w:rPr>
          <w:rFonts w:ascii="Calibri" w:hAnsi="Calibri" w:cs="Calibri"/>
        </w:rPr>
      </w:pPr>
      <w:r w:rsidRPr="006126CE">
        <w:rPr>
          <w:rFonts w:ascii="Calibri" w:hAnsi="Calibri" w:cs="Calibri"/>
        </w:rPr>
        <w:t xml:space="preserve">Hardness 3 </w:t>
      </w:r>
      <w:proofErr w:type="spellStart"/>
      <w:r w:rsidRPr="006126CE">
        <w:rPr>
          <w:rFonts w:ascii="Calibri" w:hAnsi="Calibri" w:cs="Calibri"/>
        </w:rPr>
        <w:t>mtrs</w:t>
      </w:r>
      <w:proofErr w:type="spellEnd"/>
      <w:r w:rsidRPr="006126CE">
        <w:rPr>
          <w:rFonts w:ascii="Calibri" w:hAnsi="Calibri" w:cs="Calibri"/>
        </w:rPr>
        <w:t xml:space="preserve"> long</w:t>
      </w:r>
      <w:r w:rsidRPr="006126CE">
        <w:rPr>
          <w:rFonts w:ascii="Calibri" w:hAnsi="Calibri" w:cs="Calibri"/>
        </w:rPr>
        <w:tab/>
      </w:r>
      <w:r w:rsidRPr="006126CE">
        <w:rPr>
          <w:rFonts w:ascii="Calibri" w:hAnsi="Calibri" w:cs="Calibri"/>
        </w:rPr>
        <w:tab/>
      </w:r>
      <w:r w:rsidRPr="006126CE">
        <w:rPr>
          <w:rFonts w:ascii="Calibri" w:hAnsi="Calibri" w:cs="Calibri"/>
        </w:rPr>
        <w:tab/>
        <w:t>-</w:t>
      </w:r>
      <w:r w:rsidRPr="006126CE">
        <w:rPr>
          <w:rFonts w:ascii="Calibri" w:hAnsi="Calibri" w:cs="Calibri"/>
        </w:rPr>
        <w:tab/>
        <w:t xml:space="preserve">03 </w:t>
      </w:r>
      <w:proofErr w:type="spellStart"/>
      <w:r w:rsidRPr="006126CE">
        <w:rPr>
          <w:rFonts w:ascii="Calibri" w:hAnsi="Calibri" w:cs="Calibri"/>
        </w:rPr>
        <w:t>nos</w:t>
      </w:r>
      <w:proofErr w:type="spellEnd"/>
    </w:p>
    <w:p w14:paraId="700EF845" w14:textId="77777777" w:rsidR="0092532B" w:rsidRPr="006126CE" w:rsidRDefault="0092532B" w:rsidP="0092532B">
      <w:pPr>
        <w:numPr>
          <w:ilvl w:val="0"/>
          <w:numId w:val="9"/>
        </w:numPr>
        <w:rPr>
          <w:rFonts w:ascii="Calibri" w:hAnsi="Calibri" w:cs="Calibri"/>
        </w:rPr>
      </w:pPr>
      <w:r w:rsidRPr="006126CE">
        <w:rPr>
          <w:rFonts w:ascii="Calibri" w:hAnsi="Calibri" w:cs="Calibri"/>
        </w:rPr>
        <w:t>Bolt changing sleeves</w:t>
      </w:r>
      <w:r w:rsidRPr="006126CE">
        <w:rPr>
          <w:rFonts w:ascii="Calibri" w:hAnsi="Calibri" w:cs="Calibri"/>
        </w:rPr>
        <w:tab/>
      </w:r>
      <w:r w:rsidRPr="006126CE">
        <w:rPr>
          <w:rFonts w:ascii="Calibri" w:hAnsi="Calibri" w:cs="Calibri"/>
        </w:rPr>
        <w:tab/>
      </w:r>
      <w:r w:rsidRPr="006126CE">
        <w:rPr>
          <w:rFonts w:ascii="Calibri" w:hAnsi="Calibri" w:cs="Calibri"/>
        </w:rPr>
        <w:tab/>
        <w:t>-</w:t>
      </w:r>
      <w:r w:rsidRPr="006126CE">
        <w:rPr>
          <w:rFonts w:ascii="Calibri" w:hAnsi="Calibri" w:cs="Calibri"/>
        </w:rPr>
        <w:tab/>
        <w:t xml:space="preserve">05 </w:t>
      </w:r>
      <w:proofErr w:type="spellStart"/>
      <w:r w:rsidRPr="006126CE">
        <w:rPr>
          <w:rFonts w:ascii="Calibri" w:hAnsi="Calibri" w:cs="Calibri"/>
        </w:rPr>
        <w:t>nos</w:t>
      </w:r>
      <w:proofErr w:type="spellEnd"/>
    </w:p>
    <w:p w14:paraId="09575C8A" w14:textId="77777777" w:rsidR="0092532B" w:rsidRPr="006126CE" w:rsidRDefault="0092532B" w:rsidP="0092532B">
      <w:pPr>
        <w:numPr>
          <w:ilvl w:val="0"/>
          <w:numId w:val="9"/>
        </w:numPr>
        <w:rPr>
          <w:rFonts w:ascii="Calibri" w:hAnsi="Calibri" w:cs="Calibri"/>
        </w:rPr>
      </w:pPr>
      <w:r w:rsidRPr="006126CE">
        <w:rPr>
          <w:rFonts w:ascii="Calibri" w:hAnsi="Calibri" w:cs="Calibri"/>
        </w:rPr>
        <w:lastRenderedPageBreak/>
        <w:t>Bolt Extension Accessories</w:t>
      </w:r>
      <w:r w:rsidRPr="006126CE">
        <w:rPr>
          <w:rFonts w:ascii="Calibri" w:hAnsi="Calibri" w:cs="Calibri"/>
        </w:rPr>
        <w:tab/>
      </w:r>
      <w:r w:rsidRPr="006126CE">
        <w:rPr>
          <w:rFonts w:ascii="Calibri" w:hAnsi="Calibri" w:cs="Calibri"/>
        </w:rPr>
        <w:tab/>
        <w:t>-</w:t>
      </w:r>
      <w:r w:rsidRPr="006126CE">
        <w:rPr>
          <w:rFonts w:ascii="Calibri" w:hAnsi="Calibri" w:cs="Calibri"/>
        </w:rPr>
        <w:tab/>
        <w:t xml:space="preserve">10 </w:t>
      </w:r>
      <w:proofErr w:type="spellStart"/>
      <w:r w:rsidRPr="006126CE">
        <w:rPr>
          <w:rFonts w:ascii="Calibri" w:hAnsi="Calibri" w:cs="Calibri"/>
        </w:rPr>
        <w:t>nos</w:t>
      </w:r>
      <w:proofErr w:type="spellEnd"/>
    </w:p>
    <w:p w14:paraId="7785DC24" w14:textId="77777777" w:rsidR="0092532B" w:rsidRPr="006126CE" w:rsidRDefault="0092532B" w:rsidP="0092532B">
      <w:pPr>
        <w:ind w:left="360"/>
        <w:rPr>
          <w:rFonts w:ascii="Calibri" w:hAnsi="Calibri" w:cs="Calibri"/>
        </w:rPr>
      </w:pPr>
    </w:p>
    <w:p w14:paraId="655B5241" w14:textId="77777777" w:rsidR="0092532B" w:rsidRPr="00E978FF" w:rsidRDefault="0092532B" w:rsidP="0092532B">
      <w:pPr>
        <w:numPr>
          <w:ilvl w:val="0"/>
          <w:numId w:val="8"/>
        </w:numPr>
        <w:spacing w:before="100" w:beforeAutospacing="1" w:after="100" w:afterAutospacing="1"/>
        <w:rPr>
          <w:rFonts w:ascii="Calibri" w:hAnsi="Calibri" w:cs="Calibri"/>
          <w:sz w:val="22"/>
          <w:szCs w:val="22"/>
        </w:rPr>
      </w:pPr>
      <w:r w:rsidRPr="00E978FF">
        <w:rPr>
          <w:rFonts w:ascii="Calibri" w:hAnsi="Calibri" w:cs="Calibri"/>
          <w:color w:val="000000"/>
          <w:sz w:val="22"/>
          <w:szCs w:val="22"/>
        </w:rPr>
        <w:t>Follow procedure 1-14</w:t>
      </w:r>
    </w:p>
    <w:p w14:paraId="7B6F6725" w14:textId="77777777" w:rsidR="0092532B" w:rsidRPr="006126CE" w:rsidRDefault="0092532B" w:rsidP="0092532B">
      <w:pPr>
        <w:numPr>
          <w:ilvl w:val="0"/>
          <w:numId w:val="8"/>
        </w:numPr>
        <w:rPr>
          <w:rFonts w:ascii="Calibri" w:hAnsi="Calibri" w:cs="Calibri"/>
          <w:sz w:val="22"/>
          <w:szCs w:val="22"/>
        </w:rPr>
      </w:pPr>
      <w:r w:rsidRPr="006126CE">
        <w:rPr>
          <w:rFonts w:ascii="Calibri" w:hAnsi="Calibri" w:cs="Calibri"/>
          <w:sz w:val="22"/>
          <w:szCs w:val="22"/>
        </w:rPr>
        <w:t>Assess the condition of the roof ladder for any damage. Damaged ladder should not be used for work</w:t>
      </w:r>
    </w:p>
    <w:p w14:paraId="7BD4E6FB" w14:textId="77777777" w:rsidR="0092532B" w:rsidRPr="006126CE" w:rsidRDefault="0092532B" w:rsidP="0092532B">
      <w:pPr>
        <w:numPr>
          <w:ilvl w:val="0"/>
          <w:numId w:val="8"/>
        </w:numPr>
        <w:rPr>
          <w:rFonts w:ascii="Calibri" w:hAnsi="Calibri" w:cs="Calibri"/>
          <w:sz w:val="22"/>
          <w:szCs w:val="22"/>
        </w:rPr>
      </w:pPr>
      <w:r w:rsidRPr="006126CE">
        <w:rPr>
          <w:rFonts w:ascii="Calibri" w:hAnsi="Calibri" w:cs="Calibri"/>
          <w:sz w:val="22"/>
          <w:szCs w:val="22"/>
        </w:rPr>
        <w:t xml:space="preserve">Climb on to the top of roof with ladder. Follow procedure </w:t>
      </w:r>
      <w:r w:rsidRPr="006126CE">
        <w:rPr>
          <w:rFonts w:ascii="Calibri" w:hAnsi="Calibri" w:cs="Calibri"/>
        </w:rPr>
        <w:t>WI/MAINT/69</w:t>
      </w:r>
    </w:p>
    <w:p w14:paraId="31AE24CB" w14:textId="77777777" w:rsidR="0092532B" w:rsidRPr="006126CE" w:rsidRDefault="0092532B" w:rsidP="0092532B">
      <w:pPr>
        <w:numPr>
          <w:ilvl w:val="0"/>
          <w:numId w:val="8"/>
        </w:numPr>
        <w:rPr>
          <w:rFonts w:ascii="Calibri" w:hAnsi="Calibri" w:cs="Calibri"/>
          <w:sz w:val="22"/>
          <w:szCs w:val="22"/>
        </w:rPr>
      </w:pPr>
      <w:r w:rsidRPr="006126CE">
        <w:rPr>
          <w:rFonts w:ascii="Calibri" w:hAnsi="Calibri" w:cs="Calibri"/>
          <w:sz w:val="22"/>
          <w:szCs w:val="22"/>
        </w:rPr>
        <w:t>Assess the condition of the bottom purlin and hook of the sheet at the point of the placing first piece of roof walker.</w:t>
      </w:r>
    </w:p>
    <w:p w14:paraId="00C65219" w14:textId="77777777" w:rsidR="0092532B" w:rsidRPr="006126CE" w:rsidRDefault="0092532B" w:rsidP="0092532B">
      <w:pPr>
        <w:numPr>
          <w:ilvl w:val="0"/>
          <w:numId w:val="8"/>
        </w:numPr>
        <w:rPr>
          <w:rFonts w:ascii="Calibri" w:hAnsi="Calibri" w:cs="Calibri"/>
          <w:sz w:val="22"/>
          <w:szCs w:val="22"/>
          <w:u w:val="single"/>
        </w:rPr>
      </w:pPr>
      <w:r w:rsidRPr="006126CE">
        <w:rPr>
          <w:rFonts w:ascii="Calibri" w:hAnsi="Calibri" w:cs="Calibri"/>
          <w:sz w:val="22"/>
          <w:szCs w:val="22"/>
        </w:rPr>
        <w:t xml:space="preserve">Tie the life line (Safety hardness/safety belt) to the nearby structure above </w:t>
      </w:r>
    </w:p>
    <w:p w14:paraId="53482E19" w14:textId="77777777" w:rsidR="0092532B" w:rsidRPr="006126CE" w:rsidRDefault="0092532B" w:rsidP="0092532B">
      <w:pPr>
        <w:numPr>
          <w:ilvl w:val="0"/>
          <w:numId w:val="8"/>
        </w:numPr>
        <w:rPr>
          <w:rFonts w:ascii="Calibri" w:hAnsi="Calibri" w:cs="Calibri"/>
          <w:sz w:val="22"/>
          <w:szCs w:val="22"/>
        </w:rPr>
      </w:pPr>
      <w:r w:rsidRPr="006126CE">
        <w:rPr>
          <w:rFonts w:ascii="Calibri" w:hAnsi="Calibri" w:cs="Calibri"/>
          <w:sz w:val="22"/>
          <w:szCs w:val="22"/>
        </w:rPr>
        <w:t>Place the platform in such a way that the purlin bolt could pass though the saddle of the roof ladder. Ensure matching of roof corrugation with saddle corrugation</w:t>
      </w:r>
    </w:p>
    <w:p w14:paraId="131D4496" w14:textId="77777777" w:rsidR="0092532B" w:rsidRPr="006126CE" w:rsidRDefault="0092532B" w:rsidP="0092532B">
      <w:pPr>
        <w:numPr>
          <w:ilvl w:val="0"/>
          <w:numId w:val="8"/>
        </w:numPr>
        <w:rPr>
          <w:rFonts w:ascii="Calibri" w:hAnsi="Calibri" w:cs="Calibri"/>
          <w:sz w:val="22"/>
          <w:szCs w:val="22"/>
        </w:rPr>
      </w:pPr>
      <w:r w:rsidRPr="006126CE">
        <w:rPr>
          <w:rFonts w:ascii="Calibri" w:hAnsi="Calibri" w:cs="Calibri"/>
          <w:sz w:val="22"/>
          <w:szCs w:val="22"/>
        </w:rPr>
        <w:t xml:space="preserve">Adjust the spring loaded saddle position of the ladder to suit saddle hole to the Purlin bolt </w:t>
      </w:r>
    </w:p>
    <w:p w14:paraId="64DCE2B7" w14:textId="77777777" w:rsidR="0092532B" w:rsidRPr="006126CE" w:rsidRDefault="0092532B" w:rsidP="0092532B">
      <w:pPr>
        <w:numPr>
          <w:ilvl w:val="0"/>
          <w:numId w:val="8"/>
        </w:numPr>
        <w:rPr>
          <w:rFonts w:ascii="Calibri" w:hAnsi="Calibri" w:cs="Calibri"/>
          <w:sz w:val="22"/>
          <w:szCs w:val="22"/>
        </w:rPr>
      </w:pPr>
      <w:r w:rsidRPr="006126CE">
        <w:rPr>
          <w:rFonts w:ascii="Calibri" w:hAnsi="Calibri" w:cs="Calibri"/>
          <w:sz w:val="22"/>
          <w:szCs w:val="22"/>
        </w:rPr>
        <w:t>Accommodate the purlin bolt &amp; nut in the hole provided at the saddle of the roof ladder.</w:t>
      </w:r>
    </w:p>
    <w:p w14:paraId="08F2777A" w14:textId="77777777" w:rsidR="0092532B" w:rsidRPr="006126CE" w:rsidRDefault="0092532B" w:rsidP="0092532B">
      <w:pPr>
        <w:numPr>
          <w:ilvl w:val="0"/>
          <w:numId w:val="8"/>
        </w:numPr>
        <w:rPr>
          <w:rFonts w:ascii="Calibri" w:hAnsi="Calibri" w:cs="Calibri"/>
          <w:sz w:val="22"/>
          <w:szCs w:val="22"/>
        </w:rPr>
      </w:pPr>
      <w:r w:rsidRPr="006126CE">
        <w:rPr>
          <w:rFonts w:ascii="Calibri" w:hAnsi="Calibri" w:cs="Calibri"/>
          <w:sz w:val="22"/>
          <w:szCs w:val="22"/>
        </w:rPr>
        <w:t>Fix up the saddle clamps to the top of the purlin bolt, keeping the saddle corrugation matching the roof corrugation through the bolt.</w:t>
      </w:r>
    </w:p>
    <w:p w14:paraId="58DE337F" w14:textId="77777777" w:rsidR="0092532B" w:rsidRPr="006126CE" w:rsidRDefault="0092532B" w:rsidP="0092532B">
      <w:pPr>
        <w:numPr>
          <w:ilvl w:val="0"/>
          <w:numId w:val="8"/>
        </w:numPr>
        <w:rPr>
          <w:rFonts w:ascii="Calibri" w:hAnsi="Calibri" w:cs="Calibri"/>
          <w:sz w:val="22"/>
          <w:szCs w:val="22"/>
        </w:rPr>
      </w:pPr>
      <w:r w:rsidRPr="006126CE">
        <w:rPr>
          <w:rFonts w:ascii="Calibri" w:hAnsi="Calibri" w:cs="Calibri"/>
          <w:sz w:val="22"/>
          <w:szCs w:val="22"/>
        </w:rPr>
        <w:t>Lock the Saddle clamp by moving the side knob.</w:t>
      </w:r>
    </w:p>
    <w:p w14:paraId="5F6A8778" w14:textId="77777777" w:rsidR="0092532B" w:rsidRPr="006126CE" w:rsidRDefault="0092532B" w:rsidP="0092532B">
      <w:pPr>
        <w:numPr>
          <w:ilvl w:val="0"/>
          <w:numId w:val="8"/>
        </w:numPr>
        <w:rPr>
          <w:rFonts w:ascii="Calibri" w:hAnsi="Calibri" w:cs="Calibri"/>
          <w:sz w:val="22"/>
          <w:szCs w:val="22"/>
        </w:rPr>
      </w:pPr>
      <w:r w:rsidRPr="006126CE">
        <w:rPr>
          <w:rFonts w:ascii="Calibri" w:hAnsi="Calibri" w:cs="Calibri"/>
          <w:sz w:val="22"/>
          <w:szCs w:val="22"/>
        </w:rPr>
        <w:t xml:space="preserve">Place  the small ladder place on the roof, </w:t>
      </w:r>
    </w:p>
    <w:p w14:paraId="14DBFBDC" w14:textId="77777777" w:rsidR="0092532B" w:rsidRPr="006126CE" w:rsidRDefault="0092532B" w:rsidP="0092532B">
      <w:pPr>
        <w:numPr>
          <w:ilvl w:val="0"/>
          <w:numId w:val="8"/>
        </w:numPr>
        <w:rPr>
          <w:rFonts w:ascii="Calibri" w:hAnsi="Calibri" w:cs="Calibri"/>
          <w:sz w:val="22"/>
          <w:szCs w:val="22"/>
        </w:rPr>
      </w:pPr>
      <w:r w:rsidRPr="006126CE">
        <w:rPr>
          <w:rFonts w:ascii="Calibri" w:hAnsi="Calibri" w:cs="Calibri"/>
          <w:sz w:val="22"/>
          <w:szCs w:val="22"/>
        </w:rPr>
        <w:t xml:space="preserve">Trained rigger can climb on the clamped walker and start building the conventional path for carrying out the roof jobs. </w:t>
      </w:r>
    </w:p>
    <w:p w14:paraId="5659E4A9" w14:textId="77777777" w:rsidR="0092532B" w:rsidRPr="006126CE" w:rsidRDefault="0092532B" w:rsidP="0092532B">
      <w:pPr>
        <w:numPr>
          <w:ilvl w:val="0"/>
          <w:numId w:val="8"/>
        </w:numPr>
        <w:rPr>
          <w:rFonts w:ascii="Calibri" w:hAnsi="Calibri" w:cs="Calibri"/>
          <w:sz w:val="22"/>
          <w:szCs w:val="22"/>
        </w:rPr>
      </w:pPr>
      <w:r w:rsidRPr="006126CE">
        <w:rPr>
          <w:rFonts w:ascii="Calibri" w:hAnsi="Calibri" w:cs="Calibri"/>
          <w:sz w:val="22"/>
          <w:szCs w:val="22"/>
        </w:rPr>
        <w:t xml:space="preserve">The spring loaded saddle can be pulled and turned to make the walker section across the roof matching the roof corrugation </w:t>
      </w:r>
    </w:p>
    <w:p w14:paraId="51A61B02" w14:textId="77777777" w:rsidR="0092532B" w:rsidRPr="006126CE" w:rsidRDefault="0092532B" w:rsidP="0092532B">
      <w:pPr>
        <w:numPr>
          <w:ilvl w:val="0"/>
          <w:numId w:val="8"/>
        </w:numPr>
        <w:rPr>
          <w:rFonts w:ascii="Calibri" w:hAnsi="Calibri" w:cs="Calibri"/>
          <w:sz w:val="22"/>
          <w:szCs w:val="22"/>
        </w:rPr>
      </w:pPr>
      <w:r w:rsidRPr="006126CE">
        <w:rPr>
          <w:rFonts w:ascii="Calibri" w:hAnsi="Calibri" w:cs="Calibri"/>
          <w:sz w:val="22"/>
          <w:szCs w:val="22"/>
        </w:rPr>
        <w:t>Connect the required number of the walker by matching interlocked male and female arrangement.</w:t>
      </w:r>
    </w:p>
    <w:p w14:paraId="6C66FFFA" w14:textId="77777777" w:rsidR="0092532B" w:rsidRPr="006126CE" w:rsidRDefault="0092532B" w:rsidP="0092532B">
      <w:pPr>
        <w:numPr>
          <w:ilvl w:val="0"/>
          <w:numId w:val="8"/>
        </w:numPr>
        <w:rPr>
          <w:rFonts w:ascii="Calibri" w:hAnsi="Calibri" w:cs="Calibri"/>
          <w:sz w:val="22"/>
          <w:szCs w:val="22"/>
        </w:rPr>
      </w:pPr>
      <w:r w:rsidRPr="006126CE">
        <w:rPr>
          <w:rFonts w:ascii="Calibri" w:hAnsi="Calibri" w:cs="Calibri"/>
          <w:sz w:val="22"/>
          <w:szCs w:val="22"/>
        </w:rPr>
        <w:t xml:space="preserve">This walkers are connected by the sheeting hooks which in turn connected to the purlin hence allows the transfer of the weight being handle by walker to the purlin </w:t>
      </w:r>
    </w:p>
    <w:p w14:paraId="46771B5F" w14:textId="77777777" w:rsidR="0092532B" w:rsidRPr="006126CE" w:rsidRDefault="0092532B" w:rsidP="0092532B">
      <w:pPr>
        <w:numPr>
          <w:ilvl w:val="0"/>
          <w:numId w:val="8"/>
        </w:numPr>
        <w:rPr>
          <w:rFonts w:ascii="Calibri" w:hAnsi="Calibri" w:cs="Calibri"/>
          <w:sz w:val="22"/>
          <w:szCs w:val="22"/>
        </w:rPr>
      </w:pPr>
      <w:r w:rsidRPr="006126CE">
        <w:rPr>
          <w:rFonts w:ascii="Calibri" w:hAnsi="Calibri" w:cs="Calibri"/>
          <w:sz w:val="22"/>
          <w:szCs w:val="22"/>
        </w:rPr>
        <w:t>Each walker is 3 meters long  and weighs 8.8 kg appx..</w:t>
      </w:r>
    </w:p>
    <w:p w14:paraId="6261E799" w14:textId="77777777" w:rsidR="0092532B" w:rsidRPr="006126CE" w:rsidRDefault="0092532B" w:rsidP="0092532B">
      <w:pPr>
        <w:numPr>
          <w:ilvl w:val="0"/>
          <w:numId w:val="8"/>
        </w:numPr>
        <w:rPr>
          <w:rFonts w:ascii="Calibri" w:hAnsi="Calibri" w:cs="Calibri"/>
          <w:sz w:val="22"/>
          <w:szCs w:val="22"/>
        </w:rPr>
      </w:pPr>
      <w:r w:rsidRPr="006126CE">
        <w:rPr>
          <w:rFonts w:ascii="Calibri" w:hAnsi="Calibri" w:cs="Calibri"/>
          <w:sz w:val="22"/>
          <w:szCs w:val="22"/>
        </w:rPr>
        <w:lastRenderedPageBreak/>
        <w:t>Use the elevating pads for working across the roof with the sheet having the slop above 20 % .This elevated pads increase the level the walker which is convenient for working at roof.</w:t>
      </w:r>
    </w:p>
    <w:p w14:paraId="60FEBB7C" w14:textId="77777777" w:rsidR="0092532B" w:rsidRPr="006126CE" w:rsidRDefault="0092532B" w:rsidP="0092532B">
      <w:pPr>
        <w:numPr>
          <w:ilvl w:val="0"/>
          <w:numId w:val="8"/>
        </w:numPr>
        <w:rPr>
          <w:rFonts w:ascii="Calibri" w:hAnsi="Calibri" w:cs="Calibri"/>
          <w:sz w:val="22"/>
          <w:szCs w:val="22"/>
        </w:rPr>
      </w:pPr>
      <w:r w:rsidRPr="006126CE">
        <w:rPr>
          <w:rFonts w:ascii="Calibri" w:hAnsi="Calibri" w:cs="Calibri"/>
          <w:sz w:val="22"/>
          <w:szCs w:val="22"/>
        </w:rPr>
        <w:t>For changing the roof sheet, Place the walker around the sheet. Unscrew the nut remove the sheet which cares to avoid the fall of the same, replace the new sheet and bolt the sheet with new bolt.</w:t>
      </w:r>
    </w:p>
    <w:p w14:paraId="276B7B42" w14:textId="77777777" w:rsidR="0092532B" w:rsidRPr="006126CE" w:rsidRDefault="0092532B" w:rsidP="0092532B">
      <w:pPr>
        <w:numPr>
          <w:ilvl w:val="0"/>
          <w:numId w:val="8"/>
        </w:numPr>
        <w:rPr>
          <w:rFonts w:ascii="Calibri" w:hAnsi="Calibri" w:cs="Calibri"/>
          <w:sz w:val="22"/>
          <w:szCs w:val="22"/>
        </w:rPr>
      </w:pPr>
      <w:r w:rsidRPr="006126CE">
        <w:rPr>
          <w:rFonts w:ascii="Calibri" w:hAnsi="Calibri" w:cs="Calibri"/>
          <w:sz w:val="22"/>
          <w:szCs w:val="22"/>
        </w:rPr>
        <w:t xml:space="preserve">For attending the leakages from the bolt , use the sleeve provided with the walker </w:t>
      </w:r>
    </w:p>
    <w:p w14:paraId="61646C70" w14:textId="77777777" w:rsidR="0092532B" w:rsidRPr="006126CE" w:rsidRDefault="0092532B" w:rsidP="0092532B">
      <w:pPr>
        <w:numPr>
          <w:ilvl w:val="0"/>
          <w:numId w:val="8"/>
        </w:numPr>
        <w:rPr>
          <w:rFonts w:ascii="Calibri" w:hAnsi="Calibri" w:cs="Calibri"/>
          <w:sz w:val="22"/>
          <w:szCs w:val="22"/>
        </w:rPr>
      </w:pPr>
      <w:r w:rsidRPr="006126CE">
        <w:rPr>
          <w:rFonts w:ascii="Calibri" w:hAnsi="Calibri" w:cs="Calibri"/>
          <w:sz w:val="22"/>
          <w:szCs w:val="22"/>
        </w:rPr>
        <w:t>Place the sleeve on the top of the bolt and apply the tar across the bottom of the sleeve and take out the sleeve this will avoid the fixing of tar to the threading of the bolt.</w:t>
      </w:r>
    </w:p>
    <w:p w14:paraId="64A1003E" w14:textId="77777777" w:rsidR="0092532B" w:rsidRPr="006126CE" w:rsidRDefault="0092532B" w:rsidP="0092532B">
      <w:pPr>
        <w:numPr>
          <w:ilvl w:val="0"/>
          <w:numId w:val="8"/>
        </w:numPr>
        <w:rPr>
          <w:rFonts w:ascii="Calibri" w:hAnsi="Calibri" w:cs="Calibri"/>
          <w:sz w:val="22"/>
          <w:szCs w:val="22"/>
        </w:rPr>
      </w:pPr>
      <w:smartTag w:uri="urn:schemas-microsoft-com:office:smarttags" w:element="City">
        <w:smartTag w:uri="urn:schemas-microsoft-com:office:smarttags" w:element="place">
          <w:r w:rsidRPr="006126CE">
            <w:rPr>
              <w:rFonts w:ascii="Calibri" w:hAnsi="Calibri" w:cs="Calibri"/>
              <w:sz w:val="22"/>
              <w:szCs w:val="22"/>
            </w:rPr>
            <w:t>Walker</w:t>
          </w:r>
        </w:smartTag>
      </w:smartTag>
      <w:r w:rsidRPr="006126CE">
        <w:rPr>
          <w:rFonts w:ascii="Calibri" w:hAnsi="Calibri" w:cs="Calibri"/>
          <w:sz w:val="22"/>
          <w:szCs w:val="22"/>
        </w:rPr>
        <w:t xml:space="preserve"> is useful and can be safely used only if the same is safely secured. </w:t>
      </w:r>
      <w:r w:rsidRPr="006126CE">
        <w:rPr>
          <w:rFonts w:ascii="Calibri" w:hAnsi="Calibri" w:cs="Calibri"/>
          <w:b/>
          <w:sz w:val="22"/>
          <w:szCs w:val="22"/>
        </w:rPr>
        <w:t>PLEASE ENSURE THE SAME.</w:t>
      </w:r>
    </w:p>
    <w:p w14:paraId="0F933885" w14:textId="71F95F60" w:rsidR="0092532B" w:rsidRDefault="0092532B" w:rsidP="0092532B">
      <w:pPr>
        <w:jc w:val="both"/>
        <w:rPr>
          <w:rFonts w:ascii="Calibri" w:hAnsi="Calibri" w:cs="Calibri"/>
          <w:b/>
          <w:sz w:val="22"/>
          <w:szCs w:val="22"/>
        </w:rPr>
      </w:pPr>
    </w:p>
    <w:p w14:paraId="06CCE196" w14:textId="23E2BE63" w:rsidR="002A45C1" w:rsidRPr="006126CE" w:rsidRDefault="002A45C1" w:rsidP="0092532B">
      <w:pPr>
        <w:jc w:val="both"/>
        <w:rPr>
          <w:rFonts w:ascii="Calibri" w:hAnsi="Calibri" w:cs="Calibri"/>
          <w:b/>
          <w:sz w:val="22"/>
          <w:szCs w:val="22"/>
        </w:rPr>
      </w:pPr>
      <w:r>
        <w:rPr>
          <w:rFonts w:ascii="Calibri" w:hAnsi="Calibri" w:cs="Calibri"/>
          <w:b/>
          <w:sz w:val="22"/>
          <w:szCs w:val="22"/>
        </w:rPr>
        <w:t xml:space="preserve">Pls follow </w:t>
      </w:r>
      <w:r>
        <w:rPr>
          <w:rFonts w:ascii="Calibri" w:hAnsi="Calibri" w:cs="Calibri"/>
          <w:sz w:val="22"/>
          <w:szCs w:val="22"/>
        </w:rPr>
        <w:t>SP44G for Working at Height Guidelines</w:t>
      </w:r>
    </w:p>
    <w:p w14:paraId="1DEC12AC" w14:textId="77777777" w:rsidR="0092532B" w:rsidRPr="006126CE" w:rsidRDefault="0092532B" w:rsidP="0092532B">
      <w:pPr>
        <w:jc w:val="both"/>
        <w:rPr>
          <w:rFonts w:ascii="Calibri" w:hAnsi="Calibri" w:cs="Calibri"/>
          <w:b/>
          <w:sz w:val="22"/>
          <w:szCs w:val="22"/>
        </w:rPr>
      </w:pPr>
    </w:p>
    <w:p w14:paraId="0495077C" w14:textId="77777777" w:rsidR="0092532B" w:rsidRPr="006126CE" w:rsidRDefault="0092532B" w:rsidP="0092532B">
      <w:pPr>
        <w:jc w:val="both"/>
        <w:rPr>
          <w:rFonts w:ascii="Calibri" w:hAnsi="Calibri" w:cs="Calibri"/>
          <w:b/>
          <w:sz w:val="22"/>
          <w:szCs w:val="22"/>
        </w:rPr>
      </w:pPr>
      <w:r w:rsidRPr="006126CE">
        <w:rPr>
          <w:rFonts w:ascii="Calibri" w:hAnsi="Calibri" w:cs="Calibri"/>
          <w:b/>
          <w:sz w:val="22"/>
          <w:szCs w:val="22"/>
        </w:rPr>
        <w:t>DO :</w:t>
      </w:r>
    </w:p>
    <w:p w14:paraId="644CDFF5" w14:textId="77777777" w:rsidR="0092532B" w:rsidRPr="006126CE" w:rsidRDefault="0092532B" w:rsidP="0092532B">
      <w:pPr>
        <w:jc w:val="both"/>
        <w:rPr>
          <w:rFonts w:ascii="Calibri" w:hAnsi="Calibri" w:cs="Calibri"/>
          <w:b/>
          <w:sz w:val="22"/>
          <w:szCs w:val="22"/>
        </w:rPr>
      </w:pPr>
    </w:p>
    <w:p w14:paraId="7438B7E1" w14:textId="77777777" w:rsidR="0092532B" w:rsidRPr="006126CE" w:rsidRDefault="0092532B" w:rsidP="0092532B">
      <w:pPr>
        <w:numPr>
          <w:ilvl w:val="0"/>
          <w:numId w:val="5"/>
        </w:numPr>
        <w:jc w:val="both"/>
        <w:rPr>
          <w:rFonts w:ascii="Calibri" w:hAnsi="Calibri" w:cs="Calibri"/>
          <w:sz w:val="22"/>
          <w:szCs w:val="22"/>
        </w:rPr>
      </w:pPr>
      <w:r w:rsidRPr="006126CE">
        <w:rPr>
          <w:rFonts w:ascii="Calibri" w:hAnsi="Calibri" w:cs="Calibri"/>
          <w:sz w:val="22"/>
          <w:szCs w:val="22"/>
        </w:rPr>
        <w:t>Inspect sheets before climbing.</w:t>
      </w:r>
    </w:p>
    <w:p w14:paraId="3EF338EF" w14:textId="77777777" w:rsidR="0092532B" w:rsidRPr="006126CE" w:rsidRDefault="0092532B" w:rsidP="0092532B">
      <w:pPr>
        <w:jc w:val="both"/>
        <w:rPr>
          <w:rFonts w:ascii="Calibri" w:hAnsi="Calibri" w:cs="Calibri"/>
          <w:sz w:val="22"/>
          <w:szCs w:val="22"/>
        </w:rPr>
      </w:pPr>
    </w:p>
    <w:p w14:paraId="13DC0EF4" w14:textId="77777777" w:rsidR="0092532B" w:rsidRPr="006126CE" w:rsidRDefault="0092532B" w:rsidP="0092532B">
      <w:pPr>
        <w:jc w:val="both"/>
        <w:rPr>
          <w:rFonts w:ascii="Calibri" w:hAnsi="Calibri" w:cs="Calibri"/>
          <w:sz w:val="22"/>
          <w:szCs w:val="22"/>
        </w:rPr>
      </w:pPr>
    </w:p>
    <w:p w14:paraId="7C367038" w14:textId="77777777" w:rsidR="0092532B" w:rsidRPr="006126CE" w:rsidRDefault="0092532B" w:rsidP="0092532B">
      <w:pPr>
        <w:jc w:val="both"/>
        <w:rPr>
          <w:rFonts w:ascii="Calibri" w:hAnsi="Calibri" w:cs="Calibri"/>
          <w:b/>
          <w:sz w:val="22"/>
          <w:szCs w:val="22"/>
        </w:rPr>
      </w:pPr>
      <w:r w:rsidRPr="006126CE">
        <w:rPr>
          <w:rFonts w:ascii="Calibri" w:hAnsi="Calibri" w:cs="Calibri"/>
          <w:b/>
          <w:sz w:val="22"/>
          <w:szCs w:val="22"/>
        </w:rPr>
        <w:t>DO NOT</w:t>
      </w:r>
      <w:r w:rsidRPr="006126CE">
        <w:rPr>
          <w:rFonts w:ascii="Calibri" w:hAnsi="Calibri" w:cs="Calibri"/>
          <w:b/>
          <w:sz w:val="22"/>
          <w:szCs w:val="22"/>
        </w:rPr>
        <w:tab/>
      </w:r>
      <w:r w:rsidRPr="006126CE">
        <w:rPr>
          <w:rFonts w:ascii="Calibri" w:hAnsi="Calibri" w:cs="Calibri"/>
          <w:b/>
          <w:sz w:val="22"/>
          <w:szCs w:val="22"/>
        </w:rPr>
        <w:tab/>
        <w:t>:</w:t>
      </w:r>
    </w:p>
    <w:p w14:paraId="4F7BFC6B" w14:textId="77777777" w:rsidR="0092532B" w:rsidRPr="006126CE" w:rsidRDefault="0092532B" w:rsidP="0092532B">
      <w:pPr>
        <w:jc w:val="both"/>
        <w:rPr>
          <w:rFonts w:ascii="Calibri" w:hAnsi="Calibri" w:cs="Calibri"/>
          <w:sz w:val="22"/>
          <w:szCs w:val="22"/>
        </w:rPr>
      </w:pPr>
    </w:p>
    <w:p w14:paraId="628F7A3F" w14:textId="77777777" w:rsidR="0092532B" w:rsidRPr="006126CE" w:rsidRDefault="0092532B" w:rsidP="0092532B">
      <w:pPr>
        <w:tabs>
          <w:tab w:val="num" w:pos="720"/>
        </w:tabs>
        <w:ind w:left="360"/>
        <w:jc w:val="both"/>
        <w:rPr>
          <w:rFonts w:ascii="Calibri" w:hAnsi="Calibri" w:cs="Calibri"/>
          <w:sz w:val="22"/>
          <w:szCs w:val="22"/>
        </w:rPr>
      </w:pPr>
      <w:r>
        <w:rPr>
          <w:rFonts w:ascii="Calibri" w:hAnsi="Calibri" w:cs="Calibri"/>
          <w:noProof/>
          <w:sz w:val="22"/>
          <w:szCs w:val="22"/>
        </w:rPr>
        <w:drawing>
          <wp:inline distT="0" distB="0" distL="0" distR="0" wp14:anchorId="6CD24FCE" wp14:editId="5B4C7291">
            <wp:extent cx="142875" cy="142875"/>
            <wp:effectExtent l="0" t="0" r="9525" b="0"/>
            <wp:docPr id="1" name="Picture 1" descr="bd1475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14753_"/>
                    <pic:cNvPicPr>
                      <a:picLocks noChangeAspect="1" noChangeArrowheads="1"/>
                    </pic:cNvPicPr>
                  </pic:nvPicPr>
                  <pic:blipFill>
                    <a:blip r:embed="rId9"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6126CE">
        <w:rPr>
          <w:rFonts w:ascii="Calibri" w:hAnsi="Calibri" w:cs="Calibri"/>
          <w:sz w:val="22"/>
          <w:szCs w:val="22"/>
        </w:rPr>
        <w:tab/>
        <w:t xml:space="preserve">Unlock sheets on top. </w:t>
      </w:r>
    </w:p>
    <w:p w14:paraId="3551B9E0" w14:textId="77777777" w:rsidR="0092532B" w:rsidRPr="006126CE" w:rsidRDefault="0092532B" w:rsidP="0092532B">
      <w:pPr>
        <w:tabs>
          <w:tab w:val="num" w:pos="720"/>
        </w:tabs>
        <w:ind w:left="360"/>
        <w:jc w:val="both"/>
        <w:rPr>
          <w:rFonts w:ascii="Calibri" w:hAnsi="Calibri" w:cs="Calibri"/>
          <w:sz w:val="22"/>
          <w:szCs w:val="22"/>
        </w:rPr>
      </w:pPr>
      <w:r>
        <w:rPr>
          <w:rFonts w:ascii="Calibri" w:hAnsi="Calibri" w:cs="Calibri"/>
          <w:noProof/>
          <w:sz w:val="22"/>
          <w:szCs w:val="22"/>
        </w:rPr>
        <w:drawing>
          <wp:inline distT="0" distB="0" distL="0" distR="0" wp14:anchorId="1ED411B3" wp14:editId="48B7BE84">
            <wp:extent cx="142875" cy="142875"/>
            <wp:effectExtent l="0" t="0" r="9525" b="0"/>
            <wp:docPr id="2" name="Picture 2" descr="bd1475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d14753_"/>
                    <pic:cNvPicPr>
                      <a:picLocks noChangeAspect="1" noChangeArrowheads="1"/>
                    </pic:cNvPicPr>
                  </pic:nvPicPr>
                  <pic:blipFill>
                    <a:blip r:embed="rId9"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6126CE">
        <w:rPr>
          <w:rFonts w:ascii="Calibri" w:hAnsi="Calibri" w:cs="Calibri"/>
          <w:sz w:val="22"/>
          <w:szCs w:val="22"/>
        </w:rPr>
        <w:tab/>
        <w:t xml:space="preserve">Throw </w:t>
      </w:r>
      <w:proofErr w:type="spellStart"/>
      <w:r w:rsidRPr="006126CE">
        <w:rPr>
          <w:rFonts w:ascii="Calibri" w:hAnsi="Calibri" w:cs="Calibri"/>
          <w:sz w:val="22"/>
          <w:szCs w:val="22"/>
        </w:rPr>
        <w:t>any thing</w:t>
      </w:r>
      <w:proofErr w:type="spellEnd"/>
      <w:r w:rsidRPr="006126CE">
        <w:rPr>
          <w:rFonts w:ascii="Calibri" w:hAnsi="Calibri" w:cs="Calibri"/>
          <w:sz w:val="22"/>
          <w:szCs w:val="22"/>
        </w:rPr>
        <w:t xml:space="preserve"> down while working at top.</w:t>
      </w:r>
    </w:p>
    <w:p w14:paraId="1B548AF0" w14:textId="77777777" w:rsidR="0092532B" w:rsidRPr="006126CE" w:rsidRDefault="0092532B" w:rsidP="0092532B">
      <w:pPr>
        <w:tabs>
          <w:tab w:val="num" w:pos="720"/>
        </w:tabs>
        <w:ind w:left="360"/>
        <w:jc w:val="both"/>
        <w:rPr>
          <w:rFonts w:ascii="Calibri" w:hAnsi="Calibri" w:cs="Calibri"/>
          <w:sz w:val="22"/>
          <w:szCs w:val="22"/>
        </w:rPr>
      </w:pPr>
      <w:r>
        <w:rPr>
          <w:rFonts w:ascii="Calibri" w:hAnsi="Calibri" w:cs="Calibri"/>
          <w:noProof/>
          <w:sz w:val="22"/>
          <w:szCs w:val="22"/>
        </w:rPr>
        <w:drawing>
          <wp:inline distT="0" distB="0" distL="0" distR="0" wp14:anchorId="4C14BA86" wp14:editId="52448816">
            <wp:extent cx="142875" cy="142875"/>
            <wp:effectExtent l="0" t="0" r="9525" b="0"/>
            <wp:docPr id="3" name="Picture 3" descr="bd1475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d14753_"/>
                    <pic:cNvPicPr>
                      <a:picLocks noChangeAspect="1" noChangeArrowheads="1"/>
                    </pic:cNvPicPr>
                  </pic:nvPicPr>
                  <pic:blipFill>
                    <a:blip r:embed="rId9"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6126CE">
        <w:rPr>
          <w:rFonts w:ascii="Calibri" w:hAnsi="Calibri" w:cs="Calibri"/>
          <w:sz w:val="22"/>
          <w:szCs w:val="22"/>
        </w:rPr>
        <w:tab/>
        <w:t>Touch asbestos with bare hands.</w:t>
      </w:r>
    </w:p>
    <w:p w14:paraId="1562D462" w14:textId="77777777" w:rsidR="0092532B" w:rsidRPr="006126CE" w:rsidRDefault="0092532B" w:rsidP="0092532B">
      <w:pPr>
        <w:tabs>
          <w:tab w:val="num" w:pos="720"/>
        </w:tabs>
        <w:ind w:left="360"/>
        <w:jc w:val="both"/>
        <w:rPr>
          <w:rFonts w:ascii="Calibri" w:hAnsi="Calibri" w:cs="Calibri"/>
          <w:sz w:val="22"/>
          <w:szCs w:val="22"/>
        </w:rPr>
      </w:pPr>
      <w:r>
        <w:rPr>
          <w:rFonts w:ascii="Calibri" w:hAnsi="Calibri" w:cs="Calibri"/>
          <w:noProof/>
          <w:sz w:val="22"/>
          <w:szCs w:val="22"/>
        </w:rPr>
        <w:drawing>
          <wp:inline distT="0" distB="0" distL="0" distR="0" wp14:anchorId="2A2592EE" wp14:editId="7E826D41">
            <wp:extent cx="142875" cy="142875"/>
            <wp:effectExtent l="0" t="0" r="9525" b="0"/>
            <wp:docPr id="4" name="Picture 4" descr="bd1475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d14753_"/>
                    <pic:cNvPicPr>
                      <a:picLocks noChangeAspect="1" noChangeArrowheads="1"/>
                    </pic:cNvPicPr>
                  </pic:nvPicPr>
                  <pic:blipFill>
                    <a:blip r:embed="rId9"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6126CE">
        <w:rPr>
          <w:rFonts w:ascii="Calibri" w:hAnsi="Calibri" w:cs="Calibri"/>
          <w:sz w:val="22"/>
          <w:szCs w:val="22"/>
        </w:rPr>
        <w:tab/>
        <w:t>Walk on old/damaged/corroded sheets.</w:t>
      </w:r>
    </w:p>
    <w:p w14:paraId="0B7A7A1D" w14:textId="77777777" w:rsidR="0092532B" w:rsidRPr="006126CE" w:rsidRDefault="0092532B" w:rsidP="0092532B">
      <w:pPr>
        <w:rPr>
          <w:rFonts w:ascii="Calibri" w:hAnsi="Calibri" w:cs="Calibri"/>
        </w:rPr>
      </w:pPr>
    </w:p>
    <w:tbl>
      <w:tblPr>
        <w:tblW w:w="127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149"/>
        <w:gridCol w:w="1405"/>
        <w:gridCol w:w="1149"/>
      </w:tblGrid>
      <w:tr w:rsidR="00DE3423" w:rsidRPr="00B80FF3" w:rsidDel="00755371" w14:paraId="1FB79B88" w14:textId="7F55DACB" w:rsidTr="00755371">
        <w:trPr>
          <w:trHeight w:val="316"/>
          <w:ins w:id="3" w:author="Sham Parab" w:date="2021-05-26T16:05:00Z"/>
          <w:del w:id="4" w:author="Archana Mandrekar" w:date="2022-12-14T15:36:00Z"/>
        </w:trPr>
        <w:tc>
          <w:tcPr>
            <w:tcW w:w="10149" w:type="dxa"/>
            <w:shd w:val="clear" w:color="auto" w:fill="auto"/>
          </w:tcPr>
          <w:p w14:paraId="77479427" w14:textId="77777777" w:rsidR="00755371" w:rsidRPr="000B56A0" w:rsidRDefault="00755371" w:rsidP="00755371">
            <w:pPr>
              <w:spacing w:before="100" w:beforeAutospacing="1" w:after="100" w:afterAutospacing="1"/>
              <w:rPr>
                <w:ins w:id="5" w:author="Archana Mandrekar" w:date="2022-12-14T15:36:00Z"/>
                <w:b/>
                <w:bCs/>
                <w:sz w:val="24"/>
                <w:szCs w:val="24"/>
                <w:u w:val="single"/>
                <w:lang w:val="fr-FR" w:eastAsia="en-IN"/>
              </w:rPr>
            </w:pPr>
            <w:ins w:id="6" w:author="Archana Mandrekar" w:date="2022-12-14T15:36:00Z">
              <w:r w:rsidRPr="000B56A0">
                <w:rPr>
                  <w:b/>
                  <w:bCs/>
                  <w:sz w:val="24"/>
                  <w:szCs w:val="24"/>
                  <w:u w:val="single"/>
                  <w:lang w:val="fr-FR" w:eastAsia="en-IN"/>
                </w:rPr>
                <w:t>Amendement Record</w:t>
              </w:r>
            </w:ins>
          </w:p>
          <w:tbl>
            <w:tblPr>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7"/>
              <w:gridCol w:w="1701"/>
              <w:gridCol w:w="5953"/>
              <w:gridCol w:w="992"/>
            </w:tblGrid>
            <w:tr w:rsidR="00755371" w:rsidRPr="001E642A" w14:paraId="6A12DF6D" w14:textId="77777777" w:rsidTr="007677B2">
              <w:trPr>
                <w:ins w:id="7" w:author="Archana Mandrekar" w:date="2022-12-14T15:36:00Z"/>
              </w:trPr>
              <w:tc>
                <w:tcPr>
                  <w:tcW w:w="1277" w:type="dxa"/>
                  <w:tcBorders>
                    <w:bottom w:val="single" w:sz="4" w:space="0" w:color="auto"/>
                    <w:right w:val="single" w:sz="4" w:space="0" w:color="auto"/>
                  </w:tcBorders>
                </w:tcPr>
                <w:p w14:paraId="100BA61D" w14:textId="77777777" w:rsidR="00755371" w:rsidRPr="007C1842" w:rsidRDefault="00755371" w:rsidP="00755371">
                  <w:pPr>
                    <w:pStyle w:val="Header"/>
                    <w:ind w:right="-108"/>
                    <w:rPr>
                      <w:ins w:id="8" w:author="Archana Mandrekar" w:date="2022-12-14T15:36:00Z"/>
                      <w:b/>
                    </w:rPr>
                  </w:pPr>
                  <w:ins w:id="9" w:author="Archana Mandrekar" w:date="2022-12-14T15:36:00Z">
                    <w:r w:rsidRPr="007C1842">
                      <w:rPr>
                        <w:b/>
                      </w:rPr>
                      <w:t>Date</w:t>
                    </w:r>
                  </w:ins>
                </w:p>
              </w:tc>
              <w:tc>
                <w:tcPr>
                  <w:tcW w:w="1701" w:type="dxa"/>
                  <w:tcBorders>
                    <w:left w:val="single" w:sz="4" w:space="0" w:color="auto"/>
                    <w:bottom w:val="single" w:sz="4" w:space="0" w:color="auto"/>
                    <w:right w:val="single" w:sz="4" w:space="0" w:color="auto"/>
                  </w:tcBorders>
                </w:tcPr>
                <w:p w14:paraId="29F06973" w14:textId="77777777" w:rsidR="00755371" w:rsidRPr="007C1842" w:rsidRDefault="00755371" w:rsidP="00755371">
                  <w:pPr>
                    <w:pStyle w:val="Header"/>
                    <w:ind w:right="-151"/>
                    <w:rPr>
                      <w:ins w:id="10" w:author="Archana Mandrekar" w:date="2022-12-14T15:36:00Z"/>
                      <w:b/>
                    </w:rPr>
                  </w:pPr>
                  <w:ins w:id="11" w:author="Archana Mandrekar" w:date="2022-12-14T15:36:00Z">
                    <w:r w:rsidRPr="007C1842">
                      <w:rPr>
                        <w:b/>
                      </w:rPr>
                      <w:t>Manual Section Ref. &amp; Para</w:t>
                    </w:r>
                  </w:ins>
                </w:p>
              </w:tc>
              <w:tc>
                <w:tcPr>
                  <w:tcW w:w="5953" w:type="dxa"/>
                  <w:tcBorders>
                    <w:left w:val="single" w:sz="4" w:space="0" w:color="auto"/>
                    <w:bottom w:val="single" w:sz="4" w:space="0" w:color="auto"/>
                    <w:right w:val="single" w:sz="4" w:space="0" w:color="auto"/>
                  </w:tcBorders>
                </w:tcPr>
                <w:p w14:paraId="070A1C20" w14:textId="77777777" w:rsidR="00755371" w:rsidRPr="007C1842" w:rsidRDefault="00755371" w:rsidP="00755371">
                  <w:pPr>
                    <w:pStyle w:val="Header"/>
                    <w:ind w:right="-151"/>
                    <w:rPr>
                      <w:ins w:id="12" w:author="Archana Mandrekar" w:date="2022-12-14T15:36:00Z"/>
                      <w:b/>
                    </w:rPr>
                  </w:pPr>
                  <w:ins w:id="13" w:author="Archana Mandrekar" w:date="2022-12-14T15:36:00Z">
                    <w:r w:rsidRPr="007C1842">
                      <w:rPr>
                        <w:b/>
                      </w:rPr>
                      <w:t>Brief details of Revision</w:t>
                    </w:r>
                  </w:ins>
                </w:p>
              </w:tc>
              <w:tc>
                <w:tcPr>
                  <w:tcW w:w="992" w:type="dxa"/>
                  <w:tcBorders>
                    <w:left w:val="single" w:sz="4" w:space="0" w:color="auto"/>
                  </w:tcBorders>
                </w:tcPr>
                <w:p w14:paraId="29E5A5B5" w14:textId="77777777" w:rsidR="00755371" w:rsidRPr="007C1842" w:rsidRDefault="00755371" w:rsidP="00755371">
                  <w:pPr>
                    <w:pStyle w:val="Header"/>
                    <w:tabs>
                      <w:tab w:val="left" w:pos="1440"/>
                      <w:tab w:val="left" w:pos="3240"/>
                      <w:tab w:val="left" w:pos="8820"/>
                    </w:tabs>
                    <w:ind w:left="-108" w:right="-151"/>
                    <w:jc w:val="center"/>
                    <w:rPr>
                      <w:ins w:id="14" w:author="Archana Mandrekar" w:date="2022-12-14T15:36:00Z"/>
                      <w:b/>
                    </w:rPr>
                  </w:pPr>
                  <w:ins w:id="15" w:author="Archana Mandrekar" w:date="2022-12-14T15:36:00Z">
                    <w:r w:rsidRPr="007C1842">
                      <w:rPr>
                        <w:b/>
                      </w:rPr>
                      <w:t>New Rev.</w:t>
                    </w:r>
                  </w:ins>
                </w:p>
              </w:tc>
            </w:tr>
            <w:tr w:rsidR="00755371" w:rsidRPr="001E642A" w14:paraId="5CF1D2AA" w14:textId="77777777" w:rsidTr="007677B2">
              <w:trPr>
                <w:ins w:id="16" w:author="Archana Mandrekar" w:date="2022-12-14T15:36:00Z"/>
              </w:trPr>
              <w:tc>
                <w:tcPr>
                  <w:tcW w:w="1277" w:type="dxa"/>
                  <w:tcBorders>
                    <w:top w:val="single" w:sz="4" w:space="0" w:color="auto"/>
                    <w:right w:val="single" w:sz="4" w:space="0" w:color="auto"/>
                  </w:tcBorders>
                </w:tcPr>
                <w:p w14:paraId="71124E28" w14:textId="77777777" w:rsidR="00755371" w:rsidRPr="007C1842" w:rsidRDefault="00755371" w:rsidP="00755371">
                  <w:pPr>
                    <w:pStyle w:val="Header"/>
                    <w:ind w:right="-108"/>
                    <w:rPr>
                      <w:ins w:id="17" w:author="Archana Mandrekar" w:date="2022-12-14T15:36:00Z"/>
                    </w:rPr>
                  </w:pPr>
                </w:p>
              </w:tc>
              <w:tc>
                <w:tcPr>
                  <w:tcW w:w="1701" w:type="dxa"/>
                  <w:tcBorders>
                    <w:top w:val="single" w:sz="4" w:space="0" w:color="auto"/>
                    <w:left w:val="single" w:sz="4" w:space="0" w:color="auto"/>
                    <w:right w:val="single" w:sz="4" w:space="0" w:color="auto"/>
                  </w:tcBorders>
                </w:tcPr>
                <w:p w14:paraId="664D5482" w14:textId="77777777" w:rsidR="00755371" w:rsidRPr="007C1842" w:rsidRDefault="00755371" w:rsidP="00755371">
                  <w:pPr>
                    <w:pStyle w:val="Header"/>
                    <w:ind w:right="-151"/>
                    <w:rPr>
                      <w:ins w:id="18" w:author="Archana Mandrekar" w:date="2022-12-14T15:36:00Z"/>
                    </w:rPr>
                  </w:pPr>
                </w:p>
              </w:tc>
              <w:tc>
                <w:tcPr>
                  <w:tcW w:w="5953" w:type="dxa"/>
                  <w:tcBorders>
                    <w:top w:val="single" w:sz="4" w:space="0" w:color="auto"/>
                    <w:left w:val="single" w:sz="4" w:space="0" w:color="auto"/>
                    <w:right w:val="single" w:sz="4" w:space="0" w:color="auto"/>
                  </w:tcBorders>
                </w:tcPr>
                <w:p w14:paraId="3FAFE25B" w14:textId="77777777" w:rsidR="00755371" w:rsidRPr="007C1842" w:rsidRDefault="00755371" w:rsidP="00755371">
                  <w:pPr>
                    <w:pStyle w:val="Header"/>
                    <w:jc w:val="both"/>
                    <w:rPr>
                      <w:ins w:id="19" w:author="Archana Mandrekar" w:date="2022-12-14T15:36:00Z"/>
                    </w:rPr>
                  </w:pPr>
                </w:p>
              </w:tc>
              <w:tc>
                <w:tcPr>
                  <w:tcW w:w="992" w:type="dxa"/>
                  <w:tcBorders>
                    <w:left w:val="single" w:sz="4" w:space="0" w:color="auto"/>
                  </w:tcBorders>
                </w:tcPr>
                <w:p w14:paraId="598BA2CF" w14:textId="77777777" w:rsidR="00755371" w:rsidRPr="007C1842" w:rsidRDefault="00755371" w:rsidP="00755371">
                  <w:pPr>
                    <w:pStyle w:val="Header"/>
                    <w:tabs>
                      <w:tab w:val="left" w:pos="1440"/>
                      <w:tab w:val="left" w:pos="3240"/>
                      <w:tab w:val="left" w:pos="8820"/>
                    </w:tabs>
                    <w:ind w:left="-108" w:right="-151"/>
                    <w:jc w:val="center"/>
                    <w:rPr>
                      <w:ins w:id="20" w:author="Archana Mandrekar" w:date="2022-12-14T15:36:00Z"/>
                    </w:rPr>
                  </w:pPr>
                </w:p>
              </w:tc>
            </w:tr>
            <w:tr w:rsidR="00755371" w:rsidRPr="001E642A" w14:paraId="7470FD43" w14:textId="77777777" w:rsidTr="007677B2">
              <w:trPr>
                <w:ins w:id="21" w:author="Archana Mandrekar" w:date="2022-12-14T15:36:00Z"/>
              </w:trPr>
              <w:tc>
                <w:tcPr>
                  <w:tcW w:w="1277" w:type="dxa"/>
                  <w:tcBorders>
                    <w:top w:val="single" w:sz="4" w:space="0" w:color="auto"/>
                    <w:right w:val="single" w:sz="4" w:space="0" w:color="auto"/>
                  </w:tcBorders>
                </w:tcPr>
                <w:p w14:paraId="442B9A13" w14:textId="77777777" w:rsidR="00755371" w:rsidRPr="007C1842" w:rsidRDefault="00755371" w:rsidP="00755371">
                  <w:pPr>
                    <w:pStyle w:val="Header"/>
                    <w:ind w:right="-108"/>
                    <w:rPr>
                      <w:ins w:id="22" w:author="Archana Mandrekar" w:date="2022-12-14T15:36:00Z"/>
                    </w:rPr>
                  </w:pPr>
                </w:p>
              </w:tc>
              <w:tc>
                <w:tcPr>
                  <w:tcW w:w="1701" w:type="dxa"/>
                  <w:tcBorders>
                    <w:top w:val="single" w:sz="4" w:space="0" w:color="auto"/>
                    <w:left w:val="single" w:sz="4" w:space="0" w:color="auto"/>
                    <w:right w:val="single" w:sz="4" w:space="0" w:color="auto"/>
                  </w:tcBorders>
                </w:tcPr>
                <w:p w14:paraId="57C2AE55" w14:textId="77777777" w:rsidR="00755371" w:rsidRPr="007C1842" w:rsidRDefault="00755371" w:rsidP="00755371">
                  <w:pPr>
                    <w:pStyle w:val="Header"/>
                    <w:ind w:right="-151"/>
                    <w:rPr>
                      <w:ins w:id="23" w:author="Archana Mandrekar" w:date="2022-12-14T15:36:00Z"/>
                    </w:rPr>
                  </w:pPr>
                </w:p>
              </w:tc>
              <w:tc>
                <w:tcPr>
                  <w:tcW w:w="5953" w:type="dxa"/>
                  <w:tcBorders>
                    <w:top w:val="single" w:sz="4" w:space="0" w:color="auto"/>
                    <w:left w:val="single" w:sz="4" w:space="0" w:color="auto"/>
                    <w:right w:val="single" w:sz="4" w:space="0" w:color="auto"/>
                  </w:tcBorders>
                </w:tcPr>
                <w:p w14:paraId="62A6CE24" w14:textId="77777777" w:rsidR="00755371" w:rsidRPr="007C1842" w:rsidRDefault="00755371" w:rsidP="00755371">
                  <w:pPr>
                    <w:pStyle w:val="Header"/>
                    <w:jc w:val="both"/>
                    <w:rPr>
                      <w:ins w:id="24" w:author="Archana Mandrekar" w:date="2022-12-14T15:36:00Z"/>
                    </w:rPr>
                  </w:pPr>
                </w:p>
              </w:tc>
              <w:tc>
                <w:tcPr>
                  <w:tcW w:w="992" w:type="dxa"/>
                  <w:tcBorders>
                    <w:left w:val="single" w:sz="4" w:space="0" w:color="auto"/>
                  </w:tcBorders>
                </w:tcPr>
                <w:p w14:paraId="343F1E0F" w14:textId="77777777" w:rsidR="00755371" w:rsidRPr="007C1842" w:rsidRDefault="00755371" w:rsidP="00755371">
                  <w:pPr>
                    <w:pStyle w:val="Header"/>
                    <w:tabs>
                      <w:tab w:val="left" w:pos="1440"/>
                      <w:tab w:val="left" w:pos="3240"/>
                      <w:tab w:val="left" w:pos="8820"/>
                    </w:tabs>
                    <w:ind w:left="-108" w:right="-151"/>
                    <w:jc w:val="center"/>
                    <w:rPr>
                      <w:ins w:id="25" w:author="Archana Mandrekar" w:date="2022-12-14T15:36:00Z"/>
                    </w:rPr>
                  </w:pPr>
                </w:p>
              </w:tc>
            </w:tr>
            <w:tr w:rsidR="00755371" w:rsidRPr="001E642A" w14:paraId="5447A60F" w14:textId="77777777" w:rsidTr="007677B2">
              <w:trPr>
                <w:ins w:id="26" w:author="Archana Mandrekar" w:date="2022-12-14T15:36:00Z"/>
              </w:trPr>
              <w:tc>
                <w:tcPr>
                  <w:tcW w:w="1277" w:type="dxa"/>
                  <w:tcBorders>
                    <w:right w:val="nil"/>
                  </w:tcBorders>
                </w:tcPr>
                <w:p w14:paraId="2DB0EF0C" w14:textId="77777777" w:rsidR="00755371" w:rsidRPr="007C1842" w:rsidRDefault="00755371" w:rsidP="00755371">
                  <w:pPr>
                    <w:pStyle w:val="Header"/>
                    <w:ind w:right="-151"/>
                    <w:jc w:val="center"/>
                    <w:rPr>
                      <w:ins w:id="27" w:author="Archana Mandrekar" w:date="2022-12-14T15:36:00Z"/>
                    </w:rPr>
                  </w:pPr>
                </w:p>
              </w:tc>
              <w:tc>
                <w:tcPr>
                  <w:tcW w:w="1701" w:type="dxa"/>
                  <w:tcBorders>
                    <w:left w:val="nil"/>
                    <w:right w:val="nil"/>
                  </w:tcBorders>
                </w:tcPr>
                <w:p w14:paraId="77CF7500" w14:textId="77777777" w:rsidR="00755371" w:rsidRPr="007C1842" w:rsidRDefault="00755371" w:rsidP="00755371">
                  <w:pPr>
                    <w:pStyle w:val="Header"/>
                    <w:ind w:right="-151"/>
                    <w:jc w:val="center"/>
                    <w:rPr>
                      <w:ins w:id="28" w:author="Archana Mandrekar" w:date="2022-12-14T15:36:00Z"/>
                    </w:rPr>
                  </w:pPr>
                </w:p>
              </w:tc>
              <w:tc>
                <w:tcPr>
                  <w:tcW w:w="5953" w:type="dxa"/>
                  <w:tcBorders>
                    <w:left w:val="nil"/>
                    <w:right w:val="nil"/>
                  </w:tcBorders>
                </w:tcPr>
                <w:p w14:paraId="6CC87270" w14:textId="77777777" w:rsidR="00755371" w:rsidRPr="007C1842" w:rsidRDefault="00755371" w:rsidP="00755371">
                  <w:pPr>
                    <w:pStyle w:val="BodyText"/>
                    <w:rPr>
                      <w:ins w:id="29" w:author="Archana Mandrekar" w:date="2022-12-14T15:36:00Z"/>
                    </w:rPr>
                  </w:pPr>
                </w:p>
              </w:tc>
              <w:tc>
                <w:tcPr>
                  <w:tcW w:w="992" w:type="dxa"/>
                  <w:tcBorders>
                    <w:left w:val="nil"/>
                  </w:tcBorders>
                </w:tcPr>
                <w:p w14:paraId="60DB3330" w14:textId="77777777" w:rsidR="00755371" w:rsidRPr="007C1842" w:rsidRDefault="00755371" w:rsidP="00755371">
                  <w:pPr>
                    <w:pStyle w:val="Header"/>
                    <w:tabs>
                      <w:tab w:val="left" w:pos="1440"/>
                      <w:tab w:val="left" w:pos="3240"/>
                      <w:tab w:val="left" w:pos="8820"/>
                    </w:tabs>
                    <w:ind w:left="-108" w:right="-151"/>
                    <w:jc w:val="center"/>
                    <w:rPr>
                      <w:ins w:id="30" w:author="Archana Mandrekar" w:date="2022-12-14T15:36:00Z"/>
                    </w:rPr>
                  </w:pPr>
                </w:p>
              </w:tc>
            </w:tr>
          </w:tbl>
          <w:p w14:paraId="5BBA5D52" w14:textId="77777777" w:rsidR="00755371" w:rsidRDefault="00755371" w:rsidP="00755371">
            <w:pPr>
              <w:spacing w:before="100" w:beforeAutospacing="1" w:after="100" w:afterAutospacing="1"/>
              <w:ind w:left="810"/>
              <w:rPr>
                <w:ins w:id="31" w:author="Archana Mandrekar" w:date="2022-12-14T15:36:00Z"/>
                <w:sz w:val="24"/>
                <w:szCs w:val="24"/>
                <w:lang w:eastAsia="en-IN"/>
              </w:rPr>
            </w:pPr>
            <w:ins w:id="32" w:author="Archana Mandrekar" w:date="2022-12-14T15:36:00Z">
              <w:r w:rsidRPr="00707840">
                <w:rPr>
                  <w:sz w:val="24"/>
                  <w:szCs w:val="24"/>
                  <w:lang w:val="fr-FR" w:eastAsia="en-IN"/>
                </w:rPr>
                <w:t xml:space="preserve"> </w:t>
              </w:r>
            </w:ins>
          </w:p>
          <w:tbl>
            <w:tblPr>
              <w:tblW w:w="9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261"/>
              <w:gridCol w:w="3118"/>
            </w:tblGrid>
            <w:tr w:rsidR="00755371" w:rsidRPr="001C094A" w14:paraId="65F5A5B4" w14:textId="77777777" w:rsidTr="007677B2">
              <w:trPr>
                <w:ins w:id="33" w:author="Archana Mandrekar" w:date="2022-12-14T15:36:00Z"/>
              </w:trPr>
              <w:tc>
                <w:tcPr>
                  <w:tcW w:w="3119" w:type="dxa"/>
                  <w:shd w:val="clear" w:color="auto" w:fill="auto"/>
                </w:tcPr>
                <w:p w14:paraId="179B04C2" w14:textId="77777777" w:rsidR="00755371" w:rsidRPr="00570E41" w:rsidRDefault="00755371" w:rsidP="00755371">
                  <w:pPr>
                    <w:rPr>
                      <w:ins w:id="34" w:author="Archana Mandrekar" w:date="2022-12-14T15:36:00Z"/>
                      <w:b/>
                    </w:rPr>
                  </w:pPr>
                  <w:bookmarkStart w:id="35" w:name="_Hlk110414498"/>
                  <w:ins w:id="36" w:author="Archana Mandrekar" w:date="2022-12-14T15:36:00Z">
                    <w:r w:rsidRPr="00570E41">
                      <w:rPr>
                        <w:b/>
                      </w:rPr>
                      <w:t xml:space="preserve">Prepared By: </w:t>
                    </w:r>
                  </w:ins>
                </w:p>
                <w:p w14:paraId="31124485" w14:textId="77777777" w:rsidR="00755371" w:rsidRPr="00570E41" w:rsidRDefault="00755371" w:rsidP="00755371">
                  <w:pPr>
                    <w:rPr>
                      <w:ins w:id="37" w:author="Archana Mandrekar" w:date="2022-12-14T15:36:00Z"/>
                    </w:rPr>
                  </w:pPr>
                  <w:ins w:id="38" w:author="Archana Mandrekar" w:date="2022-12-14T15:36:00Z">
                    <w:r>
                      <w:t>Area Engineer</w:t>
                    </w:r>
                  </w:ins>
                </w:p>
              </w:tc>
              <w:tc>
                <w:tcPr>
                  <w:tcW w:w="3261" w:type="dxa"/>
                  <w:shd w:val="clear" w:color="auto" w:fill="auto"/>
                </w:tcPr>
                <w:p w14:paraId="24DB6514" w14:textId="77777777" w:rsidR="00755371" w:rsidRPr="00570E41" w:rsidRDefault="00755371" w:rsidP="00755371">
                  <w:pPr>
                    <w:rPr>
                      <w:ins w:id="39" w:author="Archana Mandrekar" w:date="2022-12-14T15:36:00Z"/>
                      <w:b/>
                    </w:rPr>
                  </w:pPr>
                  <w:ins w:id="40" w:author="Archana Mandrekar" w:date="2022-12-14T15:36:00Z">
                    <w:r w:rsidRPr="00570E41">
                      <w:rPr>
                        <w:b/>
                      </w:rPr>
                      <w:t xml:space="preserve">Reviewed &amp; Issued By: </w:t>
                    </w:r>
                  </w:ins>
                </w:p>
                <w:p w14:paraId="0FC1840A" w14:textId="77777777" w:rsidR="00755371" w:rsidRPr="00570E41" w:rsidRDefault="00755371" w:rsidP="00755371">
                  <w:pPr>
                    <w:rPr>
                      <w:ins w:id="41" w:author="Archana Mandrekar" w:date="2022-12-14T15:36:00Z"/>
                    </w:rPr>
                  </w:pPr>
                  <w:ins w:id="42" w:author="Archana Mandrekar" w:date="2022-12-14T15:36:00Z">
                    <w:r w:rsidRPr="00570E41">
                      <w:t>Management Representative</w:t>
                    </w:r>
                  </w:ins>
                </w:p>
              </w:tc>
              <w:tc>
                <w:tcPr>
                  <w:tcW w:w="3118" w:type="dxa"/>
                  <w:shd w:val="clear" w:color="auto" w:fill="auto"/>
                </w:tcPr>
                <w:p w14:paraId="0DF329F6" w14:textId="77777777" w:rsidR="00755371" w:rsidRPr="00570E41" w:rsidRDefault="00755371" w:rsidP="00755371">
                  <w:pPr>
                    <w:rPr>
                      <w:ins w:id="43" w:author="Archana Mandrekar" w:date="2022-12-14T15:36:00Z"/>
                      <w:b/>
                    </w:rPr>
                  </w:pPr>
                  <w:ins w:id="44" w:author="Archana Mandrekar" w:date="2022-12-14T15:36:00Z">
                    <w:r w:rsidRPr="00570E41">
                      <w:rPr>
                        <w:b/>
                      </w:rPr>
                      <w:t xml:space="preserve">Approved By: </w:t>
                    </w:r>
                  </w:ins>
                </w:p>
                <w:p w14:paraId="449D69EE" w14:textId="77777777" w:rsidR="00755371" w:rsidRPr="00570E41" w:rsidRDefault="00755371" w:rsidP="00755371">
                  <w:pPr>
                    <w:rPr>
                      <w:ins w:id="45" w:author="Archana Mandrekar" w:date="2022-12-14T15:36:00Z"/>
                    </w:rPr>
                  </w:pPr>
                  <w:ins w:id="46" w:author="Archana Mandrekar" w:date="2022-12-14T15:36:00Z">
                    <w:r>
                      <w:t>Mechanical Head</w:t>
                    </w:r>
                  </w:ins>
                </w:p>
              </w:tc>
            </w:tr>
            <w:tr w:rsidR="00755371" w:rsidRPr="001C094A" w14:paraId="6EEB2727" w14:textId="77777777" w:rsidTr="007677B2">
              <w:trPr>
                <w:trHeight w:val="987"/>
                <w:ins w:id="47" w:author="Archana Mandrekar" w:date="2022-12-14T15:36:00Z"/>
              </w:trPr>
              <w:tc>
                <w:tcPr>
                  <w:tcW w:w="3119" w:type="dxa"/>
                  <w:shd w:val="clear" w:color="auto" w:fill="auto"/>
                </w:tcPr>
                <w:p w14:paraId="1BE2C6DB" w14:textId="77777777" w:rsidR="00755371" w:rsidRPr="007E7F55" w:rsidRDefault="00755371" w:rsidP="00755371">
                  <w:pPr>
                    <w:rPr>
                      <w:ins w:id="48" w:author="Archana Mandrekar" w:date="2022-12-14T15:36:00Z"/>
                      <w:b/>
                    </w:rPr>
                  </w:pPr>
                  <w:ins w:id="49" w:author="Archana Mandrekar" w:date="2022-12-14T15:36:00Z">
                    <w:r w:rsidRPr="007E7F55">
                      <w:rPr>
                        <w:b/>
                      </w:rPr>
                      <w:t>Signature</w:t>
                    </w:r>
                  </w:ins>
                </w:p>
                <w:p w14:paraId="65F37894" w14:textId="77777777" w:rsidR="00755371" w:rsidRPr="007E7F55" w:rsidRDefault="00755371" w:rsidP="00755371">
                  <w:pPr>
                    <w:rPr>
                      <w:ins w:id="50" w:author="Archana Mandrekar" w:date="2022-12-14T15:36:00Z"/>
                      <w:b/>
                    </w:rPr>
                  </w:pPr>
                </w:p>
              </w:tc>
              <w:tc>
                <w:tcPr>
                  <w:tcW w:w="3261" w:type="dxa"/>
                  <w:shd w:val="clear" w:color="auto" w:fill="auto"/>
                </w:tcPr>
                <w:p w14:paraId="4865A85F" w14:textId="77777777" w:rsidR="00755371" w:rsidRPr="007E7F55" w:rsidRDefault="00755371" w:rsidP="00755371">
                  <w:pPr>
                    <w:rPr>
                      <w:ins w:id="51" w:author="Archana Mandrekar" w:date="2022-12-14T15:36:00Z"/>
                      <w:b/>
                    </w:rPr>
                  </w:pPr>
                  <w:ins w:id="52" w:author="Archana Mandrekar" w:date="2022-12-14T15:36:00Z">
                    <w:r w:rsidRPr="007E7F55">
                      <w:rPr>
                        <w:b/>
                      </w:rPr>
                      <w:t>Signature:</w:t>
                    </w:r>
                  </w:ins>
                </w:p>
                <w:p w14:paraId="7EF91FD9" w14:textId="77777777" w:rsidR="00755371" w:rsidRPr="007E7F55" w:rsidRDefault="00755371" w:rsidP="00755371">
                  <w:pPr>
                    <w:rPr>
                      <w:ins w:id="53" w:author="Archana Mandrekar" w:date="2022-12-14T15:36:00Z"/>
                      <w:b/>
                    </w:rPr>
                  </w:pPr>
                </w:p>
              </w:tc>
              <w:tc>
                <w:tcPr>
                  <w:tcW w:w="3118" w:type="dxa"/>
                  <w:shd w:val="clear" w:color="auto" w:fill="auto"/>
                </w:tcPr>
                <w:p w14:paraId="3647B1C8" w14:textId="77777777" w:rsidR="00755371" w:rsidRPr="007E7F55" w:rsidRDefault="00755371" w:rsidP="00755371">
                  <w:pPr>
                    <w:rPr>
                      <w:ins w:id="54" w:author="Archana Mandrekar" w:date="2022-12-14T15:36:00Z"/>
                      <w:b/>
                    </w:rPr>
                  </w:pPr>
                  <w:ins w:id="55" w:author="Archana Mandrekar" w:date="2022-12-14T15:36:00Z">
                    <w:r w:rsidRPr="007E7F55">
                      <w:rPr>
                        <w:b/>
                      </w:rPr>
                      <w:t>Signature:</w:t>
                    </w:r>
                  </w:ins>
                </w:p>
                <w:p w14:paraId="777C197F" w14:textId="77777777" w:rsidR="00755371" w:rsidRPr="007E7F55" w:rsidRDefault="00755371" w:rsidP="00755371">
                  <w:pPr>
                    <w:rPr>
                      <w:ins w:id="56" w:author="Archana Mandrekar" w:date="2022-12-14T15:36:00Z"/>
                      <w:b/>
                    </w:rPr>
                  </w:pPr>
                </w:p>
              </w:tc>
            </w:tr>
            <w:tr w:rsidR="00755371" w:rsidRPr="001C094A" w14:paraId="1EA2835D" w14:textId="77777777" w:rsidTr="007677B2">
              <w:trPr>
                <w:ins w:id="57" w:author="Archana Mandrekar" w:date="2022-12-14T15:36:00Z"/>
              </w:trPr>
              <w:tc>
                <w:tcPr>
                  <w:tcW w:w="3119" w:type="dxa"/>
                  <w:shd w:val="clear" w:color="auto" w:fill="auto"/>
                </w:tcPr>
                <w:p w14:paraId="4E49F37C" w14:textId="77777777" w:rsidR="00755371" w:rsidRPr="007E7F55" w:rsidRDefault="00755371" w:rsidP="00755371">
                  <w:pPr>
                    <w:rPr>
                      <w:ins w:id="58" w:author="Archana Mandrekar" w:date="2022-12-14T15:36:00Z"/>
                      <w:b/>
                    </w:rPr>
                  </w:pPr>
                  <w:ins w:id="59" w:author="Archana Mandrekar" w:date="2022-12-14T15:36:00Z">
                    <w:r w:rsidRPr="007E7F55">
                      <w:rPr>
                        <w:b/>
                      </w:rPr>
                      <w:t>Review Date: 12.12.22</w:t>
                    </w:r>
                  </w:ins>
                </w:p>
              </w:tc>
              <w:tc>
                <w:tcPr>
                  <w:tcW w:w="3261" w:type="dxa"/>
                  <w:shd w:val="clear" w:color="auto" w:fill="auto"/>
                </w:tcPr>
                <w:p w14:paraId="060EC0AE" w14:textId="77777777" w:rsidR="00755371" w:rsidRPr="007E7F55" w:rsidRDefault="00755371" w:rsidP="00755371">
                  <w:pPr>
                    <w:rPr>
                      <w:ins w:id="60" w:author="Archana Mandrekar" w:date="2022-12-14T15:36:00Z"/>
                      <w:b/>
                    </w:rPr>
                  </w:pPr>
                  <w:ins w:id="61" w:author="Archana Mandrekar" w:date="2022-12-14T15:36:00Z">
                    <w:r w:rsidRPr="007E7F55">
                      <w:rPr>
                        <w:b/>
                      </w:rPr>
                      <w:t>Review Date: 12.12.22</w:t>
                    </w:r>
                  </w:ins>
                </w:p>
              </w:tc>
              <w:tc>
                <w:tcPr>
                  <w:tcW w:w="3118" w:type="dxa"/>
                  <w:shd w:val="clear" w:color="auto" w:fill="auto"/>
                </w:tcPr>
                <w:p w14:paraId="7F028483" w14:textId="77777777" w:rsidR="00755371" w:rsidRPr="007E7F55" w:rsidRDefault="00755371" w:rsidP="00755371">
                  <w:pPr>
                    <w:rPr>
                      <w:ins w:id="62" w:author="Archana Mandrekar" w:date="2022-12-14T15:36:00Z"/>
                      <w:b/>
                    </w:rPr>
                  </w:pPr>
                  <w:ins w:id="63" w:author="Archana Mandrekar" w:date="2022-12-14T15:36:00Z">
                    <w:r w:rsidRPr="007E7F55">
                      <w:rPr>
                        <w:b/>
                      </w:rPr>
                      <w:t>Review Date: 12.12.22</w:t>
                    </w:r>
                  </w:ins>
                </w:p>
              </w:tc>
            </w:tr>
            <w:bookmarkEnd w:id="35"/>
          </w:tbl>
          <w:p w14:paraId="5B963E4E" w14:textId="77777777" w:rsidR="00755371" w:rsidRPr="00B10B53" w:rsidRDefault="00755371" w:rsidP="00755371">
            <w:pPr>
              <w:spacing w:before="100" w:beforeAutospacing="1" w:after="100" w:afterAutospacing="1"/>
              <w:ind w:left="810"/>
              <w:rPr>
                <w:ins w:id="64" w:author="Archana Mandrekar" w:date="2022-12-14T15:36:00Z"/>
                <w:sz w:val="24"/>
                <w:szCs w:val="24"/>
                <w:lang w:eastAsia="en-IN"/>
              </w:rPr>
            </w:pPr>
          </w:p>
          <w:p w14:paraId="4B7568AD" w14:textId="3D322926" w:rsidR="00DE3423" w:rsidRPr="00B80FF3" w:rsidDel="00755371" w:rsidRDefault="00DE3423" w:rsidP="006A5701">
            <w:pPr>
              <w:rPr>
                <w:ins w:id="65" w:author="Sham Parab" w:date="2021-05-26T16:05:00Z"/>
                <w:del w:id="66" w:author="Archana Mandrekar" w:date="2022-12-14T15:36:00Z"/>
                <w:b/>
              </w:rPr>
            </w:pPr>
            <w:ins w:id="67" w:author="Sham Parab" w:date="2021-05-26T16:05:00Z">
              <w:del w:id="68" w:author="Archana Mandrekar" w:date="2022-12-14T15:36:00Z">
                <w:r w:rsidRPr="00B80FF3" w:rsidDel="00755371">
                  <w:rPr>
                    <w:b/>
                  </w:rPr>
                  <w:delText xml:space="preserve">Prepared By: </w:delText>
                </w:r>
              </w:del>
            </w:ins>
          </w:p>
          <w:p w14:paraId="723D865E" w14:textId="5A065FD3" w:rsidR="00DE3423" w:rsidRPr="00B80FF3" w:rsidDel="00755371" w:rsidRDefault="00DE3423" w:rsidP="006A5701">
            <w:pPr>
              <w:rPr>
                <w:ins w:id="69" w:author="Sham Parab" w:date="2021-05-26T16:05:00Z"/>
                <w:del w:id="70" w:author="Archana Mandrekar" w:date="2022-12-14T15:36:00Z"/>
              </w:rPr>
            </w:pPr>
            <w:ins w:id="71" w:author="Sham Parab" w:date="2021-05-26T16:05:00Z">
              <w:del w:id="72" w:author="Archana Mandrekar" w:date="2022-12-14T15:36:00Z">
                <w:r w:rsidDel="00755371">
                  <w:delText>Area Engineer</w:delText>
                </w:r>
              </w:del>
            </w:ins>
          </w:p>
        </w:tc>
        <w:tc>
          <w:tcPr>
            <w:tcW w:w="1405" w:type="dxa"/>
            <w:shd w:val="clear" w:color="auto" w:fill="auto"/>
          </w:tcPr>
          <w:p w14:paraId="3D58B5F7" w14:textId="589C9E0C" w:rsidR="00DE3423" w:rsidRPr="00B80FF3" w:rsidDel="00755371" w:rsidRDefault="00DE3423" w:rsidP="006A5701">
            <w:pPr>
              <w:rPr>
                <w:ins w:id="73" w:author="Sham Parab" w:date="2021-05-26T16:05:00Z"/>
                <w:del w:id="74" w:author="Archana Mandrekar" w:date="2022-12-14T15:36:00Z"/>
                <w:b/>
              </w:rPr>
            </w:pPr>
            <w:ins w:id="75" w:author="Sham Parab" w:date="2021-05-26T16:05:00Z">
              <w:del w:id="76" w:author="Archana Mandrekar" w:date="2022-12-14T15:36:00Z">
                <w:r w:rsidRPr="00B80FF3" w:rsidDel="00755371">
                  <w:rPr>
                    <w:b/>
                  </w:rPr>
                  <w:delText xml:space="preserve">Reviewed &amp; Issued By: </w:delText>
                </w:r>
              </w:del>
            </w:ins>
          </w:p>
          <w:p w14:paraId="0F499B47" w14:textId="33973BF5" w:rsidR="00DE3423" w:rsidRPr="00B80FF3" w:rsidDel="00755371" w:rsidRDefault="00DE3423" w:rsidP="006A5701">
            <w:pPr>
              <w:rPr>
                <w:ins w:id="77" w:author="Sham Parab" w:date="2021-05-26T16:05:00Z"/>
                <w:del w:id="78" w:author="Archana Mandrekar" w:date="2022-12-14T15:36:00Z"/>
              </w:rPr>
            </w:pPr>
            <w:ins w:id="79" w:author="Sham Parab" w:date="2021-05-26T16:05:00Z">
              <w:del w:id="80" w:author="Archana Mandrekar" w:date="2022-12-14T15:36:00Z">
                <w:r w:rsidRPr="00B80FF3" w:rsidDel="00755371">
                  <w:delText>Management Representative</w:delText>
                </w:r>
              </w:del>
            </w:ins>
          </w:p>
        </w:tc>
        <w:tc>
          <w:tcPr>
            <w:tcW w:w="1149" w:type="dxa"/>
            <w:shd w:val="clear" w:color="auto" w:fill="auto"/>
          </w:tcPr>
          <w:p w14:paraId="15D69E67" w14:textId="020C337A" w:rsidR="00DE3423" w:rsidRPr="00B80FF3" w:rsidDel="00755371" w:rsidRDefault="00DE3423" w:rsidP="006A5701">
            <w:pPr>
              <w:rPr>
                <w:ins w:id="81" w:author="Sham Parab" w:date="2021-05-26T16:05:00Z"/>
                <w:del w:id="82" w:author="Archana Mandrekar" w:date="2022-12-14T15:36:00Z"/>
                <w:b/>
              </w:rPr>
            </w:pPr>
            <w:ins w:id="83" w:author="Sham Parab" w:date="2021-05-26T16:05:00Z">
              <w:del w:id="84" w:author="Archana Mandrekar" w:date="2022-12-14T15:36:00Z">
                <w:r w:rsidRPr="00B80FF3" w:rsidDel="00755371">
                  <w:rPr>
                    <w:b/>
                  </w:rPr>
                  <w:delText xml:space="preserve">Approved By: </w:delText>
                </w:r>
              </w:del>
            </w:ins>
          </w:p>
          <w:p w14:paraId="6587A451" w14:textId="3803A821" w:rsidR="00DE3423" w:rsidRPr="00B80FF3" w:rsidDel="00755371" w:rsidRDefault="00DE3423" w:rsidP="006A5701">
            <w:pPr>
              <w:rPr>
                <w:ins w:id="85" w:author="Sham Parab" w:date="2021-05-26T16:05:00Z"/>
                <w:del w:id="86" w:author="Archana Mandrekar" w:date="2022-12-14T15:36:00Z"/>
              </w:rPr>
            </w:pPr>
            <w:ins w:id="87" w:author="Sham Parab" w:date="2021-05-26T16:05:00Z">
              <w:del w:id="88" w:author="Archana Mandrekar" w:date="2022-12-14T15:36:00Z">
                <w:r w:rsidDel="00755371">
                  <w:delText>Mechanical Head</w:delText>
                </w:r>
              </w:del>
            </w:ins>
          </w:p>
        </w:tc>
      </w:tr>
      <w:tr w:rsidR="00DE3423" w:rsidRPr="00B80FF3" w:rsidDel="00755371" w14:paraId="173784D8" w14:textId="3A09AEF5" w:rsidTr="00755371">
        <w:trPr>
          <w:trHeight w:val="1062"/>
          <w:ins w:id="89" w:author="Sham Parab" w:date="2021-05-26T16:05:00Z"/>
          <w:del w:id="90" w:author="Archana Mandrekar" w:date="2022-12-14T15:36:00Z"/>
        </w:trPr>
        <w:tc>
          <w:tcPr>
            <w:tcW w:w="10149" w:type="dxa"/>
            <w:shd w:val="clear" w:color="auto" w:fill="auto"/>
          </w:tcPr>
          <w:p w14:paraId="61D67DA8" w14:textId="6C5BDA3B" w:rsidR="00DE3423" w:rsidRPr="00B80FF3" w:rsidDel="00755371" w:rsidRDefault="00DE3423" w:rsidP="006A5701">
            <w:pPr>
              <w:rPr>
                <w:ins w:id="91" w:author="Sham Parab" w:date="2021-05-26T16:05:00Z"/>
                <w:del w:id="92" w:author="Archana Mandrekar" w:date="2022-12-14T15:36:00Z"/>
                <w:b/>
              </w:rPr>
            </w:pPr>
            <w:ins w:id="93" w:author="Sham Parab" w:date="2021-05-26T16:05:00Z">
              <w:del w:id="94" w:author="Archana Mandrekar" w:date="2022-12-14T15:36:00Z">
                <w:r w:rsidDel="00755371">
                  <w:rPr>
                    <w:b/>
                  </w:rPr>
                  <w:lastRenderedPageBreak/>
                  <w:delText>Signature:</w:delText>
                </w:r>
              </w:del>
            </w:ins>
          </w:p>
        </w:tc>
        <w:tc>
          <w:tcPr>
            <w:tcW w:w="1405" w:type="dxa"/>
            <w:shd w:val="clear" w:color="auto" w:fill="auto"/>
          </w:tcPr>
          <w:p w14:paraId="7C9F7A48" w14:textId="38D53222" w:rsidR="00DE3423" w:rsidRPr="00B80FF3" w:rsidDel="00755371" w:rsidRDefault="00DE3423" w:rsidP="006A5701">
            <w:pPr>
              <w:rPr>
                <w:ins w:id="95" w:author="Sham Parab" w:date="2021-05-26T16:05:00Z"/>
                <w:del w:id="96" w:author="Archana Mandrekar" w:date="2022-12-14T15:36:00Z"/>
                <w:b/>
              </w:rPr>
            </w:pPr>
            <w:ins w:id="97" w:author="Sham Parab" w:date="2021-05-26T16:05:00Z">
              <w:del w:id="98" w:author="Archana Mandrekar" w:date="2022-12-14T15:36:00Z">
                <w:r w:rsidDel="00755371">
                  <w:rPr>
                    <w:b/>
                  </w:rPr>
                  <w:delText>Signature:</w:delText>
                </w:r>
              </w:del>
            </w:ins>
          </w:p>
        </w:tc>
        <w:tc>
          <w:tcPr>
            <w:tcW w:w="1149" w:type="dxa"/>
            <w:shd w:val="clear" w:color="auto" w:fill="auto"/>
          </w:tcPr>
          <w:p w14:paraId="0D231DB6" w14:textId="6E2C7176" w:rsidR="00DE3423" w:rsidRPr="00B80FF3" w:rsidDel="00755371" w:rsidRDefault="00DE3423" w:rsidP="006A5701">
            <w:pPr>
              <w:rPr>
                <w:ins w:id="99" w:author="Sham Parab" w:date="2021-05-26T16:05:00Z"/>
                <w:del w:id="100" w:author="Archana Mandrekar" w:date="2022-12-14T15:36:00Z"/>
                <w:b/>
              </w:rPr>
            </w:pPr>
            <w:ins w:id="101" w:author="Sham Parab" w:date="2021-05-26T16:05:00Z">
              <w:del w:id="102" w:author="Archana Mandrekar" w:date="2022-12-14T15:36:00Z">
                <w:r w:rsidDel="00755371">
                  <w:rPr>
                    <w:b/>
                  </w:rPr>
                  <w:delText>Signature:</w:delText>
                </w:r>
              </w:del>
            </w:ins>
          </w:p>
        </w:tc>
      </w:tr>
      <w:tr w:rsidR="00DE3423" w:rsidRPr="00B80FF3" w:rsidDel="00755371" w14:paraId="100A51DD" w14:textId="24BCAC26" w:rsidTr="00755371">
        <w:trPr>
          <w:trHeight w:val="56"/>
          <w:ins w:id="103" w:author="Sham Parab" w:date="2021-05-26T16:05:00Z"/>
          <w:del w:id="104" w:author="Archana Mandrekar" w:date="2022-12-14T15:36:00Z"/>
        </w:trPr>
        <w:tc>
          <w:tcPr>
            <w:tcW w:w="10149" w:type="dxa"/>
            <w:shd w:val="clear" w:color="auto" w:fill="auto"/>
          </w:tcPr>
          <w:p w14:paraId="47F00F03" w14:textId="2CF72478" w:rsidR="00DE3423" w:rsidRPr="00B80FF3" w:rsidDel="00755371" w:rsidRDefault="00DE3423" w:rsidP="006A5701">
            <w:pPr>
              <w:rPr>
                <w:ins w:id="105" w:author="Sham Parab" w:date="2021-05-26T16:05:00Z"/>
                <w:del w:id="106" w:author="Archana Mandrekar" w:date="2022-12-14T15:36:00Z"/>
                <w:b/>
              </w:rPr>
            </w:pPr>
            <w:ins w:id="107" w:author="Sham Parab" w:date="2021-05-26T16:05:00Z">
              <w:del w:id="108" w:author="Archana Mandrekar" w:date="2022-12-14T15:36:00Z">
                <w:r w:rsidRPr="00B80FF3" w:rsidDel="00755371">
                  <w:rPr>
                    <w:b/>
                  </w:rPr>
                  <w:delText>Date:</w:delText>
                </w:r>
                <w:r w:rsidDel="00755371">
                  <w:rPr>
                    <w:b/>
                  </w:rPr>
                  <w:delText>30.05.2021</w:delText>
                </w:r>
              </w:del>
            </w:ins>
          </w:p>
        </w:tc>
        <w:tc>
          <w:tcPr>
            <w:tcW w:w="1405" w:type="dxa"/>
            <w:shd w:val="clear" w:color="auto" w:fill="auto"/>
          </w:tcPr>
          <w:p w14:paraId="5F7CB6F0" w14:textId="29BFAAFA" w:rsidR="00DE3423" w:rsidRPr="00B80FF3" w:rsidDel="00755371" w:rsidRDefault="00DE3423" w:rsidP="006A5701">
            <w:pPr>
              <w:rPr>
                <w:ins w:id="109" w:author="Sham Parab" w:date="2021-05-26T16:05:00Z"/>
                <w:del w:id="110" w:author="Archana Mandrekar" w:date="2022-12-14T15:36:00Z"/>
                <w:b/>
              </w:rPr>
            </w:pPr>
            <w:ins w:id="111" w:author="Sham Parab" w:date="2021-05-26T16:05:00Z">
              <w:del w:id="112" w:author="Archana Mandrekar" w:date="2022-12-14T15:36:00Z">
                <w:r w:rsidRPr="00B80FF3" w:rsidDel="00755371">
                  <w:rPr>
                    <w:b/>
                  </w:rPr>
                  <w:delText xml:space="preserve">Date: </w:delText>
                </w:r>
                <w:r w:rsidDel="00755371">
                  <w:rPr>
                    <w:b/>
                  </w:rPr>
                  <w:delText>30.05.2021</w:delText>
                </w:r>
              </w:del>
            </w:ins>
          </w:p>
        </w:tc>
        <w:tc>
          <w:tcPr>
            <w:tcW w:w="1149" w:type="dxa"/>
            <w:shd w:val="clear" w:color="auto" w:fill="auto"/>
          </w:tcPr>
          <w:p w14:paraId="4E82EEA7" w14:textId="6D8F1244" w:rsidR="00DE3423" w:rsidRPr="00B80FF3" w:rsidDel="00755371" w:rsidRDefault="00DE3423" w:rsidP="006A5701">
            <w:pPr>
              <w:rPr>
                <w:ins w:id="113" w:author="Sham Parab" w:date="2021-05-26T16:05:00Z"/>
                <w:del w:id="114" w:author="Archana Mandrekar" w:date="2022-12-14T15:36:00Z"/>
                <w:b/>
              </w:rPr>
            </w:pPr>
            <w:ins w:id="115" w:author="Sham Parab" w:date="2021-05-26T16:05:00Z">
              <w:del w:id="116" w:author="Archana Mandrekar" w:date="2022-12-14T15:36:00Z">
                <w:r w:rsidRPr="00B80FF3" w:rsidDel="00755371">
                  <w:rPr>
                    <w:b/>
                  </w:rPr>
                  <w:delText>Date:</w:delText>
                </w:r>
                <w:r w:rsidDel="00755371">
                  <w:rPr>
                    <w:b/>
                  </w:rPr>
                  <w:delText xml:space="preserve"> 30.05.2021</w:delText>
                </w:r>
              </w:del>
            </w:ins>
          </w:p>
        </w:tc>
      </w:tr>
    </w:tbl>
    <w:p w14:paraId="4E67F595" w14:textId="77777777" w:rsidR="00755371" w:rsidRPr="000B56A0" w:rsidRDefault="00755371" w:rsidP="00755371">
      <w:pPr>
        <w:spacing w:before="100" w:beforeAutospacing="1" w:after="100" w:afterAutospacing="1"/>
        <w:rPr>
          <w:ins w:id="117" w:author="Archana Mandrekar" w:date="2022-12-14T15:36:00Z"/>
          <w:b/>
          <w:bCs/>
          <w:sz w:val="24"/>
          <w:szCs w:val="24"/>
          <w:u w:val="single"/>
          <w:lang w:val="fr-FR" w:eastAsia="en-IN"/>
        </w:rPr>
      </w:pPr>
      <w:ins w:id="118" w:author="Archana Mandrekar" w:date="2022-12-14T15:36:00Z">
        <w:r w:rsidRPr="000B56A0">
          <w:rPr>
            <w:b/>
            <w:bCs/>
            <w:sz w:val="24"/>
            <w:szCs w:val="24"/>
            <w:u w:val="single"/>
            <w:lang w:val="fr-FR" w:eastAsia="en-IN"/>
          </w:rPr>
          <w:t>Amendement Record</w:t>
        </w:r>
      </w:ins>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755371" w:rsidRPr="001E642A" w14:paraId="00B5A2FF" w14:textId="77777777" w:rsidTr="007677B2">
        <w:trPr>
          <w:ins w:id="119" w:author="Archana Mandrekar" w:date="2022-12-14T15:36:00Z"/>
        </w:trPr>
        <w:tc>
          <w:tcPr>
            <w:tcW w:w="1277" w:type="dxa"/>
            <w:tcBorders>
              <w:bottom w:val="single" w:sz="4" w:space="0" w:color="auto"/>
              <w:right w:val="single" w:sz="4" w:space="0" w:color="auto"/>
            </w:tcBorders>
          </w:tcPr>
          <w:p w14:paraId="054529A7" w14:textId="77777777" w:rsidR="00755371" w:rsidRPr="007C1842" w:rsidRDefault="00755371" w:rsidP="007677B2">
            <w:pPr>
              <w:pStyle w:val="Header"/>
              <w:ind w:right="-108"/>
              <w:rPr>
                <w:ins w:id="120" w:author="Archana Mandrekar" w:date="2022-12-14T15:36:00Z"/>
                <w:b/>
              </w:rPr>
            </w:pPr>
            <w:ins w:id="121" w:author="Archana Mandrekar" w:date="2022-12-14T15:36:00Z">
              <w:r w:rsidRPr="007C1842">
                <w:rPr>
                  <w:b/>
                </w:rPr>
                <w:t>Date</w:t>
              </w:r>
            </w:ins>
          </w:p>
        </w:tc>
        <w:tc>
          <w:tcPr>
            <w:tcW w:w="1701" w:type="dxa"/>
            <w:tcBorders>
              <w:left w:val="single" w:sz="4" w:space="0" w:color="auto"/>
              <w:bottom w:val="single" w:sz="4" w:space="0" w:color="auto"/>
              <w:right w:val="single" w:sz="4" w:space="0" w:color="auto"/>
            </w:tcBorders>
          </w:tcPr>
          <w:p w14:paraId="495BA669" w14:textId="77777777" w:rsidR="00755371" w:rsidRPr="007C1842" w:rsidRDefault="00755371" w:rsidP="007677B2">
            <w:pPr>
              <w:pStyle w:val="Header"/>
              <w:ind w:right="-151"/>
              <w:rPr>
                <w:ins w:id="122" w:author="Archana Mandrekar" w:date="2022-12-14T15:36:00Z"/>
                <w:b/>
              </w:rPr>
            </w:pPr>
            <w:ins w:id="123" w:author="Archana Mandrekar" w:date="2022-12-14T15:36:00Z">
              <w:r w:rsidRPr="007C1842">
                <w:rPr>
                  <w:b/>
                </w:rPr>
                <w:t>Manual Section Ref. &amp; Para</w:t>
              </w:r>
            </w:ins>
          </w:p>
        </w:tc>
        <w:tc>
          <w:tcPr>
            <w:tcW w:w="5953" w:type="dxa"/>
            <w:tcBorders>
              <w:left w:val="single" w:sz="4" w:space="0" w:color="auto"/>
              <w:bottom w:val="single" w:sz="4" w:space="0" w:color="auto"/>
              <w:right w:val="single" w:sz="4" w:space="0" w:color="auto"/>
            </w:tcBorders>
          </w:tcPr>
          <w:p w14:paraId="5C0BF391" w14:textId="77777777" w:rsidR="00755371" w:rsidRPr="007C1842" w:rsidRDefault="00755371" w:rsidP="007677B2">
            <w:pPr>
              <w:pStyle w:val="Header"/>
              <w:ind w:right="-151"/>
              <w:rPr>
                <w:ins w:id="124" w:author="Archana Mandrekar" w:date="2022-12-14T15:36:00Z"/>
                <w:b/>
              </w:rPr>
            </w:pPr>
            <w:ins w:id="125" w:author="Archana Mandrekar" w:date="2022-12-14T15:36:00Z">
              <w:r w:rsidRPr="007C1842">
                <w:rPr>
                  <w:b/>
                </w:rPr>
                <w:t>Brief details of Revision</w:t>
              </w:r>
            </w:ins>
          </w:p>
        </w:tc>
        <w:tc>
          <w:tcPr>
            <w:tcW w:w="992" w:type="dxa"/>
            <w:tcBorders>
              <w:left w:val="single" w:sz="4" w:space="0" w:color="auto"/>
            </w:tcBorders>
          </w:tcPr>
          <w:p w14:paraId="518BF151" w14:textId="77777777" w:rsidR="00755371" w:rsidRPr="007C1842" w:rsidRDefault="00755371" w:rsidP="007677B2">
            <w:pPr>
              <w:pStyle w:val="Header"/>
              <w:tabs>
                <w:tab w:val="left" w:pos="1440"/>
                <w:tab w:val="left" w:pos="3240"/>
                <w:tab w:val="left" w:pos="8820"/>
              </w:tabs>
              <w:ind w:left="-108" w:right="-151"/>
              <w:jc w:val="center"/>
              <w:rPr>
                <w:ins w:id="126" w:author="Archana Mandrekar" w:date="2022-12-14T15:36:00Z"/>
                <w:b/>
              </w:rPr>
            </w:pPr>
            <w:ins w:id="127" w:author="Archana Mandrekar" w:date="2022-12-14T15:36:00Z">
              <w:r w:rsidRPr="007C1842">
                <w:rPr>
                  <w:b/>
                </w:rPr>
                <w:t>New Rev.</w:t>
              </w:r>
            </w:ins>
          </w:p>
        </w:tc>
      </w:tr>
      <w:tr w:rsidR="00755371" w:rsidRPr="001E642A" w14:paraId="51166E5B" w14:textId="77777777" w:rsidTr="007677B2">
        <w:trPr>
          <w:ins w:id="128" w:author="Archana Mandrekar" w:date="2022-12-14T15:36:00Z"/>
        </w:trPr>
        <w:tc>
          <w:tcPr>
            <w:tcW w:w="1277" w:type="dxa"/>
            <w:tcBorders>
              <w:top w:val="single" w:sz="4" w:space="0" w:color="auto"/>
              <w:right w:val="single" w:sz="4" w:space="0" w:color="auto"/>
            </w:tcBorders>
          </w:tcPr>
          <w:p w14:paraId="533AB9B2" w14:textId="77777777" w:rsidR="00755371" w:rsidRPr="007C1842" w:rsidRDefault="00755371" w:rsidP="007677B2">
            <w:pPr>
              <w:pStyle w:val="Header"/>
              <w:ind w:right="-108"/>
              <w:rPr>
                <w:ins w:id="129" w:author="Archana Mandrekar" w:date="2022-12-14T15:36:00Z"/>
              </w:rPr>
            </w:pPr>
          </w:p>
        </w:tc>
        <w:tc>
          <w:tcPr>
            <w:tcW w:w="1701" w:type="dxa"/>
            <w:tcBorders>
              <w:top w:val="single" w:sz="4" w:space="0" w:color="auto"/>
              <w:left w:val="single" w:sz="4" w:space="0" w:color="auto"/>
              <w:right w:val="single" w:sz="4" w:space="0" w:color="auto"/>
            </w:tcBorders>
          </w:tcPr>
          <w:p w14:paraId="0EF2D030" w14:textId="77777777" w:rsidR="00755371" w:rsidRPr="007C1842" w:rsidRDefault="00755371" w:rsidP="007677B2">
            <w:pPr>
              <w:pStyle w:val="Header"/>
              <w:ind w:right="-151"/>
              <w:rPr>
                <w:ins w:id="130" w:author="Archana Mandrekar" w:date="2022-12-14T15:36:00Z"/>
              </w:rPr>
            </w:pPr>
          </w:p>
        </w:tc>
        <w:tc>
          <w:tcPr>
            <w:tcW w:w="5953" w:type="dxa"/>
            <w:tcBorders>
              <w:top w:val="single" w:sz="4" w:space="0" w:color="auto"/>
              <w:left w:val="single" w:sz="4" w:space="0" w:color="auto"/>
              <w:right w:val="single" w:sz="4" w:space="0" w:color="auto"/>
            </w:tcBorders>
          </w:tcPr>
          <w:p w14:paraId="14297D4F" w14:textId="77777777" w:rsidR="00755371" w:rsidRPr="007C1842" w:rsidRDefault="00755371" w:rsidP="007677B2">
            <w:pPr>
              <w:pStyle w:val="Header"/>
              <w:jc w:val="both"/>
              <w:rPr>
                <w:ins w:id="131" w:author="Archana Mandrekar" w:date="2022-12-14T15:36:00Z"/>
              </w:rPr>
            </w:pPr>
          </w:p>
        </w:tc>
        <w:tc>
          <w:tcPr>
            <w:tcW w:w="992" w:type="dxa"/>
            <w:tcBorders>
              <w:left w:val="single" w:sz="4" w:space="0" w:color="auto"/>
            </w:tcBorders>
          </w:tcPr>
          <w:p w14:paraId="16B8F833" w14:textId="77777777" w:rsidR="00755371" w:rsidRPr="007C1842" w:rsidRDefault="00755371" w:rsidP="007677B2">
            <w:pPr>
              <w:pStyle w:val="Header"/>
              <w:tabs>
                <w:tab w:val="left" w:pos="1440"/>
                <w:tab w:val="left" w:pos="3240"/>
                <w:tab w:val="left" w:pos="8820"/>
              </w:tabs>
              <w:ind w:left="-108" w:right="-151"/>
              <w:jc w:val="center"/>
              <w:rPr>
                <w:ins w:id="132" w:author="Archana Mandrekar" w:date="2022-12-14T15:36:00Z"/>
              </w:rPr>
            </w:pPr>
          </w:p>
        </w:tc>
      </w:tr>
      <w:tr w:rsidR="00755371" w:rsidRPr="001E642A" w14:paraId="1246A1FE" w14:textId="77777777" w:rsidTr="007677B2">
        <w:trPr>
          <w:ins w:id="133" w:author="Archana Mandrekar" w:date="2022-12-14T15:36:00Z"/>
        </w:trPr>
        <w:tc>
          <w:tcPr>
            <w:tcW w:w="1277" w:type="dxa"/>
            <w:tcBorders>
              <w:top w:val="single" w:sz="4" w:space="0" w:color="auto"/>
              <w:right w:val="single" w:sz="4" w:space="0" w:color="auto"/>
            </w:tcBorders>
          </w:tcPr>
          <w:p w14:paraId="64946AE1" w14:textId="77777777" w:rsidR="00755371" w:rsidRPr="007C1842" w:rsidRDefault="00755371" w:rsidP="007677B2">
            <w:pPr>
              <w:pStyle w:val="Header"/>
              <w:ind w:right="-108"/>
              <w:rPr>
                <w:ins w:id="134" w:author="Archana Mandrekar" w:date="2022-12-14T15:36:00Z"/>
              </w:rPr>
            </w:pPr>
          </w:p>
        </w:tc>
        <w:tc>
          <w:tcPr>
            <w:tcW w:w="1701" w:type="dxa"/>
            <w:tcBorders>
              <w:top w:val="single" w:sz="4" w:space="0" w:color="auto"/>
              <w:left w:val="single" w:sz="4" w:space="0" w:color="auto"/>
              <w:right w:val="single" w:sz="4" w:space="0" w:color="auto"/>
            </w:tcBorders>
          </w:tcPr>
          <w:p w14:paraId="2CD52111" w14:textId="77777777" w:rsidR="00755371" w:rsidRPr="007C1842" w:rsidRDefault="00755371" w:rsidP="007677B2">
            <w:pPr>
              <w:pStyle w:val="Header"/>
              <w:ind w:right="-151"/>
              <w:rPr>
                <w:ins w:id="135" w:author="Archana Mandrekar" w:date="2022-12-14T15:36:00Z"/>
              </w:rPr>
            </w:pPr>
          </w:p>
        </w:tc>
        <w:tc>
          <w:tcPr>
            <w:tcW w:w="5953" w:type="dxa"/>
            <w:tcBorders>
              <w:top w:val="single" w:sz="4" w:space="0" w:color="auto"/>
              <w:left w:val="single" w:sz="4" w:space="0" w:color="auto"/>
              <w:right w:val="single" w:sz="4" w:space="0" w:color="auto"/>
            </w:tcBorders>
          </w:tcPr>
          <w:p w14:paraId="07624F2A" w14:textId="77777777" w:rsidR="00755371" w:rsidRPr="007C1842" w:rsidRDefault="00755371" w:rsidP="007677B2">
            <w:pPr>
              <w:pStyle w:val="Header"/>
              <w:jc w:val="both"/>
              <w:rPr>
                <w:ins w:id="136" w:author="Archana Mandrekar" w:date="2022-12-14T15:36:00Z"/>
              </w:rPr>
            </w:pPr>
          </w:p>
        </w:tc>
        <w:tc>
          <w:tcPr>
            <w:tcW w:w="992" w:type="dxa"/>
            <w:tcBorders>
              <w:left w:val="single" w:sz="4" w:space="0" w:color="auto"/>
            </w:tcBorders>
          </w:tcPr>
          <w:p w14:paraId="6183A465" w14:textId="77777777" w:rsidR="00755371" w:rsidRPr="007C1842" w:rsidRDefault="00755371" w:rsidP="007677B2">
            <w:pPr>
              <w:pStyle w:val="Header"/>
              <w:tabs>
                <w:tab w:val="left" w:pos="1440"/>
                <w:tab w:val="left" w:pos="3240"/>
                <w:tab w:val="left" w:pos="8820"/>
              </w:tabs>
              <w:ind w:left="-108" w:right="-151"/>
              <w:jc w:val="center"/>
              <w:rPr>
                <w:ins w:id="137" w:author="Archana Mandrekar" w:date="2022-12-14T15:36:00Z"/>
              </w:rPr>
            </w:pPr>
          </w:p>
        </w:tc>
      </w:tr>
      <w:tr w:rsidR="00755371" w:rsidRPr="001E642A" w14:paraId="4456881D" w14:textId="77777777" w:rsidTr="007677B2">
        <w:trPr>
          <w:ins w:id="138" w:author="Archana Mandrekar" w:date="2022-12-14T15:36:00Z"/>
        </w:trPr>
        <w:tc>
          <w:tcPr>
            <w:tcW w:w="1277" w:type="dxa"/>
            <w:tcBorders>
              <w:right w:val="nil"/>
            </w:tcBorders>
          </w:tcPr>
          <w:p w14:paraId="3AC144F2" w14:textId="77777777" w:rsidR="00755371" w:rsidRPr="007C1842" w:rsidRDefault="00755371" w:rsidP="007677B2">
            <w:pPr>
              <w:pStyle w:val="Header"/>
              <w:ind w:right="-151"/>
              <w:jc w:val="center"/>
              <w:rPr>
                <w:ins w:id="139" w:author="Archana Mandrekar" w:date="2022-12-14T15:36:00Z"/>
              </w:rPr>
            </w:pPr>
          </w:p>
        </w:tc>
        <w:tc>
          <w:tcPr>
            <w:tcW w:w="1701" w:type="dxa"/>
            <w:tcBorders>
              <w:left w:val="nil"/>
              <w:right w:val="nil"/>
            </w:tcBorders>
          </w:tcPr>
          <w:p w14:paraId="237ED02F" w14:textId="77777777" w:rsidR="00755371" w:rsidRPr="007C1842" w:rsidRDefault="00755371" w:rsidP="007677B2">
            <w:pPr>
              <w:pStyle w:val="Header"/>
              <w:ind w:right="-151"/>
              <w:jc w:val="center"/>
              <w:rPr>
                <w:ins w:id="140" w:author="Archana Mandrekar" w:date="2022-12-14T15:36:00Z"/>
              </w:rPr>
            </w:pPr>
          </w:p>
        </w:tc>
        <w:tc>
          <w:tcPr>
            <w:tcW w:w="5953" w:type="dxa"/>
            <w:tcBorders>
              <w:left w:val="nil"/>
              <w:right w:val="nil"/>
            </w:tcBorders>
          </w:tcPr>
          <w:p w14:paraId="53054D80" w14:textId="77777777" w:rsidR="00755371" w:rsidRPr="007C1842" w:rsidRDefault="00755371" w:rsidP="007677B2">
            <w:pPr>
              <w:pStyle w:val="BodyText"/>
              <w:rPr>
                <w:ins w:id="141" w:author="Archana Mandrekar" w:date="2022-12-14T15:36:00Z"/>
              </w:rPr>
            </w:pPr>
          </w:p>
        </w:tc>
        <w:tc>
          <w:tcPr>
            <w:tcW w:w="992" w:type="dxa"/>
            <w:tcBorders>
              <w:left w:val="nil"/>
            </w:tcBorders>
          </w:tcPr>
          <w:p w14:paraId="0D7B0AB5" w14:textId="77777777" w:rsidR="00755371" w:rsidRPr="007C1842" w:rsidRDefault="00755371" w:rsidP="007677B2">
            <w:pPr>
              <w:pStyle w:val="Header"/>
              <w:tabs>
                <w:tab w:val="left" w:pos="1440"/>
                <w:tab w:val="left" w:pos="3240"/>
                <w:tab w:val="left" w:pos="8820"/>
              </w:tabs>
              <w:ind w:left="-108" w:right="-151"/>
              <w:jc w:val="center"/>
              <w:rPr>
                <w:ins w:id="142" w:author="Archana Mandrekar" w:date="2022-12-14T15:36:00Z"/>
              </w:rPr>
            </w:pPr>
          </w:p>
        </w:tc>
      </w:tr>
    </w:tbl>
    <w:p w14:paraId="46B08984" w14:textId="77777777" w:rsidR="00755371" w:rsidRDefault="00755371" w:rsidP="00755371">
      <w:pPr>
        <w:spacing w:before="100" w:beforeAutospacing="1" w:after="100" w:afterAutospacing="1"/>
        <w:ind w:left="810"/>
        <w:rPr>
          <w:ins w:id="143" w:author="Archana Mandrekar" w:date="2022-12-14T15:36:00Z"/>
          <w:sz w:val="24"/>
          <w:szCs w:val="24"/>
          <w:lang w:eastAsia="en-IN"/>
        </w:rPr>
      </w:pPr>
      <w:ins w:id="144" w:author="Archana Mandrekar" w:date="2022-12-14T15:36:00Z">
        <w:r w:rsidRPr="00707840">
          <w:rPr>
            <w:sz w:val="24"/>
            <w:szCs w:val="24"/>
            <w:lang w:val="fr-FR" w:eastAsia="en-IN"/>
          </w:rPr>
          <w:t xml:space="preserve"> </w:t>
        </w:r>
      </w:ins>
    </w:p>
    <w:tbl>
      <w:tblPr>
        <w:tblW w:w="949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261"/>
        <w:gridCol w:w="3118"/>
      </w:tblGrid>
      <w:tr w:rsidR="00755371" w:rsidRPr="001C094A" w14:paraId="3D497B95" w14:textId="77777777" w:rsidTr="007677B2">
        <w:trPr>
          <w:ins w:id="145" w:author="Archana Mandrekar" w:date="2022-12-14T15:36:00Z"/>
        </w:trPr>
        <w:tc>
          <w:tcPr>
            <w:tcW w:w="3119" w:type="dxa"/>
            <w:shd w:val="clear" w:color="auto" w:fill="auto"/>
          </w:tcPr>
          <w:p w14:paraId="7D9863A4" w14:textId="77777777" w:rsidR="00755371" w:rsidRPr="00570E41" w:rsidRDefault="00755371" w:rsidP="007677B2">
            <w:pPr>
              <w:rPr>
                <w:ins w:id="146" w:author="Archana Mandrekar" w:date="2022-12-14T15:36:00Z"/>
                <w:b/>
              </w:rPr>
            </w:pPr>
            <w:ins w:id="147" w:author="Archana Mandrekar" w:date="2022-12-14T15:36:00Z">
              <w:r w:rsidRPr="00570E41">
                <w:rPr>
                  <w:b/>
                </w:rPr>
                <w:t xml:space="preserve">Prepared By: </w:t>
              </w:r>
            </w:ins>
          </w:p>
          <w:p w14:paraId="5A3390D9" w14:textId="77777777" w:rsidR="00755371" w:rsidRPr="00570E41" w:rsidRDefault="00755371" w:rsidP="007677B2">
            <w:pPr>
              <w:rPr>
                <w:ins w:id="148" w:author="Archana Mandrekar" w:date="2022-12-14T15:36:00Z"/>
              </w:rPr>
            </w:pPr>
            <w:ins w:id="149" w:author="Archana Mandrekar" w:date="2022-12-14T15:36:00Z">
              <w:r>
                <w:t>Area Engineer</w:t>
              </w:r>
            </w:ins>
          </w:p>
        </w:tc>
        <w:tc>
          <w:tcPr>
            <w:tcW w:w="3261" w:type="dxa"/>
            <w:shd w:val="clear" w:color="auto" w:fill="auto"/>
          </w:tcPr>
          <w:p w14:paraId="0748C1DB" w14:textId="77777777" w:rsidR="00755371" w:rsidRPr="00570E41" w:rsidRDefault="00755371" w:rsidP="007677B2">
            <w:pPr>
              <w:rPr>
                <w:ins w:id="150" w:author="Archana Mandrekar" w:date="2022-12-14T15:36:00Z"/>
                <w:b/>
              </w:rPr>
            </w:pPr>
            <w:ins w:id="151" w:author="Archana Mandrekar" w:date="2022-12-14T15:36:00Z">
              <w:r w:rsidRPr="00570E41">
                <w:rPr>
                  <w:b/>
                </w:rPr>
                <w:t xml:space="preserve">Reviewed &amp; Issued By: </w:t>
              </w:r>
            </w:ins>
          </w:p>
          <w:p w14:paraId="0D41AD0D" w14:textId="77777777" w:rsidR="00755371" w:rsidRPr="00570E41" w:rsidRDefault="00755371" w:rsidP="007677B2">
            <w:pPr>
              <w:rPr>
                <w:ins w:id="152" w:author="Archana Mandrekar" w:date="2022-12-14T15:36:00Z"/>
              </w:rPr>
            </w:pPr>
            <w:ins w:id="153" w:author="Archana Mandrekar" w:date="2022-12-14T15:36:00Z">
              <w:r w:rsidRPr="00570E41">
                <w:t>Management Representative</w:t>
              </w:r>
            </w:ins>
          </w:p>
        </w:tc>
        <w:tc>
          <w:tcPr>
            <w:tcW w:w="3118" w:type="dxa"/>
            <w:shd w:val="clear" w:color="auto" w:fill="auto"/>
          </w:tcPr>
          <w:p w14:paraId="2B9891EF" w14:textId="77777777" w:rsidR="00755371" w:rsidRPr="00570E41" w:rsidRDefault="00755371" w:rsidP="007677B2">
            <w:pPr>
              <w:rPr>
                <w:ins w:id="154" w:author="Archana Mandrekar" w:date="2022-12-14T15:36:00Z"/>
                <w:b/>
              </w:rPr>
            </w:pPr>
            <w:ins w:id="155" w:author="Archana Mandrekar" w:date="2022-12-14T15:36:00Z">
              <w:r w:rsidRPr="00570E41">
                <w:rPr>
                  <w:b/>
                </w:rPr>
                <w:t xml:space="preserve">Approved By: </w:t>
              </w:r>
            </w:ins>
          </w:p>
          <w:p w14:paraId="172338DF" w14:textId="77777777" w:rsidR="00755371" w:rsidRPr="00570E41" w:rsidRDefault="00755371" w:rsidP="007677B2">
            <w:pPr>
              <w:rPr>
                <w:ins w:id="156" w:author="Archana Mandrekar" w:date="2022-12-14T15:36:00Z"/>
              </w:rPr>
            </w:pPr>
            <w:ins w:id="157" w:author="Archana Mandrekar" w:date="2022-12-14T15:36:00Z">
              <w:r>
                <w:t>Mechanical Head</w:t>
              </w:r>
            </w:ins>
          </w:p>
        </w:tc>
      </w:tr>
      <w:tr w:rsidR="00755371" w:rsidRPr="001C094A" w14:paraId="4031676E" w14:textId="77777777" w:rsidTr="007677B2">
        <w:trPr>
          <w:trHeight w:val="987"/>
          <w:ins w:id="158" w:author="Archana Mandrekar" w:date="2022-12-14T15:36:00Z"/>
        </w:trPr>
        <w:tc>
          <w:tcPr>
            <w:tcW w:w="3119" w:type="dxa"/>
            <w:shd w:val="clear" w:color="auto" w:fill="auto"/>
          </w:tcPr>
          <w:p w14:paraId="4716E24A" w14:textId="77777777" w:rsidR="00755371" w:rsidRPr="007E7F55" w:rsidRDefault="00755371" w:rsidP="007677B2">
            <w:pPr>
              <w:rPr>
                <w:ins w:id="159" w:author="Archana Mandrekar" w:date="2022-12-14T15:36:00Z"/>
                <w:b/>
              </w:rPr>
            </w:pPr>
            <w:ins w:id="160" w:author="Archana Mandrekar" w:date="2022-12-14T15:36:00Z">
              <w:r w:rsidRPr="007E7F55">
                <w:rPr>
                  <w:b/>
                </w:rPr>
                <w:t>Signature</w:t>
              </w:r>
            </w:ins>
          </w:p>
          <w:p w14:paraId="53F3FE95" w14:textId="77777777" w:rsidR="00755371" w:rsidRPr="007E7F55" w:rsidRDefault="00755371" w:rsidP="007677B2">
            <w:pPr>
              <w:rPr>
                <w:ins w:id="161" w:author="Archana Mandrekar" w:date="2022-12-14T15:36:00Z"/>
                <w:b/>
              </w:rPr>
            </w:pPr>
          </w:p>
        </w:tc>
        <w:tc>
          <w:tcPr>
            <w:tcW w:w="3261" w:type="dxa"/>
            <w:shd w:val="clear" w:color="auto" w:fill="auto"/>
          </w:tcPr>
          <w:p w14:paraId="527A81D4" w14:textId="77777777" w:rsidR="00755371" w:rsidRPr="007E7F55" w:rsidRDefault="00755371" w:rsidP="007677B2">
            <w:pPr>
              <w:rPr>
                <w:ins w:id="162" w:author="Archana Mandrekar" w:date="2022-12-14T15:36:00Z"/>
                <w:b/>
              </w:rPr>
            </w:pPr>
            <w:ins w:id="163" w:author="Archana Mandrekar" w:date="2022-12-14T15:36:00Z">
              <w:r w:rsidRPr="007E7F55">
                <w:rPr>
                  <w:b/>
                </w:rPr>
                <w:t>Signature:</w:t>
              </w:r>
            </w:ins>
          </w:p>
          <w:p w14:paraId="40D38AD7" w14:textId="77777777" w:rsidR="00755371" w:rsidRPr="007E7F55" w:rsidRDefault="00755371" w:rsidP="007677B2">
            <w:pPr>
              <w:rPr>
                <w:ins w:id="164" w:author="Archana Mandrekar" w:date="2022-12-14T15:36:00Z"/>
                <w:b/>
              </w:rPr>
            </w:pPr>
          </w:p>
        </w:tc>
        <w:tc>
          <w:tcPr>
            <w:tcW w:w="3118" w:type="dxa"/>
            <w:shd w:val="clear" w:color="auto" w:fill="auto"/>
          </w:tcPr>
          <w:p w14:paraId="0E82385E" w14:textId="77777777" w:rsidR="00755371" w:rsidRPr="007E7F55" w:rsidRDefault="00755371" w:rsidP="007677B2">
            <w:pPr>
              <w:rPr>
                <w:ins w:id="165" w:author="Archana Mandrekar" w:date="2022-12-14T15:36:00Z"/>
                <w:b/>
              </w:rPr>
            </w:pPr>
            <w:ins w:id="166" w:author="Archana Mandrekar" w:date="2022-12-14T15:36:00Z">
              <w:r w:rsidRPr="007E7F55">
                <w:rPr>
                  <w:b/>
                </w:rPr>
                <w:t>Signature:</w:t>
              </w:r>
            </w:ins>
          </w:p>
          <w:p w14:paraId="34B934F5" w14:textId="77777777" w:rsidR="00755371" w:rsidRPr="007E7F55" w:rsidRDefault="00755371" w:rsidP="007677B2">
            <w:pPr>
              <w:rPr>
                <w:ins w:id="167" w:author="Archana Mandrekar" w:date="2022-12-14T15:36:00Z"/>
                <w:b/>
              </w:rPr>
            </w:pPr>
          </w:p>
        </w:tc>
      </w:tr>
      <w:tr w:rsidR="00755371" w:rsidRPr="001C094A" w14:paraId="134103FF" w14:textId="77777777" w:rsidTr="007677B2">
        <w:trPr>
          <w:ins w:id="168" w:author="Archana Mandrekar" w:date="2022-12-14T15:36:00Z"/>
        </w:trPr>
        <w:tc>
          <w:tcPr>
            <w:tcW w:w="3119" w:type="dxa"/>
            <w:shd w:val="clear" w:color="auto" w:fill="auto"/>
          </w:tcPr>
          <w:p w14:paraId="4259CB4A" w14:textId="77777777" w:rsidR="00755371" w:rsidRPr="007E7F55" w:rsidRDefault="00755371" w:rsidP="007677B2">
            <w:pPr>
              <w:rPr>
                <w:ins w:id="169" w:author="Archana Mandrekar" w:date="2022-12-14T15:36:00Z"/>
                <w:b/>
              </w:rPr>
            </w:pPr>
            <w:ins w:id="170" w:author="Archana Mandrekar" w:date="2022-12-14T15:36:00Z">
              <w:r w:rsidRPr="007E7F55">
                <w:rPr>
                  <w:b/>
                </w:rPr>
                <w:t>Review Date: 12.12.22</w:t>
              </w:r>
            </w:ins>
          </w:p>
        </w:tc>
        <w:tc>
          <w:tcPr>
            <w:tcW w:w="3261" w:type="dxa"/>
            <w:shd w:val="clear" w:color="auto" w:fill="auto"/>
          </w:tcPr>
          <w:p w14:paraId="09D8B80B" w14:textId="77777777" w:rsidR="00755371" w:rsidRPr="007E7F55" w:rsidRDefault="00755371" w:rsidP="007677B2">
            <w:pPr>
              <w:rPr>
                <w:ins w:id="171" w:author="Archana Mandrekar" w:date="2022-12-14T15:36:00Z"/>
                <w:b/>
              </w:rPr>
            </w:pPr>
            <w:ins w:id="172" w:author="Archana Mandrekar" w:date="2022-12-14T15:36:00Z">
              <w:r w:rsidRPr="007E7F55">
                <w:rPr>
                  <w:b/>
                </w:rPr>
                <w:t>Review Date: 12.12.22</w:t>
              </w:r>
            </w:ins>
          </w:p>
        </w:tc>
        <w:tc>
          <w:tcPr>
            <w:tcW w:w="3118" w:type="dxa"/>
            <w:shd w:val="clear" w:color="auto" w:fill="auto"/>
          </w:tcPr>
          <w:p w14:paraId="5A192F86" w14:textId="77777777" w:rsidR="00755371" w:rsidRPr="007E7F55" w:rsidRDefault="00755371" w:rsidP="007677B2">
            <w:pPr>
              <w:rPr>
                <w:ins w:id="173" w:author="Archana Mandrekar" w:date="2022-12-14T15:36:00Z"/>
                <w:b/>
              </w:rPr>
            </w:pPr>
            <w:ins w:id="174" w:author="Archana Mandrekar" w:date="2022-12-14T15:36:00Z">
              <w:r w:rsidRPr="007E7F55">
                <w:rPr>
                  <w:b/>
                </w:rPr>
                <w:t>Review Date: 12.12.22</w:t>
              </w:r>
            </w:ins>
          </w:p>
        </w:tc>
      </w:tr>
    </w:tbl>
    <w:p w14:paraId="4042F8B9" w14:textId="77777777" w:rsidR="00755371" w:rsidRPr="00B10B53" w:rsidRDefault="00755371" w:rsidP="00755371">
      <w:pPr>
        <w:spacing w:before="100" w:beforeAutospacing="1" w:after="100" w:afterAutospacing="1"/>
        <w:ind w:left="810"/>
        <w:rPr>
          <w:ins w:id="175" w:author="Archana Mandrekar" w:date="2022-12-14T15:36:00Z"/>
          <w:sz w:val="24"/>
          <w:szCs w:val="24"/>
          <w:lang w:eastAsia="en-IN"/>
        </w:rPr>
      </w:pPr>
    </w:p>
    <w:p w14:paraId="74AB5B16" w14:textId="77777777" w:rsidR="00A75417" w:rsidRPr="0092532B" w:rsidRDefault="00A75417" w:rsidP="0092532B">
      <w:pPr>
        <w:rPr>
          <w:szCs w:val="22"/>
        </w:rPr>
      </w:pPr>
    </w:p>
    <w:sectPr w:rsidR="00A75417" w:rsidRPr="0092532B" w:rsidSect="005459E8">
      <w:headerReference w:type="default" r:id="rId10"/>
      <w:footerReference w:type="default" r:id="rId11"/>
      <w:pgSz w:w="12240" w:h="15840"/>
      <w:pgMar w:top="360" w:right="1800" w:bottom="117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BE055" w14:textId="77777777" w:rsidR="003C5C68" w:rsidRDefault="003C5C68">
      <w:r>
        <w:separator/>
      </w:r>
    </w:p>
  </w:endnote>
  <w:endnote w:type="continuationSeparator" w:id="0">
    <w:p w14:paraId="549D8D95" w14:textId="77777777" w:rsidR="003C5C68" w:rsidRDefault="003C5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9F23" w14:textId="77777777" w:rsidR="00375B59" w:rsidRDefault="00375B59" w:rsidP="00A467FA">
    <w:pPr>
      <w:pStyle w:val="Footer"/>
      <w:rPr>
        <w:i/>
        <w:iCs/>
        <w:sz w:val="16"/>
        <w:szCs w:val="24"/>
      </w:rPr>
    </w:pPr>
  </w:p>
  <w:p w14:paraId="6CE8C9CB" w14:textId="77777777" w:rsidR="00375B59" w:rsidRDefault="00375B59" w:rsidP="00A467FA">
    <w:pPr>
      <w:pStyle w:val="Footer"/>
      <w:rPr>
        <w:i/>
        <w:iCs/>
        <w:sz w:val="16"/>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375B59" w:rsidRPr="00B80FF3" w:rsidDel="00DE3423" w14:paraId="5ECA0B5D" w14:textId="56F06A3C" w:rsidTr="00376A28">
      <w:trPr>
        <w:trHeight w:val="316"/>
        <w:del w:id="209" w:author="Sham Parab" w:date="2021-05-26T16:05:00Z"/>
      </w:trPr>
      <w:tc>
        <w:tcPr>
          <w:tcW w:w="2802" w:type="dxa"/>
          <w:shd w:val="clear" w:color="auto" w:fill="auto"/>
        </w:tcPr>
        <w:p w14:paraId="6C097688" w14:textId="683F2BA7" w:rsidR="00375B59" w:rsidRPr="00635607" w:rsidDel="00DE3423" w:rsidRDefault="00375B59" w:rsidP="00375B59">
          <w:pPr>
            <w:rPr>
              <w:del w:id="210" w:author="Sham Parab" w:date="2021-05-26T16:05:00Z"/>
              <w:b/>
              <w:sz w:val="22"/>
              <w:szCs w:val="22"/>
              <w:rPrChange w:id="211" w:author="Abhijit S Nabar" w:date="2021-02-12T13:00:00Z">
                <w:rPr>
                  <w:del w:id="212" w:author="Sham Parab" w:date="2021-05-26T16:05:00Z"/>
                  <w:b/>
                </w:rPr>
              </w:rPrChange>
            </w:rPr>
          </w:pPr>
          <w:del w:id="213" w:author="Sham Parab" w:date="2021-05-26T16:05:00Z">
            <w:r w:rsidRPr="00635607" w:rsidDel="00DE3423">
              <w:rPr>
                <w:b/>
                <w:sz w:val="22"/>
                <w:szCs w:val="22"/>
                <w:rPrChange w:id="214" w:author="Abhijit S Nabar" w:date="2021-02-12T13:00:00Z">
                  <w:rPr>
                    <w:b/>
                  </w:rPr>
                </w:rPrChange>
              </w:rPr>
              <w:delText>Prepared By: Nellaiappan</w:delText>
            </w:r>
          </w:del>
        </w:p>
        <w:p w14:paraId="4215418F" w14:textId="5A7AA0C6" w:rsidR="00375B59" w:rsidRPr="00635607" w:rsidDel="00DE3423" w:rsidRDefault="00375B59" w:rsidP="00375B59">
          <w:pPr>
            <w:rPr>
              <w:del w:id="215" w:author="Sham Parab" w:date="2021-05-26T16:05:00Z"/>
              <w:sz w:val="22"/>
              <w:szCs w:val="22"/>
              <w:rPrChange w:id="216" w:author="Abhijit S Nabar" w:date="2021-02-12T13:00:00Z">
                <w:rPr>
                  <w:del w:id="217" w:author="Sham Parab" w:date="2021-05-26T16:05:00Z"/>
                </w:rPr>
              </w:rPrChange>
            </w:rPr>
          </w:pPr>
        </w:p>
      </w:tc>
      <w:tc>
        <w:tcPr>
          <w:tcW w:w="3160" w:type="dxa"/>
          <w:shd w:val="clear" w:color="auto" w:fill="auto"/>
        </w:tcPr>
        <w:p w14:paraId="4480D20E" w14:textId="3E434B66" w:rsidR="00375B59" w:rsidRPr="00635607" w:rsidDel="00DE3423" w:rsidRDefault="00375B59" w:rsidP="00375B59">
          <w:pPr>
            <w:rPr>
              <w:del w:id="218" w:author="Sham Parab" w:date="2021-05-26T16:05:00Z"/>
              <w:b/>
              <w:sz w:val="22"/>
              <w:szCs w:val="22"/>
              <w:rPrChange w:id="219" w:author="Abhijit S Nabar" w:date="2021-02-12T13:00:00Z">
                <w:rPr>
                  <w:del w:id="220" w:author="Sham Parab" w:date="2021-05-26T16:05:00Z"/>
                  <w:b/>
                </w:rPr>
              </w:rPrChange>
            </w:rPr>
          </w:pPr>
          <w:del w:id="221" w:author="Sham Parab" w:date="2021-05-26T16:05:00Z">
            <w:r w:rsidRPr="00635607" w:rsidDel="00DE3423">
              <w:rPr>
                <w:b/>
                <w:sz w:val="22"/>
                <w:szCs w:val="22"/>
                <w:rPrChange w:id="222" w:author="Abhijit S Nabar" w:date="2021-02-12T13:00:00Z">
                  <w:rPr>
                    <w:b/>
                  </w:rPr>
                </w:rPrChange>
              </w:rPr>
              <w:delText xml:space="preserve">Reviewed &amp; Issued By: </w:delText>
            </w:r>
          </w:del>
        </w:p>
        <w:p w14:paraId="1D074B63" w14:textId="27D93DAB" w:rsidR="00375B59" w:rsidRPr="00635607" w:rsidDel="00DE3423" w:rsidRDefault="00375B59" w:rsidP="00375B59">
          <w:pPr>
            <w:rPr>
              <w:del w:id="223" w:author="Sham Parab" w:date="2021-05-26T16:05:00Z"/>
              <w:sz w:val="22"/>
              <w:szCs w:val="22"/>
              <w:rPrChange w:id="224" w:author="Abhijit S Nabar" w:date="2021-02-12T13:00:00Z">
                <w:rPr>
                  <w:del w:id="225" w:author="Sham Parab" w:date="2021-05-26T16:05:00Z"/>
                </w:rPr>
              </w:rPrChange>
            </w:rPr>
          </w:pPr>
          <w:del w:id="226" w:author="Sham Parab" w:date="2021-05-26T16:05:00Z">
            <w:r w:rsidRPr="00635607" w:rsidDel="00DE3423">
              <w:rPr>
                <w:sz w:val="22"/>
                <w:szCs w:val="22"/>
                <w:rPrChange w:id="227" w:author="Abhijit S Nabar" w:date="2021-02-12T13:00:00Z">
                  <w:rPr/>
                </w:rPrChange>
              </w:rPr>
              <w:delText>Management Representative</w:delText>
            </w:r>
          </w:del>
        </w:p>
      </w:tc>
      <w:tc>
        <w:tcPr>
          <w:tcW w:w="3133" w:type="dxa"/>
          <w:shd w:val="clear" w:color="auto" w:fill="auto"/>
        </w:tcPr>
        <w:p w14:paraId="3BE3E8CF" w14:textId="5585AAED" w:rsidR="00375B59" w:rsidRPr="00635607" w:rsidDel="00DE3423" w:rsidRDefault="00375B59" w:rsidP="00375B59">
          <w:pPr>
            <w:rPr>
              <w:del w:id="228" w:author="Sham Parab" w:date="2021-05-26T16:05:00Z"/>
              <w:b/>
              <w:sz w:val="22"/>
              <w:szCs w:val="22"/>
              <w:rPrChange w:id="229" w:author="Abhijit S Nabar" w:date="2021-02-12T13:00:00Z">
                <w:rPr>
                  <w:del w:id="230" w:author="Sham Parab" w:date="2021-05-26T16:05:00Z"/>
                  <w:b/>
                </w:rPr>
              </w:rPrChange>
            </w:rPr>
          </w:pPr>
          <w:del w:id="231" w:author="Sham Parab" w:date="2021-05-26T16:05:00Z">
            <w:r w:rsidRPr="00635607" w:rsidDel="00DE3423">
              <w:rPr>
                <w:b/>
                <w:sz w:val="22"/>
                <w:szCs w:val="22"/>
                <w:rPrChange w:id="232" w:author="Abhijit S Nabar" w:date="2021-02-12T13:00:00Z">
                  <w:rPr>
                    <w:b/>
                  </w:rPr>
                </w:rPrChange>
              </w:rPr>
              <w:delText>Approved By: Bala Joshi</w:delText>
            </w:r>
          </w:del>
        </w:p>
        <w:p w14:paraId="316730DB" w14:textId="03FB336C" w:rsidR="00375B59" w:rsidRPr="00635607" w:rsidDel="00DE3423" w:rsidRDefault="00375B59" w:rsidP="00375B59">
          <w:pPr>
            <w:rPr>
              <w:del w:id="233" w:author="Sham Parab" w:date="2021-05-26T16:05:00Z"/>
              <w:sz w:val="22"/>
              <w:szCs w:val="22"/>
              <w:rPrChange w:id="234" w:author="Abhijit S Nabar" w:date="2021-02-12T13:00:00Z">
                <w:rPr>
                  <w:del w:id="235" w:author="Sham Parab" w:date="2021-05-26T16:05:00Z"/>
                </w:rPr>
              </w:rPrChange>
            </w:rPr>
          </w:pPr>
        </w:p>
      </w:tc>
    </w:tr>
    <w:tr w:rsidR="00375B59" w:rsidRPr="00B80FF3" w:rsidDel="00DE3423" w14:paraId="79A6AE01" w14:textId="3AB5BDCC" w:rsidTr="00375B59">
      <w:trPr>
        <w:trHeight w:val="1226"/>
        <w:del w:id="236" w:author="Sham Parab" w:date="2021-05-26T16:05:00Z"/>
      </w:trPr>
      <w:tc>
        <w:tcPr>
          <w:tcW w:w="2802" w:type="dxa"/>
          <w:shd w:val="clear" w:color="auto" w:fill="auto"/>
        </w:tcPr>
        <w:p w14:paraId="0822C568" w14:textId="0759D003" w:rsidR="00375B59" w:rsidRPr="00635607" w:rsidDel="00DE3423" w:rsidRDefault="00375B59" w:rsidP="00375B59">
          <w:pPr>
            <w:rPr>
              <w:del w:id="237" w:author="Sham Parab" w:date="2021-05-26T16:05:00Z"/>
              <w:b/>
              <w:sz w:val="22"/>
              <w:szCs w:val="22"/>
              <w:rPrChange w:id="238" w:author="Abhijit S Nabar" w:date="2021-02-12T13:00:00Z">
                <w:rPr>
                  <w:del w:id="239" w:author="Sham Parab" w:date="2021-05-26T16:05:00Z"/>
                  <w:b/>
                </w:rPr>
              </w:rPrChange>
            </w:rPr>
          </w:pPr>
          <w:del w:id="240" w:author="Sham Parab" w:date="2021-05-26T16:05:00Z">
            <w:r w:rsidRPr="00635607" w:rsidDel="00DE3423">
              <w:rPr>
                <w:b/>
                <w:sz w:val="22"/>
                <w:szCs w:val="22"/>
                <w:rPrChange w:id="241" w:author="Abhijit S Nabar" w:date="2021-02-12T13:00:00Z">
                  <w:rPr>
                    <w:b/>
                  </w:rPr>
                </w:rPrChange>
              </w:rPr>
              <w:delText>Signature:</w:delText>
            </w:r>
          </w:del>
        </w:p>
      </w:tc>
      <w:tc>
        <w:tcPr>
          <w:tcW w:w="3160" w:type="dxa"/>
          <w:shd w:val="clear" w:color="auto" w:fill="auto"/>
        </w:tcPr>
        <w:p w14:paraId="38FBD95C" w14:textId="2548B9DE" w:rsidR="00375B59" w:rsidRPr="00635607" w:rsidDel="00DE3423" w:rsidRDefault="00375B59" w:rsidP="00375B59">
          <w:pPr>
            <w:rPr>
              <w:del w:id="242" w:author="Sham Parab" w:date="2021-05-26T16:05:00Z"/>
              <w:b/>
              <w:sz w:val="22"/>
              <w:szCs w:val="22"/>
              <w:rPrChange w:id="243" w:author="Abhijit S Nabar" w:date="2021-02-12T13:00:00Z">
                <w:rPr>
                  <w:del w:id="244" w:author="Sham Parab" w:date="2021-05-26T16:05:00Z"/>
                  <w:b/>
                </w:rPr>
              </w:rPrChange>
            </w:rPr>
          </w:pPr>
          <w:del w:id="245" w:author="Sham Parab" w:date="2021-05-26T16:05:00Z">
            <w:r w:rsidRPr="00635607" w:rsidDel="00DE3423">
              <w:rPr>
                <w:b/>
                <w:sz w:val="22"/>
                <w:szCs w:val="22"/>
                <w:rPrChange w:id="246" w:author="Abhijit S Nabar" w:date="2021-02-12T13:00:00Z">
                  <w:rPr>
                    <w:b/>
                  </w:rPr>
                </w:rPrChange>
              </w:rPr>
              <w:delText>Signature:</w:delText>
            </w:r>
          </w:del>
        </w:p>
      </w:tc>
      <w:tc>
        <w:tcPr>
          <w:tcW w:w="3133" w:type="dxa"/>
          <w:shd w:val="clear" w:color="auto" w:fill="auto"/>
        </w:tcPr>
        <w:p w14:paraId="30CE6934" w14:textId="50507C19" w:rsidR="00375B59" w:rsidRPr="00635607" w:rsidDel="00DE3423" w:rsidRDefault="00375B59" w:rsidP="00375B59">
          <w:pPr>
            <w:rPr>
              <w:del w:id="247" w:author="Sham Parab" w:date="2021-05-26T16:05:00Z"/>
              <w:b/>
              <w:sz w:val="22"/>
              <w:szCs w:val="22"/>
              <w:rPrChange w:id="248" w:author="Abhijit S Nabar" w:date="2021-02-12T13:00:00Z">
                <w:rPr>
                  <w:del w:id="249" w:author="Sham Parab" w:date="2021-05-26T16:05:00Z"/>
                  <w:b/>
                </w:rPr>
              </w:rPrChange>
            </w:rPr>
          </w:pPr>
          <w:del w:id="250" w:author="Sham Parab" w:date="2021-05-26T16:05:00Z">
            <w:r w:rsidRPr="00635607" w:rsidDel="00DE3423">
              <w:rPr>
                <w:b/>
                <w:sz w:val="22"/>
                <w:szCs w:val="22"/>
                <w:rPrChange w:id="251" w:author="Abhijit S Nabar" w:date="2021-02-12T13:00:00Z">
                  <w:rPr>
                    <w:b/>
                  </w:rPr>
                </w:rPrChange>
              </w:rPr>
              <w:delText>Signature:</w:delText>
            </w:r>
          </w:del>
        </w:p>
      </w:tc>
    </w:tr>
    <w:tr w:rsidR="00375B59" w:rsidRPr="00B80FF3" w:rsidDel="00DE3423" w14:paraId="1511F6D7" w14:textId="487325E8" w:rsidTr="00376A28">
      <w:trPr>
        <w:trHeight w:val="56"/>
        <w:del w:id="252" w:author="Sham Parab" w:date="2021-05-26T16:05:00Z"/>
      </w:trPr>
      <w:tc>
        <w:tcPr>
          <w:tcW w:w="2802" w:type="dxa"/>
          <w:shd w:val="clear" w:color="auto" w:fill="auto"/>
        </w:tcPr>
        <w:p w14:paraId="0A6E4C76" w14:textId="701235E0" w:rsidR="00375B59" w:rsidRPr="00635607" w:rsidDel="00DE3423" w:rsidRDefault="00375B59">
          <w:pPr>
            <w:rPr>
              <w:del w:id="253" w:author="Sham Parab" w:date="2021-05-26T16:05:00Z"/>
              <w:b/>
              <w:sz w:val="22"/>
              <w:szCs w:val="22"/>
              <w:rPrChange w:id="254" w:author="Abhijit S Nabar" w:date="2021-02-12T13:00:00Z">
                <w:rPr>
                  <w:del w:id="255" w:author="Sham Parab" w:date="2021-05-26T16:05:00Z"/>
                  <w:b/>
                </w:rPr>
              </w:rPrChange>
            </w:rPr>
          </w:pPr>
          <w:del w:id="256" w:author="Sham Parab" w:date="2021-05-26T16:05:00Z">
            <w:r w:rsidRPr="00635607" w:rsidDel="00DE3423">
              <w:rPr>
                <w:b/>
                <w:sz w:val="22"/>
                <w:szCs w:val="22"/>
                <w:rPrChange w:id="257" w:author="Abhijit S Nabar" w:date="2021-02-12T13:00:00Z">
                  <w:rPr>
                    <w:b/>
                  </w:rPr>
                </w:rPrChange>
              </w:rPr>
              <w:delText>Date:18.09.2020</w:delText>
            </w:r>
          </w:del>
          <w:ins w:id="258" w:author="Abhijit S Nabar" w:date="2021-02-12T12:59:00Z">
            <w:del w:id="259" w:author="Sham Parab" w:date="2021-05-26T16:05:00Z">
              <w:r w:rsidR="00635607" w:rsidRPr="00635607" w:rsidDel="00DE3423">
                <w:rPr>
                  <w:b/>
                  <w:sz w:val="22"/>
                  <w:szCs w:val="22"/>
                  <w:rPrChange w:id="260" w:author="Abhijit S Nabar" w:date="2021-02-12T13:00:00Z">
                    <w:rPr>
                      <w:b/>
                    </w:rPr>
                  </w:rPrChange>
                </w:rPr>
                <w:delText>0502.2021</w:delText>
              </w:r>
            </w:del>
          </w:ins>
        </w:p>
      </w:tc>
      <w:tc>
        <w:tcPr>
          <w:tcW w:w="3160" w:type="dxa"/>
          <w:shd w:val="clear" w:color="auto" w:fill="auto"/>
        </w:tcPr>
        <w:p w14:paraId="4477F427" w14:textId="7C817581" w:rsidR="00375B59" w:rsidRPr="00635607" w:rsidDel="00DE3423" w:rsidRDefault="00375B59">
          <w:pPr>
            <w:rPr>
              <w:del w:id="261" w:author="Sham Parab" w:date="2021-05-26T16:05:00Z"/>
              <w:b/>
              <w:sz w:val="22"/>
              <w:szCs w:val="22"/>
              <w:rPrChange w:id="262" w:author="Abhijit S Nabar" w:date="2021-02-12T13:00:00Z">
                <w:rPr>
                  <w:del w:id="263" w:author="Sham Parab" w:date="2021-05-26T16:05:00Z"/>
                  <w:b/>
                </w:rPr>
              </w:rPrChange>
            </w:rPr>
          </w:pPr>
          <w:del w:id="264" w:author="Sham Parab" w:date="2021-05-26T16:05:00Z">
            <w:r w:rsidRPr="00635607" w:rsidDel="00DE3423">
              <w:rPr>
                <w:b/>
                <w:sz w:val="22"/>
                <w:szCs w:val="22"/>
                <w:rPrChange w:id="265" w:author="Abhijit S Nabar" w:date="2021-02-12T13:00:00Z">
                  <w:rPr>
                    <w:b/>
                  </w:rPr>
                </w:rPrChange>
              </w:rPr>
              <w:delText>Date: 18.09.2020</w:delText>
            </w:r>
          </w:del>
          <w:ins w:id="266" w:author="Abhijit S Nabar" w:date="2021-02-12T12:59:00Z">
            <w:del w:id="267" w:author="Sham Parab" w:date="2021-05-26T16:05:00Z">
              <w:r w:rsidR="00635607" w:rsidRPr="00635607" w:rsidDel="00DE3423">
                <w:rPr>
                  <w:b/>
                  <w:sz w:val="22"/>
                  <w:szCs w:val="22"/>
                  <w:rPrChange w:id="268" w:author="Abhijit S Nabar" w:date="2021-02-12T13:00:00Z">
                    <w:rPr>
                      <w:b/>
                    </w:rPr>
                  </w:rPrChange>
                </w:rPr>
                <w:delText>05.02.2021</w:delText>
              </w:r>
            </w:del>
          </w:ins>
        </w:p>
      </w:tc>
      <w:tc>
        <w:tcPr>
          <w:tcW w:w="3133" w:type="dxa"/>
          <w:shd w:val="clear" w:color="auto" w:fill="auto"/>
        </w:tcPr>
        <w:p w14:paraId="48DE593B" w14:textId="58A4E1B1" w:rsidR="00375B59" w:rsidRPr="00635607" w:rsidDel="00DE3423" w:rsidRDefault="00375B59">
          <w:pPr>
            <w:rPr>
              <w:del w:id="269" w:author="Sham Parab" w:date="2021-05-26T16:05:00Z"/>
              <w:b/>
              <w:sz w:val="22"/>
              <w:szCs w:val="22"/>
              <w:rPrChange w:id="270" w:author="Abhijit S Nabar" w:date="2021-02-12T13:00:00Z">
                <w:rPr>
                  <w:del w:id="271" w:author="Sham Parab" w:date="2021-05-26T16:05:00Z"/>
                  <w:b/>
                </w:rPr>
              </w:rPrChange>
            </w:rPr>
          </w:pPr>
          <w:del w:id="272" w:author="Sham Parab" w:date="2021-05-26T16:05:00Z">
            <w:r w:rsidRPr="00635607" w:rsidDel="00DE3423">
              <w:rPr>
                <w:b/>
                <w:sz w:val="22"/>
                <w:szCs w:val="22"/>
                <w:rPrChange w:id="273" w:author="Abhijit S Nabar" w:date="2021-02-12T13:00:00Z">
                  <w:rPr>
                    <w:b/>
                  </w:rPr>
                </w:rPrChange>
              </w:rPr>
              <w:delText>Date:18.09.2020</w:delText>
            </w:r>
          </w:del>
          <w:ins w:id="274" w:author="Abhijit S Nabar" w:date="2021-02-12T12:59:00Z">
            <w:del w:id="275" w:author="Sham Parab" w:date="2021-05-26T16:05:00Z">
              <w:r w:rsidR="00635607" w:rsidRPr="00635607" w:rsidDel="00DE3423">
                <w:rPr>
                  <w:b/>
                  <w:sz w:val="22"/>
                  <w:szCs w:val="22"/>
                  <w:rPrChange w:id="276" w:author="Abhijit S Nabar" w:date="2021-02-12T13:00:00Z">
                    <w:rPr>
                      <w:b/>
                    </w:rPr>
                  </w:rPrChange>
                </w:rPr>
                <w:delText>05.02.2021</w:delText>
              </w:r>
            </w:del>
          </w:ins>
        </w:p>
      </w:tc>
    </w:tr>
  </w:tbl>
  <w:p w14:paraId="4B434D5F" w14:textId="77777777" w:rsidR="00375B59" w:rsidRDefault="00A467FA" w:rsidP="00A467FA">
    <w:pPr>
      <w:pStyle w:val="Footer"/>
      <w:rPr>
        <w:i/>
        <w:iCs/>
        <w:sz w:val="16"/>
        <w:szCs w:val="24"/>
      </w:rPr>
    </w:pPr>
    <w:r>
      <w:rPr>
        <w:i/>
        <w:iCs/>
        <w:sz w:val="16"/>
        <w:szCs w:val="24"/>
      </w:rPr>
      <w:t xml:space="preserve">Hard copy is not mandatory. This document is controlled by distribution through Sesa intranet portal. If hard copy is to be used, it </w:t>
    </w:r>
  </w:p>
  <w:p w14:paraId="1101A840" w14:textId="6FFC15CB" w:rsidR="00B9275E" w:rsidRDefault="00A467FA" w:rsidP="00A467FA">
    <w:pPr>
      <w:pStyle w:val="Footer"/>
    </w:pPr>
    <w:r>
      <w:rPr>
        <w:i/>
        <w:iCs/>
        <w:sz w:val="16"/>
        <w:szCs w:val="24"/>
      </w:rPr>
      <w:t xml:space="preserve">shall be stamped with seal of </w:t>
    </w:r>
    <w:r>
      <w:rPr>
        <w:i/>
        <w:iCs/>
        <w:color w:val="FF0000"/>
        <w:sz w:val="16"/>
        <w:szCs w:val="24"/>
      </w:rPr>
      <w:t xml:space="preserve">Controlled Copy </w:t>
    </w:r>
    <w:r>
      <w:rPr>
        <w:i/>
        <w:iCs/>
        <w:sz w:val="16"/>
        <w:szCs w:val="24"/>
      </w:rPr>
      <w:t>in 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4AEC6" w14:textId="77777777" w:rsidR="003C5C68" w:rsidRDefault="003C5C68">
      <w:r>
        <w:separator/>
      </w:r>
    </w:p>
  </w:footnote>
  <w:footnote w:type="continuationSeparator" w:id="0">
    <w:p w14:paraId="0130666E" w14:textId="77777777" w:rsidR="003C5C68" w:rsidRDefault="003C5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B74C1" w14:textId="77777777" w:rsidR="00A467FA" w:rsidRDefault="00A467FA">
    <w:pPr>
      <w:pStyle w:val="Header"/>
    </w:pPr>
  </w:p>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755371" w14:paraId="3C106CD2" w14:textId="77777777" w:rsidTr="007677B2">
      <w:trPr>
        <w:trHeight w:val="251"/>
        <w:ins w:id="176" w:author="Archana Mandrekar" w:date="2022-12-14T15:36:00Z"/>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2A2359F7" w14:textId="46B3480F" w:rsidR="00755371" w:rsidRDefault="00755371" w:rsidP="00755371">
          <w:pPr>
            <w:pStyle w:val="Header"/>
            <w:spacing w:line="276" w:lineRule="auto"/>
            <w:ind w:left="-122"/>
            <w:jc w:val="center"/>
            <w:rPr>
              <w:ins w:id="177" w:author="Archana Mandrekar" w:date="2022-12-14T15:36:00Z"/>
            </w:rPr>
          </w:pPr>
          <w:ins w:id="178" w:author="Archana Mandrekar" w:date="2022-12-14T15:36:00Z">
            <w:r w:rsidRPr="003450E1">
              <w:rPr>
                <w:noProof/>
              </w:rPr>
              <w:drawing>
                <wp:inline distT="0" distB="0" distL="0" distR="0" wp14:anchorId="1603C82E" wp14:editId="55C376D9">
                  <wp:extent cx="1517650" cy="73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ins>
        </w:p>
      </w:tc>
      <w:tc>
        <w:tcPr>
          <w:tcW w:w="4111" w:type="dxa"/>
          <w:tcBorders>
            <w:top w:val="single" w:sz="4" w:space="0" w:color="auto"/>
            <w:left w:val="single" w:sz="4" w:space="0" w:color="auto"/>
            <w:bottom w:val="single" w:sz="4" w:space="0" w:color="auto"/>
            <w:right w:val="single" w:sz="4" w:space="0" w:color="auto"/>
          </w:tcBorders>
          <w:vAlign w:val="center"/>
          <w:hideMark/>
        </w:tcPr>
        <w:p w14:paraId="293F169F" w14:textId="77777777" w:rsidR="00755371" w:rsidRPr="009D119B" w:rsidRDefault="00755371" w:rsidP="00755371">
          <w:pPr>
            <w:pStyle w:val="NoSpacing"/>
            <w:jc w:val="center"/>
            <w:rPr>
              <w:ins w:id="179" w:author="Archana Mandrekar" w:date="2022-12-14T15:36:00Z"/>
              <w:rFonts w:ascii="Times New Roman" w:hAnsi="Times New Roman"/>
              <w:b/>
              <w:lang w:val="en-US" w:eastAsia="en-US"/>
            </w:rPr>
          </w:pPr>
          <w:ins w:id="180" w:author="Archana Mandrekar" w:date="2022-12-14T15:36:00Z">
            <w:r w:rsidRPr="009D119B">
              <w:rPr>
                <w:rFonts w:ascii="Times New Roman" w:hAnsi="Times New Roman"/>
                <w:b/>
              </w:rPr>
              <w:t>VEDANTA LIMITED – VALUE ADDED BUSINESS</w:t>
            </w:r>
          </w:ins>
        </w:p>
      </w:tc>
      <w:tc>
        <w:tcPr>
          <w:tcW w:w="1701" w:type="dxa"/>
          <w:tcBorders>
            <w:top w:val="single" w:sz="4" w:space="0" w:color="auto"/>
            <w:left w:val="single" w:sz="4" w:space="0" w:color="auto"/>
            <w:bottom w:val="single" w:sz="4" w:space="0" w:color="auto"/>
            <w:right w:val="single" w:sz="4" w:space="0" w:color="auto"/>
          </w:tcBorders>
          <w:hideMark/>
        </w:tcPr>
        <w:p w14:paraId="7453ACF2" w14:textId="77777777" w:rsidR="00755371" w:rsidRPr="009D119B" w:rsidRDefault="00755371" w:rsidP="00755371">
          <w:pPr>
            <w:pStyle w:val="NoSpacing"/>
            <w:rPr>
              <w:ins w:id="181" w:author="Archana Mandrekar" w:date="2022-12-14T15:36:00Z"/>
              <w:rFonts w:ascii="Times New Roman" w:hAnsi="Times New Roman"/>
              <w:b/>
              <w:lang w:val="en-US" w:eastAsia="en-US"/>
            </w:rPr>
          </w:pPr>
          <w:ins w:id="182" w:author="Archana Mandrekar" w:date="2022-12-14T15:36:00Z">
            <w:r w:rsidRPr="009D119B">
              <w:rPr>
                <w:rFonts w:ascii="Times New Roman" w:hAnsi="Times New Roman"/>
                <w:b/>
              </w:rPr>
              <w:t>Document No.:</w:t>
            </w:r>
          </w:ins>
        </w:p>
      </w:tc>
      <w:tc>
        <w:tcPr>
          <w:tcW w:w="1984" w:type="dxa"/>
          <w:tcBorders>
            <w:top w:val="single" w:sz="4" w:space="0" w:color="auto"/>
            <w:left w:val="single" w:sz="4" w:space="0" w:color="auto"/>
            <w:bottom w:val="single" w:sz="4" w:space="0" w:color="auto"/>
            <w:right w:val="single" w:sz="4" w:space="0" w:color="auto"/>
          </w:tcBorders>
          <w:hideMark/>
        </w:tcPr>
        <w:p w14:paraId="491EC24A" w14:textId="77777777" w:rsidR="00755371" w:rsidRPr="009D119B" w:rsidRDefault="00755371" w:rsidP="00755371">
          <w:pPr>
            <w:pStyle w:val="NoSpacing"/>
            <w:rPr>
              <w:ins w:id="183" w:author="Archana Mandrekar" w:date="2022-12-14T15:36:00Z"/>
              <w:rFonts w:ascii="Times New Roman" w:hAnsi="Times New Roman"/>
              <w:b/>
              <w:lang w:val="en-US" w:eastAsia="en-US"/>
            </w:rPr>
          </w:pPr>
          <w:ins w:id="184" w:author="Archana Mandrekar" w:date="2022-12-14T15:36:00Z">
            <w:r w:rsidRPr="009D119B">
              <w:rPr>
                <w:rFonts w:ascii="Times New Roman" w:hAnsi="Times New Roman"/>
                <w:b/>
              </w:rPr>
              <w:t>VL/IMS/VAB/PID-1 /MECH/WI/01</w:t>
            </w:r>
          </w:ins>
        </w:p>
      </w:tc>
    </w:tr>
    <w:tr w:rsidR="00755371" w14:paraId="74DBEFA7" w14:textId="77777777" w:rsidTr="007677B2">
      <w:trPr>
        <w:trHeight w:val="143"/>
        <w:ins w:id="185" w:author="Archana Mandrekar" w:date="2022-12-14T15:36:00Z"/>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5D2B8942" w14:textId="77777777" w:rsidR="00755371" w:rsidRDefault="00755371" w:rsidP="00755371">
          <w:pPr>
            <w:rPr>
              <w:ins w:id="186" w:author="Archana Mandrekar" w:date="2022-12-14T15:36:00Z"/>
            </w:rPr>
          </w:pPr>
        </w:p>
      </w:tc>
      <w:tc>
        <w:tcPr>
          <w:tcW w:w="4111" w:type="dxa"/>
          <w:tcBorders>
            <w:top w:val="single" w:sz="4" w:space="0" w:color="auto"/>
            <w:left w:val="single" w:sz="4" w:space="0" w:color="auto"/>
            <w:bottom w:val="single" w:sz="4" w:space="0" w:color="auto"/>
            <w:right w:val="single" w:sz="4" w:space="0" w:color="auto"/>
          </w:tcBorders>
          <w:vAlign w:val="center"/>
          <w:hideMark/>
        </w:tcPr>
        <w:p w14:paraId="6A3D8210" w14:textId="77777777" w:rsidR="00755371" w:rsidRPr="009D119B" w:rsidRDefault="00755371" w:rsidP="00755371">
          <w:pPr>
            <w:pStyle w:val="NoSpacing"/>
            <w:jc w:val="center"/>
            <w:rPr>
              <w:ins w:id="187" w:author="Archana Mandrekar" w:date="2022-12-14T15:36:00Z"/>
              <w:rFonts w:ascii="Times New Roman" w:hAnsi="Times New Roman"/>
              <w:b/>
              <w:lang w:val="en-US" w:eastAsia="en-US"/>
            </w:rPr>
          </w:pPr>
          <w:ins w:id="188" w:author="Archana Mandrekar" w:date="2022-12-14T15:36:00Z">
            <w:r w:rsidRPr="009D119B">
              <w:rPr>
                <w:rFonts w:ascii="Times New Roman" w:hAnsi="Times New Roman"/>
                <w:b/>
              </w:rPr>
              <w:t>Integrated Management System</w:t>
            </w:r>
          </w:ins>
        </w:p>
      </w:tc>
      <w:tc>
        <w:tcPr>
          <w:tcW w:w="1701" w:type="dxa"/>
          <w:tcBorders>
            <w:top w:val="single" w:sz="4" w:space="0" w:color="auto"/>
            <w:left w:val="single" w:sz="4" w:space="0" w:color="auto"/>
            <w:bottom w:val="single" w:sz="4" w:space="0" w:color="auto"/>
            <w:right w:val="single" w:sz="4" w:space="0" w:color="auto"/>
          </w:tcBorders>
          <w:hideMark/>
        </w:tcPr>
        <w:p w14:paraId="54B39EE4" w14:textId="77777777" w:rsidR="00755371" w:rsidRPr="009D119B" w:rsidRDefault="00755371" w:rsidP="00755371">
          <w:pPr>
            <w:pStyle w:val="NoSpacing"/>
            <w:rPr>
              <w:ins w:id="189" w:author="Archana Mandrekar" w:date="2022-12-14T15:36:00Z"/>
              <w:rFonts w:ascii="Times New Roman" w:hAnsi="Times New Roman"/>
              <w:b/>
              <w:lang w:val="en-US" w:eastAsia="en-US"/>
            </w:rPr>
          </w:pPr>
          <w:ins w:id="190" w:author="Archana Mandrekar" w:date="2022-12-14T15:36:00Z">
            <w:r w:rsidRPr="009D119B">
              <w:rPr>
                <w:rFonts w:ascii="Times New Roman" w:hAnsi="Times New Roman"/>
                <w:b/>
              </w:rPr>
              <w:t>Revision Date:</w:t>
            </w:r>
          </w:ins>
        </w:p>
      </w:tc>
      <w:tc>
        <w:tcPr>
          <w:tcW w:w="1984" w:type="dxa"/>
          <w:tcBorders>
            <w:top w:val="single" w:sz="4" w:space="0" w:color="auto"/>
            <w:left w:val="single" w:sz="4" w:space="0" w:color="auto"/>
            <w:bottom w:val="single" w:sz="4" w:space="0" w:color="auto"/>
            <w:right w:val="single" w:sz="4" w:space="0" w:color="auto"/>
          </w:tcBorders>
          <w:hideMark/>
        </w:tcPr>
        <w:p w14:paraId="09E36D12" w14:textId="77777777" w:rsidR="00755371" w:rsidRPr="009D119B" w:rsidRDefault="00755371" w:rsidP="00755371">
          <w:pPr>
            <w:pStyle w:val="NoSpacing"/>
            <w:rPr>
              <w:ins w:id="191" w:author="Archana Mandrekar" w:date="2022-12-14T15:36:00Z"/>
              <w:rFonts w:ascii="Times New Roman" w:hAnsi="Times New Roman"/>
              <w:b/>
              <w:lang w:val="en-US" w:eastAsia="en-US"/>
            </w:rPr>
          </w:pPr>
          <w:ins w:id="192" w:author="Archana Mandrekar" w:date="2022-12-14T15:36:00Z">
            <w:r w:rsidRPr="009D119B">
              <w:rPr>
                <w:rFonts w:ascii="Times New Roman" w:hAnsi="Times New Roman"/>
                <w:b/>
                <w:lang w:val="en-US" w:eastAsia="en-US"/>
              </w:rPr>
              <w:t>14.11.2022</w:t>
            </w:r>
          </w:ins>
        </w:p>
      </w:tc>
    </w:tr>
    <w:tr w:rsidR="00755371" w14:paraId="7899277D" w14:textId="77777777" w:rsidTr="007677B2">
      <w:trPr>
        <w:trHeight w:val="143"/>
        <w:ins w:id="193" w:author="Archana Mandrekar" w:date="2022-12-14T15:36:00Z"/>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3485C8A3" w14:textId="77777777" w:rsidR="00755371" w:rsidRDefault="00755371" w:rsidP="00755371">
          <w:pPr>
            <w:rPr>
              <w:ins w:id="194" w:author="Archana Mandrekar" w:date="2022-12-14T15:36:00Z"/>
            </w:rPr>
          </w:pP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0B6EEF82" w14:textId="77777777" w:rsidR="00755371" w:rsidRPr="009D119B" w:rsidRDefault="00755371" w:rsidP="00755371">
          <w:pPr>
            <w:pStyle w:val="Default"/>
            <w:rPr>
              <w:ins w:id="195" w:author="Archana Mandrekar" w:date="2022-12-14T15:36:00Z"/>
              <w:b/>
              <w:bCs/>
              <w:color w:val="auto"/>
              <w:sz w:val="27"/>
              <w:szCs w:val="27"/>
            </w:rPr>
          </w:pPr>
          <w:ins w:id="196" w:author="Archana Mandrekar" w:date="2022-12-14T15:36:00Z">
            <w:r w:rsidRPr="009D119B">
              <w:rPr>
                <w:b/>
                <w:bCs/>
                <w:color w:val="auto"/>
                <w:sz w:val="27"/>
                <w:szCs w:val="27"/>
              </w:rPr>
              <w:t xml:space="preserve">Work Instruction for Online CBM </w:t>
            </w:r>
          </w:ins>
        </w:p>
        <w:p w14:paraId="39E6FCFC" w14:textId="77777777" w:rsidR="00755371" w:rsidRPr="009D119B" w:rsidRDefault="00755371" w:rsidP="00755371">
          <w:pPr>
            <w:pStyle w:val="NoSpacing"/>
            <w:jc w:val="center"/>
            <w:rPr>
              <w:ins w:id="197" w:author="Archana Mandrekar" w:date="2022-12-14T15:36:00Z"/>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6D841035" w14:textId="77777777" w:rsidR="00755371" w:rsidRPr="009D119B" w:rsidRDefault="00755371" w:rsidP="00755371">
          <w:pPr>
            <w:pStyle w:val="NoSpacing"/>
            <w:rPr>
              <w:ins w:id="198" w:author="Archana Mandrekar" w:date="2022-12-14T15:36:00Z"/>
              <w:rFonts w:ascii="Times New Roman" w:hAnsi="Times New Roman"/>
              <w:b/>
              <w:lang w:val="en-US" w:eastAsia="en-US"/>
            </w:rPr>
          </w:pPr>
          <w:ins w:id="199" w:author="Archana Mandrekar" w:date="2022-12-14T15:36:00Z">
            <w:r w:rsidRPr="009D119B">
              <w:rPr>
                <w:rFonts w:ascii="Times New Roman" w:hAnsi="Times New Roman"/>
                <w:b/>
              </w:rPr>
              <w:t>Revision No.:</w:t>
            </w:r>
          </w:ins>
        </w:p>
      </w:tc>
      <w:tc>
        <w:tcPr>
          <w:tcW w:w="1984" w:type="dxa"/>
          <w:tcBorders>
            <w:top w:val="single" w:sz="4" w:space="0" w:color="auto"/>
            <w:left w:val="single" w:sz="4" w:space="0" w:color="auto"/>
            <w:bottom w:val="single" w:sz="4" w:space="0" w:color="auto"/>
            <w:right w:val="single" w:sz="4" w:space="0" w:color="auto"/>
          </w:tcBorders>
          <w:hideMark/>
        </w:tcPr>
        <w:p w14:paraId="7E6EB816" w14:textId="77777777" w:rsidR="00755371" w:rsidRPr="009D119B" w:rsidRDefault="00755371" w:rsidP="00755371">
          <w:pPr>
            <w:pStyle w:val="NoSpacing"/>
            <w:rPr>
              <w:ins w:id="200" w:author="Archana Mandrekar" w:date="2022-12-14T15:36:00Z"/>
              <w:rFonts w:ascii="Times New Roman" w:hAnsi="Times New Roman"/>
              <w:b/>
              <w:lang w:val="en-US" w:eastAsia="en-US"/>
            </w:rPr>
          </w:pPr>
          <w:ins w:id="201" w:author="Archana Mandrekar" w:date="2022-12-14T15:36:00Z">
            <w:r w:rsidRPr="009D119B">
              <w:rPr>
                <w:rFonts w:ascii="Times New Roman" w:hAnsi="Times New Roman"/>
                <w:b/>
                <w:lang w:val="en-US" w:eastAsia="en-US"/>
              </w:rPr>
              <w:t>00</w:t>
            </w:r>
          </w:ins>
        </w:p>
      </w:tc>
    </w:tr>
    <w:tr w:rsidR="00755371" w14:paraId="4133D6C0" w14:textId="77777777" w:rsidTr="007677B2">
      <w:trPr>
        <w:trHeight w:val="98"/>
        <w:ins w:id="202" w:author="Archana Mandrekar" w:date="2022-12-14T15:36:00Z"/>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268CDE39" w14:textId="77777777" w:rsidR="00755371" w:rsidRDefault="00755371" w:rsidP="00755371">
          <w:pPr>
            <w:rPr>
              <w:ins w:id="203" w:author="Archana Mandrekar" w:date="2022-12-14T15:36:00Z"/>
            </w:rPr>
          </w:pPr>
        </w:p>
      </w:tc>
      <w:tc>
        <w:tcPr>
          <w:tcW w:w="4111" w:type="dxa"/>
          <w:vMerge/>
          <w:tcBorders>
            <w:top w:val="single" w:sz="4" w:space="0" w:color="auto"/>
            <w:left w:val="single" w:sz="4" w:space="0" w:color="auto"/>
            <w:bottom w:val="single" w:sz="4" w:space="0" w:color="auto"/>
            <w:right w:val="single" w:sz="4" w:space="0" w:color="auto"/>
          </w:tcBorders>
          <w:vAlign w:val="center"/>
          <w:hideMark/>
        </w:tcPr>
        <w:p w14:paraId="0535F545" w14:textId="77777777" w:rsidR="00755371" w:rsidRPr="00B834FB" w:rsidRDefault="00755371" w:rsidP="00755371">
          <w:pPr>
            <w:pStyle w:val="NoSpacing"/>
            <w:rPr>
              <w:ins w:id="204" w:author="Archana Mandrekar" w:date="2022-12-14T15:36:00Z"/>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020F1344" w14:textId="77777777" w:rsidR="00755371" w:rsidRPr="00B834FB" w:rsidRDefault="00755371" w:rsidP="00755371">
          <w:pPr>
            <w:pStyle w:val="NoSpacing"/>
            <w:rPr>
              <w:ins w:id="205" w:author="Archana Mandrekar" w:date="2022-12-14T15:36:00Z"/>
              <w:rFonts w:ascii="Times New Roman" w:hAnsi="Times New Roman"/>
              <w:b/>
              <w:lang w:val="en-US" w:eastAsia="en-US"/>
            </w:rPr>
          </w:pPr>
          <w:ins w:id="206" w:author="Archana Mandrekar" w:date="2022-12-14T15:36:00Z">
            <w:r w:rsidRPr="00B834FB">
              <w:rPr>
                <w:rFonts w:ascii="Times New Roman" w:hAnsi="Times New Roman"/>
                <w:b/>
              </w:rPr>
              <w:t>Page No.:</w:t>
            </w:r>
          </w:ins>
        </w:p>
      </w:tc>
      <w:tc>
        <w:tcPr>
          <w:tcW w:w="1984" w:type="dxa"/>
          <w:tcBorders>
            <w:top w:val="single" w:sz="4" w:space="0" w:color="auto"/>
            <w:left w:val="single" w:sz="4" w:space="0" w:color="auto"/>
            <w:bottom w:val="single" w:sz="4" w:space="0" w:color="auto"/>
            <w:right w:val="single" w:sz="4" w:space="0" w:color="auto"/>
          </w:tcBorders>
          <w:hideMark/>
        </w:tcPr>
        <w:p w14:paraId="1762B7DA" w14:textId="77777777" w:rsidR="00755371" w:rsidRPr="00B834FB" w:rsidRDefault="00755371" w:rsidP="00755371">
          <w:pPr>
            <w:pStyle w:val="NoSpacing"/>
            <w:rPr>
              <w:ins w:id="207" w:author="Archana Mandrekar" w:date="2022-12-14T15:36:00Z"/>
              <w:rFonts w:ascii="Times New Roman" w:hAnsi="Times New Roman"/>
              <w:b/>
              <w:lang w:val="en-US" w:eastAsia="en-US"/>
            </w:rPr>
          </w:pPr>
          <w:ins w:id="208" w:author="Archana Mandrekar" w:date="2022-12-14T15:36:00Z">
            <w:r w:rsidRPr="000C2810">
              <w:rPr>
                <w:rFonts w:ascii="Times New Roman" w:hAnsi="Times New Roman"/>
                <w:b/>
                <w:lang w:val="en-US" w:eastAsia="en-US"/>
              </w:rPr>
              <w:fldChar w:fldCharType="begin"/>
            </w:r>
            <w:r w:rsidRPr="000C2810">
              <w:rPr>
                <w:rFonts w:ascii="Times New Roman" w:hAnsi="Times New Roman"/>
                <w:b/>
                <w:lang w:val="en-US" w:eastAsia="en-US"/>
              </w:rPr>
              <w:instrText xml:space="preserve"> PAGE  \* Arabic  \* MERGEFORMAT </w:instrText>
            </w:r>
            <w:r w:rsidRPr="000C2810">
              <w:rPr>
                <w:rFonts w:ascii="Times New Roman" w:hAnsi="Times New Roman"/>
                <w:b/>
                <w:lang w:val="en-US" w:eastAsia="en-US"/>
              </w:rPr>
              <w:fldChar w:fldCharType="separate"/>
            </w:r>
            <w:r>
              <w:rPr>
                <w:rFonts w:ascii="Times New Roman" w:hAnsi="Times New Roman"/>
                <w:b/>
                <w:noProof/>
                <w:lang w:val="en-US" w:eastAsia="en-US"/>
              </w:rPr>
              <w:t>1</w:t>
            </w:r>
            <w:r w:rsidRPr="000C2810">
              <w:rPr>
                <w:rFonts w:ascii="Times New Roman" w:hAnsi="Times New Roman"/>
                <w:b/>
                <w:lang w:val="en-US" w:eastAsia="en-US"/>
              </w:rPr>
              <w:fldChar w:fldCharType="end"/>
            </w:r>
            <w:r w:rsidRPr="000C2810">
              <w:rPr>
                <w:rFonts w:ascii="Times New Roman" w:hAnsi="Times New Roman"/>
                <w:b/>
                <w:lang w:val="en-US" w:eastAsia="en-US"/>
              </w:rPr>
              <w:t xml:space="preserve"> of </w:t>
            </w:r>
            <w:r w:rsidRPr="000C2810">
              <w:rPr>
                <w:rFonts w:ascii="Times New Roman" w:hAnsi="Times New Roman"/>
                <w:b/>
                <w:lang w:val="en-US" w:eastAsia="en-US"/>
              </w:rPr>
              <w:fldChar w:fldCharType="begin"/>
            </w:r>
            <w:r w:rsidRPr="000C2810">
              <w:rPr>
                <w:rFonts w:ascii="Times New Roman" w:hAnsi="Times New Roman"/>
                <w:b/>
                <w:lang w:val="en-US" w:eastAsia="en-US"/>
              </w:rPr>
              <w:instrText xml:space="preserve"> NUMPAGES  \* Arabic  \* MERGEFORMAT </w:instrText>
            </w:r>
            <w:r w:rsidRPr="000C2810">
              <w:rPr>
                <w:rFonts w:ascii="Times New Roman" w:hAnsi="Times New Roman"/>
                <w:b/>
                <w:lang w:val="en-US" w:eastAsia="en-US"/>
              </w:rPr>
              <w:fldChar w:fldCharType="separate"/>
            </w:r>
            <w:r>
              <w:rPr>
                <w:rFonts w:ascii="Times New Roman" w:hAnsi="Times New Roman"/>
                <w:b/>
                <w:noProof/>
                <w:lang w:val="en-US" w:eastAsia="en-US"/>
              </w:rPr>
              <w:t>2</w:t>
            </w:r>
            <w:r w:rsidRPr="000C2810">
              <w:rPr>
                <w:rFonts w:ascii="Times New Roman" w:hAnsi="Times New Roman"/>
                <w:b/>
                <w:lang w:val="en-US" w:eastAsia="en-US"/>
              </w:rPr>
              <w:fldChar w:fldCharType="end"/>
            </w:r>
          </w:ins>
        </w:p>
      </w:tc>
    </w:tr>
  </w:tbl>
  <w:p w14:paraId="0B1AFB7D" w14:textId="77777777" w:rsidR="007028F7" w:rsidRDefault="007028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1328"/>
    <w:multiLevelType w:val="hybridMultilevel"/>
    <w:tmpl w:val="4A587038"/>
    <w:lvl w:ilvl="0" w:tplc="4009000F">
      <w:start w:val="1"/>
      <w:numFmt w:val="decimal"/>
      <w:lvlText w:val="%1."/>
      <w:lvlJc w:val="left"/>
      <w:pPr>
        <w:ind w:left="1080" w:hanging="360"/>
      </w:pPr>
      <w:rPr>
        <w:rFonts w:cs="Times New Roman"/>
      </w:rPr>
    </w:lvl>
    <w:lvl w:ilvl="1" w:tplc="40090019">
      <w:start w:val="1"/>
      <w:numFmt w:val="lowerLetter"/>
      <w:lvlText w:val="%2."/>
      <w:lvlJc w:val="left"/>
      <w:pPr>
        <w:ind w:left="1800" w:hanging="360"/>
      </w:pPr>
      <w:rPr>
        <w:rFonts w:cs="Times New Roman"/>
      </w:rPr>
    </w:lvl>
    <w:lvl w:ilvl="2" w:tplc="4009001B">
      <w:start w:val="1"/>
      <w:numFmt w:val="lowerRoman"/>
      <w:lvlText w:val="%3."/>
      <w:lvlJc w:val="right"/>
      <w:pPr>
        <w:ind w:left="2520" w:hanging="180"/>
      </w:pPr>
      <w:rPr>
        <w:rFonts w:cs="Times New Roman"/>
      </w:rPr>
    </w:lvl>
    <w:lvl w:ilvl="3" w:tplc="4009000F">
      <w:start w:val="1"/>
      <w:numFmt w:val="decimal"/>
      <w:lvlText w:val="%4."/>
      <w:lvlJc w:val="left"/>
      <w:pPr>
        <w:ind w:left="3240" w:hanging="360"/>
      </w:pPr>
      <w:rPr>
        <w:rFonts w:cs="Times New Roman"/>
      </w:rPr>
    </w:lvl>
    <w:lvl w:ilvl="4" w:tplc="40090019">
      <w:start w:val="1"/>
      <w:numFmt w:val="lowerLetter"/>
      <w:lvlText w:val="%5."/>
      <w:lvlJc w:val="left"/>
      <w:pPr>
        <w:ind w:left="3960" w:hanging="360"/>
      </w:pPr>
      <w:rPr>
        <w:rFonts w:cs="Times New Roman"/>
      </w:rPr>
    </w:lvl>
    <w:lvl w:ilvl="5" w:tplc="4009001B">
      <w:start w:val="1"/>
      <w:numFmt w:val="lowerRoman"/>
      <w:lvlText w:val="%6."/>
      <w:lvlJc w:val="right"/>
      <w:pPr>
        <w:ind w:left="4680" w:hanging="180"/>
      </w:pPr>
      <w:rPr>
        <w:rFonts w:cs="Times New Roman"/>
      </w:rPr>
    </w:lvl>
    <w:lvl w:ilvl="6" w:tplc="4009000F">
      <w:start w:val="1"/>
      <w:numFmt w:val="decimal"/>
      <w:lvlText w:val="%7."/>
      <w:lvlJc w:val="left"/>
      <w:pPr>
        <w:ind w:left="5400" w:hanging="360"/>
      </w:pPr>
      <w:rPr>
        <w:rFonts w:cs="Times New Roman"/>
      </w:rPr>
    </w:lvl>
    <w:lvl w:ilvl="7" w:tplc="40090019">
      <w:start w:val="1"/>
      <w:numFmt w:val="lowerLetter"/>
      <w:lvlText w:val="%8."/>
      <w:lvlJc w:val="left"/>
      <w:pPr>
        <w:ind w:left="6120" w:hanging="360"/>
      </w:pPr>
      <w:rPr>
        <w:rFonts w:cs="Times New Roman"/>
      </w:rPr>
    </w:lvl>
    <w:lvl w:ilvl="8" w:tplc="4009001B">
      <w:start w:val="1"/>
      <w:numFmt w:val="lowerRoman"/>
      <w:lvlText w:val="%9."/>
      <w:lvlJc w:val="right"/>
      <w:pPr>
        <w:ind w:left="6840" w:hanging="180"/>
      </w:pPr>
      <w:rPr>
        <w:rFonts w:cs="Times New Roman"/>
      </w:rPr>
    </w:lvl>
  </w:abstractNum>
  <w:abstractNum w:abstractNumId="1" w15:restartNumberingAfterBreak="0">
    <w:nsid w:val="09EE1E65"/>
    <w:multiLevelType w:val="hybridMultilevel"/>
    <w:tmpl w:val="6BA65E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CF1CC8"/>
    <w:multiLevelType w:val="hybridMultilevel"/>
    <w:tmpl w:val="A246028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7A846EB"/>
    <w:multiLevelType w:val="hybridMultilevel"/>
    <w:tmpl w:val="73D04B9A"/>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4" w15:restartNumberingAfterBreak="0">
    <w:nsid w:val="1ADC2F5C"/>
    <w:multiLevelType w:val="hybridMultilevel"/>
    <w:tmpl w:val="231E82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1A90348"/>
    <w:multiLevelType w:val="hybridMultilevel"/>
    <w:tmpl w:val="2AA2D8A0"/>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6" w15:restartNumberingAfterBreak="0">
    <w:nsid w:val="301F47EC"/>
    <w:multiLevelType w:val="hybridMultilevel"/>
    <w:tmpl w:val="CC8EDE5E"/>
    <w:lvl w:ilvl="0" w:tplc="379EF7A0">
      <w:start w:val="1"/>
      <w:numFmt w:val="decimal"/>
      <w:lvlText w:val="%1."/>
      <w:lvlJc w:val="left"/>
      <w:pPr>
        <w:tabs>
          <w:tab w:val="num" w:pos="720"/>
        </w:tabs>
        <w:ind w:left="720" w:hanging="360"/>
      </w:pPr>
    </w:lvl>
    <w:lvl w:ilvl="1" w:tplc="3C9A6154" w:tentative="1">
      <w:start w:val="1"/>
      <w:numFmt w:val="decimal"/>
      <w:lvlText w:val="%2."/>
      <w:lvlJc w:val="left"/>
      <w:pPr>
        <w:tabs>
          <w:tab w:val="num" w:pos="1440"/>
        </w:tabs>
        <w:ind w:left="1440" w:hanging="360"/>
      </w:pPr>
    </w:lvl>
    <w:lvl w:ilvl="2" w:tplc="35F08EE2" w:tentative="1">
      <w:start w:val="1"/>
      <w:numFmt w:val="decimal"/>
      <w:lvlText w:val="%3."/>
      <w:lvlJc w:val="left"/>
      <w:pPr>
        <w:tabs>
          <w:tab w:val="num" w:pos="2160"/>
        </w:tabs>
        <w:ind w:left="2160" w:hanging="360"/>
      </w:pPr>
    </w:lvl>
    <w:lvl w:ilvl="3" w:tplc="1826C91A" w:tentative="1">
      <w:start w:val="1"/>
      <w:numFmt w:val="decimal"/>
      <w:lvlText w:val="%4."/>
      <w:lvlJc w:val="left"/>
      <w:pPr>
        <w:tabs>
          <w:tab w:val="num" w:pos="2880"/>
        </w:tabs>
        <w:ind w:left="2880" w:hanging="360"/>
      </w:pPr>
    </w:lvl>
    <w:lvl w:ilvl="4" w:tplc="9D843740" w:tentative="1">
      <w:start w:val="1"/>
      <w:numFmt w:val="decimal"/>
      <w:lvlText w:val="%5."/>
      <w:lvlJc w:val="left"/>
      <w:pPr>
        <w:tabs>
          <w:tab w:val="num" w:pos="3600"/>
        </w:tabs>
        <w:ind w:left="3600" w:hanging="360"/>
      </w:pPr>
    </w:lvl>
    <w:lvl w:ilvl="5" w:tplc="1F3CAFEA" w:tentative="1">
      <w:start w:val="1"/>
      <w:numFmt w:val="decimal"/>
      <w:lvlText w:val="%6."/>
      <w:lvlJc w:val="left"/>
      <w:pPr>
        <w:tabs>
          <w:tab w:val="num" w:pos="4320"/>
        </w:tabs>
        <w:ind w:left="4320" w:hanging="360"/>
      </w:pPr>
    </w:lvl>
    <w:lvl w:ilvl="6" w:tplc="2006CDA2" w:tentative="1">
      <w:start w:val="1"/>
      <w:numFmt w:val="decimal"/>
      <w:lvlText w:val="%7."/>
      <w:lvlJc w:val="left"/>
      <w:pPr>
        <w:tabs>
          <w:tab w:val="num" w:pos="5040"/>
        </w:tabs>
        <w:ind w:left="5040" w:hanging="360"/>
      </w:pPr>
    </w:lvl>
    <w:lvl w:ilvl="7" w:tplc="62887D0C" w:tentative="1">
      <w:start w:val="1"/>
      <w:numFmt w:val="decimal"/>
      <w:lvlText w:val="%8."/>
      <w:lvlJc w:val="left"/>
      <w:pPr>
        <w:tabs>
          <w:tab w:val="num" w:pos="5760"/>
        </w:tabs>
        <w:ind w:left="5760" w:hanging="360"/>
      </w:pPr>
    </w:lvl>
    <w:lvl w:ilvl="8" w:tplc="B0EE3C12" w:tentative="1">
      <w:start w:val="1"/>
      <w:numFmt w:val="decimal"/>
      <w:lvlText w:val="%9."/>
      <w:lvlJc w:val="left"/>
      <w:pPr>
        <w:tabs>
          <w:tab w:val="num" w:pos="6480"/>
        </w:tabs>
        <w:ind w:left="6480" w:hanging="360"/>
      </w:pPr>
    </w:lvl>
  </w:abstractNum>
  <w:abstractNum w:abstractNumId="7" w15:restartNumberingAfterBreak="0">
    <w:nsid w:val="30614538"/>
    <w:multiLevelType w:val="hybridMultilevel"/>
    <w:tmpl w:val="5E7C37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296F68"/>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52EC7E49"/>
    <w:multiLevelType w:val="hybridMultilevel"/>
    <w:tmpl w:val="6212C2E0"/>
    <w:lvl w:ilvl="0" w:tplc="04090001">
      <w:start w:val="1"/>
      <w:numFmt w:val="bullet"/>
      <w:lvlText w:val=""/>
      <w:lvlJc w:val="left"/>
      <w:pPr>
        <w:tabs>
          <w:tab w:val="num" w:pos="780"/>
        </w:tabs>
        <w:ind w:left="780" w:hanging="360"/>
      </w:pPr>
      <w:rPr>
        <w:rFonts w:ascii="Symbol" w:hAnsi="Symbol" w:hint="default"/>
      </w:rPr>
    </w:lvl>
    <w:lvl w:ilvl="1" w:tplc="04090001">
      <w:start w:val="1"/>
      <w:numFmt w:val="bullet"/>
      <w:lvlText w:val=""/>
      <w:lvlJc w:val="left"/>
      <w:pPr>
        <w:tabs>
          <w:tab w:val="num" w:pos="1500"/>
        </w:tabs>
        <w:ind w:left="1500" w:hanging="360"/>
      </w:pPr>
      <w:rPr>
        <w:rFonts w:ascii="Symbol" w:hAnsi="Symbol"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0" w15:restartNumberingAfterBreak="0">
    <w:nsid w:val="5B9A6C7C"/>
    <w:multiLevelType w:val="hybridMultilevel"/>
    <w:tmpl w:val="31BA01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573B4C"/>
    <w:multiLevelType w:val="hybridMultilevel"/>
    <w:tmpl w:val="0A640B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C9E55A5"/>
    <w:multiLevelType w:val="hybridMultilevel"/>
    <w:tmpl w:val="BBF2A6D6"/>
    <w:lvl w:ilvl="0" w:tplc="4009000F">
      <w:start w:val="1"/>
      <w:numFmt w:val="decimal"/>
      <w:lvlText w:val="%1."/>
      <w:lvlJc w:val="left"/>
      <w:pPr>
        <w:ind w:left="1004" w:hanging="360"/>
      </w:pPr>
      <w:rPr>
        <w:rFonts w:cs="Times New Roman"/>
      </w:rPr>
    </w:lvl>
    <w:lvl w:ilvl="1" w:tplc="40090019">
      <w:start w:val="1"/>
      <w:numFmt w:val="lowerLetter"/>
      <w:lvlText w:val="%2."/>
      <w:lvlJc w:val="left"/>
      <w:pPr>
        <w:ind w:left="1724" w:hanging="360"/>
      </w:pPr>
      <w:rPr>
        <w:rFonts w:cs="Times New Roman"/>
      </w:rPr>
    </w:lvl>
    <w:lvl w:ilvl="2" w:tplc="4009001B">
      <w:start w:val="1"/>
      <w:numFmt w:val="lowerRoman"/>
      <w:lvlText w:val="%3."/>
      <w:lvlJc w:val="right"/>
      <w:pPr>
        <w:ind w:left="2444" w:hanging="180"/>
      </w:pPr>
      <w:rPr>
        <w:rFonts w:cs="Times New Roman"/>
      </w:rPr>
    </w:lvl>
    <w:lvl w:ilvl="3" w:tplc="4009000F">
      <w:start w:val="1"/>
      <w:numFmt w:val="decimal"/>
      <w:lvlText w:val="%4."/>
      <w:lvlJc w:val="left"/>
      <w:pPr>
        <w:ind w:left="3164" w:hanging="360"/>
      </w:pPr>
      <w:rPr>
        <w:rFonts w:cs="Times New Roman"/>
      </w:rPr>
    </w:lvl>
    <w:lvl w:ilvl="4" w:tplc="40090019">
      <w:start w:val="1"/>
      <w:numFmt w:val="lowerLetter"/>
      <w:lvlText w:val="%5."/>
      <w:lvlJc w:val="left"/>
      <w:pPr>
        <w:ind w:left="3884" w:hanging="360"/>
      </w:pPr>
      <w:rPr>
        <w:rFonts w:cs="Times New Roman"/>
      </w:rPr>
    </w:lvl>
    <w:lvl w:ilvl="5" w:tplc="4009001B">
      <w:start w:val="1"/>
      <w:numFmt w:val="lowerRoman"/>
      <w:lvlText w:val="%6."/>
      <w:lvlJc w:val="right"/>
      <w:pPr>
        <w:ind w:left="4604" w:hanging="180"/>
      </w:pPr>
      <w:rPr>
        <w:rFonts w:cs="Times New Roman"/>
      </w:rPr>
    </w:lvl>
    <w:lvl w:ilvl="6" w:tplc="4009000F">
      <w:start w:val="1"/>
      <w:numFmt w:val="decimal"/>
      <w:lvlText w:val="%7."/>
      <w:lvlJc w:val="left"/>
      <w:pPr>
        <w:ind w:left="5324" w:hanging="360"/>
      </w:pPr>
      <w:rPr>
        <w:rFonts w:cs="Times New Roman"/>
      </w:rPr>
    </w:lvl>
    <w:lvl w:ilvl="7" w:tplc="40090019">
      <w:start w:val="1"/>
      <w:numFmt w:val="lowerLetter"/>
      <w:lvlText w:val="%8."/>
      <w:lvlJc w:val="left"/>
      <w:pPr>
        <w:ind w:left="6044" w:hanging="360"/>
      </w:pPr>
      <w:rPr>
        <w:rFonts w:cs="Times New Roman"/>
      </w:rPr>
    </w:lvl>
    <w:lvl w:ilvl="8" w:tplc="4009001B">
      <w:start w:val="1"/>
      <w:numFmt w:val="lowerRoman"/>
      <w:lvlText w:val="%9."/>
      <w:lvlJc w:val="right"/>
      <w:pPr>
        <w:ind w:left="6764" w:hanging="180"/>
      </w:pPr>
      <w:rPr>
        <w:rFonts w:cs="Times New Roman"/>
      </w:rPr>
    </w:lvl>
  </w:abstractNum>
  <w:abstractNum w:abstractNumId="13" w15:restartNumberingAfterBreak="0">
    <w:nsid w:val="62FE6F2B"/>
    <w:multiLevelType w:val="hybridMultilevel"/>
    <w:tmpl w:val="131A0B82"/>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4B416B8"/>
    <w:multiLevelType w:val="hybridMultilevel"/>
    <w:tmpl w:val="76A042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0466D9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72ED3651"/>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73F01BE3"/>
    <w:multiLevelType w:val="hybridMultilevel"/>
    <w:tmpl w:val="08DAFEA0"/>
    <w:lvl w:ilvl="0" w:tplc="4009000F">
      <w:start w:val="1"/>
      <w:numFmt w:val="decimal"/>
      <w:lvlText w:val="%1."/>
      <w:lvlJc w:val="left"/>
      <w:pPr>
        <w:ind w:left="1080" w:hanging="360"/>
      </w:pPr>
      <w:rPr>
        <w:rFonts w:cs="Times New Roman"/>
      </w:rPr>
    </w:lvl>
    <w:lvl w:ilvl="1" w:tplc="40090019">
      <w:start w:val="1"/>
      <w:numFmt w:val="lowerLetter"/>
      <w:lvlText w:val="%2."/>
      <w:lvlJc w:val="left"/>
      <w:pPr>
        <w:ind w:left="1800" w:hanging="360"/>
      </w:pPr>
      <w:rPr>
        <w:rFonts w:cs="Times New Roman"/>
      </w:rPr>
    </w:lvl>
    <w:lvl w:ilvl="2" w:tplc="4009001B">
      <w:start w:val="1"/>
      <w:numFmt w:val="lowerRoman"/>
      <w:lvlText w:val="%3."/>
      <w:lvlJc w:val="right"/>
      <w:pPr>
        <w:ind w:left="2520" w:hanging="180"/>
      </w:pPr>
      <w:rPr>
        <w:rFonts w:cs="Times New Roman"/>
      </w:rPr>
    </w:lvl>
    <w:lvl w:ilvl="3" w:tplc="4009000F">
      <w:start w:val="1"/>
      <w:numFmt w:val="decimal"/>
      <w:lvlText w:val="%4."/>
      <w:lvlJc w:val="left"/>
      <w:pPr>
        <w:ind w:left="3240" w:hanging="360"/>
      </w:pPr>
      <w:rPr>
        <w:rFonts w:cs="Times New Roman"/>
      </w:rPr>
    </w:lvl>
    <w:lvl w:ilvl="4" w:tplc="40090019">
      <w:start w:val="1"/>
      <w:numFmt w:val="lowerLetter"/>
      <w:lvlText w:val="%5."/>
      <w:lvlJc w:val="left"/>
      <w:pPr>
        <w:ind w:left="3960" w:hanging="360"/>
      </w:pPr>
      <w:rPr>
        <w:rFonts w:cs="Times New Roman"/>
      </w:rPr>
    </w:lvl>
    <w:lvl w:ilvl="5" w:tplc="4009001B">
      <w:start w:val="1"/>
      <w:numFmt w:val="lowerRoman"/>
      <w:lvlText w:val="%6."/>
      <w:lvlJc w:val="right"/>
      <w:pPr>
        <w:ind w:left="4680" w:hanging="180"/>
      </w:pPr>
      <w:rPr>
        <w:rFonts w:cs="Times New Roman"/>
      </w:rPr>
    </w:lvl>
    <w:lvl w:ilvl="6" w:tplc="4009000F">
      <w:start w:val="1"/>
      <w:numFmt w:val="decimal"/>
      <w:lvlText w:val="%7."/>
      <w:lvlJc w:val="left"/>
      <w:pPr>
        <w:ind w:left="5400" w:hanging="360"/>
      </w:pPr>
      <w:rPr>
        <w:rFonts w:cs="Times New Roman"/>
      </w:rPr>
    </w:lvl>
    <w:lvl w:ilvl="7" w:tplc="40090019">
      <w:start w:val="1"/>
      <w:numFmt w:val="lowerLetter"/>
      <w:lvlText w:val="%8."/>
      <w:lvlJc w:val="left"/>
      <w:pPr>
        <w:ind w:left="6120" w:hanging="360"/>
      </w:pPr>
      <w:rPr>
        <w:rFonts w:cs="Times New Roman"/>
      </w:rPr>
    </w:lvl>
    <w:lvl w:ilvl="8" w:tplc="4009001B">
      <w:start w:val="1"/>
      <w:numFmt w:val="lowerRoman"/>
      <w:lvlText w:val="%9."/>
      <w:lvlJc w:val="right"/>
      <w:pPr>
        <w:ind w:left="6840" w:hanging="180"/>
      </w:pPr>
      <w:rPr>
        <w:rFonts w:cs="Times New Roman"/>
      </w:rPr>
    </w:lvl>
  </w:abstractNum>
  <w:abstractNum w:abstractNumId="18" w15:restartNumberingAfterBreak="0">
    <w:nsid w:val="75A32F4A"/>
    <w:multiLevelType w:val="multilevel"/>
    <w:tmpl w:val="73D04B9A"/>
    <w:lvl w:ilvl="0">
      <w:start w:val="1"/>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num w:numId="1">
    <w:abstractNumId w:val="16"/>
  </w:num>
  <w:num w:numId="2">
    <w:abstractNumId w:val="15"/>
  </w:num>
  <w:num w:numId="3">
    <w:abstractNumId w:val="8"/>
  </w:num>
  <w:num w:numId="4">
    <w:abstractNumId w:val="3"/>
  </w:num>
  <w:num w:numId="5">
    <w:abstractNumId w:val="13"/>
  </w:num>
  <w:num w:numId="6">
    <w:abstractNumId w:val="18"/>
  </w:num>
  <w:num w:numId="7">
    <w:abstractNumId w:val="6"/>
  </w:num>
  <w:num w:numId="8">
    <w:abstractNumId w:val="4"/>
  </w:num>
  <w:num w:numId="9">
    <w:abstractNumId w:val="2"/>
  </w:num>
  <w:num w:numId="10">
    <w:abstractNumId w:val="14"/>
  </w:num>
  <w:num w:numId="11">
    <w:abstractNumId w:val="10"/>
  </w:num>
  <w:num w:numId="12">
    <w:abstractNumId w:val="9"/>
  </w:num>
  <w:num w:numId="13">
    <w:abstractNumId w:val="1"/>
  </w:num>
  <w:num w:numId="14">
    <w:abstractNumId w:val="7"/>
  </w:num>
  <w:num w:numId="15">
    <w:abstractNumId w:val="12"/>
  </w:num>
  <w:num w:numId="16">
    <w:abstractNumId w:val="0"/>
  </w:num>
  <w:num w:numId="17">
    <w:abstractNumId w:val="5"/>
  </w:num>
  <w:num w:numId="18">
    <w:abstractNumId w:val="17"/>
  </w:num>
  <w:num w:numId="1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m Parab">
    <w15:presenceInfo w15:providerId="AD" w15:userId="S-1-5-21-1933485140-791539629-772073404-19868"/>
  </w15:person>
  <w15:person w15:author="Archana Mandrekar">
    <w15:presenceInfo w15:providerId="AD" w15:userId="S::00000603@vedanta.co.in::bc9c1440-b866-4983-957e-d6988d0ac64f"/>
  </w15:person>
  <w15:person w15:author="Abhijit S Nabar">
    <w15:presenceInfo w15:providerId="AD" w15:userId="S-1-5-21-1933485140-791539629-772073404-25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1A7"/>
    <w:rsid w:val="0002333C"/>
    <w:rsid w:val="000538B2"/>
    <w:rsid w:val="00213249"/>
    <w:rsid w:val="00216F11"/>
    <w:rsid w:val="00267525"/>
    <w:rsid w:val="002A45C1"/>
    <w:rsid w:val="003144E8"/>
    <w:rsid w:val="00332443"/>
    <w:rsid w:val="003536B0"/>
    <w:rsid w:val="00353B8A"/>
    <w:rsid w:val="00375B59"/>
    <w:rsid w:val="00385D7A"/>
    <w:rsid w:val="003861A7"/>
    <w:rsid w:val="003C5C68"/>
    <w:rsid w:val="003F170D"/>
    <w:rsid w:val="00464ABE"/>
    <w:rsid w:val="0049290D"/>
    <w:rsid w:val="004D7A5C"/>
    <w:rsid w:val="00520C6E"/>
    <w:rsid w:val="00526203"/>
    <w:rsid w:val="00535025"/>
    <w:rsid w:val="00543A27"/>
    <w:rsid w:val="005459E8"/>
    <w:rsid w:val="00564F34"/>
    <w:rsid w:val="005C404A"/>
    <w:rsid w:val="005F27AD"/>
    <w:rsid w:val="0061642B"/>
    <w:rsid w:val="00635607"/>
    <w:rsid w:val="00674C35"/>
    <w:rsid w:val="006F69B2"/>
    <w:rsid w:val="007028F7"/>
    <w:rsid w:val="0071609F"/>
    <w:rsid w:val="007319B8"/>
    <w:rsid w:val="00755371"/>
    <w:rsid w:val="00770670"/>
    <w:rsid w:val="007B7765"/>
    <w:rsid w:val="007E137C"/>
    <w:rsid w:val="00863E46"/>
    <w:rsid w:val="008B3AA2"/>
    <w:rsid w:val="008D55B3"/>
    <w:rsid w:val="0090053E"/>
    <w:rsid w:val="0092532B"/>
    <w:rsid w:val="00947875"/>
    <w:rsid w:val="009E55D7"/>
    <w:rsid w:val="009F2BDE"/>
    <w:rsid w:val="00A467FA"/>
    <w:rsid w:val="00A47959"/>
    <w:rsid w:val="00A54320"/>
    <w:rsid w:val="00A70A3A"/>
    <w:rsid w:val="00A75417"/>
    <w:rsid w:val="00B22D89"/>
    <w:rsid w:val="00B274E7"/>
    <w:rsid w:val="00B9275E"/>
    <w:rsid w:val="00BB6B8E"/>
    <w:rsid w:val="00BF520B"/>
    <w:rsid w:val="00BF720A"/>
    <w:rsid w:val="00C06E31"/>
    <w:rsid w:val="00CC0184"/>
    <w:rsid w:val="00D07AB2"/>
    <w:rsid w:val="00D64631"/>
    <w:rsid w:val="00D82D82"/>
    <w:rsid w:val="00D92758"/>
    <w:rsid w:val="00D9400F"/>
    <w:rsid w:val="00DE3423"/>
    <w:rsid w:val="00E07120"/>
    <w:rsid w:val="00F131D9"/>
    <w:rsid w:val="00FC7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hapeDefaults>
    <o:shapedefaults v:ext="edit" spidmax="4097"/>
    <o:shapelayout v:ext="edit">
      <o:idmap v:ext="edit" data="1"/>
    </o:shapelayout>
  </w:shapeDefaults>
  <w:decimalSymbol w:val="."/>
  <w:listSeparator w:val=","/>
  <w14:docId w14:val="73DFA5B2"/>
  <w15:docId w15:val="{45C5E540-A85C-4CA0-9867-806D0B8CB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61A7"/>
  </w:style>
  <w:style w:type="paragraph" w:styleId="Heading2">
    <w:name w:val="heading 2"/>
    <w:basedOn w:val="Normal"/>
    <w:next w:val="Normal"/>
    <w:qFormat/>
    <w:rsid w:val="003861A7"/>
    <w:pPr>
      <w:keepNext/>
      <w:ind w:left="360"/>
      <w:outlineLvl w:val="1"/>
    </w:pPr>
    <w:rPr>
      <w:b/>
      <w:sz w:val="28"/>
    </w:rPr>
  </w:style>
  <w:style w:type="paragraph" w:styleId="Heading7">
    <w:name w:val="heading 7"/>
    <w:basedOn w:val="Normal"/>
    <w:next w:val="Normal"/>
    <w:qFormat/>
    <w:rsid w:val="003861A7"/>
    <w:pPr>
      <w:keepNext/>
      <w:jc w:val="both"/>
      <w:outlineLvl w:val="6"/>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861A7"/>
    <w:pPr>
      <w:widowControl w:val="0"/>
      <w:tabs>
        <w:tab w:val="center" w:pos="4320"/>
        <w:tab w:val="right" w:pos="8640"/>
      </w:tabs>
      <w:suppressAutoHyphens/>
    </w:pPr>
    <w:rPr>
      <w:sz w:val="24"/>
    </w:rPr>
  </w:style>
  <w:style w:type="paragraph" w:customStyle="1" w:styleId="WW-PlainText">
    <w:name w:val="WW-Plain Text"/>
    <w:basedOn w:val="Normal"/>
    <w:rsid w:val="003861A7"/>
    <w:pPr>
      <w:widowControl w:val="0"/>
      <w:suppressAutoHyphens/>
    </w:pPr>
    <w:rPr>
      <w:rFonts w:ascii="Courier New" w:hAnsi="Courier New"/>
      <w:sz w:val="24"/>
    </w:rPr>
  </w:style>
  <w:style w:type="paragraph" w:styleId="Footer">
    <w:name w:val="footer"/>
    <w:basedOn w:val="Normal"/>
    <w:rsid w:val="003861A7"/>
    <w:pPr>
      <w:tabs>
        <w:tab w:val="center" w:pos="4320"/>
        <w:tab w:val="right" w:pos="8640"/>
      </w:tabs>
    </w:pPr>
    <w:rPr>
      <w:b/>
      <w:sz w:val="24"/>
    </w:rPr>
  </w:style>
  <w:style w:type="paragraph" w:styleId="BodyText">
    <w:name w:val="Body Text"/>
    <w:basedOn w:val="Normal"/>
    <w:rsid w:val="003861A7"/>
    <w:pPr>
      <w:jc w:val="center"/>
    </w:pPr>
    <w:rPr>
      <w:b/>
      <w:sz w:val="24"/>
    </w:rPr>
  </w:style>
  <w:style w:type="paragraph" w:styleId="BodyText2">
    <w:name w:val="Body Text 2"/>
    <w:basedOn w:val="Normal"/>
    <w:rsid w:val="003861A7"/>
    <w:pPr>
      <w:jc w:val="both"/>
    </w:pPr>
    <w:rPr>
      <w:b/>
      <w:sz w:val="24"/>
    </w:rPr>
  </w:style>
  <w:style w:type="character" w:styleId="Hyperlink">
    <w:name w:val="Hyperlink"/>
    <w:basedOn w:val="DefaultParagraphFont"/>
    <w:rsid w:val="003861A7"/>
    <w:rPr>
      <w:color w:val="0000FF"/>
      <w:u w:val="single"/>
    </w:rPr>
  </w:style>
  <w:style w:type="paragraph" w:styleId="BalloonText">
    <w:name w:val="Balloon Text"/>
    <w:basedOn w:val="Normal"/>
    <w:semiHidden/>
    <w:rsid w:val="007319B8"/>
    <w:rPr>
      <w:rFonts w:ascii="Tahoma" w:hAnsi="Tahoma" w:cs="Tahoma"/>
      <w:sz w:val="16"/>
      <w:szCs w:val="16"/>
    </w:rPr>
  </w:style>
  <w:style w:type="character" w:customStyle="1" w:styleId="HeaderChar">
    <w:name w:val="Header Char"/>
    <w:basedOn w:val="DefaultParagraphFont"/>
    <w:link w:val="Header"/>
    <w:uiPriority w:val="99"/>
    <w:rsid w:val="00A467FA"/>
    <w:rPr>
      <w:sz w:val="24"/>
    </w:rPr>
  </w:style>
  <w:style w:type="paragraph" w:styleId="NormalWeb">
    <w:name w:val="Normal (Web)"/>
    <w:basedOn w:val="Normal"/>
    <w:rsid w:val="00D07AB2"/>
    <w:pPr>
      <w:spacing w:before="100" w:beforeAutospacing="1" w:after="100" w:afterAutospacing="1"/>
    </w:pPr>
    <w:rPr>
      <w:sz w:val="24"/>
      <w:szCs w:val="24"/>
    </w:rPr>
  </w:style>
  <w:style w:type="paragraph" w:styleId="ListParagraph">
    <w:name w:val="List Paragraph"/>
    <w:basedOn w:val="Normal"/>
    <w:uiPriority w:val="34"/>
    <w:qFormat/>
    <w:rsid w:val="00674C35"/>
    <w:pPr>
      <w:spacing w:after="200" w:line="276" w:lineRule="auto"/>
      <w:ind w:left="720"/>
    </w:pPr>
    <w:rPr>
      <w:rFonts w:ascii="Calibri" w:hAnsi="Calibri"/>
      <w:sz w:val="22"/>
      <w:szCs w:val="22"/>
      <w:lang w:val="en-IN" w:eastAsia="en-IN"/>
    </w:rPr>
  </w:style>
  <w:style w:type="paragraph" w:customStyle="1" w:styleId="Standard">
    <w:name w:val="Standard"/>
    <w:rsid w:val="00C06E31"/>
    <w:rPr>
      <w:snapToGrid w:val="0"/>
      <w:sz w:val="24"/>
    </w:rPr>
  </w:style>
  <w:style w:type="paragraph" w:styleId="NoSpacing">
    <w:name w:val="No Spacing"/>
    <w:uiPriority w:val="1"/>
    <w:qFormat/>
    <w:rsid w:val="00755371"/>
    <w:rPr>
      <w:rFonts w:ascii="Calibri" w:hAnsi="Calibri"/>
      <w:sz w:val="22"/>
      <w:szCs w:val="22"/>
      <w:lang w:val="en-IN" w:eastAsia="en-IN"/>
    </w:rPr>
  </w:style>
  <w:style w:type="paragraph" w:customStyle="1" w:styleId="Default">
    <w:name w:val="Default"/>
    <w:rsid w:val="00755371"/>
    <w:pPr>
      <w:autoSpaceDE w:val="0"/>
      <w:autoSpaceDN w:val="0"/>
      <w:adjustRightInd w:val="0"/>
    </w:pPr>
    <w:rPr>
      <w:rFonts w:eastAsia="Calibri"/>
      <w:color w:val="00000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00025330\AppData\Local\Microsoft\Windows\INetCache\Content.Outlook\4%20RISK%20ASSESMENT\WIMAINT24%20ROOF%20SHEET.xls"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250341-369F-4A15-8A47-8218968A1348}">
  <ds:schemaRefs>
    <ds:schemaRef ds:uri="http://schemas.openxmlformats.org/officeDocument/2006/bibliography"/>
  </ds:schemaRefs>
</ds:datastoreItem>
</file>

<file path=customXml/itemProps2.xml><?xml version="1.0" encoding="utf-8"?>
<ds:datastoreItem xmlns:ds="http://schemas.openxmlformats.org/officeDocument/2006/customXml" ds:itemID="{8C953CE8-52C5-4731-B46C-F6B9E72D6FDB}"/>
</file>

<file path=customXml/itemProps3.xml><?xml version="1.0" encoding="utf-8"?>
<ds:datastoreItem xmlns:ds="http://schemas.openxmlformats.org/officeDocument/2006/customXml" ds:itemID="{3B15FDD7-3F24-4012-BAF5-969E68B12471}"/>
</file>

<file path=customXml/itemProps4.xml><?xml version="1.0" encoding="utf-8"?>
<ds:datastoreItem xmlns:ds="http://schemas.openxmlformats.org/officeDocument/2006/customXml" ds:itemID="{6BEB6682-BBE6-42C6-AE60-0D9292D1F059}"/>
</file>

<file path=docProps/app.xml><?xml version="1.0" encoding="utf-8"?>
<Properties xmlns="http://schemas.openxmlformats.org/officeDocument/2006/extended-properties" xmlns:vt="http://schemas.openxmlformats.org/officeDocument/2006/docPropsVTypes">
  <Template>Normal</Template>
  <TotalTime>1</TotalTime>
  <Pages>4</Pages>
  <Words>1131</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0                                   SESA INDUSTRIES LIMITED</vt:lpstr>
    </vt:vector>
  </TitlesOfParts>
  <Company>SESA GOA LTD.</Company>
  <LinksUpToDate>false</LinksUpToDate>
  <CharactersWithSpaces>6866</CharactersWithSpaces>
  <SharedDoc>false</SharedDoc>
  <HLinks>
    <vt:vector size="6" baseType="variant">
      <vt:variant>
        <vt:i4>3473494</vt:i4>
      </vt:variant>
      <vt:variant>
        <vt:i4>2</vt:i4>
      </vt:variant>
      <vt:variant>
        <vt:i4>0</vt:i4>
      </vt:variant>
      <vt:variant>
        <vt:i4>5</vt:i4>
      </vt:variant>
      <vt:variant>
        <vt:lpwstr>\\Mgr_maint\qehs\departmental manual\4 RISK ASSESMENT\WIMAINT24 ROOF SHEET.xls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                                   SESA INDUSTRIES LIMITED</dc:title>
  <dc:creator>dipesh</dc:creator>
  <cp:lastModifiedBy>Archana Mandrekar</cp:lastModifiedBy>
  <cp:revision>4</cp:revision>
  <dcterms:created xsi:type="dcterms:W3CDTF">2021-05-26T10:36:00Z</dcterms:created>
  <dcterms:modified xsi:type="dcterms:W3CDTF">2022-12-14T10:06:00Z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1244200</vt:r8>
  </property>
</Properties>
</file>