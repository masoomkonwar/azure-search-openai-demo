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8AE7" w14:textId="77777777" w:rsidR="00E96648" w:rsidRDefault="009D18A3">
      <w:pPr>
        <w:spacing w:after="0" w:line="259" w:lineRule="auto"/>
        <w:ind w:left="14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14:paraId="6EB28154" w14:textId="77777777" w:rsidR="00E96648" w:rsidRDefault="009D18A3">
      <w:pPr>
        <w:pStyle w:val="Heading1"/>
      </w:pPr>
      <w:r>
        <w:t>ACTIVITY: WORKING AT BANDHARA PUMPING STATION _____________________________________________________________________</w:t>
      </w:r>
      <w:r>
        <w:rPr>
          <w:b w:val="0"/>
        </w:rPr>
        <w:t xml:space="preserve"> </w:t>
      </w:r>
    </w:p>
    <w:p w14:paraId="5118634F" w14:textId="77777777" w:rsidR="00E96648" w:rsidRDefault="009D18A3">
      <w:pPr>
        <w:spacing w:after="0" w:line="259" w:lineRule="auto"/>
        <w:ind w:left="14" w:firstLine="0"/>
        <w:jc w:val="left"/>
      </w:pPr>
      <w:r>
        <w:t xml:space="preserve"> </w:t>
      </w:r>
    </w:p>
    <w:p w14:paraId="2FA6BEEB" w14:textId="77777777" w:rsidR="00E96648" w:rsidRDefault="009D18A3">
      <w:pPr>
        <w:numPr>
          <w:ilvl w:val="0"/>
          <w:numId w:val="1"/>
        </w:numPr>
        <w:ind w:hanging="360"/>
      </w:pPr>
      <w:r>
        <w:t xml:space="preserve">Objective </w:t>
      </w:r>
      <w:r>
        <w:tab/>
        <w:t xml:space="preserve">: -   </w:t>
      </w:r>
      <w:r>
        <w:tab/>
        <w:t xml:space="preserve">Safe and quality maintenance of pump for optimum output </w:t>
      </w:r>
    </w:p>
    <w:p w14:paraId="2AF70275" w14:textId="77777777" w:rsidR="00E96648" w:rsidRDefault="009D18A3">
      <w:pPr>
        <w:numPr>
          <w:ilvl w:val="0"/>
          <w:numId w:val="1"/>
        </w:numPr>
        <w:ind w:hanging="360"/>
      </w:pPr>
      <w:r>
        <w:t xml:space="preserve">Scope </w:t>
      </w:r>
      <w:r>
        <w:tab/>
        <w:t xml:space="preserve">: -   </w:t>
      </w:r>
      <w:r>
        <w:tab/>
        <w:t xml:space="preserve">All new working pumping stations </w:t>
      </w:r>
    </w:p>
    <w:p w14:paraId="6126081C" w14:textId="77777777" w:rsidR="00E96648" w:rsidRDefault="009D18A3">
      <w:pPr>
        <w:numPr>
          <w:ilvl w:val="0"/>
          <w:numId w:val="1"/>
        </w:numPr>
        <w:ind w:hanging="360"/>
      </w:pPr>
      <w:r>
        <w:t xml:space="preserve">Ref. </w:t>
      </w:r>
      <w:r>
        <w:tab/>
        <w:t xml:space="preserve">             </w:t>
      </w:r>
      <w:proofErr w:type="gramStart"/>
      <w:r>
        <w:t xml:space="preserve">  :</w:t>
      </w:r>
      <w:proofErr w:type="gramEnd"/>
      <w:r>
        <w:t xml:space="preserve"> -  </w:t>
      </w:r>
      <w:r>
        <w:tab/>
        <w:t xml:space="preserve">Pumps maintenance manual </w:t>
      </w:r>
    </w:p>
    <w:p w14:paraId="0B121090" w14:textId="77777777" w:rsidR="00E96648" w:rsidRDefault="009D18A3">
      <w:pPr>
        <w:numPr>
          <w:ilvl w:val="0"/>
          <w:numId w:val="1"/>
        </w:numPr>
        <w:ind w:hanging="360"/>
      </w:pPr>
      <w:proofErr w:type="gramStart"/>
      <w:r>
        <w:t>Responsibility :</w:t>
      </w:r>
      <w:proofErr w:type="gramEnd"/>
      <w:r>
        <w:t xml:space="preserve"> -  </w:t>
      </w:r>
      <w:r>
        <w:tab/>
        <w:t xml:space="preserve">Engineer In charge &amp; Maintenance Fitter on job </w:t>
      </w:r>
    </w:p>
    <w:p w14:paraId="4F12177D" w14:textId="77777777" w:rsidR="00E96648" w:rsidRDefault="009D18A3">
      <w:pPr>
        <w:spacing w:after="0" w:line="259" w:lineRule="auto"/>
        <w:ind w:left="14" w:firstLine="0"/>
        <w:jc w:val="left"/>
      </w:pPr>
      <w:r>
        <w:rPr>
          <w:b/>
        </w:rPr>
        <w:t xml:space="preserve"> </w:t>
      </w:r>
    </w:p>
    <w:p w14:paraId="041BF293" w14:textId="77777777" w:rsidR="00E96648" w:rsidRDefault="009D18A3">
      <w:pPr>
        <w:tabs>
          <w:tab w:val="center" w:pos="2212"/>
        </w:tabs>
        <w:spacing w:after="0" w:line="259" w:lineRule="auto"/>
        <w:ind w:left="-1" w:firstLine="0"/>
        <w:jc w:val="left"/>
      </w:pPr>
      <w:r>
        <w:rPr>
          <w:b/>
        </w:rPr>
        <w:t xml:space="preserve">PPE –s to be used </w:t>
      </w:r>
      <w:r>
        <w:rPr>
          <w:b/>
        </w:rPr>
        <w:tab/>
        <w:t xml:space="preserve">: </w:t>
      </w:r>
    </w:p>
    <w:p w14:paraId="3F35B4EA" w14:textId="77777777" w:rsidR="00E96648" w:rsidRDefault="009D18A3">
      <w:pPr>
        <w:spacing w:after="0" w:line="259" w:lineRule="auto"/>
        <w:ind w:left="14" w:firstLine="0"/>
        <w:jc w:val="left"/>
      </w:pPr>
      <w:r>
        <w:t xml:space="preserve"> </w:t>
      </w:r>
    </w:p>
    <w:p w14:paraId="0A6A41BD" w14:textId="77777777" w:rsidR="00E96648" w:rsidRDefault="009D18A3">
      <w:pPr>
        <w:tabs>
          <w:tab w:val="center" w:pos="425"/>
          <w:tab w:val="center" w:pos="3528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ins w:id="0" w:author="Abhijit S Nabar" w:date="2019-11-26T10:38:00Z">
        <w:r w:rsidR="006F5819">
          <w:rPr>
            <w:rFonts w:ascii="Arial" w:eastAsia="Arial" w:hAnsi="Arial" w:cs="Arial"/>
          </w:rPr>
          <w:t xml:space="preserve">safety </w:t>
        </w:r>
      </w:ins>
      <w:r>
        <w:t xml:space="preserve">Helmet, Safety shoes, hand gloves, </w:t>
      </w:r>
      <w:ins w:id="1" w:author="Abhijit S Nabar" w:date="2019-11-26T10:38:00Z">
        <w:r w:rsidR="006F5819">
          <w:t xml:space="preserve">safety </w:t>
        </w:r>
      </w:ins>
      <w:r>
        <w:t xml:space="preserve">goggle, life buoy and jacket </w:t>
      </w:r>
    </w:p>
    <w:p w14:paraId="2968A323" w14:textId="77777777" w:rsidR="00E96648" w:rsidRDefault="009D18A3">
      <w:pPr>
        <w:spacing w:after="0" w:line="259" w:lineRule="auto"/>
        <w:ind w:left="14" w:firstLine="0"/>
        <w:jc w:val="left"/>
      </w:pPr>
      <w:r>
        <w:t xml:space="preserve"> </w:t>
      </w:r>
    </w:p>
    <w:tbl>
      <w:tblPr>
        <w:tblStyle w:val="TableGrid"/>
        <w:tblW w:w="7835" w:type="dxa"/>
        <w:tblInd w:w="0" w:type="dxa"/>
        <w:tblLook w:val="04A0" w:firstRow="1" w:lastRow="0" w:firstColumn="1" w:lastColumn="0" w:noHBand="0" w:noVBand="1"/>
      </w:tblPr>
      <w:tblGrid>
        <w:gridCol w:w="2175"/>
        <w:gridCol w:w="290"/>
        <w:gridCol w:w="5370"/>
      </w:tblGrid>
      <w:tr w:rsidR="00E96648" w14:paraId="46449346" w14:textId="77777777">
        <w:trPr>
          <w:trHeight w:val="248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2E474763" w14:textId="77777777" w:rsidR="00E96648" w:rsidRDefault="009D18A3">
            <w:pPr>
              <w:tabs>
                <w:tab w:val="center" w:pos="1454"/>
              </w:tabs>
              <w:spacing w:after="0" w:line="259" w:lineRule="auto"/>
              <w:ind w:left="0" w:firstLine="0"/>
              <w:jc w:val="left"/>
            </w:pPr>
            <w:r>
              <w:t xml:space="preserve">Work No 1 </w:t>
            </w:r>
            <w:r>
              <w:tab/>
              <w:t xml:space="preserve"> 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14:paraId="7F8A7A5A" w14:textId="77777777" w:rsidR="00E96648" w:rsidRDefault="009D18A3">
            <w:pPr>
              <w:spacing w:after="0" w:line="259" w:lineRule="auto"/>
              <w:ind w:left="0" w:firstLine="0"/>
              <w:jc w:val="left"/>
            </w:pPr>
            <w:r>
              <w:t xml:space="preserve">:  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14:paraId="7E84C348" w14:textId="77777777" w:rsidR="00E96648" w:rsidRDefault="009D18A3">
            <w:pPr>
              <w:spacing w:after="0" w:line="259" w:lineRule="auto"/>
              <w:ind w:left="430" w:firstLine="0"/>
              <w:jc w:val="left"/>
            </w:pPr>
            <w:r>
              <w:t xml:space="preserve">Changing of pump </w:t>
            </w:r>
          </w:p>
        </w:tc>
      </w:tr>
      <w:tr w:rsidR="00E96648" w14:paraId="39F635A4" w14:textId="77777777">
        <w:trPr>
          <w:trHeight w:val="253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4FD2B07B" w14:textId="77777777" w:rsidR="00E96648" w:rsidRDefault="009D18A3">
            <w:pPr>
              <w:spacing w:after="0" w:line="259" w:lineRule="auto"/>
              <w:ind w:left="14" w:firstLine="0"/>
              <w:jc w:val="left"/>
            </w:pPr>
            <w:r>
              <w:t xml:space="preserve">Work No-2       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14:paraId="60C94688" w14:textId="77777777" w:rsidR="00E96648" w:rsidRDefault="009D18A3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14:paraId="24A3C62B" w14:textId="77777777" w:rsidR="00E96648" w:rsidRDefault="009D18A3">
            <w:pPr>
              <w:spacing w:after="0" w:line="259" w:lineRule="auto"/>
              <w:ind w:left="0" w:right="59" w:firstLine="0"/>
              <w:jc w:val="right"/>
            </w:pPr>
            <w:r>
              <w:t xml:space="preserve">Dismantling of bowl assembly of vertical turbine pump </w:t>
            </w:r>
          </w:p>
        </w:tc>
      </w:tr>
      <w:tr w:rsidR="00E96648" w14:paraId="0BEA6FB1" w14:textId="77777777">
        <w:trPr>
          <w:trHeight w:val="1265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35749C23" w14:textId="77777777" w:rsidR="00E96648" w:rsidRDefault="009D18A3">
            <w:pPr>
              <w:tabs>
                <w:tab w:val="center" w:pos="1454"/>
              </w:tabs>
              <w:spacing w:after="0" w:line="259" w:lineRule="auto"/>
              <w:ind w:left="0" w:firstLine="0"/>
              <w:jc w:val="left"/>
            </w:pPr>
            <w:r>
              <w:t xml:space="preserve">Work no-3  </w:t>
            </w:r>
            <w:r>
              <w:tab/>
              <w:t xml:space="preserve"> </w:t>
            </w:r>
          </w:p>
          <w:p w14:paraId="5596B019" w14:textId="77777777" w:rsidR="00E96648" w:rsidRDefault="009D18A3">
            <w:pPr>
              <w:spacing w:after="0" w:line="259" w:lineRule="auto"/>
              <w:ind w:left="14" w:firstLine="0"/>
              <w:jc w:val="left"/>
            </w:pPr>
            <w:r>
              <w:t xml:space="preserve"> </w:t>
            </w:r>
          </w:p>
          <w:p w14:paraId="10EE9091" w14:textId="77777777" w:rsidR="00E96648" w:rsidRDefault="009D18A3">
            <w:pPr>
              <w:spacing w:after="0" w:line="259" w:lineRule="auto"/>
              <w:ind w:left="14" w:firstLine="0"/>
              <w:jc w:val="left"/>
            </w:pPr>
            <w:r>
              <w:t xml:space="preserve"> </w:t>
            </w:r>
          </w:p>
          <w:p w14:paraId="2B2CCA37" w14:textId="77777777" w:rsidR="00E96648" w:rsidRDefault="009D18A3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 xml:space="preserve">Aspect - Impact </w:t>
            </w:r>
          </w:p>
          <w:p w14:paraId="70567B04" w14:textId="77777777" w:rsidR="00E96648" w:rsidRDefault="009D18A3">
            <w:pPr>
              <w:spacing w:after="0" w:line="259" w:lineRule="auto"/>
              <w:ind w:left="14" w:firstLine="0"/>
              <w:jc w:val="left"/>
            </w:pPr>
            <w:r>
              <w:t xml:space="preserve"> 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14:paraId="40BA3CE4" w14:textId="77777777" w:rsidR="00E96648" w:rsidRDefault="009D18A3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14:paraId="43BEDB28" w14:textId="77777777" w:rsidR="00E96648" w:rsidRDefault="009D18A3">
            <w:pPr>
              <w:spacing w:after="0" w:line="259" w:lineRule="auto"/>
              <w:ind w:left="430" w:firstLine="0"/>
              <w:jc w:val="left"/>
            </w:pPr>
            <w:r>
              <w:t xml:space="preserve">Inspection and replacement </w:t>
            </w:r>
          </w:p>
        </w:tc>
      </w:tr>
      <w:tr w:rsidR="00E96648" w14:paraId="0D674E38" w14:textId="77777777">
        <w:trPr>
          <w:trHeight w:val="254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3BCB8AD4" w14:textId="77777777" w:rsidR="00E96648" w:rsidRDefault="009D18A3">
            <w:pPr>
              <w:spacing w:after="0" w:line="259" w:lineRule="auto"/>
              <w:ind w:left="0" w:firstLine="0"/>
              <w:jc w:val="left"/>
            </w:pPr>
            <w:r>
              <w:t xml:space="preserve">Scrap generation 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14:paraId="0A99C355" w14:textId="77777777" w:rsidR="00E96648" w:rsidRDefault="00E966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14:paraId="47E73EF6" w14:textId="77777777" w:rsidR="00E96648" w:rsidRDefault="009D18A3">
            <w:pPr>
              <w:spacing w:after="0" w:line="259" w:lineRule="auto"/>
              <w:ind w:left="0" w:firstLine="0"/>
              <w:jc w:val="left"/>
            </w:pPr>
            <w:r>
              <w:t xml:space="preserve">Resource Depletion </w:t>
            </w:r>
          </w:p>
        </w:tc>
      </w:tr>
      <w:tr w:rsidR="00E96648" w14:paraId="34FC92BB" w14:textId="77777777">
        <w:trPr>
          <w:trHeight w:val="249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4F306E91" w14:textId="77777777" w:rsidR="00E96648" w:rsidRDefault="009D18A3">
            <w:pPr>
              <w:spacing w:after="0" w:line="259" w:lineRule="auto"/>
              <w:ind w:left="0" w:firstLine="0"/>
              <w:jc w:val="left"/>
            </w:pPr>
            <w:r>
              <w:t xml:space="preserve">Oil Spillage 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14:paraId="100EA1AC" w14:textId="77777777" w:rsidR="00E96648" w:rsidRDefault="00E966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14:paraId="1C5CF3AA" w14:textId="77777777" w:rsidR="00E96648" w:rsidRDefault="009D18A3">
            <w:pPr>
              <w:spacing w:after="0" w:line="259" w:lineRule="auto"/>
              <w:ind w:left="0" w:firstLine="0"/>
              <w:jc w:val="left"/>
            </w:pPr>
            <w:r>
              <w:t xml:space="preserve">Land contamination  </w:t>
            </w:r>
          </w:p>
        </w:tc>
      </w:tr>
    </w:tbl>
    <w:p w14:paraId="5895DED5" w14:textId="77777777" w:rsidR="00E96648" w:rsidRDefault="009D18A3">
      <w:pPr>
        <w:ind w:left="10"/>
      </w:pPr>
      <w:r>
        <w:t xml:space="preserve">Oil traced waste generation Land contamination &amp; Resource Depletion  </w:t>
      </w:r>
    </w:p>
    <w:p w14:paraId="0892757D" w14:textId="77777777" w:rsidR="00E96648" w:rsidRDefault="009D18A3">
      <w:pPr>
        <w:tabs>
          <w:tab w:val="center" w:pos="2759"/>
        </w:tabs>
        <w:ind w:left="0" w:firstLine="0"/>
        <w:jc w:val="left"/>
      </w:pPr>
      <w:proofErr w:type="gramStart"/>
      <w:r>
        <w:t xml:space="preserve">Fumes  </w:t>
      </w:r>
      <w:r>
        <w:tab/>
      </w:r>
      <w:proofErr w:type="gramEnd"/>
      <w:r>
        <w:t xml:space="preserve">Health </w:t>
      </w:r>
    </w:p>
    <w:p w14:paraId="75B1E34C" w14:textId="77777777" w:rsidR="00E96648" w:rsidRDefault="009D18A3">
      <w:pPr>
        <w:spacing w:after="67" w:line="259" w:lineRule="auto"/>
        <w:ind w:left="14" w:firstLine="0"/>
        <w:jc w:val="left"/>
      </w:pPr>
      <w:r>
        <w:t xml:space="preserve"> </w:t>
      </w:r>
      <w:ins w:id="2" w:author="Abhijit S Nabar" w:date="2019-11-26T10:39:00Z">
        <w:r w:rsidR="006F5819">
          <w:t>Draining of water              Resource depletion</w:t>
        </w:r>
      </w:ins>
    </w:p>
    <w:p w14:paraId="4469BEDD" w14:textId="77777777" w:rsidR="006F5819" w:rsidRDefault="006F5819">
      <w:pPr>
        <w:pStyle w:val="Heading1"/>
        <w:spacing w:after="60"/>
        <w:ind w:left="9"/>
        <w:rPr>
          <w:ins w:id="3" w:author="Abhijit S Nabar" w:date="2019-11-26T10:39:00Z"/>
        </w:rPr>
      </w:pPr>
    </w:p>
    <w:p w14:paraId="27CBFFA0" w14:textId="77777777" w:rsidR="00E96648" w:rsidRDefault="009D18A3">
      <w:pPr>
        <w:pStyle w:val="Heading1"/>
        <w:spacing w:after="60"/>
        <w:ind w:left="9"/>
      </w:pPr>
      <w:r>
        <w:t xml:space="preserve">Hazards identified  </w:t>
      </w:r>
    </w:p>
    <w:p w14:paraId="581A60B6" w14:textId="77777777" w:rsidR="00E96648" w:rsidRDefault="009D18A3">
      <w:pPr>
        <w:spacing w:after="0" w:line="259" w:lineRule="auto"/>
        <w:ind w:left="14" w:firstLine="0"/>
        <w:jc w:val="left"/>
      </w:pPr>
      <w:r>
        <w:t xml:space="preserve"> </w:t>
      </w:r>
    </w:p>
    <w:p w14:paraId="06FCF9D1" w14:textId="77777777" w:rsidR="006F5819" w:rsidRDefault="009D18A3">
      <w:pPr>
        <w:rPr>
          <w:ins w:id="4" w:author="Abhijit S Nabar" w:date="2019-11-26T10:40:00Z"/>
        </w:rPr>
      </w:pPr>
      <w:r>
        <w:t xml:space="preserve">Mechanical hazard     -      </w:t>
      </w:r>
    </w:p>
    <w:p w14:paraId="32087648" w14:textId="77777777" w:rsidR="00E96648" w:rsidRDefault="006F5819">
      <w:pPr>
        <w:rPr>
          <w:ins w:id="5" w:author="Abhijit S Nabar" w:date="2019-11-26T10:41:00Z"/>
        </w:rPr>
      </w:pPr>
      <w:ins w:id="6" w:author="Abhijit S Nabar" w:date="2019-11-26T10:41:00Z">
        <w:r>
          <w:t xml:space="preserve">            </w:t>
        </w:r>
      </w:ins>
      <w:del w:id="7" w:author="Abhijit S Nabar" w:date="2019-11-26T10:41:00Z">
        <w:r w:rsidR="009D18A3" w:rsidDel="006F5819">
          <w:delText>Trapping, impact &amp; Falling</w:delText>
        </w:r>
      </w:del>
      <w:r w:rsidR="009D18A3">
        <w:t xml:space="preserve"> </w:t>
      </w:r>
    </w:p>
    <w:p w14:paraId="09AE7A35" w14:textId="77777777" w:rsidR="006F5819" w:rsidRDefault="006F5819" w:rsidP="006F5819">
      <w:pPr>
        <w:numPr>
          <w:ilvl w:val="0"/>
          <w:numId w:val="6"/>
        </w:numPr>
        <w:spacing w:line="249" w:lineRule="auto"/>
        <w:ind w:hanging="360"/>
        <w:jc w:val="left"/>
        <w:rPr>
          <w:ins w:id="8" w:author="Abhijit S Nabar" w:date="2019-11-26T10:41:00Z"/>
        </w:rPr>
      </w:pPr>
      <w:ins w:id="9" w:author="Abhijit S Nabar" w:date="2019-11-26T10:41:00Z">
        <w:r>
          <w:t xml:space="preserve">Trapping in between coupling, impeller, guard, dismantled </w:t>
        </w:r>
        <w:proofErr w:type="gramStart"/>
        <w:r>
          <w:t>pump</w:t>
        </w:r>
        <w:proofErr w:type="gramEnd"/>
        <w:r>
          <w:t xml:space="preserve"> and motor, etc. </w:t>
        </w:r>
      </w:ins>
    </w:p>
    <w:p w14:paraId="0592F2C3" w14:textId="77777777" w:rsidR="006F5819" w:rsidRDefault="006F5819" w:rsidP="006F5819">
      <w:pPr>
        <w:numPr>
          <w:ilvl w:val="0"/>
          <w:numId w:val="6"/>
        </w:numPr>
        <w:spacing w:line="249" w:lineRule="auto"/>
        <w:ind w:hanging="360"/>
        <w:jc w:val="left"/>
        <w:rPr>
          <w:ins w:id="10" w:author="Abhijit S Nabar" w:date="2019-11-26T10:41:00Z"/>
        </w:rPr>
      </w:pPr>
      <w:ins w:id="11" w:author="Abhijit S Nabar" w:date="2019-11-26T10:41:00Z">
        <w:r>
          <w:t xml:space="preserve">Entanglement in between moving parts, guard, coupling.  </w:t>
        </w:r>
      </w:ins>
    </w:p>
    <w:p w14:paraId="7177DC75" w14:textId="77777777" w:rsidR="006F5819" w:rsidRDefault="006F5819" w:rsidP="006F5819">
      <w:pPr>
        <w:numPr>
          <w:ilvl w:val="0"/>
          <w:numId w:val="6"/>
        </w:numPr>
        <w:spacing w:line="249" w:lineRule="auto"/>
        <w:ind w:hanging="360"/>
        <w:jc w:val="left"/>
        <w:rPr>
          <w:ins w:id="12" w:author="Abhijit S Nabar" w:date="2019-11-26T10:41:00Z"/>
        </w:rPr>
      </w:pPr>
      <w:ins w:id="13" w:author="Abhijit S Nabar" w:date="2019-11-26T10:41:00Z">
        <w:r>
          <w:t xml:space="preserve">Fall of spare parts, rod, slinged items, tools, hammer, etc.  </w:t>
        </w:r>
      </w:ins>
    </w:p>
    <w:p w14:paraId="1E51687F" w14:textId="77777777" w:rsidR="006F5819" w:rsidRDefault="006F5819" w:rsidP="006F5819">
      <w:pPr>
        <w:numPr>
          <w:ilvl w:val="0"/>
          <w:numId w:val="6"/>
        </w:numPr>
        <w:spacing w:line="249" w:lineRule="auto"/>
        <w:ind w:hanging="360"/>
        <w:jc w:val="left"/>
        <w:rPr>
          <w:ins w:id="14" w:author="Abhijit S Nabar" w:date="2019-11-26T10:41:00Z"/>
        </w:rPr>
      </w:pPr>
      <w:ins w:id="15" w:author="Abhijit S Nabar" w:date="2019-11-26T10:41:00Z">
        <w:r>
          <w:t xml:space="preserve">Fall of person from platform &amp; height. </w:t>
        </w:r>
      </w:ins>
    </w:p>
    <w:p w14:paraId="34228A82" w14:textId="77777777" w:rsidR="006F5819" w:rsidRDefault="006F5819" w:rsidP="006F5819">
      <w:pPr>
        <w:numPr>
          <w:ilvl w:val="0"/>
          <w:numId w:val="6"/>
        </w:numPr>
        <w:spacing w:line="249" w:lineRule="auto"/>
        <w:ind w:hanging="360"/>
        <w:jc w:val="left"/>
        <w:rPr>
          <w:ins w:id="16" w:author="Abhijit S Nabar" w:date="2019-11-26T10:41:00Z"/>
        </w:rPr>
      </w:pPr>
      <w:ins w:id="17" w:author="Abhijit S Nabar" w:date="2019-11-26T10:41:00Z">
        <w:r>
          <w:t xml:space="preserve">Impact of moving/slinged items. </w:t>
        </w:r>
      </w:ins>
    </w:p>
    <w:p w14:paraId="2C2863D0" w14:textId="77777777" w:rsidR="006F5819" w:rsidRDefault="006F5819" w:rsidP="006F5819">
      <w:pPr>
        <w:numPr>
          <w:ilvl w:val="0"/>
          <w:numId w:val="6"/>
        </w:numPr>
        <w:spacing w:after="269" w:line="249" w:lineRule="auto"/>
        <w:ind w:hanging="360"/>
        <w:jc w:val="left"/>
        <w:rPr>
          <w:ins w:id="18" w:author="Abhijit S Nabar" w:date="2019-11-26T10:41:00Z"/>
        </w:rPr>
      </w:pPr>
      <w:ins w:id="19" w:author="Abhijit S Nabar" w:date="2019-11-26T10:41:00Z">
        <w:r>
          <w:t xml:space="preserve">Injury from slip of pump component while assembly / dismantling. </w:t>
        </w:r>
      </w:ins>
    </w:p>
    <w:p w14:paraId="2489DA16" w14:textId="77777777" w:rsidR="006F5819" w:rsidRDefault="006F5819" w:rsidP="006F5819">
      <w:pPr>
        <w:numPr>
          <w:ilvl w:val="0"/>
          <w:numId w:val="6"/>
        </w:numPr>
        <w:spacing w:after="269" w:line="249" w:lineRule="auto"/>
        <w:ind w:hanging="360"/>
        <w:jc w:val="left"/>
        <w:rPr>
          <w:ins w:id="20" w:author="Abhijit S Nabar" w:date="2019-11-26T10:41:00Z"/>
        </w:rPr>
      </w:pPr>
      <w:ins w:id="21" w:author="Abhijit S Nabar" w:date="2019-11-26T10:41:00Z">
        <w:r>
          <w:t>Impingement of fingers, hand while fitting assembly of pump, bearing fixing, impeller fixing</w:t>
        </w:r>
      </w:ins>
    </w:p>
    <w:p w14:paraId="57804852" w14:textId="77777777" w:rsidR="006F5819" w:rsidRDefault="006F5819"/>
    <w:p w14:paraId="6F6352D2" w14:textId="77777777" w:rsidR="006F5819" w:rsidRDefault="006F5819">
      <w:pPr>
        <w:rPr>
          <w:ins w:id="22" w:author="Abhijit S Nabar" w:date="2019-11-26T10:42:00Z"/>
        </w:rPr>
      </w:pPr>
    </w:p>
    <w:p w14:paraId="506D24BF" w14:textId="77777777" w:rsidR="006F5819" w:rsidRDefault="009D18A3">
      <w:pPr>
        <w:rPr>
          <w:ins w:id="23" w:author="Abhijit S Nabar" w:date="2019-11-26T10:42:00Z"/>
        </w:rPr>
      </w:pPr>
      <w:proofErr w:type="gramStart"/>
      <w:r>
        <w:t xml:space="preserve">Physical  </w:t>
      </w:r>
      <w:ins w:id="24" w:author="Abhijit S Nabar" w:date="2019-11-26T10:42:00Z">
        <w:r w:rsidR="006F5819">
          <w:t>hazard</w:t>
        </w:r>
        <w:proofErr w:type="gramEnd"/>
        <w:r w:rsidR="006F5819">
          <w:t>;</w:t>
        </w:r>
      </w:ins>
      <w:r>
        <w:t xml:space="preserve">                    </w:t>
      </w:r>
    </w:p>
    <w:p w14:paraId="062780F1" w14:textId="77777777" w:rsidR="006F5819" w:rsidRDefault="009D18A3">
      <w:pPr>
        <w:rPr>
          <w:ins w:id="25" w:author="Abhijit S Nabar" w:date="2019-11-26T10:42:00Z"/>
        </w:rPr>
      </w:pPr>
      <w:r>
        <w:t xml:space="preserve">-          </w:t>
      </w:r>
      <w:ins w:id="26" w:author="Abhijit S Nabar" w:date="2019-11-26T10:42:00Z">
        <w:r w:rsidR="006F5819">
          <w:t>Pressure,</w:t>
        </w:r>
      </w:ins>
      <w:ins w:id="27" w:author="Abhijit S Nabar" w:date="2019-11-26T11:20:00Z">
        <w:r w:rsidR="00F30671">
          <w:t xml:space="preserve"> congestion</w:t>
        </w:r>
      </w:ins>
    </w:p>
    <w:p w14:paraId="348A50F4" w14:textId="77777777" w:rsidR="006F5819" w:rsidRDefault="006F5819">
      <w:pPr>
        <w:rPr>
          <w:ins w:id="28" w:author="Abhijit S Nabar" w:date="2019-11-26T10:43:00Z"/>
        </w:rPr>
      </w:pPr>
      <w:ins w:id="29" w:author="Abhijit S Nabar" w:date="2019-11-26T10:43:00Z">
        <w:r>
          <w:t xml:space="preserve">           </w:t>
        </w:r>
      </w:ins>
      <w:r w:rsidR="009D18A3">
        <w:t>Drowning</w:t>
      </w:r>
      <w:ins w:id="30" w:author="Abhijit S Nabar" w:date="2019-11-26T10:43:00Z">
        <w:r>
          <w:t xml:space="preserve"> in water inside jack well</w:t>
        </w:r>
      </w:ins>
      <w:r w:rsidR="009D18A3">
        <w:t>,</w:t>
      </w:r>
      <w:ins w:id="31" w:author="Abhijit S Nabar" w:date="2019-11-26T10:43:00Z">
        <w:r>
          <w:t xml:space="preserve"> river water</w:t>
        </w:r>
      </w:ins>
    </w:p>
    <w:p w14:paraId="39506B58" w14:textId="77777777" w:rsidR="00E96648" w:rsidRDefault="006F5819">
      <w:ins w:id="32" w:author="Abhijit S Nabar" w:date="2019-11-26T10:43:00Z">
        <w:r>
          <w:t xml:space="preserve">          </w:t>
        </w:r>
      </w:ins>
      <w:r w:rsidR="009D18A3">
        <w:t xml:space="preserve"> </w:t>
      </w:r>
      <w:ins w:id="33" w:author="Abhijit S Nabar" w:date="2019-11-26T10:43:00Z">
        <w:r>
          <w:t>L</w:t>
        </w:r>
      </w:ins>
      <w:del w:id="34" w:author="Abhijit S Nabar" w:date="2019-11-26T10:43:00Z">
        <w:r w:rsidR="009D18A3" w:rsidDel="006F5819">
          <w:delText>l</w:delText>
        </w:r>
      </w:del>
      <w:r w:rsidR="009D18A3">
        <w:t xml:space="preserve">ack of oxygen </w:t>
      </w:r>
      <w:ins w:id="35" w:author="Abhijit S Nabar" w:date="2019-11-26T10:43:00Z">
        <w:r>
          <w:t>while working inside jack well tank</w:t>
        </w:r>
      </w:ins>
    </w:p>
    <w:p w14:paraId="5D32EC7A" w14:textId="77777777" w:rsidR="006F5819" w:rsidRDefault="006F5819">
      <w:pPr>
        <w:rPr>
          <w:ins w:id="36" w:author="Abhijit S Nabar" w:date="2019-11-26T10:43:00Z"/>
        </w:rPr>
      </w:pPr>
    </w:p>
    <w:p w14:paraId="05A6F88A" w14:textId="77777777" w:rsidR="006F5819" w:rsidRDefault="009D18A3">
      <w:pPr>
        <w:rPr>
          <w:ins w:id="37" w:author="Abhijit S Nabar" w:date="2019-11-26T10:43:00Z"/>
        </w:rPr>
      </w:pPr>
      <w:r>
        <w:t xml:space="preserve">Chemical                   </w:t>
      </w:r>
    </w:p>
    <w:p w14:paraId="71996F0A" w14:textId="77777777" w:rsidR="00E96648" w:rsidRDefault="009D18A3">
      <w:r>
        <w:t xml:space="preserve"> -          Fire </w:t>
      </w:r>
    </w:p>
    <w:p w14:paraId="2645D995" w14:textId="77777777" w:rsidR="006F5819" w:rsidRDefault="006F5819">
      <w:pPr>
        <w:rPr>
          <w:ins w:id="38" w:author="Abhijit S Nabar" w:date="2019-11-26T10:43:00Z"/>
        </w:rPr>
      </w:pPr>
    </w:p>
    <w:p w14:paraId="60B8E1D9" w14:textId="77777777" w:rsidR="006F5819" w:rsidRDefault="009D18A3">
      <w:pPr>
        <w:rPr>
          <w:ins w:id="39" w:author="Abhijit S Nabar" w:date="2019-11-26T10:44:00Z"/>
        </w:rPr>
      </w:pPr>
      <w:r>
        <w:t xml:space="preserve">Electrical                    </w:t>
      </w:r>
    </w:p>
    <w:p w14:paraId="2FBD2EEE" w14:textId="77777777" w:rsidR="00E96648" w:rsidRDefault="009D18A3">
      <w:pPr>
        <w:rPr>
          <w:ins w:id="40" w:author="Abhijit S Nabar" w:date="2019-11-26T11:24:00Z"/>
        </w:rPr>
      </w:pPr>
      <w:r>
        <w:t xml:space="preserve">-          Shock </w:t>
      </w:r>
      <w:ins w:id="41" w:author="Abhijit S Nabar" w:date="2019-11-26T10:44:00Z">
        <w:r w:rsidR="006F5819">
          <w:t>due to welding machine, electrical cable</w:t>
        </w:r>
      </w:ins>
    </w:p>
    <w:p w14:paraId="07BE25EC" w14:textId="77777777" w:rsidR="00B81B31" w:rsidRDefault="00F30671">
      <w:pPr>
        <w:spacing w:before="100" w:beforeAutospacing="1" w:after="100" w:afterAutospacing="1"/>
        <w:ind w:left="0" w:firstLine="0"/>
        <w:rPr>
          <w:ins w:id="42" w:author="Abhijit S Nabar" w:date="2019-11-26T11:17:00Z"/>
        </w:rPr>
        <w:pPrChange w:id="43" w:author="Abhijit S Nabar" w:date="2019-11-26T11:25:00Z">
          <w:pPr/>
        </w:pPrChange>
      </w:pPr>
      <w:ins w:id="44" w:author="Abhijit S Nabar" w:date="2019-11-26T11:24:00Z">
        <w:r>
          <w:t xml:space="preserve">          </w:t>
        </w:r>
        <w:r w:rsidRPr="00934B33">
          <w:t>Electrical hazard due to water spillage on overhead conductor from surge tank</w:t>
        </w:r>
      </w:ins>
      <w:ins w:id="45" w:author="Abhijit S Nabar" w:date="2019-11-26T11:25:00Z">
        <w:r>
          <w:t>.</w:t>
        </w:r>
      </w:ins>
    </w:p>
    <w:p w14:paraId="24C190D3" w14:textId="77777777" w:rsidR="00B81B31" w:rsidRDefault="00B81B31" w:rsidP="00B81B31">
      <w:pPr>
        <w:spacing w:after="90" w:line="259" w:lineRule="auto"/>
        <w:ind w:left="-5" w:right="3586"/>
        <w:rPr>
          <w:ins w:id="46" w:author="Abhijit S Nabar" w:date="2019-11-26T11:17:00Z"/>
          <w:rFonts w:ascii="Arial" w:eastAsia="Arial" w:hAnsi="Arial" w:cs="Arial"/>
        </w:rPr>
      </w:pPr>
      <w:ins w:id="47" w:author="Abhijit S Nabar" w:date="2019-11-26T11:17:00Z">
        <w:r>
          <w:rPr>
            <w:b/>
          </w:rPr>
          <w:t>Biological Hazard</w:t>
        </w:r>
        <w:r>
          <w:rPr>
            <w:rFonts w:ascii="Arial" w:eastAsia="Arial" w:hAnsi="Arial" w:cs="Arial"/>
          </w:rPr>
          <w:t xml:space="preserve"> </w:t>
        </w:r>
        <w:r>
          <w:rPr>
            <w:rFonts w:ascii="Arial" w:eastAsia="Arial" w:hAnsi="Arial" w:cs="Arial"/>
          </w:rPr>
          <w:tab/>
          <w:t xml:space="preserve">     </w:t>
        </w:r>
      </w:ins>
    </w:p>
    <w:p w14:paraId="30DDAA12" w14:textId="77777777" w:rsidR="00B81B31" w:rsidRDefault="00B81B31" w:rsidP="00B81B31">
      <w:pPr>
        <w:spacing w:after="90" w:line="259" w:lineRule="auto"/>
        <w:ind w:left="-5" w:right="3586"/>
        <w:rPr>
          <w:ins w:id="48" w:author="Abhijit S Nabar" w:date="2019-11-26T11:17:00Z"/>
          <w:rFonts w:ascii="Arial" w:eastAsia="Arial" w:hAnsi="Arial" w:cs="Arial"/>
        </w:rPr>
      </w:pPr>
      <w:ins w:id="49" w:author="Abhijit S Nabar" w:date="2019-11-26T11:17:00Z">
        <w:r>
          <w:rPr>
            <w:rFonts w:ascii="Arial" w:eastAsia="Arial" w:hAnsi="Arial" w:cs="Arial"/>
          </w:rPr>
          <w:t xml:space="preserve">-   Bee sting </w:t>
        </w:r>
      </w:ins>
    </w:p>
    <w:p w14:paraId="42D24FF4" w14:textId="77777777" w:rsidR="00B81B31" w:rsidRDefault="00B81B31" w:rsidP="00B81B31">
      <w:pPr>
        <w:spacing w:after="89" w:line="259" w:lineRule="auto"/>
        <w:ind w:right="3603"/>
        <w:rPr>
          <w:ins w:id="50" w:author="Abhijit S Nabar" w:date="2019-11-26T11:17:00Z"/>
          <w:b/>
        </w:rPr>
      </w:pPr>
    </w:p>
    <w:p w14:paraId="19520E32" w14:textId="77777777" w:rsidR="00B81B31" w:rsidRDefault="00B81B31" w:rsidP="00B81B31">
      <w:pPr>
        <w:spacing w:after="89" w:line="259" w:lineRule="auto"/>
        <w:ind w:right="3603"/>
        <w:rPr>
          <w:ins w:id="51" w:author="Abhijit S Nabar" w:date="2019-11-26T11:17:00Z"/>
          <w:rFonts w:ascii="Arial" w:eastAsia="Arial" w:hAnsi="Arial" w:cs="Arial"/>
        </w:rPr>
      </w:pPr>
      <w:ins w:id="52" w:author="Abhijit S Nabar" w:date="2019-11-26T11:17:00Z">
        <w:r w:rsidRPr="00743A4F">
          <w:rPr>
            <w:b/>
          </w:rPr>
          <w:t xml:space="preserve">Human </w:t>
        </w:r>
        <w:proofErr w:type="spellStart"/>
        <w:r w:rsidRPr="00743A4F">
          <w:rPr>
            <w:b/>
          </w:rPr>
          <w:t>Behavior</w:t>
        </w:r>
        <w:proofErr w:type="spellEnd"/>
        <w:r w:rsidRPr="00743A4F">
          <w:rPr>
            <w:b/>
          </w:rPr>
          <w:t xml:space="preserve"> aspect of operators</w:t>
        </w:r>
        <w:r>
          <w:t>:</w:t>
        </w:r>
      </w:ins>
    </w:p>
    <w:p w14:paraId="7BF763BC" w14:textId="77777777" w:rsidR="00B81B31" w:rsidRPr="00362134" w:rsidRDefault="00B81B31" w:rsidP="00B81B31">
      <w:pPr>
        <w:spacing w:after="89" w:line="259" w:lineRule="auto"/>
        <w:ind w:left="10" w:right="3603"/>
        <w:rPr>
          <w:ins w:id="53" w:author="Abhijit S Nabar" w:date="2019-11-26T11:17:00Z"/>
          <w:rFonts w:ascii="Arial" w:eastAsia="Arial" w:hAnsi="Arial" w:cs="Arial"/>
        </w:rPr>
      </w:pPr>
      <w:ins w:id="54" w:author="Abhijit S Nabar" w:date="2019-11-26T11:17:00Z">
        <w:r w:rsidRPr="009A252E">
          <w:t xml:space="preserve">Operator nature, alcoholism, casual </w:t>
        </w:r>
        <w:proofErr w:type="gramStart"/>
        <w:r w:rsidRPr="009A252E">
          <w:t xml:space="preserve">approach,  </w:t>
        </w:r>
        <w:r>
          <w:t>horse</w:t>
        </w:r>
        <w:proofErr w:type="gramEnd"/>
        <w:r>
          <w:t xml:space="preserve"> play, use of mobile at workplace,</w:t>
        </w:r>
        <w:r w:rsidRPr="009A252E">
          <w:t xml:space="preserve">  back pain  &amp; non usage of PPE?s</w:t>
        </w:r>
      </w:ins>
    </w:p>
    <w:p w14:paraId="5CBA1FC0" w14:textId="77777777" w:rsidR="00B81B31" w:rsidRDefault="00B81B31"/>
    <w:p w14:paraId="6B60FDB6" w14:textId="77777777" w:rsidR="00E96648" w:rsidRDefault="009D18A3">
      <w:pPr>
        <w:spacing w:after="0" w:line="259" w:lineRule="auto"/>
        <w:ind w:left="14" w:firstLine="0"/>
        <w:jc w:val="left"/>
      </w:pPr>
      <w:r>
        <w:t xml:space="preserve"> </w:t>
      </w:r>
    </w:p>
    <w:p w14:paraId="02F21DB7" w14:textId="77777777" w:rsidR="00E96648" w:rsidRDefault="009D18A3">
      <w:r>
        <w:t xml:space="preserve">Workmen carrying out the jobs at </w:t>
      </w:r>
      <w:proofErr w:type="spellStart"/>
      <w:r>
        <w:t>Bandhara</w:t>
      </w:r>
      <w:proofErr w:type="spellEnd"/>
      <w:r>
        <w:t xml:space="preserve"> pump house/new pump pits must know swimming and must equip with life buoy. The well is a confined space and going inside well is restricted. The person who goes inside the well should know </w:t>
      </w:r>
      <w:proofErr w:type="gramStart"/>
      <w:r>
        <w:t>swimming, and</w:t>
      </w:r>
      <w:proofErr w:type="gramEnd"/>
      <w:r>
        <w:t xml:space="preserve"> ensure the water level in the river is in low tide and gate valves are closed (this is a closed supervision job). </w:t>
      </w:r>
    </w:p>
    <w:p w14:paraId="1D6AACDB" w14:textId="77777777" w:rsidR="00E96648" w:rsidRDefault="009D18A3">
      <w:pPr>
        <w:spacing w:after="0" w:line="259" w:lineRule="auto"/>
        <w:ind w:left="14" w:firstLine="0"/>
        <w:jc w:val="left"/>
      </w:pPr>
      <w:r>
        <w:t xml:space="preserve"> </w:t>
      </w:r>
    </w:p>
    <w:p w14:paraId="207609F5" w14:textId="77777777" w:rsidR="00E96648" w:rsidRDefault="009D18A3">
      <w:r>
        <w:t xml:space="preserve">Ensure that the cover plate to go inside the well is locked every time (other than non-routine inspection/ activity inside the well) </w:t>
      </w:r>
    </w:p>
    <w:p w14:paraId="6B68AF8D" w14:textId="77777777" w:rsidR="00E96648" w:rsidDel="006F5819" w:rsidRDefault="009D18A3">
      <w:pPr>
        <w:spacing w:after="0" w:line="259" w:lineRule="auto"/>
        <w:ind w:left="14" w:firstLine="0"/>
        <w:jc w:val="left"/>
        <w:rPr>
          <w:del w:id="55" w:author="Abhijit S Nabar" w:date="2019-11-26T10:46:00Z"/>
        </w:rPr>
      </w:pPr>
      <w:del w:id="56" w:author="Abhijit S Nabar" w:date="2019-11-26T10:46:00Z">
        <w:r w:rsidDel="006F5819">
          <w:delText xml:space="preserve"> </w:delText>
        </w:r>
      </w:del>
    </w:p>
    <w:p w14:paraId="2A23B33A" w14:textId="77777777" w:rsidR="00E96648" w:rsidDel="006F5819" w:rsidRDefault="009D18A3" w:rsidP="006F5819">
      <w:pPr>
        <w:spacing w:after="0" w:line="259" w:lineRule="auto"/>
        <w:ind w:left="14" w:firstLine="0"/>
        <w:jc w:val="left"/>
        <w:rPr>
          <w:del w:id="57" w:author="Abhijit S Nabar" w:date="2019-11-26T10:45:00Z"/>
        </w:rPr>
      </w:pPr>
      <w:del w:id="58" w:author="Abhijit S Nabar" w:date="2019-11-26T10:46:00Z">
        <w:r w:rsidDel="006F5819">
          <w:rPr>
            <w:b/>
          </w:rPr>
          <w:delText xml:space="preserve"> </w:delText>
        </w:r>
      </w:del>
    </w:p>
    <w:p w14:paraId="369F8D6A" w14:textId="77777777" w:rsidR="00E96648" w:rsidDel="006F5819" w:rsidRDefault="009D18A3">
      <w:pPr>
        <w:spacing w:after="0" w:line="259" w:lineRule="auto"/>
        <w:ind w:left="0" w:firstLine="0"/>
        <w:jc w:val="left"/>
        <w:rPr>
          <w:del w:id="59" w:author="Abhijit S Nabar" w:date="2019-11-26T10:45:00Z"/>
        </w:rPr>
        <w:pPrChange w:id="60" w:author="Abhijit S Nabar" w:date="2019-11-26T10:46:00Z">
          <w:pPr>
            <w:spacing w:after="0" w:line="259" w:lineRule="auto"/>
            <w:ind w:left="14" w:firstLine="0"/>
            <w:jc w:val="left"/>
          </w:pPr>
        </w:pPrChange>
      </w:pPr>
      <w:del w:id="61" w:author="Abhijit S Nabar" w:date="2019-11-26T10:45:00Z">
        <w:r w:rsidDel="006F5819">
          <w:rPr>
            <w:b/>
          </w:rPr>
          <w:delText xml:space="preserve"> </w:delText>
        </w:r>
      </w:del>
    </w:p>
    <w:p w14:paraId="2200F114" w14:textId="77777777" w:rsidR="00E96648" w:rsidDel="006F5819" w:rsidRDefault="009D18A3">
      <w:pPr>
        <w:spacing w:after="0" w:line="259" w:lineRule="auto"/>
        <w:ind w:left="0" w:firstLine="0"/>
        <w:jc w:val="left"/>
        <w:rPr>
          <w:del w:id="62" w:author="Abhijit S Nabar" w:date="2019-11-26T10:45:00Z"/>
        </w:rPr>
        <w:pPrChange w:id="63" w:author="Abhijit S Nabar" w:date="2019-11-26T10:46:00Z">
          <w:pPr>
            <w:spacing w:after="0" w:line="259" w:lineRule="auto"/>
            <w:ind w:left="14" w:firstLine="0"/>
            <w:jc w:val="left"/>
          </w:pPr>
        </w:pPrChange>
      </w:pPr>
      <w:del w:id="64" w:author="Abhijit S Nabar" w:date="2019-11-26T10:45:00Z">
        <w:r w:rsidDel="006F5819">
          <w:rPr>
            <w:b/>
          </w:rPr>
          <w:delText xml:space="preserve"> </w:delText>
        </w:r>
      </w:del>
    </w:p>
    <w:p w14:paraId="192D5061" w14:textId="77777777" w:rsidR="00E96648" w:rsidDel="006F5819" w:rsidRDefault="009D18A3">
      <w:pPr>
        <w:spacing w:after="0" w:line="259" w:lineRule="auto"/>
        <w:ind w:left="0" w:firstLine="0"/>
        <w:jc w:val="left"/>
        <w:rPr>
          <w:del w:id="65" w:author="Abhijit S Nabar" w:date="2019-11-26T10:45:00Z"/>
        </w:rPr>
        <w:pPrChange w:id="66" w:author="Abhijit S Nabar" w:date="2019-11-26T10:46:00Z">
          <w:pPr>
            <w:spacing w:after="0" w:line="259" w:lineRule="auto"/>
            <w:ind w:left="14" w:firstLine="0"/>
            <w:jc w:val="left"/>
          </w:pPr>
        </w:pPrChange>
      </w:pPr>
      <w:del w:id="67" w:author="Abhijit S Nabar" w:date="2019-11-26T10:45:00Z">
        <w:r w:rsidDel="006F5819">
          <w:rPr>
            <w:b/>
          </w:rPr>
          <w:delText xml:space="preserve"> </w:delText>
        </w:r>
      </w:del>
    </w:p>
    <w:p w14:paraId="7A7150FB" w14:textId="77777777" w:rsidR="00E96648" w:rsidDel="006F5819" w:rsidRDefault="009D18A3">
      <w:pPr>
        <w:spacing w:after="0" w:line="259" w:lineRule="auto"/>
        <w:ind w:left="0" w:firstLine="0"/>
        <w:jc w:val="left"/>
        <w:rPr>
          <w:del w:id="68" w:author="Abhijit S Nabar" w:date="2019-11-26T10:45:00Z"/>
        </w:rPr>
        <w:pPrChange w:id="69" w:author="Abhijit S Nabar" w:date="2019-11-26T10:46:00Z">
          <w:pPr>
            <w:spacing w:after="0" w:line="259" w:lineRule="auto"/>
            <w:ind w:left="14" w:firstLine="0"/>
            <w:jc w:val="left"/>
          </w:pPr>
        </w:pPrChange>
      </w:pPr>
      <w:del w:id="70" w:author="Abhijit S Nabar" w:date="2019-11-26T10:45:00Z">
        <w:r w:rsidDel="006F5819">
          <w:rPr>
            <w:b/>
          </w:rPr>
          <w:delText xml:space="preserve"> </w:delText>
        </w:r>
      </w:del>
    </w:p>
    <w:p w14:paraId="683CB2C7" w14:textId="77777777" w:rsidR="00E96648" w:rsidDel="006F5819" w:rsidRDefault="009D18A3">
      <w:pPr>
        <w:spacing w:after="0" w:line="259" w:lineRule="auto"/>
        <w:ind w:left="0" w:firstLine="0"/>
        <w:jc w:val="left"/>
        <w:rPr>
          <w:del w:id="71" w:author="Abhijit S Nabar" w:date="2019-11-26T10:46:00Z"/>
        </w:rPr>
        <w:pPrChange w:id="72" w:author="Abhijit S Nabar" w:date="2019-11-26T10:46:00Z">
          <w:pPr>
            <w:spacing w:after="0" w:line="259" w:lineRule="auto"/>
            <w:ind w:left="14" w:firstLine="0"/>
            <w:jc w:val="left"/>
          </w:pPr>
        </w:pPrChange>
      </w:pPr>
      <w:del w:id="73" w:author="Abhijit S Nabar" w:date="2019-11-26T10:45:00Z">
        <w:r w:rsidDel="006F5819">
          <w:rPr>
            <w:b/>
          </w:rPr>
          <w:delText xml:space="preserve"> </w:delText>
        </w:r>
      </w:del>
    </w:p>
    <w:p w14:paraId="7BA37766" w14:textId="77777777" w:rsidR="00E96648" w:rsidRDefault="009D18A3">
      <w:pPr>
        <w:spacing w:after="0" w:line="259" w:lineRule="auto"/>
        <w:ind w:left="14" w:firstLine="0"/>
        <w:jc w:val="left"/>
        <w:pPrChange w:id="74" w:author="Abhijit S Nabar" w:date="2019-11-26T10:46:00Z">
          <w:pPr>
            <w:pStyle w:val="Heading1"/>
            <w:tabs>
              <w:tab w:val="center" w:pos="2175"/>
              <w:tab w:val="center" w:pos="4017"/>
            </w:tabs>
            <w:ind w:left="-1" w:firstLine="0"/>
          </w:pPr>
        </w:pPrChange>
      </w:pPr>
      <w:r>
        <w:t xml:space="preserve">Type of pump used </w:t>
      </w:r>
      <w:r>
        <w:tab/>
        <w:t xml:space="preserve"> </w:t>
      </w:r>
      <w:r>
        <w:tab/>
        <w:t xml:space="preserve">: Vertical turbine pump </w:t>
      </w:r>
    </w:p>
    <w:p w14:paraId="49286E9A" w14:textId="77777777" w:rsidR="00E96648" w:rsidRDefault="009D18A3">
      <w:pPr>
        <w:spacing w:after="0" w:line="259" w:lineRule="auto"/>
        <w:ind w:left="14" w:firstLine="0"/>
        <w:jc w:val="left"/>
      </w:pPr>
      <w:r>
        <w:t xml:space="preserve"> </w:t>
      </w:r>
    </w:p>
    <w:p w14:paraId="2F27EF2D" w14:textId="77777777" w:rsidR="00E96648" w:rsidRDefault="009D18A3">
      <w:r>
        <w:lastRenderedPageBreak/>
        <w:t xml:space="preserve">A vertical line shaft turbine pump consists of five basic components. These components are the pump bowl assembly, column pipe, line shafting, discharge head and the driver.  </w:t>
      </w:r>
    </w:p>
    <w:p w14:paraId="2A0F5409" w14:textId="77777777" w:rsidR="00E96648" w:rsidRDefault="009D18A3">
      <w:pPr>
        <w:spacing w:after="0" w:line="259" w:lineRule="auto"/>
        <w:ind w:left="14" w:firstLine="0"/>
        <w:jc w:val="left"/>
      </w:pPr>
      <w:r>
        <w:t xml:space="preserve"> </w:t>
      </w:r>
    </w:p>
    <w:p w14:paraId="2917AA13" w14:textId="77777777" w:rsidR="00E96648" w:rsidRDefault="009D18A3">
      <w:pPr>
        <w:spacing w:after="0" w:line="259" w:lineRule="auto"/>
        <w:ind w:left="14" w:firstLine="0"/>
        <w:jc w:val="left"/>
      </w:pPr>
      <w:r>
        <w:t xml:space="preserve"> </w:t>
      </w:r>
    </w:p>
    <w:p w14:paraId="0BE4555A" w14:textId="77777777" w:rsidR="00E96648" w:rsidRDefault="009D18A3">
      <w:pPr>
        <w:spacing w:after="0" w:line="259" w:lineRule="auto"/>
        <w:ind w:left="14" w:firstLine="0"/>
        <w:jc w:val="left"/>
      </w:pPr>
      <w:r>
        <w:t xml:space="preserve"> </w:t>
      </w:r>
    </w:p>
    <w:p w14:paraId="51AB04E2" w14:textId="77777777" w:rsidR="00E96648" w:rsidRDefault="009D18A3">
      <w:pPr>
        <w:pStyle w:val="Heading1"/>
        <w:tabs>
          <w:tab w:val="center" w:pos="1454"/>
          <w:tab w:val="center" w:pos="2212"/>
          <w:tab w:val="center" w:pos="3777"/>
        </w:tabs>
        <w:ind w:left="-1" w:firstLine="0"/>
      </w:pPr>
      <w:r>
        <w:t xml:space="preserve">Work No 1 </w:t>
      </w:r>
      <w:r>
        <w:tab/>
        <w:t xml:space="preserve"> </w:t>
      </w:r>
      <w:r>
        <w:tab/>
        <w:t xml:space="preserve">:  </w:t>
      </w:r>
      <w:r>
        <w:tab/>
        <w:t xml:space="preserve">Changing of pump </w:t>
      </w:r>
    </w:p>
    <w:p w14:paraId="28E72BDE" w14:textId="77777777" w:rsidR="00E96648" w:rsidRDefault="009D18A3">
      <w:pPr>
        <w:spacing w:after="0" w:line="259" w:lineRule="auto"/>
        <w:ind w:left="14" w:firstLine="0"/>
        <w:jc w:val="left"/>
      </w:pPr>
      <w:r>
        <w:rPr>
          <w:b/>
        </w:rPr>
        <w:t xml:space="preserve"> </w:t>
      </w:r>
    </w:p>
    <w:p w14:paraId="478AAE5A" w14:textId="77777777" w:rsidR="00E96648" w:rsidRDefault="009D18A3">
      <w:pPr>
        <w:numPr>
          <w:ilvl w:val="0"/>
          <w:numId w:val="2"/>
        </w:numPr>
        <w:ind w:hanging="360"/>
      </w:pPr>
      <w:r>
        <w:t xml:space="preserve">Take clearance from production. </w:t>
      </w:r>
    </w:p>
    <w:p w14:paraId="2E4F9035" w14:textId="77777777" w:rsidR="00E96648" w:rsidRDefault="009D18A3">
      <w:pPr>
        <w:numPr>
          <w:ilvl w:val="0"/>
          <w:numId w:val="2"/>
        </w:numPr>
        <w:ind w:hanging="360"/>
      </w:pPr>
      <w:r>
        <w:t>Take electrical shutdown</w:t>
      </w:r>
      <w:ins w:id="75" w:author="Abhijit S Nabar" w:date="2019-11-26T10:47:00Z">
        <w:r w:rsidR="006F5819">
          <w:t xml:space="preserve"> LOTO,</w:t>
        </w:r>
      </w:ins>
      <w:r>
        <w:t xml:space="preserve"> before starting the activities. </w:t>
      </w:r>
    </w:p>
    <w:p w14:paraId="3D5C0F1B" w14:textId="77777777" w:rsidR="00E96648" w:rsidRDefault="009D18A3">
      <w:pPr>
        <w:numPr>
          <w:ilvl w:val="0"/>
          <w:numId w:val="2"/>
        </w:numPr>
        <w:ind w:hanging="360"/>
      </w:pPr>
      <w:r>
        <w:t xml:space="preserve">Remove coupling guards and coupling. </w:t>
      </w:r>
    </w:p>
    <w:p w14:paraId="0FBC4E16" w14:textId="77777777" w:rsidR="00E96648" w:rsidRDefault="009D18A3">
      <w:pPr>
        <w:numPr>
          <w:ilvl w:val="0"/>
          <w:numId w:val="2"/>
        </w:numPr>
        <w:ind w:hanging="360"/>
      </w:pPr>
      <w:r>
        <w:t xml:space="preserve">To remove motor/pump makes use of the </w:t>
      </w:r>
      <w:ins w:id="76" w:author="Abhijit S Nabar" w:date="2019-11-26T10:47:00Z">
        <w:r w:rsidR="006F5819">
          <w:t xml:space="preserve">3T </w:t>
        </w:r>
      </w:ins>
      <w:r>
        <w:t xml:space="preserve">EOT hoist </w:t>
      </w:r>
      <w:del w:id="77" w:author="Abhijit S Nabar" w:date="2019-11-26T10:47:00Z">
        <w:r w:rsidDel="006F5819">
          <w:delText xml:space="preserve">and crane </w:delText>
        </w:r>
      </w:del>
      <w:r>
        <w:t>provided</w:t>
      </w:r>
      <w:ins w:id="78" w:author="Abhijit S Nabar" w:date="2019-11-26T10:47:00Z">
        <w:r w:rsidR="006F5819">
          <w:t xml:space="preserve"> inside pump house</w:t>
        </w:r>
      </w:ins>
      <w:r>
        <w:t xml:space="preserve">. </w:t>
      </w:r>
    </w:p>
    <w:p w14:paraId="460C5C36" w14:textId="77777777" w:rsidR="00E96648" w:rsidRDefault="009D18A3">
      <w:pPr>
        <w:numPr>
          <w:ilvl w:val="0"/>
          <w:numId w:val="2"/>
        </w:numPr>
        <w:ind w:hanging="360"/>
      </w:pPr>
      <w:r>
        <w:t xml:space="preserve">EOT should be approved by competent authority. </w:t>
      </w:r>
    </w:p>
    <w:p w14:paraId="633A62A0" w14:textId="77777777" w:rsidR="00E96648" w:rsidRDefault="009D18A3">
      <w:pPr>
        <w:numPr>
          <w:ilvl w:val="0"/>
          <w:numId w:val="2"/>
        </w:numPr>
        <w:ind w:hanging="360"/>
      </w:pPr>
      <w:r>
        <w:t xml:space="preserve">Replace the pump and check alignment. Follow work instruction </w:t>
      </w:r>
      <w:r>
        <w:rPr>
          <w:sz w:val="20"/>
        </w:rPr>
        <w:t>WI/MAINT/12</w:t>
      </w:r>
      <w:r>
        <w:t xml:space="preserve"> for material handling. </w:t>
      </w:r>
    </w:p>
    <w:p w14:paraId="51E67A40" w14:textId="77777777" w:rsidR="00E96648" w:rsidRDefault="009D18A3">
      <w:pPr>
        <w:numPr>
          <w:ilvl w:val="0"/>
          <w:numId w:val="2"/>
        </w:numPr>
        <w:ind w:hanging="360"/>
      </w:pPr>
      <w:r>
        <w:t xml:space="preserve">Check oil level in bearing block and top up if required. </w:t>
      </w:r>
    </w:p>
    <w:p w14:paraId="11ECD932" w14:textId="77777777" w:rsidR="00E96648" w:rsidRDefault="009D18A3">
      <w:pPr>
        <w:numPr>
          <w:ilvl w:val="0"/>
          <w:numId w:val="2"/>
        </w:numPr>
        <w:ind w:hanging="360"/>
      </w:pPr>
      <w:r>
        <w:t>Close discharge valve and depressurize the casing by opening vent valve / p</w:t>
      </w:r>
      <w:ins w:id="79" w:author="Abhijit S Nabar" w:date="2019-11-26T10:48:00Z">
        <w:r w:rsidR="00F10A91">
          <w:t>l</w:t>
        </w:r>
      </w:ins>
      <w:r>
        <w:t xml:space="preserve">ug in casing  </w:t>
      </w:r>
    </w:p>
    <w:p w14:paraId="465514E0" w14:textId="77777777" w:rsidR="00E96648" w:rsidRDefault="009D18A3">
      <w:pPr>
        <w:numPr>
          <w:ilvl w:val="0"/>
          <w:numId w:val="2"/>
        </w:numPr>
        <w:ind w:hanging="360"/>
      </w:pPr>
      <w:r>
        <w:t xml:space="preserve">Remove coupling guard and de-couple to isolate pump from the motor.  </w:t>
      </w:r>
    </w:p>
    <w:p w14:paraId="490EBAAE" w14:textId="77777777" w:rsidR="00E96648" w:rsidRDefault="009D18A3">
      <w:pPr>
        <w:numPr>
          <w:ilvl w:val="0"/>
          <w:numId w:val="2"/>
        </w:numPr>
        <w:ind w:hanging="360"/>
      </w:pPr>
      <w:r>
        <w:t xml:space="preserve">Drain the oil in oil can with care. Remove oil cup with care to avoid breakage in handling. Applicable to pumps with lubricating oils.  </w:t>
      </w:r>
    </w:p>
    <w:p w14:paraId="551C6EDD" w14:textId="77777777" w:rsidR="00E96648" w:rsidRDefault="009D18A3">
      <w:pPr>
        <w:numPr>
          <w:ilvl w:val="0"/>
          <w:numId w:val="2"/>
        </w:numPr>
        <w:ind w:hanging="360"/>
      </w:pPr>
      <w:r>
        <w:t xml:space="preserve">Open the casing bolts with correct size spanner. Keep two bolts loose.  </w:t>
      </w:r>
    </w:p>
    <w:p w14:paraId="3ED60354" w14:textId="77777777" w:rsidR="00E96648" w:rsidRDefault="009D18A3">
      <w:pPr>
        <w:numPr>
          <w:ilvl w:val="0"/>
          <w:numId w:val="2"/>
        </w:numPr>
        <w:ind w:hanging="360"/>
      </w:pPr>
      <w:r>
        <w:t>Sling the pump assembly with the hoist provided overhead.</w:t>
      </w:r>
      <w:ins w:id="80" w:author="Abhijit S Nabar" w:date="2019-11-26T10:49:00Z">
        <w:r w:rsidR="00F10A91">
          <w:t xml:space="preserve"> Use 3T/5T sling.</w:t>
        </w:r>
      </w:ins>
      <w:r>
        <w:t xml:space="preserve">  </w:t>
      </w:r>
    </w:p>
    <w:p w14:paraId="334A8EB3" w14:textId="77777777" w:rsidR="00E96648" w:rsidRDefault="009D18A3">
      <w:pPr>
        <w:numPr>
          <w:ilvl w:val="0"/>
          <w:numId w:val="2"/>
        </w:numPr>
        <w:ind w:hanging="360"/>
      </w:pPr>
      <w:r>
        <w:t xml:space="preserve">Remove pump assembly from casing by tightening jack bolts. Due care to be taken to avoid fall of pump assembly on legs or entanglement.  </w:t>
      </w:r>
    </w:p>
    <w:p w14:paraId="4E51330E" w14:textId="77777777" w:rsidR="00E96648" w:rsidRDefault="009D18A3">
      <w:pPr>
        <w:numPr>
          <w:ilvl w:val="0"/>
          <w:numId w:val="2"/>
        </w:numPr>
        <w:ind w:hanging="360"/>
      </w:pPr>
      <w:r>
        <w:t xml:space="preserve">If impeller is to be replaced, remove the impeller </w:t>
      </w:r>
      <w:proofErr w:type="gramStart"/>
      <w:r>
        <w:t>nut</w:t>
      </w:r>
      <w:proofErr w:type="gramEnd"/>
      <w:r>
        <w:t xml:space="preserve"> and fix new impeller. The Impeller should be tight on shaft and lock nut/sleeve should be fixed tight with washer / gasket.  </w:t>
      </w:r>
    </w:p>
    <w:p w14:paraId="1C208B9C" w14:textId="77777777" w:rsidR="00E96648" w:rsidRDefault="009D18A3">
      <w:pPr>
        <w:numPr>
          <w:ilvl w:val="0"/>
          <w:numId w:val="2"/>
        </w:numPr>
        <w:ind w:hanging="360"/>
      </w:pPr>
      <w:r>
        <w:t xml:space="preserve">If bearings are damaged then, replace the bearings (no need to remove the entire pump assembly). </w:t>
      </w:r>
    </w:p>
    <w:p w14:paraId="2798AC40" w14:textId="77777777" w:rsidR="00E96648" w:rsidRDefault="009D18A3">
      <w:pPr>
        <w:numPr>
          <w:ilvl w:val="0"/>
          <w:numId w:val="2"/>
        </w:numPr>
        <w:ind w:hanging="360"/>
      </w:pPr>
      <w:r>
        <w:t xml:space="preserve">Pump assembly </w:t>
      </w:r>
      <w:proofErr w:type="gramStart"/>
      <w:r>
        <w:t>has to</w:t>
      </w:r>
      <w:proofErr w:type="gramEnd"/>
      <w:r>
        <w:t xml:space="preserve"> be shifted as per material handling procedure to site.  </w:t>
      </w:r>
    </w:p>
    <w:p w14:paraId="2714DF27" w14:textId="77777777" w:rsidR="00E96648" w:rsidRDefault="009D18A3">
      <w:pPr>
        <w:numPr>
          <w:ilvl w:val="0"/>
          <w:numId w:val="2"/>
        </w:numPr>
        <w:ind w:hanging="360"/>
      </w:pPr>
      <w:r>
        <w:t xml:space="preserve">Inspect the casing wear ring for wear and replace it with new one.  </w:t>
      </w:r>
    </w:p>
    <w:p w14:paraId="66C1B514" w14:textId="77777777" w:rsidR="00E96648" w:rsidRDefault="009D18A3">
      <w:pPr>
        <w:numPr>
          <w:ilvl w:val="0"/>
          <w:numId w:val="2"/>
        </w:numPr>
        <w:ind w:hanging="360"/>
      </w:pPr>
      <w:r>
        <w:t>Sling the pump assembly and insert inside casing. Fix bolts and uniformly tight</w:t>
      </w:r>
      <w:ins w:id="81" w:author="Abhijit S Nabar" w:date="2019-11-26T10:50:00Z">
        <w:r w:rsidR="00F10A91">
          <w:t>en</w:t>
        </w:r>
      </w:ins>
      <w:proofErr w:type="gramStart"/>
      <w:r>
        <w:t>. .</w:t>
      </w:r>
      <w:proofErr w:type="gramEnd"/>
      <w:r>
        <w:t xml:space="preserve">  </w:t>
      </w:r>
    </w:p>
    <w:p w14:paraId="304CBF45" w14:textId="77777777" w:rsidR="00E96648" w:rsidRDefault="009D18A3">
      <w:pPr>
        <w:numPr>
          <w:ilvl w:val="0"/>
          <w:numId w:val="2"/>
        </w:numPr>
        <w:ind w:hanging="360"/>
      </w:pPr>
      <w:r>
        <w:t xml:space="preserve">Couple the pump with motor and fix guard.  </w:t>
      </w:r>
    </w:p>
    <w:p w14:paraId="0B528F57" w14:textId="77777777" w:rsidR="00E96648" w:rsidRDefault="009D18A3">
      <w:pPr>
        <w:numPr>
          <w:ilvl w:val="0"/>
          <w:numId w:val="2"/>
        </w:numPr>
        <w:ind w:hanging="360"/>
      </w:pPr>
      <w:r>
        <w:t xml:space="preserve">Fill oil after fixing plug and oil gauge.  </w:t>
      </w:r>
    </w:p>
    <w:p w14:paraId="7951A4D7" w14:textId="77777777" w:rsidR="00E96648" w:rsidRDefault="009D18A3">
      <w:pPr>
        <w:numPr>
          <w:ilvl w:val="0"/>
          <w:numId w:val="2"/>
        </w:numPr>
        <w:ind w:hanging="360"/>
      </w:pPr>
      <w:r>
        <w:t xml:space="preserve">Do handle oil with utmost care to avoid the spillage. Use the lubricant recommended as per maintenance manual and as per procedure VL/IMS/PID1/MECH/WI/92  </w:t>
      </w:r>
    </w:p>
    <w:p w14:paraId="4C2DBAB3" w14:textId="77777777" w:rsidR="00E96648" w:rsidRDefault="009D18A3">
      <w:pPr>
        <w:numPr>
          <w:ilvl w:val="0"/>
          <w:numId w:val="2"/>
        </w:numPr>
        <w:ind w:hanging="360"/>
      </w:pPr>
      <w:r>
        <w:t xml:space="preserve">Open discharge valve of pump to check leakage.  </w:t>
      </w:r>
    </w:p>
    <w:p w14:paraId="116042C4" w14:textId="77777777" w:rsidR="00E96648" w:rsidRDefault="009D18A3">
      <w:pPr>
        <w:numPr>
          <w:ilvl w:val="0"/>
          <w:numId w:val="2"/>
        </w:numPr>
        <w:ind w:hanging="360"/>
      </w:pPr>
      <w:r>
        <w:t xml:space="preserve">Clear electrical </w:t>
      </w:r>
      <w:proofErr w:type="spellStart"/>
      <w:r>
        <w:t>shutdown</w:t>
      </w:r>
      <w:proofErr w:type="spellEnd"/>
      <w:r>
        <w:t xml:space="preserve"> and take trial of pump in co-ordination with electrical &amp; operation person.  </w:t>
      </w:r>
    </w:p>
    <w:p w14:paraId="34EE1599" w14:textId="77777777" w:rsidR="00E96648" w:rsidRDefault="009D18A3">
      <w:pPr>
        <w:numPr>
          <w:ilvl w:val="0"/>
          <w:numId w:val="2"/>
        </w:numPr>
        <w:ind w:hanging="360"/>
      </w:pPr>
      <w:r>
        <w:t xml:space="preserve">Measure vibration, current, pressure, &amp; check for any gland leakage, casing leakage, etc. </w:t>
      </w:r>
    </w:p>
    <w:p w14:paraId="2CBF517F" w14:textId="77777777" w:rsidR="00E96648" w:rsidRDefault="009D18A3">
      <w:pPr>
        <w:numPr>
          <w:ilvl w:val="0"/>
          <w:numId w:val="2"/>
        </w:numPr>
        <w:spacing w:after="268"/>
        <w:ind w:hanging="360"/>
      </w:pPr>
      <w:r>
        <w:t xml:space="preserve">If found within acceptable limits, </w:t>
      </w:r>
      <w:proofErr w:type="spellStart"/>
      <w:r>
        <w:t>give</w:t>
      </w:r>
      <w:proofErr w:type="spellEnd"/>
      <w:r>
        <w:t xml:space="preserve"> clearance to production department. </w:t>
      </w:r>
    </w:p>
    <w:p w14:paraId="42A6307B" w14:textId="77777777" w:rsidR="00E96648" w:rsidRDefault="009D18A3">
      <w:pPr>
        <w:spacing w:after="0" w:line="259" w:lineRule="auto"/>
        <w:ind w:left="14" w:firstLine="0"/>
        <w:jc w:val="left"/>
      </w:pPr>
      <w:r>
        <w:t xml:space="preserve"> </w:t>
      </w:r>
    </w:p>
    <w:p w14:paraId="7C9EB320" w14:textId="77777777" w:rsidR="00E96648" w:rsidRDefault="009D18A3">
      <w:pPr>
        <w:spacing w:after="0" w:line="259" w:lineRule="auto"/>
        <w:ind w:left="14" w:firstLine="0"/>
        <w:jc w:val="left"/>
      </w:pPr>
      <w:r>
        <w:lastRenderedPageBreak/>
        <w:t xml:space="preserve"> </w:t>
      </w:r>
    </w:p>
    <w:p w14:paraId="6F4AC7A9" w14:textId="77777777" w:rsidR="00E96648" w:rsidRDefault="009D18A3">
      <w:pPr>
        <w:spacing w:after="0" w:line="259" w:lineRule="auto"/>
        <w:ind w:left="14" w:firstLine="0"/>
        <w:jc w:val="left"/>
      </w:pPr>
      <w:r>
        <w:t xml:space="preserve"> </w:t>
      </w:r>
    </w:p>
    <w:p w14:paraId="22DA941C" w14:textId="77777777" w:rsidR="00E96648" w:rsidRDefault="009D18A3">
      <w:pPr>
        <w:spacing w:after="0" w:line="259" w:lineRule="auto"/>
        <w:ind w:left="14" w:firstLine="0"/>
        <w:jc w:val="left"/>
      </w:pPr>
      <w:r>
        <w:t xml:space="preserve"> </w:t>
      </w:r>
    </w:p>
    <w:p w14:paraId="3670B76F" w14:textId="77777777" w:rsidR="00E96648" w:rsidRDefault="009D18A3">
      <w:pPr>
        <w:pStyle w:val="Heading1"/>
        <w:tabs>
          <w:tab w:val="center" w:pos="4762"/>
        </w:tabs>
        <w:ind w:left="-1" w:firstLine="0"/>
      </w:pPr>
      <w:r>
        <w:t>Work No-2</w:t>
      </w:r>
      <w:r>
        <w:rPr>
          <w:b w:val="0"/>
        </w:rPr>
        <w:t xml:space="preserve">       </w:t>
      </w:r>
      <w:r>
        <w:rPr>
          <w:b w:val="0"/>
        </w:rPr>
        <w:tab/>
      </w:r>
      <w:r>
        <w:t>Disassembly of bowl assembly of vertical turbine pump</w:t>
      </w:r>
      <w:r>
        <w:rPr>
          <w:b w:val="0"/>
        </w:rPr>
        <w:t xml:space="preserve"> </w:t>
      </w:r>
    </w:p>
    <w:p w14:paraId="1D39FF2F" w14:textId="77777777" w:rsidR="00E96648" w:rsidRDefault="009D18A3">
      <w:pPr>
        <w:spacing w:after="0" w:line="259" w:lineRule="auto"/>
        <w:ind w:left="14" w:firstLine="0"/>
        <w:jc w:val="left"/>
      </w:pPr>
      <w:r>
        <w:t xml:space="preserve"> </w:t>
      </w:r>
    </w:p>
    <w:p w14:paraId="54FF6A17" w14:textId="77777777" w:rsidR="00E96648" w:rsidRDefault="009D18A3">
      <w:pPr>
        <w:numPr>
          <w:ilvl w:val="0"/>
          <w:numId w:val="3"/>
        </w:numPr>
        <w:ind w:hanging="360"/>
      </w:pPr>
      <w:r>
        <w:t xml:space="preserve">The bowl assembly should be disassembled in a clear area. </w:t>
      </w:r>
    </w:p>
    <w:p w14:paraId="6595E126" w14:textId="77777777" w:rsidR="00E96648" w:rsidRDefault="009D18A3">
      <w:pPr>
        <w:numPr>
          <w:ilvl w:val="0"/>
          <w:numId w:val="3"/>
        </w:numPr>
        <w:ind w:hanging="360"/>
      </w:pPr>
      <w:r>
        <w:t xml:space="preserve">Place the bowl assembly in a horizontal position with a support under the first bowl above the suction case. </w:t>
      </w:r>
    </w:p>
    <w:p w14:paraId="41EB651E" w14:textId="77777777" w:rsidR="00E96648" w:rsidRDefault="009D18A3">
      <w:pPr>
        <w:numPr>
          <w:ilvl w:val="0"/>
          <w:numId w:val="3"/>
        </w:numPr>
        <w:ind w:hanging="360"/>
      </w:pPr>
      <w:r>
        <w:t xml:space="preserve">Measure and record the projection and axial play of the shaft. </w:t>
      </w:r>
    </w:p>
    <w:p w14:paraId="7E930277" w14:textId="77777777" w:rsidR="00E96648" w:rsidRDefault="009D18A3">
      <w:pPr>
        <w:numPr>
          <w:ilvl w:val="0"/>
          <w:numId w:val="3"/>
        </w:numPr>
        <w:ind w:hanging="360"/>
      </w:pPr>
      <w:r>
        <w:t xml:space="preserve">Remove the suction case plug. </w:t>
      </w:r>
    </w:p>
    <w:p w14:paraId="68D295E0" w14:textId="77777777" w:rsidR="00E96648" w:rsidRDefault="009D18A3">
      <w:pPr>
        <w:numPr>
          <w:ilvl w:val="0"/>
          <w:numId w:val="3"/>
        </w:numPr>
        <w:ind w:hanging="360"/>
      </w:pPr>
      <w:r>
        <w:t xml:space="preserve">Remove the cap screw from suction case flange. </w:t>
      </w:r>
    </w:p>
    <w:p w14:paraId="71CC9BF2" w14:textId="77777777" w:rsidR="00E96648" w:rsidRDefault="009D18A3">
      <w:pPr>
        <w:numPr>
          <w:ilvl w:val="0"/>
          <w:numId w:val="3"/>
        </w:numPr>
        <w:ind w:hanging="360"/>
      </w:pPr>
      <w:r>
        <w:t xml:space="preserve">Slide suction case off the pump shaft. </w:t>
      </w:r>
    </w:p>
    <w:p w14:paraId="5187907E" w14:textId="77777777" w:rsidR="00E96648" w:rsidRDefault="009D18A3">
      <w:pPr>
        <w:numPr>
          <w:ilvl w:val="0"/>
          <w:numId w:val="3"/>
        </w:numPr>
        <w:ind w:hanging="360"/>
      </w:pPr>
      <w:r>
        <w:t xml:space="preserve">Loosen set screws in suction case and slide sand collar off end of pump shaft. </w:t>
      </w:r>
    </w:p>
    <w:p w14:paraId="58BF1C18" w14:textId="77777777" w:rsidR="00E96648" w:rsidRDefault="009D18A3">
      <w:pPr>
        <w:numPr>
          <w:ilvl w:val="0"/>
          <w:numId w:val="3"/>
        </w:numPr>
        <w:ind w:hanging="360"/>
      </w:pPr>
      <w:r>
        <w:t xml:space="preserve">Use collect driver to drive impeller collect toward discharge case of bowl assembly. </w:t>
      </w:r>
    </w:p>
    <w:p w14:paraId="36A5BB42" w14:textId="77777777" w:rsidR="00E96648" w:rsidRDefault="009D18A3">
      <w:pPr>
        <w:numPr>
          <w:ilvl w:val="0"/>
          <w:numId w:val="3"/>
        </w:numPr>
        <w:ind w:hanging="360"/>
      </w:pPr>
      <w:r>
        <w:t xml:space="preserve">Slide impeller off pump shaft. </w:t>
      </w:r>
    </w:p>
    <w:p w14:paraId="0F0D9418" w14:textId="77777777" w:rsidR="00E96648" w:rsidRDefault="009D18A3">
      <w:pPr>
        <w:numPr>
          <w:ilvl w:val="0"/>
          <w:numId w:val="3"/>
        </w:numPr>
        <w:ind w:hanging="360"/>
      </w:pPr>
      <w:r>
        <w:t xml:space="preserve">Spread spilt collect with the screwdriver and slide collect off pump shaft. </w:t>
      </w:r>
    </w:p>
    <w:p w14:paraId="16F70A47" w14:textId="77777777" w:rsidR="00E96648" w:rsidRDefault="009D18A3">
      <w:pPr>
        <w:numPr>
          <w:ilvl w:val="0"/>
          <w:numId w:val="3"/>
        </w:numPr>
        <w:ind w:hanging="360"/>
      </w:pPr>
      <w:r>
        <w:t xml:space="preserve">Remove cap screws from the pump bowl. Move support to under next bowl. Slide the pump bowl off pump shaft. </w:t>
      </w:r>
    </w:p>
    <w:p w14:paraId="1E520A0E" w14:textId="77777777" w:rsidR="00E96648" w:rsidRDefault="009D18A3">
      <w:pPr>
        <w:numPr>
          <w:ilvl w:val="0"/>
          <w:numId w:val="3"/>
        </w:numPr>
        <w:ind w:hanging="360"/>
      </w:pPr>
      <w:r>
        <w:t xml:space="preserve">Repeat steps 7 through 10 to remove remainder of bowls including the top bowl. </w:t>
      </w:r>
    </w:p>
    <w:p w14:paraId="4C5880C5" w14:textId="77777777" w:rsidR="00E96648" w:rsidRDefault="009D18A3">
      <w:pPr>
        <w:numPr>
          <w:ilvl w:val="0"/>
          <w:numId w:val="3"/>
        </w:numPr>
        <w:ind w:hanging="360"/>
      </w:pPr>
      <w:r>
        <w:t xml:space="preserve">Slide the discharge case off the pump shaft.  </w:t>
      </w:r>
    </w:p>
    <w:p w14:paraId="7A50DC8E" w14:textId="77777777" w:rsidR="00E96648" w:rsidRDefault="009D18A3">
      <w:pPr>
        <w:spacing w:after="0" w:line="259" w:lineRule="auto"/>
        <w:ind w:left="734" w:firstLine="0"/>
        <w:jc w:val="left"/>
      </w:pPr>
      <w:r>
        <w:t xml:space="preserve"> </w:t>
      </w:r>
      <w:r>
        <w:br w:type="page"/>
      </w:r>
    </w:p>
    <w:p w14:paraId="0B2A2F5F" w14:textId="77777777" w:rsidR="00E96648" w:rsidRDefault="009D18A3">
      <w:pPr>
        <w:spacing w:after="0" w:line="259" w:lineRule="auto"/>
        <w:ind w:left="0" w:right="878" w:firstLine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 wp14:anchorId="59D7C742" wp14:editId="46042450">
            <wp:extent cx="4861677" cy="6962677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677" cy="696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6805AF" w14:textId="77777777" w:rsidR="00E96648" w:rsidRDefault="009D18A3">
      <w:pPr>
        <w:spacing w:after="0" w:line="259" w:lineRule="auto"/>
        <w:ind w:left="14" w:firstLine="0"/>
        <w:jc w:val="left"/>
      </w:pPr>
      <w:r>
        <w:t xml:space="preserve"> </w:t>
      </w:r>
    </w:p>
    <w:p w14:paraId="6DAEF0EC" w14:textId="77777777" w:rsidR="00E96648" w:rsidRDefault="009D18A3">
      <w:pPr>
        <w:spacing w:after="0" w:line="259" w:lineRule="auto"/>
        <w:ind w:left="0" w:right="310" w:firstLine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 wp14:anchorId="27F1FC23" wp14:editId="096293D9">
            <wp:extent cx="5231354" cy="7181008"/>
            <wp:effectExtent l="0" t="0" r="0" b="0"/>
            <wp:docPr id="1006" name="Picture 1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Picture 10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354" cy="718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5D92BB" w14:textId="77777777" w:rsidR="00E96648" w:rsidRDefault="009D18A3">
      <w:pPr>
        <w:spacing w:after="0" w:line="259" w:lineRule="auto"/>
        <w:ind w:left="14" w:firstLine="0"/>
        <w:jc w:val="left"/>
      </w:pPr>
      <w:r>
        <w:lastRenderedPageBreak/>
        <w:t xml:space="preserve"> </w:t>
      </w:r>
    </w:p>
    <w:p w14:paraId="7FD2F9A7" w14:textId="77777777" w:rsidR="00E96648" w:rsidRDefault="009D18A3">
      <w:pPr>
        <w:spacing w:after="0" w:line="259" w:lineRule="auto"/>
        <w:ind w:left="14" w:firstLine="0"/>
        <w:jc w:val="left"/>
      </w:pPr>
      <w:r>
        <w:rPr>
          <w:b/>
        </w:rPr>
        <w:t xml:space="preserve"> </w:t>
      </w:r>
    </w:p>
    <w:p w14:paraId="5BC08742" w14:textId="77777777" w:rsidR="00E96648" w:rsidRDefault="009D18A3">
      <w:pPr>
        <w:spacing w:after="0" w:line="259" w:lineRule="auto"/>
        <w:ind w:left="14" w:firstLine="0"/>
        <w:jc w:val="left"/>
      </w:pPr>
      <w:r>
        <w:rPr>
          <w:b/>
        </w:rPr>
        <w:t xml:space="preserve"> </w:t>
      </w:r>
    </w:p>
    <w:p w14:paraId="0411D81B" w14:textId="77777777" w:rsidR="00E96648" w:rsidRDefault="009D18A3">
      <w:pPr>
        <w:spacing w:after="0" w:line="259" w:lineRule="auto"/>
        <w:ind w:left="14" w:firstLine="0"/>
        <w:jc w:val="left"/>
      </w:pPr>
      <w:r>
        <w:rPr>
          <w:b/>
        </w:rPr>
        <w:t xml:space="preserve"> </w:t>
      </w:r>
    </w:p>
    <w:p w14:paraId="3B9C3137" w14:textId="77777777" w:rsidR="00E96648" w:rsidRDefault="009D18A3">
      <w:pPr>
        <w:spacing w:after="0" w:line="259" w:lineRule="auto"/>
        <w:ind w:left="14" w:firstLine="0"/>
        <w:jc w:val="left"/>
      </w:pPr>
      <w:r>
        <w:rPr>
          <w:b/>
        </w:rPr>
        <w:t xml:space="preserve"> </w:t>
      </w:r>
    </w:p>
    <w:p w14:paraId="7218E7AA" w14:textId="77777777" w:rsidR="00E96648" w:rsidRDefault="009D18A3">
      <w:pPr>
        <w:pStyle w:val="Heading1"/>
        <w:tabs>
          <w:tab w:val="center" w:pos="1454"/>
          <w:tab w:val="center" w:pos="3476"/>
        </w:tabs>
        <w:ind w:left="-1" w:firstLine="0"/>
      </w:pPr>
      <w:r>
        <w:t>Work no-</w:t>
      </w:r>
      <w:proofErr w:type="gramStart"/>
      <w:r>
        <w:t>3</w:t>
      </w:r>
      <w:r>
        <w:rPr>
          <w:b w:val="0"/>
        </w:rPr>
        <w:t xml:space="preserve">  </w:t>
      </w:r>
      <w:r>
        <w:rPr>
          <w:b w:val="0"/>
        </w:rPr>
        <w:tab/>
      </w:r>
      <w:proofErr w:type="gramEnd"/>
      <w:r>
        <w:rPr>
          <w:b w:val="0"/>
        </w:rPr>
        <w:t xml:space="preserve"> </w:t>
      </w:r>
      <w:r>
        <w:rPr>
          <w:b w:val="0"/>
        </w:rPr>
        <w:tab/>
      </w:r>
      <w:r>
        <w:t>Inspection and replacement</w:t>
      </w:r>
      <w:r>
        <w:rPr>
          <w:b w:val="0"/>
        </w:rPr>
        <w:t xml:space="preserve"> </w:t>
      </w:r>
    </w:p>
    <w:p w14:paraId="407C590C" w14:textId="77777777" w:rsidR="00E96648" w:rsidRDefault="009D18A3">
      <w:pPr>
        <w:spacing w:after="0" w:line="259" w:lineRule="auto"/>
        <w:ind w:left="14" w:firstLine="0"/>
        <w:jc w:val="left"/>
      </w:pPr>
      <w:r>
        <w:t xml:space="preserve"> </w:t>
      </w:r>
    </w:p>
    <w:p w14:paraId="7D70F799" w14:textId="77777777" w:rsidR="00E96648" w:rsidRDefault="009D18A3">
      <w:pPr>
        <w:numPr>
          <w:ilvl w:val="0"/>
          <w:numId w:val="4"/>
        </w:numPr>
        <w:ind w:hanging="360"/>
      </w:pPr>
      <w:r>
        <w:t xml:space="preserve">After the components are disassembled, each part should be thoroughly cleaned and inspected for wear and physical damage.  </w:t>
      </w:r>
    </w:p>
    <w:p w14:paraId="71D7AB67" w14:textId="77777777" w:rsidR="00E96648" w:rsidRDefault="009D18A3">
      <w:pPr>
        <w:numPr>
          <w:ilvl w:val="0"/>
          <w:numId w:val="4"/>
        </w:numPr>
        <w:ind w:hanging="360"/>
      </w:pPr>
      <w:r>
        <w:t xml:space="preserve">Any part showing signs of excessive wear or damage should be replaced with genuine spare parts supplied.  </w:t>
      </w:r>
    </w:p>
    <w:p w14:paraId="79D79450" w14:textId="77777777" w:rsidR="00E96648" w:rsidRDefault="009D18A3">
      <w:pPr>
        <w:spacing w:after="0" w:line="259" w:lineRule="auto"/>
        <w:ind w:left="734" w:firstLine="0"/>
        <w:jc w:val="left"/>
      </w:pPr>
      <w:r>
        <w:t xml:space="preserve"> </w:t>
      </w:r>
    </w:p>
    <w:p w14:paraId="5E61B1AE" w14:textId="77777777" w:rsidR="00E96648" w:rsidRDefault="009D18A3">
      <w:pPr>
        <w:spacing w:after="0" w:line="259" w:lineRule="auto"/>
        <w:ind w:left="14" w:firstLine="0"/>
        <w:jc w:val="left"/>
      </w:pPr>
      <w:r>
        <w:t xml:space="preserve"> </w:t>
      </w:r>
    </w:p>
    <w:p w14:paraId="64EA3A59" w14:textId="77777777" w:rsidR="00E96648" w:rsidRDefault="009D18A3">
      <w:pPr>
        <w:spacing w:after="22" w:line="235" w:lineRule="auto"/>
        <w:ind w:left="-1" w:firstLine="0"/>
        <w:jc w:val="left"/>
      </w:pPr>
      <w:r>
        <w:rPr>
          <w:b/>
          <w:u w:val="single" w:color="000000"/>
        </w:rPr>
        <w:t>Please note: -</w:t>
      </w:r>
      <w:r>
        <w:rPr>
          <w:b/>
        </w:rPr>
        <w:t xml:space="preserve"> </w:t>
      </w:r>
    </w:p>
    <w:p w14:paraId="08CD55E2" w14:textId="77777777" w:rsidR="00E96648" w:rsidRDefault="009D18A3">
      <w:pPr>
        <w:spacing w:after="0" w:line="259" w:lineRule="auto"/>
        <w:ind w:left="14" w:firstLine="0"/>
        <w:jc w:val="left"/>
      </w:pPr>
      <w:r>
        <w:rPr>
          <w:b/>
        </w:rPr>
        <w:t xml:space="preserve"> </w:t>
      </w:r>
    </w:p>
    <w:p w14:paraId="486461A5" w14:textId="77777777" w:rsidR="00E96648" w:rsidRDefault="009D18A3">
      <w:pPr>
        <w:numPr>
          <w:ilvl w:val="0"/>
          <w:numId w:val="5"/>
        </w:numPr>
        <w:spacing w:after="49" w:line="235" w:lineRule="auto"/>
        <w:ind w:right="-7" w:hanging="360"/>
      </w:pPr>
      <w:r>
        <w:rPr>
          <w:b/>
          <w:u w:val="single" w:color="000000"/>
        </w:rPr>
        <w:t>TO AVOID BENDING OR DAMAGING, DO NOT PICK UP BOWL ASSEMBLY</w:t>
      </w:r>
      <w:r>
        <w:rPr>
          <w:b/>
        </w:rPr>
        <w:t xml:space="preserve"> </w:t>
      </w:r>
      <w:r>
        <w:rPr>
          <w:b/>
          <w:u w:val="single" w:color="000000"/>
        </w:rPr>
        <w:t>BY THE SHAFT</w:t>
      </w:r>
      <w:r>
        <w:t xml:space="preserve">.  </w:t>
      </w:r>
    </w:p>
    <w:p w14:paraId="4E02C6AA" w14:textId="77777777" w:rsidR="00E96648" w:rsidRDefault="009D18A3">
      <w:pPr>
        <w:numPr>
          <w:ilvl w:val="0"/>
          <w:numId w:val="5"/>
        </w:numPr>
        <w:spacing w:after="72" w:line="237" w:lineRule="auto"/>
        <w:ind w:right="-7" w:hanging="360"/>
      </w:pPr>
      <w:r>
        <w:rPr>
          <w:b/>
          <w:color w:val="1F497D"/>
          <w:sz w:val="24"/>
        </w:rPr>
        <w:t xml:space="preserve">While working in the vicinity of surge tank, a work permit </w:t>
      </w:r>
      <w:proofErr w:type="gramStart"/>
      <w:r>
        <w:rPr>
          <w:b/>
          <w:color w:val="1F497D"/>
          <w:sz w:val="24"/>
        </w:rPr>
        <w:t>has to</w:t>
      </w:r>
      <w:proofErr w:type="gramEnd"/>
      <w:r>
        <w:rPr>
          <w:b/>
          <w:color w:val="1F497D"/>
          <w:sz w:val="24"/>
        </w:rPr>
        <w:t xml:space="preserve"> be taken from Electrical department since the 11KV substation is very close to the surge tank area. The work will be carried out under the strict supervisions of </w:t>
      </w:r>
      <w:ins w:id="82" w:author="Abhijit S Nabar" w:date="2019-11-26T11:15:00Z">
        <w:r w:rsidR="00B81B31">
          <w:rPr>
            <w:b/>
            <w:color w:val="1F497D"/>
            <w:sz w:val="24"/>
          </w:rPr>
          <w:t>V</w:t>
        </w:r>
      </w:ins>
      <w:del w:id="83" w:author="Abhijit S Nabar" w:date="2019-11-26T11:15:00Z">
        <w:r w:rsidDel="00B81B31">
          <w:rPr>
            <w:b/>
            <w:color w:val="1F497D"/>
            <w:sz w:val="24"/>
          </w:rPr>
          <w:delText>SS</w:delText>
        </w:r>
      </w:del>
      <w:r>
        <w:rPr>
          <w:b/>
          <w:color w:val="1F497D"/>
          <w:sz w:val="24"/>
        </w:rPr>
        <w:t>L staff.  While issuing the work permit it is necessary that we put o</w:t>
      </w:r>
      <w:ins w:id="84" w:author="Abhijit S Nabar" w:date="2019-11-26T11:15:00Z">
        <w:r w:rsidR="00B81B31">
          <w:rPr>
            <w:b/>
            <w:color w:val="1F497D"/>
            <w:sz w:val="24"/>
          </w:rPr>
          <w:t>f</w:t>
        </w:r>
      </w:ins>
      <w:r>
        <w:rPr>
          <w:b/>
          <w:color w:val="1F497D"/>
          <w:sz w:val="24"/>
        </w:rPr>
        <w:t xml:space="preserve">f 11KV supply from GED mains. </w:t>
      </w:r>
      <w:r>
        <w:rPr>
          <w:b/>
          <w:sz w:val="24"/>
        </w:rPr>
        <w:t xml:space="preserve"> </w:t>
      </w:r>
    </w:p>
    <w:p w14:paraId="5B8C4BC9" w14:textId="77777777" w:rsidR="00E96648" w:rsidRDefault="009D18A3">
      <w:pPr>
        <w:numPr>
          <w:ilvl w:val="0"/>
          <w:numId w:val="5"/>
        </w:numPr>
        <w:spacing w:after="1" w:line="237" w:lineRule="auto"/>
        <w:ind w:right="-7" w:hanging="360"/>
      </w:pPr>
      <w:r>
        <w:rPr>
          <w:b/>
          <w:color w:val="1F497D"/>
          <w:sz w:val="24"/>
        </w:rPr>
        <w:t xml:space="preserve">SP-44 “Procedure to work in the vicinity of </w:t>
      </w:r>
      <w:proofErr w:type="spellStart"/>
      <w:r>
        <w:rPr>
          <w:b/>
          <w:color w:val="1F497D"/>
          <w:sz w:val="24"/>
        </w:rPr>
        <w:t>over head</w:t>
      </w:r>
      <w:proofErr w:type="spellEnd"/>
      <w:r>
        <w:rPr>
          <w:b/>
          <w:color w:val="1F497D"/>
          <w:sz w:val="24"/>
        </w:rPr>
        <w:t xml:space="preserve"> electric line” shall be followed strictly.</w:t>
      </w:r>
      <w:r>
        <w:rPr>
          <w:b/>
          <w:sz w:val="24"/>
        </w:rPr>
        <w:t xml:space="preserve"> </w:t>
      </w:r>
    </w:p>
    <w:p w14:paraId="30444AAB" w14:textId="77777777" w:rsidR="00E96648" w:rsidRDefault="009D18A3">
      <w:pPr>
        <w:spacing w:after="0" w:line="259" w:lineRule="auto"/>
        <w:ind w:left="734" w:firstLine="0"/>
        <w:jc w:val="left"/>
      </w:pPr>
      <w:r>
        <w:rPr>
          <w:b/>
          <w:sz w:val="24"/>
        </w:rPr>
        <w:t xml:space="preserve"> </w:t>
      </w:r>
    </w:p>
    <w:p w14:paraId="46F14422" w14:textId="77777777" w:rsidR="00E96648" w:rsidRDefault="009D18A3">
      <w:pPr>
        <w:spacing w:after="0" w:line="259" w:lineRule="auto"/>
        <w:ind w:left="734" w:firstLine="0"/>
        <w:jc w:val="left"/>
      </w:pPr>
      <w:r>
        <w:rPr>
          <w:b/>
          <w:sz w:val="24"/>
        </w:rPr>
        <w:t xml:space="preserve"> </w:t>
      </w:r>
    </w:p>
    <w:p w14:paraId="30CFA72A" w14:textId="77777777" w:rsidR="00E96648" w:rsidRDefault="009D18A3">
      <w:pPr>
        <w:spacing w:after="0" w:line="259" w:lineRule="auto"/>
        <w:ind w:left="734" w:firstLine="0"/>
        <w:jc w:val="left"/>
      </w:pPr>
      <w:r>
        <w:rPr>
          <w:b/>
          <w:sz w:val="24"/>
        </w:rPr>
        <w:t xml:space="preserve"> </w:t>
      </w:r>
    </w:p>
    <w:p w14:paraId="6DB3B492" w14:textId="77777777" w:rsidR="00EA669E" w:rsidRPr="000B56A0" w:rsidRDefault="009D18A3" w:rsidP="00EA669E">
      <w:pPr>
        <w:spacing w:before="100" w:beforeAutospacing="1" w:after="100" w:afterAutospacing="1" w:line="240" w:lineRule="auto"/>
        <w:rPr>
          <w:ins w:id="85" w:author="Archana Mandrekar" w:date="2022-12-14T16:14:00Z"/>
          <w:b/>
          <w:bCs/>
          <w:sz w:val="24"/>
          <w:szCs w:val="24"/>
          <w:u w:val="single"/>
          <w:lang w:val="fr-FR"/>
        </w:rPr>
      </w:pPr>
      <w:r>
        <w:rPr>
          <w:b/>
          <w:sz w:val="24"/>
        </w:rPr>
        <w:t xml:space="preserve"> </w:t>
      </w:r>
      <w:ins w:id="86" w:author="Archana Mandrekar" w:date="2022-12-14T16:14:00Z">
        <w:r w:rsidR="00EA669E" w:rsidRPr="000B56A0">
          <w:rPr>
            <w:b/>
            <w:bCs/>
            <w:sz w:val="24"/>
            <w:szCs w:val="24"/>
            <w:u w:val="single"/>
            <w:lang w:val="fr-FR"/>
          </w:rPr>
          <w:t>Amendement Record</w:t>
        </w:r>
      </w:ins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EA669E" w:rsidRPr="001E642A" w14:paraId="6C70D08A" w14:textId="77777777" w:rsidTr="007677B2">
        <w:trPr>
          <w:ins w:id="87" w:author="Archana Mandrekar" w:date="2022-12-14T16:14:00Z"/>
        </w:trPr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2223471E" w14:textId="77777777" w:rsidR="00EA669E" w:rsidRPr="007C1842" w:rsidRDefault="00EA669E" w:rsidP="007677B2">
            <w:pPr>
              <w:pStyle w:val="Header"/>
              <w:ind w:right="-108"/>
              <w:rPr>
                <w:ins w:id="88" w:author="Archana Mandrekar" w:date="2022-12-14T16:14:00Z"/>
                <w:b/>
              </w:rPr>
            </w:pPr>
            <w:ins w:id="89" w:author="Archana Mandrekar" w:date="2022-12-14T16:14:00Z">
              <w:r w:rsidRPr="007C1842">
                <w:rPr>
                  <w:b/>
                </w:rPr>
                <w:t>Date</w:t>
              </w:r>
            </w:ins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C09F6" w14:textId="77777777" w:rsidR="00EA669E" w:rsidRPr="007C1842" w:rsidRDefault="00EA669E" w:rsidP="007677B2">
            <w:pPr>
              <w:pStyle w:val="Header"/>
              <w:ind w:right="-151"/>
              <w:rPr>
                <w:ins w:id="90" w:author="Archana Mandrekar" w:date="2022-12-14T16:14:00Z"/>
                <w:b/>
              </w:rPr>
            </w:pPr>
            <w:ins w:id="91" w:author="Archana Mandrekar" w:date="2022-12-14T16:14:00Z">
              <w:r w:rsidRPr="007C1842">
                <w:rPr>
                  <w:b/>
                </w:rPr>
                <w:t>Manual Section Ref. &amp; Para</w:t>
              </w:r>
            </w:ins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07D2" w14:textId="77777777" w:rsidR="00EA669E" w:rsidRPr="007C1842" w:rsidRDefault="00EA669E" w:rsidP="007677B2">
            <w:pPr>
              <w:pStyle w:val="Header"/>
              <w:ind w:right="-151"/>
              <w:rPr>
                <w:ins w:id="92" w:author="Archana Mandrekar" w:date="2022-12-14T16:14:00Z"/>
                <w:b/>
              </w:rPr>
            </w:pPr>
            <w:ins w:id="93" w:author="Archana Mandrekar" w:date="2022-12-14T16:14:00Z">
              <w:r w:rsidRPr="007C1842">
                <w:rPr>
                  <w:b/>
                </w:rPr>
                <w:t>Brief details of Revision</w:t>
              </w:r>
            </w:ins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B83DAE1" w14:textId="77777777" w:rsidR="00EA669E" w:rsidRPr="007C1842" w:rsidRDefault="00EA669E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94" w:author="Archana Mandrekar" w:date="2022-12-14T16:14:00Z"/>
                <w:b/>
              </w:rPr>
            </w:pPr>
            <w:ins w:id="95" w:author="Archana Mandrekar" w:date="2022-12-14T16:14:00Z">
              <w:r w:rsidRPr="007C1842">
                <w:rPr>
                  <w:b/>
                </w:rPr>
                <w:t>New Rev.</w:t>
              </w:r>
            </w:ins>
          </w:p>
        </w:tc>
      </w:tr>
      <w:tr w:rsidR="00EA669E" w:rsidRPr="001E642A" w14:paraId="04613C0B" w14:textId="77777777" w:rsidTr="007677B2">
        <w:trPr>
          <w:ins w:id="96" w:author="Archana Mandrekar" w:date="2022-12-14T16:14:00Z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3EFD2011" w14:textId="77777777" w:rsidR="00EA669E" w:rsidRPr="007C1842" w:rsidRDefault="00EA669E" w:rsidP="007677B2">
            <w:pPr>
              <w:pStyle w:val="Header"/>
              <w:ind w:right="-108"/>
              <w:rPr>
                <w:ins w:id="97" w:author="Archana Mandrekar" w:date="2022-12-14T16:14:00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C3EF3D" w14:textId="77777777" w:rsidR="00EA669E" w:rsidRPr="007C1842" w:rsidRDefault="00EA669E" w:rsidP="007677B2">
            <w:pPr>
              <w:pStyle w:val="Header"/>
              <w:ind w:right="-151"/>
              <w:rPr>
                <w:ins w:id="98" w:author="Archana Mandrekar" w:date="2022-12-14T16:14:00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BDC070" w14:textId="77777777" w:rsidR="00EA669E" w:rsidRPr="007C1842" w:rsidRDefault="00EA669E" w:rsidP="007677B2">
            <w:pPr>
              <w:pStyle w:val="Header"/>
              <w:jc w:val="both"/>
              <w:rPr>
                <w:ins w:id="99" w:author="Archana Mandrekar" w:date="2022-12-14T16:14:00Z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C8C7B42" w14:textId="77777777" w:rsidR="00EA669E" w:rsidRPr="007C1842" w:rsidRDefault="00EA669E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100" w:author="Archana Mandrekar" w:date="2022-12-14T16:14:00Z"/>
              </w:rPr>
            </w:pPr>
          </w:p>
        </w:tc>
      </w:tr>
      <w:tr w:rsidR="00EA669E" w:rsidRPr="001E642A" w14:paraId="62790A66" w14:textId="77777777" w:rsidTr="007677B2">
        <w:trPr>
          <w:ins w:id="101" w:author="Archana Mandrekar" w:date="2022-12-14T16:14:00Z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214913CA" w14:textId="77777777" w:rsidR="00EA669E" w:rsidRPr="007C1842" w:rsidRDefault="00EA669E" w:rsidP="007677B2">
            <w:pPr>
              <w:pStyle w:val="Header"/>
              <w:ind w:right="-108"/>
              <w:rPr>
                <w:ins w:id="102" w:author="Archana Mandrekar" w:date="2022-12-14T16:14:00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890327" w14:textId="77777777" w:rsidR="00EA669E" w:rsidRPr="007C1842" w:rsidRDefault="00EA669E" w:rsidP="007677B2">
            <w:pPr>
              <w:pStyle w:val="Header"/>
              <w:ind w:right="-151"/>
              <w:rPr>
                <w:ins w:id="103" w:author="Archana Mandrekar" w:date="2022-12-14T16:14:00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4AAFAF" w14:textId="77777777" w:rsidR="00EA669E" w:rsidRPr="007C1842" w:rsidRDefault="00EA669E" w:rsidP="007677B2">
            <w:pPr>
              <w:pStyle w:val="Header"/>
              <w:jc w:val="both"/>
              <w:rPr>
                <w:ins w:id="104" w:author="Archana Mandrekar" w:date="2022-12-14T16:14:00Z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6428F1D" w14:textId="77777777" w:rsidR="00EA669E" w:rsidRPr="007C1842" w:rsidRDefault="00EA669E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105" w:author="Archana Mandrekar" w:date="2022-12-14T16:14:00Z"/>
              </w:rPr>
            </w:pPr>
          </w:p>
        </w:tc>
      </w:tr>
      <w:tr w:rsidR="00EA669E" w:rsidRPr="001E642A" w14:paraId="7667F88F" w14:textId="77777777" w:rsidTr="007677B2">
        <w:trPr>
          <w:ins w:id="106" w:author="Archana Mandrekar" w:date="2022-12-14T16:14:00Z"/>
        </w:trPr>
        <w:tc>
          <w:tcPr>
            <w:tcW w:w="1277" w:type="dxa"/>
            <w:tcBorders>
              <w:right w:val="nil"/>
            </w:tcBorders>
          </w:tcPr>
          <w:p w14:paraId="5890D41A" w14:textId="77777777" w:rsidR="00EA669E" w:rsidRPr="007C1842" w:rsidRDefault="00EA669E" w:rsidP="007677B2">
            <w:pPr>
              <w:pStyle w:val="Header"/>
              <w:ind w:right="-151"/>
              <w:jc w:val="center"/>
              <w:rPr>
                <w:ins w:id="107" w:author="Archana Mandrekar" w:date="2022-12-14T16:14:00Z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725DC9C" w14:textId="77777777" w:rsidR="00EA669E" w:rsidRPr="007C1842" w:rsidRDefault="00EA669E" w:rsidP="007677B2">
            <w:pPr>
              <w:pStyle w:val="Header"/>
              <w:ind w:right="-151"/>
              <w:jc w:val="center"/>
              <w:rPr>
                <w:ins w:id="108" w:author="Archana Mandrekar" w:date="2022-12-14T16:14:00Z"/>
              </w:rPr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128D2D7B" w14:textId="77777777" w:rsidR="00EA669E" w:rsidRPr="007C1842" w:rsidRDefault="00EA669E" w:rsidP="007677B2">
            <w:pPr>
              <w:pStyle w:val="BodyText"/>
              <w:rPr>
                <w:ins w:id="109" w:author="Archana Mandrekar" w:date="2022-12-14T16:14:00Z"/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4D16953C" w14:textId="77777777" w:rsidR="00EA669E" w:rsidRPr="007C1842" w:rsidRDefault="00EA669E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110" w:author="Archana Mandrekar" w:date="2022-12-14T16:14:00Z"/>
              </w:rPr>
            </w:pPr>
          </w:p>
        </w:tc>
      </w:tr>
    </w:tbl>
    <w:p w14:paraId="0DB77705" w14:textId="77777777" w:rsidR="00EA669E" w:rsidRDefault="00EA669E" w:rsidP="00EA669E">
      <w:pPr>
        <w:spacing w:before="100" w:beforeAutospacing="1" w:after="100" w:afterAutospacing="1" w:line="240" w:lineRule="auto"/>
        <w:ind w:left="810"/>
        <w:rPr>
          <w:ins w:id="111" w:author="Archana Mandrekar" w:date="2022-12-14T16:14:00Z"/>
          <w:sz w:val="24"/>
          <w:szCs w:val="24"/>
        </w:rPr>
      </w:pPr>
      <w:ins w:id="112" w:author="Archana Mandrekar" w:date="2022-12-14T16:14:00Z">
        <w:r w:rsidRPr="00707840">
          <w:rPr>
            <w:sz w:val="24"/>
            <w:szCs w:val="24"/>
            <w:lang w:val="fr-FR"/>
          </w:rPr>
          <w:t xml:space="preserve"> </w:t>
        </w:r>
      </w:ins>
    </w:p>
    <w:tbl>
      <w:tblPr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EA669E" w:rsidRPr="001C094A" w14:paraId="32EC953D" w14:textId="77777777" w:rsidTr="007677B2">
        <w:trPr>
          <w:ins w:id="113" w:author="Archana Mandrekar" w:date="2022-12-14T16:14:00Z"/>
        </w:trPr>
        <w:tc>
          <w:tcPr>
            <w:tcW w:w="3119" w:type="dxa"/>
            <w:shd w:val="clear" w:color="auto" w:fill="auto"/>
          </w:tcPr>
          <w:p w14:paraId="525DB20A" w14:textId="77777777" w:rsidR="00EA669E" w:rsidRPr="00570E41" w:rsidRDefault="00EA669E" w:rsidP="007677B2">
            <w:pPr>
              <w:rPr>
                <w:ins w:id="114" w:author="Archana Mandrekar" w:date="2022-12-14T16:14:00Z"/>
                <w:b/>
              </w:rPr>
            </w:pPr>
            <w:bookmarkStart w:id="115" w:name="_Hlk110414498"/>
            <w:ins w:id="116" w:author="Archana Mandrekar" w:date="2022-12-14T16:14:00Z">
              <w:r w:rsidRPr="00570E41">
                <w:rPr>
                  <w:b/>
                </w:rPr>
                <w:t xml:space="preserve">Prepared By: </w:t>
              </w:r>
            </w:ins>
          </w:p>
          <w:p w14:paraId="6F83FE73" w14:textId="77777777" w:rsidR="00EA669E" w:rsidRPr="00570E41" w:rsidRDefault="00EA669E" w:rsidP="007677B2">
            <w:pPr>
              <w:rPr>
                <w:ins w:id="117" w:author="Archana Mandrekar" w:date="2022-12-14T16:14:00Z"/>
              </w:rPr>
            </w:pPr>
            <w:ins w:id="118" w:author="Archana Mandrekar" w:date="2022-12-14T16:14:00Z">
              <w:r>
                <w:t>Area Engineer</w:t>
              </w:r>
            </w:ins>
          </w:p>
        </w:tc>
        <w:tc>
          <w:tcPr>
            <w:tcW w:w="3261" w:type="dxa"/>
            <w:shd w:val="clear" w:color="auto" w:fill="auto"/>
          </w:tcPr>
          <w:p w14:paraId="35C5734B" w14:textId="77777777" w:rsidR="00EA669E" w:rsidRPr="00570E41" w:rsidRDefault="00EA669E" w:rsidP="007677B2">
            <w:pPr>
              <w:rPr>
                <w:ins w:id="119" w:author="Archana Mandrekar" w:date="2022-12-14T16:14:00Z"/>
                <w:b/>
              </w:rPr>
            </w:pPr>
            <w:ins w:id="120" w:author="Archana Mandrekar" w:date="2022-12-14T16:14:00Z">
              <w:r w:rsidRPr="00570E41">
                <w:rPr>
                  <w:b/>
                </w:rPr>
                <w:t xml:space="preserve">Reviewed &amp; Issued By: </w:t>
              </w:r>
            </w:ins>
          </w:p>
          <w:p w14:paraId="72E4E547" w14:textId="77777777" w:rsidR="00EA669E" w:rsidRPr="00570E41" w:rsidRDefault="00EA669E" w:rsidP="007677B2">
            <w:pPr>
              <w:rPr>
                <w:ins w:id="121" w:author="Archana Mandrekar" w:date="2022-12-14T16:14:00Z"/>
              </w:rPr>
            </w:pPr>
            <w:ins w:id="122" w:author="Archana Mandrekar" w:date="2022-12-14T16:14:00Z">
              <w:r w:rsidRPr="00570E41">
                <w:t>Management Representative</w:t>
              </w:r>
            </w:ins>
          </w:p>
        </w:tc>
        <w:tc>
          <w:tcPr>
            <w:tcW w:w="3118" w:type="dxa"/>
            <w:shd w:val="clear" w:color="auto" w:fill="auto"/>
          </w:tcPr>
          <w:p w14:paraId="523CB73F" w14:textId="77777777" w:rsidR="00EA669E" w:rsidRPr="00570E41" w:rsidRDefault="00EA669E" w:rsidP="007677B2">
            <w:pPr>
              <w:rPr>
                <w:ins w:id="123" w:author="Archana Mandrekar" w:date="2022-12-14T16:14:00Z"/>
                <w:b/>
              </w:rPr>
            </w:pPr>
            <w:ins w:id="124" w:author="Archana Mandrekar" w:date="2022-12-14T16:14:00Z">
              <w:r w:rsidRPr="00570E41">
                <w:rPr>
                  <w:b/>
                </w:rPr>
                <w:t xml:space="preserve">Approved By: </w:t>
              </w:r>
            </w:ins>
          </w:p>
          <w:p w14:paraId="7E4EDFCC" w14:textId="77777777" w:rsidR="00EA669E" w:rsidRPr="00570E41" w:rsidRDefault="00EA669E" w:rsidP="007677B2">
            <w:pPr>
              <w:rPr>
                <w:ins w:id="125" w:author="Archana Mandrekar" w:date="2022-12-14T16:14:00Z"/>
              </w:rPr>
            </w:pPr>
            <w:ins w:id="126" w:author="Archana Mandrekar" w:date="2022-12-14T16:14:00Z">
              <w:r>
                <w:t>Mechanical Head</w:t>
              </w:r>
            </w:ins>
          </w:p>
        </w:tc>
      </w:tr>
      <w:tr w:rsidR="00EA669E" w:rsidRPr="001C094A" w14:paraId="2C85F05B" w14:textId="77777777" w:rsidTr="007677B2">
        <w:trPr>
          <w:trHeight w:val="987"/>
          <w:ins w:id="127" w:author="Archana Mandrekar" w:date="2022-12-14T16:14:00Z"/>
        </w:trPr>
        <w:tc>
          <w:tcPr>
            <w:tcW w:w="3119" w:type="dxa"/>
            <w:shd w:val="clear" w:color="auto" w:fill="auto"/>
          </w:tcPr>
          <w:p w14:paraId="39261004" w14:textId="77777777" w:rsidR="00EA669E" w:rsidRPr="007E7F55" w:rsidRDefault="00EA669E" w:rsidP="007677B2">
            <w:pPr>
              <w:rPr>
                <w:ins w:id="128" w:author="Archana Mandrekar" w:date="2022-12-14T16:14:00Z"/>
                <w:b/>
              </w:rPr>
            </w:pPr>
            <w:ins w:id="129" w:author="Archana Mandrekar" w:date="2022-12-14T16:14:00Z">
              <w:r w:rsidRPr="007E7F55">
                <w:rPr>
                  <w:b/>
                </w:rPr>
                <w:t>Signature</w:t>
              </w:r>
            </w:ins>
          </w:p>
          <w:p w14:paraId="04412E8A" w14:textId="77777777" w:rsidR="00EA669E" w:rsidRPr="007E7F55" w:rsidRDefault="00EA669E" w:rsidP="007677B2">
            <w:pPr>
              <w:rPr>
                <w:ins w:id="130" w:author="Archana Mandrekar" w:date="2022-12-14T16:14:00Z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53A329BE" w14:textId="77777777" w:rsidR="00EA669E" w:rsidRPr="007E7F55" w:rsidRDefault="00EA669E" w:rsidP="007677B2">
            <w:pPr>
              <w:rPr>
                <w:ins w:id="131" w:author="Archana Mandrekar" w:date="2022-12-14T16:14:00Z"/>
                <w:b/>
              </w:rPr>
            </w:pPr>
            <w:ins w:id="132" w:author="Archana Mandrekar" w:date="2022-12-14T16:14:00Z">
              <w:r w:rsidRPr="007E7F55">
                <w:rPr>
                  <w:b/>
                </w:rPr>
                <w:t>Signature:</w:t>
              </w:r>
            </w:ins>
          </w:p>
          <w:p w14:paraId="35852E0C" w14:textId="77777777" w:rsidR="00EA669E" w:rsidRPr="007E7F55" w:rsidRDefault="00EA669E" w:rsidP="007677B2">
            <w:pPr>
              <w:rPr>
                <w:ins w:id="133" w:author="Archana Mandrekar" w:date="2022-12-14T16:14:00Z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51445BE6" w14:textId="77777777" w:rsidR="00EA669E" w:rsidRPr="007E7F55" w:rsidRDefault="00EA669E" w:rsidP="007677B2">
            <w:pPr>
              <w:rPr>
                <w:ins w:id="134" w:author="Archana Mandrekar" w:date="2022-12-14T16:14:00Z"/>
                <w:b/>
              </w:rPr>
            </w:pPr>
            <w:ins w:id="135" w:author="Archana Mandrekar" w:date="2022-12-14T16:14:00Z">
              <w:r w:rsidRPr="007E7F55">
                <w:rPr>
                  <w:b/>
                </w:rPr>
                <w:t>Signature:</w:t>
              </w:r>
            </w:ins>
          </w:p>
          <w:p w14:paraId="468662B7" w14:textId="77777777" w:rsidR="00EA669E" w:rsidRPr="007E7F55" w:rsidRDefault="00EA669E" w:rsidP="007677B2">
            <w:pPr>
              <w:rPr>
                <w:ins w:id="136" w:author="Archana Mandrekar" w:date="2022-12-14T16:14:00Z"/>
                <w:b/>
              </w:rPr>
            </w:pPr>
          </w:p>
        </w:tc>
      </w:tr>
      <w:tr w:rsidR="00EA669E" w:rsidRPr="001C094A" w14:paraId="4495789C" w14:textId="77777777" w:rsidTr="007677B2">
        <w:trPr>
          <w:ins w:id="137" w:author="Archana Mandrekar" w:date="2022-12-14T16:14:00Z"/>
        </w:trPr>
        <w:tc>
          <w:tcPr>
            <w:tcW w:w="3119" w:type="dxa"/>
            <w:shd w:val="clear" w:color="auto" w:fill="auto"/>
          </w:tcPr>
          <w:p w14:paraId="29629FC9" w14:textId="77777777" w:rsidR="00EA669E" w:rsidRPr="007E7F55" w:rsidRDefault="00EA669E" w:rsidP="007677B2">
            <w:pPr>
              <w:rPr>
                <w:ins w:id="138" w:author="Archana Mandrekar" w:date="2022-12-14T16:14:00Z"/>
                <w:b/>
              </w:rPr>
            </w:pPr>
            <w:ins w:id="139" w:author="Archana Mandrekar" w:date="2022-12-14T16:14:00Z">
              <w:r w:rsidRPr="007E7F55">
                <w:rPr>
                  <w:b/>
                </w:rPr>
                <w:t>Review Date: 12.12.22</w:t>
              </w:r>
            </w:ins>
          </w:p>
        </w:tc>
        <w:tc>
          <w:tcPr>
            <w:tcW w:w="3261" w:type="dxa"/>
            <w:shd w:val="clear" w:color="auto" w:fill="auto"/>
          </w:tcPr>
          <w:p w14:paraId="4798BBDC" w14:textId="77777777" w:rsidR="00EA669E" w:rsidRPr="007E7F55" w:rsidRDefault="00EA669E" w:rsidP="007677B2">
            <w:pPr>
              <w:rPr>
                <w:ins w:id="140" w:author="Archana Mandrekar" w:date="2022-12-14T16:14:00Z"/>
                <w:b/>
              </w:rPr>
            </w:pPr>
            <w:ins w:id="141" w:author="Archana Mandrekar" w:date="2022-12-14T16:14:00Z">
              <w:r w:rsidRPr="007E7F55">
                <w:rPr>
                  <w:b/>
                </w:rPr>
                <w:t>Review Date: 12.12.22</w:t>
              </w:r>
            </w:ins>
          </w:p>
        </w:tc>
        <w:tc>
          <w:tcPr>
            <w:tcW w:w="3118" w:type="dxa"/>
            <w:shd w:val="clear" w:color="auto" w:fill="auto"/>
          </w:tcPr>
          <w:p w14:paraId="496BB898" w14:textId="77777777" w:rsidR="00EA669E" w:rsidRPr="007E7F55" w:rsidRDefault="00EA669E" w:rsidP="007677B2">
            <w:pPr>
              <w:rPr>
                <w:ins w:id="142" w:author="Archana Mandrekar" w:date="2022-12-14T16:14:00Z"/>
                <w:b/>
              </w:rPr>
            </w:pPr>
            <w:ins w:id="143" w:author="Archana Mandrekar" w:date="2022-12-14T16:14:00Z">
              <w:r w:rsidRPr="007E7F55">
                <w:rPr>
                  <w:b/>
                </w:rPr>
                <w:t>Review Date: 12.12.22</w:t>
              </w:r>
            </w:ins>
          </w:p>
        </w:tc>
      </w:tr>
      <w:bookmarkEnd w:id="115"/>
    </w:tbl>
    <w:p w14:paraId="294CD5CB" w14:textId="3540C6E6" w:rsidR="00E96648" w:rsidRDefault="00E96648">
      <w:pPr>
        <w:spacing w:after="0" w:line="259" w:lineRule="auto"/>
        <w:ind w:left="734" w:firstLine="0"/>
        <w:jc w:val="left"/>
      </w:pPr>
    </w:p>
    <w:tbl>
      <w:tblPr>
        <w:tblStyle w:val="TableGrid"/>
        <w:tblW w:w="9098" w:type="dxa"/>
        <w:tblInd w:w="-94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  <w:gridCol w:w="3159"/>
        <w:gridCol w:w="3135"/>
        <w:tblGridChange w:id="144">
          <w:tblGrid>
            <w:gridCol w:w="89"/>
            <w:gridCol w:w="2715"/>
            <w:gridCol w:w="89"/>
            <w:gridCol w:w="3070"/>
            <w:gridCol w:w="89"/>
            <w:gridCol w:w="3046"/>
            <w:gridCol w:w="89"/>
          </w:tblGrid>
        </w:tblGridChange>
      </w:tblGrid>
      <w:tr w:rsidR="00E96648" w:rsidDel="00D46C70" w14:paraId="479C4C9D" w14:textId="77777777">
        <w:trPr>
          <w:trHeight w:val="632"/>
          <w:del w:id="145" w:author="Sham Parab" w:date="2021-05-29T16:07:00Z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296EE" w14:textId="77777777" w:rsidR="00E96648" w:rsidDel="00D46C70" w:rsidRDefault="009D18A3">
            <w:pPr>
              <w:spacing w:after="0" w:line="259" w:lineRule="auto"/>
              <w:ind w:left="2" w:firstLine="0"/>
              <w:jc w:val="left"/>
              <w:rPr>
                <w:del w:id="146" w:author="Sham Parab" w:date="2021-05-29T16:07:00Z"/>
              </w:rPr>
            </w:pPr>
            <w:del w:id="147" w:author="Sham Parab" w:date="2021-05-29T16:07:00Z">
              <w:r w:rsidDel="00D46C70">
                <w:rPr>
                  <w:b/>
                  <w:sz w:val="18"/>
                </w:rPr>
                <w:delText xml:space="preserve">Prepared By:  </w:delText>
              </w:r>
            </w:del>
          </w:p>
          <w:p w14:paraId="7554D531" w14:textId="77777777" w:rsidR="00E96648" w:rsidDel="00D46C70" w:rsidRDefault="009D18A3">
            <w:pPr>
              <w:spacing w:after="0" w:line="259" w:lineRule="auto"/>
              <w:ind w:left="2" w:firstLine="0"/>
              <w:jc w:val="left"/>
              <w:rPr>
                <w:del w:id="148" w:author="Sham Parab" w:date="2021-05-29T16:07:00Z"/>
              </w:rPr>
            </w:pPr>
            <w:del w:id="149" w:author="Sham Parab" w:date="2021-05-29T16:07:00Z">
              <w:r w:rsidDel="00D46C70">
                <w:rPr>
                  <w:sz w:val="18"/>
                </w:rPr>
                <w:delText xml:space="preserve">Head – Mechanical Maintenance </w:delText>
              </w:r>
            </w:del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A37F" w14:textId="77777777" w:rsidR="00E96648" w:rsidDel="00D46C70" w:rsidRDefault="009D18A3">
            <w:pPr>
              <w:spacing w:after="0" w:line="259" w:lineRule="auto"/>
              <w:ind w:left="0" w:firstLine="0"/>
              <w:jc w:val="left"/>
              <w:rPr>
                <w:del w:id="150" w:author="Sham Parab" w:date="2021-05-29T16:07:00Z"/>
              </w:rPr>
            </w:pPr>
            <w:del w:id="151" w:author="Sham Parab" w:date="2021-05-29T16:07:00Z">
              <w:r w:rsidDel="00D46C70">
                <w:rPr>
                  <w:b/>
                  <w:sz w:val="18"/>
                </w:rPr>
                <w:delText xml:space="preserve">Reviewed &amp; Issued By:  </w:delText>
              </w:r>
            </w:del>
          </w:p>
          <w:p w14:paraId="1F243227" w14:textId="77777777" w:rsidR="00E96648" w:rsidDel="00D46C70" w:rsidRDefault="009D18A3">
            <w:pPr>
              <w:spacing w:after="0" w:line="259" w:lineRule="auto"/>
              <w:ind w:left="0" w:firstLine="0"/>
              <w:jc w:val="left"/>
              <w:rPr>
                <w:del w:id="152" w:author="Sham Parab" w:date="2021-05-29T16:07:00Z"/>
              </w:rPr>
            </w:pPr>
            <w:del w:id="153" w:author="Sham Parab" w:date="2021-05-29T16:07:00Z">
              <w:r w:rsidDel="00D46C70">
                <w:rPr>
                  <w:sz w:val="18"/>
                </w:rPr>
                <w:delText xml:space="preserve">Management Representative </w:delText>
              </w:r>
            </w:del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D50A" w14:textId="77777777" w:rsidR="00E96648" w:rsidDel="00D46C70" w:rsidRDefault="009D18A3">
            <w:pPr>
              <w:spacing w:after="0" w:line="259" w:lineRule="auto"/>
              <w:ind w:left="2" w:firstLine="0"/>
              <w:jc w:val="left"/>
              <w:rPr>
                <w:del w:id="154" w:author="Sham Parab" w:date="2021-05-29T16:07:00Z"/>
              </w:rPr>
            </w:pPr>
            <w:del w:id="155" w:author="Sham Parab" w:date="2021-05-29T16:07:00Z">
              <w:r w:rsidDel="00D46C70">
                <w:rPr>
                  <w:b/>
                  <w:sz w:val="18"/>
                </w:rPr>
                <w:delText xml:space="preserve">Approved By:  </w:delText>
              </w:r>
            </w:del>
          </w:p>
          <w:p w14:paraId="308DB66D" w14:textId="77777777" w:rsidR="00E96648" w:rsidDel="00D46C70" w:rsidRDefault="009D18A3">
            <w:pPr>
              <w:spacing w:after="0" w:line="259" w:lineRule="auto"/>
              <w:ind w:left="2" w:firstLine="0"/>
              <w:jc w:val="left"/>
              <w:rPr>
                <w:del w:id="156" w:author="Sham Parab" w:date="2021-05-29T16:07:00Z"/>
              </w:rPr>
            </w:pPr>
            <w:del w:id="157" w:author="Sham Parab" w:date="2021-05-29T16:07:00Z">
              <w:r w:rsidDel="00D46C70">
                <w:rPr>
                  <w:sz w:val="18"/>
                </w:rPr>
                <w:delText xml:space="preserve">Head – Central Engineering, Maintenance </w:delText>
              </w:r>
            </w:del>
          </w:p>
        </w:tc>
      </w:tr>
      <w:tr w:rsidR="00E96648" w:rsidDel="00D46C70" w14:paraId="172E5614" w14:textId="77777777" w:rsidTr="00B81B31">
        <w:tblPrEx>
          <w:tblW w:w="9098" w:type="dxa"/>
          <w:tblInd w:w="-94" w:type="dxa"/>
          <w:tblCellMar>
            <w:top w:w="12" w:type="dxa"/>
            <w:left w:w="106" w:type="dxa"/>
            <w:right w:w="115" w:type="dxa"/>
          </w:tblCellMar>
          <w:tblPrExChange w:id="158" w:author="Abhijit S Nabar" w:date="2019-11-26T11:16:00Z">
            <w:tblPrEx>
              <w:tblW w:w="9098" w:type="dxa"/>
              <w:tblInd w:w="-94" w:type="dxa"/>
              <w:tblCellMar>
                <w:top w:w="12" w:type="dxa"/>
                <w:left w:w="106" w:type="dxa"/>
                <w:right w:w="115" w:type="dxa"/>
              </w:tblCellMar>
            </w:tblPrEx>
          </w:tblPrExChange>
        </w:tblPrEx>
        <w:trPr>
          <w:trHeight w:val="464"/>
          <w:del w:id="159" w:author="Sham Parab" w:date="2021-05-29T16:07:00Z"/>
          <w:trPrChange w:id="160" w:author="Abhijit S Nabar" w:date="2019-11-26T11:16:00Z">
            <w:trPr>
              <w:gridBefore w:val="1"/>
              <w:trHeight w:val="449"/>
            </w:trPr>
          </w:trPrChange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61" w:author="Abhijit S Nabar" w:date="2019-11-26T11:16:00Z">
              <w:tcPr>
                <w:tcW w:w="2804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233F4C8" w14:textId="77777777" w:rsidR="00E96648" w:rsidDel="00D46C70" w:rsidRDefault="009D18A3">
            <w:pPr>
              <w:spacing w:after="0" w:line="259" w:lineRule="auto"/>
              <w:ind w:left="2" w:firstLine="0"/>
              <w:jc w:val="left"/>
              <w:rPr>
                <w:del w:id="162" w:author="Sham Parab" w:date="2021-05-29T16:07:00Z"/>
              </w:rPr>
            </w:pPr>
            <w:del w:id="163" w:author="Sham Parab" w:date="2021-05-29T16:07:00Z">
              <w:r w:rsidDel="00D46C70">
                <w:rPr>
                  <w:b/>
                  <w:sz w:val="18"/>
                </w:rPr>
                <w:delText xml:space="preserve">Signature: </w:delText>
              </w:r>
            </w:del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64" w:author="Abhijit S Nabar" w:date="2019-11-26T11:16:00Z">
              <w:tcPr>
                <w:tcW w:w="3159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2E427D04" w14:textId="77777777" w:rsidR="00E96648" w:rsidDel="00D46C70" w:rsidRDefault="009D18A3">
            <w:pPr>
              <w:spacing w:after="0" w:line="259" w:lineRule="auto"/>
              <w:ind w:left="0" w:firstLine="0"/>
              <w:jc w:val="left"/>
              <w:rPr>
                <w:del w:id="165" w:author="Sham Parab" w:date="2021-05-29T16:07:00Z"/>
              </w:rPr>
            </w:pPr>
            <w:del w:id="166" w:author="Sham Parab" w:date="2021-05-29T16:07:00Z">
              <w:r w:rsidDel="00D46C70">
                <w:rPr>
                  <w:b/>
                  <w:sz w:val="18"/>
                </w:rPr>
                <w:delText xml:space="preserve">Signature: </w:delText>
              </w:r>
            </w:del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67" w:author="Abhijit S Nabar" w:date="2019-11-26T11:16:00Z">
              <w:tcPr>
                <w:tcW w:w="313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7C2CC8F" w14:textId="77777777" w:rsidR="00E96648" w:rsidDel="00D46C70" w:rsidRDefault="009D18A3">
            <w:pPr>
              <w:spacing w:after="0" w:line="259" w:lineRule="auto"/>
              <w:ind w:left="2" w:firstLine="0"/>
              <w:jc w:val="left"/>
              <w:rPr>
                <w:del w:id="168" w:author="Sham Parab" w:date="2021-05-29T16:07:00Z"/>
              </w:rPr>
            </w:pPr>
            <w:del w:id="169" w:author="Sham Parab" w:date="2021-05-29T16:07:00Z">
              <w:r w:rsidDel="00D46C70">
                <w:rPr>
                  <w:b/>
                  <w:sz w:val="18"/>
                </w:rPr>
                <w:delText xml:space="preserve">Signature: </w:delText>
              </w:r>
            </w:del>
          </w:p>
        </w:tc>
      </w:tr>
      <w:tr w:rsidR="00E96648" w:rsidDel="00D46C70" w14:paraId="48A01816" w14:textId="77777777">
        <w:trPr>
          <w:trHeight w:val="218"/>
          <w:del w:id="170" w:author="Sham Parab" w:date="2021-05-29T16:07:00Z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05B8" w14:textId="77777777" w:rsidR="00E96648" w:rsidDel="00D46C70" w:rsidRDefault="009D18A3">
            <w:pPr>
              <w:spacing w:after="0" w:line="259" w:lineRule="auto"/>
              <w:ind w:left="2" w:firstLine="0"/>
              <w:jc w:val="left"/>
              <w:rPr>
                <w:del w:id="171" w:author="Sham Parab" w:date="2021-05-29T16:07:00Z"/>
              </w:rPr>
            </w:pPr>
            <w:del w:id="172" w:author="Sham Parab" w:date="2021-05-29T16:07:00Z">
              <w:r w:rsidDel="00D46C70">
                <w:rPr>
                  <w:b/>
                  <w:sz w:val="18"/>
                </w:rPr>
                <w:delText>Date:</w:delText>
              </w:r>
            </w:del>
            <w:ins w:id="173" w:author="Abhijit S Nabar" w:date="2019-11-26T11:16:00Z">
              <w:del w:id="174" w:author="Sham Parab" w:date="2021-05-29T16:07:00Z">
                <w:r w:rsidR="00B81B31" w:rsidDel="00D46C70">
                  <w:rPr>
                    <w:b/>
                    <w:sz w:val="18"/>
                  </w:rPr>
                  <w:delText>22.11.2019</w:delText>
                </w:r>
              </w:del>
            </w:ins>
            <w:del w:id="175" w:author="Sham Parab" w:date="2021-05-29T16:07:00Z">
              <w:r w:rsidDel="00D46C70">
                <w:rPr>
                  <w:b/>
                  <w:sz w:val="18"/>
                </w:rPr>
                <w:delText xml:space="preserve">01.12.2018 </w:delText>
              </w:r>
            </w:del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567C" w14:textId="77777777" w:rsidR="00E96648" w:rsidDel="00D46C70" w:rsidRDefault="009D18A3">
            <w:pPr>
              <w:spacing w:after="0" w:line="259" w:lineRule="auto"/>
              <w:ind w:left="0" w:firstLine="0"/>
              <w:jc w:val="left"/>
              <w:rPr>
                <w:del w:id="176" w:author="Sham Parab" w:date="2021-05-29T16:07:00Z"/>
              </w:rPr>
            </w:pPr>
            <w:del w:id="177" w:author="Sham Parab" w:date="2021-05-29T16:07:00Z">
              <w:r w:rsidDel="00D46C70">
                <w:rPr>
                  <w:b/>
                  <w:sz w:val="18"/>
                </w:rPr>
                <w:delText xml:space="preserve">Date: </w:delText>
              </w:r>
            </w:del>
            <w:ins w:id="178" w:author="Abhijit S Nabar" w:date="2019-11-26T11:16:00Z">
              <w:del w:id="179" w:author="Sham Parab" w:date="2021-05-29T16:07:00Z">
                <w:r w:rsidR="00B81B31" w:rsidDel="00D46C70">
                  <w:rPr>
                    <w:b/>
                    <w:sz w:val="18"/>
                  </w:rPr>
                  <w:delText>22.11.2019</w:delText>
                </w:r>
              </w:del>
            </w:ins>
            <w:del w:id="180" w:author="Sham Parab" w:date="2021-05-29T16:07:00Z">
              <w:r w:rsidDel="00D46C70">
                <w:rPr>
                  <w:b/>
                  <w:sz w:val="18"/>
                </w:rPr>
                <w:delText xml:space="preserve">01.12.2018 </w:delText>
              </w:r>
            </w:del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A970" w14:textId="77777777" w:rsidR="00E96648" w:rsidDel="00D46C70" w:rsidRDefault="009D18A3">
            <w:pPr>
              <w:spacing w:after="0" w:line="259" w:lineRule="auto"/>
              <w:ind w:left="2" w:firstLine="0"/>
              <w:jc w:val="left"/>
              <w:rPr>
                <w:del w:id="181" w:author="Sham Parab" w:date="2021-05-29T16:07:00Z"/>
              </w:rPr>
            </w:pPr>
            <w:del w:id="182" w:author="Sham Parab" w:date="2021-05-29T16:07:00Z">
              <w:r w:rsidDel="00D46C70">
                <w:rPr>
                  <w:b/>
                  <w:sz w:val="18"/>
                </w:rPr>
                <w:delText>Date:</w:delText>
              </w:r>
            </w:del>
            <w:ins w:id="183" w:author="Abhijit S Nabar" w:date="2019-11-26T11:16:00Z">
              <w:del w:id="184" w:author="Sham Parab" w:date="2021-05-29T16:07:00Z">
                <w:r w:rsidR="00B81B31" w:rsidDel="00D46C70">
                  <w:rPr>
                    <w:b/>
                    <w:sz w:val="18"/>
                  </w:rPr>
                  <w:delText>22.11.2019</w:delText>
                </w:r>
              </w:del>
            </w:ins>
            <w:del w:id="185" w:author="Sham Parab" w:date="2021-05-29T16:07:00Z">
              <w:r w:rsidDel="00D46C70">
                <w:rPr>
                  <w:b/>
                  <w:sz w:val="18"/>
                </w:rPr>
                <w:delText xml:space="preserve">01.12.2018 </w:delText>
              </w:r>
            </w:del>
          </w:p>
        </w:tc>
      </w:tr>
    </w:tbl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D46C70" w:rsidRPr="00B80FF3" w:rsidDel="00EA669E" w14:paraId="63B80CB0" w14:textId="4DA7D98B" w:rsidTr="00E60217">
        <w:trPr>
          <w:trHeight w:val="316"/>
          <w:ins w:id="186" w:author="Sham Parab" w:date="2021-05-29T16:07:00Z"/>
          <w:del w:id="187" w:author="Archana Mandrekar" w:date="2022-12-14T16:14:00Z"/>
        </w:trPr>
        <w:tc>
          <w:tcPr>
            <w:tcW w:w="2802" w:type="dxa"/>
            <w:shd w:val="clear" w:color="auto" w:fill="auto"/>
          </w:tcPr>
          <w:p w14:paraId="40C8DB22" w14:textId="7C256929" w:rsidR="00D46C70" w:rsidRPr="00B80FF3" w:rsidDel="00EA669E" w:rsidRDefault="00D46C70" w:rsidP="00E60217">
            <w:pPr>
              <w:spacing w:after="0"/>
              <w:rPr>
                <w:ins w:id="188" w:author="Sham Parab" w:date="2021-05-29T16:07:00Z"/>
                <w:del w:id="189" w:author="Archana Mandrekar" w:date="2022-12-14T16:14:00Z"/>
                <w:b/>
              </w:rPr>
            </w:pPr>
            <w:ins w:id="190" w:author="Sham Parab" w:date="2021-05-29T16:07:00Z">
              <w:del w:id="191" w:author="Archana Mandrekar" w:date="2022-12-14T16:14:00Z">
                <w:r w:rsidRPr="00B80FF3" w:rsidDel="00EA669E">
                  <w:rPr>
                    <w:b/>
                  </w:rPr>
                  <w:delText xml:space="preserve">Prepared By: </w:delText>
                </w:r>
              </w:del>
            </w:ins>
          </w:p>
          <w:p w14:paraId="748B8AB4" w14:textId="367E9D61" w:rsidR="00D46C70" w:rsidRPr="00B80FF3" w:rsidDel="00EA669E" w:rsidRDefault="00D46C70" w:rsidP="00E60217">
            <w:pPr>
              <w:spacing w:after="0"/>
              <w:rPr>
                <w:ins w:id="192" w:author="Sham Parab" w:date="2021-05-29T16:07:00Z"/>
                <w:del w:id="193" w:author="Archana Mandrekar" w:date="2022-12-14T16:14:00Z"/>
              </w:rPr>
            </w:pPr>
            <w:ins w:id="194" w:author="Sham Parab" w:date="2021-05-29T16:07:00Z">
              <w:del w:id="195" w:author="Archana Mandrekar" w:date="2022-12-14T16:14:00Z">
                <w:r w:rsidDel="00EA669E">
                  <w:delText>Area Engineer</w:delText>
                </w:r>
              </w:del>
            </w:ins>
          </w:p>
        </w:tc>
        <w:tc>
          <w:tcPr>
            <w:tcW w:w="3160" w:type="dxa"/>
            <w:shd w:val="clear" w:color="auto" w:fill="auto"/>
          </w:tcPr>
          <w:p w14:paraId="2855160D" w14:textId="6B54A971" w:rsidR="00D46C70" w:rsidRPr="00B80FF3" w:rsidDel="00EA669E" w:rsidRDefault="00D46C70" w:rsidP="00E60217">
            <w:pPr>
              <w:spacing w:after="0"/>
              <w:rPr>
                <w:ins w:id="196" w:author="Sham Parab" w:date="2021-05-29T16:07:00Z"/>
                <w:del w:id="197" w:author="Archana Mandrekar" w:date="2022-12-14T16:14:00Z"/>
                <w:b/>
              </w:rPr>
            </w:pPr>
            <w:ins w:id="198" w:author="Sham Parab" w:date="2021-05-29T16:07:00Z">
              <w:del w:id="199" w:author="Archana Mandrekar" w:date="2022-12-14T16:14:00Z">
                <w:r w:rsidRPr="00B80FF3" w:rsidDel="00EA669E">
                  <w:rPr>
                    <w:b/>
                  </w:rPr>
                  <w:delText xml:space="preserve">Reviewed &amp; Issued By: </w:delText>
                </w:r>
              </w:del>
            </w:ins>
          </w:p>
          <w:p w14:paraId="633BB189" w14:textId="442F6D77" w:rsidR="00D46C70" w:rsidRPr="00B80FF3" w:rsidDel="00EA669E" w:rsidRDefault="00D46C70" w:rsidP="00E60217">
            <w:pPr>
              <w:spacing w:after="0"/>
              <w:rPr>
                <w:ins w:id="200" w:author="Sham Parab" w:date="2021-05-29T16:07:00Z"/>
                <w:del w:id="201" w:author="Archana Mandrekar" w:date="2022-12-14T16:14:00Z"/>
              </w:rPr>
            </w:pPr>
            <w:ins w:id="202" w:author="Sham Parab" w:date="2021-05-29T16:07:00Z">
              <w:del w:id="203" w:author="Archana Mandrekar" w:date="2022-12-14T16:14:00Z">
                <w:r w:rsidRPr="00B80FF3" w:rsidDel="00EA669E">
                  <w:delText>Management Representative</w:delText>
                </w:r>
              </w:del>
            </w:ins>
          </w:p>
        </w:tc>
        <w:tc>
          <w:tcPr>
            <w:tcW w:w="3133" w:type="dxa"/>
            <w:shd w:val="clear" w:color="auto" w:fill="auto"/>
          </w:tcPr>
          <w:p w14:paraId="0416B32F" w14:textId="63C7C1FE" w:rsidR="00D46C70" w:rsidRPr="00B80FF3" w:rsidDel="00EA669E" w:rsidRDefault="00D46C70" w:rsidP="00E60217">
            <w:pPr>
              <w:spacing w:after="0"/>
              <w:rPr>
                <w:ins w:id="204" w:author="Sham Parab" w:date="2021-05-29T16:07:00Z"/>
                <w:del w:id="205" w:author="Archana Mandrekar" w:date="2022-12-14T16:14:00Z"/>
                <w:b/>
              </w:rPr>
            </w:pPr>
            <w:ins w:id="206" w:author="Sham Parab" w:date="2021-05-29T16:07:00Z">
              <w:del w:id="207" w:author="Archana Mandrekar" w:date="2022-12-14T16:14:00Z">
                <w:r w:rsidRPr="00B80FF3" w:rsidDel="00EA669E">
                  <w:rPr>
                    <w:b/>
                  </w:rPr>
                  <w:delText xml:space="preserve">Approved By: </w:delText>
                </w:r>
              </w:del>
            </w:ins>
          </w:p>
          <w:p w14:paraId="75E4C074" w14:textId="5E8273F8" w:rsidR="00D46C70" w:rsidRPr="00B80FF3" w:rsidDel="00EA669E" w:rsidRDefault="00D46C70" w:rsidP="00E60217">
            <w:pPr>
              <w:spacing w:after="0"/>
              <w:rPr>
                <w:ins w:id="208" w:author="Sham Parab" w:date="2021-05-29T16:07:00Z"/>
                <w:del w:id="209" w:author="Archana Mandrekar" w:date="2022-12-14T16:14:00Z"/>
              </w:rPr>
            </w:pPr>
            <w:ins w:id="210" w:author="Sham Parab" w:date="2021-05-29T16:07:00Z">
              <w:del w:id="211" w:author="Archana Mandrekar" w:date="2022-12-14T16:14:00Z">
                <w:r w:rsidDel="00EA669E">
                  <w:delText>Mechanical Head</w:delText>
                </w:r>
              </w:del>
            </w:ins>
          </w:p>
        </w:tc>
      </w:tr>
      <w:tr w:rsidR="00D46C70" w:rsidRPr="00B80FF3" w:rsidDel="00EA669E" w14:paraId="617F3F61" w14:textId="7B2B23A5" w:rsidTr="00E60217">
        <w:trPr>
          <w:trHeight w:val="1062"/>
          <w:ins w:id="212" w:author="Sham Parab" w:date="2021-05-29T16:07:00Z"/>
          <w:del w:id="213" w:author="Archana Mandrekar" w:date="2022-12-14T16:14:00Z"/>
        </w:trPr>
        <w:tc>
          <w:tcPr>
            <w:tcW w:w="2802" w:type="dxa"/>
            <w:shd w:val="clear" w:color="auto" w:fill="auto"/>
          </w:tcPr>
          <w:p w14:paraId="26CBA12B" w14:textId="4410CA6B" w:rsidR="00D46C70" w:rsidRPr="00B80FF3" w:rsidDel="00EA669E" w:rsidRDefault="00D46C70" w:rsidP="00E60217">
            <w:pPr>
              <w:rPr>
                <w:ins w:id="214" w:author="Sham Parab" w:date="2021-05-29T16:07:00Z"/>
                <w:del w:id="215" w:author="Archana Mandrekar" w:date="2022-12-14T16:14:00Z"/>
                <w:b/>
              </w:rPr>
            </w:pPr>
            <w:ins w:id="216" w:author="Sham Parab" w:date="2021-05-29T16:07:00Z">
              <w:del w:id="217" w:author="Archana Mandrekar" w:date="2022-12-14T16:14:00Z">
                <w:r w:rsidDel="00EA669E">
                  <w:rPr>
                    <w:b/>
                  </w:rPr>
                  <w:delText>Signature:</w:delText>
                </w:r>
              </w:del>
            </w:ins>
          </w:p>
        </w:tc>
        <w:tc>
          <w:tcPr>
            <w:tcW w:w="3160" w:type="dxa"/>
            <w:shd w:val="clear" w:color="auto" w:fill="auto"/>
          </w:tcPr>
          <w:p w14:paraId="6CF2B14E" w14:textId="4B7720CC" w:rsidR="00D46C70" w:rsidRPr="00B80FF3" w:rsidDel="00EA669E" w:rsidRDefault="00D46C70" w:rsidP="00E60217">
            <w:pPr>
              <w:rPr>
                <w:ins w:id="218" w:author="Sham Parab" w:date="2021-05-29T16:07:00Z"/>
                <w:del w:id="219" w:author="Archana Mandrekar" w:date="2022-12-14T16:14:00Z"/>
                <w:b/>
              </w:rPr>
            </w:pPr>
            <w:ins w:id="220" w:author="Sham Parab" w:date="2021-05-29T16:07:00Z">
              <w:del w:id="221" w:author="Archana Mandrekar" w:date="2022-12-14T16:14:00Z">
                <w:r w:rsidDel="00EA669E">
                  <w:rPr>
                    <w:b/>
                  </w:rPr>
                  <w:delText>Signature:</w:delText>
                </w:r>
              </w:del>
            </w:ins>
          </w:p>
        </w:tc>
        <w:tc>
          <w:tcPr>
            <w:tcW w:w="3133" w:type="dxa"/>
            <w:shd w:val="clear" w:color="auto" w:fill="auto"/>
          </w:tcPr>
          <w:p w14:paraId="3588F080" w14:textId="7E2F6463" w:rsidR="00D46C70" w:rsidRPr="00B80FF3" w:rsidDel="00EA669E" w:rsidRDefault="00D46C70" w:rsidP="00E60217">
            <w:pPr>
              <w:rPr>
                <w:ins w:id="222" w:author="Sham Parab" w:date="2021-05-29T16:07:00Z"/>
                <w:del w:id="223" w:author="Archana Mandrekar" w:date="2022-12-14T16:14:00Z"/>
                <w:b/>
              </w:rPr>
            </w:pPr>
            <w:ins w:id="224" w:author="Sham Parab" w:date="2021-05-29T16:07:00Z">
              <w:del w:id="225" w:author="Archana Mandrekar" w:date="2022-12-14T16:14:00Z">
                <w:r w:rsidDel="00EA669E">
                  <w:rPr>
                    <w:b/>
                  </w:rPr>
                  <w:delText>Signature:</w:delText>
                </w:r>
              </w:del>
            </w:ins>
          </w:p>
        </w:tc>
      </w:tr>
      <w:tr w:rsidR="00D46C70" w:rsidRPr="00B80FF3" w:rsidDel="00EA669E" w14:paraId="364B6369" w14:textId="66D00DBC" w:rsidTr="00E60217">
        <w:trPr>
          <w:trHeight w:val="56"/>
          <w:ins w:id="226" w:author="Sham Parab" w:date="2021-05-29T16:07:00Z"/>
          <w:del w:id="227" w:author="Archana Mandrekar" w:date="2022-12-14T16:14:00Z"/>
        </w:trPr>
        <w:tc>
          <w:tcPr>
            <w:tcW w:w="2802" w:type="dxa"/>
            <w:shd w:val="clear" w:color="auto" w:fill="auto"/>
          </w:tcPr>
          <w:p w14:paraId="69AF671E" w14:textId="1D7B44AC" w:rsidR="00D46C70" w:rsidRPr="00B80FF3" w:rsidDel="00EA669E" w:rsidRDefault="00D46C70" w:rsidP="00E60217">
            <w:pPr>
              <w:rPr>
                <w:ins w:id="228" w:author="Sham Parab" w:date="2021-05-29T16:07:00Z"/>
                <w:del w:id="229" w:author="Archana Mandrekar" w:date="2022-12-14T16:14:00Z"/>
                <w:b/>
              </w:rPr>
            </w:pPr>
            <w:ins w:id="230" w:author="Sham Parab" w:date="2021-05-29T16:07:00Z">
              <w:del w:id="231" w:author="Archana Mandrekar" w:date="2022-12-14T16:14:00Z">
                <w:r w:rsidRPr="00B80FF3" w:rsidDel="00EA669E">
                  <w:rPr>
                    <w:b/>
                  </w:rPr>
                  <w:delText>Date:</w:delText>
                </w:r>
                <w:r w:rsidDel="00EA669E">
                  <w:rPr>
                    <w:b/>
                  </w:rPr>
                  <w:delText>30.05.2021</w:delText>
                </w:r>
              </w:del>
            </w:ins>
          </w:p>
        </w:tc>
        <w:tc>
          <w:tcPr>
            <w:tcW w:w="3160" w:type="dxa"/>
            <w:shd w:val="clear" w:color="auto" w:fill="auto"/>
          </w:tcPr>
          <w:p w14:paraId="0913E5E9" w14:textId="2437A061" w:rsidR="00D46C70" w:rsidRPr="00B80FF3" w:rsidDel="00EA669E" w:rsidRDefault="00D46C70" w:rsidP="00E60217">
            <w:pPr>
              <w:rPr>
                <w:ins w:id="232" w:author="Sham Parab" w:date="2021-05-29T16:07:00Z"/>
                <w:del w:id="233" w:author="Archana Mandrekar" w:date="2022-12-14T16:14:00Z"/>
                <w:b/>
              </w:rPr>
            </w:pPr>
            <w:ins w:id="234" w:author="Sham Parab" w:date="2021-05-29T16:07:00Z">
              <w:del w:id="235" w:author="Archana Mandrekar" w:date="2022-12-14T16:14:00Z">
                <w:r w:rsidRPr="00B80FF3" w:rsidDel="00EA669E">
                  <w:rPr>
                    <w:b/>
                  </w:rPr>
                  <w:delText xml:space="preserve">Date: </w:delText>
                </w:r>
                <w:r w:rsidDel="00EA669E">
                  <w:rPr>
                    <w:b/>
                  </w:rPr>
                  <w:delText>30.05.2021</w:delText>
                </w:r>
              </w:del>
            </w:ins>
          </w:p>
        </w:tc>
        <w:tc>
          <w:tcPr>
            <w:tcW w:w="3133" w:type="dxa"/>
            <w:shd w:val="clear" w:color="auto" w:fill="auto"/>
          </w:tcPr>
          <w:p w14:paraId="5B67C05C" w14:textId="11B1A33D" w:rsidR="00D46C70" w:rsidRPr="00B80FF3" w:rsidDel="00EA669E" w:rsidRDefault="00D46C70" w:rsidP="00E60217">
            <w:pPr>
              <w:rPr>
                <w:ins w:id="236" w:author="Sham Parab" w:date="2021-05-29T16:07:00Z"/>
                <w:del w:id="237" w:author="Archana Mandrekar" w:date="2022-12-14T16:14:00Z"/>
                <w:b/>
              </w:rPr>
            </w:pPr>
            <w:ins w:id="238" w:author="Sham Parab" w:date="2021-05-29T16:07:00Z">
              <w:del w:id="239" w:author="Archana Mandrekar" w:date="2022-12-14T16:14:00Z">
                <w:r w:rsidRPr="00B80FF3" w:rsidDel="00EA669E">
                  <w:rPr>
                    <w:b/>
                  </w:rPr>
                  <w:delText>Date:</w:delText>
                </w:r>
                <w:r w:rsidDel="00EA669E">
                  <w:rPr>
                    <w:b/>
                  </w:rPr>
                  <w:delText xml:space="preserve"> 30.05.2021</w:delText>
                </w:r>
              </w:del>
            </w:ins>
          </w:p>
        </w:tc>
      </w:tr>
    </w:tbl>
    <w:p w14:paraId="053192C2" w14:textId="77777777" w:rsidR="00E96648" w:rsidRDefault="009D18A3">
      <w:pPr>
        <w:spacing w:after="0" w:line="259" w:lineRule="auto"/>
        <w:ind w:left="734" w:firstLine="0"/>
        <w:jc w:val="left"/>
      </w:pPr>
      <w:r>
        <w:rPr>
          <w:b/>
          <w:sz w:val="24"/>
        </w:rPr>
        <w:t xml:space="preserve"> </w:t>
      </w:r>
    </w:p>
    <w:sectPr w:rsidR="00E966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142" w:right="1796" w:bottom="1280" w:left="1786" w:header="720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64C54" w14:textId="77777777" w:rsidR="00D52964" w:rsidRDefault="00D52964">
      <w:pPr>
        <w:spacing w:after="0" w:line="240" w:lineRule="auto"/>
      </w:pPr>
      <w:r>
        <w:separator/>
      </w:r>
    </w:p>
  </w:endnote>
  <w:endnote w:type="continuationSeparator" w:id="0">
    <w:p w14:paraId="3227DD34" w14:textId="77777777" w:rsidR="00D52964" w:rsidRDefault="00D5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9A8E4" w14:textId="77777777" w:rsidR="00E96648" w:rsidRDefault="009D18A3">
    <w:pPr>
      <w:spacing w:after="0" w:line="217" w:lineRule="auto"/>
      <w:ind w:left="14" w:firstLine="0"/>
      <w:jc w:val="left"/>
    </w:pPr>
    <w:r>
      <w:rPr>
        <w:b/>
        <w:i/>
        <w:sz w:val="16"/>
      </w:rPr>
      <w:t xml:space="preserve">Hard copy is not mandatory. This document is controlled by distribution through Sesa intranet portal. If hard copy is to be used, it shall be stamped with seal of </w:t>
    </w:r>
    <w:r>
      <w:rPr>
        <w:b/>
        <w:i/>
        <w:color w:val="FF0000"/>
        <w:sz w:val="16"/>
      </w:rPr>
      <w:t xml:space="preserve">Controlled Copy </w:t>
    </w:r>
    <w:r>
      <w:rPr>
        <w:b/>
        <w:i/>
        <w:sz w:val="16"/>
      </w:rPr>
      <w:t xml:space="preserve">in Red.  </w:t>
    </w:r>
    <w:r>
      <w:rPr>
        <w:b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46945" w14:textId="77777777" w:rsidR="00E96648" w:rsidRDefault="009D18A3">
    <w:pPr>
      <w:spacing w:after="0" w:line="217" w:lineRule="auto"/>
      <w:ind w:left="14" w:firstLine="0"/>
      <w:jc w:val="left"/>
    </w:pPr>
    <w:r>
      <w:rPr>
        <w:b/>
        <w:i/>
        <w:sz w:val="16"/>
      </w:rPr>
      <w:t xml:space="preserve">Hard copy is not mandatory. This document is controlled by distribution through Sesa intranet portal. If hard copy is to be used, it shall be stamped with seal of </w:t>
    </w:r>
    <w:r>
      <w:rPr>
        <w:b/>
        <w:i/>
        <w:color w:val="FF0000"/>
        <w:sz w:val="16"/>
      </w:rPr>
      <w:t xml:space="preserve">Controlled Copy </w:t>
    </w:r>
    <w:r>
      <w:rPr>
        <w:b/>
        <w:i/>
        <w:sz w:val="16"/>
      </w:rPr>
      <w:t xml:space="preserve">in Red.  </w:t>
    </w:r>
    <w:r>
      <w:rPr>
        <w:b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5B28" w14:textId="77777777" w:rsidR="00E96648" w:rsidRDefault="009D18A3">
    <w:pPr>
      <w:spacing w:after="0" w:line="217" w:lineRule="auto"/>
      <w:ind w:left="14" w:firstLine="0"/>
      <w:jc w:val="left"/>
    </w:pPr>
    <w:r>
      <w:rPr>
        <w:b/>
        <w:i/>
        <w:sz w:val="16"/>
      </w:rPr>
      <w:t xml:space="preserve">Hard copy is not mandatory. This document is controlled by distribution through Sesa intranet portal. If hard copy is to be used, it shall be stamped with seal of </w:t>
    </w:r>
    <w:r>
      <w:rPr>
        <w:b/>
        <w:i/>
        <w:color w:val="FF0000"/>
        <w:sz w:val="16"/>
      </w:rPr>
      <w:t xml:space="preserve">Controlled Copy </w:t>
    </w:r>
    <w:r>
      <w:rPr>
        <w:b/>
        <w:i/>
        <w:sz w:val="16"/>
      </w:rPr>
      <w:t xml:space="preserve">in Red.  </w:t>
    </w:r>
    <w:r>
      <w:rPr>
        <w:b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EAA19" w14:textId="77777777" w:rsidR="00D52964" w:rsidRDefault="00D52964">
      <w:pPr>
        <w:spacing w:after="0" w:line="240" w:lineRule="auto"/>
      </w:pPr>
      <w:r>
        <w:separator/>
      </w:r>
    </w:p>
  </w:footnote>
  <w:footnote w:type="continuationSeparator" w:id="0">
    <w:p w14:paraId="7F398527" w14:textId="77777777" w:rsidR="00D52964" w:rsidRDefault="00D52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517" w:tblpY="725"/>
      <w:tblOverlap w:val="never"/>
      <w:tblW w:w="9726" w:type="dxa"/>
      <w:tblInd w:w="0" w:type="dxa"/>
      <w:tblCellMar>
        <w:top w:w="9" w:type="dxa"/>
        <w:left w:w="87" w:type="dxa"/>
        <w:bottom w:w="7" w:type="dxa"/>
        <w:right w:w="152" w:type="dxa"/>
      </w:tblCellMar>
      <w:tblLook w:val="04A0" w:firstRow="1" w:lastRow="0" w:firstColumn="1" w:lastColumn="0" w:noHBand="0" w:noVBand="1"/>
    </w:tblPr>
    <w:tblGrid>
      <w:gridCol w:w="1709"/>
      <w:gridCol w:w="4414"/>
      <w:gridCol w:w="1466"/>
      <w:gridCol w:w="2137"/>
    </w:tblGrid>
    <w:tr w:rsidR="00E96648" w14:paraId="6038010B" w14:textId="77777777">
      <w:trPr>
        <w:trHeight w:val="425"/>
      </w:trPr>
      <w:tc>
        <w:tcPr>
          <w:tcW w:w="170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31FDFFF" w14:textId="77777777" w:rsidR="00E96648" w:rsidRDefault="009D18A3">
          <w:pPr>
            <w:spacing w:after="0" w:line="259" w:lineRule="auto"/>
            <w:ind w:left="0" w:firstLine="0"/>
            <w:jc w:val="right"/>
          </w:pPr>
          <w:r>
            <w:rPr>
              <w:noProof/>
              <w:lang w:val="en-US" w:eastAsia="en-US"/>
            </w:rPr>
            <w:drawing>
              <wp:inline distT="0" distB="0" distL="0" distR="0" wp14:anchorId="43E3F9C2" wp14:editId="1BF1552E">
                <wp:extent cx="904875" cy="504825"/>
                <wp:effectExtent l="0" t="0" r="0" b="0"/>
                <wp:docPr id="115" name="Picture 1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" name="Picture 1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18"/>
            </w:rPr>
            <w:t xml:space="preserve"> </w:t>
          </w:r>
        </w:p>
      </w:tc>
      <w:tc>
        <w:tcPr>
          <w:tcW w:w="44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8E10AB5" w14:textId="77777777" w:rsidR="00E96648" w:rsidRDefault="009D18A3">
          <w:pPr>
            <w:spacing w:after="0" w:line="259" w:lineRule="auto"/>
            <w:ind w:left="62" w:firstLine="0"/>
            <w:jc w:val="center"/>
          </w:pPr>
          <w:r>
            <w:rPr>
              <w:b/>
              <w:sz w:val="18"/>
            </w:rPr>
            <w:t xml:space="preserve">VEDANTA LIMITED – VALUE ADDITION </w:t>
          </w:r>
        </w:p>
        <w:p w14:paraId="1C64B020" w14:textId="77777777" w:rsidR="00E96648" w:rsidRDefault="009D18A3">
          <w:pPr>
            <w:spacing w:after="0" w:line="259" w:lineRule="auto"/>
            <w:ind w:left="66" w:firstLine="0"/>
            <w:jc w:val="center"/>
          </w:pPr>
          <w:r>
            <w:rPr>
              <w:b/>
              <w:sz w:val="18"/>
            </w:rPr>
            <w:t xml:space="preserve">BUSINESS </w:t>
          </w:r>
        </w:p>
      </w:tc>
      <w:tc>
        <w:tcPr>
          <w:tcW w:w="14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C58474" w14:textId="77777777" w:rsidR="00E96648" w:rsidRDefault="009D18A3">
          <w:pPr>
            <w:spacing w:after="0" w:line="259" w:lineRule="auto"/>
            <w:ind w:left="21" w:firstLine="0"/>
            <w:jc w:val="left"/>
          </w:pPr>
          <w:r>
            <w:rPr>
              <w:b/>
              <w:sz w:val="18"/>
            </w:rPr>
            <w:t xml:space="preserve">Document No.: </w:t>
          </w:r>
        </w:p>
      </w:tc>
      <w:tc>
        <w:tcPr>
          <w:tcW w:w="2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D774541" w14:textId="77777777" w:rsidR="00E96648" w:rsidRDefault="009D18A3">
          <w:pPr>
            <w:spacing w:after="0" w:line="259" w:lineRule="auto"/>
            <w:ind w:left="21" w:firstLine="0"/>
            <w:jc w:val="left"/>
          </w:pPr>
          <w:r>
            <w:rPr>
              <w:b/>
              <w:sz w:val="18"/>
            </w:rPr>
            <w:t>VL/IMS/PID1/MECH/</w:t>
          </w:r>
        </w:p>
        <w:p w14:paraId="63A8DD20" w14:textId="77777777" w:rsidR="00E96648" w:rsidRDefault="009D18A3">
          <w:pPr>
            <w:spacing w:after="0" w:line="259" w:lineRule="auto"/>
            <w:ind w:left="21" w:firstLine="0"/>
            <w:jc w:val="left"/>
          </w:pPr>
          <w:r>
            <w:rPr>
              <w:b/>
              <w:sz w:val="18"/>
            </w:rPr>
            <w:t xml:space="preserve">WI/112 </w:t>
          </w:r>
        </w:p>
      </w:tc>
    </w:tr>
    <w:tr w:rsidR="00E96648" w14:paraId="7335EDF8" w14:textId="77777777">
      <w:trPr>
        <w:trHeight w:val="262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5F8CFCD4" w14:textId="77777777" w:rsidR="00E96648" w:rsidRDefault="00E96648">
          <w:pPr>
            <w:spacing w:after="160" w:line="259" w:lineRule="auto"/>
            <w:ind w:left="0" w:firstLine="0"/>
            <w:jc w:val="left"/>
          </w:pPr>
        </w:p>
      </w:tc>
      <w:tc>
        <w:tcPr>
          <w:tcW w:w="44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ECC3831" w14:textId="77777777" w:rsidR="00E96648" w:rsidRDefault="009D18A3">
          <w:pPr>
            <w:spacing w:after="0" w:line="259" w:lineRule="auto"/>
            <w:ind w:left="58" w:firstLine="0"/>
            <w:jc w:val="center"/>
          </w:pPr>
          <w:r>
            <w:rPr>
              <w:b/>
              <w:sz w:val="18"/>
            </w:rPr>
            <w:t xml:space="preserve">INTEGRATED MANAGEMENT SYSTEM  </w:t>
          </w:r>
        </w:p>
      </w:tc>
      <w:tc>
        <w:tcPr>
          <w:tcW w:w="14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948E36" w14:textId="77777777" w:rsidR="00E96648" w:rsidRDefault="009D18A3">
          <w:pPr>
            <w:spacing w:after="0" w:line="259" w:lineRule="auto"/>
            <w:ind w:left="21" w:firstLine="0"/>
            <w:jc w:val="left"/>
          </w:pPr>
          <w:r>
            <w:rPr>
              <w:b/>
              <w:sz w:val="18"/>
            </w:rPr>
            <w:t xml:space="preserve">Revision Date: </w:t>
          </w:r>
        </w:p>
      </w:tc>
      <w:tc>
        <w:tcPr>
          <w:tcW w:w="2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20825C" w14:textId="77777777" w:rsidR="00E96648" w:rsidRDefault="009D18A3">
          <w:pPr>
            <w:spacing w:after="0" w:line="259" w:lineRule="auto"/>
            <w:ind w:left="21" w:firstLine="0"/>
            <w:jc w:val="left"/>
          </w:pPr>
          <w:r>
            <w:t>01.12.2018</w:t>
          </w:r>
          <w:r>
            <w:rPr>
              <w:b/>
              <w:sz w:val="18"/>
            </w:rPr>
            <w:t xml:space="preserve"> </w:t>
          </w:r>
        </w:p>
      </w:tc>
    </w:tr>
    <w:tr w:rsidR="00E96648" w14:paraId="4C1DBA20" w14:textId="77777777">
      <w:trPr>
        <w:trHeight w:val="219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76F7282B" w14:textId="77777777" w:rsidR="00E96648" w:rsidRDefault="00E96648">
          <w:pPr>
            <w:spacing w:after="160" w:line="259" w:lineRule="auto"/>
            <w:ind w:left="0" w:firstLine="0"/>
            <w:jc w:val="left"/>
          </w:pPr>
        </w:p>
      </w:tc>
      <w:tc>
        <w:tcPr>
          <w:tcW w:w="441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2CCFB2D" w14:textId="77777777" w:rsidR="00E96648" w:rsidRDefault="009D18A3">
          <w:pPr>
            <w:spacing w:after="13" w:line="259" w:lineRule="auto"/>
            <w:ind w:left="0" w:right="5" w:firstLine="0"/>
            <w:jc w:val="center"/>
          </w:pPr>
          <w:r>
            <w:rPr>
              <w:b/>
              <w:sz w:val="18"/>
            </w:rPr>
            <w:t xml:space="preserve">Work Instructions for </w:t>
          </w:r>
          <w:r>
            <w:rPr>
              <w:rFonts w:ascii="Calibri" w:eastAsia="Calibri" w:hAnsi="Calibri" w:cs="Calibri"/>
              <w:b/>
              <w:sz w:val="18"/>
            </w:rPr>
            <w:t xml:space="preserve">WORKING AT BANDHARA </w:t>
          </w:r>
        </w:p>
        <w:p w14:paraId="0CCCA313" w14:textId="77777777" w:rsidR="00E96648" w:rsidRDefault="009D18A3">
          <w:pPr>
            <w:spacing w:after="0" w:line="259" w:lineRule="auto"/>
            <w:ind w:left="0" w:right="7" w:firstLine="0"/>
            <w:jc w:val="center"/>
          </w:pPr>
          <w:r>
            <w:rPr>
              <w:rFonts w:ascii="Calibri" w:eastAsia="Calibri" w:hAnsi="Calibri" w:cs="Calibri"/>
              <w:b/>
              <w:sz w:val="18"/>
            </w:rPr>
            <w:t>PUMPING STATION</w:t>
          </w:r>
          <w:r>
            <w:rPr>
              <w:b/>
              <w:sz w:val="18"/>
            </w:rPr>
            <w:t xml:space="preserve"> </w:t>
          </w:r>
        </w:p>
      </w:tc>
      <w:tc>
        <w:tcPr>
          <w:tcW w:w="14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198CC73" w14:textId="77777777" w:rsidR="00E96648" w:rsidRDefault="009D18A3">
          <w:pPr>
            <w:spacing w:after="0" w:line="259" w:lineRule="auto"/>
            <w:ind w:left="21" w:firstLine="0"/>
            <w:jc w:val="left"/>
          </w:pPr>
          <w:r>
            <w:rPr>
              <w:b/>
              <w:sz w:val="18"/>
            </w:rPr>
            <w:t xml:space="preserve">Revision No.: </w:t>
          </w:r>
        </w:p>
      </w:tc>
      <w:tc>
        <w:tcPr>
          <w:tcW w:w="2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DE81940" w14:textId="77777777" w:rsidR="00E96648" w:rsidRDefault="009D18A3">
          <w:pPr>
            <w:spacing w:after="0" w:line="259" w:lineRule="auto"/>
            <w:ind w:left="21" w:firstLine="0"/>
            <w:jc w:val="left"/>
          </w:pPr>
          <w:r>
            <w:rPr>
              <w:b/>
              <w:sz w:val="18"/>
            </w:rPr>
            <w:t xml:space="preserve">01 </w:t>
          </w:r>
        </w:p>
      </w:tc>
    </w:tr>
    <w:tr w:rsidR="00E96648" w14:paraId="6A88EA81" w14:textId="77777777">
      <w:trPr>
        <w:trHeight w:val="233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B7A4840" w14:textId="77777777" w:rsidR="00E96648" w:rsidRDefault="00E96648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D3284F0" w14:textId="77777777" w:rsidR="00E96648" w:rsidRDefault="00E96648">
          <w:pPr>
            <w:spacing w:after="160" w:line="259" w:lineRule="auto"/>
            <w:ind w:left="0" w:firstLine="0"/>
            <w:jc w:val="left"/>
          </w:pPr>
        </w:p>
      </w:tc>
      <w:tc>
        <w:tcPr>
          <w:tcW w:w="14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6229BD0" w14:textId="77777777" w:rsidR="00E96648" w:rsidRDefault="009D18A3">
          <w:pPr>
            <w:spacing w:after="0" w:line="259" w:lineRule="auto"/>
            <w:ind w:left="21" w:firstLine="0"/>
            <w:jc w:val="left"/>
          </w:pPr>
          <w:r>
            <w:rPr>
              <w:b/>
              <w:sz w:val="18"/>
            </w:rPr>
            <w:t xml:space="preserve">Page No.: </w:t>
          </w:r>
        </w:p>
      </w:tc>
      <w:tc>
        <w:tcPr>
          <w:tcW w:w="2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8C07658" w14:textId="77777777" w:rsidR="00E96648" w:rsidRDefault="009D18A3">
          <w:pPr>
            <w:spacing w:after="0" w:line="259" w:lineRule="auto"/>
            <w:ind w:left="21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18"/>
            </w:rPr>
            <w:t>1</w:t>
          </w:r>
          <w:r>
            <w:rPr>
              <w:b/>
              <w:sz w:val="18"/>
            </w:rPr>
            <w:fldChar w:fldCharType="end"/>
          </w:r>
          <w:r>
            <w:rPr>
              <w:b/>
              <w:sz w:val="18"/>
            </w:rPr>
            <w:t xml:space="preserve"> of </w:t>
          </w:r>
          <w:r w:rsidR="00EA669E">
            <w:fldChar w:fldCharType="begin"/>
          </w:r>
          <w:r w:rsidR="00EA669E">
            <w:instrText xml:space="preserve"> NUMPAGES   \* MERGEFORMAT </w:instrText>
          </w:r>
          <w:r w:rsidR="00EA669E">
            <w:fldChar w:fldCharType="separate"/>
          </w:r>
          <w:r>
            <w:rPr>
              <w:b/>
              <w:sz w:val="18"/>
            </w:rPr>
            <w:t>6</w:t>
          </w:r>
          <w:r w:rsidR="00EA669E">
            <w:rPr>
              <w:b/>
              <w:sz w:val="18"/>
            </w:rPr>
            <w:fldChar w:fldCharType="end"/>
          </w:r>
          <w:r>
            <w:rPr>
              <w:b/>
              <w:sz w:val="18"/>
            </w:rPr>
            <w:t xml:space="preserve"> </w:t>
          </w:r>
        </w:p>
      </w:tc>
    </w:tr>
  </w:tbl>
  <w:p w14:paraId="21993D38" w14:textId="77777777" w:rsidR="00E96648" w:rsidRDefault="009D18A3">
    <w:pPr>
      <w:spacing w:after="0" w:line="259" w:lineRule="auto"/>
      <w:ind w:left="14" w:firstLine="0"/>
      <w:jc w:val="left"/>
    </w:pP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EA669E" w14:paraId="38A5ECDE" w14:textId="77777777" w:rsidTr="007677B2">
      <w:trPr>
        <w:trHeight w:val="251"/>
        <w:ins w:id="240" w:author="Archana Mandrekar" w:date="2022-12-14T16:14:00Z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F5555" w14:textId="4C589C4A" w:rsidR="00EA669E" w:rsidRDefault="00EA669E" w:rsidP="00EA669E">
          <w:pPr>
            <w:pStyle w:val="Header"/>
            <w:spacing w:line="276" w:lineRule="auto"/>
            <w:ind w:left="-122"/>
            <w:jc w:val="center"/>
            <w:rPr>
              <w:ins w:id="241" w:author="Archana Mandrekar" w:date="2022-12-14T16:14:00Z"/>
            </w:rPr>
          </w:pPr>
          <w:ins w:id="242" w:author="Archana Mandrekar" w:date="2022-12-14T16:14:00Z">
            <w:r w:rsidRPr="003450E1">
              <w:rPr>
                <w:noProof/>
              </w:rPr>
              <w:drawing>
                <wp:inline distT="0" distB="0" distL="0" distR="0" wp14:anchorId="30BF05D4" wp14:editId="0952E645">
                  <wp:extent cx="1517650" cy="736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896404" w14:textId="77777777" w:rsidR="00EA669E" w:rsidRPr="009D119B" w:rsidRDefault="00EA669E" w:rsidP="00EA669E">
          <w:pPr>
            <w:pStyle w:val="NoSpacing"/>
            <w:jc w:val="center"/>
            <w:rPr>
              <w:ins w:id="243" w:author="Archana Mandrekar" w:date="2022-12-14T16:14:00Z"/>
              <w:rFonts w:ascii="Times New Roman" w:hAnsi="Times New Roman"/>
              <w:b/>
              <w:lang w:val="en-US" w:eastAsia="en-US"/>
            </w:rPr>
          </w:pPr>
          <w:ins w:id="244" w:author="Archana Mandrekar" w:date="2022-12-14T16:14:00Z">
            <w:r w:rsidRPr="009D119B">
              <w:rPr>
                <w:rFonts w:ascii="Times New Roman" w:hAnsi="Times New Roman"/>
                <w:b/>
              </w:rPr>
              <w:t>VEDANTA LIMITED – VALUE ADDED BUSINESS</w:t>
            </w:r>
          </w:ins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ACEA187" w14:textId="77777777" w:rsidR="00EA669E" w:rsidRPr="009D119B" w:rsidRDefault="00EA669E" w:rsidP="00EA669E">
          <w:pPr>
            <w:pStyle w:val="NoSpacing"/>
            <w:rPr>
              <w:ins w:id="245" w:author="Archana Mandrekar" w:date="2022-12-14T16:14:00Z"/>
              <w:rFonts w:ascii="Times New Roman" w:hAnsi="Times New Roman"/>
              <w:b/>
              <w:lang w:val="en-US" w:eastAsia="en-US"/>
            </w:rPr>
          </w:pPr>
          <w:ins w:id="246" w:author="Archana Mandrekar" w:date="2022-12-14T16:14:00Z">
            <w:r w:rsidRPr="009D119B">
              <w:rPr>
                <w:rFonts w:ascii="Times New Roman" w:hAnsi="Times New Roman"/>
                <w:b/>
              </w:rPr>
              <w:t>Document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4179B1A" w14:textId="77777777" w:rsidR="00EA669E" w:rsidRPr="009D119B" w:rsidRDefault="00EA669E" w:rsidP="00EA669E">
          <w:pPr>
            <w:pStyle w:val="NoSpacing"/>
            <w:rPr>
              <w:ins w:id="247" w:author="Archana Mandrekar" w:date="2022-12-14T16:14:00Z"/>
              <w:rFonts w:ascii="Times New Roman" w:hAnsi="Times New Roman"/>
              <w:b/>
              <w:lang w:val="en-US" w:eastAsia="en-US"/>
            </w:rPr>
          </w:pPr>
          <w:ins w:id="248" w:author="Archana Mandrekar" w:date="2022-12-14T16:14:00Z">
            <w:r w:rsidRPr="009D119B">
              <w:rPr>
                <w:rFonts w:ascii="Times New Roman" w:hAnsi="Times New Roman"/>
                <w:b/>
              </w:rPr>
              <w:t>VL/IMS/VAB/PID-1 /MECH/WI/01</w:t>
            </w:r>
          </w:ins>
        </w:p>
      </w:tc>
    </w:tr>
    <w:tr w:rsidR="00EA669E" w14:paraId="5E0A3A50" w14:textId="77777777" w:rsidTr="007677B2">
      <w:trPr>
        <w:trHeight w:val="143"/>
        <w:ins w:id="249" w:author="Archana Mandrekar" w:date="2022-12-14T16:14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07CD1DF" w14:textId="77777777" w:rsidR="00EA669E" w:rsidRDefault="00EA669E" w:rsidP="00EA669E">
          <w:pPr>
            <w:rPr>
              <w:ins w:id="250" w:author="Archana Mandrekar" w:date="2022-12-14T16:14:00Z"/>
            </w:rPr>
          </w:pP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8C2DF4" w14:textId="77777777" w:rsidR="00EA669E" w:rsidRPr="009D119B" w:rsidRDefault="00EA669E" w:rsidP="00EA669E">
          <w:pPr>
            <w:pStyle w:val="NoSpacing"/>
            <w:jc w:val="center"/>
            <w:rPr>
              <w:ins w:id="251" w:author="Archana Mandrekar" w:date="2022-12-14T16:14:00Z"/>
              <w:rFonts w:ascii="Times New Roman" w:hAnsi="Times New Roman"/>
              <w:b/>
              <w:lang w:val="en-US" w:eastAsia="en-US"/>
            </w:rPr>
          </w:pPr>
          <w:ins w:id="252" w:author="Archana Mandrekar" w:date="2022-12-14T16:14:00Z">
            <w:r w:rsidRPr="009D119B">
              <w:rPr>
                <w:rFonts w:ascii="Times New Roman" w:hAnsi="Times New Roman"/>
                <w:b/>
              </w:rPr>
              <w:t>Integrated Management System</w:t>
            </w:r>
          </w:ins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FCBD098" w14:textId="77777777" w:rsidR="00EA669E" w:rsidRPr="009D119B" w:rsidRDefault="00EA669E" w:rsidP="00EA669E">
          <w:pPr>
            <w:pStyle w:val="NoSpacing"/>
            <w:rPr>
              <w:ins w:id="253" w:author="Archana Mandrekar" w:date="2022-12-14T16:14:00Z"/>
              <w:rFonts w:ascii="Times New Roman" w:hAnsi="Times New Roman"/>
              <w:b/>
              <w:lang w:val="en-US" w:eastAsia="en-US"/>
            </w:rPr>
          </w:pPr>
          <w:ins w:id="254" w:author="Archana Mandrekar" w:date="2022-12-14T16:14:00Z">
            <w:r w:rsidRPr="009D119B">
              <w:rPr>
                <w:rFonts w:ascii="Times New Roman" w:hAnsi="Times New Roman"/>
                <w:b/>
              </w:rPr>
              <w:t>Revision Date: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90E20B9" w14:textId="77777777" w:rsidR="00EA669E" w:rsidRPr="009D119B" w:rsidRDefault="00EA669E" w:rsidP="00EA669E">
          <w:pPr>
            <w:pStyle w:val="NoSpacing"/>
            <w:rPr>
              <w:ins w:id="255" w:author="Archana Mandrekar" w:date="2022-12-14T16:14:00Z"/>
              <w:rFonts w:ascii="Times New Roman" w:hAnsi="Times New Roman"/>
              <w:b/>
              <w:lang w:val="en-US" w:eastAsia="en-US"/>
            </w:rPr>
          </w:pPr>
          <w:ins w:id="256" w:author="Archana Mandrekar" w:date="2022-12-14T16:14:00Z">
            <w:r w:rsidRPr="009D119B">
              <w:rPr>
                <w:rFonts w:ascii="Times New Roman" w:hAnsi="Times New Roman"/>
                <w:b/>
                <w:lang w:val="en-US" w:eastAsia="en-US"/>
              </w:rPr>
              <w:t>14.11.2022</w:t>
            </w:r>
          </w:ins>
        </w:p>
      </w:tc>
    </w:tr>
    <w:tr w:rsidR="00EA669E" w14:paraId="5C649366" w14:textId="77777777" w:rsidTr="007677B2">
      <w:trPr>
        <w:trHeight w:val="143"/>
        <w:ins w:id="257" w:author="Archana Mandrekar" w:date="2022-12-14T16:14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96BF87D" w14:textId="77777777" w:rsidR="00EA669E" w:rsidRDefault="00EA669E" w:rsidP="00EA669E">
          <w:pPr>
            <w:rPr>
              <w:ins w:id="258" w:author="Archana Mandrekar" w:date="2022-12-14T16:14:00Z"/>
            </w:rPr>
          </w:pPr>
        </w:p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289CB1" w14:textId="77777777" w:rsidR="00EA669E" w:rsidRPr="009D119B" w:rsidRDefault="00EA669E" w:rsidP="00EA669E">
          <w:pPr>
            <w:pStyle w:val="Default"/>
            <w:rPr>
              <w:ins w:id="259" w:author="Archana Mandrekar" w:date="2022-12-14T16:14:00Z"/>
              <w:b/>
              <w:bCs/>
              <w:color w:val="auto"/>
              <w:sz w:val="27"/>
              <w:szCs w:val="27"/>
            </w:rPr>
          </w:pPr>
          <w:ins w:id="260" w:author="Archana Mandrekar" w:date="2022-12-14T16:14:00Z">
            <w:r w:rsidRPr="009D119B">
              <w:rPr>
                <w:b/>
                <w:bCs/>
                <w:color w:val="auto"/>
                <w:sz w:val="27"/>
                <w:szCs w:val="27"/>
              </w:rPr>
              <w:t xml:space="preserve">Work Instruction for Online CBM </w:t>
            </w:r>
          </w:ins>
        </w:p>
        <w:p w14:paraId="070FFE82" w14:textId="77777777" w:rsidR="00EA669E" w:rsidRPr="009D119B" w:rsidRDefault="00EA669E" w:rsidP="00EA669E">
          <w:pPr>
            <w:pStyle w:val="NoSpacing"/>
            <w:jc w:val="center"/>
            <w:rPr>
              <w:ins w:id="261" w:author="Archana Mandrekar" w:date="2022-12-14T16:14:00Z"/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BA36A4A" w14:textId="77777777" w:rsidR="00EA669E" w:rsidRPr="009D119B" w:rsidRDefault="00EA669E" w:rsidP="00EA669E">
          <w:pPr>
            <w:pStyle w:val="NoSpacing"/>
            <w:rPr>
              <w:ins w:id="262" w:author="Archana Mandrekar" w:date="2022-12-14T16:14:00Z"/>
              <w:rFonts w:ascii="Times New Roman" w:hAnsi="Times New Roman"/>
              <w:b/>
              <w:lang w:val="en-US" w:eastAsia="en-US"/>
            </w:rPr>
          </w:pPr>
          <w:ins w:id="263" w:author="Archana Mandrekar" w:date="2022-12-14T16:14:00Z">
            <w:r w:rsidRPr="009D119B">
              <w:rPr>
                <w:rFonts w:ascii="Times New Roman" w:hAnsi="Times New Roman"/>
                <w:b/>
              </w:rPr>
              <w:t>Revision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731610B" w14:textId="77777777" w:rsidR="00EA669E" w:rsidRPr="009D119B" w:rsidRDefault="00EA669E" w:rsidP="00EA669E">
          <w:pPr>
            <w:pStyle w:val="NoSpacing"/>
            <w:rPr>
              <w:ins w:id="264" w:author="Archana Mandrekar" w:date="2022-12-14T16:14:00Z"/>
              <w:rFonts w:ascii="Times New Roman" w:hAnsi="Times New Roman"/>
              <w:b/>
              <w:lang w:val="en-US" w:eastAsia="en-US"/>
            </w:rPr>
          </w:pPr>
          <w:ins w:id="265" w:author="Archana Mandrekar" w:date="2022-12-14T16:14:00Z">
            <w:r w:rsidRPr="009D119B">
              <w:rPr>
                <w:rFonts w:ascii="Times New Roman" w:hAnsi="Times New Roman"/>
                <w:b/>
                <w:lang w:val="en-US" w:eastAsia="en-US"/>
              </w:rPr>
              <w:t>00</w:t>
            </w:r>
          </w:ins>
        </w:p>
      </w:tc>
    </w:tr>
    <w:tr w:rsidR="00EA669E" w14:paraId="2BD967DD" w14:textId="77777777" w:rsidTr="007677B2">
      <w:trPr>
        <w:trHeight w:val="98"/>
        <w:ins w:id="266" w:author="Archana Mandrekar" w:date="2022-12-14T16:14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97796EF" w14:textId="77777777" w:rsidR="00EA669E" w:rsidRDefault="00EA669E" w:rsidP="00EA669E">
          <w:pPr>
            <w:rPr>
              <w:ins w:id="267" w:author="Archana Mandrekar" w:date="2022-12-14T16:14:00Z"/>
            </w:rPr>
          </w:pPr>
        </w:p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E6115D" w14:textId="77777777" w:rsidR="00EA669E" w:rsidRPr="00B834FB" w:rsidRDefault="00EA669E" w:rsidP="00EA669E">
          <w:pPr>
            <w:pStyle w:val="NoSpacing"/>
            <w:rPr>
              <w:ins w:id="268" w:author="Archana Mandrekar" w:date="2022-12-14T16:14:00Z"/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434DBA6" w14:textId="77777777" w:rsidR="00EA669E" w:rsidRPr="00B834FB" w:rsidRDefault="00EA669E" w:rsidP="00EA669E">
          <w:pPr>
            <w:pStyle w:val="NoSpacing"/>
            <w:rPr>
              <w:ins w:id="269" w:author="Archana Mandrekar" w:date="2022-12-14T16:14:00Z"/>
              <w:rFonts w:ascii="Times New Roman" w:hAnsi="Times New Roman"/>
              <w:b/>
              <w:lang w:val="en-US" w:eastAsia="en-US"/>
            </w:rPr>
          </w:pPr>
          <w:ins w:id="270" w:author="Archana Mandrekar" w:date="2022-12-14T16:14:00Z">
            <w:r w:rsidRPr="00B834FB">
              <w:rPr>
                <w:rFonts w:ascii="Times New Roman" w:hAnsi="Times New Roman"/>
                <w:b/>
              </w:rPr>
              <w:t>Page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ADB585A" w14:textId="77777777" w:rsidR="00EA669E" w:rsidRPr="00B834FB" w:rsidRDefault="00EA669E" w:rsidP="00EA669E">
          <w:pPr>
            <w:pStyle w:val="NoSpacing"/>
            <w:rPr>
              <w:ins w:id="271" w:author="Archana Mandrekar" w:date="2022-12-14T16:14:00Z"/>
              <w:rFonts w:ascii="Times New Roman" w:hAnsi="Times New Roman"/>
              <w:b/>
              <w:lang w:val="en-US" w:eastAsia="en-US"/>
            </w:rPr>
          </w:pPr>
          <w:ins w:id="272" w:author="Archana Mandrekar" w:date="2022-12-14T16:14:00Z"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begin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instrText xml:space="preserve"> PAGE  \* Arabic  \* MERGEFORMAT </w:instrTex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lang w:val="en-US" w:eastAsia="en-US"/>
              </w:rPr>
              <w:t>1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end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t xml:space="preserve"> of 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begin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instrText xml:space="preserve"> NUMPAGES  \* Arabic  \* MERGEFORMAT </w:instrTex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lang w:val="en-US" w:eastAsia="en-US"/>
              </w:rPr>
              <w:t>2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end"/>
            </w:r>
          </w:ins>
        </w:p>
      </w:tc>
    </w:tr>
  </w:tbl>
  <w:p w14:paraId="6368EBA4" w14:textId="77777777" w:rsidR="00E96648" w:rsidRDefault="009D18A3">
    <w:pPr>
      <w:spacing w:after="0" w:line="259" w:lineRule="auto"/>
      <w:ind w:left="14" w:firstLine="0"/>
      <w:jc w:val="left"/>
    </w:pP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517" w:tblpY="725"/>
      <w:tblOverlap w:val="never"/>
      <w:tblW w:w="9726" w:type="dxa"/>
      <w:tblInd w:w="0" w:type="dxa"/>
      <w:tblCellMar>
        <w:top w:w="9" w:type="dxa"/>
        <w:left w:w="87" w:type="dxa"/>
        <w:bottom w:w="7" w:type="dxa"/>
        <w:right w:w="152" w:type="dxa"/>
      </w:tblCellMar>
      <w:tblLook w:val="04A0" w:firstRow="1" w:lastRow="0" w:firstColumn="1" w:lastColumn="0" w:noHBand="0" w:noVBand="1"/>
    </w:tblPr>
    <w:tblGrid>
      <w:gridCol w:w="1709"/>
      <w:gridCol w:w="4414"/>
      <w:gridCol w:w="1466"/>
      <w:gridCol w:w="2137"/>
    </w:tblGrid>
    <w:tr w:rsidR="00E96648" w14:paraId="1C1D00D0" w14:textId="77777777">
      <w:trPr>
        <w:trHeight w:val="425"/>
      </w:trPr>
      <w:tc>
        <w:tcPr>
          <w:tcW w:w="170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65480A09" w14:textId="77777777" w:rsidR="00E96648" w:rsidRDefault="009D18A3">
          <w:pPr>
            <w:spacing w:after="0" w:line="259" w:lineRule="auto"/>
            <w:ind w:left="0" w:firstLine="0"/>
            <w:jc w:val="right"/>
          </w:pPr>
          <w:r>
            <w:rPr>
              <w:noProof/>
              <w:lang w:val="en-US" w:eastAsia="en-US"/>
            </w:rPr>
            <w:drawing>
              <wp:inline distT="0" distB="0" distL="0" distR="0" wp14:anchorId="64A23226" wp14:editId="3D6AC022">
                <wp:extent cx="904875" cy="504825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" name="Picture 1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18"/>
            </w:rPr>
            <w:t xml:space="preserve"> </w:t>
          </w:r>
        </w:p>
      </w:tc>
      <w:tc>
        <w:tcPr>
          <w:tcW w:w="44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B5E539" w14:textId="77777777" w:rsidR="00E96648" w:rsidRDefault="009D18A3">
          <w:pPr>
            <w:spacing w:after="0" w:line="259" w:lineRule="auto"/>
            <w:ind w:left="62" w:firstLine="0"/>
            <w:jc w:val="center"/>
          </w:pPr>
          <w:r>
            <w:rPr>
              <w:b/>
              <w:sz w:val="18"/>
            </w:rPr>
            <w:t xml:space="preserve">VEDANTA LIMITED – VALUE ADDITION </w:t>
          </w:r>
        </w:p>
        <w:p w14:paraId="3827690A" w14:textId="77777777" w:rsidR="00E96648" w:rsidRDefault="009D18A3">
          <w:pPr>
            <w:spacing w:after="0" w:line="259" w:lineRule="auto"/>
            <w:ind w:left="66" w:firstLine="0"/>
            <w:jc w:val="center"/>
          </w:pPr>
          <w:r>
            <w:rPr>
              <w:b/>
              <w:sz w:val="18"/>
            </w:rPr>
            <w:t xml:space="preserve">BUSINESS </w:t>
          </w:r>
        </w:p>
      </w:tc>
      <w:tc>
        <w:tcPr>
          <w:tcW w:w="14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AF57A59" w14:textId="77777777" w:rsidR="00E96648" w:rsidRDefault="009D18A3">
          <w:pPr>
            <w:spacing w:after="0" w:line="259" w:lineRule="auto"/>
            <w:ind w:left="21" w:firstLine="0"/>
            <w:jc w:val="left"/>
          </w:pPr>
          <w:r>
            <w:rPr>
              <w:b/>
              <w:sz w:val="18"/>
            </w:rPr>
            <w:t xml:space="preserve">Document No.: </w:t>
          </w:r>
        </w:p>
      </w:tc>
      <w:tc>
        <w:tcPr>
          <w:tcW w:w="2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63A0BF" w14:textId="77777777" w:rsidR="00E96648" w:rsidRDefault="009D18A3">
          <w:pPr>
            <w:spacing w:after="0" w:line="259" w:lineRule="auto"/>
            <w:ind w:left="21" w:firstLine="0"/>
            <w:jc w:val="left"/>
          </w:pPr>
          <w:r>
            <w:rPr>
              <w:b/>
              <w:sz w:val="18"/>
            </w:rPr>
            <w:t>VL/IMS/PID1/MECH/</w:t>
          </w:r>
        </w:p>
        <w:p w14:paraId="071A6EE5" w14:textId="77777777" w:rsidR="00E96648" w:rsidRDefault="009D18A3">
          <w:pPr>
            <w:spacing w:after="0" w:line="259" w:lineRule="auto"/>
            <w:ind w:left="21" w:firstLine="0"/>
            <w:jc w:val="left"/>
          </w:pPr>
          <w:r>
            <w:rPr>
              <w:b/>
              <w:sz w:val="18"/>
            </w:rPr>
            <w:t xml:space="preserve">WI/112 </w:t>
          </w:r>
        </w:p>
      </w:tc>
    </w:tr>
    <w:tr w:rsidR="00E96648" w14:paraId="2846C762" w14:textId="77777777">
      <w:trPr>
        <w:trHeight w:val="262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1FB4F931" w14:textId="77777777" w:rsidR="00E96648" w:rsidRDefault="00E96648">
          <w:pPr>
            <w:spacing w:after="160" w:line="259" w:lineRule="auto"/>
            <w:ind w:left="0" w:firstLine="0"/>
            <w:jc w:val="left"/>
          </w:pPr>
        </w:p>
      </w:tc>
      <w:tc>
        <w:tcPr>
          <w:tcW w:w="44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C8872B" w14:textId="77777777" w:rsidR="00E96648" w:rsidRDefault="009D18A3">
          <w:pPr>
            <w:spacing w:after="0" w:line="259" w:lineRule="auto"/>
            <w:ind w:left="58" w:firstLine="0"/>
            <w:jc w:val="center"/>
          </w:pPr>
          <w:r>
            <w:rPr>
              <w:b/>
              <w:sz w:val="18"/>
            </w:rPr>
            <w:t xml:space="preserve">INTEGRATED MANAGEMENT SYSTEM  </w:t>
          </w:r>
        </w:p>
      </w:tc>
      <w:tc>
        <w:tcPr>
          <w:tcW w:w="14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3F66991" w14:textId="77777777" w:rsidR="00E96648" w:rsidRDefault="009D18A3">
          <w:pPr>
            <w:spacing w:after="0" w:line="259" w:lineRule="auto"/>
            <w:ind w:left="21" w:firstLine="0"/>
            <w:jc w:val="left"/>
          </w:pPr>
          <w:r>
            <w:rPr>
              <w:b/>
              <w:sz w:val="18"/>
            </w:rPr>
            <w:t xml:space="preserve">Revision Date: </w:t>
          </w:r>
        </w:p>
      </w:tc>
      <w:tc>
        <w:tcPr>
          <w:tcW w:w="2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F3CBDB7" w14:textId="77777777" w:rsidR="00E96648" w:rsidRDefault="009D18A3">
          <w:pPr>
            <w:spacing w:after="0" w:line="259" w:lineRule="auto"/>
            <w:ind w:left="21" w:firstLine="0"/>
            <w:jc w:val="left"/>
          </w:pPr>
          <w:r>
            <w:t>01.12.2018</w:t>
          </w:r>
          <w:r>
            <w:rPr>
              <w:b/>
              <w:sz w:val="18"/>
            </w:rPr>
            <w:t xml:space="preserve"> </w:t>
          </w:r>
        </w:p>
      </w:tc>
    </w:tr>
    <w:tr w:rsidR="00E96648" w14:paraId="2898F4EF" w14:textId="77777777">
      <w:trPr>
        <w:trHeight w:val="219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3E5BD364" w14:textId="77777777" w:rsidR="00E96648" w:rsidRDefault="00E96648">
          <w:pPr>
            <w:spacing w:after="160" w:line="259" w:lineRule="auto"/>
            <w:ind w:left="0" w:firstLine="0"/>
            <w:jc w:val="left"/>
          </w:pPr>
        </w:p>
      </w:tc>
      <w:tc>
        <w:tcPr>
          <w:tcW w:w="441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3C98688" w14:textId="77777777" w:rsidR="00E96648" w:rsidRDefault="009D18A3">
          <w:pPr>
            <w:spacing w:after="13" w:line="259" w:lineRule="auto"/>
            <w:ind w:left="0" w:right="5" w:firstLine="0"/>
            <w:jc w:val="center"/>
          </w:pPr>
          <w:r>
            <w:rPr>
              <w:b/>
              <w:sz w:val="18"/>
            </w:rPr>
            <w:t xml:space="preserve">Work Instructions for </w:t>
          </w:r>
          <w:r>
            <w:rPr>
              <w:rFonts w:ascii="Calibri" w:eastAsia="Calibri" w:hAnsi="Calibri" w:cs="Calibri"/>
              <w:b/>
              <w:sz w:val="18"/>
            </w:rPr>
            <w:t xml:space="preserve">WORKING AT BANDHARA </w:t>
          </w:r>
        </w:p>
        <w:p w14:paraId="453AFC21" w14:textId="77777777" w:rsidR="00E96648" w:rsidRDefault="009D18A3">
          <w:pPr>
            <w:spacing w:after="0" w:line="259" w:lineRule="auto"/>
            <w:ind w:left="0" w:right="7" w:firstLine="0"/>
            <w:jc w:val="center"/>
          </w:pPr>
          <w:r>
            <w:rPr>
              <w:rFonts w:ascii="Calibri" w:eastAsia="Calibri" w:hAnsi="Calibri" w:cs="Calibri"/>
              <w:b/>
              <w:sz w:val="18"/>
            </w:rPr>
            <w:t>PUMPING STATION</w:t>
          </w:r>
          <w:r>
            <w:rPr>
              <w:b/>
              <w:sz w:val="18"/>
            </w:rPr>
            <w:t xml:space="preserve"> </w:t>
          </w:r>
        </w:p>
      </w:tc>
      <w:tc>
        <w:tcPr>
          <w:tcW w:w="14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2E746F9" w14:textId="77777777" w:rsidR="00E96648" w:rsidRDefault="009D18A3">
          <w:pPr>
            <w:spacing w:after="0" w:line="259" w:lineRule="auto"/>
            <w:ind w:left="21" w:firstLine="0"/>
            <w:jc w:val="left"/>
          </w:pPr>
          <w:r>
            <w:rPr>
              <w:b/>
              <w:sz w:val="18"/>
            </w:rPr>
            <w:t xml:space="preserve">Revision No.: </w:t>
          </w:r>
        </w:p>
      </w:tc>
      <w:tc>
        <w:tcPr>
          <w:tcW w:w="2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D9A6EC8" w14:textId="77777777" w:rsidR="00E96648" w:rsidRDefault="009D18A3">
          <w:pPr>
            <w:spacing w:after="0" w:line="259" w:lineRule="auto"/>
            <w:ind w:left="21" w:firstLine="0"/>
            <w:jc w:val="left"/>
          </w:pPr>
          <w:r>
            <w:rPr>
              <w:b/>
              <w:sz w:val="18"/>
            </w:rPr>
            <w:t xml:space="preserve">01 </w:t>
          </w:r>
        </w:p>
      </w:tc>
    </w:tr>
    <w:tr w:rsidR="00E96648" w14:paraId="59C0EFC0" w14:textId="77777777">
      <w:trPr>
        <w:trHeight w:val="233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EF92C33" w14:textId="77777777" w:rsidR="00E96648" w:rsidRDefault="00E96648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8215CEC" w14:textId="77777777" w:rsidR="00E96648" w:rsidRDefault="00E96648">
          <w:pPr>
            <w:spacing w:after="160" w:line="259" w:lineRule="auto"/>
            <w:ind w:left="0" w:firstLine="0"/>
            <w:jc w:val="left"/>
          </w:pPr>
        </w:p>
      </w:tc>
      <w:tc>
        <w:tcPr>
          <w:tcW w:w="14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2F68CA6" w14:textId="77777777" w:rsidR="00E96648" w:rsidRDefault="009D18A3">
          <w:pPr>
            <w:spacing w:after="0" w:line="259" w:lineRule="auto"/>
            <w:ind w:left="21" w:firstLine="0"/>
            <w:jc w:val="left"/>
          </w:pPr>
          <w:r>
            <w:rPr>
              <w:b/>
              <w:sz w:val="18"/>
            </w:rPr>
            <w:t xml:space="preserve">Page No.: </w:t>
          </w:r>
        </w:p>
      </w:tc>
      <w:tc>
        <w:tcPr>
          <w:tcW w:w="2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7E77A6" w14:textId="77777777" w:rsidR="00E96648" w:rsidRDefault="009D18A3">
          <w:pPr>
            <w:spacing w:after="0" w:line="259" w:lineRule="auto"/>
            <w:ind w:left="21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18"/>
            </w:rPr>
            <w:t>1</w:t>
          </w:r>
          <w:r>
            <w:rPr>
              <w:b/>
              <w:sz w:val="18"/>
            </w:rPr>
            <w:fldChar w:fldCharType="end"/>
          </w:r>
          <w:r>
            <w:rPr>
              <w:b/>
              <w:sz w:val="18"/>
            </w:rPr>
            <w:t xml:space="preserve"> of </w:t>
          </w:r>
          <w:r w:rsidR="00EA669E">
            <w:fldChar w:fldCharType="begin"/>
          </w:r>
          <w:r w:rsidR="00EA669E">
            <w:instrText xml:space="preserve"> NUMPAGES   \* MERGEFORMAT </w:instrText>
          </w:r>
          <w:r w:rsidR="00EA669E">
            <w:fldChar w:fldCharType="separate"/>
          </w:r>
          <w:r>
            <w:rPr>
              <w:b/>
              <w:sz w:val="18"/>
            </w:rPr>
            <w:t>6</w:t>
          </w:r>
          <w:r w:rsidR="00EA669E">
            <w:rPr>
              <w:b/>
              <w:sz w:val="18"/>
            </w:rPr>
            <w:fldChar w:fldCharType="end"/>
          </w:r>
          <w:r>
            <w:rPr>
              <w:b/>
              <w:sz w:val="18"/>
            </w:rPr>
            <w:t xml:space="preserve"> </w:t>
          </w:r>
        </w:p>
      </w:tc>
    </w:tr>
  </w:tbl>
  <w:p w14:paraId="59BA7E6D" w14:textId="77777777" w:rsidR="00E96648" w:rsidRDefault="009D18A3">
    <w:pPr>
      <w:spacing w:after="0" w:line="259" w:lineRule="auto"/>
      <w:ind w:left="14" w:firstLine="0"/>
      <w:jc w:val="left"/>
    </w:pPr>
    <w:r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7F1"/>
    <w:multiLevelType w:val="hybridMultilevel"/>
    <w:tmpl w:val="FAF04F98"/>
    <w:lvl w:ilvl="0" w:tplc="DD76B1B0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82E9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AEED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36EE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0200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F8C1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6026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DAC7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7E1F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993C33"/>
    <w:multiLevelType w:val="hybridMultilevel"/>
    <w:tmpl w:val="74F696C0"/>
    <w:lvl w:ilvl="0" w:tplc="DF02DA1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B4B2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B89A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FCCA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90D4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3C41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E868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4033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A0EF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E64974"/>
    <w:multiLevelType w:val="hybridMultilevel"/>
    <w:tmpl w:val="76109E16"/>
    <w:lvl w:ilvl="0" w:tplc="28A225C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EA549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62555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A40DB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2CDB2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A4A83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661E7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7E906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4EF21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B13ACD"/>
    <w:multiLevelType w:val="hybridMultilevel"/>
    <w:tmpl w:val="FA8A1A70"/>
    <w:lvl w:ilvl="0" w:tplc="901AA85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30CE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2219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9E08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441D7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8CF62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264E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6249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76B4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CD19EC"/>
    <w:multiLevelType w:val="hybridMultilevel"/>
    <w:tmpl w:val="4438ADF8"/>
    <w:lvl w:ilvl="0" w:tplc="97F63A22">
      <w:start w:val="1"/>
      <w:numFmt w:val="bullet"/>
      <w:lvlText w:val=""/>
      <w:lvlJc w:val="left"/>
      <w:pPr>
        <w:ind w:left="3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F0EE78">
      <w:start w:val="1"/>
      <w:numFmt w:val="bullet"/>
      <w:lvlText w:val="o"/>
      <w:lvlJc w:val="left"/>
      <w:pPr>
        <w:ind w:left="1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2ECE06">
      <w:start w:val="1"/>
      <w:numFmt w:val="bullet"/>
      <w:lvlText w:val="▪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96A618">
      <w:start w:val="1"/>
      <w:numFmt w:val="bullet"/>
      <w:lvlText w:val="•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26ACC0">
      <w:start w:val="1"/>
      <w:numFmt w:val="bullet"/>
      <w:lvlText w:val="o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C0B6A2">
      <w:start w:val="1"/>
      <w:numFmt w:val="bullet"/>
      <w:lvlText w:val="▪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4C22E4">
      <w:start w:val="1"/>
      <w:numFmt w:val="bullet"/>
      <w:lvlText w:val="•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203ED4">
      <w:start w:val="1"/>
      <w:numFmt w:val="bullet"/>
      <w:lvlText w:val="o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76B9B6">
      <w:start w:val="1"/>
      <w:numFmt w:val="bullet"/>
      <w:lvlText w:val="▪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28248D"/>
    <w:multiLevelType w:val="hybridMultilevel"/>
    <w:tmpl w:val="BE80C2BC"/>
    <w:lvl w:ilvl="0" w:tplc="35B6D25A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36D0A6">
      <w:start w:val="1"/>
      <w:numFmt w:val="lowerLetter"/>
      <w:lvlText w:val="%2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D2B2F0">
      <w:start w:val="1"/>
      <w:numFmt w:val="lowerRoman"/>
      <w:lvlText w:val="%3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7A4DCE">
      <w:start w:val="1"/>
      <w:numFmt w:val="decimal"/>
      <w:lvlText w:val="%4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D65B08">
      <w:start w:val="1"/>
      <w:numFmt w:val="lowerLetter"/>
      <w:lvlText w:val="%5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D47A98">
      <w:start w:val="1"/>
      <w:numFmt w:val="lowerRoman"/>
      <w:lvlText w:val="%6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6C4150">
      <w:start w:val="1"/>
      <w:numFmt w:val="decimal"/>
      <w:lvlText w:val="%7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DCF672">
      <w:start w:val="1"/>
      <w:numFmt w:val="lowerLetter"/>
      <w:lvlText w:val="%8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782CE4">
      <w:start w:val="1"/>
      <w:numFmt w:val="lowerRoman"/>
      <w:lvlText w:val="%9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hijit S Nabar">
    <w15:presenceInfo w15:providerId="AD" w15:userId="S-1-5-21-1933485140-791539629-772073404-2567"/>
  </w15:person>
  <w15:person w15:author="Archana Mandrekar">
    <w15:presenceInfo w15:providerId="AD" w15:userId="S::00000603@vedanta.co.in::bc9c1440-b866-4983-957e-d6988d0ac64f"/>
  </w15:person>
  <w15:person w15:author="Sham Parab">
    <w15:presenceInfo w15:providerId="AD" w15:userId="S-1-5-21-1933485140-791539629-772073404-198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648"/>
    <w:rsid w:val="006F5819"/>
    <w:rsid w:val="009D18A3"/>
    <w:rsid w:val="00B81B31"/>
    <w:rsid w:val="00D46C70"/>
    <w:rsid w:val="00D52964"/>
    <w:rsid w:val="00E96648"/>
    <w:rsid w:val="00EA669E"/>
    <w:rsid w:val="00F10A91"/>
    <w:rsid w:val="00F3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E51E"/>
  <w15:docId w15:val="{0CABBD49-A43B-4058-9F87-71A78F9B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2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08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5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819"/>
    <w:rPr>
      <w:rFonts w:ascii="Segoe UI" w:eastAsia="Times New Roman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669E"/>
    <w:pPr>
      <w:spacing w:after="0" w:line="240" w:lineRule="auto"/>
      <w:ind w:left="0" w:firstLine="0"/>
      <w:jc w:val="left"/>
    </w:pPr>
    <w:rPr>
      <w:color w:val="auto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A669E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669E"/>
    <w:pPr>
      <w:spacing w:after="120" w:line="276" w:lineRule="auto"/>
      <w:ind w:left="0" w:firstLine="0"/>
      <w:jc w:val="left"/>
    </w:pPr>
    <w:rPr>
      <w:rFonts w:ascii="Arial" w:eastAsia="Calibri" w:hAnsi="Arial"/>
      <w:color w:val="auto"/>
      <w:lang w:val="x-non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A669E"/>
    <w:rPr>
      <w:rFonts w:ascii="Arial" w:eastAsia="Calibri" w:hAnsi="Arial" w:cs="Times New Roman"/>
      <w:lang w:val="x-none" w:eastAsia="en-US"/>
    </w:rPr>
  </w:style>
  <w:style w:type="paragraph" w:styleId="NoSpacing">
    <w:name w:val="No Spacing"/>
    <w:uiPriority w:val="1"/>
    <w:qFormat/>
    <w:rsid w:val="00EA669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EA669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3F1058-6443-45C8-AE24-584B29EFF52E}"/>
</file>

<file path=customXml/itemProps2.xml><?xml version="1.0" encoding="utf-8"?>
<ds:datastoreItem xmlns:ds="http://schemas.openxmlformats.org/officeDocument/2006/customXml" ds:itemID="{73165689-DE27-4BD0-8583-16E85D391E2A}"/>
</file>

<file path=customXml/itemProps3.xml><?xml version="1.0" encoding="utf-8"?>
<ds:datastoreItem xmlns:ds="http://schemas.openxmlformats.org/officeDocument/2006/customXml" ds:itemID="{B7280AB6-632F-42DB-A638-49C7C5C610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SESA INDUSTRIES LIMITED</vt:lpstr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SESA INDUSTRIES LIMITED</dc:title>
  <dc:subject/>
  <dc:creator>MAINT212</dc:creator>
  <cp:keywords/>
  <cp:lastModifiedBy>Archana Mandrekar</cp:lastModifiedBy>
  <cp:revision>3</cp:revision>
  <dcterms:created xsi:type="dcterms:W3CDTF">2021-05-29T10:37:00Z</dcterms:created>
  <dcterms:modified xsi:type="dcterms:W3CDTF">2022-12-14T10:44:00Z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1243000</vt:r8>
  </property>
</Properties>
</file>