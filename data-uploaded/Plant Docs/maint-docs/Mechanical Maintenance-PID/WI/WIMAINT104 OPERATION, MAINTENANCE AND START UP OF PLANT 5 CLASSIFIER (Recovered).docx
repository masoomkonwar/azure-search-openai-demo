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E481C" w14:textId="77777777" w:rsidR="00727544" w:rsidRPr="000E4956" w:rsidRDefault="00727544" w:rsidP="00727544">
      <w:pPr>
        <w:jc w:val="both"/>
        <w:rPr>
          <w:ins w:id="0" w:author="00051521" w:date="2017-06-06T12:54:00Z"/>
          <w:rFonts w:ascii="Arial" w:hAnsi="Arial" w:cs="Arial"/>
          <w:b/>
        </w:rPr>
      </w:pPr>
    </w:p>
    <w:p w14:paraId="37912720" w14:textId="77777777" w:rsidR="00727544" w:rsidRPr="001159E7" w:rsidRDefault="00727544" w:rsidP="00727544">
      <w:pPr>
        <w:pBdr>
          <w:bottom w:val="single" w:sz="12" w:space="1" w:color="auto"/>
        </w:pBdr>
        <w:tabs>
          <w:tab w:val="left" w:pos="2160"/>
        </w:tabs>
        <w:ind w:left="2880" w:hanging="2880"/>
        <w:rPr>
          <w:ins w:id="1" w:author="00051521" w:date="2017-06-06T12:54:00Z"/>
          <w:rFonts w:ascii="Arial" w:hAnsi="Arial" w:cs="Arial"/>
          <w:sz w:val="22"/>
          <w:szCs w:val="22"/>
          <w:rPrChange w:id="2" w:author="Sham Parab" w:date="2021-05-29T16:01:00Z">
            <w:rPr>
              <w:ins w:id="3" w:author="00051521" w:date="2017-06-06T12:54:00Z"/>
              <w:rFonts w:ascii="Arial" w:hAnsi="Arial" w:cs="Arial"/>
              <w:sz w:val="24"/>
              <w:szCs w:val="24"/>
            </w:rPr>
          </w:rPrChange>
        </w:rPr>
      </w:pPr>
      <w:ins w:id="4" w:author="00051521" w:date="2017-06-06T12:54:00Z">
        <w:r w:rsidRPr="001159E7">
          <w:rPr>
            <w:rFonts w:ascii="Arial" w:hAnsi="Arial" w:cs="Arial"/>
            <w:b/>
            <w:color w:val="000000"/>
            <w:sz w:val="22"/>
            <w:szCs w:val="22"/>
            <w:rPrChange w:id="5" w:author="Sham Parab" w:date="2021-05-29T16:01:00Z">
              <w:rPr>
                <w:rFonts w:ascii="Arial" w:hAnsi="Arial" w:cs="Arial"/>
                <w:b/>
                <w:color w:val="000000"/>
              </w:rPr>
            </w:rPrChange>
          </w:rPr>
          <w:t>ACTIVITY</w:t>
        </w:r>
        <w:r w:rsidRPr="001159E7">
          <w:rPr>
            <w:rFonts w:ascii="Arial" w:hAnsi="Arial" w:cs="Arial"/>
            <w:b/>
            <w:color w:val="000000"/>
            <w:sz w:val="22"/>
            <w:szCs w:val="22"/>
            <w:rPrChange w:id="6" w:author="Sham Parab" w:date="2021-05-29T16:01:00Z">
              <w:rPr>
                <w:rFonts w:ascii="Arial" w:hAnsi="Arial" w:cs="Arial"/>
                <w:b/>
                <w:color w:val="000000"/>
              </w:rPr>
            </w:rPrChange>
          </w:rPr>
          <w:tab/>
          <w:t xml:space="preserve">:          </w:t>
        </w:r>
        <w:r w:rsidRPr="001159E7">
          <w:rPr>
            <w:rFonts w:ascii="Arial" w:hAnsi="Arial" w:cs="Arial"/>
            <w:b/>
            <w:sz w:val="22"/>
            <w:szCs w:val="22"/>
            <w:rPrChange w:id="7" w:author="Sham Parab" w:date="2021-05-29T16:01:00Z">
              <w:rPr>
                <w:rFonts w:ascii="Arial" w:hAnsi="Arial" w:cs="Arial"/>
                <w:b/>
                <w:sz w:val="24"/>
                <w:szCs w:val="24"/>
              </w:rPr>
            </w:rPrChange>
          </w:rPr>
          <w:t xml:space="preserve">Plant no </w:t>
        </w:r>
        <w:proofErr w:type="gramStart"/>
        <w:r w:rsidRPr="001159E7">
          <w:rPr>
            <w:rFonts w:ascii="Arial" w:hAnsi="Arial" w:cs="Arial"/>
            <w:b/>
            <w:sz w:val="22"/>
            <w:szCs w:val="22"/>
            <w:rPrChange w:id="8" w:author="Sham Parab" w:date="2021-05-29T16:01:00Z">
              <w:rPr>
                <w:rFonts w:ascii="Arial" w:hAnsi="Arial" w:cs="Arial"/>
                <w:b/>
                <w:sz w:val="24"/>
                <w:szCs w:val="24"/>
              </w:rPr>
            </w:rPrChange>
          </w:rPr>
          <w:t>5 classifier</w:t>
        </w:r>
        <w:proofErr w:type="gramEnd"/>
        <w:r w:rsidRPr="001159E7">
          <w:rPr>
            <w:rFonts w:ascii="Arial" w:hAnsi="Arial" w:cs="Arial"/>
            <w:b/>
            <w:sz w:val="22"/>
            <w:szCs w:val="22"/>
            <w:rPrChange w:id="9" w:author="Sham Parab" w:date="2021-05-29T16:01:00Z">
              <w:rPr>
                <w:rFonts w:ascii="Arial" w:hAnsi="Arial" w:cs="Arial"/>
                <w:b/>
                <w:sz w:val="24"/>
                <w:szCs w:val="24"/>
              </w:rPr>
            </w:rPrChange>
          </w:rPr>
          <w:t xml:space="preserve"> operation, maintenance, electrical start up.</w:t>
        </w:r>
      </w:ins>
    </w:p>
    <w:p w14:paraId="5696BF01" w14:textId="77777777" w:rsidR="00727544" w:rsidRPr="001159E7" w:rsidRDefault="00727544" w:rsidP="00727544">
      <w:pPr>
        <w:jc w:val="both"/>
        <w:rPr>
          <w:ins w:id="10" w:author="00051521" w:date="2017-06-06T12:54:00Z"/>
          <w:rFonts w:ascii="Arial" w:hAnsi="Arial" w:cs="Arial"/>
          <w:color w:val="000000"/>
          <w:sz w:val="22"/>
          <w:szCs w:val="22"/>
          <w:rPrChange w:id="11" w:author="Sham Parab" w:date="2021-05-29T16:01:00Z">
            <w:rPr>
              <w:ins w:id="12" w:author="00051521" w:date="2017-06-06T12:54:00Z"/>
              <w:rFonts w:ascii="Arial" w:hAnsi="Arial" w:cs="Arial"/>
              <w:color w:val="000000"/>
              <w:sz w:val="24"/>
              <w:szCs w:val="24"/>
            </w:rPr>
          </w:rPrChange>
        </w:rPr>
      </w:pPr>
    </w:p>
    <w:p w14:paraId="702A7508" w14:textId="77777777" w:rsidR="00727544" w:rsidRPr="001159E7" w:rsidRDefault="00727544" w:rsidP="00727544">
      <w:pPr>
        <w:ind w:left="2880" w:hanging="2880"/>
        <w:jc w:val="both"/>
        <w:rPr>
          <w:ins w:id="13" w:author="00051521" w:date="2017-06-06T12:54:00Z"/>
          <w:rFonts w:ascii="Arial" w:hAnsi="Arial" w:cs="Arial"/>
          <w:color w:val="000000"/>
          <w:sz w:val="22"/>
          <w:szCs w:val="22"/>
          <w:rPrChange w:id="14" w:author="Sham Parab" w:date="2021-05-29T16:01:00Z">
            <w:rPr>
              <w:ins w:id="15" w:author="00051521" w:date="2017-06-06T12:54:00Z"/>
              <w:rFonts w:ascii="Arial" w:hAnsi="Arial" w:cs="Arial"/>
              <w:color w:val="000000"/>
              <w:sz w:val="24"/>
              <w:szCs w:val="24"/>
            </w:rPr>
          </w:rPrChange>
        </w:rPr>
      </w:pPr>
      <w:ins w:id="16" w:author="00051521" w:date="2017-06-06T12:54:00Z">
        <w:r w:rsidRPr="001159E7">
          <w:rPr>
            <w:rFonts w:ascii="Arial" w:hAnsi="Arial" w:cs="Arial"/>
            <w:b/>
            <w:bCs/>
            <w:color w:val="000000"/>
            <w:sz w:val="22"/>
            <w:szCs w:val="22"/>
            <w:rPrChange w:id="17" w:author="Sham Parab" w:date="2021-05-29T16:01:00Z">
              <w:rPr>
                <w:rFonts w:ascii="Arial" w:hAnsi="Arial" w:cs="Arial"/>
                <w:b/>
                <w:bCs/>
                <w:color w:val="000000"/>
                <w:sz w:val="24"/>
                <w:szCs w:val="24"/>
              </w:rPr>
            </w:rPrChange>
          </w:rPr>
          <w:t>Objective</w:t>
        </w:r>
        <w:r w:rsidRPr="001159E7">
          <w:rPr>
            <w:rFonts w:ascii="Arial" w:hAnsi="Arial" w:cs="Arial"/>
            <w:color w:val="000000"/>
            <w:sz w:val="22"/>
            <w:szCs w:val="22"/>
            <w:rPrChange w:id="18" w:author="Sham Parab" w:date="2021-05-29T16:01:00Z">
              <w:rPr>
                <w:rFonts w:ascii="Arial" w:hAnsi="Arial" w:cs="Arial"/>
                <w:color w:val="000000"/>
                <w:sz w:val="24"/>
                <w:szCs w:val="24"/>
              </w:rPr>
            </w:rPrChange>
          </w:rPr>
          <w:t>                </w:t>
        </w:r>
        <w:proofErr w:type="gramStart"/>
        <w:r w:rsidRPr="001159E7">
          <w:rPr>
            <w:rFonts w:ascii="Arial" w:hAnsi="Arial" w:cs="Arial"/>
            <w:color w:val="000000"/>
            <w:sz w:val="22"/>
            <w:szCs w:val="22"/>
            <w:rPrChange w:id="19" w:author="Sham Parab" w:date="2021-05-29T16:01:00Z">
              <w:rPr>
                <w:rFonts w:ascii="Arial" w:hAnsi="Arial" w:cs="Arial"/>
                <w:color w:val="000000"/>
                <w:sz w:val="24"/>
                <w:szCs w:val="24"/>
              </w:rPr>
            </w:rPrChange>
          </w:rPr>
          <w:t xml:space="preserve">  :</w:t>
        </w:r>
        <w:proofErr w:type="gramEnd"/>
        <w:r w:rsidRPr="001159E7">
          <w:rPr>
            <w:rFonts w:ascii="Arial" w:hAnsi="Arial" w:cs="Arial"/>
            <w:color w:val="000000"/>
            <w:sz w:val="22"/>
            <w:szCs w:val="22"/>
            <w:rPrChange w:id="20" w:author="Sham Parab" w:date="2021-05-29T16:01:00Z">
              <w:rPr>
                <w:rFonts w:ascii="Arial" w:hAnsi="Arial" w:cs="Arial"/>
                <w:color w:val="000000"/>
                <w:sz w:val="24"/>
                <w:szCs w:val="24"/>
              </w:rPr>
            </w:rPrChange>
          </w:rPr>
          <w:t xml:space="preserve">-     Safe operation and maintenance of plant no 5 classifier and accessories for optimum performance  </w:t>
        </w:r>
      </w:ins>
    </w:p>
    <w:p w14:paraId="27D8B4C9" w14:textId="77777777" w:rsidR="00727544" w:rsidRPr="001159E7" w:rsidRDefault="00727544" w:rsidP="00727544">
      <w:pPr>
        <w:jc w:val="both"/>
        <w:rPr>
          <w:ins w:id="21" w:author="00051521" w:date="2017-06-06T12:54:00Z"/>
          <w:rFonts w:ascii="Arial" w:hAnsi="Arial" w:cs="Arial"/>
          <w:color w:val="000000"/>
          <w:sz w:val="22"/>
          <w:szCs w:val="22"/>
          <w:rPrChange w:id="22" w:author="Sham Parab" w:date="2021-05-29T16:01:00Z">
            <w:rPr>
              <w:ins w:id="23" w:author="00051521" w:date="2017-06-06T12:54:00Z"/>
              <w:rFonts w:ascii="Arial" w:hAnsi="Arial" w:cs="Arial"/>
              <w:color w:val="000000"/>
              <w:sz w:val="24"/>
              <w:szCs w:val="24"/>
            </w:rPr>
          </w:rPrChange>
        </w:rPr>
      </w:pPr>
      <w:ins w:id="24" w:author="00051521" w:date="2017-06-06T12:54:00Z">
        <w:r w:rsidRPr="001159E7">
          <w:rPr>
            <w:rFonts w:ascii="Arial" w:hAnsi="Arial" w:cs="Arial"/>
            <w:color w:val="000000"/>
            <w:sz w:val="22"/>
            <w:szCs w:val="22"/>
            <w:rPrChange w:id="25" w:author="Sham Parab" w:date="2021-05-29T16:01:00Z">
              <w:rPr>
                <w:rFonts w:ascii="Arial" w:hAnsi="Arial" w:cs="Arial"/>
                <w:color w:val="000000"/>
                <w:sz w:val="24"/>
                <w:szCs w:val="24"/>
              </w:rPr>
            </w:rPrChange>
          </w:rPr>
          <w:tab/>
        </w:r>
        <w:r w:rsidRPr="001159E7">
          <w:rPr>
            <w:rFonts w:ascii="Arial" w:hAnsi="Arial" w:cs="Arial"/>
            <w:color w:val="000000"/>
            <w:sz w:val="22"/>
            <w:szCs w:val="22"/>
            <w:rPrChange w:id="26" w:author="Sham Parab" w:date="2021-05-29T16:01:00Z">
              <w:rPr>
                <w:rFonts w:ascii="Arial" w:hAnsi="Arial" w:cs="Arial"/>
                <w:color w:val="000000"/>
                <w:sz w:val="24"/>
                <w:szCs w:val="24"/>
              </w:rPr>
            </w:rPrChange>
          </w:rPr>
          <w:tab/>
        </w:r>
        <w:r w:rsidRPr="001159E7">
          <w:rPr>
            <w:rFonts w:ascii="Arial" w:hAnsi="Arial" w:cs="Arial"/>
            <w:color w:val="000000"/>
            <w:sz w:val="22"/>
            <w:szCs w:val="22"/>
            <w:rPrChange w:id="27" w:author="Sham Parab" w:date="2021-05-29T16:01:00Z">
              <w:rPr>
                <w:rFonts w:ascii="Arial" w:hAnsi="Arial" w:cs="Arial"/>
                <w:color w:val="000000"/>
                <w:sz w:val="24"/>
                <w:szCs w:val="24"/>
              </w:rPr>
            </w:rPrChange>
          </w:rPr>
          <w:tab/>
        </w:r>
        <w:r w:rsidRPr="001159E7">
          <w:rPr>
            <w:rFonts w:ascii="Arial" w:hAnsi="Arial" w:cs="Arial"/>
            <w:color w:val="000000"/>
            <w:sz w:val="22"/>
            <w:szCs w:val="22"/>
            <w:rPrChange w:id="28" w:author="Sham Parab" w:date="2021-05-29T16:01:00Z">
              <w:rPr>
                <w:rFonts w:ascii="Arial" w:hAnsi="Arial" w:cs="Arial"/>
                <w:color w:val="000000"/>
                <w:sz w:val="24"/>
                <w:szCs w:val="24"/>
              </w:rPr>
            </w:rPrChange>
          </w:rPr>
          <w:tab/>
          <w:t xml:space="preserve">                                    </w:t>
        </w:r>
      </w:ins>
    </w:p>
    <w:p w14:paraId="3F9C46AE" w14:textId="77777777" w:rsidR="00727544" w:rsidRPr="001159E7" w:rsidRDefault="00727544" w:rsidP="00727544">
      <w:pPr>
        <w:jc w:val="both"/>
        <w:rPr>
          <w:ins w:id="29" w:author="00051521" w:date="2017-06-06T12:54:00Z"/>
          <w:rFonts w:ascii="Arial" w:hAnsi="Arial" w:cs="Arial"/>
          <w:color w:val="000000"/>
          <w:sz w:val="22"/>
          <w:szCs w:val="22"/>
          <w:rPrChange w:id="30" w:author="Sham Parab" w:date="2021-05-29T16:01:00Z">
            <w:rPr>
              <w:ins w:id="31" w:author="00051521" w:date="2017-06-06T12:54:00Z"/>
              <w:rFonts w:ascii="Arial" w:hAnsi="Arial" w:cs="Arial"/>
              <w:color w:val="000000"/>
              <w:sz w:val="24"/>
              <w:szCs w:val="24"/>
            </w:rPr>
          </w:rPrChange>
        </w:rPr>
      </w:pPr>
      <w:ins w:id="32" w:author="00051521" w:date="2017-06-06T12:54:00Z">
        <w:r w:rsidRPr="001159E7">
          <w:rPr>
            <w:rFonts w:ascii="Arial" w:hAnsi="Arial" w:cs="Arial"/>
            <w:b/>
            <w:bCs/>
            <w:color w:val="000000"/>
            <w:sz w:val="22"/>
            <w:szCs w:val="22"/>
            <w:rPrChange w:id="33" w:author="Sham Parab" w:date="2021-05-29T16:01:00Z">
              <w:rPr>
                <w:rFonts w:ascii="Arial" w:hAnsi="Arial" w:cs="Arial"/>
                <w:b/>
                <w:bCs/>
                <w:color w:val="000000"/>
                <w:sz w:val="24"/>
                <w:szCs w:val="24"/>
              </w:rPr>
            </w:rPrChange>
          </w:rPr>
          <w:t>Scope </w:t>
        </w:r>
        <w:r w:rsidRPr="001159E7">
          <w:rPr>
            <w:rFonts w:ascii="Arial" w:hAnsi="Arial" w:cs="Arial"/>
            <w:color w:val="000000"/>
            <w:sz w:val="22"/>
            <w:szCs w:val="22"/>
            <w:rPrChange w:id="34" w:author="Sham Parab" w:date="2021-05-29T16:01:00Z">
              <w:rPr>
                <w:rFonts w:ascii="Arial" w:hAnsi="Arial" w:cs="Arial"/>
                <w:color w:val="000000"/>
                <w:sz w:val="24"/>
                <w:szCs w:val="24"/>
              </w:rPr>
            </w:rPrChange>
          </w:rPr>
          <w:t xml:space="preserve">                   </w:t>
        </w:r>
        <w:proofErr w:type="gramStart"/>
        <w:r w:rsidRPr="001159E7">
          <w:rPr>
            <w:rFonts w:ascii="Arial" w:hAnsi="Arial" w:cs="Arial"/>
            <w:color w:val="000000"/>
            <w:sz w:val="22"/>
            <w:szCs w:val="22"/>
            <w:rPrChange w:id="35" w:author="Sham Parab" w:date="2021-05-29T16:01:00Z">
              <w:rPr>
                <w:rFonts w:ascii="Arial" w:hAnsi="Arial" w:cs="Arial"/>
                <w:color w:val="000000"/>
                <w:sz w:val="24"/>
                <w:szCs w:val="24"/>
              </w:rPr>
            </w:rPrChange>
          </w:rPr>
          <w:tab/>
          <w:t>:-</w:t>
        </w:r>
        <w:proofErr w:type="gramEnd"/>
        <w:r w:rsidRPr="001159E7">
          <w:rPr>
            <w:rFonts w:ascii="Arial" w:hAnsi="Arial" w:cs="Arial"/>
            <w:color w:val="000000"/>
            <w:sz w:val="22"/>
            <w:szCs w:val="22"/>
            <w:rPrChange w:id="36" w:author="Sham Parab" w:date="2021-05-29T16:01:00Z">
              <w:rPr>
                <w:rFonts w:ascii="Arial" w:hAnsi="Arial" w:cs="Arial"/>
                <w:color w:val="000000"/>
                <w:sz w:val="24"/>
                <w:szCs w:val="24"/>
              </w:rPr>
            </w:rPrChange>
          </w:rPr>
          <w:t xml:space="preserve">     </w:t>
        </w:r>
        <w:r w:rsidRPr="001159E7">
          <w:rPr>
            <w:rFonts w:ascii="Arial" w:hAnsi="Arial" w:cs="Arial"/>
            <w:color w:val="000000"/>
            <w:sz w:val="22"/>
            <w:szCs w:val="22"/>
            <w:rPrChange w:id="37" w:author="Sham Parab" w:date="2021-05-29T16:01:00Z">
              <w:rPr>
                <w:rFonts w:ascii="Arial" w:hAnsi="Arial" w:cs="Arial"/>
                <w:color w:val="000000"/>
                <w:sz w:val="24"/>
                <w:szCs w:val="24"/>
              </w:rPr>
            </w:rPrChange>
          </w:rPr>
          <w:tab/>
          <w:t>Plant no 5- classifier</w:t>
        </w:r>
      </w:ins>
    </w:p>
    <w:p w14:paraId="69505BDF" w14:textId="77777777" w:rsidR="00727544" w:rsidRPr="001159E7" w:rsidRDefault="00727544" w:rsidP="00727544">
      <w:pPr>
        <w:jc w:val="both"/>
        <w:rPr>
          <w:ins w:id="38" w:author="00051521" w:date="2017-06-06T12:54:00Z"/>
          <w:rFonts w:ascii="Arial" w:hAnsi="Arial" w:cs="Arial"/>
          <w:color w:val="000000"/>
          <w:sz w:val="22"/>
          <w:szCs w:val="22"/>
          <w:rPrChange w:id="39" w:author="Sham Parab" w:date="2021-05-29T16:01:00Z">
            <w:rPr>
              <w:ins w:id="40" w:author="00051521" w:date="2017-06-06T12:54:00Z"/>
              <w:rFonts w:ascii="Arial" w:hAnsi="Arial" w:cs="Arial"/>
              <w:color w:val="000000"/>
              <w:sz w:val="24"/>
              <w:szCs w:val="24"/>
            </w:rPr>
          </w:rPrChange>
        </w:rPr>
      </w:pPr>
      <w:ins w:id="41" w:author="00051521" w:date="2017-06-06T12:54:00Z">
        <w:r w:rsidRPr="001159E7">
          <w:rPr>
            <w:rFonts w:ascii="Arial" w:hAnsi="Arial" w:cs="Arial"/>
            <w:b/>
            <w:bCs/>
            <w:color w:val="000000"/>
            <w:sz w:val="22"/>
            <w:szCs w:val="22"/>
            <w:rPrChange w:id="42" w:author="Sham Parab" w:date="2021-05-29T16:01:00Z">
              <w:rPr>
                <w:rFonts w:ascii="Arial" w:hAnsi="Arial" w:cs="Arial"/>
                <w:b/>
                <w:bCs/>
                <w:color w:val="000000"/>
                <w:sz w:val="24"/>
                <w:szCs w:val="24"/>
              </w:rPr>
            </w:rPrChange>
          </w:rPr>
          <w:t>Ref  </w:t>
        </w:r>
        <w:r w:rsidRPr="001159E7">
          <w:rPr>
            <w:rFonts w:ascii="Arial" w:hAnsi="Arial" w:cs="Arial"/>
            <w:color w:val="000000"/>
            <w:sz w:val="22"/>
            <w:szCs w:val="22"/>
            <w:rPrChange w:id="43" w:author="Sham Parab" w:date="2021-05-29T16:01:00Z">
              <w:rPr>
                <w:rFonts w:ascii="Arial" w:hAnsi="Arial" w:cs="Arial"/>
                <w:color w:val="000000"/>
                <w:sz w:val="24"/>
                <w:szCs w:val="24"/>
              </w:rPr>
            </w:rPrChange>
          </w:rPr>
          <w:t xml:space="preserve">                       </w:t>
        </w:r>
        <w:proofErr w:type="gramStart"/>
        <w:r w:rsidRPr="001159E7">
          <w:rPr>
            <w:rFonts w:ascii="Arial" w:hAnsi="Arial" w:cs="Arial"/>
            <w:color w:val="000000"/>
            <w:sz w:val="22"/>
            <w:szCs w:val="22"/>
            <w:rPrChange w:id="44" w:author="Sham Parab" w:date="2021-05-29T16:01:00Z">
              <w:rPr>
                <w:rFonts w:ascii="Arial" w:hAnsi="Arial" w:cs="Arial"/>
                <w:color w:val="000000"/>
                <w:sz w:val="24"/>
                <w:szCs w:val="24"/>
              </w:rPr>
            </w:rPrChange>
          </w:rPr>
          <w:tab/>
          <w:t>:-</w:t>
        </w:r>
        <w:proofErr w:type="gramEnd"/>
        <w:r w:rsidRPr="001159E7">
          <w:rPr>
            <w:rFonts w:ascii="Arial" w:hAnsi="Arial" w:cs="Arial"/>
            <w:color w:val="000000"/>
            <w:sz w:val="22"/>
            <w:szCs w:val="22"/>
            <w:rPrChange w:id="45" w:author="Sham Parab" w:date="2021-05-29T16:01:00Z">
              <w:rPr>
                <w:rFonts w:ascii="Arial" w:hAnsi="Arial" w:cs="Arial"/>
                <w:color w:val="000000"/>
                <w:sz w:val="24"/>
                <w:szCs w:val="24"/>
              </w:rPr>
            </w:rPrChange>
          </w:rPr>
          <w:t xml:space="preserve">    </w:t>
        </w:r>
        <w:r w:rsidRPr="001159E7">
          <w:rPr>
            <w:rFonts w:ascii="Arial" w:hAnsi="Arial" w:cs="Arial"/>
            <w:color w:val="000000"/>
            <w:sz w:val="22"/>
            <w:szCs w:val="22"/>
            <w:rPrChange w:id="46" w:author="Sham Parab" w:date="2021-05-29T16:01:00Z">
              <w:rPr>
                <w:rFonts w:ascii="Arial" w:hAnsi="Arial" w:cs="Arial"/>
                <w:color w:val="000000"/>
                <w:sz w:val="24"/>
                <w:szCs w:val="24"/>
              </w:rPr>
            </w:rPrChange>
          </w:rPr>
          <w:tab/>
          <w:t xml:space="preserve">Instruction Manual M/s The </w:t>
        </w:r>
        <w:proofErr w:type="spellStart"/>
        <w:r w:rsidRPr="001159E7">
          <w:rPr>
            <w:rFonts w:ascii="Arial" w:hAnsi="Arial" w:cs="Arial"/>
            <w:color w:val="000000"/>
            <w:sz w:val="22"/>
            <w:szCs w:val="22"/>
            <w:rPrChange w:id="47" w:author="Sham Parab" w:date="2021-05-29T16:01:00Z">
              <w:rPr>
                <w:rFonts w:ascii="Arial" w:hAnsi="Arial" w:cs="Arial"/>
                <w:color w:val="000000"/>
                <w:sz w:val="24"/>
                <w:szCs w:val="24"/>
              </w:rPr>
            </w:rPrChange>
          </w:rPr>
          <w:t>Eimco</w:t>
        </w:r>
        <w:proofErr w:type="spellEnd"/>
        <w:r w:rsidRPr="001159E7">
          <w:rPr>
            <w:rFonts w:ascii="Arial" w:hAnsi="Arial" w:cs="Arial"/>
            <w:color w:val="000000"/>
            <w:sz w:val="22"/>
            <w:szCs w:val="22"/>
            <w:rPrChange w:id="48" w:author="Sham Parab" w:date="2021-05-29T16:01:00Z">
              <w:rPr>
                <w:rFonts w:ascii="Arial" w:hAnsi="Arial" w:cs="Arial"/>
                <w:color w:val="000000"/>
                <w:sz w:val="24"/>
                <w:szCs w:val="24"/>
              </w:rPr>
            </w:rPrChange>
          </w:rPr>
          <w:t xml:space="preserve"> K.C.P Ltd </w:t>
        </w:r>
      </w:ins>
    </w:p>
    <w:p w14:paraId="4AE171F9" w14:textId="77777777" w:rsidR="00727544" w:rsidRPr="001159E7" w:rsidRDefault="00727544" w:rsidP="00727544">
      <w:pPr>
        <w:tabs>
          <w:tab w:val="left" w:pos="2160"/>
        </w:tabs>
        <w:jc w:val="both"/>
        <w:rPr>
          <w:ins w:id="49" w:author="00051521" w:date="2017-06-06T12:54:00Z"/>
          <w:rFonts w:ascii="Arial" w:hAnsi="Arial" w:cs="Arial"/>
          <w:color w:val="000000"/>
          <w:sz w:val="22"/>
          <w:szCs w:val="22"/>
          <w:rPrChange w:id="50" w:author="Sham Parab" w:date="2021-05-29T16:01:00Z">
            <w:rPr>
              <w:ins w:id="51" w:author="00051521" w:date="2017-06-06T12:54:00Z"/>
              <w:rFonts w:ascii="Arial" w:hAnsi="Arial" w:cs="Arial"/>
              <w:color w:val="000000"/>
              <w:sz w:val="24"/>
              <w:szCs w:val="24"/>
            </w:rPr>
          </w:rPrChange>
        </w:rPr>
      </w:pPr>
      <w:ins w:id="52" w:author="00051521" w:date="2017-06-06T12:54:00Z">
        <w:r w:rsidRPr="001159E7">
          <w:rPr>
            <w:rFonts w:ascii="Arial" w:hAnsi="Arial" w:cs="Arial"/>
            <w:b/>
            <w:bCs/>
            <w:color w:val="000000"/>
            <w:sz w:val="22"/>
            <w:szCs w:val="22"/>
            <w:rPrChange w:id="53" w:author="Sham Parab" w:date="2021-05-29T16:01:00Z">
              <w:rPr>
                <w:rFonts w:ascii="Arial" w:hAnsi="Arial" w:cs="Arial"/>
                <w:b/>
                <w:bCs/>
                <w:color w:val="000000"/>
                <w:sz w:val="24"/>
                <w:szCs w:val="24"/>
              </w:rPr>
            </w:rPrChange>
          </w:rPr>
          <w:t>Responsibility </w:t>
        </w:r>
        <w:r w:rsidRPr="001159E7">
          <w:rPr>
            <w:rFonts w:ascii="Arial" w:hAnsi="Arial" w:cs="Arial"/>
            <w:color w:val="000000"/>
            <w:sz w:val="22"/>
            <w:szCs w:val="22"/>
            <w:rPrChange w:id="54" w:author="Sham Parab" w:date="2021-05-29T16:01:00Z">
              <w:rPr>
                <w:rFonts w:ascii="Arial" w:hAnsi="Arial" w:cs="Arial"/>
                <w:color w:val="000000"/>
                <w:sz w:val="24"/>
                <w:szCs w:val="24"/>
              </w:rPr>
            </w:rPrChange>
          </w:rPr>
          <w:t>      </w:t>
        </w:r>
        <w:proofErr w:type="gramStart"/>
        <w:r w:rsidRPr="001159E7">
          <w:rPr>
            <w:rFonts w:ascii="Arial" w:hAnsi="Arial" w:cs="Arial"/>
            <w:color w:val="000000"/>
            <w:sz w:val="22"/>
            <w:szCs w:val="22"/>
            <w:rPrChange w:id="55" w:author="Sham Parab" w:date="2021-05-29T16:01:00Z">
              <w:rPr>
                <w:rFonts w:ascii="Arial" w:hAnsi="Arial" w:cs="Arial"/>
                <w:color w:val="000000"/>
                <w:sz w:val="24"/>
                <w:szCs w:val="24"/>
              </w:rPr>
            </w:rPrChange>
          </w:rPr>
          <w:t>  :</w:t>
        </w:r>
        <w:proofErr w:type="gramEnd"/>
        <w:r w:rsidRPr="001159E7">
          <w:rPr>
            <w:rFonts w:ascii="Arial" w:hAnsi="Arial" w:cs="Arial"/>
            <w:color w:val="000000"/>
            <w:sz w:val="22"/>
            <w:szCs w:val="22"/>
            <w:rPrChange w:id="56" w:author="Sham Parab" w:date="2021-05-29T16:01:00Z">
              <w:rPr>
                <w:rFonts w:ascii="Arial" w:hAnsi="Arial" w:cs="Arial"/>
                <w:color w:val="000000"/>
                <w:sz w:val="24"/>
                <w:szCs w:val="24"/>
              </w:rPr>
            </w:rPrChange>
          </w:rPr>
          <w:t xml:space="preserve">-        Engineer In Charge &amp; workmen at job </w:t>
        </w:r>
      </w:ins>
    </w:p>
    <w:p w14:paraId="45DE2FE1" w14:textId="77777777" w:rsidR="00727544" w:rsidRPr="001159E7" w:rsidRDefault="00727544" w:rsidP="00727544">
      <w:pPr>
        <w:jc w:val="both"/>
        <w:rPr>
          <w:ins w:id="57" w:author="00051521" w:date="2017-06-06T12:54:00Z"/>
          <w:rFonts w:ascii="Arial" w:hAnsi="Arial" w:cs="Arial"/>
          <w:color w:val="000000"/>
          <w:sz w:val="22"/>
          <w:szCs w:val="22"/>
          <w:rPrChange w:id="58" w:author="Sham Parab" w:date="2021-05-29T16:01:00Z">
            <w:rPr>
              <w:ins w:id="59" w:author="00051521" w:date="2017-06-06T12:54:00Z"/>
              <w:rFonts w:ascii="Arial" w:hAnsi="Arial" w:cs="Arial"/>
              <w:color w:val="000000"/>
              <w:sz w:val="24"/>
              <w:szCs w:val="24"/>
            </w:rPr>
          </w:rPrChange>
        </w:rPr>
      </w:pPr>
      <w:ins w:id="60" w:author="00051521" w:date="2017-06-06T12:54:00Z">
        <w:r w:rsidRPr="001159E7">
          <w:rPr>
            <w:rFonts w:ascii="Arial" w:hAnsi="Arial" w:cs="Arial"/>
            <w:color w:val="000000"/>
            <w:sz w:val="22"/>
            <w:szCs w:val="22"/>
            <w:rPrChange w:id="61" w:author="Sham Parab" w:date="2021-05-29T16:01:00Z">
              <w:rPr>
                <w:rFonts w:ascii="Arial" w:hAnsi="Arial" w:cs="Arial"/>
                <w:color w:val="000000"/>
                <w:sz w:val="24"/>
                <w:szCs w:val="24"/>
              </w:rPr>
            </w:rPrChange>
          </w:rPr>
          <w:t xml:space="preserve">  </w:t>
        </w:r>
      </w:ins>
    </w:p>
    <w:p w14:paraId="77DF9D15" w14:textId="77777777" w:rsidR="00727544" w:rsidRPr="001159E7" w:rsidRDefault="00727544" w:rsidP="00727544">
      <w:pPr>
        <w:ind w:left="2880" w:hanging="2880"/>
        <w:jc w:val="both"/>
        <w:rPr>
          <w:ins w:id="62" w:author="00051521" w:date="2017-06-06T12:54:00Z"/>
          <w:rFonts w:ascii="Arial" w:hAnsi="Arial" w:cs="Arial"/>
          <w:color w:val="000000"/>
          <w:sz w:val="22"/>
          <w:szCs w:val="22"/>
          <w:rPrChange w:id="63" w:author="Sham Parab" w:date="2021-05-29T16:01:00Z">
            <w:rPr>
              <w:ins w:id="64" w:author="00051521" w:date="2017-06-06T12:54:00Z"/>
              <w:rFonts w:ascii="Arial" w:hAnsi="Arial" w:cs="Arial"/>
              <w:color w:val="000000"/>
            </w:rPr>
          </w:rPrChange>
        </w:rPr>
      </w:pPr>
      <w:proofErr w:type="gramStart"/>
      <w:ins w:id="65" w:author="00051521" w:date="2017-06-06T12:54:00Z">
        <w:r w:rsidRPr="001159E7">
          <w:rPr>
            <w:rFonts w:ascii="Arial" w:hAnsi="Arial" w:cs="Arial"/>
            <w:b/>
            <w:bCs/>
            <w:color w:val="000000"/>
            <w:sz w:val="22"/>
            <w:szCs w:val="22"/>
            <w:rPrChange w:id="66" w:author="Sham Parab" w:date="2021-05-29T16:01:00Z">
              <w:rPr>
                <w:rFonts w:ascii="Arial" w:hAnsi="Arial" w:cs="Arial"/>
                <w:b/>
                <w:bCs/>
                <w:color w:val="000000"/>
                <w:sz w:val="24"/>
                <w:szCs w:val="24"/>
              </w:rPr>
            </w:rPrChange>
          </w:rPr>
          <w:t>PPE”s</w:t>
        </w:r>
        <w:proofErr w:type="gramEnd"/>
        <w:r w:rsidRPr="001159E7">
          <w:rPr>
            <w:rFonts w:ascii="Arial" w:hAnsi="Arial" w:cs="Arial"/>
            <w:b/>
            <w:bCs/>
            <w:color w:val="000000"/>
            <w:sz w:val="22"/>
            <w:szCs w:val="22"/>
            <w:rPrChange w:id="67" w:author="Sham Parab" w:date="2021-05-29T16:01:00Z">
              <w:rPr>
                <w:rFonts w:ascii="Arial" w:hAnsi="Arial" w:cs="Arial"/>
                <w:b/>
                <w:bCs/>
                <w:color w:val="000000"/>
                <w:sz w:val="24"/>
                <w:szCs w:val="24"/>
              </w:rPr>
            </w:rPrChange>
          </w:rPr>
          <w:t xml:space="preserve"> to be used  :     </w:t>
        </w:r>
        <w:r w:rsidRPr="001159E7">
          <w:rPr>
            <w:rFonts w:ascii="Arial" w:hAnsi="Arial" w:cs="Arial"/>
            <w:color w:val="000000"/>
            <w:sz w:val="22"/>
            <w:szCs w:val="22"/>
            <w:rPrChange w:id="68" w:author="Sham Parab" w:date="2021-05-29T16:01:00Z">
              <w:rPr>
                <w:rFonts w:ascii="Arial" w:hAnsi="Arial" w:cs="Arial"/>
                <w:color w:val="000000"/>
                <w:sz w:val="24"/>
                <w:szCs w:val="24"/>
              </w:rPr>
            </w:rPrChange>
          </w:rPr>
          <w:t xml:space="preserve">Helmet, Safety shoes, Dust masks, Hand gloves and goggles. </w:t>
        </w:r>
      </w:ins>
    </w:p>
    <w:p w14:paraId="589A205E" w14:textId="77777777" w:rsidR="00727544" w:rsidRPr="001159E7" w:rsidRDefault="00727544" w:rsidP="00727544">
      <w:pPr>
        <w:jc w:val="both"/>
        <w:rPr>
          <w:ins w:id="69" w:author="00051521" w:date="2017-06-06T12:54:00Z"/>
          <w:rFonts w:ascii="Arial" w:hAnsi="Arial" w:cs="Arial"/>
          <w:b/>
          <w:sz w:val="22"/>
          <w:szCs w:val="22"/>
          <w:rPrChange w:id="70" w:author="Sham Parab" w:date="2021-05-29T16:01:00Z">
            <w:rPr>
              <w:ins w:id="71" w:author="00051521" w:date="2017-06-06T12:54:00Z"/>
              <w:rFonts w:ascii="Arial" w:hAnsi="Arial" w:cs="Arial"/>
              <w:b/>
            </w:rPr>
          </w:rPrChange>
        </w:rPr>
      </w:pPr>
    </w:p>
    <w:p w14:paraId="2BD8AC29" w14:textId="77777777" w:rsidR="00727544" w:rsidRPr="001159E7" w:rsidRDefault="00727544" w:rsidP="00727544">
      <w:pPr>
        <w:tabs>
          <w:tab w:val="left" w:pos="1395"/>
        </w:tabs>
        <w:rPr>
          <w:ins w:id="72" w:author="00051521" w:date="2017-06-06T12:54:00Z"/>
          <w:rFonts w:ascii="Arial" w:hAnsi="Arial" w:cs="Arial"/>
          <w:b/>
          <w:sz w:val="22"/>
          <w:szCs w:val="22"/>
          <w:rPrChange w:id="73" w:author="Sham Parab" w:date="2021-05-29T16:01:00Z">
            <w:rPr>
              <w:ins w:id="74" w:author="00051521" w:date="2017-06-06T12:54:00Z"/>
              <w:rFonts w:ascii="Arial" w:hAnsi="Arial" w:cs="Arial"/>
              <w:b/>
            </w:rPr>
          </w:rPrChange>
        </w:rPr>
      </w:pPr>
      <w:proofErr w:type="gramStart"/>
      <w:ins w:id="75" w:author="00051521" w:date="2017-06-06T12:54:00Z">
        <w:r w:rsidRPr="001159E7">
          <w:rPr>
            <w:rFonts w:ascii="Arial" w:hAnsi="Arial" w:cs="Arial"/>
            <w:b/>
            <w:sz w:val="22"/>
            <w:szCs w:val="22"/>
            <w:rPrChange w:id="76" w:author="Sham Parab" w:date="2021-05-29T16:01:00Z">
              <w:rPr>
                <w:rFonts w:ascii="Arial" w:hAnsi="Arial" w:cs="Arial"/>
                <w:b/>
                <w:sz w:val="24"/>
                <w:szCs w:val="24"/>
              </w:rPr>
            </w:rPrChange>
          </w:rPr>
          <w:t>.Work</w:t>
        </w:r>
        <w:proofErr w:type="gramEnd"/>
        <w:r w:rsidRPr="001159E7">
          <w:rPr>
            <w:rFonts w:ascii="Arial" w:hAnsi="Arial" w:cs="Arial"/>
            <w:b/>
            <w:sz w:val="22"/>
            <w:szCs w:val="22"/>
            <w:rPrChange w:id="77" w:author="Sham Parab" w:date="2021-05-29T16:01:00Z">
              <w:rPr>
                <w:rFonts w:ascii="Arial" w:hAnsi="Arial" w:cs="Arial"/>
                <w:b/>
                <w:sz w:val="24"/>
                <w:szCs w:val="24"/>
              </w:rPr>
            </w:rPrChange>
          </w:rPr>
          <w:t xml:space="preserve"> No 1:  </w:t>
        </w:r>
        <w:r w:rsidRPr="001159E7">
          <w:rPr>
            <w:rFonts w:ascii="Arial" w:hAnsi="Arial" w:cs="Arial"/>
            <w:sz w:val="22"/>
            <w:szCs w:val="22"/>
            <w:rPrChange w:id="78" w:author="Sham Parab" w:date="2021-05-29T16:01:00Z">
              <w:rPr>
                <w:rFonts w:ascii="Arial" w:hAnsi="Arial" w:cs="Arial"/>
                <w:sz w:val="24"/>
                <w:szCs w:val="24"/>
              </w:rPr>
            </w:rPrChange>
          </w:rPr>
          <w:t>Classifier operation</w:t>
        </w:r>
      </w:ins>
    </w:p>
    <w:p w14:paraId="32517DF5" w14:textId="77777777" w:rsidR="00727544" w:rsidRPr="001159E7" w:rsidRDefault="00727544" w:rsidP="00727544">
      <w:pPr>
        <w:tabs>
          <w:tab w:val="left" w:pos="1395"/>
        </w:tabs>
        <w:ind w:left="720" w:hanging="720"/>
        <w:outlineLvl w:val="0"/>
        <w:rPr>
          <w:ins w:id="79" w:author="00051521" w:date="2017-06-06T12:54:00Z"/>
          <w:rFonts w:ascii="Arial" w:hAnsi="Arial" w:cs="Arial"/>
          <w:sz w:val="22"/>
          <w:szCs w:val="22"/>
          <w:u w:val="single"/>
          <w:lang w:val="en-IN" w:eastAsia="en-IN"/>
          <w:rPrChange w:id="80" w:author="Sham Parab" w:date="2021-05-29T16:01:00Z">
            <w:rPr>
              <w:ins w:id="81" w:author="00051521" w:date="2017-06-06T12:54:00Z"/>
              <w:rFonts w:ascii="Arial" w:hAnsi="Arial" w:cs="Arial"/>
              <w:sz w:val="24"/>
              <w:szCs w:val="24"/>
              <w:u w:val="single"/>
              <w:lang w:val="en-IN" w:eastAsia="en-IN"/>
            </w:rPr>
          </w:rPrChange>
        </w:rPr>
      </w:pPr>
      <w:ins w:id="82" w:author="00051521" w:date="2017-06-06T12:54:00Z">
        <w:r w:rsidRPr="001159E7">
          <w:rPr>
            <w:rFonts w:ascii="Arial" w:hAnsi="Arial" w:cs="Arial"/>
            <w:b/>
            <w:sz w:val="22"/>
            <w:szCs w:val="22"/>
            <w:rPrChange w:id="83" w:author="Sham Parab" w:date="2021-05-29T16:01:00Z">
              <w:rPr>
                <w:rFonts w:ascii="Arial" w:hAnsi="Arial" w:cs="Arial"/>
                <w:b/>
                <w:sz w:val="24"/>
                <w:szCs w:val="24"/>
              </w:rPr>
            </w:rPrChange>
          </w:rPr>
          <w:t xml:space="preserve"> </w:t>
        </w:r>
        <w:r w:rsidRPr="001159E7">
          <w:rPr>
            <w:rFonts w:ascii="Arial" w:hAnsi="Arial" w:cs="Arial"/>
            <w:b/>
            <w:sz w:val="22"/>
            <w:szCs w:val="22"/>
            <w:u w:val="single"/>
            <w:rPrChange w:id="84" w:author="Sham Parab" w:date="2021-05-29T16:01:00Z">
              <w:rPr>
                <w:rFonts w:ascii="Arial" w:hAnsi="Arial" w:cs="Arial"/>
                <w:b/>
                <w:sz w:val="24"/>
                <w:szCs w:val="24"/>
                <w:u w:val="single"/>
              </w:rPr>
            </w:rPrChange>
          </w:rPr>
          <w:t xml:space="preserve">Work No 2:  </w:t>
        </w:r>
        <w:proofErr w:type="spellStart"/>
        <w:r w:rsidRPr="001159E7">
          <w:rPr>
            <w:rFonts w:ascii="Arial" w:hAnsi="Arial" w:cs="Arial"/>
            <w:sz w:val="22"/>
            <w:szCs w:val="22"/>
            <w:u w:val="single"/>
            <w:rPrChange w:id="85" w:author="Sham Parab" w:date="2021-05-29T16:01:00Z">
              <w:rPr>
                <w:rFonts w:ascii="Arial" w:hAnsi="Arial" w:cs="Arial"/>
                <w:sz w:val="24"/>
                <w:szCs w:val="24"/>
                <w:u w:val="single"/>
              </w:rPr>
            </w:rPrChange>
          </w:rPr>
          <w:t>Start up</w:t>
        </w:r>
        <w:proofErr w:type="spellEnd"/>
        <w:r w:rsidRPr="001159E7">
          <w:rPr>
            <w:rFonts w:ascii="Arial" w:hAnsi="Arial" w:cs="Arial"/>
            <w:sz w:val="22"/>
            <w:szCs w:val="22"/>
            <w:u w:val="single"/>
            <w:rPrChange w:id="86" w:author="Sham Parab" w:date="2021-05-29T16:01:00Z">
              <w:rPr>
                <w:rFonts w:ascii="Arial" w:hAnsi="Arial" w:cs="Arial"/>
                <w:sz w:val="24"/>
                <w:szCs w:val="24"/>
                <w:u w:val="single"/>
              </w:rPr>
            </w:rPrChange>
          </w:rPr>
          <w:t xml:space="preserve"> of classifier after long duration</w:t>
        </w:r>
      </w:ins>
    </w:p>
    <w:p w14:paraId="7B59EA68" w14:textId="77777777" w:rsidR="00727544" w:rsidRPr="001159E7" w:rsidRDefault="00727544" w:rsidP="00727544">
      <w:pPr>
        <w:tabs>
          <w:tab w:val="left" w:pos="1395"/>
        </w:tabs>
        <w:ind w:left="720" w:hanging="720"/>
        <w:outlineLvl w:val="0"/>
        <w:rPr>
          <w:ins w:id="87" w:author="00051521" w:date="2017-06-06T12:54:00Z"/>
          <w:rFonts w:ascii="Arial" w:hAnsi="Arial" w:cs="Arial"/>
          <w:sz w:val="22"/>
          <w:szCs w:val="22"/>
          <w:u w:val="single"/>
          <w:lang w:val="en-IN" w:eastAsia="en-IN"/>
          <w:rPrChange w:id="88" w:author="Sham Parab" w:date="2021-05-29T16:01:00Z">
            <w:rPr>
              <w:ins w:id="89" w:author="00051521" w:date="2017-06-06T12:54:00Z"/>
              <w:rFonts w:ascii="Arial" w:hAnsi="Arial" w:cs="Arial"/>
              <w:sz w:val="24"/>
              <w:szCs w:val="24"/>
              <w:u w:val="single"/>
              <w:lang w:val="en-IN" w:eastAsia="en-IN"/>
            </w:rPr>
          </w:rPrChange>
        </w:rPr>
      </w:pPr>
      <w:ins w:id="90" w:author="00051521" w:date="2017-06-06T12:54:00Z">
        <w:r w:rsidRPr="001159E7">
          <w:rPr>
            <w:rFonts w:ascii="Arial" w:hAnsi="Arial" w:cs="Arial"/>
            <w:sz w:val="22"/>
            <w:szCs w:val="22"/>
            <w:u w:val="single"/>
            <w:lang w:val="en-IN" w:eastAsia="en-IN"/>
            <w:rPrChange w:id="91" w:author="Sham Parab" w:date="2021-05-29T16:01:00Z">
              <w:rPr>
                <w:rFonts w:ascii="Arial" w:hAnsi="Arial" w:cs="Arial"/>
                <w:sz w:val="24"/>
                <w:szCs w:val="24"/>
                <w:u w:val="single"/>
                <w:lang w:val="en-IN" w:eastAsia="en-IN"/>
              </w:rPr>
            </w:rPrChange>
          </w:rPr>
          <w:t xml:space="preserve"> </w:t>
        </w:r>
        <w:r w:rsidRPr="001159E7">
          <w:rPr>
            <w:rFonts w:ascii="Arial" w:hAnsi="Arial" w:cs="Arial"/>
            <w:b/>
            <w:sz w:val="22"/>
            <w:szCs w:val="22"/>
            <w:u w:val="single"/>
            <w:lang w:val="en-IN" w:eastAsia="en-IN"/>
            <w:rPrChange w:id="92" w:author="Sham Parab" w:date="2021-05-29T16:01:00Z">
              <w:rPr>
                <w:rFonts w:ascii="Arial" w:hAnsi="Arial" w:cs="Arial"/>
                <w:b/>
                <w:sz w:val="24"/>
                <w:szCs w:val="24"/>
                <w:u w:val="single"/>
                <w:lang w:val="en-IN" w:eastAsia="en-IN"/>
              </w:rPr>
            </w:rPrChange>
          </w:rPr>
          <w:t xml:space="preserve">Work No </w:t>
        </w:r>
        <w:proofErr w:type="gramStart"/>
        <w:r w:rsidRPr="001159E7">
          <w:rPr>
            <w:rFonts w:ascii="Arial" w:hAnsi="Arial" w:cs="Arial"/>
            <w:b/>
            <w:sz w:val="22"/>
            <w:szCs w:val="22"/>
            <w:u w:val="single"/>
            <w:lang w:val="en-IN" w:eastAsia="en-IN"/>
            <w:rPrChange w:id="93" w:author="Sham Parab" w:date="2021-05-29T16:01:00Z">
              <w:rPr>
                <w:rFonts w:ascii="Arial" w:hAnsi="Arial" w:cs="Arial"/>
                <w:b/>
                <w:sz w:val="24"/>
                <w:szCs w:val="24"/>
                <w:u w:val="single"/>
                <w:lang w:val="en-IN" w:eastAsia="en-IN"/>
              </w:rPr>
            </w:rPrChange>
          </w:rPr>
          <w:t>3</w:t>
        </w:r>
        <w:r w:rsidRPr="001159E7">
          <w:rPr>
            <w:rFonts w:ascii="Arial" w:hAnsi="Arial" w:cs="Arial"/>
            <w:sz w:val="22"/>
            <w:szCs w:val="22"/>
            <w:u w:val="single"/>
            <w:lang w:val="en-IN" w:eastAsia="en-IN"/>
            <w:rPrChange w:id="94" w:author="Sham Parab" w:date="2021-05-29T16:01:00Z">
              <w:rPr>
                <w:rFonts w:ascii="Arial" w:hAnsi="Arial" w:cs="Arial"/>
                <w:sz w:val="24"/>
                <w:szCs w:val="24"/>
                <w:u w:val="single"/>
                <w:lang w:val="en-IN" w:eastAsia="en-IN"/>
              </w:rPr>
            </w:rPrChange>
          </w:rPr>
          <w:t xml:space="preserve"> :</w:t>
        </w:r>
        <w:proofErr w:type="gramEnd"/>
        <w:r w:rsidRPr="001159E7">
          <w:rPr>
            <w:rFonts w:ascii="Arial" w:hAnsi="Arial" w:cs="Arial"/>
            <w:sz w:val="22"/>
            <w:szCs w:val="22"/>
            <w:u w:val="single"/>
            <w:lang w:val="en-IN" w:eastAsia="en-IN"/>
            <w:rPrChange w:id="95" w:author="Sham Parab" w:date="2021-05-29T16:01:00Z">
              <w:rPr>
                <w:rFonts w:ascii="Arial" w:hAnsi="Arial" w:cs="Arial"/>
                <w:sz w:val="24"/>
                <w:szCs w:val="24"/>
                <w:u w:val="single"/>
                <w:lang w:val="en-IN" w:eastAsia="en-IN"/>
              </w:rPr>
            </w:rPrChange>
          </w:rPr>
          <w:t xml:space="preserve"> General Maintenance</w:t>
        </w:r>
      </w:ins>
    </w:p>
    <w:p w14:paraId="43827FC8" w14:textId="77777777" w:rsidR="00727544" w:rsidRPr="001159E7" w:rsidRDefault="00727544" w:rsidP="00727544">
      <w:pPr>
        <w:tabs>
          <w:tab w:val="left" w:pos="1395"/>
        </w:tabs>
        <w:ind w:left="720" w:hanging="720"/>
        <w:outlineLvl w:val="0"/>
        <w:rPr>
          <w:ins w:id="96" w:author="00051521" w:date="2017-06-06T12:54:00Z"/>
          <w:rFonts w:ascii="Arial" w:hAnsi="Arial" w:cs="Arial"/>
          <w:sz w:val="22"/>
          <w:szCs w:val="22"/>
          <w:u w:val="single"/>
          <w:rPrChange w:id="97" w:author="Sham Parab" w:date="2021-05-29T16:01:00Z">
            <w:rPr>
              <w:ins w:id="98" w:author="00051521" w:date="2017-06-06T12:54:00Z"/>
              <w:rFonts w:ascii="Arial" w:hAnsi="Arial" w:cs="Arial"/>
              <w:sz w:val="24"/>
              <w:szCs w:val="24"/>
              <w:u w:val="single"/>
            </w:rPr>
          </w:rPrChange>
        </w:rPr>
      </w:pPr>
      <w:ins w:id="99" w:author="00051521" w:date="2017-06-06T12:54:00Z">
        <w:r w:rsidRPr="001159E7">
          <w:rPr>
            <w:rFonts w:ascii="Arial" w:hAnsi="Arial" w:cs="Arial"/>
            <w:b/>
            <w:sz w:val="22"/>
            <w:szCs w:val="22"/>
            <w:u w:val="single"/>
            <w:lang w:val="en-IN" w:eastAsia="en-IN"/>
            <w:rPrChange w:id="100" w:author="Sham Parab" w:date="2021-05-29T16:01:00Z">
              <w:rPr>
                <w:rFonts w:ascii="Arial" w:hAnsi="Arial" w:cs="Arial"/>
                <w:b/>
                <w:sz w:val="24"/>
                <w:szCs w:val="24"/>
                <w:u w:val="single"/>
                <w:lang w:val="en-IN" w:eastAsia="en-IN"/>
              </w:rPr>
            </w:rPrChange>
          </w:rPr>
          <w:t xml:space="preserve"> Work no 4</w:t>
        </w:r>
        <w:r w:rsidRPr="001159E7">
          <w:rPr>
            <w:rFonts w:ascii="Arial" w:hAnsi="Arial" w:cs="Arial"/>
            <w:sz w:val="22"/>
            <w:szCs w:val="22"/>
            <w:u w:val="single"/>
            <w:rPrChange w:id="101" w:author="Sham Parab" w:date="2021-05-29T16:01:00Z">
              <w:rPr>
                <w:rFonts w:ascii="Arial" w:hAnsi="Arial" w:cs="Arial"/>
                <w:sz w:val="24"/>
                <w:szCs w:val="24"/>
                <w:u w:val="single"/>
              </w:rPr>
            </w:rPrChange>
          </w:rPr>
          <w:t>:  Classifier liner replacement</w:t>
        </w:r>
      </w:ins>
    </w:p>
    <w:p w14:paraId="006CF9FF" w14:textId="77777777" w:rsidR="00727544" w:rsidRPr="001159E7" w:rsidRDefault="00727544" w:rsidP="00727544">
      <w:pPr>
        <w:tabs>
          <w:tab w:val="left" w:pos="1395"/>
        </w:tabs>
        <w:ind w:left="720" w:hanging="720"/>
        <w:outlineLvl w:val="0"/>
        <w:rPr>
          <w:ins w:id="102" w:author="00051521" w:date="2017-06-06T12:54:00Z"/>
          <w:rFonts w:ascii="Arial" w:hAnsi="Arial" w:cs="Arial"/>
          <w:sz w:val="22"/>
          <w:szCs w:val="22"/>
          <w:u w:val="single"/>
          <w:rPrChange w:id="103" w:author="Sham Parab" w:date="2021-05-29T16:01:00Z">
            <w:rPr>
              <w:ins w:id="104" w:author="00051521" w:date="2017-06-06T12:54:00Z"/>
              <w:rFonts w:ascii="Arial" w:hAnsi="Arial" w:cs="Arial"/>
              <w:sz w:val="24"/>
              <w:szCs w:val="24"/>
              <w:u w:val="single"/>
            </w:rPr>
          </w:rPrChange>
        </w:rPr>
      </w:pPr>
    </w:p>
    <w:p w14:paraId="6FBF530C" w14:textId="77777777" w:rsidR="00727544" w:rsidRPr="001159E7" w:rsidRDefault="00727544" w:rsidP="00727544">
      <w:pPr>
        <w:pStyle w:val="ListParagraph"/>
        <w:tabs>
          <w:tab w:val="left" w:pos="720"/>
        </w:tabs>
        <w:ind w:left="0"/>
        <w:rPr>
          <w:ins w:id="105" w:author="00051521" w:date="2017-06-06T12:54:00Z"/>
          <w:rFonts w:ascii="Arial" w:hAnsi="Arial" w:cs="Arial"/>
          <w:b/>
          <w:rPrChange w:id="106" w:author="Sham Parab" w:date="2021-05-29T16:01:00Z">
            <w:rPr>
              <w:ins w:id="107" w:author="00051521" w:date="2017-06-06T12:54:00Z"/>
              <w:rFonts w:ascii="Arial" w:hAnsi="Arial" w:cs="Arial"/>
              <w:b/>
              <w:sz w:val="24"/>
              <w:szCs w:val="24"/>
            </w:rPr>
          </w:rPrChange>
        </w:rPr>
      </w:pPr>
    </w:p>
    <w:p w14:paraId="19E1E208" w14:textId="77777777" w:rsidR="00727544" w:rsidRPr="001159E7" w:rsidRDefault="00727544" w:rsidP="00727544">
      <w:pPr>
        <w:jc w:val="both"/>
        <w:rPr>
          <w:ins w:id="108" w:author="00051521" w:date="2017-06-06T12:54:00Z"/>
          <w:rFonts w:ascii="Arial" w:hAnsi="Arial" w:cs="Arial"/>
          <w:color w:val="000000"/>
          <w:sz w:val="22"/>
          <w:szCs w:val="22"/>
          <w:rPrChange w:id="109" w:author="Sham Parab" w:date="2021-05-29T16:01:00Z">
            <w:rPr>
              <w:ins w:id="110" w:author="00051521" w:date="2017-06-06T12:54:00Z"/>
              <w:rFonts w:ascii="Arial" w:hAnsi="Arial" w:cs="Arial"/>
              <w:color w:val="000000"/>
              <w:sz w:val="24"/>
              <w:szCs w:val="24"/>
            </w:rPr>
          </w:rPrChange>
        </w:rPr>
      </w:pPr>
      <w:ins w:id="111" w:author="00051521" w:date="2017-06-06T12:54:00Z">
        <w:r w:rsidRPr="001159E7">
          <w:rPr>
            <w:rFonts w:ascii="Arial" w:hAnsi="Arial" w:cs="Arial"/>
            <w:b/>
            <w:color w:val="000000"/>
            <w:sz w:val="22"/>
            <w:szCs w:val="22"/>
            <w:rPrChange w:id="112" w:author="Sham Parab" w:date="2021-05-29T16:01:00Z">
              <w:rPr>
                <w:rFonts w:ascii="Arial" w:hAnsi="Arial" w:cs="Arial"/>
                <w:b/>
                <w:color w:val="000000"/>
                <w:sz w:val="24"/>
                <w:szCs w:val="24"/>
              </w:rPr>
            </w:rPrChange>
          </w:rPr>
          <w:t xml:space="preserve">Aspect-impact </w:t>
        </w:r>
      </w:ins>
    </w:p>
    <w:p w14:paraId="09A916DD" w14:textId="77777777" w:rsidR="00727544" w:rsidRPr="001159E7" w:rsidRDefault="00727544" w:rsidP="00727544">
      <w:pPr>
        <w:jc w:val="both"/>
        <w:rPr>
          <w:ins w:id="113" w:author="00051521" w:date="2017-06-06T12:54:00Z"/>
          <w:rFonts w:ascii="Arial" w:hAnsi="Arial" w:cs="Arial"/>
          <w:color w:val="000000"/>
          <w:sz w:val="22"/>
          <w:szCs w:val="22"/>
          <w:rPrChange w:id="114" w:author="Sham Parab" w:date="2021-05-29T16:01:00Z">
            <w:rPr>
              <w:ins w:id="115" w:author="00051521" w:date="2017-06-06T12:54:00Z"/>
              <w:rFonts w:ascii="Arial" w:hAnsi="Arial" w:cs="Arial"/>
              <w:color w:val="000000"/>
              <w:sz w:val="24"/>
              <w:szCs w:val="24"/>
            </w:rPr>
          </w:rPrChange>
        </w:rPr>
      </w:pPr>
      <w:ins w:id="116" w:author="00051521" w:date="2017-06-06T12:54:00Z">
        <w:r w:rsidRPr="001159E7">
          <w:rPr>
            <w:rFonts w:ascii="Arial" w:hAnsi="Arial" w:cs="Arial"/>
            <w:color w:val="000000"/>
            <w:sz w:val="22"/>
            <w:szCs w:val="22"/>
            <w:rPrChange w:id="117" w:author="Sham Parab" w:date="2021-05-29T16:01:00Z">
              <w:rPr>
                <w:rFonts w:ascii="Arial" w:hAnsi="Arial" w:cs="Arial"/>
                <w:color w:val="000000"/>
                <w:sz w:val="24"/>
                <w:szCs w:val="24"/>
              </w:rPr>
            </w:rPrChange>
          </w:rPr>
          <w:t xml:space="preserve">  </w:t>
        </w:r>
      </w:ins>
    </w:p>
    <w:p w14:paraId="36DEDA7A" w14:textId="77777777" w:rsidR="00727544" w:rsidRPr="001159E7" w:rsidRDefault="00727544" w:rsidP="00727544">
      <w:pPr>
        <w:jc w:val="both"/>
        <w:rPr>
          <w:ins w:id="118" w:author="00051521" w:date="2017-06-06T12:54:00Z"/>
          <w:rFonts w:ascii="Arial" w:hAnsi="Arial" w:cs="Arial"/>
          <w:color w:val="000000"/>
          <w:sz w:val="22"/>
          <w:szCs w:val="22"/>
          <w:rPrChange w:id="119" w:author="Sham Parab" w:date="2021-05-29T16:01:00Z">
            <w:rPr>
              <w:ins w:id="120" w:author="00051521" w:date="2017-06-06T12:54:00Z"/>
              <w:rFonts w:ascii="Arial" w:hAnsi="Arial" w:cs="Arial"/>
              <w:color w:val="000000"/>
              <w:sz w:val="24"/>
              <w:szCs w:val="24"/>
            </w:rPr>
          </w:rPrChange>
        </w:rPr>
      </w:pPr>
      <w:ins w:id="121" w:author="00051521" w:date="2017-06-06T12:54:00Z">
        <w:r w:rsidRPr="001159E7">
          <w:rPr>
            <w:rFonts w:ascii="Arial" w:hAnsi="Arial" w:cs="Arial"/>
            <w:color w:val="000000"/>
            <w:sz w:val="22"/>
            <w:szCs w:val="22"/>
            <w:rPrChange w:id="122" w:author="Sham Parab" w:date="2021-05-29T16:01:00Z">
              <w:rPr>
                <w:rFonts w:ascii="Arial" w:hAnsi="Arial" w:cs="Arial"/>
                <w:color w:val="000000"/>
                <w:sz w:val="24"/>
                <w:szCs w:val="24"/>
              </w:rPr>
            </w:rPrChange>
          </w:rPr>
          <w:t>Scrap Generation</w:t>
        </w:r>
        <w:r w:rsidRPr="001159E7">
          <w:rPr>
            <w:rFonts w:ascii="Arial" w:hAnsi="Arial" w:cs="Arial"/>
            <w:color w:val="000000"/>
            <w:sz w:val="22"/>
            <w:szCs w:val="22"/>
            <w:rPrChange w:id="123" w:author="Sham Parab" w:date="2021-05-29T16:01:00Z">
              <w:rPr>
                <w:rFonts w:ascii="Arial" w:hAnsi="Arial" w:cs="Arial"/>
                <w:color w:val="000000"/>
                <w:sz w:val="24"/>
                <w:szCs w:val="24"/>
              </w:rPr>
            </w:rPrChange>
          </w:rPr>
          <w:tab/>
        </w:r>
      </w:ins>
    </w:p>
    <w:p w14:paraId="1E704B05" w14:textId="77777777" w:rsidR="00727544" w:rsidRPr="001159E7" w:rsidRDefault="00727544" w:rsidP="00727544">
      <w:pPr>
        <w:jc w:val="both"/>
        <w:rPr>
          <w:ins w:id="124" w:author="00051521" w:date="2017-06-06T12:54:00Z"/>
          <w:rFonts w:ascii="Arial" w:hAnsi="Arial" w:cs="Arial"/>
          <w:color w:val="000000"/>
          <w:sz w:val="22"/>
          <w:szCs w:val="22"/>
          <w:rPrChange w:id="125" w:author="Sham Parab" w:date="2021-05-29T16:01:00Z">
            <w:rPr>
              <w:ins w:id="126" w:author="00051521" w:date="2017-06-06T12:54:00Z"/>
              <w:rFonts w:ascii="Arial" w:hAnsi="Arial" w:cs="Arial"/>
              <w:color w:val="000000"/>
              <w:sz w:val="24"/>
              <w:szCs w:val="24"/>
            </w:rPr>
          </w:rPrChange>
        </w:rPr>
      </w:pPr>
    </w:p>
    <w:p w14:paraId="54FACA58" w14:textId="77777777" w:rsidR="00727544" w:rsidRPr="001159E7" w:rsidRDefault="00727544" w:rsidP="00727544">
      <w:pPr>
        <w:jc w:val="both"/>
        <w:rPr>
          <w:ins w:id="127" w:author="00051521" w:date="2017-06-06T12:54:00Z"/>
          <w:rFonts w:ascii="Arial" w:hAnsi="Arial" w:cs="Arial"/>
          <w:color w:val="000000"/>
          <w:sz w:val="22"/>
          <w:szCs w:val="22"/>
          <w:rPrChange w:id="128" w:author="Sham Parab" w:date="2021-05-29T16:01:00Z">
            <w:rPr>
              <w:ins w:id="129" w:author="00051521" w:date="2017-06-06T12:54:00Z"/>
              <w:rFonts w:ascii="Arial" w:hAnsi="Arial" w:cs="Arial"/>
              <w:color w:val="000000"/>
              <w:sz w:val="24"/>
              <w:szCs w:val="24"/>
            </w:rPr>
          </w:rPrChange>
        </w:rPr>
      </w:pPr>
      <w:ins w:id="130" w:author="00051521" w:date="2017-06-06T12:54:00Z">
        <w:r w:rsidRPr="001159E7">
          <w:rPr>
            <w:rFonts w:ascii="Arial" w:hAnsi="Arial" w:cs="Arial"/>
            <w:color w:val="000000"/>
            <w:sz w:val="22"/>
            <w:szCs w:val="22"/>
            <w:rPrChange w:id="131" w:author="Sham Parab" w:date="2021-05-29T16:01:00Z">
              <w:rPr>
                <w:rFonts w:ascii="Arial" w:hAnsi="Arial" w:cs="Arial"/>
                <w:color w:val="000000"/>
                <w:sz w:val="24"/>
                <w:szCs w:val="24"/>
              </w:rPr>
            </w:rPrChange>
          </w:rPr>
          <w:t xml:space="preserve">Resource depletion </w:t>
        </w:r>
      </w:ins>
    </w:p>
    <w:p w14:paraId="34316F68" w14:textId="77777777" w:rsidR="00727544" w:rsidRPr="001159E7" w:rsidRDefault="00727544" w:rsidP="00727544">
      <w:pPr>
        <w:jc w:val="both"/>
        <w:rPr>
          <w:ins w:id="132" w:author="00051521" w:date="2017-06-06T12:54:00Z"/>
          <w:rFonts w:ascii="Arial" w:hAnsi="Arial" w:cs="Arial"/>
          <w:color w:val="000000"/>
          <w:sz w:val="22"/>
          <w:szCs w:val="22"/>
          <w:rPrChange w:id="133" w:author="Sham Parab" w:date="2021-05-29T16:01:00Z">
            <w:rPr>
              <w:ins w:id="134" w:author="00051521" w:date="2017-06-06T12:54:00Z"/>
              <w:rFonts w:ascii="Arial" w:hAnsi="Arial" w:cs="Arial"/>
              <w:color w:val="000000"/>
              <w:sz w:val="24"/>
              <w:szCs w:val="24"/>
            </w:rPr>
          </w:rPrChange>
        </w:rPr>
      </w:pPr>
      <w:ins w:id="135" w:author="00051521" w:date="2017-06-06T12:54:00Z">
        <w:r w:rsidRPr="001159E7">
          <w:rPr>
            <w:rFonts w:ascii="Arial" w:hAnsi="Arial" w:cs="Arial"/>
            <w:color w:val="000000"/>
            <w:sz w:val="22"/>
            <w:szCs w:val="22"/>
            <w:rPrChange w:id="136" w:author="Sham Parab" w:date="2021-05-29T16:01:00Z">
              <w:rPr>
                <w:rFonts w:ascii="Arial" w:hAnsi="Arial" w:cs="Arial"/>
                <w:color w:val="000000"/>
                <w:sz w:val="24"/>
                <w:szCs w:val="24"/>
              </w:rPr>
            </w:rPrChange>
          </w:rPr>
          <w:t xml:space="preserve">  </w:t>
        </w:r>
      </w:ins>
    </w:p>
    <w:p w14:paraId="678BAFA9" w14:textId="77777777" w:rsidR="00727544" w:rsidRPr="001159E7" w:rsidRDefault="00727544" w:rsidP="00727544">
      <w:pPr>
        <w:jc w:val="both"/>
        <w:rPr>
          <w:ins w:id="137" w:author="00051521" w:date="2017-06-06T12:54:00Z"/>
          <w:rFonts w:ascii="Arial" w:hAnsi="Arial" w:cs="Arial"/>
          <w:color w:val="000000"/>
          <w:sz w:val="22"/>
          <w:szCs w:val="22"/>
          <w:rPrChange w:id="138" w:author="Sham Parab" w:date="2021-05-29T16:01:00Z">
            <w:rPr>
              <w:ins w:id="139" w:author="00051521" w:date="2017-06-06T12:54:00Z"/>
              <w:rFonts w:ascii="Arial" w:hAnsi="Arial" w:cs="Arial"/>
              <w:color w:val="000000"/>
              <w:sz w:val="24"/>
              <w:szCs w:val="24"/>
            </w:rPr>
          </w:rPrChange>
        </w:rPr>
      </w:pPr>
      <w:ins w:id="140" w:author="00051521" w:date="2017-06-06T12:54:00Z">
        <w:r w:rsidRPr="001159E7">
          <w:rPr>
            <w:rFonts w:ascii="Arial" w:hAnsi="Arial" w:cs="Arial"/>
            <w:b/>
            <w:bCs/>
            <w:color w:val="000000"/>
            <w:sz w:val="22"/>
            <w:szCs w:val="22"/>
            <w:rPrChange w:id="141" w:author="Sham Parab" w:date="2021-05-29T16:01:00Z">
              <w:rPr>
                <w:rFonts w:ascii="Arial" w:hAnsi="Arial" w:cs="Arial"/>
                <w:b/>
                <w:bCs/>
                <w:color w:val="000000"/>
                <w:sz w:val="24"/>
                <w:szCs w:val="24"/>
              </w:rPr>
            </w:rPrChange>
          </w:rPr>
          <w:t xml:space="preserve">Hazards identified </w:t>
        </w:r>
      </w:ins>
    </w:p>
    <w:p w14:paraId="74DEE026" w14:textId="77777777" w:rsidR="00727544" w:rsidRPr="001159E7" w:rsidRDefault="00727544" w:rsidP="00727544">
      <w:pPr>
        <w:jc w:val="both"/>
        <w:rPr>
          <w:ins w:id="142" w:author="00051521" w:date="2017-06-06T12:54:00Z"/>
          <w:rFonts w:ascii="Arial" w:hAnsi="Arial" w:cs="Arial"/>
          <w:color w:val="000000"/>
          <w:sz w:val="22"/>
          <w:szCs w:val="22"/>
          <w:rPrChange w:id="143" w:author="Sham Parab" w:date="2021-05-29T16:01:00Z">
            <w:rPr>
              <w:ins w:id="144" w:author="00051521" w:date="2017-06-06T12:54:00Z"/>
              <w:rFonts w:ascii="Arial" w:hAnsi="Arial" w:cs="Arial"/>
              <w:color w:val="000000"/>
              <w:sz w:val="24"/>
              <w:szCs w:val="24"/>
            </w:rPr>
          </w:rPrChange>
        </w:rPr>
      </w:pPr>
      <w:ins w:id="145" w:author="00051521" w:date="2017-06-06T12:54:00Z">
        <w:r w:rsidRPr="001159E7">
          <w:rPr>
            <w:rFonts w:ascii="Arial" w:hAnsi="Arial" w:cs="Arial"/>
            <w:color w:val="000000"/>
            <w:sz w:val="22"/>
            <w:szCs w:val="22"/>
            <w:rPrChange w:id="146" w:author="Sham Parab" w:date="2021-05-29T16:01:00Z">
              <w:rPr>
                <w:rFonts w:ascii="Arial" w:hAnsi="Arial" w:cs="Arial"/>
                <w:color w:val="000000"/>
                <w:sz w:val="24"/>
                <w:szCs w:val="24"/>
              </w:rPr>
            </w:rPrChange>
          </w:rPr>
          <w:t xml:space="preserve">  </w:t>
        </w:r>
      </w:ins>
    </w:p>
    <w:p w14:paraId="254A1861" w14:textId="77777777" w:rsidR="00727544" w:rsidRPr="001159E7" w:rsidRDefault="00727544" w:rsidP="00727544">
      <w:pPr>
        <w:jc w:val="both"/>
        <w:rPr>
          <w:ins w:id="147" w:author="00051521" w:date="2017-06-06T12:54:00Z"/>
          <w:rFonts w:ascii="Arial" w:hAnsi="Arial" w:cs="Arial"/>
          <w:bCs/>
          <w:sz w:val="22"/>
          <w:szCs w:val="22"/>
          <w:rPrChange w:id="148" w:author="Sham Parab" w:date="2021-05-29T16:01:00Z">
            <w:rPr>
              <w:ins w:id="149" w:author="00051521" w:date="2017-06-06T12:54:00Z"/>
              <w:rFonts w:ascii="Arial" w:hAnsi="Arial" w:cs="Arial"/>
              <w:bCs/>
              <w:sz w:val="24"/>
              <w:szCs w:val="24"/>
            </w:rPr>
          </w:rPrChange>
        </w:rPr>
      </w:pPr>
      <w:ins w:id="150" w:author="00051521" w:date="2017-06-06T12:54:00Z">
        <w:r w:rsidRPr="001159E7">
          <w:rPr>
            <w:rFonts w:ascii="Arial" w:hAnsi="Arial" w:cs="Arial"/>
            <w:b/>
            <w:bCs/>
            <w:sz w:val="22"/>
            <w:szCs w:val="22"/>
            <w:rPrChange w:id="151" w:author="Sham Parab" w:date="2021-05-29T16:01:00Z">
              <w:rPr>
                <w:rFonts w:ascii="Arial" w:hAnsi="Arial" w:cs="Arial"/>
                <w:b/>
                <w:bCs/>
                <w:sz w:val="24"/>
                <w:szCs w:val="24"/>
              </w:rPr>
            </w:rPrChange>
          </w:rPr>
          <w:t xml:space="preserve">Physical Hazard       </w:t>
        </w:r>
        <w:proofErr w:type="gramStart"/>
        <w:r w:rsidRPr="001159E7">
          <w:rPr>
            <w:rFonts w:ascii="Arial" w:hAnsi="Arial" w:cs="Arial"/>
            <w:b/>
            <w:bCs/>
            <w:sz w:val="22"/>
            <w:szCs w:val="22"/>
            <w:rPrChange w:id="152" w:author="Sham Parab" w:date="2021-05-29T16:01:00Z">
              <w:rPr>
                <w:rFonts w:ascii="Arial" w:hAnsi="Arial" w:cs="Arial"/>
                <w:b/>
                <w:bCs/>
                <w:sz w:val="24"/>
                <w:szCs w:val="24"/>
              </w:rPr>
            </w:rPrChange>
          </w:rPr>
          <w:t xml:space="preserve">  :</w:t>
        </w:r>
        <w:proofErr w:type="gramEnd"/>
        <w:r w:rsidRPr="001159E7">
          <w:rPr>
            <w:rFonts w:ascii="Arial" w:hAnsi="Arial" w:cs="Arial"/>
            <w:b/>
            <w:bCs/>
            <w:sz w:val="22"/>
            <w:szCs w:val="22"/>
            <w:rPrChange w:id="153" w:author="Sham Parab" w:date="2021-05-29T16:01:00Z">
              <w:rPr>
                <w:rFonts w:ascii="Arial" w:hAnsi="Arial" w:cs="Arial"/>
                <w:b/>
                <w:bCs/>
                <w:sz w:val="24"/>
                <w:szCs w:val="24"/>
              </w:rPr>
            </w:rPrChange>
          </w:rPr>
          <w:t xml:space="preserve">     </w:t>
        </w:r>
        <w:r w:rsidRPr="001159E7">
          <w:rPr>
            <w:rFonts w:ascii="Arial" w:hAnsi="Arial" w:cs="Arial"/>
            <w:bCs/>
            <w:sz w:val="22"/>
            <w:szCs w:val="22"/>
            <w:rPrChange w:id="154" w:author="Sham Parab" w:date="2021-05-29T16:01:00Z">
              <w:rPr>
                <w:rFonts w:ascii="Arial" w:hAnsi="Arial" w:cs="Arial"/>
                <w:bCs/>
                <w:sz w:val="24"/>
                <w:szCs w:val="24"/>
              </w:rPr>
            </w:rPrChange>
          </w:rPr>
          <w:t>Fall of oil in eyes, mouth, ear.</w:t>
        </w:r>
      </w:ins>
    </w:p>
    <w:p w14:paraId="2695FD68" w14:textId="77777777" w:rsidR="00727544" w:rsidRPr="001159E7" w:rsidRDefault="00727544" w:rsidP="00727544">
      <w:pPr>
        <w:jc w:val="both"/>
        <w:rPr>
          <w:ins w:id="155" w:author="00051521" w:date="2017-06-06T12:54:00Z"/>
          <w:rFonts w:ascii="Arial" w:hAnsi="Arial" w:cs="Arial"/>
          <w:bCs/>
          <w:sz w:val="22"/>
          <w:szCs w:val="22"/>
          <w:rPrChange w:id="156" w:author="Sham Parab" w:date="2021-05-29T16:01:00Z">
            <w:rPr>
              <w:ins w:id="157" w:author="00051521" w:date="2017-06-06T12:54:00Z"/>
              <w:rFonts w:ascii="Arial" w:hAnsi="Arial" w:cs="Arial"/>
              <w:bCs/>
              <w:sz w:val="24"/>
              <w:szCs w:val="24"/>
            </w:rPr>
          </w:rPrChange>
        </w:rPr>
      </w:pPr>
      <w:ins w:id="158" w:author="00051521" w:date="2017-06-06T12:54:00Z">
        <w:r w:rsidRPr="001159E7">
          <w:rPr>
            <w:rFonts w:ascii="Arial" w:hAnsi="Arial" w:cs="Arial"/>
            <w:bCs/>
            <w:sz w:val="22"/>
            <w:szCs w:val="22"/>
            <w:rPrChange w:id="159" w:author="Sham Parab" w:date="2021-05-29T16:01:00Z">
              <w:rPr>
                <w:rFonts w:ascii="Arial" w:hAnsi="Arial" w:cs="Arial"/>
                <w:bCs/>
                <w:sz w:val="24"/>
                <w:szCs w:val="24"/>
              </w:rPr>
            </w:rPrChange>
          </w:rPr>
          <w:t xml:space="preserve">                                           Temperature</w:t>
        </w:r>
      </w:ins>
    </w:p>
    <w:p w14:paraId="63275326" w14:textId="77777777" w:rsidR="00727544" w:rsidRPr="001159E7" w:rsidRDefault="00727544" w:rsidP="00727544">
      <w:pPr>
        <w:jc w:val="both"/>
        <w:rPr>
          <w:ins w:id="160" w:author="00051521" w:date="2017-06-06T12:54:00Z"/>
          <w:rFonts w:ascii="Arial" w:hAnsi="Arial" w:cs="Arial"/>
          <w:color w:val="000000"/>
          <w:sz w:val="22"/>
          <w:szCs w:val="22"/>
          <w:rPrChange w:id="161" w:author="Sham Parab" w:date="2021-05-29T16:01:00Z">
            <w:rPr>
              <w:ins w:id="162" w:author="00051521" w:date="2017-06-06T12:54:00Z"/>
              <w:rFonts w:ascii="Arial" w:hAnsi="Arial" w:cs="Arial"/>
              <w:color w:val="000000"/>
              <w:sz w:val="24"/>
              <w:szCs w:val="24"/>
            </w:rPr>
          </w:rPrChange>
        </w:rPr>
      </w:pPr>
      <w:ins w:id="163" w:author="00051521" w:date="2017-06-06T12:54:00Z">
        <w:r w:rsidRPr="001159E7">
          <w:rPr>
            <w:rFonts w:ascii="Arial" w:hAnsi="Arial" w:cs="Arial"/>
            <w:color w:val="000000"/>
            <w:sz w:val="22"/>
            <w:szCs w:val="22"/>
            <w:rPrChange w:id="164" w:author="Sham Parab" w:date="2021-05-29T16:01:00Z">
              <w:rPr>
                <w:rFonts w:ascii="Arial" w:hAnsi="Arial" w:cs="Arial"/>
                <w:color w:val="000000"/>
              </w:rPr>
            </w:rPrChange>
          </w:rPr>
          <w:t xml:space="preserve">                                                     Inhalation of dust   </w:t>
        </w:r>
      </w:ins>
    </w:p>
    <w:p w14:paraId="76ADC6DF" w14:textId="77777777" w:rsidR="00727544" w:rsidRPr="001159E7" w:rsidRDefault="00727544" w:rsidP="00727544">
      <w:pPr>
        <w:jc w:val="both"/>
        <w:rPr>
          <w:ins w:id="165" w:author="00051521" w:date="2017-06-06T12:54:00Z"/>
          <w:rFonts w:ascii="Arial" w:hAnsi="Arial" w:cs="Arial"/>
          <w:sz w:val="22"/>
          <w:szCs w:val="22"/>
          <w:rPrChange w:id="166" w:author="Sham Parab" w:date="2021-05-29T16:01:00Z">
            <w:rPr>
              <w:ins w:id="167" w:author="00051521" w:date="2017-06-06T12:54:00Z"/>
              <w:rFonts w:ascii="Arial" w:hAnsi="Arial" w:cs="Arial"/>
              <w:sz w:val="24"/>
              <w:szCs w:val="24"/>
            </w:rPr>
          </w:rPrChange>
        </w:rPr>
      </w:pPr>
      <w:ins w:id="168" w:author="00051521" w:date="2017-06-06T12:54:00Z">
        <w:r w:rsidRPr="001159E7">
          <w:rPr>
            <w:rFonts w:ascii="Arial" w:hAnsi="Arial" w:cs="Arial"/>
            <w:color w:val="000000"/>
            <w:sz w:val="22"/>
            <w:szCs w:val="22"/>
            <w:rPrChange w:id="169" w:author="Sham Parab" w:date="2021-05-29T16:01:00Z">
              <w:rPr>
                <w:rFonts w:ascii="Arial" w:hAnsi="Arial" w:cs="Arial"/>
                <w:color w:val="000000"/>
                <w:sz w:val="24"/>
                <w:szCs w:val="24"/>
              </w:rPr>
            </w:rPrChange>
          </w:rPr>
          <w:t xml:space="preserve">                                            Fire in the power pack</w:t>
        </w:r>
      </w:ins>
    </w:p>
    <w:p w14:paraId="03B352B3" w14:textId="77777777" w:rsidR="00727544" w:rsidRPr="001159E7" w:rsidRDefault="00727544" w:rsidP="00727544">
      <w:pPr>
        <w:jc w:val="both"/>
        <w:rPr>
          <w:ins w:id="170" w:author="00051521" w:date="2017-06-06T12:54:00Z"/>
          <w:rFonts w:ascii="Arial" w:hAnsi="Arial" w:cs="Arial"/>
          <w:sz w:val="22"/>
          <w:szCs w:val="22"/>
          <w:rPrChange w:id="171" w:author="Sham Parab" w:date="2021-05-29T16:01:00Z">
            <w:rPr>
              <w:ins w:id="172" w:author="00051521" w:date="2017-06-06T12:54:00Z"/>
              <w:rFonts w:ascii="Arial" w:hAnsi="Arial" w:cs="Arial"/>
              <w:sz w:val="24"/>
              <w:szCs w:val="24"/>
            </w:rPr>
          </w:rPrChange>
        </w:rPr>
      </w:pPr>
    </w:p>
    <w:p w14:paraId="11784FE8" w14:textId="77777777" w:rsidR="00727544" w:rsidRPr="001159E7" w:rsidRDefault="00727544" w:rsidP="00727544">
      <w:pPr>
        <w:jc w:val="both"/>
        <w:rPr>
          <w:ins w:id="173" w:author="00051521" w:date="2017-06-06T12:54:00Z"/>
          <w:rFonts w:ascii="Arial" w:hAnsi="Arial" w:cs="Arial"/>
          <w:color w:val="000000"/>
          <w:sz w:val="22"/>
          <w:szCs w:val="22"/>
          <w:rPrChange w:id="174" w:author="Sham Parab" w:date="2021-05-29T16:01:00Z">
            <w:rPr>
              <w:ins w:id="175" w:author="00051521" w:date="2017-06-06T12:54:00Z"/>
              <w:rFonts w:ascii="Arial" w:hAnsi="Arial" w:cs="Arial"/>
              <w:color w:val="000000"/>
              <w:sz w:val="24"/>
              <w:szCs w:val="24"/>
            </w:rPr>
          </w:rPrChange>
        </w:rPr>
      </w:pPr>
    </w:p>
    <w:p w14:paraId="4F9E3792" w14:textId="77777777" w:rsidR="00727544" w:rsidRPr="001159E7" w:rsidRDefault="00727544" w:rsidP="00727544">
      <w:pPr>
        <w:jc w:val="both"/>
        <w:rPr>
          <w:ins w:id="176" w:author="00051521" w:date="2017-06-06T12:54:00Z"/>
          <w:rFonts w:ascii="Arial" w:hAnsi="Arial" w:cs="Arial"/>
          <w:color w:val="000000"/>
          <w:sz w:val="22"/>
          <w:szCs w:val="22"/>
          <w:rPrChange w:id="177" w:author="Sham Parab" w:date="2021-05-29T16:01:00Z">
            <w:rPr>
              <w:ins w:id="178" w:author="00051521" w:date="2017-06-06T12:54:00Z"/>
              <w:rFonts w:ascii="Arial" w:hAnsi="Arial" w:cs="Arial"/>
              <w:color w:val="000000"/>
              <w:sz w:val="24"/>
              <w:szCs w:val="24"/>
            </w:rPr>
          </w:rPrChange>
        </w:rPr>
      </w:pPr>
      <w:ins w:id="179" w:author="00051521" w:date="2017-06-06T12:54:00Z">
        <w:r w:rsidRPr="001159E7">
          <w:rPr>
            <w:rFonts w:ascii="Arial" w:hAnsi="Arial" w:cs="Arial"/>
            <w:b/>
            <w:bCs/>
            <w:color w:val="000000"/>
            <w:sz w:val="22"/>
            <w:szCs w:val="22"/>
            <w:rPrChange w:id="180" w:author="Sham Parab" w:date="2021-05-29T16:01:00Z">
              <w:rPr>
                <w:rFonts w:ascii="Arial" w:hAnsi="Arial" w:cs="Arial"/>
                <w:b/>
                <w:bCs/>
                <w:color w:val="000000"/>
                <w:sz w:val="24"/>
                <w:szCs w:val="24"/>
              </w:rPr>
            </w:rPrChange>
          </w:rPr>
          <w:t>Mechanical hazard </w:t>
        </w:r>
        <w:r w:rsidRPr="001159E7">
          <w:rPr>
            <w:rFonts w:ascii="Arial" w:hAnsi="Arial" w:cs="Arial"/>
            <w:color w:val="000000"/>
            <w:sz w:val="22"/>
            <w:szCs w:val="22"/>
            <w:rPrChange w:id="181" w:author="Sham Parab" w:date="2021-05-29T16:01:00Z">
              <w:rPr>
                <w:rFonts w:ascii="Arial" w:hAnsi="Arial" w:cs="Arial"/>
                <w:color w:val="000000"/>
                <w:sz w:val="24"/>
                <w:szCs w:val="24"/>
              </w:rPr>
            </w:rPrChange>
          </w:rPr>
          <w:t> </w:t>
        </w:r>
        <w:proofErr w:type="gramStart"/>
        <w:r w:rsidRPr="001159E7">
          <w:rPr>
            <w:rFonts w:ascii="Arial" w:hAnsi="Arial" w:cs="Arial"/>
            <w:color w:val="000000"/>
            <w:sz w:val="22"/>
            <w:szCs w:val="22"/>
            <w:rPrChange w:id="182" w:author="Sham Parab" w:date="2021-05-29T16:01:00Z">
              <w:rPr>
                <w:rFonts w:ascii="Arial" w:hAnsi="Arial" w:cs="Arial"/>
                <w:color w:val="000000"/>
                <w:sz w:val="24"/>
                <w:szCs w:val="24"/>
              </w:rPr>
            </w:rPrChange>
          </w:rPr>
          <w:t>  :</w:t>
        </w:r>
        <w:proofErr w:type="gramEnd"/>
        <w:r w:rsidRPr="001159E7">
          <w:rPr>
            <w:rFonts w:ascii="Arial" w:hAnsi="Arial" w:cs="Arial"/>
            <w:color w:val="000000"/>
            <w:sz w:val="22"/>
            <w:szCs w:val="22"/>
            <w:rPrChange w:id="183" w:author="Sham Parab" w:date="2021-05-29T16:01:00Z">
              <w:rPr>
                <w:rFonts w:ascii="Arial" w:hAnsi="Arial" w:cs="Arial"/>
                <w:color w:val="000000"/>
                <w:sz w:val="24"/>
                <w:szCs w:val="24"/>
              </w:rPr>
            </w:rPrChange>
          </w:rPr>
          <w:t xml:space="preserve">       Slip of person/equipment/material </w:t>
        </w:r>
      </w:ins>
    </w:p>
    <w:p w14:paraId="03C6B00A" w14:textId="77777777" w:rsidR="00727544" w:rsidRPr="001159E7" w:rsidRDefault="00727544" w:rsidP="00727544">
      <w:pPr>
        <w:ind w:left="2160" w:firstLine="720"/>
        <w:jc w:val="both"/>
        <w:rPr>
          <w:ins w:id="184" w:author="00051521" w:date="2017-06-06T12:54:00Z"/>
          <w:rFonts w:ascii="Arial" w:hAnsi="Arial" w:cs="Arial"/>
          <w:color w:val="000000"/>
          <w:sz w:val="22"/>
          <w:szCs w:val="22"/>
          <w:rPrChange w:id="185" w:author="Sham Parab" w:date="2021-05-29T16:01:00Z">
            <w:rPr>
              <w:ins w:id="186" w:author="00051521" w:date="2017-06-06T12:54:00Z"/>
              <w:rFonts w:ascii="Arial" w:hAnsi="Arial" w:cs="Arial"/>
              <w:color w:val="000000"/>
              <w:sz w:val="24"/>
              <w:szCs w:val="24"/>
            </w:rPr>
          </w:rPrChange>
        </w:rPr>
      </w:pPr>
      <w:ins w:id="187" w:author="00051521" w:date="2017-06-06T12:54:00Z">
        <w:r w:rsidRPr="001159E7">
          <w:rPr>
            <w:rFonts w:ascii="Arial" w:hAnsi="Arial" w:cs="Arial"/>
            <w:color w:val="000000"/>
            <w:sz w:val="22"/>
            <w:szCs w:val="22"/>
            <w:rPrChange w:id="188" w:author="Sham Parab" w:date="2021-05-29T16:01:00Z">
              <w:rPr>
                <w:rFonts w:ascii="Arial" w:hAnsi="Arial" w:cs="Arial"/>
                <w:color w:val="000000"/>
                <w:sz w:val="24"/>
                <w:szCs w:val="24"/>
              </w:rPr>
            </w:rPrChange>
          </w:rPr>
          <w:t xml:space="preserve">Fall of person/material/equipment from height </w:t>
        </w:r>
      </w:ins>
    </w:p>
    <w:p w14:paraId="785C147F" w14:textId="77777777" w:rsidR="00727544" w:rsidRPr="001159E7" w:rsidRDefault="00727544" w:rsidP="00727544">
      <w:pPr>
        <w:ind w:left="2880"/>
        <w:jc w:val="both"/>
        <w:rPr>
          <w:ins w:id="189" w:author="00051521" w:date="2017-06-06T12:54:00Z"/>
          <w:rFonts w:ascii="Arial" w:hAnsi="Arial" w:cs="Arial"/>
          <w:color w:val="000000"/>
          <w:sz w:val="22"/>
          <w:szCs w:val="22"/>
          <w:rPrChange w:id="190" w:author="Sham Parab" w:date="2021-05-29T16:01:00Z">
            <w:rPr>
              <w:ins w:id="191" w:author="00051521" w:date="2017-06-06T12:54:00Z"/>
              <w:rFonts w:ascii="Arial" w:hAnsi="Arial" w:cs="Arial"/>
              <w:color w:val="000000"/>
              <w:sz w:val="24"/>
              <w:szCs w:val="24"/>
            </w:rPr>
          </w:rPrChange>
        </w:rPr>
      </w:pPr>
      <w:ins w:id="192" w:author="00051521" w:date="2017-06-06T12:54:00Z">
        <w:r w:rsidRPr="001159E7">
          <w:rPr>
            <w:rFonts w:ascii="Arial" w:hAnsi="Arial" w:cs="Arial"/>
            <w:color w:val="000000"/>
            <w:sz w:val="22"/>
            <w:szCs w:val="22"/>
            <w:rPrChange w:id="193" w:author="Sham Parab" w:date="2021-05-29T16:01:00Z">
              <w:rPr>
                <w:rFonts w:ascii="Arial" w:hAnsi="Arial" w:cs="Arial"/>
                <w:color w:val="000000"/>
                <w:sz w:val="24"/>
                <w:szCs w:val="24"/>
              </w:rPr>
            </w:rPrChange>
          </w:rPr>
          <w:t>Entanglement between crane/hydra swing arm/</w:t>
        </w:r>
        <w:proofErr w:type="gramStart"/>
        <w:r w:rsidRPr="001159E7">
          <w:rPr>
            <w:rFonts w:ascii="Arial" w:hAnsi="Arial" w:cs="Arial"/>
            <w:color w:val="000000"/>
            <w:sz w:val="22"/>
            <w:szCs w:val="22"/>
            <w:rPrChange w:id="194" w:author="Sham Parab" w:date="2021-05-29T16:01:00Z">
              <w:rPr>
                <w:rFonts w:ascii="Arial" w:hAnsi="Arial" w:cs="Arial"/>
                <w:color w:val="000000"/>
                <w:sz w:val="24"/>
                <w:szCs w:val="24"/>
              </w:rPr>
            </w:rPrChange>
          </w:rPr>
          <w:t>counter weight</w:t>
        </w:r>
        <w:proofErr w:type="gramEnd"/>
        <w:r w:rsidRPr="001159E7">
          <w:rPr>
            <w:rFonts w:ascii="Arial" w:hAnsi="Arial" w:cs="Arial"/>
            <w:color w:val="000000"/>
            <w:sz w:val="22"/>
            <w:szCs w:val="22"/>
            <w:rPrChange w:id="195" w:author="Sham Parab" w:date="2021-05-29T16:01:00Z">
              <w:rPr>
                <w:rFonts w:ascii="Arial" w:hAnsi="Arial" w:cs="Arial"/>
                <w:color w:val="000000"/>
                <w:sz w:val="24"/>
                <w:szCs w:val="24"/>
              </w:rPr>
            </w:rPrChange>
          </w:rPr>
          <w:t xml:space="preserve"> </w:t>
        </w:r>
      </w:ins>
    </w:p>
    <w:p w14:paraId="7F8B340F" w14:textId="77777777" w:rsidR="00727544" w:rsidRPr="001159E7" w:rsidRDefault="00727544" w:rsidP="00727544">
      <w:pPr>
        <w:ind w:left="2160" w:firstLine="720"/>
        <w:jc w:val="both"/>
        <w:rPr>
          <w:ins w:id="196" w:author="00051521" w:date="2017-06-06T12:54:00Z"/>
          <w:rFonts w:ascii="Arial" w:hAnsi="Arial" w:cs="Arial"/>
          <w:color w:val="000000"/>
          <w:sz w:val="22"/>
          <w:szCs w:val="22"/>
          <w:rPrChange w:id="197" w:author="Sham Parab" w:date="2021-05-29T16:01:00Z">
            <w:rPr>
              <w:ins w:id="198" w:author="00051521" w:date="2017-06-06T12:54:00Z"/>
              <w:rFonts w:ascii="Arial" w:hAnsi="Arial" w:cs="Arial"/>
              <w:color w:val="000000"/>
              <w:sz w:val="24"/>
              <w:szCs w:val="24"/>
            </w:rPr>
          </w:rPrChange>
        </w:rPr>
      </w:pPr>
      <w:ins w:id="199" w:author="00051521" w:date="2017-06-06T12:54:00Z">
        <w:r w:rsidRPr="001159E7">
          <w:rPr>
            <w:rFonts w:ascii="Arial" w:hAnsi="Arial" w:cs="Arial"/>
            <w:color w:val="000000"/>
            <w:sz w:val="22"/>
            <w:szCs w:val="22"/>
            <w:rPrChange w:id="200" w:author="Sham Parab" w:date="2021-05-29T16:01:00Z">
              <w:rPr>
                <w:rFonts w:ascii="Arial" w:hAnsi="Arial" w:cs="Arial"/>
                <w:color w:val="000000"/>
                <w:sz w:val="24"/>
                <w:szCs w:val="24"/>
              </w:rPr>
            </w:rPrChange>
          </w:rPr>
          <w:t xml:space="preserve">Hitting of crane hook </w:t>
        </w:r>
      </w:ins>
    </w:p>
    <w:p w14:paraId="1A592142" w14:textId="77777777" w:rsidR="00727544" w:rsidRPr="001159E7" w:rsidRDefault="00727544" w:rsidP="00727544">
      <w:pPr>
        <w:ind w:left="2880"/>
        <w:jc w:val="both"/>
        <w:rPr>
          <w:ins w:id="201" w:author="00051521" w:date="2017-06-06T12:54:00Z"/>
          <w:rFonts w:ascii="Arial" w:hAnsi="Arial" w:cs="Arial"/>
          <w:color w:val="000000"/>
          <w:sz w:val="22"/>
          <w:szCs w:val="22"/>
          <w:rPrChange w:id="202" w:author="Sham Parab" w:date="2021-05-29T16:01:00Z">
            <w:rPr>
              <w:ins w:id="203" w:author="00051521" w:date="2017-06-06T12:54:00Z"/>
              <w:rFonts w:ascii="Arial" w:hAnsi="Arial" w:cs="Arial"/>
              <w:color w:val="000000"/>
              <w:sz w:val="24"/>
              <w:szCs w:val="24"/>
            </w:rPr>
          </w:rPrChange>
        </w:rPr>
      </w:pPr>
      <w:ins w:id="204" w:author="00051521" w:date="2017-06-06T12:54:00Z">
        <w:r w:rsidRPr="001159E7">
          <w:rPr>
            <w:rFonts w:ascii="Arial" w:hAnsi="Arial" w:cs="Arial"/>
            <w:color w:val="000000"/>
            <w:sz w:val="22"/>
            <w:szCs w:val="22"/>
            <w:rPrChange w:id="205" w:author="Sham Parab" w:date="2021-05-29T16:01:00Z">
              <w:rPr>
                <w:rFonts w:ascii="Arial" w:hAnsi="Arial" w:cs="Arial"/>
                <w:color w:val="000000"/>
                <w:sz w:val="24"/>
                <w:szCs w:val="24"/>
              </w:rPr>
            </w:rPrChange>
          </w:rPr>
          <w:lastRenderedPageBreak/>
          <w:t>Entanglement of motor and classifier screw, between   motor / classifier body and platform / other fixed members</w:t>
        </w:r>
      </w:ins>
    </w:p>
    <w:p w14:paraId="685D938D" w14:textId="77777777" w:rsidR="00727544" w:rsidRPr="001159E7" w:rsidRDefault="00727544" w:rsidP="00727544">
      <w:pPr>
        <w:ind w:left="2160" w:firstLine="720"/>
        <w:jc w:val="both"/>
        <w:rPr>
          <w:ins w:id="206" w:author="00051521" w:date="2017-06-06T12:54:00Z"/>
          <w:rFonts w:ascii="Arial" w:hAnsi="Arial" w:cs="Arial"/>
          <w:color w:val="000000"/>
          <w:sz w:val="22"/>
          <w:szCs w:val="22"/>
          <w:rPrChange w:id="207" w:author="Sham Parab" w:date="2021-05-29T16:01:00Z">
            <w:rPr>
              <w:ins w:id="208" w:author="00051521" w:date="2017-06-06T12:54:00Z"/>
              <w:rFonts w:ascii="Arial" w:hAnsi="Arial" w:cs="Arial"/>
              <w:color w:val="000000"/>
              <w:sz w:val="24"/>
              <w:szCs w:val="24"/>
            </w:rPr>
          </w:rPrChange>
        </w:rPr>
      </w:pPr>
      <w:ins w:id="209" w:author="00051521" w:date="2017-06-06T12:54:00Z">
        <w:r w:rsidRPr="001159E7">
          <w:rPr>
            <w:rFonts w:ascii="Arial" w:hAnsi="Arial" w:cs="Arial"/>
            <w:color w:val="000000"/>
            <w:sz w:val="22"/>
            <w:szCs w:val="22"/>
            <w:rPrChange w:id="210" w:author="Sham Parab" w:date="2021-05-29T16:01:00Z">
              <w:rPr>
                <w:rFonts w:ascii="Arial" w:hAnsi="Arial" w:cs="Arial"/>
                <w:color w:val="000000"/>
                <w:sz w:val="24"/>
                <w:szCs w:val="24"/>
              </w:rPr>
            </w:rPrChange>
          </w:rPr>
          <w:t xml:space="preserve">Failure of D shackle, sling &amp; crane </w:t>
        </w:r>
      </w:ins>
    </w:p>
    <w:p w14:paraId="68F2795D" w14:textId="77777777" w:rsidR="00727544" w:rsidRPr="001159E7" w:rsidRDefault="00727544" w:rsidP="00727544">
      <w:pPr>
        <w:ind w:left="2160" w:firstLine="720"/>
        <w:jc w:val="both"/>
        <w:rPr>
          <w:ins w:id="211" w:author="00051521" w:date="2017-06-06T12:54:00Z"/>
          <w:rFonts w:ascii="Arial" w:hAnsi="Arial" w:cs="Arial"/>
          <w:color w:val="000000"/>
          <w:sz w:val="22"/>
          <w:szCs w:val="22"/>
          <w:rPrChange w:id="212" w:author="Sham Parab" w:date="2021-05-29T16:01:00Z">
            <w:rPr>
              <w:ins w:id="213" w:author="00051521" w:date="2017-06-06T12:54:00Z"/>
              <w:rFonts w:ascii="Arial" w:hAnsi="Arial" w:cs="Arial"/>
              <w:color w:val="000000"/>
              <w:sz w:val="24"/>
              <w:szCs w:val="24"/>
            </w:rPr>
          </w:rPrChange>
        </w:rPr>
      </w:pPr>
      <w:ins w:id="214" w:author="00051521" w:date="2017-06-06T12:54:00Z">
        <w:r w:rsidRPr="001159E7">
          <w:rPr>
            <w:rFonts w:ascii="Arial" w:hAnsi="Arial" w:cs="Arial"/>
            <w:color w:val="000000"/>
            <w:sz w:val="22"/>
            <w:szCs w:val="22"/>
            <w:rPrChange w:id="215" w:author="Sham Parab" w:date="2021-05-29T16:01:00Z">
              <w:rPr>
                <w:rFonts w:ascii="Arial" w:hAnsi="Arial" w:cs="Arial"/>
                <w:color w:val="000000"/>
                <w:sz w:val="24"/>
                <w:szCs w:val="24"/>
              </w:rPr>
            </w:rPrChange>
          </w:rPr>
          <w:t>Burn injury during gas cutting and welding</w:t>
        </w:r>
      </w:ins>
    </w:p>
    <w:p w14:paraId="3926C944" w14:textId="77777777" w:rsidR="00727544" w:rsidRPr="001159E7" w:rsidRDefault="00727544" w:rsidP="00727544">
      <w:pPr>
        <w:ind w:left="2160" w:firstLine="720"/>
        <w:jc w:val="both"/>
        <w:rPr>
          <w:ins w:id="216" w:author="00051521" w:date="2017-06-06T12:54:00Z"/>
          <w:rFonts w:ascii="Arial" w:hAnsi="Arial" w:cs="Arial"/>
          <w:color w:val="000000"/>
          <w:sz w:val="22"/>
          <w:szCs w:val="22"/>
          <w:rPrChange w:id="217" w:author="Sham Parab" w:date="2021-05-29T16:01:00Z">
            <w:rPr>
              <w:ins w:id="218" w:author="00051521" w:date="2017-06-06T12:54:00Z"/>
              <w:rFonts w:ascii="Arial" w:hAnsi="Arial" w:cs="Arial"/>
              <w:color w:val="000000"/>
              <w:sz w:val="24"/>
              <w:szCs w:val="24"/>
            </w:rPr>
          </w:rPrChange>
        </w:rPr>
      </w:pPr>
      <w:ins w:id="219" w:author="00051521" w:date="2017-06-06T12:54:00Z">
        <w:r w:rsidRPr="001159E7">
          <w:rPr>
            <w:rFonts w:ascii="Arial" w:hAnsi="Arial" w:cs="Arial"/>
            <w:color w:val="000000"/>
            <w:sz w:val="22"/>
            <w:szCs w:val="22"/>
            <w:rPrChange w:id="220" w:author="Sham Parab" w:date="2021-05-29T16:01:00Z">
              <w:rPr>
                <w:rFonts w:ascii="Arial" w:hAnsi="Arial" w:cs="Arial"/>
                <w:color w:val="000000"/>
                <w:sz w:val="24"/>
                <w:szCs w:val="24"/>
              </w:rPr>
            </w:rPrChange>
          </w:rPr>
          <w:t xml:space="preserve">Trapping of person /equipment </w:t>
        </w:r>
      </w:ins>
    </w:p>
    <w:p w14:paraId="2003FF6F" w14:textId="77777777" w:rsidR="00727544" w:rsidRPr="001159E7" w:rsidRDefault="00727544" w:rsidP="00727544">
      <w:pPr>
        <w:ind w:left="2160" w:firstLine="720"/>
        <w:jc w:val="both"/>
        <w:rPr>
          <w:ins w:id="221" w:author="00051521" w:date="2017-06-06T12:54:00Z"/>
          <w:rFonts w:ascii="Arial" w:hAnsi="Arial" w:cs="Arial"/>
          <w:color w:val="000000"/>
          <w:sz w:val="22"/>
          <w:szCs w:val="22"/>
          <w:rPrChange w:id="222" w:author="Sham Parab" w:date="2021-05-29T16:01:00Z">
            <w:rPr>
              <w:ins w:id="223" w:author="00051521" w:date="2017-06-06T12:54:00Z"/>
              <w:rFonts w:ascii="Arial" w:hAnsi="Arial" w:cs="Arial"/>
              <w:color w:val="000000"/>
              <w:sz w:val="24"/>
              <w:szCs w:val="24"/>
            </w:rPr>
          </w:rPrChange>
        </w:rPr>
      </w:pPr>
      <w:ins w:id="224" w:author="00051521" w:date="2017-06-06T12:54:00Z">
        <w:r w:rsidRPr="001159E7">
          <w:rPr>
            <w:rFonts w:ascii="Arial" w:hAnsi="Arial" w:cs="Arial"/>
            <w:color w:val="000000"/>
            <w:sz w:val="22"/>
            <w:szCs w:val="22"/>
            <w:rPrChange w:id="225" w:author="Sham Parab" w:date="2021-05-29T16:01:00Z">
              <w:rPr>
                <w:rFonts w:ascii="Arial" w:hAnsi="Arial" w:cs="Arial"/>
                <w:color w:val="000000"/>
                <w:sz w:val="24"/>
                <w:szCs w:val="24"/>
              </w:rPr>
            </w:rPrChange>
          </w:rPr>
          <w:t xml:space="preserve">Failure of crane rope and hook </w:t>
        </w:r>
      </w:ins>
    </w:p>
    <w:p w14:paraId="546B14F9" w14:textId="77777777" w:rsidR="00727544" w:rsidRPr="001159E7" w:rsidRDefault="00727544" w:rsidP="00727544">
      <w:pPr>
        <w:ind w:left="2160" w:firstLine="720"/>
        <w:jc w:val="both"/>
        <w:rPr>
          <w:ins w:id="226" w:author="00051521" w:date="2017-06-06T12:54:00Z"/>
          <w:rFonts w:ascii="Arial" w:hAnsi="Arial" w:cs="Arial"/>
          <w:color w:val="000000"/>
          <w:sz w:val="22"/>
          <w:szCs w:val="22"/>
          <w:rPrChange w:id="227" w:author="Sham Parab" w:date="2021-05-29T16:01:00Z">
            <w:rPr>
              <w:ins w:id="228" w:author="00051521" w:date="2017-06-06T12:54:00Z"/>
              <w:rFonts w:ascii="Arial" w:hAnsi="Arial" w:cs="Arial"/>
              <w:color w:val="000000"/>
              <w:sz w:val="24"/>
              <w:szCs w:val="24"/>
            </w:rPr>
          </w:rPrChange>
        </w:rPr>
      </w:pPr>
      <w:ins w:id="229" w:author="00051521" w:date="2017-06-06T12:54:00Z">
        <w:r w:rsidRPr="001159E7">
          <w:rPr>
            <w:rFonts w:ascii="Arial" w:hAnsi="Arial" w:cs="Arial"/>
            <w:color w:val="000000"/>
            <w:sz w:val="22"/>
            <w:szCs w:val="22"/>
            <w:rPrChange w:id="230" w:author="Sham Parab" w:date="2021-05-29T16:01:00Z">
              <w:rPr>
                <w:rFonts w:ascii="Arial" w:hAnsi="Arial" w:cs="Arial"/>
                <w:color w:val="000000"/>
                <w:sz w:val="24"/>
                <w:szCs w:val="24"/>
              </w:rPr>
            </w:rPrChange>
          </w:rPr>
          <w:t xml:space="preserve">Fall of material from height due to improper slinging </w:t>
        </w:r>
      </w:ins>
    </w:p>
    <w:p w14:paraId="2B107185" w14:textId="77777777" w:rsidR="00727544" w:rsidRPr="001159E7" w:rsidRDefault="00727544" w:rsidP="00727544">
      <w:pPr>
        <w:ind w:left="2160" w:firstLine="720"/>
        <w:jc w:val="both"/>
        <w:rPr>
          <w:ins w:id="231" w:author="00051521" w:date="2017-06-06T12:54:00Z"/>
          <w:rFonts w:ascii="Arial" w:hAnsi="Arial" w:cs="Arial"/>
          <w:color w:val="000000"/>
          <w:sz w:val="22"/>
          <w:szCs w:val="22"/>
          <w:rPrChange w:id="232" w:author="Sham Parab" w:date="2021-05-29T16:01:00Z">
            <w:rPr>
              <w:ins w:id="233" w:author="00051521" w:date="2017-06-06T12:54:00Z"/>
              <w:rFonts w:ascii="Arial" w:hAnsi="Arial" w:cs="Arial"/>
              <w:color w:val="000000"/>
              <w:sz w:val="24"/>
              <w:szCs w:val="24"/>
            </w:rPr>
          </w:rPrChange>
        </w:rPr>
      </w:pPr>
      <w:ins w:id="234" w:author="00051521" w:date="2017-06-06T12:54:00Z">
        <w:r w:rsidRPr="001159E7">
          <w:rPr>
            <w:rFonts w:ascii="Arial" w:hAnsi="Arial" w:cs="Arial"/>
            <w:color w:val="000000"/>
            <w:sz w:val="22"/>
            <w:szCs w:val="22"/>
            <w:rPrChange w:id="235" w:author="Sham Parab" w:date="2021-05-29T16:01:00Z">
              <w:rPr>
                <w:rFonts w:ascii="Arial" w:hAnsi="Arial" w:cs="Arial"/>
                <w:color w:val="000000"/>
                <w:sz w:val="24"/>
                <w:szCs w:val="24"/>
              </w:rPr>
            </w:rPrChange>
          </w:rPr>
          <w:t xml:space="preserve">Fall of material on crane cabin </w:t>
        </w:r>
      </w:ins>
    </w:p>
    <w:p w14:paraId="30DFC5B9" w14:textId="77777777" w:rsidR="00727544" w:rsidRPr="001159E7" w:rsidRDefault="00727544" w:rsidP="00727544">
      <w:pPr>
        <w:ind w:left="2160" w:firstLine="720"/>
        <w:jc w:val="both"/>
        <w:rPr>
          <w:ins w:id="236" w:author="00051521" w:date="2017-06-06T12:54:00Z"/>
          <w:rFonts w:ascii="Arial" w:hAnsi="Arial" w:cs="Arial"/>
          <w:color w:val="000000"/>
          <w:sz w:val="22"/>
          <w:szCs w:val="22"/>
          <w:rPrChange w:id="237" w:author="Sham Parab" w:date="2021-05-29T16:01:00Z">
            <w:rPr>
              <w:ins w:id="238" w:author="00051521" w:date="2017-06-06T12:54:00Z"/>
              <w:rFonts w:ascii="Arial" w:hAnsi="Arial" w:cs="Arial"/>
              <w:color w:val="000000"/>
              <w:sz w:val="24"/>
              <w:szCs w:val="24"/>
            </w:rPr>
          </w:rPrChange>
        </w:rPr>
      </w:pPr>
      <w:ins w:id="239" w:author="00051521" w:date="2017-06-06T12:54:00Z">
        <w:r w:rsidRPr="001159E7">
          <w:rPr>
            <w:rFonts w:ascii="Arial" w:hAnsi="Arial" w:cs="Arial"/>
            <w:color w:val="000000"/>
            <w:sz w:val="22"/>
            <w:szCs w:val="22"/>
            <w:rPrChange w:id="240" w:author="Sham Parab" w:date="2021-05-29T16:01:00Z">
              <w:rPr>
                <w:rFonts w:ascii="Arial" w:hAnsi="Arial" w:cs="Arial"/>
                <w:color w:val="000000"/>
                <w:sz w:val="24"/>
                <w:szCs w:val="24"/>
              </w:rPr>
            </w:rPrChange>
          </w:rPr>
          <w:t xml:space="preserve">Failure of lifting hook </w:t>
        </w:r>
      </w:ins>
    </w:p>
    <w:p w14:paraId="13B10BD9" w14:textId="77777777" w:rsidR="00727544" w:rsidRPr="001159E7" w:rsidRDefault="00727544" w:rsidP="00727544">
      <w:pPr>
        <w:ind w:left="2160" w:firstLine="720"/>
        <w:jc w:val="both"/>
        <w:rPr>
          <w:ins w:id="241" w:author="00051521" w:date="2017-06-06T12:54:00Z"/>
          <w:rFonts w:ascii="Arial" w:hAnsi="Arial" w:cs="Arial"/>
          <w:color w:val="000000"/>
          <w:sz w:val="22"/>
          <w:szCs w:val="22"/>
          <w:rPrChange w:id="242" w:author="Sham Parab" w:date="2021-05-29T16:01:00Z">
            <w:rPr>
              <w:ins w:id="243" w:author="00051521" w:date="2017-06-06T12:54:00Z"/>
              <w:rFonts w:ascii="Arial" w:hAnsi="Arial" w:cs="Arial"/>
              <w:color w:val="000000"/>
              <w:sz w:val="24"/>
              <w:szCs w:val="24"/>
            </w:rPr>
          </w:rPrChange>
        </w:rPr>
      </w:pPr>
      <w:ins w:id="244" w:author="00051521" w:date="2017-06-06T12:54:00Z">
        <w:r w:rsidRPr="001159E7">
          <w:rPr>
            <w:rFonts w:ascii="Arial" w:hAnsi="Arial" w:cs="Arial"/>
            <w:color w:val="000000"/>
            <w:sz w:val="22"/>
            <w:szCs w:val="22"/>
            <w:rPrChange w:id="245" w:author="Sham Parab" w:date="2021-05-29T16:01:00Z">
              <w:rPr>
                <w:rFonts w:ascii="Arial" w:hAnsi="Arial" w:cs="Arial"/>
                <w:color w:val="000000"/>
                <w:sz w:val="24"/>
                <w:szCs w:val="24"/>
              </w:rPr>
            </w:rPrChange>
          </w:rPr>
          <w:t xml:space="preserve">Fall of object on person </w:t>
        </w:r>
      </w:ins>
    </w:p>
    <w:p w14:paraId="0A203BCF" w14:textId="77777777" w:rsidR="00727544" w:rsidRPr="001159E7" w:rsidRDefault="00727544" w:rsidP="00727544">
      <w:pPr>
        <w:ind w:left="2880"/>
        <w:jc w:val="both"/>
        <w:rPr>
          <w:ins w:id="246" w:author="00051521" w:date="2017-06-06T12:54:00Z"/>
          <w:rFonts w:ascii="Arial" w:hAnsi="Arial" w:cs="Arial"/>
          <w:color w:val="000000"/>
          <w:sz w:val="22"/>
          <w:szCs w:val="22"/>
          <w:rPrChange w:id="247" w:author="Sham Parab" w:date="2021-05-29T16:01:00Z">
            <w:rPr>
              <w:ins w:id="248" w:author="00051521" w:date="2017-06-06T12:54:00Z"/>
              <w:rFonts w:ascii="Arial" w:hAnsi="Arial" w:cs="Arial"/>
              <w:color w:val="000000"/>
              <w:sz w:val="24"/>
              <w:szCs w:val="24"/>
            </w:rPr>
          </w:rPrChange>
        </w:rPr>
      </w:pPr>
      <w:ins w:id="249" w:author="00051521" w:date="2017-06-06T12:54:00Z">
        <w:r w:rsidRPr="001159E7">
          <w:rPr>
            <w:rFonts w:ascii="Arial" w:hAnsi="Arial" w:cs="Arial"/>
            <w:color w:val="000000"/>
            <w:sz w:val="22"/>
            <w:szCs w:val="22"/>
            <w:rPrChange w:id="250" w:author="Sham Parab" w:date="2021-05-29T16:01:00Z">
              <w:rPr>
                <w:rFonts w:ascii="Arial" w:hAnsi="Arial" w:cs="Arial"/>
                <w:color w:val="000000"/>
                <w:sz w:val="24"/>
                <w:szCs w:val="24"/>
              </w:rPr>
            </w:rPrChange>
          </w:rPr>
          <w:t xml:space="preserve">Trapping of person in between classifier body, </w:t>
        </w:r>
        <w:proofErr w:type="gramStart"/>
        <w:r w:rsidRPr="001159E7">
          <w:rPr>
            <w:rFonts w:ascii="Arial" w:hAnsi="Arial" w:cs="Arial"/>
            <w:color w:val="000000"/>
            <w:sz w:val="22"/>
            <w:szCs w:val="22"/>
            <w:rPrChange w:id="251" w:author="Sham Parab" w:date="2021-05-29T16:01:00Z">
              <w:rPr>
                <w:rFonts w:ascii="Arial" w:hAnsi="Arial" w:cs="Arial"/>
                <w:color w:val="000000"/>
                <w:sz w:val="24"/>
                <w:szCs w:val="24"/>
              </w:rPr>
            </w:rPrChange>
          </w:rPr>
          <w:t>parts  and</w:t>
        </w:r>
        <w:proofErr w:type="gramEnd"/>
        <w:r w:rsidRPr="001159E7">
          <w:rPr>
            <w:rFonts w:ascii="Arial" w:hAnsi="Arial" w:cs="Arial"/>
            <w:color w:val="000000"/>
            <w:sz w:val="22"/>
            <w:szCs w:val="22"/>
            <w:rPrChange w:id="252" w:author="Sham Parab" w:date="2021-05-29T16:01:00Z">
              <w:rPr>
                <w:rFonts w:ascii="Arial" w:hAnsi="Arial" w:cs="Arial"/>
                <w:color w:val="000000"/>
                <w:sz w:val="24"/>
                <w:szCs w:val="24"/>
              </w:rPr>
            </w:rPrChange>
          </w:rPr>
          <w:t xml:space="preserve"> structure.</w:t>
        </w:r>
      </w:ins>
    </w:p>
    <w:p w14:paraId="11A31B9D" w14:textId="77777777" w:rsidR="00727544" w:rsidRPr="001159E7" w:rsidRDefault="00727544" w:rsidP="00727544">
      <w:pPr>
        <w:ind w:left="2880"/>
        <w:jc w:val="both"/>
        <w:rPr>
          <w:ins w:id="253" w:author="00051521" w:date="2017-06-06T12:54:00Z"/>
          <w:rFonts w:ascii="Arial" w:hAnsi="Arial" w:cs="Arial"/>
          <w:color w:val="000000"/>
          <w:sz w:val="22"/>
          <w:szCs w:val="22"/>
          <w:rPrChange w:id="254" w:author="Sham Parab" w:date="2021-05-29T16:01:00Z">
            <w:rPr>
              <w:ins w:id="255" w:author="00051521" w:date="2017-06-06T12:54:00Z"/>
              <w:rFonts w:ascii="Arial" w:hAnsi="Arial" w:cs="Arial"/>
              <w:color w:val="000000"/>
              <w:sz w:val="24"/>
              <w:szCs w:val="24"/>
            </w:rPr>
          </w:rPrChange>
        </w:rPr>
      </w:pPr>
      <w:ins w:id="256" w:author="00051521" w:date="2017-06-06T12:54:00Z">
        <w:r w:rsidRPr="001159E7">
          <w:rPr>
            <w:rFonts w:ascii="Arial" w:hAnsi="Arial" w:cs="Arial"/>
            <w:color w:val="000000"/>
            <w:sz w:val="22"/>
            <w:szCs w:val="22"/>
            <w:rPrChange w:id="257" w:author="Sham Parab" w:date="2021-05-29T16:01:00Z">
              <w:rPr>
                <w:rFonts w:ascii="Arial" w:hAnsi="Arial" w:cs="Arial"/>
                <w:color w:val="000000"/>
                <w:sz w:val="24"/>
                <w:szCs w:val="24"/>
              </w:rPr>
            </w:rPrChange>
          </w:rPr>
          <w:t>Back Pain due to sudden or heavy load like gear boxes, drums &amp; motors</w:t>
        </w:r>
      </w:ins>
    </w:p>
    <w:p w14:paraId="39671E57" w14:textId="77777777" w:rsidR="00727544" w:rsidRPr="001159E7" w:rsidRDefault="00727544" w:rsidP="00727544">
      <w:pPr>
        <w:ind w:left="2160" w:firstLine="720"/>
        <w:jc w:val="both"/>
        <w:rPr>
          <w:ins w:id="258" w:author="00051521" w:date="2017-06-06T12:54:00Z"/>
          <w:rFonts w:ascii="Arial" w:hAnsi="Arial" w:cs="Arial"/>
          <w:color w:val="000000"/>
          <w:sz w:val="22"/>
          <w:szCs w:val="22"/>
          <w:rPrChange w:id="259" w:author="Sham Parab" w:date="2021-05-29T16:01:00Z">
            <w:rPr>
              <w:ins w:id="260" w:author="00051521" w:date="2017-06-06T12:54:00Z"/>
              <w:rFonts w:ascii="Arial" w:hAnsi="Arial" w:cs="Arial"/>
              <w:color w:val="000000"/>
              <w:sz w:val="24"/>
              <w:szCs w:val="24"/>
            </w:rPr>
          </w:rPrChange>
        </w:rPr>
      </w:pPr>
    </w:p>
    <w:p w14:paraId="4403D44F" w14:textId="77777777" w:rsidR="00727544" w:rsidRPr="001159E7" w:rsidRDefault="00727544" w:rsidP="00727544">
      <w:pPr>
        <w:ind w:left="2160" w:firstLine="720"/>
        <w:jc w:val="both"/>
        <w:rPr>
          <w:ins w:id="261" w:author="00051521" w:date="2017-06-06T12:54:00Z"/>
          <w:rFonts w:ascii="Arial" w:hAnsi="Arial" w:cs="Arial"/>
          <w:color w:val="000000"/>
          <w:sz w:val="22"/>
          <w:szCs w:val="22"/>
          <w:rPrChange w:id="262" w:author="Sham Parab" w:date="2021-05-29T16:01:00Z">
            <w:rPr>
              <w:ins w:id="263" w:author="00051521" w:date="2017-06-06T12:54:00Z"/>
              <w:rFonts w:ascii="Arial" w:hAnsi="Arial" w:cs="Arial"/>
              <w:color w:val="000000"/>
              <w:sz w:val="24"/>
              <w:szCs w:val="24"/>
            </w:rPr>
          </w:rPrChange>
        </w:rPr>
      </w:pPr>
    </w:p>
    <w:p w14:paraId="61F4B955" w14:textId="77777777" w:rsidR="00727544" w:rsidRPr="001159E7" w:rsidRDefault="00727544" w:rsidP="00727544">
      <w:pPr>
        <w:jc w:val="both"/>
        <w:rPr>
          <w:ins w:id="264" w:author="00051521" w:date="2017-06-06T12:54:00Z"/>
          <w:rFonts w:ascii="Arial" w:hAnsi="Arial" w:cs="Arial"/>
          <w:color w:val="000000"/>
          <w:sz w:val="22"/>
          <w:szCs w:val="22"/>
          <w:rPrChange w:id="265" w:author="Sham Parab" w:date="2021-05-29T16:01:00Z">
            <w:rPr>
              <w:ins w:id="266" w:author="00051521" w:date="2017-06-06T12:54:00Z"/>
              <w:rFonts w:ascii="Arial" w:hAnsi="Arial" w:cs="Arial"/>
              <w:color w:val="000000"/>
              <w:sz w:val="24"/>
              <w:szCs w:val="24"/>
            </w:rPr>
          </w:rPrChange>
        </w:rPr>
      </w:pPr>
      <w:ins w:id="267" w:author="00051521" w:date="2017-06-06T12:54:00Z">
        <w:r w:rsidRPr="001159E7">
          <w:rPr>
            <w:rFonts w:ascii="Arial" w:hAnsi="Arial" w:cs="Arial"/>
            <w:b/>
            <w:bCs/>
            <w:color w:val="000000"/>
            <w:sz w:val="22"/>
            <w:szCs w:val="22"/>
            <w:rPrChange w:id="268" w:author="Sham Parab" w:date="2021-05-29T16:01:00Z">
              <w:rPr>
                <w:rFonts w:ascii="Arial" w:hAnsi="Arial" w:cs="Arial"/>
                <w:b/>
                <w:bCs/>
                <w:color w:val="000000"/>
                <w:sz w:val="24"/>
                <w:szCs w:val="24"/>
              </w:rPr>
            </w:rPrChange>
          </w:rPr>
          <w:t>Electrical</w:t>
        </w:r>
        <w:del w:id="269" w:author="Gajanan S Gogate" w:date="2019-11-16T10:10:00Z">
          <w:r w:rsidRPr="001159E7" w:rsidDel="00F2117D">
            <w:rPr>
              <w:rFonts w:ascii="Arial" w:hAnsi="Arial" w:cs="Arial"/>
              <w:b/>
              <w:bCs/>
              <w:color w:val="000000"/>
              <w:sz w:val="22"/>
              <w:szCs w:val="22"/>
              <w:rPrChange w:id="270" w:author="Sham Parab" w:date="2021-05-29T16:01:00Z">
                <w:rPr>
                  <w:rFonts w:ascii="Arial" w:hAnsi="Arial" w:cs="Arial"/>
                  <w:b/>
                  <w:bCs/>
                  <w:color w:val="000000"/>
                  <w:sz w:val="24"/>
                  <w:szCs w:val="24"/>
                </w:rPr>
              </w:rPrChange>
            </w:rPr>
            <w:delText> </w:delText>
          </w:r>
          <w:r w:rsidRPr="001159E7" w:rsidDel="00F2117D">
            <w:rPr>
              <w:rFonts w:ascii="Arial" w:hAnsi="Arial" w:cs="Arial"/>
              <w:color w:val="000000"/>
              <w:sz w:val="22"/>
              <w:szCs w:val="22"/>
              <w:rPrChange w:id="271" w:author="Sham Parab" w:date="2021-05-29T16:01:00Z">
                <w:rPr>
                  <w:rFonts w:ascii="Arial" w:hAnsi="Arial" w:cs="Arial"/>
                  <w:color w:val="000000"/>
                  <w:sz w:val="24"/>
                  <w:szCs w:val="24"/>
                </w:rPr>
              </w:rPrChange>
            </w:rPr>
            <w:delText> </w:delText>
          </w:r>
          <w:r w:rsidRPr="001159E7" w:rsidDel="00F2117D">
            <w:rPr>
              <w:rFonts w:ascii="Arial" w:hAnsi="Arial" w:cs="Arial"/>
              <w:b/>
              <w:color w:val="000000"/>
              <w:sz w:val="22"/>
              <w:szCs w:val="22"/>
              <w:rPrChange w:id="272" w:author="Sham Parab" w:date="2021-05-29T16:01:00Z">
                <w:rPr>
                  <w:rFonts w:ascii="Arial" w:hAnsi="Arial" w:cs="Arial"/>
                  <w:b/>
                  <w:color w:val="000000"/>
                  <w:sz w:val="24"/>
                  <w:szCs w:val="24"/>
                </w:rPr>
              </w:rPrChange>
            </w:rPr>
            <w:delText>Hazard</w:delText>
          </w:r>
        </w:del>
      </w:ins>
      <w:ins w:id="273" w:author="Gajanan S Gogate" w:date="2019-11-16T10:10:00Z">
        <w:r w:rsidR="00F2117D" w:rsidRPr="001159E7">
          <w:rPr>
            <w:rFonts w:ascii="Arial" w:hAnsi="Arial" w:cs="Arial"/>
            <w:b/>
            <w:bCs/>
            <w:color w:val="000000"/>
            <w:sz w:val="22"/>
            <w:szCs w:val="22"/>
            <w:rPrChange w:id="274" w:author="Sham Parab" w:date="2021-05-29T16:01:00Z">
              <w:rPr>
                <w:rFonts w:ascii="Arial" w:hAnsi="Arial" w:cs="Arial"/>
                <w:b/>
                <w:bCs/>
                <w:color w:val="000000"/>
                <w:sz w:val="24"/>
                <w:szCs w:val="24"/>
              </w:rPr>
            </w:rPrChange>
          </w:rPr>
          <w:t> </w:t>
        </w:r>
        <w:r w:rsidR="00F2117D" w:rsidRPr="001159E7">
          <w:rPr>
            <w:rFonts w:ascii="Arial" w:hAnsi="Arial" w:cs="Arial"/>
            <w:color w:val="000000"/>
            <w:sz w:val="22"/>
            <w:szCs w:val="22"/>
            <w:rPrChange w:id="275" w:author="Sham Parab" w:date="2021-05-29T16:01:00Z">
              <w:rPr>
                <w:rFonts w:ascii="Arial" w:hAnsi="Arial" w:cs="Arial"/>
                <w:color w:val="000000"/>
                <w:sz w:val="24"/>
                <w:szCs w:val="24"/>
              </w:rPr>
            </w:rPrChange>
          </w:rPr>
          <w:t>Hazard</w:t>
        </w:r>
      </w:ins>
      <w:ins w:id="276" w:author="00051521" w:date="2017-06-06T12:54:00Z">
        <w:r w:rsidRPr="001159E7">
          <w:rPr>
            <w:rFonts w:ascii="Arial" w:hAnsi="Arial" w:cs="Arial"/>
            <w:color w:val="000000"/>
            <w:sz w:val="22"/>
            <w:szCs w:val="22"/>
            <w:rPrChange w:id="277" w:author="Sham Parab" w:date="2021-05-29T16:01:00Z">
              <w:rPr>
                <w:rFonts w:ascii="Arial" w:hAnsi="Arial" w:cs="Arial"/>
                <w:color w:val="000000"/>
                <w:sz w:val="24"/>
                <w:szCs w:val="24"/>
              </w:rPr>
            </w:rPrChange>
          </w:rPr>
          <w:t>    </w:t>
        </w:r>
        <w:proofErr w:type="gramStart"/>
        <w:r w:rsidRPr="001159E7">
          <w:rPr>
            <w:rFonts w:ascii="Arial" w:hAnsi="Arial" w:cs="Arial"/>
            <w:color w:val="000000"/>
            <w:sz w:val="22"/>
            <w:szCs w:val="22"/>
            <w:rPrChange w:id="278" w:author="Sham Parab" w:date="2021-05-29T16:01:00Z">
              <w:rPr>
                <w:rFonts w:ascii="Arial" w:hAnsi="Arial" w:cs="Arial"/>
                <w:color w:val="000000"/>
                <w:sz w:val="24"/>
                <w:szCs w:val="24"/>
              </w:rPr>
            </w:rPrChange>
          </w:rPr>
          <w:t>  :</w:t>
        </w:r>
        <w:proofErr w:type="gramEnd"/>
        <w:r w:rsidRPr="001159E7">
          <w:rPr>
            <w:rFonts w:ascii="Arial" w:hAnsi="Arial" w:cs="Arial"/>
            <w:color w:val="000000"/>
            <w:sz w:val="22"/>
            <w:szCs w:val="22"/>
            <w:rPrChange w:id="279" w:author="Sham Parab" w:date="2021-05-29T16:01:00Z">
              <w:rPr>
                <w:rFonts w:ascii="Arial" w:hAnsi="Arial" w:cs="Arial"/>
                <w:color w:val="000000"/>
                <w:sz w:val="24"/>
                <w:szCs w:val="24"/>
              </w:rPr>
            </w:rPrChange>
          </w:rPr>
          <w:t xml:space="preserve">      </w:t>
        </w:r>
        <w:r w:rsidRPr="001159E7">
          <w:rPr>
            <w:rFonts w:ascii="Arial" w:hAnsi="Arial" w:cs="Arial"/>
            <w:bCs/>
            <w:color w:val="000000"/>
            <w:sz w:val="22"/>
            <w:szCs w:val="22"/>
            <w:rPrChange w:id="280" w:author="Sham Parab" w:date="2021-05-29T16:01:00Z">
              <w:rPr>
                <w:rFonts w:ascii="Arial" w:hAnsi="Arial" w:cs="Arial"/>
                <w:bCs/>
                <w:color w:val="000000"/>
                <w:sz w:val="24"/>
                <w:szCs w:val="24"/>
              </w:rPr>
            </w:rPrChange>
          </w:rPr>
          <w:t xml:space="preserve">Electrical shock from switches, motor, welding </w:t>
        </w:r>
        <w:proofErr w:type="spellStart"/>
        <w:r w:rsidRPr="001159E7">
          <w:rPr>
            <w:rFonts w:ascii="Arial" w:hAnsi="Arial" w:cs="Arial"/>
            <w:bCs/>
            <w:color w:val="000000"/>
            <w:sz w:val="22"/>
            <w:szCs w:val="22"/>
            <w:rPrChange w:id="281" w:author="Sham Parab" w:date="2021-05-29T16:01:00Z">
              <w:rPr>
                <w:rFonts w:ascii="Arial" w:hAnsi="Arial" w:cs="Arial"/>
                <w:bCs/>
                <w:color w:val="000000"/>
                <w:sz w:val="24"/>
                <w:szCs w:val="24"/>
              </w:rPr>
            </w:rPrChange>
          </w:rPr>
          <w:t>etc</w:t>
        </w:r>
        <w:proofErr w:type="spellEnd"/>
        <w:r w:rsidRPr="001159E7">
          <w:rPr>
            <w:rFonts w:ascii="Arial" w:hAnsi="Arial" w:cs="Arial"/>
            <w:color w:val="000000"/>
            <w:sz w:val="22"/>
            <w:szCs w:val="22"/>
            <w:rPrChange w:id="282" w:author="Sham Parab" w:date="2021-05-29T16:01:00Z">
              <w:rPr>
                <w:rFonts w:ascii="Arial" w:hAnsi="Arial" w:cs="Arial"/>
                <w:color w:val="000000"/>
                <w:sz w:val="24"/>
                <w:szCs w:val="24"/>
              </w:rPr>
            </w:rPrChange>
          </w:rPr>
          <w:t> </w:t>
        </w:r>
      </w:ins>
    </w:p>
    <w:p w14:paraId="0476DB88" w14:textId="77777777" w:rsidR="00727544" w:rsidRPr="001159E7" w:rsidRDefault="00727544" w:rsidP="00727544">
      <w:pPr>
        <w:jc w:val="both"/>
        <w:rPr>
          <w:ins w:id="283" w:author="00051521" w:date="2017-06-06T12:54:00Z"/>
          <w:rFonts w:ascii="Arial" w:hAnsi="Arial" w:cs="Arial"/>
          <w:color w:val="000000"/>
          <w:sz w:val="22"/>
          <w:szCs w:val="22"/>
          <w:rPrChange w:id="284" w:author="Sham Parab" w:date="2021-05-29T16:01:00Z">
            <w:rPr>
              <w:ins w:id="285" w:author="00051521" w:date="2017-06-06T12:54:00Z"/>
              <w:rFonts w:ascii="Arial" w:hAnsi="Arial" w:cs="Arial"/>
              <w:color w:val="000000"/>
              <w:sz w:val="24"/>
              <w:szCs w:val="24"/>
            </w:rPr>
          </w:rPrChange>
        </w:rPr>
      </w:pPr>
    </w:p>
    <w:p w14:paraId="5ED0A83A" w14:textId="77777777" w:rsidR="00727544" w:rsidRPr="001159E7" w:rsidRDefault="00727544" w:rsidP="00727544">
      <w:pPr>
        <w:pStyle w:val="NormalWeb"/>
        <w:ind w:left="3840" w:hanging="3840"/>
        <w:rPr>
          <w:ins w:id="286" w:author="00051521" w:date="2017-06-06T12:54:00Z"/>
          <w:rFonts w:ascii="Arial" w:hAnsi="Arial" w:cs="Arial"/>
          <w:sz w:val="22"/>
          <w:szCs w:val="22"/>
          <w:rPrChange w:id="287" w:author="Sham Parab" w:date="2021-05-29T16:01:00Z">
            <w:rPr>
              <w:ins w:id="288" w:author="00051521" w:date="2017-06-06T12:54:00Z"/>
              <w:rFonts w:ascii="Arial" w:hAnsi="Arial" w:cs="Arial"/>
            </w:rPr>
          </w:rPrChange>
        </w:rPr>
      </w:pPr>
      <w:ins w:id="289" w:author="00051521" w:date="2017-06-06T12:54:00Z">
        <w:r w:rsidRPr="001159E7">
          <w:rPr>
            <w:rFonts w:ascii="Arial" w:hAnsi="Arial" w:cs="Arial"/>
            <w:b/>
            <w:sz w:val="22"/>
            <w:szCs w:val="22"/>
            <w:rPrChange w:id="290" w:author="Sham Parab" w:date="2021-05-29T16:01:00Z">
              <w:rPr>
                <w:rFonts w:ascii="Arial" w:hAnsi="Arial" w:cs="Arial"/>
                <w:b/>
              </w:rPr>
            </w:rPrChange>
          </w:rPr>
          <w:t xml:space="preserve">Human behavior aspect of </w:t>
        </w:r>
        <w:del w:id="291" w:author="Gajanan S Gogate" w:date="2019-11-16T10:10:00Z">
          <w:r w:rsidRPr="001159E7" w:rsidDel="00F2117D">
            <w:rPr>
              <w:rFonts w:ascii="Arial" w:hAnsi="Arial" w:cs="Arial"/>
              <w:b/>
              <w:sz w:val="22"/>
              <w:szCs w:val="22"/>
              <w:rPrChange w:id="292" w:author="Sham Parab" w:date="2021-05-29T16:01:00Z">
                <w:rPr>
                  <w:rFonts w:ascii="Arial" w:hAnsi="Arial" w:cs="Arial"/>
                  <w:b/>
                </w:rPr>
              </w:rPrChange>
            </w:rPr>
            <w:delText>operator</w:delText>
          </w:r>
          <w:r w:rsidRPr="001159E7" w:rsidDel="00F2117D">
            <w:rPr>
              <w:rFonts w:ascii="Arial" w:hAnsi="Arial" w:cs="Arial"/>
              <w:sz w:val="22"/>
              <w:szCs w:val="22"/>
              <w:rPrChange w:id="293" w:author="Sham Parab" w:date="2021-05-29T16:01:00Z">
                <w:rPr>
                  <w:rFonts w:ascii="Arial" w:hAnsi="Arial" w:cs="Arial"/>
                </w:rPr>
              </w:rPrChange>
            </w:rPr>
            <w:delText xml:space="preserve"> :</w:delText>
          </w:r>
        </w:del>
      </w:ins>
      <w:ins w:id="294" w:author="Gajanan S Gogate" w:date="2019-11-16T10:10:00Z">
        <w:r w:rsidR="00F2117D" w:rsidRPr="001159E7">
          <w:rPr>
            <w:rFonts w:ascii="Arial" w:hAnsi="Arial" w:cs="Arial"/>
            <w:b/>
            <w:sz w:val="22"/>
            <w:szCs w:val="22"/>
            <w:rPrChange w:id="295" w:author="Sham Parab" w:date="2021-05-29T16:01:00Z">
              <w:rPr>
                <w:rFonts w:ascii="Arial" w:hAnsi="Arial" w:cs="Arial"/>
                <w:b/>
              </w:rPr>
            </w:rPrChange>
          </w:rPr>
          <w:t>operator</w:t>
        </w:r>
        <w:r w:rsidR="00F2117D" w:rsidRPr="001159E7">
          <w:rPr>
            <w:rFonts w:ascii="Arial" w:hAnsi="Arial" w:cs="Arial"/>
            <w:sz w:val="22"/>
            <w:szCs w:val="22"/>
            <w:rPrChange w:id="296" w:author="Sham Parab" w:date="2021-05-29T16:01:00Z">
              <w:rPr>
                <w:rFonts w:ascii="Arial" w:hAnsi="Arial" w:cs="Arial"/>
              </w:rPr>
            </w:rPrChange>
          </w:rPr>
          <w:t>:</w:t>
        </w:r>
      </w:ins>
      <w:ins w:id="297" w:author="00051521" w:date="2017-06-06T12:54:00Z">
        <w:r w:rsidRPr="001159E7">
          <w:rPr>
            <w:rFonts w:ascii="Arial" w:hAnsi="Arial" w:cs="Arial"/>
            <w:sz w:val="22"/>
            <w:szCs w:val="22"/>
            <w:rPrChange w:id="298" w:author="Sham Parab" w:date="2021-05-29T16:01:00Z">
              <w:rPr>
                <w:rFonts w:ascii="Arial" w:hAnsi="Arial" w:cs="Arial"/>
              </w:rPr>
            </w:rPrChange>
          </w:rPr>
          <w:t xml:space="preserve"> Operator nature, alcoholism, casual </w:t>
        </w:r>
        <w:proofErr w:type="gramStart"/>
        <w:r w:rsidRPr="001159E7">
          <w:rPr>
            <w:rFonts w:ascii="Arial" w:hAnsi="Arial" w:cs="Arial"/>
            <w:sz w:val="22"/>
            <w:szCs w:val="22"/>
            <w:rPrChange w:id="299" w:author="Sham Parab" w:date="2021-05-29T16:01:00Z">
              <w:rPr>
                <w:rFonts w:ascii="Arial" w:hAnsi="Arial" w:cs="Arial"/>
              </w:rPr>
            </w:rPrChange>
          </w:rPr>
          <w:t xml:space="preserve">approach,   </w:t>
        </w:r>
        <w:proofErr w:type="gramEnd"/>
        <w:r w:rsidRPr="001159E7">
          <w:rPr>
            <w:rFonts w:ascii="Arial" w:hAnsi="Arial" w:cs="Arial"/>
            <w:sz w:val="22"/>
            <w:szCs w:val="22"/>
            <w:rPrChange w:id="300" w:author="Sham Parab" w:date="2021-05-29T16:01:00Z">
              <w:rPr>
                <w:rFonts w:ascii="Arial" w:hAnsi="Arial" w:cs="Arial"/>
              </w:rPr>
            </w:rPrChange>
          </w:rPr>
          <w:t xml:space="preserve"> back </w:t>
        </w:r>
        <w:del w:id="301" w:author="Gajanan S Gogate" w:date="2019-11-16T10:10:00Z">
          <w:r w:rsidRPr="001159E7" w:rsidDel="00F2117D">
            <w:rPr>
              <w:rFonts w:ascii="Arial" w:hAnsi="Arial" w:cs="Arial"/>
              <w:sz w:val="22"/>
              <w:szCs w:val="22"/>
              <w:rPrChange w:id="302" w:author="Sham Parab" w:date="2021-05-29T16:01:00Z">
                <w:rPr>
                  <w:rFonts w:ascii="Arial" w:hAnsi="Arial" w:cs="Arial"/>
                </w:rPr>
              </w:rPrChange>
            </w:rPr>
            <w:delText>pain ,</w:delText>
          </w:r>
        </w:del>
      </w:ins>
      <w:ins w:id="303" w:author="Gajanan S Gogate" w:date="2019-11-16T10:10:00Z">
        <w:r w:rsidR="00F2117D" w:rsidRPr="001159E7">
          <w:rPr>
            <w:rFonts w:ascii="Arial" w:hAnsi="Arial" w:cs="Arial"/>
            <w:sz w:val="22"/>
            <w:szCs w:val="22"/>
            <w:rPrChange w:id="304" w:author="Sham Parab" w:date="2021-05-29T16:01:00Z">
              <w:rPr>
                <w:rFonts w:ascii="Arial" w:hAnsi="Arial" w:cs="Arial"/>
              </w:rPr>
            </w:rPrChange>
          </w:rPr>
          <w:t>pain,</w:t>
        </w:r>
      </w:ins>
      <w:ins w:id="305" w:author="00051521" w:date="2017-06-06T12:54:00Z">
        <w:r w:rsidRPr="001159E7">
          <w:rPr>
            <w:rFonts w:ascii="Arial" w:hAnsi="Arial" w:cs="Arial"/>
            <w:sz w:val="22"/>
            <w:szCs w:val="22"/>
            <w:rPrChange w:id="306" w:author="Sham Parab" w:date="2021-05-29T16:01:00Z">
              <w:rPr>
                <w:rFonts w:ascii="Arial" w:hAnsi="Arial" w:cs="Arial"/>
              </w:rPr>
            </w:rPrChange>
          </w:rPr>
          <w:t xml:space="preserve"> Horse play &amp; non usage of PPE?s</w:t>
        </w:r>
      </w:ins>
    </w:p>
    <w:p w14:paraId="05D29F47" w14:textId="77777777" w:rsidR="00727544" w:rsidRPr="001159E7" w:rsidRDefault="00727544" w:rsidP="00727544">
      <w:pPr>
        <w:pStyle w:val="ListParagraph"/>
        <w:tabs>
          <w:tab w:val="left" w:pos="720"/>
        </w:tabs>
        <w:ind w:left="0"/>
        <w:rPr>
          <w:ins w:id="307" w:author="00051521" w:date="2017-06-06T12:54:00Z"/>
          <w:rFonts w:ascii="Arial" w:hAnsi="Arial" w:cs="Arial"/>
          <w:b/>
          <w:rPrChange w:id="308" w:author="Sham Parab" w:date="2021-05-29T16:01:00Z">
            <w:rPr>
              <w:ins w:id="309" w:author="00051521" w:date="2017-06-06T12:54:00Z"/>
              <w:rFonts w:ascii="Arial" w:hAnsi="Arial" w:cs="Arial"/>
              <w:b/>
              <w:sz w:val="24"/>
              <w:szCs w:val="24"/>
            </w:rPr>
          </w:rPrChange>
        </w:rPr>
      </w:pPr>
    </w:p>
    <w:p w14:paraId="7C3510F9" w14:textId="77777777" w:rsidR="00727544" w:rsidRPr="001159E7" w:rsidRDefault="00727544" w:rsidP="00727544">
      <w:pPr>
        <w:pStyle w:val="ListParagraph"/>
        <w:tabs>
          <w:tab w:val="left" w:pos="720"/>
        </w:tabs>
        <w:ind w:left="360"/>
        <w:rPr>
          <w:ins w:id="310" w:author="00051521" w:date="2017-06-06T12:54:00Z"/>
          <w:rFonts w:ascii="Arial" w:hAnsi="Arial" w:cs="Arial"/>
          <w:b/>
          <w:rPrChange w:id="311" w:author="Sham Parab" w:date="2021-05-29T16:01:00Z">
            <w:rPr>
              <w:ins w:id="312" w:author="00051521" w:date="2017-06-06T12:54:00Z"/>
              <w:rFonts w:ascii="Arial" w:hAnsi="Arial" w:cs="Arial"/>
              <w:b/>
              <w:sz w:val="28"/>
              <w:szCs w:val="28"/>
            </w:rPr>
          </w:rPrChange>
        </w:rPr>
      </w:pPr>
      <w:ins w:id="313" w:author="00051521" w:date="2017-06-06T12:54:00Z">
        <w:r w:rsidRPr="001159E7">
          <w:rPr>
            <w:rFonts w:ascii="Arial" w:hAnsi="Arial" w:cs="Arial"/>
            <w:b/>
            <w:rPrChange w:id="314" w:author="Sham Parab" w:date="2021-05-29T16:01:00Z">
              <w:rPr>
                <w:rFonts w:ascii="Arial" w:hAnsi="Arial" w:cs="Arial"/>
                <w:b/>
                <w:sz w:val="24"/>
                <w:szCs w:val="24"/>
              </w:rPr>
            </w:rPrChange>
          </w:rPr>
          <w:t>Work No 1: Classifier operation</w:t>
        </w:r>
        <w:r w:rsidRPr="001159E7" w:rsidDel="000E4956">
          <w:rPr>
            <w:rFonts w:ascii="Arial" w:hAnsi="Arial" w:cs="Arial"/>
            <w:b/>
            <w:rPrChange w:id="315" w:author="Sham Parab" w:date="2021-05-29T16:01:00Z">
              <w:rPr>
                <w:rFonts w:ascii="Arial" w:hAnsi="Arial" w:cs="Arial"/>
                <w:b/>
                <w:sz w:val="24"/>
                <w:szCs w:val="24"/>
              </w:rPr>
            </w:rPrChange>
          </w:rPr>
          <w:t xml:space="preserve"> </w:t>
        </w:r>
      </w:ins>
    </w:p>
    <w:p w14:paraId="1AD92AC7" w14:textId="77777777" w:rsidR="00727544" w:rsidRPr="001159E7" w:rsidRDefault="00727544" w:rsidP="00727544">
      <w:pPr>
        <w:pStyle w:val="ListParagraph"/>
        <w:numPr>
          <w:ilvl w:val="0"/>
          <w:numId w:val="14"/>
        </w:numPr>
        <w:rPr>
          <w:ins w:id="316" w:author="00051521" w:date="2017-06-06T12:54:00Z"/>
          <w:rFonts w:ascii="Arial" w:hAnsi="Arial" w:cs="Arial"/>
          <w:rPrChange w:id="317" w:author="Sham Parab" w:date="2021-05-29T16:01:00Z">
            <w:rPr>
              <w:ins w:id="318" w:author="00051521" w:date="2017-06-06T12:54:00Z"/>
              <w:rFonts w:ascii="Arial" w:hAnsi="Arial" w:cs="Arial"/>
              <w:sz w:val="24"/>
              <w:szCs w:val="24"/>
            </w:rPr>
          </w:rPrChange>
        </w:rPr>
      </w:pPr>
      <w:ins w:id="319" w:author="00051521" w:date="2017-06-06T12:54:00Z">
        <w:r w:rsidRPr="001159E7">
          <w:rPr>
            <w:rFonts w:ascii="Arial" w:hAnsi="Arial" w:cs="Arial"/>
            <w:rPrChange w:id="320" w:author="Sham Parab" w:date="2021-05-29T16:01:00Z">
              <w:rPr>
                <w:rFonts w:ascii="Arial" w:hAnsi="Arial" w:cs="Arial"/>
                <w:sz w:val="24"/>
                <w:szCs w:val="24"/>
              </w:rPr>
            </w:rPrChange>
          </w:rPr>
          <w:t xml:space="preserve">Ensure that the </w:t>
        </w:r>
        <w:del w:id="321" w:author="Gajanan S Gogate" w:date="2019-11-15T17:12:00Z">
          <w:r w:rsidRPr="001159E7" w:rsidDel="00090748">
            <w:rPr>
              <w:rFonts w:ascii="Arial" w:hAnsi="Arial" w:cs="Arial"/>
              <w:rPrChange w:id="322" w:author="Sham Parab" w:date="2021-05-29T16:01:00Z">
                <w:rPr>
                  <w:rFonts w:ascii="Arial" w:hAnsi="Arial" w:cs="Arial"/>
                  <w:sz w:val="24"/>
                  <w:szCs w:val="24"/>
                </w:rPr>
              </w:rPrChange>
            </w:rPr>
            <w:delText>gaurds</w:delText>
          </w:r>
        </w:del>
      </w:ins>
      <w:ins w:id="323" w:author="Gajanan S Gogate" w:date="2019-11-15T17:12:00Z">
        <w:r w:rsidR="00090748" w:rsidRPr="001159E7">
          <w:rPr>
            <w:rFonts w:ascii="Arial" w:hAnsi="Arial" w:cs="Arial"/>
            <w:rPrChange w:id="324" w:author="Sham Parab" w:date="2021-05-29T16:01:00Z">
              <w:rPr>
                <w:rFonts w:ascii="Arial" w:hAnsi="Arial" w:cs="Arial"/>
                <w:sz w:val="24"/>
                <w:szCs w:val="24"/>
              </w:rPr>
            </w:rPrChange>
          </w:rPr>
          <w:t>guards</w:t>
        </w:r>
      </w:ins>
      <w:ins w:id="325" w:author="00051521" w:date="2017-06-06T12:54:00Z">
        <w:r w:rsidRPr="001159E7">
          <w:rPr>
            <w:rFonts w:ascii="Arial" w:hAnsi="Arial" w:cs="Arial"/>
            <w:rPrChange w:id="326" w:author="Sham Parab" w:date="2021-05-29T16:01:00Z">
              <w:rPr>
                <w:rFonts w:ascii="Arial" w:hAnsi="Arial" w:cs="Arial"/>
                <w:sz w:val="24"/>
                <w:szCs w:val="24"/>
              </w:rPr>
            </w:rPrChange>
          </w:rPr>
          <w:t xml:space="preserve"> of all drives in position and interlocks are in operation before starting the system</w:t>
        </w:r>
      </w:ins>
    </w:p>
    <w:p w14:paraId="184AD3C3" w14:textId="77777777" w:rsidR="00727544" w:rsidRPr="001159E7" w:rsidRDefault="00727544" w:rsidP="00727544">
      <w:pPr>
        <w:pStyle w:val="ListParagraph"/>
        <w:numPr>
          <w:ilvl w:val="0"/>
          <w:numId w:val="14"/>
        </w:numPr>
        <w:tabs>
          <w:tab w:val="left" w:pos="720"/>
        </w:tabs>
        <w:rPr>
          <w:ins w:id="327" w:author="00051521" w:date="2017-06-06T12:54:00Z"/>
          <w:rFonts w:ascii="Arial" w:hAnsi="Arial" w:cs="Arial"/>
          <w:rPrChange w:id="328" w:author="Sham Parab" w:date="2021-05-29T16:01:00Z">
            <w:rPr>
              <w:ins w:id="329" w:author="00051521" w:date="2017-06-06T12:54:00Z"/>
              <w:rFonts w:ascii="Arial" w:hAnsi="Arial" w:cs="Arial"/>
              <w:sz w:val="24"/>
              <w:szCs w:val="24"/>
            </w:rPr>
          </w:rPrChange>
        </w:rPr>
      </w:pPr>
      <w:ins w:id="330" w:author="00051521" w:date="2017-06-06T12:54:00Z">
        <w:r w:rsidRPr="001159E7">
          <w:rPr>
            <w:rFonts w:ascii="Arial" w:hAnsi="Arial" w:cs="Arial"/>
            <w:rPrChange w:id="331" w:author="Sham Parab" w:date="2021-05-29T16:01:00Z">
              <w:rPr>
                <w:rFonts w:ascii="Arial" w:hAnsi="Arial" w:cs="Arial"/>
                <w:sz w:val="24"/>
                <w:szCs w:val="24"/>
              </w:rPr>
            </w:rPrChange>
          </w:rPr>
          <w:t>Ensure that nobody stands close to any of the moving equipment before starting the plant.</w:t>
        </w:r>
      </w:ins>
    </w:p>
    <w:p w14:paraId="09AA8D8D" w14:textId="77777777" w:rsidR="00727544" w:rsidRPr="001159E7" w:rsidRDefault="00727544" w:rsidP="00727544">
      <w:pPr>
        <w:pStyle w:val="ListParagraph"/>
        <w:numPr>
          <w:ilvl w:val="0"/>
          <w:numId w:val="14"/>
        </w:numPr>
        <w:rPr>
          <w:ins w:id="332" w:author="00051521" w:date="2017-06-06T12:54:00Z"/>
          <w:rFonts w:ascii="Arial" w:hAnsi="Arial" w:cs="Arial"/>
          <w:rPrChange w:id="333" w:author="Sham Parab" w:date="2021-05-29T16:01:00Z">
            <w:rPr>
              <w:ins w:id="334" w:author="00051521" w:date="2017-06-06T12:54:00Z"/>
              <w:rFonts w:ascii="Arial" w:hAnsi="Arial" w:cs="Arial"/>
              <w:sz w:val="24"/>
              <w:szCs w:val="24"/>
            </w:rPr>
          </w:rPrChange>
        </w:rPr>
      </w:pPr>
      <w:ins w:id="335" w:author="00051521" w:date="2017-06-06T12:54:00Z">
        <w:r w:rsidRPr="001159E7">
          <w:rPr>
            <w:rFonts w:ascii="Arial" w:hAnsi="Arial" w:cs="Arial"/>
            <w:rPrChange w:id="336" w:author="Sham Parab" w:date="2021-05-29T16:01:00Z">
              <w:rPr>
                <w:rFonts w:ascii="Arial" w:hAnsi="Arial" w:cs="Arial"/>
                <w:sz w:val="24"/>
                <w:szCs w:val="24"/>
              </w:rPr>
            </w:rPrChange>
          </w:rPr>
          <w:t xml:space="preserve">Chute carrying fines and water below screen are connected to classifier &amp; should be in open condition (diverter plate to be placed accordingly) </w:t>
        </w:r>
      </w:ins>
    </w:p>
    <w:p w14:paraId="6F05060E" w14:textId="77777777" w:rsidR="00727544" w:rsidRPr="001159E7" w:rsidRDefault="00727544" w:rsidP="00727544">
      <w:pPr>
        <w:pStyle w:val="ListParagraph"/>
        <w:numPr>
          <w:ilvl w:val="0"/>
          <w:numId w:val="14"/>
        </w:numPr>
        <w:tabs>
          <w:tab w:val="left" w:pos="720"/>
        </w:tabs>
        <w:rPr>
          <w:ins w:id="337" w:author="00051521" w:date="2017-06-06T12:54:00Z"/>
          <w:rFonts w:ascii="Arial" w:hAnsi="Arial" w:cs="Arial"/>
          <w:rPrChange w:id="338" w:author="Sham Parab" w:date="2021-05-29T16:01:00Z">
            <w:rPr>
              <w:ins w:id="339" w:author="00051521" w:date="2017-06-06T12:54:00Z"/>
              <w:rFonts w:ascii="Arial" w:hAnsi="Arial" w:cs="Arial"/>
              <w:sz w:val="24"/>
              <w:szCs w:val="24"/>
            </w:rPr>
          </w:rPrChange>
        </w:rPr>
      </w:pPr>
      <w:ins w:id="340" w:author="00051521" w:date="2017-06-06T12:54:00Z">
        <w:r w:rsidRPr="001159E7">
          <w:rPr>
            <w:rFonts w:ascii="Arial" w:hAnsi="Arial" w:cs="Arial"/>
            <w:rPrChange w:id="341" w:author="Sham Parab" w:date="2021-05-29T16:01:00Z">
              <w:rPr>
                <w:rFonts w:ascii="Arial" w:hAnsi="Arial" w:cs="Arial"/>
                <w:sz w:val="24"/>
                <w:szCs w:val="24"/>
              </w:rPr>
            </w:rPrChange>
          </w:rPr>
          <w:t xml:space="preserve">First start the fines conveyor belt by switching ON the </w:t>
        </w:r>
        <w:r w:rsidRPr="001159E7">
          <w:rPr>
            <w:rFonts w:ascii="Arial" w:hAnsi="Arial" w:cs="Arial"/>
            <w:b/>
            <w:rPrChange w:id="342" w:author="Sham Parab" w:date="2021-05-29T16:01:00Z">
              <w:rPr>
                <w:rFonts w:ascii="Arial" w:hAnsi="Arial" w:cs="Arial"/>
                <w:b/>
                <w:sz w:val="24"/>
                <w:szCs w:val="24"/>
              </w:rPr>
            </w:rPrChange>
          </w:rPr>
          <w:t>classifier fine belt</w:t>
        </w:r>
        <w:r w:rsidRPr="001159E7">
          <w:rPr>
            <w:rFonts w:ascii="Arial" w:hAnsi="Arial" w:cs="Arial"/>
            <w:rPrChange w:id="343" w:author="Sham Parab" w:date="2021-05-29T16:01:00Z">
              <w:rPr>
                <w:rFonts w:ascii="Arial" w:hAnsi="Arial" w:cs="Arial"/>
                <w:sz w:val="24"/>
                <w:szCs w:val="24"/>
              </w:rPr>
            </w:rPrChange>
          </w:rPr>
          <w:t xml:space="preserve"> from the push button given outside panel room.</w:t>
        </w:r>
      </w:ins>
    </w:p>
    <w:p w14:paraId="2EC62AE4" w14:textId="77777777" w:rsidR="00727544" w:rsidRPr="001159E7" w:rsidRDefault="00727544" w:rsidP="00727544">
      <w:pPr>
        <w:pStyle w:val="ListParagraph"/>
        <w:numPr>
          <w:ilvl w:val="0"/>
          <w:numId w:val="14"/>
        </w:numPr>
        <w:tabs>
          <w:tab w:val="left" w:pos="720"/>
        </w:tabs>
        <w:rPr>
          <w:ins w:id="344" w:author="00051521" w:date="2017-06-06T12:54:00Z"/>
          <w:rFonts w:ascii="Arial" w:hAnsi="Arial" w:cs="Arial"/>
          <w:rPrChange w:id="345" w:author="Sham Parab" w:date="2021-05-29T16:01:00Z">
            <w:rPr>
              <w:ins w:id="346" w:author="00051521" w:date="2017-06-06T12:54:00Z"/>
              <w:rFonts w:ascii="Arial" w:hAnsi="Arial" w:cs="Arial"/>
              <w:sz w:val="24"/>
              <w:szCs w:val="24"/>
            </w:rPr>
          </w:rPrChange>
        </w:rPr>
      </w:pPr>
      <w:ins w:id="347" w:author="00051521" w:date="2017-06-06T12:54:00Z">
        <w:r w:rsidRPr="001159E7">
          <w:rPr>
            <w:rFonts w:ascii="Arial" w:hAnsi="Arial" w:cs="Arial"/>
            <w:rPrChange w:id="348" w:author="Sham Parab" w:date="2021-05-29T16:01:00Z">
              <w:rPr>
                <w:rFonts w:ascii="Arial" w:hAnsi="Arial" w:cs="Arial"/>
                <w:sz w:val="24"/>
                <w:szCs w:val="24"/>
              </w:rPr>
            </w:rPrChange>
          </w:rPr>
          <w:lastRenderedPageBreak/>
          <w:t xml:space="preserve">Switch ON the </w:t>
        </w:r>
        <w:r w:rsidRPr="001159E7">
          <w:rPr>
            <w:rFonts w:ascii="Arial" w:hAnsi="Arial" w:cs="Arial"/>
            <w:b/>
            <w:rPrChange w:id="349" w:author="Sham Parab" w:date="2021-05-29T16:01:00Z">
              <w:rPr>
                <w:rFonts w:ascii="Arial" w:hAnsi="Arial" w:cs="Arial"/>
                <w:b/>
                <w:sz w:val="24"/>
                <w:szCs w:val="24"/>
              </w:rPr>
            </w:rPrChange>
          </w:rPr>
          <w:t>classifier main drive</w:t>
        </w:r>
        <w:r w:rsidRPr="001159E7">
          <w:rPr>
            <w:rFonts w:ascii="Arial" w:hAnsi="Arial" w:cs="Arial"/>
            <w:rPrChange w:id="350" w:author="Sham Parab" w:date="2021-05-29T16:01:00Z">
              <w:rPr>
                <w:rFonts w:ascii="Arial" w:hAnsi="Arial" w:cs="Arial"/>
                <w:sz w:val="24"/>
                <w:szCs w:val="24"/>
              </w:rPr>
            </w:rPrChange>
          </w:rPr>
          <w:t xml:space="preserve"> to start the classifier in rotating condition </w:t>
        </w:r>
        <w:del w:id="351" w:author="Gajanan S Gogate" w:date="2019-11-16T10:11:00Z">
          <w:r w:rsidRPr="001159E7" w:rsidDel="00F2117D">
            <w:rPr>
              <w:rFonts w:ascii="Arial" w:hAnsi="Arial" w:cs="Arial"/>
              <w:rPrChange w:id="352" w:author="Sham Parab" w:date="2021-05-29T16:01:00Z">
                <w:rPr>
                  <w:rFonts w:ascii="Arial" w:hAnsi="Arial" w:cs="Arial"/>
                  <w:sz w:val="24"/>
                  <w:szCs w:val="24"/>
                </w:rPr>
              </w:rPrChange>
            </w:rPr>
            <w:delText>( 3</w:delText>
          </w:r>
        </w:del>
      </w:ins>
      <w:ins w:id="353" w:author="Gajanan S Gogate" w:date="2019-11-16T10:11:00Z">
        <w:r w:rsidR="00F2117D" w:rsidRPr="001159E7">
          <w:rPr>
            <w:rFonts w:ascii="Arial" w:hAnsi="Arial" w:cs="Arial"/>
            <w:rPrChange w:id="354" w:author="Sham Parab" w:date="2021-05-29T16:01:00Z">
              <w:rPr>
                <w:rFonts w:ascii="Arial" w:hAnsi="Arial" w:cs="Arial"/>
                <w:sz w:val="24"/>
                <w:szCs w:val="24"/>
              </w:rPr>
            </w:rPrChange>
          </w:rPr>
          <w:t>(3</w:t>
        </w:r>
      </w:ins>
      <w:ins w:id="355" w:author="00051521" w:date="2017-06-06T12:54:00Z">
        <w:r w:rsidRPr="001159E7">
          <w:rPr>
            <w:rFonts w:ascii="Arial" w:hAnsi="Arial" w:cs="Arial"/>
            <w:rPrChange w:id="356" w:author="Sham Parab" w:date="2021-05-29T16:01:00Z">
              <w:rPr>
                <w:rFonts w:ascii="Arial" w:hAnsi="Arial" w:cs="Arial"/>
                <w:sz w:val="24"/>
                <w:szCs w:val="24"/>
              </w:rPr>
            </w:rPrChange>
          </w:rPr>
          <w:t xml:space="preserve"> RPM to 5 RPM maximum</w:t>
        </w:r>
        <w:del w:id="357" w:author="Gajanan S Gogate" w:date="2019-11-16T10:11:00Z">
          <w:r w:rsidRPr="001159E7" w:rsidDel="00F2117D">
            <w:rPr>
              <w:rFonts w:ascii="Arial" w:hAnsi="Arial" w:cs="Arial"/>
              <w:rPrChange w:id="358" w:author="Sham Parab" w:date="2021-05-29T16:01:00Z">
                <w:rPr>
                  <w:rFonts w:ascii="Arial" w:hAnsi="Arial" w:cs="Arial"/>
                  <w:sz w:val="24"/>
                  <w:szCs w:val="24"/>
                </w:rPr>
              </w:rPrChange>
            </w:rPr>
            <w:delText>) .</w:delText>
          </w:r>
        </w:del>
      </w:ins>
      <w:ins w:id="359" w:author="Gajanan S Gogate" w:date="2019-11-16T10:11:00Z">
        <w:r w:rsidR="00F2117D" w:rsidRPr="001159E7">
          <w:rPr>
            <w:rFonts w:ascii="Arial" w:hAnsi="Arial" w:cs="Arial"/>
            <w:rPrChange w:id="360" w:author="Sham Parab" w:date="2021-05-29T16:01:00Z">
              <w:rPr>
                <w:rFonts w:ascii="Arial" w:hAnsi="Arial" w:cs="Arial"/>
                <w:sz w:val="24"/>
                <w:szCs w:val="24"/>
              </w:rPr>
            </w:rPrChange>
          </w:rPr>
          <w:t>).</w:t>
        </w:r>
      </w:ins>
    </w:p>
    <w:p w14:paraId="03684493" w14:textId="77777777" w:rsidR="00727544" w:rsidRPr="001159E7" w:rsidRDefault="00727544" w:rsidP="00727544">
      <w:pPr>
        <w:pStyle w:val="ListParagraph"/>
        <w:numPr>
          <w:ilvl w:val="0"/>
          <w:numId w:val="14"/>
        </w:numPr>
        <w:tabs>
          <w:tab w:val="left" w:pos="720"/>
        </w:tabs>
        <w:rPr>
          <w:ins w:id="361" w:author="00051521" w:date="2017-06-06T12:54:00Z"/>
          <w:rFonts w:ascii="Arial" w:hAnsi="Arial" w:cs="Arial"/>
          <w:rPrChange w:id="362" w:author="Sham Parab" w:date="2021-05-29T16:01:00Z">
            <w:rPr>
              <w:ins w:id="363" w:author="00051521" w:date="2017-06-06T12:54:00Z"/>
              <w:rFonts w:ascii="Arial" w:hAnsi="Arial" w:cs="Arial"/>
              <w:sz w:val="24"/>
              <w:szCs w:val="24"/>
            </w:rPr>
          </w:rPrChange>
        </w:rPr>
      </w:pPr>
      <w:ins w:id="364" w:author="00051521" w:date="2017-06-06T12:54:00Z">
        <w:r w:rsidRPr="001159E7">
          <w:rPr>
            <w:rFonts w:ascii="Arial" w:hAnsi="Arial" w:cs="Arial"/>
            <w:rPrChange w:id="365" w:author="Sham Parab" w:date="2021-05-29T16:01:00Z">
              <w:rPr>
                <w:rFonts w:ascii="Arial" w:hAnsi="Arial" w:cs="Arial"/>
                <w:sz w:val="24"/>
                <w:szCs w:val="24"/>
              </w:rPr>
            </w:rPrChange>
          </w:rPr>
          <w:t>Start wet screening pump and water flow to be ensured to classifier inlet tank.</w:t>
        </w:r>
      </w:ins>
    </w:p>
    <w:p w14:paraId="521B636A" w14:textId="77777777" w:rsidR="00727544" w:rsidRPr="001159E7" w:rsidRDefault="00727544" w:rsidP="00727544">
      <w:pPr>
        <w:pStyle w:val="ListParagraph"/>
        <w:numPr>
          <w:ilvl w:val="0"/>
          <w:numId w:val="14"/>
        </w:numPr>
        <w:rPr>
          <w:ins w:id="366" w:author="00051521" w:date="2017-06-06T12:54:00Z"/>
          <w:rFonts w:ascii="Arial" w:hAnsi="Arial" w:cs="Arial"/>
          <w:rPrChange w:id="367" w:author="Sham Parab" w:date="2021-05-29T16:01:00Z">
            <w:rPr>
              <w:ins w:id="368" w:author="00051521" w:date="2017-06-06T12:54:00Z"/>
              <w:rFonts w:ascii="Arial" w:hAnsi="Arial" w:cs="Arial"/>
              <w:sz w:val="24"/>
              <w:szCs w:val="24"/>
            </w:rPr>
          </w:rPrChange>
        </w:rPr>
      </w:pPr>
      <w:ins w:id="369" w:author="00051521" w:date="2017-06-06T12:54:00Z">
        <w:r w:rsidRPr="001159E7">
          <w:rPr>
            <w:rFonts w:ascii="Arial" w:hAnsi="Arial" w:cs="Arial"/>
            <w:rPrChange w:id="370" w:author="Sham Parab" w:date="2021-05-29T16:01:00Z">
              <w:rPr>
                <w:rFonts w:ascii="Arial" w:hAnsi="Arial" w:cs="Arial"/>
                <w:sz w:val="24"/>
                <w:szCs w:val="24"/>
              </w:rPr>
            </w:rPrChange>
          </w:rPr>
          <w:t>Start belt 3 and belt 2</w:t>
        </w:r>
      </w:ins>
    </w:p>
    <w:p w14:paraId="7FC1B332" w14:textId="77777777" w:rsidR="00727544" w:rsidRPr="001159E7" w:rsidRDefault="00727544" w:rsidP="00727544">
      <w:pPr>
        <w:pStyle w:val="ListParagraph"/>
        <w:numPr>
          <w:ilvl w:val="0"/>
          <w:numId w:val="14"/>
        </w:numPr>
        <w:tabs>
          <w:tab w:val="left" w:pos="720"/>
        </w:tabs>
        <w:rPr>
          <w:ins w:id="371" w:author="00051521" w:date="2017-06-06T12:54:00Z"/>
          <w:rFonts w:ascii="Arial" w:hAnsi="Arial" w:cs="Arial"/>
          <w:rPrChange w:id="372" w:author="Sham Parab" w:date="2021-05-29T16:01:00Z">
            <w:rPr>
              <w:ins w:id="373" w:author="00051521" w:date="2017-06-06T12:54:00Z"/>
              <w:rFonts w:ascii="Arial" w:hAnsi="Arial" w:cs="Arial"/>
              <w:sz w:val="24"/>
              <w:szCs w:val="24"/>
            </w:rPr>
          </w:rPrChange>
        </w:rPr>
      </w:pPr>
      <w:ins w:id="374" w:author="00051521" w:date="2017-06-06T12:54:00Z">
        <w:r w:rsidRPr="001159E7">
          <w:rPr>
            <w:rFonts w:ascii="Arial" w:hAnsi="Arial" w:cs="Arial"/>
            <w:rPrChange w:id="375" w:author="Sham Parab" w:date="2021-05-29T16:01:00Z">
              <w:rPr>
                <w:rFonts w:ascii="Arial" w:hAnsi="Arial" w:cs="Arial"/>
                <w:sz w:val="24"/>
                <w:szCs w:val="24"/>
              </w:rPr>
            </w:rPrChange>
          </w:rPr>
          <w:t xml:space="preserve">Start vibrating screen, belt no. 1 and </w:t>
        </w:r>
        <w:del w:id="376" w:author="Gajanan S Gogate" w:date="2019-11-16T10:11:00Z">
          <w:r w:rsidRPr="001159E7" w:rsidDel="00F2117D">
            <w:rPr>
              <w:rFonts w:ascii="Arial" w:hAnsi="Arial" w:cs="Arial"/>
              <w:rPrChange w:id="377" w:author="Sham Parab" w:date="2021-05-29T16:01:00Z">
                <w:rPr>
                  <w:rFonts w:ascii="Arial" w:hAnsi="Arial" w:cs="Arial"/>
                  <w:sz w:val="24"/>
                  <w:szCs w:val="24"/>
                </w:rPr>
              </w:rPrChange>
            </w:rPr>
            <w:delText>vibro-feeder</w:delText>
          </w:r>
        </w:del>
      </w:ins>
      <w:proofErr w:type="spellStart"/>
      <w:ins w:id="378" w:author="Gajanan S Gogate" w:date="2019-11-16T10:11:00Z">
        <w:r w:rsidR="00F2117D" w:rsidRPr="001159E7">
          <w:rPr>
            <w:rFonts w:ascii="Arial" w:hAnsi="Arial" w:cs="Arial"/>
            <w:rPrChange w:id="379" w:author="Sham Parab" w:date="2021-05-29T16:01:00Z">
              <w:rPr>
                <w:rFonts w:ascii="Arial" w:hAnsi="Arial" w:cs="Arial"/>
                <w:sz w:val="24"/>
                <w:szCs w:val="24"/>
              </w:rPr>
            </w:rPrChange>
          </w:rPr>
          <w:t>Vibrofeeder</w:t>
        </w:r>
      </w:ins>
      <w:proofErr w:type="spellEnd"/>
      <w:ins w:id="380" w:author="00051521" w:date="2017-06-06T12:54:00Z">
        <w:r w:rsidRPr="001159E7">
          <w:rPr>
            <w:rFonts w:ascii="Arial" w:hAnsi="Arial" w:cs="Arial"/>
            <w:rPrChange w:id="381" w:author="Sham Parab" w:date="2021-05-29T16:01:00Z">
              <w:rPr>
                <w:rFonts w:ascii="Arial" w:hAnsi="Arial" w:cs="Arial"/>
                <w:sz w:val="24"/>
                <w:szCs w:val="24"/>
              </w:rPr>
            </w:rPrChange>
          </w:rPr>
          <w:t xml:space="preserve"> to give the feed.</w:t>
        </w:r>
      </w:ins>
    </w:p>
    <w:p w14:paraId="45046F43" w14:textId="77777777" w:rsidR="00727544" w:rsidRPr="001159E7" w:rsidRDefault="00727544" w:rsidP="00727544">
      <w:pPr>
        <w:pStyle w:val="ListParagraph"/>
        <w:numPr>
          <w:ilvl w:val="0"/>
          <w:numId w:val="14"/>
        </w:numPr>
        <w:tabs>
          <w:tab w:val="left" w:pos="720"/>
        </w:tabs>
        <w:rPr>
          <w:ins w:id="382" w:author="00051521" w:date="2017-06-06T12:54:00Z"/>
          <w:rFonts w:ascii="Arial" w:hAnsi="Arial" w:cs="Arial"/>
          <w:rPrChange w:id="383" w:author="Sham Parab" w:date="2021-05-29T16:01:00Z">
            <w:rPr>
              <w:ins w:id="384" w:author="00051521" w:date="2017-06-06T12:54:00Z"/>
              <w:rFonts w:ascii="Arial" w:hAnsi="Arial" w:cs="Arial"/>
              <w:sz w:val="24"/>
              <w:szCs w:val="24"/>
            </w:rPr>
          </w:rPrChange>
        </w:rPr>
      </w:pPr>
      <w:proofErr w:type="gramStart"/>
      <w:ins w:id="385" w:author="00051521" w:date="2017-06-06T12:54:00Z">
        <w:r w:rsidRPr="001159E7">
          <w:rPr>
            <w:rFonts w:ascii="Arial" w:hAnsi="Arial" w:cs="Arial"/>
            <w:rPrChange w:id="386" w:author="Sham Parab" w:date="2021-05-29T16:01:00Z">
              <w:rPr>
                <w:rFonts w:ascii="Arial" w:hAnsi="Arial" w:cs="Arial"/>
                <w:sz w:val="24"/>
                <w:szCs w:val="24"/>
              </w:rPr>
            </w:rPrChange>
          </w:rPr>
          <w:t>In order to</w:t>
        </w:r>
        <w:proofErr w:type="gramEnd"/>
        <w:r w:rsidRPr="001159E7">
          <w:rPr>
            <w:rFonts w:ascii="Arial" w:hAnsi="Arial" w:cs="Arial"/>
            <w:rPrChange w:id="387" w:author="Sham Parab" w:date="2021-05-29T16:01:00Z">
              <w:rPr>
                <w:rFonts w:ascii="Arial" w:hAnsi="Arial" w:cs="Arial"/>
                <w:sz w:val="24"/>
                <w:szCs w:val="24"/>
              </w:rPr>
            </w:rPrChange>
          </w:rPr>
          <w:t xml:space="preserve"> increase/decrease the RPM of classifier, PUSH the speed increase/speed decrease button and it should be pressed continuously to increase/decrease the RPM of the classifier. On the switch board it is marked as </w:t>
        </w:r>
        <w:r w:rsidRPr="001159E7">
          <w:rPr>
            <w:rFonts w:ascii="Arial" w:hAnsi="Arial" w:cs="Arial"/>
            <w:b/>
            <w:rPrChange w:id="388" w:author="Sham Parab" w:date="2021-05-29T16:01:00Z">
              <w:rPr>
                <w:rFonts w:ascii="Arial" w:hAnsi="Arial" w:cs="Arial"/>
                <w:b/>
                <w:sz w:val="24"/>
                <w:szCs w:val="24"/>
              </w:rPr>
            </w:rPrChange>
          </w:rPr>
          <w:t>speed increase/speed decrease.</w:t>
        </w:r>
        <w:r w:rsidRPr="001159E7">
          <w:rPr>
            <w:rFonts w:ascii="Arial" w:hAnsi="Arial" w:cs="Arial"/>
            <w:rPrChange w:id="389" w:author="Sham Parab" w:date="2021-05-29T16:01:00Z">
              <w:rPr>
                <w:rFonts w:ascii="Arial" w:hAnsi="Arial" w:cs="Arial"/>
                <w:sz w:val="24"/>
                <w:szCs w:val="24"/>
              </w:rPr>
            </w:rPrChange>
          </w:rPr>
          <w:t xml:space="preserve"> </w:t>
        </w:r>
      </w:ins>
    </w:p>
    <w:p w14:paraId="562D3EF8" w14:textId="77777777" w:rsidR="00727544" w:rsidRPr="001159E7" w:rsidRDefault="00727544" w:rsidP="00727544">
      <w:pPr>
        <w:pStyle w:val="ListParagraph"/>
        <w:numPr>
          <w:ilvl w:val="0"/>
          <w:numId w:val="14"/>
        </w:numPr>
        <w:tabs>
          <w:tab w:val="left" w:pos="720"/>
        </w:tabs>
        <w:rPr>
          <w:ins w:id="390" w:author="00051521" w:date="2017-06-06T12:54:00Z"/>
          <w:rFonts w:ascii="Arial" w:hAnsi="Arial" w:cs="Arial"/>
          <w:rPrChange w:id="391" w:author="Sham Parab" w:date="2021-05-29T16:01:00Z">
            <w:rPr>
              <w:ins w:id="392" w:author="00051521" w:date="2017-06-06T12:54:00Z"/>
              <w:rFonts w:ascii="Arial" w:hAnsi="Arial" w:cs="Arial"/>
              <w:sz w:val="24"/>
              <w:szCs w:val="24"/>
            </w:rPr>
          </w:rPrChange>
        </w:rPr>
      </w:pPr>
      <w:ins w:id="393" w:author="00051521" w:date="2017-06-06T12:54:00Z">
        <w:r w:rsidRPr="001159E7">
          <w:rPr>
            <w:rFonts w:ascii="Arial" w:hAnsi="Arial" w:cs="Arial"/>
            <w:rPrChange w:id="394" w:author="Sham Parab" w:date="2021-05-29T16:01:00Z">
              <w:rPr>
                <w:rFonts w:ascii="Arial" w:hAnsi="Arial" w:cs="Arial"/>
                <w:sz w:val="24"/>
                <w:szCs w:val="24"/>
              </w:rPr>
            </w:rPrChange>
          </w:rPr>
          <w:t xml:space="preserve">In </w:t>
        </w:r>
        <w:proofErr w:type="gramStart"/>
        <w:r w:rsidRPr="001159E7">
          <w:rPr>
            <w:rFonts w:ascii="Arial" w:hAnsi="Arial" w:cs="Arial"/>
            <w:rPrChange w:id="395" w:author="Sham Parab" w:date="2021-05-29T16:01:00Z">
              <w:rPr>
                <w:rFonts w:ascii="Arial" w:hAnsi="Arial" w:cs="Arial"/>
                <w:sz w:val="24"/>
                <w:szCs w:val="24"/>
              </w:rPr>
            </w:rPrChange>
          </w:rPr>
          <w:t xml:space="preserve">an </w:t>
        </w:r>
        <w:r w:rsidRPr="001159E7">
          <w:rPr>
            <w:rFonts w:ascii="Arial" w:hAnsi="Arial" w:cs="Arial"/>
            <w:b/>
            <w:rPrChange w:id="396" w:author="Sham Parab" w:date="2021-05-29T16:01:00Z">
              <w:rPr>
                <w:rFonts w:ascii="Arial" w:hAnsi="Arial" w:cs="Arial"/>
                <w:b/>
                <w:sz w:val="24"/>
                <w:szCs w:val="24"/>
              </w:rPr>
            </w:rPrChange>
          </w:rPr>
          <w:t>emergency situation</w:t>
        </w:r>
        <w:proofErr w:type="gramEnd"/>
        <w:r w:rsidRPr="001159E7">
          <w:rPr>
            <w:rFonts w:ascii="Arial" w:hAnsi="Arial" w:cs="Arial"/>
            <w:rPrChange w:id="397" w:author="Sham Parab" w:date="2021-05-29T16:01:00Z">
              <w:rPr>
                <w:rFonts w:ascii="Arial" w:hAnsi="Arial" w:cs="Arial"/>
                <w:sz w:val="24"/>
                <w:szCs w:val="24"/>
              </w:rPr>
            </w:rPrChange>
          </w:rPr>
          <w:t>, if classifier has to be stopped, pull the cord which is at the side of the classifier fines conveyer belt or can be stopped at local push buttons provided outside panel room.</w:t>
        </w:r>
      </w:ins>
    </w:p>
    <w:p w14:paraId="20D5A3EF" w14:textId="77777777" w:rsidR="00727544" w:rsidRPr="001159E7" w:rsidRDefault="00727544" w:rsidP="00727544">
      <w:pPr>
        <w:pStyle w:val="ListParagraph"/>
        <w:numPr>
          <w:ilvl w:val="0"/>
          <w:numId w:val="14"/>
        </w:numPr>
        <w:tabs>
          <w:tab w:val="left" w:pos="720"/>
        </w:tabs>
        <w:rPr>
          <w:ins w:id="398" w:author="00051521" w:date="2017-06-06T12:54:00Z"/>
          <w:rFonts w:ascii="Arial" w:hAnsi="Arial" w:cs="Arial"/>
          <w:rPrChange w:id="399" w:author="Sham Parab" w:date="2021-05-29T16:01:00Z">
            <w:rPr>
              <w:ins w:id="400" w:author="00051521" w:date="2017-06-06T12:54:00Z"/>
              <w:rFonts w:ascii="Arial" w:hAnsi="Arial" w:cs="Arial"/>
              <w:sz w:val="24"/>
              <w:szCs w:val="24"/>
            </w:rPr>
          </w:rPrChange>
        </w:rPr>
      </w:pPr>
      <w:ins w:id="401" w:author="00051521" w:date="2017-06-06T12:54:00Z">
        <w:r w:rsidRPr="001159E7">
          <w:rPr>
            <w:rFonts w:ascii="Arial" w:hAnsi="Arial" w:cs="Arial"/>
            <w:rPrChange w:id="402" w:author="Sham Parab" w:date="2021-05-29T16:01:00Z">
              <w:rPr>
                <w:rFonts w:ascii="Arial" w:hAnsi="Arial" w:cs="Arial"/>
                <w:sz w:val="24"/>
                <w:szCs w:val="24"/>
              </w:rPr>
            </w:rPrChange>
          </w:rPr>
          <w:t xml:space="preserve">To stop the classifier under normal condition </w:t>
        </w:r>
        <w:proofErr w:type="gramStart"/>
        <w:r w:rsidRPr="001159E7">
          <w:rPr>
            <w:rFonts w:ascii="Arial" w:hAnsi="Arial" w:cs="Arial"/>
            <w:rPrChange w:id="403" w:author="Sham Parab" w:date="2021-05-29T16:01:00Z">
              <w:rPr>
                <w:rFonts w:ascii="Arial" w:hAnsi="Arial" w:cs="Arial"/>
                <w:sz w:val="24"/>
                <w:szCs w:val="24"/>
              </w:rPr>
            </w:rPrChange>
          </w:rPr>
          <w:t>follow  the</w:t>
        </w:r>
        <w:proofErr w:type="gramEnd"/>
        <w:r w:rsidRPr="001159E7">
          <w:rPr>
            <w:rFonts w:ascii="Arial" w:hAnsi="Arial" w:cs="Arial"/>
            <w:rPrChange w:id="404" w:author="Sham Parab" w:date="2021-05-29T16:01:00Z">
              <w:rPr>
                <w:rFonts w:ascii="Arial" w:hAnsi="Arial" w:cs="Arial"/>
                <w:sz w:val="24"/>
                <w:szCs w:val="24"/>
              </w:rPr>
            </w:rPrChange>
          </w:rPr>
          <w:t xml:space="preserve"> above procedure in reverse order</w:t>
        </w:r>
      </w:ins>
    </w:p>
    <w:p w14:paraId="3EFEDA9F" w14:textId="77777777" w:rsidR="00727544" w:rsidRPr="001159E7" w:rsidRDefault="00727544" w:rsidP="00727544">
      <w:pPr>
        <w:pStyle w:val="ListParagraph"/>
        <w:numPr>
          <w:ilvl w:val="0"/>
          <w:numId w:val="14"/>
        </w:numPr>
        <w:tabs>
          <w:tab w:val="left" w:pos="720"/>
        </w:tabs>
        <w:rPr>
          <w:ins w:id="405" w:author="00051521" w:date="2017-06-06T12:54:00Z"/>
          <w:rFonts w:ascii="Arial" w:hAnsi="Arial" w:cs="Arial"/>
          <w:rPrChange w:id="406" w:author="Sham Parab" w:date="2021-05-29T16:01:00Z">
            <w:rPr>
              <w:ins w:id="407" w:author="00051521" w:date="2017-06-06T12:54:00Z"/>
              <w:rFonts w:ascii="Arial" w:hAnsi="Arial" w:cs="Arial"/>
              <w:sz w:val="24"/>
              <w:szCs w:val="24"/>
            </w:rPr>
          </w:rPrChange>
        </w:rPr>
      </w:pPr>
      <w:ins w:id="408" w:author="00051521" w:date="2017-06-06T12:54:00Z">
        <w:r w:rsidRPr="001159E7">
          <w:rPr>
            <w:rFonts w:ascii="Arial" w:hAnsi="Arial" w:cs="Arial"/>
            <w:rPrChange w:id="409" w:author="Sham Parab" w:date="2021-05-29T16:01:00Z">
              <w:rPr>
                <w:rFonts w:ascii="Arial" w:hAnsi="Arial" w:cs="Arial"/>
                <w:sz w:val="24"/>
                <w:szCs w:val="24"/>
              </w:rPr>
            </w:rPrChange>
          </w:rPr>
          <w:t xml:space="preserve">For shutdown of classifier for a longer duration, drain out all the muddy water with fines and ensure that the fine belt and classifier </w:t>
        </w:r>
        <w:del w:id="410" w:author="Gajanan S Gogate" w:date="2019-11-15T17:13:00Z">
          <w:r w:rsidRPr="001159E7" w:rsidDel="00090748">
            <w:rPr>
              <w:rFonts w:ascii="Arial" w:hAnsi="Arial" w:cs="Arial"/>
              <w:rPrChange w:id="411" w:author="Sham Parab" w:date="2021-05-29T16:01:00Z">
                <w:rPr>
                  <w:rFonts w:ascii="Arial" w:hAnsi="Arial" w:cs="Arial"/>
                  <w:sz w:val="24"/>
                  <w:szCs w:val="24"/>
                </w:rPr>
              </w:rPrChange>
            </w:rPr>
            <w:delText>trough  is</w:delText>
          </w:r>
        </w:del>
      </w:ins>
      <w:ins w:id="412" w:author="Gajanan S Gogate" w:date="2019-11-15T17:13:00Z">
        <w:r w:rsidR="00090748" w:rsidRPr="001159E7">
          <w:rPr>
            <w:rFonts w:ascii="Arial" w:hAnsi="Arial" w:cs="Arial"/>
            <w:rPrChange w:id="413" w:author="Sham Parab" w:date="2021-05-29T16:01:00Z">
              <w:rPr>
                <w:rFonts w:ascii="Arial" w:hAnsi="Arial" w:cs="Arial"/>
                <w:sz w:val="24"/>
                <w:szCs w:val="24"/>
              </w:rPr>
            </w:rPrChange>
          </w:rPr>
          <w:t>trough is</w:t>
        </w:r>
      </w:ins>
      <w:ins w:id="414" w:author="00051521" w:date="2017-06-06T12:54:00Z">
        <w:r w:rsidRPr="001159E7">
          <w:rPr>
            <w:rFonts w:ascii="Arial" w:hAnsi="Arial" w:cs="Arial"/>
            <w:rPrChange w:id="415" w:author="Sham Parab" w:date="2021-05-29T16:01:00Z">
              <w:rPr>
                <w:rFonts w:ascii="Arial" w:hAnsi="Arial" w:cs="Arial"/>
                <w:sz w:val="24"/>
                <w:szCs w:val="24"/>
              </w:rPr>
            </w:rPrChange>
          </w:rPr>
          <w:t xml:space="preserve"> empty. </w:t>
        </w:r>
      </w:ins>
    </w:p>
    <w:p w14:paraId="5215D496" w14:textId="77777777" w:rsidR="00727544" w:rsidRPr="001159E7" w:rsidRDefault="00727544" w:rsidP="00727544">
      <w:pPr>
        <w:pStyle w:val="ListParagraph"/>
        <w:tabs>
          <w:tab w:val="left" w:pos="1395"/>
        </w:tabs>
        <w:rPr>
          <w:ins w:id="416" w:author="00051521" w:date="2017-06-06T12:54:00Z"/>
          <w:rFonts w:ascii="Arial" w:hAnsi="Arial" w:cs="Arial"/>
          <w:highlight w:val="yellow"/>
          <w:u w:val="single"/>
          <w:rPrChange w:id="417" w:author="Sham Parab" w:date="2021-05-29T16:01:00Z">
            <w:rPr>
              <w:ins w:id="418" w:author="00051521" w:date="2017-06-06T12:54:00Z"/>
              <w:rFonts w:ascii="Arial" w:hAnsi="Arial" w:cs="Arial"/>
              <w:sz w:val="24"/>
              <w:szCs w:val="24"/>
              <w:highlight w:val="yellow"/>
              <w:u w:val="single"/>
            </w:rPr>
          </w:rPrChange>
        </w:rPr>
      </w:pPr>
    </w:p>
    <w:p w14:paraId="2A895BA1" w14:textId="77777777" w:rsidR="00727544" w:rsidRPr="001159E7" w:rsidRDefault="00727544" w:rsidP="00727544">
      <w:pPr>
        <w:pStyle w:val="ListParagraph"/>
        <w:tabs>
          <w:tab w:val="left" w:pos="1395"/>
        </w:tabs>
        <w:outlineLvl w:val="0"/>
        <w:rPr>
          <w:ins w:id="419" w:author="00051521" w:date="2017-06-06T12:54:00Z"/>
          <w:rFonts w:ascii="Arial" w:hAnsi="Arial" w:cs="Arial"/>
          <w:u w:val="single"/>
          <w:rPrChange w:id="420" w:author="Sham Parab" w:date="2021-05-29T16:01:00Z">
            <w:rPr>
              <w:ins w:id="421" w:author="00051521" w:date="2017-06-06T12:54:00Z"/>
              <w:rFonts w:ascii="Arial" w:hAnsi="Arial" w:cs="Arial"/>
              <w:sz w:val="24"/>
              <w:szCs w:val="24"/>
              <w:u w:val="single"/>
            </w:rPr>
          </w:rPrChange>
        </w:rPr>
      </w:pPr>
      <w:ins w:id="422" w:author="00051521" w:date="2017-06-06T12:54:00Z">
        <w:r w:rsidRPr="001159E7">
          <w:rPr>
            <w:rFonts w:ascii="Arial" w:hAnsi="Arial" w:cs="Arial"/>
            <w:b/>
            <w:rPrChange w:id="423" w:author="Sham Parab" w:date="2021-05-29T16:01:00Z">
              <w:rPr>
                <w:rFonts w:ascii="Arial" w:hAnsi="Arial" w:cs="Arial"/>
                <w:b/>
                <w:sz w:val="24"/>
                <w:szCs w:val="24"/>
              </w:rPr>
            </w:rPrChange>
          </w:rPr>
          <w:t xml:space="preserve">Work No 2:  </w:t>
        </w:r>
        <w:del w:id="424" w:author="Gajanan S Gogate" w:date="2019-11-16T10:11:00Z">
          <w:r w:rsidRPr="001159E7" w:rsidDel="00F2117D">
            <w:rPr>
              <w:rFonts w:ascii="Arial" w:hAnsi="Arial" w:cs="Arial"/>
              <w:u w:val="single"/>
              <w:rPrChange w:id="425" w:author="Sham Parab" w:date="2021-05-29T16:01:00Z">
                <w:rPr>
                  <w:rFonts w:ascii="Arial" w:hAnsi="Arial" w:cs="Arial"/>
                  <w:sz w:val="24"/>
                  <w:szCs w:val="24"/>
                  <w:u w:val="single"/>
                </w:rPr>
              </w:rPrChange>
            </w:rPr>
            <w:delText>Start up</w:delText>
          </w:r>
        </w:del>
      </w:ins>
      <w:ins w:id="426" w:author="Gajanan S Gogate" w:date="2019-11-16T10:11:00Z">
        <w:r w:rsidR="00F2117D" w:rsidRPr="001159E7">
          <w:rPr>
            <w:rFonts w:ascii="Arial" w:hAnsi="Arial" w:cs="Arial"/>
            <w:u w:val="single"/>
            <w:rPrChange w:id="427" w:author="Sham Parab" w:date="2021-05-29T16:01:00Z">
              <w:rPr>
                <w:rFonts w:ascii="Arial" w:hAnsi="Arial" w:cs="Arial"/>
                <w:sz w:val="24"/>
                <w:szCs w:val="24"/>
                <w:u w:val="single"/>
              </w:rPr>
            </w:rPrChange>
          </w:rPr>
          <w:t>Start-up</w:t>
        </w:r>
      </w:ins>
      <w:ins w:id="428" w:author="00051521" w:date="2017-06-06T12:54:00Z">
        <w:r w:rsidRPr="001159E7">
          <w:rPr>
            <w:rFonts w:ascii="Arial" w:hAnsi="Arial" w:cs="Arial"/>
            <w:u w:val="single"/>
            <w:rPrChange w:id="429" w:author="Sham Parab" w:date="2021-05-29T16:01:00Z">
              <w:rPr>
                <w:rFonts w:ascii="Arial" w:hAnsi="Arial" w:cs="Arial"/>
                <w:sz w:val="24"/>
                <w:szCs w:val="24"/>
                <w:u w:val="single"/>
              </w:rPr>
            </w:rPrChange>
          </w:rPr>
          <w:t xml:space="preserve"> of classifier after long duration:</w:t>
        </w:r>
      </w:ins>
    </w:p>
    <w:p w14:paraId="728D00DC" w14:textId="77777777" w:rsidR="00727544" w:rsidRPr="001159E7" w:rsidRDefault="00727544" w:rsidP="00727544">
      <w:pPr>
        <w:pStyle w:val="ListParagraph"/>
        <w:numPr>
          <w:ilvl w:val="0"/>
          <w:numId w:val="24"/>
        </w:numPr>
        <w:tabs>
          <w:tab w:val="left" w:pos="720"/>
        </w:tabs>
        <w:rPr>
          <w:ins w:id="430" w:author="00051521" w:date="2017-06-06T12:54:00Z"/>
          <w:rFonts w:ascii="Arial" w:hAnsi="Arial" w:cs="Arial"/>
          <w:rPrChange w:id="431" w:author="Sham Parab" w:date="2021-05-29T16:01:00Z">
            <w:rPr>
              <w:ins w:id="432" w:author="00051521" w:date="2017-06-06T12:54:00Z"/>
              <w:rFonts w:ascii="Arial" w:hAnsi="Arial" w:cs="Arial"/>
              <w:sz w:val="24"/>
              <w:szCs w:val="24"/>
            </w:rPr>
          </w:rPrChange>
        </w:rPr>
      </w:pPr>
      <w:ins w:id="433" w:author="00051521" w:date="2017-06-06T12:54:00Z">
        <w:r w:rsidRPr="001159E7">
          <w:rPr>
            <w:rFonts w:ascii="Arial" w:hAnsi="Arial" w:cs="Arial"/>
            <w:rPrChange w:id="434" w:author="Sham Parab" w:date="2021-05-29T16:01:00Z">
              <w:rPr>
                <w:rFonts w:ascii="Arial" w:hAnsi="Arial" w:cs="Arial"/>
                <w:sz w:val="24"/>
                <w:szCs w:val="24"/>
              </w:rPr>
            </w:rPrChange>
          </w:rPr>
          <w:t>Switch ON the button of</w:t>
        </w:r>
        <w:r w:rsidRPr="001159E7">
          <w:rPr>
            <w:rFonts w:ascii="Arial" w:hAnsi="Arial" w:cs="Arial"/>
            <w:b/>
            <w:rPrChange w:id="435" w:author="Sham Parab" w:date="2021-05-29T16:01:00Z">
              <w:rPr>
                <w:rFonts w:ascii="Arial" w:hAnsi="Arial" w:cs="Arial"/>
                <w:b/>
                <w:sz w:val="24"/>
                <w:szCs w:val="24"/>
              </w:rPr>
            </w:rPrChange>
          </w:rPr>
          <w:t xml:space="preserve"> hydraulic motor</w:t>
        </w:r>
        <w:r w:rsidRPr="001159E7">
          <w:rPr>
            <w:rFonts w:ascii="Arial" w:hAnsi="Arial" w:cs="Arial"/>
            <w:rPrChange w:id="436" w:author="Sham Parab" w:date="2021-05-29T16:01:00Z">
              <w:rPr>
                <w:rFonts w:ascii="Arial" w:hAnsi="Arial" w:cs="Arial"/>
                <w:sz w:val="24"/>
                <w:szCs w:val="24"/>
              </w:rPr>
            </w:rPrChange>
          </w:rPr>
          <w:t xml:space="preserve"> to lift the classifier from the tail end</w:t>
        </w:r>
        <w:r w:rsidRPr="001159E7">
          <w:rPr>
            <w:rFonts w:ascii="Arial" w:hAnsi="Arial" w:cs="Arial"/>
            <w:color w:val="FF0000"/>
            <w:rPrChange w:id="437" w:author="Sham Parab" w:date="2021-05-29T16:01:00Z">
              <w:rPr>
                <w:rFonts w:ascii="Arial" w:hAnsi="Arial" w:cs="Arial"/>
                <w:color w:val="FF0000"/>
                <w:sz w:val="24"/>
                <w:szCs w:val="24"/>
              </w:rPr>
            </w:rPrChange>
          </w:rPr>
          <w:t xml:space="preserve">. </w:t>
        </w:r>
        <w:r w:rsidRPr="001159E7">
          <w:rPr>
            <w:rFonts w:ascii="Arial" w:hAnsi="Arial" w:cs="Arial"/>
            <w:rPrChange w:id="438" w:author="Sham Parab" w:date="2021-05-29T16:01:00Z">
              <w:rPr>
                <w:rFonts w:ascii="Arial" w:hAnsi="Arial" w:cs="Arial"/>
                <w:sz w:val="24"/>
                <w:szCs w:val="24"/>
              </w:rPr>
            </w:rPrChange>
          </w:rPr>
          <w:t xml:space="preserve">Limit switches are installed to cut supply at extreme positions. </w:t>
        </w:r>
      </w:ins>
    </w:p>
    <w:p w14:paraId="2666DBCE" w14:textId="77777777" w:rsidR="00727544" w:rsidRPr="001159E7" w:rsidRDefault="00727544" w:rsidP="00727544">
      <w:pPr>
        <w:pStyle w:val="ListParagraph"/>
        <w:numPr>
          <w:ilvl w:val="0"/>
          <w:numId w:val="24"/>
        </w:numPr>
        <w:tabs>
          <w:tab w:val="left" w:pos="720"/>
        </w:tabs>
        <w:rPr>
          <w:ins w:id="439" w:author="00051521" w:date="2017-06-06T12:54:00Z"/>
          <w:rFonts w:ascii="Arial" w:hAnsi="Arial" w:cs="Arial"/>
          <w:rPrChange w:id="440" w:author="Sham Parab" w:date="2021-05-29T16:01:00Z">
            <w:rPr>
              <w:ins w:id="441" w:author="00051521" w:date="2017-06-06T12:54:00Z"/>
              <w:rFonts w:ascii="Arial" w:hAnsi="Arial" w:cs="Arial"/>
              <w:sz w:val="24"/>
              <w:szCs w:val="24"/>
            </w:rPr>
          </w:rPrChange>
        </w:rPr>
      </w:pPr>
      <w:ins w:id="442" w:author="00051521" w:date="2017-06-06T12:54:00Z">
        <w:r w:rsidRPr="001159E7">
          <w:rPr>
            <w:rFonts w:ascii="Arial" w:hAnsi="Arial" w:cs="Arial"/>
            <w:rPrChange w:id="443" w:author="Sham Parab" w:date="2021-05-29T16:01:00Z">
              <w:rPr>
                <w:rFonts w:ascii="Arial" w:hAnsi="Arial" w:cs="Arial"/>
                <w:sz w:val="24"/>
                <w:szCs w:val="24"/>
              </w:rPr>
            </w:rPrChange>
          </w:rPr>
          <w:t xml:space="preserve">After lifting the classifier from the tail end, switch ON the classifier. </w:t>
        </w:r>
        <w:del w:id="444" w:author="Gajanan S Gogate" w:date="2019-11-15T17:13:00Z">
          <w:r w:rsidRPr="001159E7" w:rsidDel="00090748">
            <w:rPr>
              <w:rFonts w:ascii="Arial" w:hAnsi="Arial" w:cs="Arial"/>
              <w:rPrChange w:id="445" w:author="Sham Parab" w:date="2021-05-29T16:01:00Z">
                <w:rPr>
                  <w:rFonts w:ascii="Arial" w:hAnsi="Arial" w:cs="Arial"/>
                  <w:sz w:val="24"/>
                  <w:szCs w:val="24"/>
                </w:rPr>
              </w:rPrChange>
            </w:rPr>
            <w:delText xml:space="preserve">Operate  </w:delText>
          </w:r>
          <w:r w:rsidRPr="001159E7" w:rsidDel="00090748">
            <w:rPr>
              <w:rFonts w:ascii="Arial" w:hAnsi="Arial" w:cs="Arial"/>
              <w:b/>
              <w:rPrChange w:id="446" w:author="Sham Parab" w:date="2021-05-29T16:01:00Z">
                <w:rPr>
                  <w:rFonts w:ascii="Arial" w:hAnsi="Arial" w:cs="Arial"/>
                  <w:b/>
                  <w:sz w:val="24"/>
                  <w:szCs w:val="24"/>
                </w:rPr>
              </w:rPrChange>
            </w:rPr>
            <w:delText>solenoid</w:delText>
          </w:r>
        </w:del>
      </w:ins>
      <w:ins w:id="447" w:author="Gajanan S Gogate" w:date="2019-11-15T17:13:00Z">
        <w:r w:rsidR="00090748" w:rsidRPr="001159E7">
          <w:rPr>
            <w:rFonts w:ascii="Arial" w:hAnsi="Arial" w:cs="Arial"/>
            <w:rPrChange w:id="448" w:author="Sham Parab" w:date="2021-05-29T16:01:00Z">
              <w:rPr>
                <w:rFonts w:ascii="Arial" w:hAnsi="Arial" w:cs="Arial"/>
                <w:sz w:val="24"/>
                <w:szCs w:val="24"/>
              </w:rPr>
            </w:rPrChange>
          </w:rPr>
          <w:t>Operate solenoid</w:t>
        </w:r>
      </w:ins>
      <w:ins w:id="449" w:author="00051521" w:date="2017-06-06T12:54:00Z">
        <w:r w:rsidRPr="001159E7">
          <w:rPr>
            <w:rFonts w:ascii="Arial" w:hAnsi="Arial" w:cs="Arial"/>
            <w:b/>
            <w:rPrChange w:id="450" w:author="Sham Parab" w:date="2021-05-29T16:01:00Z">
              <w:rPr>
                <w:rFonts w:ascii="Arial" w:hAnsi="Arial" w:cs="Arial"/>
                <w:b/>
                <w:sz w:val="24"/>
                <w:szCs w:val="24"/>
              </w:rPr>
            </w:rPrChange>
          </w:rPr>
          <w:t xml:space="preserve"> valve</w:t>
        </w:r>
        <w:r w:rsidRPr="001159E7">
          <w:rPr>
            <w:rFonts w:ascii="Arial" w:hAnsi="Arial" w:cs="Arial"/>
            <w:rPrChange w:id="451" w:author="Sham Parab" w:date="2021-05-29T16:01:00Z">
              <w:rPr>
                <w:rFonts w:ascii="Arial" w:hAnsi="Arial" w:cs="Arial"/>
                <w:sz w:val="24"/>
                <w:szCs w:val="24"/>
              </w:rPr>
            </w:rPrChange>
          </w:rPr>
          <w:t xml:space="preserve"> from operating </w:t>
        </w:r>
        <w:del w:id="452" w:author="Gajanan S Gogate" w:date="2019-11-15T17:13:00Z">
          <w:r w:rsidRPr="001159E7" w:rsidDel="00090748">
            <w:rPr>
              <w:rFonts w:ascii="Arial" w:hAnsi="Arial" w:cs="Arial"/>
              <w:rPrChange w:id="453" w:author="Sham Parab" w:date="2021-05-29T16:01:00Z">
                <w:rPr>
                  <w:rFonts w:ascii="Arial" w:hAnsi="Arial" w:cs="Arial"/>
                  <w:sz w:val="24"/>
                  <w:szCs w:val="24"/>
                </w:rPr>
              </w:rPrChange>
            </w:rPr>
            <w:delText>panel  button</w:delText>
          </w:r>
        </w:del>
      </w:ins>
      <w:ins w:id="454" w:author="Gajanan S Gogate" w:date="2019-11-15T17:13:00Z">
        <w:r w:rsidR="00090748" w:rsidRPr="001159E7">
          <w:rPr>
            <w:rFonts w:ascii="Arial" w:hAnsi="Arial" w:cs="Arial"/>
            <w:rPrChange w:id="455" w:author="Sham Parab" w:date="2021-05-29T16:01:00Z">
              <w:rPr>
                <w:rFonts w:ascii="Arial" w:hAnsi="Arial" w:cs="Arial"/>
                <w:sz w:val="24"/>
                <w:szCs w:val="24"/>
              </w:rPr>
            </w:rPrChange>
          </w:rPr>
          <w:t>panel button</w:t>
        </w:r>
      </w:ins>
      <w:ins w:id="456" w:author="00051521" w:date="2017-06-06T12:54:00Z">
        <w:r w:rsidRPr="001159E7">
          <w:rPr>
            <w:rFonts w:ascii="Arial" w:hAnsi="Arial" w:cs="Arial"/>
            <w:rPrChange w:id="457" w:author="Sham Parab" w:date="2021-05-29T16:01:00Z">
              <w:rPr>
                <w:rFonts w:ascii="Arial" w:hAnsi="Arial" w:cs="Arial"/>
                <w:sz w:val="24"/>
                <w:szCs w:val="24"/>
              </w:rPr>
            </w:rPrChange>
          </w:rPr>
          <w:t xml:space="preserve"> to lower the classifier. This is done to overcome the extra torque which may come on motor during </w:t>
        </w:r>
        <w:del w:id="458" w:author="Gajanan S Gogate" w:date="2019-11-16T10:11:00Z">
          <w:r w:rsidRPr="001159E7" w:rsidDel="00F2117D">
            <w:rPr>
              <w:rFonts w:ascii="Arial" w:hAnsi="Arial" w:cs="Arial"/>
              <w:rPrChange w:id="459" w:author="Sham Parab" w:date="2021-05-29T16:01:00Z">
                <w:rPr>
                  <w:rFonts w:ascii="Arial" w:hAnsi="Arial" w:cs="Arial"/>
                  <w:sz w:val="24"/>
                  <w:szCs w:val="24"/>
                </w:rPr>
              </w:rPrChange>
            </w:rPr>
            <w:delText>start up</w:delText>
          </w:r>
        </w:del>
      </w:ins>
      <w:ins w:id="460" w:author="Gajanan S Gogate" w:date="2019-11-16T10:11:00Z">
        <w:r w:rsidR="00F2117D" w:rsidRPr="001159E7">
          <w:rPr>
            <w:rFonts w:ascii="Arial" w:hAnsi="Arial" w:cs="Arial"/>
            <w:rPrChange w:id="461" w:author="Sham Parab" w:date="2021-05-29T16:01:00Z">
              <w:rPr>
                <w:rFonts w:ascii="Arial" w:hAnsi="Arial" w:cs="Arial"/>
                <w:sz w:val="24"/>
                <w:szCs w:val="24"/>
              </w:rPr>
            </w:rPrChange>
          </w:rPr>
          <w:t>start-</w:t>
        </w:r>
        <w:proofErr w:type="gramStart"/>
        <w:r w:rsidR="00F2117D" w:rsidRPr="001159E7">
          <w:rPr>
            <w:rFonts w:ascii="Arial" w:hAnsi="Arial" w:cs="Arial"/>
            <w:rPrChange w:id="462" w:author="Sham Parab" w:date="2021-05-29T16:01:00Z">
              <w:rPr>
                <w:rFonts w:ascii="Arial" w:hAnsi="Arial" w:cs="Arial"/>
                <w:sz w:val="24"/>
                <w:szCs w:val="24"/>
              </w:rPr>
            </w:rPrChange>
          </w:rPr>
          <w:t>up</w:t>
        </w:r>
      </w:ins>
      <w:ins w:id="463" w:author="00051521" w:date="2017-06-06T12:54:00Z">
        <w:r w:rsidRPr="001159E7">
          <w:rPr>
            <w:rFonts w:ascii="Arial" w:hAnsi="Arial" w:cs="Arial"/>
            <w:rPrChange w:id="464" w:author="Sham Parab" w:date="2021-05-29T16:01:00Z">
              <w:rPr>
                <w:rFonts w:ascii="Arial" w:hAnsi="Arial" w:cs="Arial"/>
                <w:sz w:val="24"/>
                <w:szCs w:val="24"/>
              </w:rPr>
            </w:rPrChange>
          </w:rPr>
          <w:t>.(</w:t>
        </w:r>
        <w:proofErr w:type="gramEnd"/>
        <w:r w:rsidRPr="001159E7">
          <w:rPr>
            <w:rFonts w:ascii="Arial" w:hAnsi="Arial" w:cs="Arial"/>
            <w:rPrChange w:id="465" w:author="Sham Parab" w:date="2021-05-29T16:01:00Z">
              <w:rPr>
                <w:rFonts w:ascii="Arial" w:hAnsi="Arial" w:cs="Arial"/>
                <w:sz w:val="24"/>
                <w:szCs w:val="24"/>
              </w:rPr>
            </w:rPrChange>
          </w:rPr>
          <w:t>due to jamming of fines in classifier flights)</w:t>
        </w:r>
      </w:ins>
    </w:p>
    <w:p w14:paraId="530B2642" w14:textId="77777777" w:rsidR="00727544" w:rsidRPr="001159E7" w:rsidRDefault="00727544" w:rsidP="00727544">
      <w:pPr>
        <w:pStyle w:val="ListParagraph"/>
        <w:numPr>
          <w:ilvl w:val="0"/>
          <w:numId w:val="24"/>
        </w:numPr>
        <w:tabs>
          <w:tab w:val="left" w:pos="720"/>
        </w:tabs>
        <w:rPr>
          <w:ins w:id="466" w:author="00051521" w:date="2017-06-06T12:54:00Z"/>
          <w:rFonts w:ascii="Arial" w:hAnsi="Arial" w:cs="Arial"/>
          <w:rPrChange w:id="467" w:author="Sham Parab" w:date="2021-05-29T16:01:00Z">
            <w:rPr>
              <w:ins w:id="468" w:author="00051521" w:date="2017-06-06T12:54:00Z"/>
              <w:rFonts w:ascii="Arial" w:hAnsi="Arial" w:cs="Arial"/>
              <w:sz w:val="24"/>
              <w:szCs w:val="24"/>
            </w:rPr>
          </w:rPrChange>
        </w:rPr>
      </w:pPr>
      <w:ins w:id="469" w:author="00051521" w:date="2017-06-06T12:54:00Z">
        <w:r w:rsidRPr="001159E7">
          <w:rPr>
            <w:rFonts w:ascii="Arial" w:hAnsi="Arial" w:cs="Arial"/>
            <w:rPrChange w:id="470" w:author="Sham Parab" w:date="2021-05-29T16:01:00Z">
              <w:rPr>
                <w:rFonts w:ascii="Arial" w:hAnsi="Arial" w:cs="Arial"/>
                <w:sz w:val="24"/>
                <w:szCs w:val="24"/>
              </w:rPr>
            </w:rPrChange>
          </w:rPr>
          <w:t>Classifier cannot be lifted when it is running. Interlock is put to stop the classifier when it is to be lifted. But can be lowered in running condition.</w:t>
        </w:r>
      </w:ins>
    </w:p>
    <w:p w14:paraId="6DC78332" w14:textId="77777777" w:rsidR="00727544" w:rsidRPr="001159E7" w:rsidRDefault="00727544" w:rsidP="00727544">
      <w:pPr>
        <w:pStyle w:val="ListParagraph"/>
        <w:rPr>
          <w:ins w:id="471" w:author="00051521" w:date="2017-06-06T12:54:00Z"/>
          <w:rFonts w:ascii="Arial" w:hAnsi="Arial" w:cs="Arial"/>
          <w:rPrChange w:id="472" w:author="Sham Parab" w:date="2021-05-29T16:01:00Z">
            <w:rPr>
              <w:ins w:id="473" w:author="00051521" w:date="2017-06-06T12:54:00Z"/>
              <w:rFonts w:ascii="Arial" w:hAnsi="Arial" w:cs="Arial"/>
              <w:sz w:val="24"/>
              <w:szCs w:val="24"/>
            </w:rPr>
          </w:rPrChange>
        </w:rPr>
      </w:pPr>
    </w:p>
    <w:p w14:paraId="1A011179" w14:textId="77777777" w:rsidR="00727544" w:rsidRPr="001159E7" w:rsidRDefault="00727544" w:rsidP="00727544">
      <w:pPr>
        <w:tabs>
          <w:tab w:val="left" w:pos="1395"/>
        </w:tabs>
        <w:rPr>
          <w:ins w:id="474" w:author="00051521" w:date="2017-06-06T12:54:00Z"/>
          <w:rFonts w:ascii="Arial" w:hAnsi="Arial" w:cs="Arial"/>
          <w:b/>
          <w:sz w:val="22"/>
          <w:szCs w:val="22"/>
          <w:rPrChange w:id="475" w:author="Sham Parab" w:date="2021-05-29T16:01:00Z">
            <w:rPr>
              <w:ins w:id="476" w:author="00051521" w:date="2017-06-06T12:54:00Z"/>
              <w:rFonts w:ascii="Arial" w:hAnsi="Arial" w:cs="Arial"/>
              <w:b/>
              <w:sz w:val="24"/>
              <w:szCs w:val="24"/>
            </w:rPr>
          </w:rPrChange>
        </w:rPr>
      </w:pPr>
    </w:p>
    <w:p w14:paraId="36080F9F" w14:textId="77777777" w:rsidR="00727544" w:rsidRPr="001159E7" w:rsidRDefault="00727544" w:rsidP="00727544">
      <w:pPr>
        <w:tabs>
          <w:tab w:val="left" w:pos="1395"/>
        </w:tabs>
        <w:outlineLvl w:val="0"/>
        <w:rPr>
          <w:ins w:id="477" w:author="00051521" w:date="2017-06-06T12:54:00Z"/>
          <w:rFonts w:ascii="Arial" w:hAnsi="Arial" w:cs="Arial"/>
          <w:b/>
          <w:sz w:val="22"/>
          <w:szCs w:val="22"/>
          <w:rPrChange w:id="478" w:author="Sham Parab" w:date="2021-05-29T16:01:00Z">
            <w:rPr>
              <w:ins w:id="479" w:author="00051521" w:date="2017-06-06T12:54:00Z"/>
              <w:rFonts w:ascii="Arial" w:hAnsi="Arial" w:cs="Arial"/>
              <w:b/>
              <w:sz w:val="24"/>
              <w:szCs w:val="24"/>
            </w:rPr>
          </w:rPrChange>
        </w:rPr>
      </w:pPr>
      <w:ins w:id="480" w:author="00051521" w:date="2017-06-06T12:54:00Z">
        <w:r w:rsidRPr="001159E7">
          <w:rPr>
            <w:rFonts w:ascii="Arial" w:hAnsi="Arial" w:cs="Arial"/>
            <w:b/>
            <w:sz w:val="22"/>
            <w:szCs w:val="22"/>
            <w:rPrChange w:id="481" w:author="Sham Parab" w:date="2021-05-29T16:01:00Z">
              <w:rPr>
                <w:rFonts w:ascii="Arial" w:hAnsi="Arial" w:cs="Arial"/>
                <w:b/>
                <w:sz w:val="24"/>
                <w:szCs w:val="24"/>
              </w:rPr>
            </w:rPrChange>
          </w:rPr>
          <w:t xml:space="preserve">          </w:t>
        </w:r>
        <w:r w:rsidRPr="001159E7">
          <w:rPr>
            <w:rFonts w:ascii="Arial" w:hAnsi="Arial" w:cs="Arial"/>
            <w:b/>
            <w:sz w:val="22"/>
            <w:szCs w:val="22"/>
            <w:u w:val="single"/>
            <w:lang w:val="en-IN" w:eastAsia="en-IN"/>
            <w:rPrChange w:id="482" w:author="Sham Parab" w:date="2021-05-29T16:01:00Z">
              <w:rPr>
                <w:rFonts w:ascii="Arial" w:hAnsi="Arial" w:cs="Arial"/>
                <w:b/>
                <w:sz w:val="24"/>
                <w:szCs w:val="24"/>
                <w:u w:val="single"/>
                <w:lang w:val="en-IN" w:eastAsia="en-IN"/>
              </w:rPr>
            </w:rPrChange>
          </w:rPr>
          <w:t xml:space="preserve">Work No </w:t>
        </w:r>
        <w:proofErr w:type="gramStart"/>
        <w:r w:rsidRPr="001159E7">
          <w:rPr>
            <w:rFonts w:ascii="Arial" w:hAnsi="Arial" w:cs="Arial"/>
            <w:b/>
            <w:sz w:val="22"/>
            <w:szCs w:val="22"/>
            <w:u w:val="single"/>
            <w:lang w:val="en-IN" w:eastAsia="en-IN"/>
            <w:rPrChange w:id="483" w:author="Sham Parab" w:date="2021-05-29T16:01:00Z">
              <w:rPr>
                <w:rFonts w:ascii="Arial" w:hAnsi="Arial" w:cs="Arial"/>
                <w:b/>
                <w:sz w:val="24"/>
                <w:szCs w:val="24"/>
                <w:u w:val="single"/>
                <w:lang w:val="en-IN" w:eastAsia="en-IN"/>
              </w:rPr>
            </w:rPrChange>
          </w:rPr>
          <w:t>3 :</w:t>
        </w:r>
        <w:proofErr w:type="gramEnd"/>
        <w:r w:rsidRPr="001159E7">
          <w:rPr>
            <w:rFonts w:ascii="Arial" w:hAnsi="Arial" w:cs="Arial"/>
            <w:b/>
            <w:sz w:val="22"/>
            <w:szCs w:val="22"/>
            <w:u w:val="single"/>
            <w:lang w:val="en-IN" w:eastAsia="en-IN"/>
            <w:rPrChange w:id="484" w:author="Sham Parab" w:date="2021-05-29T16:01:00Z">
              <w:rPr>
                <w:rFonts w:ascii="Arial" w:hAnsi="Arial" w:cs="Arial"/>
                <w:b/>
                <w:sz w:val="24"/>
                <w:szCs w:val="24"/>
                <w:u w:val="single"/>
                <w:lang w:val="en-IN" w:eastAsia="en-IN"/>
              </w:rPr>
            </w:rPrChange>
          </w:rPr>
          <w:t xml:space="preserve"> General Maintenance</w:t>
        </w:r>
        <w:r w:rsidRPr="001159E7">
          <w:rPr>
            <w:rFonts w:ascii="Arial" w:hAnsi="Arial" w:cs="Arial"/>
            <w:b/>
            <w:sz w:val="22"/>
            <w:szCs w:val="22"/>
            <w:rPrChange w:id="485" w:author="Sham Parab" w:date="2021-05-29T16:01:00Z">
              <w:rPr>
                <w:rFonts w:ascii="Arial" w:hAnsi="Arial" w:cs="Arial"/>
                <w:b/>
                <w:sz w:val="24"/>
                <w:szCs w:val="24"/>
              </w:rPr>
            </w:rPrChange>
          </w:rPr>
          <w:t>:</w:t>
        </w:r>
      </w:ins>
    </w:p>
    <w:p w14:paraId="6E4C173B" w14:textId="77777777" w:rsidR="00727544" w:rsidRPr="001159E7" w:rsidRDefault="00727544" w:rsidP="00727544">
      <w:pPr>
        <w:tabs>
          <w:tab w:val="left" w:pos="1395"/>
        </w:tabs>
        <w:outlineLvl w:val="0"/>
        <w:rPr>
          <w:ins w:id="486" w:author="00051521" w:date="2017-06-06T12:54:00Z"/>
          <w:rFonts w:ascii="Arial" w:hAnsi="Arial" w:cs="Arial"/>
          <w:b/>
          <w:sz w:val="22"/>
          <w:szCs w:val="22"/>
          <w:rPrChange w:id="487" w:author="Sham Parab" w:date="2021-05-29T16:01:00Z">
            <w:rPr>
              <w:ins w:id="488" w:author="00051521" w:date="2017-06-06T12:54:00Z"/>
              <w:rFonts w:ascii="Arial" w:hAnsi="Arial" w:cs="Arial"/>
              <w:b/>
              <w:sz w:val="24"/>
              <w:szCs w:val="24"/>
            </w:rPr>
          </w:rPrChange>
        </w:rPr>
      </w:pPr>
    </w:p>
    <w:p w14:paraId="782435C8" w14:textId="77777777" w:rsidR="00727544" w:rsidRPr="001159E7" w:rsidRDefault="00727544" w:rsidP="00727544">
      <w:pPr>
        <w:pStyle w:val="ListParagraph"/>
        <w:numPr>
          <w:ilvl w:val="0"/>
          <w:numId w:val="25"/>
        </w:numPr>
        <w:tabs>
          <w:tab w:val="left" w:pos="720"/>
        </w:tabs>
        <w:jc w:val="both"/>
        <w:rPr>
          <w:ins w:id="489" w:author="00051521" w:date="2017-06-06T12:54:00Z"/>
          <w:rFonts w:ascii="Arial" w:hAnsi="Arial" w:cs="Arial"/>
          <w:rPrChange w:id="490" w:author="Sham Parab" w:date="2021-05-29T16:01:00Z">
            <w:rPr>
              <w:ins w:id="491" w:author="00051521" w:date="2017-06-06T12:54:00Z"/>
              <w:rFonts w:ascii="Arial" w:hAnsi="Arial" w:cs="Arial"/>
              <w:sz w:val="24"/>
              <w:szCs w:val="24"/>
            </w:rPr>
          </w:rPrChange>
        </w:rPr>
      </w:pPr>
      <w:ins w:id="492" w:author="00051521" w:date="2017-06-06T12:54:00Z">
        <w:r w:rsidRPr="001159E7">
          <w:rPr>
            <w:rFonts w:ascii="Arial" w:hAnsi="Arial" w:cs="Arial"/>
            <w:rPrChange w:id="493" w:author="Sham Parab" w:date="2021-05-29T16:01:00Z">
              <w:rPr>
                <w:rFonts w:ascii="Arial" w:hAnsi="Arial" w:cs="Arial"/>
                <w:sz w:val="24"/>
                <w:szCs w:val="24"/>
              </w:rPr>
            </w:rPrChange>
          </w:rPr>
          <w:t xml:space="preserve">Maintenance can be “routine or unscheduled” </w:t>
        </w:r>
        <w:proofErr w:type="spellStart"/>
        <w:proofErr w:type="gramStart"/>
        <w:r w:rsidRPr="001159E7">
          <w:rPr>
            <w:rFonts w:ascii="Arial" w:hAnsi="Arial" w:cs="Arial"/>
            <w:rPrChange w:id="494" w:author="Sham Parab" w:date="2021-05-29T16:01:00Z">
              <w:rPr>
                <w:rFonts w:ascii="Arial" w:hAnsi="Arial" w:cs="Arial"/>
                <w:sz w:val="24"/>
                <w:szCs w:val="24"/>
              </w:rPr>
            </w:rPrChange>
          </w:rPr>
          <w:t>ie</w:t>
        </w:r>
        <w:proofErr w:type="spellEnd"/>
        <w:proofErr w:type="gramEnd"/>
        <w:r w:rsidRPr="001159E7">
          <w:rPr>
            <w:rFonts w:ascii="Arial" w:hAnsi="Arial" w:cs="Arial"/>
            <w:rPrChange w:id="495" w:author="Sham Parab" w:date="2021-05-29T16:01:00Z">
              <w:rPr>
                <w:rFonts w:ascii="Arial" w:hAnsi="Arial" w:cs="Arial"/>
                <w:sz w:val="24"/>
                <w:szCs w:val="24"/>
              </w:rPr>
            </w:rPrChange>
          </w:rPr>
          <w:t xml:space="preserve"> it should be carried out in safety conditions.</w:t>
        </w:r>
      </w:ins>
    </w:p>
    <w:p w14:paraId="20302388" w14:textId="77777777" w:rsidR="00727544" w:rsidRPr="001159E7" w:rsidRDefault="00727544" w:rsidP="00727544">
      <w:pPr>
        <w:pStyle w:val="ListParagraph"/>
        <w:numPr>
          <w:ilvl w:val="0"/>
          <w:numId w:val="25"/>
        </w:numPr>
        <w:tabs>
          <w:tab w:val="left" w:pos="720"/>
        </w:tabs>
        <w:jc w:val="both"/>
        <w:rPr>
          <w:ins w:id="496" w:author="00051521" w:date="2017-06-06T12:54:00Z"/>
          <w:rFonts w:ascii="Arial" w:hAnsi="Arial" w:cs="Arial"/>
          <w:rPrChange w:id="497" w:author="Sham Parab" w:date="2021-05-29T16:01:00Z">
            <w:rPr>
              <w:ins w:id="498" w:author="00051521" w:date="2017-06-06T12:54:00Z"/>
              <w:rFonts w:ascii="Arial" w:hAnsi="Arial" w:cs="Arial"/>
              <w:sz w:val="24"/>
              <w:szCs w:val="24"/>
            </w:rPr>
          </w:rPrChange>
        </w:rPr>
      </w:pPr>
      <w:ins w:id="499" w:author="00051521" w:date="2017-06-06T12:54:00Z">
        <w:r w:rsidRPr="001159E7">
          <w:rPr>
            <w:rFonts w:ascii="Arial" w:hAnsi="Arial" w:cs="Arial"/>
            <w:rPrChange w:id="500" w:author="Sham Parab" w:date="2021-05-29T16:01:00Z">
              <w:rPr>
                <w:rFonts w:ascii="Arial" w:hAnsi="Arial" w:cs="Arial"/>
                <w:sz w:val="24"/>
                <w:szCs w:val="24"/>
              </w:rPr>
            </w:rPrChange>
          </w:rPr>
          <w:t>Routine maintenance: - the operator is responsible for routine maintenance and must carry out the following activities.</w:t>
        </w:r>
      </w:ins>
    </w:p>
    <w:p w14:paraId="71CFE534" w14:textId="77777777" w:rsidR="00727544" w:rsidRPr="001159E7" w:rsidRDefault="00727544" w:rsidP="00727544">
      <w:pPr>
        <w:pStyle w:val="ListParagraph"/>
        <w:numPr>
          <w:ilvl w:val="0"/>
          <w:numId w:val="25"/>
        </w:numPr>
        <w:autoSpaceDE w:val="0"/>
        <w:autoSpaceDN w:val="0"/>
        <w:adjustRightInd w:val="0"/>
        <w:spacing w:after="0" w:line="240" w:lineRule="auto"/>
        <w:jc w:val="both"/>
        <w:rPr>
          <w:ins w:id="501" w:author="00051521" w:date="2017-06-06T12:54:00Z"/>
          <w:rFonts w:ascii="Arial" w:hAnsi="Arial" w:cs="Arial"/>
          <w:rPrChange w:id="502" w:author="Sham Parab" w:date="2021-05-29T16:01:00Z">
            <w:rPr>
              <w:ins w:id="503" w:author="00051521" w:date="2017-06-06T12:54:00Z"/>
              <w:rFonts w:ascii="Arial" w:hAnsi="Arial" w:cs="Arial"/>
              <w:sz w:val="24"/>
              <w:szCs w:val="24"/>
            </w:rPr>
          </w:rPrChange>
        </w:rPr>
      </w:pPr>
      <w:ins w:id="504" w:author="00051521" w:date="2017-06-06T12:54:00Z">
        <w:r w:rsidRPr="001159E7">
          <w:rPr>
            <w:rFonts w:ascii="Arial" w:hAnsi="Arial" w:cs="Arial"/>
            <w:rPrChange w:id="505" w:author="Sham Parab" w:date="2021-05-29T16:01:00Z">
              <w:rPr>
                <w:rFonts w:ascii="Arial" w:hAnsi="Arial" w:cs="Arial"/>
                <w:sz w:val="24"/>
                <w:szCs w:val="24"/>
              </w:rPr>
            </w:rPrChange>
          </w:rPr>
          <w:t>After a brief operating period of about 100 hours, change the oil in the gear unit.</w:t>
        </w:r>
      </w:ins>
    </w:p>
    <w:p w14:paraId="4F990310" w14:textId="77777777" w:rsidR="00727544" w:rsidRPr="001159E7" w:rsidRDefault="00727544" w:rsidP="00727544">
      <w:pPr>
        <w:pStyle w:val="ListParagraph"/>
        <w:autoSpaceDE w:val="0"/>
        <w:autoSpaceDN w:val="0"/>
        <w:adjustRightInd w:val="0"/>
        <w:spacing w:after="0" w:line="240" w:lineRule="auto"/>
        <w:ind w:left="360"/>
        <w:jc w:val="both"/>
        <w:rPr>
          <w:ins w:id="506" w:author="00051521" w:date="2017-06-06T12:54:00Z"/>
          <w:rFonts w:ascii="Arial" w:hAnsi="Arial" w:cs="Arial"/>
          <w:rPrChange w:id="507" w:author="Sham Parab" w:date="2021-05-29T16:01:00Z">
            <w:rPr>
              <w:ins w:id="508" w:author="00051521" w:date="2017-06-06T12:54:00Z"/>
              <w:rFonts w:ascii="Arial" w:hAnsi="Arial" w:cs="Arial"/>
              <w:sz w:val="24"/>
              <w:szCs w:val="24"/>
            </w:rPr>
          </w:rPrChange>
        </w:rPr>
      </w:pPr>
    </w:p>
    <w:p w14:paraId="3C174A5D" w14:textId="77777777" w:rsidR="00727544" w:rsidRPr="001159E7" w:rsidRDefault="00727544" w:rsidP="00727544">
      <w:pPr>
        <w:pStyle w:val="ListParagraph"/>
        <w:numPr>
          <w:ilvl w:val="0"/>
          <w:numId w:val="25"/>
        </w:numPr>
        <w:autoSpaceDE w:val="0"/>
        <w:autoSpaceDN w:val="0"/>
        <w:adjustRightInd w:val="0"/>
        <w:spacing w:after="0" w:line="240" w:lineRule="auto"/>
        <w:jc w:val="both"/>
        <w:rPr>
          <w:ins w:id="509" w:author="00051521" w:date="2017-06-06T12:54:00Z"/>
          <w:rFonts w:ascii="Arial" w:hAnsi="Arial" w:cs="Arial"/>
          <w:rPrChange w:id="510" w:author="Sham Parab" w:date="2021-05-29T16:01:00Z">
            <w:rPr>
              <w:ins w:id="511" w:author="00051521" w:date="2017-06-06T12:54:00Z"/>
              <w:rFonts w:ascii="Arial" w:hAnsi="Arial" w:cs="Arial"/>
              <w:sz w:val="24"/>
              <w:szCs w:val="24"/>
            </w:rPr>
          </w:rPrChange>
        </w:rPr>
      </w:pPr>
      <w:ins w:id="512" w:author="00051521" w:date="2017-06-06T12:54:00Z">
        <w:r w:rsidRPr="001159E7">
          <w:rPr>
            <w:rFonts w:ascii="Arial" w:hAnsi="Arial" w:cs="Arial"/>
            <w:rPrChange w:id="513" w:author="Sham Parab" w:date="2021-05-29T16:01:00Z">
              <w:rPr>
                <w:rFonts w:ascii="Arial" w:hAnsi="Arial" w:cs="Arial"/>
                <w:sz w:val="24"/>
                <w:szCs w:val="24"/>
              </w:rPr>
            </w:rPrChange>
          </w:rPr>
          <w:t>Check that there are no metallic parts with unusual dimensions in the magnetic plug of the gear unit.</w:t>
        </w:r>
      </w:ins>
    </w:p>
    <w:p w14:paraId="648CAB8C" w14:textId="77777777" w:rsidR="00727544" w:rsidRPr="001159E7" w:rsidRDefault="00727544" w:rsidP="00727544">
      <w:pPr>
        <w:pStyle w:val="ListParagraph"/>
        <w:autoSpaceDE w:val="0"/>
        <w:autoSpaceDN w:val="0"/>
        <w:adjustRightInd w:val="0"/>
        <w:spacing w:after="0" w:line="240" w:lineRule="auto"/>
        <w:ind w:left="360"/>
        <w:jc w:val="both"/>
        <w:rPr>
          <w:ins w:id="514" w:author="00051521" w:date="2017-06-06T12:54:00Z"/>
          <w:rFonts w:ascii="Arial" w:hAnsi="Arial" w:cs="Arial"/>
          <w:rPrChange w:id="515" w:author="Sham Parab" w:date="2021-05-29T16:01:00Z">
            <w:rPr>
              <w:ins w:id="516" w:author="00051521" w:date="2017-06-06T12:54:00Z"/>
              <w:rFonts w:ascii="Arial" w:hAnsi="Arial" w:cs="Arial"/>
              <w:sz w:val="24"/>
              <w:szCs w:val="24"/>
            </w:rPr>
          </w:rPrChange>
        </w:rPr>
      </w:pPr>
    </w:p>
    <w:p w14:paraId="039E0AEE" w14:textId="77777777" w:rsidR="00727544" w:rsidRPr="001159E7" w:rsidRDefault="00727544" w:rsidP="00727544">
      <w:pPr>
        <w:pStyle w:val="ListParagraph"/>
        <w:numPr>
          <w:ilvl w:val="0"/>
          <w:numId w:val="25"/>
        </w:numPr>
        <w:autoSpaceDE w:val="0"/>
        <w:autoSpaceDN w:val="0"/>
        <w:adjustRightInd w:val="0"/>
        <w:spacing w:after="0" w:line="240" w:lineRule="auto"/>
        <w:jc w:val="both"/>
        <w:rPr>
          <w:ins w:id="517" w:author="00051521" w:date="2017-06-06T12:54:00Z"/>
          <w:rFonts w:ascii="Arial" w:hAnsi="Arial" w:cs="Arial"/>
          <w:rPrChange w:id="518" w:author="Sham Parab" w:date="2021-05-29T16:01:00Z">
            <w:rPr>
              <w:ins w:id="519" w:author="00051521" w:date="2017-06-06T12:54:00Z"/>
              <w:rFonts w:ascii="Arial" w:hAnsi="Arial" w:cs="Arial"/>
              <w:sz w:val="24"/>
              <w:szCs w:val="24"/>
            </w:rPr>
          </w:rPrChange>
        </w:rPr>
      </w:pPr>
      <w:ins w:id="520" w:author="00051521" w:date="2017-06-06T12:54:00Z">
        <w:r w:rsidRPr="001159E7">
          <w:rPr>
            <w:rFonts w:ascii="Arial" w:hAnsi="Arial" w:cs="Arial"/>
            <w:rPrChange w:id="521" w:author="Sham Parab" w:date="2021-05-29T16:01:00Z">
              <w:rPr>
                <w:rFonts w:ascii="Arial" w:hAnsi="Arial" w:cs="Arial"/>
                <w:sz w:val="24"/>
                <w:szCs w:val="24"/>
              </w:rPr>
            </w:rPrChange>
          </w:rPr>
          <w:t>Change the oil in the gear unit while it is hot so that it is easier to drain.</w:t>
        </w:r>
      </w:ins>
    </w:p>
    <w:p w14:paraId="6116039B" w14:textId="77777777" w:rsidR="00727544" w:rsidRPr="001159E7" w:rsidRDefault="00727544" w:rsidP="00727544">
      <w:pPr>
        <w:pStyle w:val="ListParagraph"/>
        <w:autoSpaceDE w:val="0"/>
        <w:autoSpaceDN w:val="0"/>
        <w:adjustRightInd w:val="0"/>
        <w:spacing w:after="0" w:line="240" w:lineRule="auto"/>
        <w:ind w:left="360"/>
        <w:jc w:val="both"/>
        <w:rPr>
          <w:ins w:id="522" w:author="00051521" w:date="2017-06-06T12:54:00Z"/>
          <w:rFonts w:ascii="Arial" w:hAnsi="Arial" w:cs="Arial"/>
          <w:rPrChange w:id="523" w:author="Sham Parab" w:date="2021-05-29T16:01:00Z">
            <w:rPr>
              <w:ins w:id="524" w:author="00051521" w:date="2017-06-06T12:54:00Z"/>
              <w:rFonts w:ascii="Arial" w:hAnsi="Arial" w:cs="Arial"/>
              <w:sz w:val="24"/>
              <w:szCs w:val="24"/>
            </w:rPr>
          </w:rPrChange>
        </w:rPr>
      </w:pPr>
    </w:p>
    <w:p w14:paraId="24954586" w14:textId="77777777" w:rsidR="00727544" w:rsidRPr="001159E7" w:rsidRDefault="00727544" w:rsidP="00727544">
      <w:pPr>
        <w:pStyle w:val="ListParagraph"/>
        <w:numPr>
          <w:ilvl w:val="0"/>
          <w:numId w:val="25"/>
        </w:numPr>
        <w:autoSpaceDE w:val="0"/>
        <w:autoSpaceDN w:val="0"/>
        <w:adjustRightInd w:val="0"/>
        <w:spacing w:after="0" w:line="240" w:lineRule="auto"/>
        <w:jc w:val="both"/>
        <w:rPr>
          <w:ins w:id="525" w:author="00051521" w:date="2017-06-06T12:54:00Z"/>
          <w:rFonts w:ascii="Arial" w:hAnsi="Arial" w:cs="Arial"/>
          <w:rPrChange w:id="526" w:author="Sham Parab" w:date="2021-05-29T16:01:00Z">
            <w:rPr>
              <w:ins w:id="527" w:author="00051521" w:date="2017-06-06T12:54:00Z"/>
              <w:rFonts w:ascii="Arial" w:hAnsi="Arial" w:cs="Arial"/>
              <w:sz w:val="24"/>
              <w:szCs w:val="24"/>
            </w:rPr>
          </w:rPrChange>
        </w:rPr>
      </w:pPr>
      <w:ins w:id="528" w:author="00051521" w:date="2017-06-06T12:54:00Z">
        <w:r w:rsidRPr="001159E7">
          <w:rPr>
            <w:rFonts w:ascii="Arial" w:hAnsi="Arial" w:cs="Arial"/>
            <w:rPrChange w:id="529" w:author="Sham Parab" w:date="2021-05-29T16:01:00Z">
              <w:rPr>
                <w:rFonts w:ascii="Arial" w:hAnsi="Arial" w:cs="Arial"/>
                <w:sz w:val="24"/>
                <w:szCs w:val="24"/>
              </w:rPr>
            </w:rPrChange>
          </w:rPr>
          <w:t>Wash the interior of the gear unit with a suitable liquid that is recommended by the lubricant manufacturer.</w:t>
        </w:r>
      </w:ins>
    </w:p>
    <w:p w14:paraId="0D98F4F5" w14:textId="77777777" w:rsidR="00727544" w:rsidRPr="001159E7" w:rsidRDefault="00727544" w:rsidP="00727544">
      <w:pPr>
        <w:pStyle w:val="ListParagraph"/>
        <w:autoSpaceDE w:val="0"/>
        <w:autoSpaceDN w:val="0"/>
        <w:adjustRightInd w:val="0"/>
        <w:spacing w:after="0" w:line="240" w:lineRule="auto"/>
        <w:ind w:left="360"/>
        <w:jc w:val="both"/>
        <w:rPr>
          <w:ins w:id="530" w:author="00051521" w:date="2017-06-06T12:54:00Z"/>
          <w:rFonts w:ascii="Arial" w:hAnsi="Arial" w:cs="Arial"/>
          <w:rPrChange w:id="531" w:author="Sham Parab" w:date="2021-05-29T16:01:00Z">
            <w:rPr>
              <w:ins w:id="532" w:author="00051521" w:date="2017-06-06T12:54:00Z"/>
              <w:rFonts w:ascii="Arial" w:hAnsi="Arial" w:cs="Arial"/>
              <w:sz w:val="24"/>
              <w:szCs w:val="24"/>
            </w:rPr>
          </w:rPrChange>
        </w:rPr>
      </w:pPr>
    </w:p>
    <w:p w14:paraId="3FFA1539" w14:textId="77777777" w:rsidR="00727544" w:rsidRPr="001159E7" w:rsidRDefault="00727544" w:rsidP="00727544">
      <w:pPr>
        <w:pStyle w:val="ListParagraph"/>
        <w:numPr>
          <w:ilvl w:val="0"/>
          <w:numId w:val="25"/>
        </w:numPr>
        <w:autoSpaceDE w:val="0"/>
        <w:autoSpaceDN w:val="0"/>
        <w:adjustRightInd w:val="0"/>
        <w:spacing w:after="0" w:line="240" w:lineRule="auto"/>
        <w:jc w:val="both"/>
        <w:rPr>
          <w:ins w:id="533" w:author="00051521" w:date="2017-06-06T12:54:00Z"/>
          <w:rFonts w:ascii="Arial" w:hAnsi="Arial" w:cs="Arial"/>
          <w:rPrChange w:id="534" w:author="Sham Parab" w:date="2021-05-29T16:01:00Z">
            <w:rPr>
              <w:ins w:id="535" w:author="00051521" w:date="2017-06-06T12:54:00Z"/>
              <w:rFonts w:ascii="Arial" w:hAnsi="Arial" w:cs="Arial"/>
              <w:sz w:val="24"/>
              <w:szCs w:val="24"/>
            </w:rPr>
          </w:rPrChange>
        </w:rPr>
      </w:pPr>
      <w:ins w:id="536" w:author="00051521" w:date="2017-06-06T12:54:00Z">
        <w:r w:rsidRPr="001159E7">
          <w:rPr>
            <w:rFonts w:ascii="Arial" w:hAnsi="Arial" w:cs="Arial"/>
            <w:rPrChange w:id="537" w:author="Sham Parab" w:date="2021-05-29T16:01:00Z">
              <w:rPr>
                <w:rFonts w:ascii="Arial" w:hAnsi="Arial" w:cs="Arial"/>
                <w:sz w:val="24"/>
                <w:szCs w:val="24"/>
              </w:rPr>
            </w:rPrChange>
          </w:rPr>
          <w:t>Subsequent oil changes will be made every 2000-2500 hours of operation or, in any case, each year.</w:t>
        </w:r>
      </w:ins>
    </w:p>
    <w:p w14:paraId="780D0AB7" w14:textId="77777777" w:rsidR="00727544" w:rsidRPr="001159E7" w:rsidRDefault="00727544" w:rsidP="00727544">
      <w:pPr>
        <w:pStyle w:val="ListParagraph"/>
        <w:autoSpaceDE w:val="0"/>
        <w:autoSpaceDN w:val="0"/>
        <w:adjustRightInd w:val="0"/>
        <w:spacing w:after="0" w:line="240" w:lineRule="auto"/>
        <w:ind w:left="360"/>
        <w:jc w:val="both"/>
        <w:rPr>
          <w:ins w:id="538" w:author="00051521" w:date="2017-06-06T12:54:00Z"/>
          <w:rFonts w:ascii="Arial" w:hAnsi="Arial" w:cs="Arial"/>
          <w:rPrChange w:id="539" w:author="Sham Parab" w:date="2021-05-29T16:01:00Z">
            <w:rPr>
              <w:ins w:id="540" w:author="00051521" w:date="2017-06-06T12:54:00Z"/>
              <w:rFonts w:ascii="Arial" w:hAnsi="Arial" w:cs="Arial"/>
              <w:sz w:val="24"/>
              <w:szCs w:val="24"/>
            </w:rPr>
          </w:rPrChange>
        </w:rPr>
      </w:pPr>
    </w:p>
    <w:p w14:paraId="2760F49C" w14:textId="77777777" w:rsidR="00727544" w:rsidRPr="001159E7" w:rsidRDefault="00727544" w:rsidP="00727544">
      <w:pPr>
        <w:pStyle w:val="ListParagraph"/>
        <w:numPr>
          <w:ilvl w:val="0"/>
          <w:numId w:val="25"/>
        </w:numPr>
        <w:autoSpaceDE w:val="0"/>
        <w:autoSpaceDN w:val="0"/>
        <w:adjustRightInd w:val="0"/>
        <w:spacing w:after="0" w:line="240" w:lineRule="auto"/>
        <w:jc w:val="both"/>
        <w:rPr>
          <w:ins w:id="541" w:author="00051521" w:date="2017-06-06T12:54:00Z"/>
          <w:rFonts w:ascii="Arial" w:hAnsi="Arial" w:cs="Arial"/>
          <w:rPrChange w:id="542" w:author="Sham Parab" w:date="2021-05-29T16:01:00Z">
            <w:rPr>
              <w:ins w:id="543" w:author="00051521" w:date="2017-06-06T12:54:00Z"/>
              <w:rFonts w:ascii="Arial" w:hAnsi="Arial" w:cs="Arial"/>
              <w:sz w:val="24"/>
              <w:szCs w:val="24"/>
            </w:rPr>
          </w:rPrChange>
        </w:rPr>
      </w:pPr>
      <w:ins w:id="544" w:author="00051521" w:date="2017-06-06T12:54:00Z">
        <w:r w:rsidRPr="001159E7">
          <w:rPr>
            <w:rFonts w:ascii="Arial" w:hAnsi="Arial" w:cs="Arial"/>
            <w:rPrChange w:id="545" w:author="Sham Parab" w:date="2021-05-29T16:01:00Z">
              <w:rPr>
                <w:rFonts w:ascii="Arial" w:hAnsi="Arial" w:cs="Arial"/>
                <w:sz w:val="24"/>
                <w:szCs w:val="24"/>
              </w:rPr>
            </w:rPrChange>
          </w:rPr>
          <w:t xml:space="preserve">Do not mix different types of oil. Recommended oil is </w:t>
        </w:r>
        <w:proofErr w:type="spellStart"/>
        <w:r w:rsidRPr="001159E7">
          <w:rPr>
            <w:rFonts w:ascii="Arial" w:hAnsi="Arial" w:cs="Arial"/>
            <w:rPrChange w:id="546" w:author="Sham Parab" w:date="2021-05-29T16:01:00Z">
              <w:rPr>
                <w:rFonts w:ascii="Arial" w:hAnsi="Arial" w:cs="Arial"/>
                <w:sz w:val="24"/>
                <w:szCs w:val="24"/>
              </w:rPr>
            </w:rPrChange>
          </w:rPr>
          <w:t>Parthan</w:t>
        </w:r>
        <w:proofErr w:type="spellEnd"/>
        <w:r w:rsidRPr="001159E7">
          <w:rPr>
            <w:rFonts w:ascii="Arial" w:hAnsi="Arial" w:cs="Arial"/>
            <w:rPrChange w:id="547" w:author="Sham Parab" w:date="2021-05-29T16:01:00Z">
              <w:rPr>
                <w:rFonts w:ascii="Arial" w:hAnsi="Arial" w:cs="Arial"/>
                <w:sz w:val="24"/>
                <w:szCs w:val="24"/>
              </w:rPr>
            </w:rPrChange>
          </w:rPr>
          <w:t xml:space="preserve"> 320 or equivalent</w:t>
        </w:r>
      </w:ins>
    </w:p>
    <w:p w14:paraId="4D94CE53" w14:textId="77777777" w:rsidR="00727544" w:rsidRPr="001159E7" w:rsidRDefault="00727544" w:rsidP="00727544">
      <w:pPr>
        <w:pStyle w:val="ListParagraph"/>
        <w:autoSpaceDE w:val="0"/>
        <w:autoSpaceDN w:val="0"/>
        <w:adjustRightInd w:val="0"/>
        <w:spacing w:after="0" w:line="240" w:lineRule="auto"/>
        <w:ind w:left="360"/>
        <w:jc w:val="both"/>
        <w:rPr>
          <w:ins w:id="548" w:author="00051521" w:date="2017-06-06T12:54:00Z"/>
          <w:rFonts w:ascii="Arial" w:hAnsi="Arial" w:cs="Arial"/>
          <w:rPrChange w:id="549" w:author="Sham Parab" w:date="2021-05-29T16:01:00Z">
            <w:rPr>
              <w:ins w:id="550" w:author="00051521" w:date="2017-06-06T12:54:00Z"/>
              <w:rFonts w:ascii="Arial" w:hAnsi="Arial" w:cs="Arial"/>
              <w:sz w:val="24"/>
              <w:szCs w:val="24"/>
            </w:rPr>
          </w:rPrChange>
        </w:rPr>
      </w:pPr>
    </w:p>
    <w:p w14:paraId="60BC3532" w14:textId="77777777" w:rsidR="00727544" w:rsidRPr="001159E7" w:rsidRDefault="00727544" w:rsidP="00727544">
      <w:pPr>
        <w:pStyle w:val="ListParagraph"/>
        <w:numPr>
          <w:ilvl w:val="0"/>
          <w:numId w:val="25"/>
        </w:numPr>
        <w:autoSpaceDE w:val="0"/>
        <w:autoSpaceDN w:val="0"/>
        <w:adjustRightInd w:val="0"/>
        <w:spacing w:after="0" w:line="240" w:lineRule="auto"/>
        <w:jc w:val="both"/>
        <w:rPr>
          <w:ins w:id="551" w:author="00051521" w:date="2017-06-06T12:54:00Z"/>
          <w:rFonts w:ascii="Arial" w:hAnsi="Arial" w:cs="Arial"/>
          <w:rPrChange w:id="552" w:author="Sham Parab" w:date="2021-05-29T16:01:00Z">
            <w:rPr>
              <w:ins w:id="553" w:author="00051521" w:date="2017-06-06T12:54:00Z"/>
              <w:rFonts w:ascii="Arial" w:hAnsi="Arial" w:cs="Arial"/>
              <w:sz w:val="24"/>
              <w:szCs w:val="24"/>
            </w:rPr>
          </w:rPrChange>
        </w:rPr>
      </w:pPr>
      <w:ins w:id="554" w:author="00051521" w:date="2017-06-06T12:54:00Z">
        <w:r w:rsidRPr="001159E7">
          <w:rPr>
            <w:rFonts w:ascii="Arial" w:hAnsi="Arial" w:cs="Arial"/>
            <w:rPrChange w:id="555" w:author="Sham Parab" w:date="2021-05-29T16:01:00Z">
              <w:rPr>
                <w:rFonts w:ascii="Arial" w:hAnsi="Arial" w:cs="Arial"/>
                <w:sz w:val="24"/>
                <w:szCs w:val="24"/>
              </w:rPr>
            </w:rPrChange>
          </w:rPr>
          <w:t>Periodically check the levels (about once a month) and top up if necessary.</w:t>
        </w:r>
      </w:ins>
    </w:p>
    <w:p w14:paraId="2F51A059" w14:textId="77777777" w:rsidR="00727544" w:rsidRPr="001159E7" w:rsidRDefault="00727544" w:rsidP="00727544">
      <w:pPr>
        <w:pStyle w:val="ListParagraph"/>
        <w:rPr>
          <w:ins w:id="556" w:author="00051521" w:date="2017-06-06T12:54:00Z"/>
          <w:rFonts w:ascii="Arial" w:hAnsi="Arial" w:cs="Arial"/>
          <w:rPrChange w:id="557" w:author="Sham Parab" w:date="2021-05-29T16:01:00Z">
            <w:rPr>
              <w:ins w:id="558" w:author="00051521" w:date="2017-06-06T12:54:00Z"/>
              <w:rFonts w:ascii="Arial" w:hAnsi="Arial" w:cs="Arial"/>
              <w:sz w:val="24"/>
              <w:szCs w:val="24"/>
            </w:rPr>
          </w:rPrChange>
        </w:rPr>
      </w:pPr>
    </w:p>
    <w:p w14:paraId="6981405C" w14:textId="77777777" w:rsidR="00727544" w:rsidRPr="001159E7" w:rsidRDefault="00727544" w:rsidP="00727544">
      <w:pPr>
        <w:pStyle w:val="ListParagraph"/>
        <w:autoSpaceDE w:val="0"/>
        <w:autoSpaceDN w:val="0"/>
        <w:adjustRightInd w:val="0"/>
        <w:ind w:hanging="720"/>
        <w:jc w:val="both"/>
        <w:rPr>
          <w:ins w:id="559" w:author="00051521" w:date="2017-06-06T12:54:00Z"/>
          <w:rFonts w:ascii="Arial" w:hAnsi="Arial" w:cs="Arial"/>
          <w:rPrChange w:id="560" w:author="Sham Parab" w:date="2021-05-29T16:01:00Z">
            <w:rPr>
              <w:ins w:id="561" w:author="00051521" w:date="2017-06-06T12:54:00Z"/>
              <w:rFonts w:ascii="Arial" w:hAnsi="Arial" w:cs="Arial"/>
              <w:sz w:val="24"/>
              <w:szCs w:val="24"/>
            </w:rPr>
          </w:rPrChange>
        </w:rPr>
      </w:pPr>
      <w:ins w:id="562" w:author="00051521" w:date="2017-06-06T12:54:00Z">
        <w:r w:rsidRPr="001159E7">
          <w:rPr>
            <w:rFonts w:ascii="Arial" w:hAnsi="Arial" w:cs="Arial"/>
            <w:rPrChange w:id="563" w:author="Sham Parab" w:date="2021-05-29T16:01:00Z">
              <w:rPr>
                <w:rFonts w:ascii="Arial" w:hAnsi="Arial" w:cs="Arial"/>
                <w:sz w:val="24"/>
                <w:szCs w:val="24"/>
              </w:rPr>
            </w:rPrChange>
          </w:rPr>
          <w:t xml:space="preserve">           The lubrication oil for the multi-disc brakes is the same one that lubricates all gears in the gear unit, therefore the brake fluid is automatically replaced when the </w:t>
        </w:r>
        <w:del w:id="564" w:author="Gajanan S Gogate" w:date="2019-11-15T17:14:00Z">
          <w:r w:rsidRPr="001159E7" w:rsidDel="00090748">
            <w:rPr>
              <w:rFonts w:ascii="Arial" w:hAnsi="Arial" w:cs="Arial"/>
              <w:rPrChange w:id="565" w:author="Sham Parab" w:date="2021-05-29T16:01:00Z">
                <w:rPr>
                  <w:rFonts w:ascii="Arial" w:hAnsi="Arial" w:cs="Arial"/>
                  <w:sz w:val="24"/>
                  <w:szCs w:val="24"/>
                </w:rPr>
              </w:rPrChange>
            </w:rPr>
            <w:delText>gearunit</w:delText>
          </w:r>
        </w:del>
      </w:ins>
      <w:ins w:id="566" w:author="Gajanan S Gogate" w:date="2019-11-15T17:14:00Z">
        <w:r w:rsidR="00090748" w:rsidRPr="001159E7">
          <w:rPr>
            <w:rFonts w:ascii="Arial" w:hAnsi="Arial" w:cs="Arial"/>
            <w:rPrChange w:id="567" w:author="Sham Parab" w:date="2021-05-29T16:01:00Z">
              <w:rPr>
                <w:rFonts w:ascii="Arial" w:hAnsi="Arial" w:cs="Arial"/>
                <w:sz w:val="24"/>
                <w:szCs w:val="24"/>
              </w:rPr>
            </w:rPrChange>
          </w:rPr>
          <w:t>gear unit</w:t>
        </w:r>
      </w:ins>
      <w:ins w:id="568" w:author="00051521" w:date="2017-06-06T12:54:00Z">
        <w:r w:rsidRPr="001159E7">
          <w:rPr>
            <w:rFonts w:ascii="Arial" w:hAnsi="Arial" w:cs="Arial"/>
            <w:rPrChange w:id="569" w:author="Sham Parab" w:date="2021-05-29T16:01:00Z">
              <w:rPr>
                <w:rFonts w:ascii="Arial" w:hAnsi="Arial" w:cs="Arial"/>
                <w:sz w:val="24"/>
                <w:szCs w:val="24"/>
              </w:rPr>
            </w:rPrChange>
          </w:rPr>
          <w:t xml:space="preserve"> oil is replaced.</w:t>
        </w:r>
      </w:ins>
    </w:p>
    <w:p w14:paraId="1E8EF4F2" w14:textId="77777777" w:rsidR="00727544" w:rsidRPr="001159E7" w:rsidRDefault="00727544" w:rsidP="00727544">
      <w:pPr>
        <w:pStyle w:val="ListParagraph"/>
        <w:tabs>
          <w:tab w:val="left" w:pos="1395"/>
        </w:tabs>
        <w:ind w:firstLine="60"/>
        <w:jc w:val="both"/>
        <w:rPr>
          <w:ins w:id="570" w:author="00051521" w:date="2017-06-06T12:54:00Z"/>
          <w:rFonts w:ascii="Arial" w:hAnsi="Arial" w:cs="Arial"/>
          <w:highlight w:val="yellow"/>
          <w:rPrChange w:id="571" w:author="Sham Parab" w:date="2021-05-29T16:01:00Z">
            <w:rPr>
              <w:ins w:id="572" w:author="00051521" w:date="2017-06-06T12:54:00Z"/>
              <w:rFonts w:ascii="Arial" w:hAnsi="Arial" w:cs="Arial"/>
              <w:sz w:val="24"/>
              <w:szCs w:val="24"/>
              <w:highlight w:val="yellow"/>
            </w:rPr>
          </w:rPrChange>
        </w:rPr>
      </w:pPr>
    </w:p>
    <w:p w14:paraId="6D57B47D" w14:textId="77777777" w:rsidR="00727544" w:rsidRPr="001159E7" w:rsidRDefault="00727544" w:rsidP="00727544">
      <w:pPr>
        <w:tabs>
          <w:tab w:val="left" w:pos="1395"/>
        </w:tabs>
        <w:jc w:val="both"/>
        <w:rPr>
          <w:ins w:id="573" w:author="00051521" w:date="2017-06-06T12:54:00Z"/>
          <w:rFonts w:ascii="Arial" w:hAnsi="Arial" w:cs="Arial"/>
          <w:sz w:val="22"/>
          <w:szCs w:val="22"/>
          <w:rPrChange w:id="574" w:author="Sham Parab" w:date="2021-05-29T16:01:00Z">
            <w:rPr>
              <w:ins w:id="575" w:author="00051521" w:date="2017-06-06T12:54:00Z"/>
              <w:rFonts w:ascii="Arial" w:hAnsi="Arial" w:cs="Arial"/>
              <w:sz w:val="24"/>
              <w:szCs w:val="24"/>
            </w:rPr>
          </w:rPrChange>
        </w:rPr>
      </w:pPr>
    </w:p>
    <w:p w14:paraId="58B411AD" w14:textId="77777777" w:rsidR="00727544" w:rsidRPr="001159E7" w:rsidRDefault="00727544" w:rsidP="00727544">
      <w:pPr>
        <w:autoSpaceDE w:val="0"/>
        <w:autoSpaceDN w:val="0"/>
        <w:adjustRightInd w:val="0"/>
        <w:outlineLvl w:val="0"/>
        <w:rPr>
          <w:ins w:id="576" w:author="00051521" w:date="2017-06-06T12:54:00Z"/>
          <w:rFonts w:ascii="Arial" w:hAnsi="Arial" w:cs="Arial"/>
          <w:b/>
          <w:bCs/>
          <w:sz w:val="22"/>
          <w:szCs w:val="22"/>
          <w:rPrChange w:id="577" w:author="Sham Parab" w:date="2021-05-29T16:01:00Z">
            <w:rPr>
              <w:ins w:id="578" w:author="00051521" w:date="2017-06-06T12:54:00Z"/>
              <w:rFonts w:ascii="Arial" w:hAnsi="Arial" w:cs="Arial"/>
              <w:b/>
              <w:bCs/>
              <w:sz w:val="24"/>
              <w:szCs w:val="24"/>
            </w:rPr>
          </w:rPrChange>
        </w:rPr>
      </w:pPr>
      <w:ins w:id="579" w:author="00051521" w:date="2017-06-06T12:54:00Z">
        <w:r w:rsidRPr="001159E7">
          <w:rPr>
            <w:rFonts w:ascii="Arial" w:hAnsi="Arial" w:cs="Arial"/>
            <w:b/>
            <w:bCs/>
            <w:sz w:val="22"/>
            <w:szCs w:val="22"/>
            <w:rPrChange w:id="580" w:author="Sham Parab" w:date="2021-05-29T16:01:00Z">
              <w:rPr>
                <w:rFonts w:ascii="Arial" w:hAnsi="Arial" w:cs="Arial"/>
                <w:b/>
                <w:bCs/>
                <w:sz w:val="24"/>
                <w:szCs w:val="24"/>
              </w:rPr>
            </w:rPrChange>
          </w:rPr>
          <w:t xml:space="preserve">           Oil Change:</w:t>
        </w:r>
      </w:ins>
    </w:p>
    <w:p w14:paraId="0F16F3D7" w14:textId="77777777" w:rsidR="00727544" w:rsidRPr="001159E7" w:rsidRDefault="00727544" w:rsidP="00727544">
      <w:pPr>
        <w:pStyle w:val="ListParagraph"/>
        <w:numPr>
          <w:ilvl w:val="0"/>
          <w:numId w:val="26"/>
        </w:numPr>
        <w:autoSpaceDE w:val="0"/>
        <w:autoSpaceDN w:val="0"/>
        <w:adjustRightInd w:val="0"/>
        <w:spacing w:after="0" w:line="240" w:lineRule="auto"/>
        <w:rPr>
          <w:ins w:id="581" w:author="00051521" w:date="2017-06-06T12:54:00Z"/>
          <w:rFonts w:ascii="Arial" w:hAnsi="Arial" w:cs="Arial"/>
          <w:rPrChange w:id="582" w:author="Sham Parab" w:date="2021-05-29T16:01:00Z">
            <w:rPr>
              <w:ins w:id="583" w:author="00051521" w:date="2017-06-06T12:54:00Z"/>
              <w:rFonts w:ascii="Arial" w:hAnsi="Arial" w:cs="Arial"/>
              <w:sz w:val="24"/>
              <w:szCs w:val="24"/>
            </w:rPr>
          </w:rPrChange>
        </w:rPr>
      </w:pPr>
      <w:ins w:id="584" w:author="00051521" w:date="2017-06-06T12:54:00Z">
        <w:r w:rsidRPr="001159E7">
          <w:rPr>
            <w:rFonts w:ascii="Arial" w:hAnsi="Arial" w:cs="Arial"/>
            <w:rPrChange w:id="585" w:author="Sham Parab" w:date="2021-05-29T16:01:00Z">
              <w:rPr>
                <w:rFonts w:ascii="Arial" w:hAnsi="Arial" w:cs="Arial"/>
                <w:sz w:val="24"/>
                <w:szCs w:val="24"/>
              </w:rPr>
            </w:rPrChange>
          </w:rPr>
          <w:t xml:space="preserve">In Wheel Gear Units there are 2 </w:t>
        </w:r>
        <w:proofErr w:type="gramStart"/>
        <w:r w:rsidRPr="001159E7">
          <w:rPr>
            <w:rFonts w:ascii="Arial" w:hAnsi="Arial" w:cs="Arial"/>
            <w:rPrChange w:id="586" w:author="Sham Parab" w:date="2021-05-29T16:01:00Z">
              <w:rPr>
                <w:rFonts w:ascii="Arial" w:hAnsi="Arial" w:cs="Arial"/>
                <w:sz w:val="24"/>
                <w:szCs w:val="24"/>
              </w:rPr>
            </w:rPrChange>
          </w:rPr>
          <w:t>oil</w:t>
        </w:r>
        <w:proofErr w:type="gramEnd"/>
        <w:r w:rsidRPr="001159E7">
          <w:rPr>
            <w:rFonts w:ascii="Arial" w:hAnsi="Arial" w:cs="Arial"/>
            <w:rPrChange w:id="587" w:author="Sham Parab" w:date="2021-05-29T16:01:00Z">
              <w:rPr>
                <w:rFonts w:ascii="Arial" w:hAnsi="Arial" w:cs="Arial"/>
                <w:sz w:val="24"/>
                <w:szCs w:val="24"/>
              </w:rPr>
            </w:rPrChange>
          </w:rPr>
          <w:t xml:space="preserve"> </w:t>
        </w:r>
        <w:del w:id="588" w:author="Gajanan S Gogate" w:date="2019-11-15T17:14:00Z">
          <w:r w:rsidRPr="001159E7" w:rsidDel="00090748">
            <w:rPr>
              <w:rFonts w:ascii="Arial" w:hAnsi="Arial" w:cs="Arial"/>
              <w:rPrChange w:id="589" w:author="Sham Parab" w:date="2021-05-29T16:01:00Z">
                <w:rPr>
                  <w:rFonts w:ascii="Arial" w:hAnsi="Arial" w:cs="Arial"/>
                  <w:sz w:val="24"/>
                  <w:szCs w:val="24"/>
                </w:rPr>
              </w:rPrChange>
            </w:rPr>
            <w:delText>plugs  located</w:delText>
          </w:r>
        </w:del>
      </w:ins>
      <w:ins w:id="590" w:author="Gajanan S Gogate" w:date="2019-11-15T17:14:00Z">
        <w:r w:rsidR="00090748" w:rsidRPr="001159E7">
          <w:rPr>
            <w:rFonts w:ascii="Arial" w:hAnsi="Arial" w:cs="Arial"/>
            <w:rPrChange w:id="591" w:author="Sham Parab" w:date="2021-05-29T16:01:00Z">
              <w:rPr>
                <w:rFonts w:ascii="Arial" w:hAnsi="Arial" w:cs="Arial"/>
                <w:sz w:val="24"/>
                <w:szCs w:val="24"/>
              </w:rPr>
            </w:rPrChange>
          </w:rPr>
          <w:t>plugs located</w:t>
        </w:r>
      </w:ins>
      <w:ins w:id="592" w:author="00051521" w:date="2017-06-06T12:54:00Z">
        <w:r w:rsidRPr="001159E7">
          <w:rPr>
            <w:rFonts w:ascii="Arial" w:hAnsi="Arial" w:cs="Arial"/>
            <w:rPrChange w:id="593" w:author="Sham Parab" w:date="2021-05-29T16:01:00Z">
              <w:rPr>
                <w:rFonts w:ascii="Arial" w:hAnsi="Arial" w:cs="Arial"/>
                <w:sz w:val="24"/>
                <w:szCs w:val="24"/>
              </w:rPr>
            </w:rPrChange>
          </w:rPr>
          <w:t xml:space="preserve"> at 180 deg.</w:t>
        </w:r>
      </w:ins>
    </w:p>
    <w:p w14:paraId="7E953859" w14:textId="77777777" w:rsidR="00727544" w:rsidRPr="001159E7" w:rsidRDefault="00727544" w:rsidP="00727544">
      <w:pPr>
        <w:autoSpaceDE w:val="0"/>
        <w:autoSpaceDN w:val="0"/>
        <w:adjustRightInd w:val="0"/>
        <w:rPr>
          <w:ins w:id="594" w:author="00051521" w:date="2017-06-06T12:54:00Z"/>
          <w:rFonts w:ascii="Arial" w:hAnsi="Arial" w:cs="Arial"/>
          <w:sz w:val="22"/>
          <w:szCs w:val="22"/>
          <w:rPrChange w:id="595" w:author="Sham Parab" w:date="2021-05-29T16:01:00Z">
            <w:rPr>
              <w:ins w:id="596" w:author="00051521" w:date="2017-06-06T12:54:00Z"/>
              <w:rFonts w:ascii="Arial" w:hAnsi="Arial" w:cs="Arial"/>
              <w:sz w:val="24"/>
              <w:szCs w:val="24"/>
            </w:rPr>
          </w:rPrChange>
        </w:rPr>
      </w:pPr>
    </w:p>
    <w:p w14:paraId="3D9FA5D8" w14:textId="77777777" w:rsidR="00727544" w:rsidRPr="001159E7" w:rsidRDefault="00727544" w:rsidP="00727544">
      <w:pPr>
        <w:autoSpaceDE w:val="0"/>
        <w:autoSpaceDN w:val="0"/>
        <w:adjustRightInd w:val="0"/>
        <w:rPr>
          <w:ins w:id="597" w:author="00051521" w:date="2017-06-06T12:54:00Z"/>
          <w:rFonts w:ascii="Arial" w:hAnsi="Arial" w:cs="Arial"/>
          <w:sz w:val="22"/>
          <w:szCs w:val="22"/>
          <w:rPrChange w:id="598" w:author="Sham Parab" w:date="2021-05-29T16:01:00Z">
            <w:rPr>
              <w:ins w:id="599" w:author="00051521" w:date="2017-06-06T12:54:00Z"/>
              <w:rFonts w:ascii="Arial" w:hAnsi="Arial" w:cs="Arial"/>
              <w:sz w:val="24"/>
              <w:szCs w:val="24"/>
            </w:rPr>
          </w:rPrChange>
        </w:rPr>
      </w:pPr>
      <w:ins w:id="600" w:author="00051521" w:date="2017-06-06T12:54:00Z">
        <w:r w:rsidRPr="001159E7">
          <w:rPr>
            <w:rFonts w:ascii="Arial" w:hAnsi="Arial" w:cs="Arial"/>
            <w:b/>
            <w:bCs/>
            <w:sz w:val="22"/>
            <w:szCs w:val="22"/>
            <w:rPrChange w:id="601" w:author="Sham Parab" w:date="2021-05-29T16:01:00Z">
              <w:rPr>
                <w:rFonts w:ascii="Arial" w:hAnsi="Arial" w:cs="Arial"/>
                <w:b/>
                <w:bCs/>
                <w:sz w:val="24"/>
                <w:szCs w:val="24"/>
              </w:rPr>
            </w:rPrChange>
          </w:rPr>
          <w:lastRenderedPageBreak/>
          <w:t xml:space="preserve"> </w:t>
        </w:r>
      </w:ins>
    </w:p>
    <w:p w14:paraId="30AA1E85" w14:textId="77777777" w:rsidR="00727544" w:rsidRPr="001159E7" w:rsidRDefault="00727544" w:rsidP="00727544">
      <w:pPr>
        <w:autoSpaceDE w:val="0"/>
        <w:autoSpaceDN w:val="0"/>
        <w:adjustRightInd w:val="0"/>
        <w:outlineLvl w:val="0"/>
        <w:rPr>
          <w:ins w:id="602" w:author="00051521" w:date="2017-06-06T12:54:00Z"/>
          <w:rFonts w:ascii="Arial" w:hAnsi="Arial" w:cs="Arial"/>
          <w:b/>
          <w:bCs/>
          <w:sz w:val="22"/>
          <w:szCs w:val="22"/>
          <w:rPrChange w:id="603" w:author="Sham Parab" w:date="2021-05-29T16:01:00Z">
            <w:rPr>
              <w:ins w:id="604" w:author="00051521" w:date="2017-06-06T12:54:00Z"/>
              <w:rFonts w:ascii="Arial" w:hAnsi="Arial" w:cs="Arial"/>
              <w:b/>
              <w:bCs/>
              <w:sz w:val="24"/>
              <w:szCs w:val="24"/>
            </w:rPr>
          </w:rPrChange>
        </w:rPr>
      </w:pPr>
      <w:ins w:id="605" w:author="00051521" w:date="2017-06-06T12:54:00Z">
        <w:r w:rsidRPr="001159E7">
          <w:rPr>
            <w:rFonts w:ascii="Arial" w:hAnsi="Arial" w:cs="Arial"/>
            <w:b/>
            <w:bCs/>
            <w:sz w:val="22"/>
            <w:szCs w:val="22"/>
            <w:rPrChange w:id="606" w:author="Sham Parab" w:date="2021-05-29T16:01:00Z">
              <w:rPr>
                <w:rFonts w:ascii="Arial" w:hAnsi="Arial" w:cs="Arial"/>
                <w:b/>
                <w:bCs/>
                <w:sz w:val="24"/>
                <w:szCs w:val="24"/>
              </w:rPr>
            </w:rPrChange>
          </w:rPr>
          <w:t xml:space="preserve">           </w:t>
        </w:r>
      </w:ins>
    </w:p>
    <w:p w14:paraId="09619FFF" w14:textId="77777777" w:rsidR="00727544" w:rsidRPr="001159E7" w:rsidRDefault="00727544" w:rsidP="00727544">
      <w:pPr>
        <w:autoSpaceDE w:val="0"/>
        <w:autoSpaceDN w:val="0"/>
        <w:adjustRightInd w:val="0"/>
        <w:outlineLvl w:val="0"/>
        <w:rPr>
          <w:ins w:id="607" w:author="00051521" w:date="2017-06-06T12:54:00Z"/>
          <w:rFonts w:ascii="Arial" w:hAnsi="Arial" w:cs="Arial"/>
          <w:b/>
          <w:bCs/>
          <w:sz w:val="22"/>
          <w:szCs w:val="22"/>
          <w:rPrChange w:id="608" w:author="Sham Parab" w:date="2021-05-29T16:01:00Z">
            <w:rPr>
              <w:ins w:id="609" w:author="00051521" w:date="2017-06-06T12:54:00Z"/>
              <w:rFonts w:ascii="Arial" w:hAnsi="Arial" w:cs="Arial"/>
              <w:b/>
              <w:bCs/>
              <w:sz w:val="24"/>
              <w:szCs w:val="24"/>
            </w:rPr>
          </w:rPrChange>
        </w:rPr>
      </w:pPr>
    </w:p>
    <w:p w14:paraId="0143BEA6" w14:textId="77777777" w:rsidR="00727544" w:rsidRPr="001159E7" w:rsidRDefault="00727544" w:rsidP="00727544">
      <w:pPr>
        <w:autoSpaceDE w:val="0"/>
        <w:autoSpaceDN w:val="0"/>
        <w:adjustRightInd w:val="0"/>
        <w:outlineLvl w:val="0"/>
        <w:rPr>
          <w:ins w:id="610" w:author="00051521" w:date="2017-06-06T12:54:00Z"/>
          <w:rFonts w:ascii="Arial" w:hAnsi="Arial" w:cs="Arial"/>
          <w:b/>
          <w:bCs/>
          <w:sz w:val="22"/>
          <w:szCs w:val="22"/>
          <w:rPrChange w:id="611" w:author="Sham Parab" w:date="2021-05-29T16:01:00Z">
            <w:rPr>
              <w:ins w:id="612" w:author="00051521" w:date="2017-06-06T12:54:00Z"/>
              <w:rFonts w:ascii="Arial" w:hAnsi="Arial" w:cs="Arial"/>
              <w:b/>
              <w:bCs/>
              <w:sz w:val="24"/>
              <w:szCs w:val="24"/>
            </w:rPr>
          </w:rPrChange>
        </w:rPr>
      </w:pPr>
      <w:ins w:id="613" w:author="00051521" w:date="2017-06-06T12:54:00Z">
        <w:r w:rsidRPr="001159E7">
          <w:rPr>
            <w:rFonts w:ascii="Arial" w:hAnsi="Arial" w:cs="Arial"/>
            <w:b/>
            <w:bCs/>
            <w:sz w:val="22"/>
            <w:szCs w:val="22"/>
            <w:rPrChange w:id="614" w:author="Sham Parab" w:date="2021-05-29T16:01:00Z">
              <w:rPr>
                <w:rFonts w:ascii="Arial" w:hAnsi="Arial" w:cs="Arial"/>
                <w:b/>
                <w:bCs/>
                <w:sz w:val="24"/>
                <w:szCs w:val="24"/>
              </w:rPr>
            </w:rPrChange>
          </w:rPr>
          <w:t xml:space="preserve">           Oil change with 2 oil plugs at 180</w:t>
        </w:r>
        <w:r w:rsidRPr="001159E7">
          <w:rPr>
            <w:rFonts w:ascii="Arial" w:hAnsi="Arial" w:cs="Arial"/>
            <w:sz w:val="22"/>
            <w:szCs w:val="22"/>
            <w:rPrChange w:id="615" w:author="Sham Parab" w:date="2021-05-29T16:01:00Z">
              <w:rPr>
                <w:rFonts w:ascii="Arial" w:hAnsi="Arial" w:cs="Arial"/>
                <w:sz w:val="24"/>
                <w:szCs w:val="24"/>
              </w:rPr>
            </w:rPrChange>
          </w:rPr>
          <w:t>°</w:t>
        </w:r>
        <w:r w:rsidRPr="001159E7">
          <w:rPr>
            <w:rFonts w:ascii="Arial" w:hAnsi="Arial" w:cs="Arial"/>
            <w:b/>
            <w:bCs/>
            <w:sz w:val="22"/>
            <w:szCs w:val="22"/>
            <w:rPrChange w:id="616" w:author="Sham Parab" w:date="2021-05-29T16:01:00Z">
              <w:rPr>
                <w:rFonts w:ascii="Arial" w:hAnsi="Arial" w:cs="Arial"/>
                <w:b/>
                <w:bCs/>
                <w:sz w:val="24"/>
                <w:szCs w:val="24"/>
              </w:rPr>
            </w:rPrChange>
          </w:rPr>
          <w:t>:</w:t>
        </w:r>
      </w:ins>
    </w:p>
    <w:p w14:paraId="1EF5A4F2" w14:textId="77777777" w:rsidR="00727544" w:rsidRPr="001159E7" w:rsidRDefault="00727544" w:rsidP="00727544">
      <w:pPr>
        <w:pStyle w:val="ListParagraph"/>
        <w:numPr>
          <w:ilvl w:val="0"/>
          <w:numId w:val="27"/>
        </w:numPr>
        <w:autoSpaceDE w:val="0"/>
        <w:autoSpaceDN w:val="0"/>
        <w:adjustRightInd w:val="0"/>
        <w:spacing w:after="0" w:line="240" w:lineRule="auto"/>
        <w:rPr>
          <w:ins w:id="617" w:author="00051521" w:date="2017-06-06T12:54:00Z"/>
          <w:rFonts w:ascii="Arial" w:hAnsi="Arial" w:cs="Arial"/>
          <w:rPrChange w:id="618" w:author="Sham Parab" w:date="2021-05-29T16:01:00Z">
            <w:rPr>
              <w:ins w:id="619" w:author="00051521" w:date="2017-06-06T12:54:00Z"/>
              <w:rFonts w:ascii="Arial" w:hAnsi="Arial" w:cs="Arial"/>
              <w:sz w:val="24"/>
              <w:szCs w:val="24"/>
            </w:rPr>
          </w:rPrChange>
        </w:rPr>
      </w:pPr>
      <w:ins w:id="620" w:author="00051521" w:date="2017-06-06T12:54:00Z">
        <w:r w:rsidRPr="001159E7">
          <w:rPr>
            <w:rFonts w:ascii="Arial" w:hAnsi="Arial" w:cs="Arial"/>
            <w:rPrChange w:id="621" w:author="Sham Parab" w:date="2021-05-29T16:01:00Z">
              <w:rPr>
                <w:rFonts w:ascii="Arial" w:hAnsi="Arial" w:cs="Arial"/>
                <w:sz w:val="24"/>
                <w:szCs w:val="24"/>
              </w:rPr>
            </w:rPrChange>
          </w:rPr>
          <w:t xml:space="preserve">Turn the gear unit until the drain plug in pos. </w:t>
        </w:r>
        <w:r w:rsidRPr="001159E7">
          <w:rPr>
            <w:rFonts w:ascii="Arial" w:hAnsi="Arial" w:cs="Arial"/>
            <w:b/>
            <w:bCs/>
            <w:rPrChange w:id="622" w:author="Sham Parab" w:date="2021-05-29T16:01:00Z">
              <w:rPr>
                <w:rFonts w:ascii="Arial" w:hAnsi="Arial" w:cs="Arial"/>
                <w:b/>
                <w:bCs/>
                <w:sz w:val="24"/>
                <w:szCs w:val="24"/>
              </w:rPr>
            </w:rPrChange>
          </w:rPr>
          <w:t xml:space="preserve">“A” </w:t>
        </w:r>
        <w:r w:rsidRPr="001159E7">
          <w:rPr>
            <w:rFonts w:ascii="Arial" w:hAnsi="Arial" w:cs="Arial"/>
            <w:rPrChange w:id="623" w:author="Sham Parab" w:date="2021-05-29T16:01:00Z">
              <w:rPr>
                <w:rFonts w:ascii="Arial" w:hAnsi="Arial" w:cs="Arial"/>
                <w:sz w:val="24"/>
                <w:szCs w:val="24"/>
              </w:rPr>
            </w:rPrChange>
          </w:rPr>
          <w:t>is at the lowest point as shown in figure no. 2 below.</w:t>
        </w:r>
      </w:ins>
    </w:p>
    <w:p w14:paraId="50C5AC0F" w14:textId="77777777" w:rsidR="00727544" w:rsidRPr="001159E7" w:rsidRDefault="00727544" w:rsidP="00727544">
      <w:pPr>
        <w:pStyle w:val="ListParagraph"/>
        <w:autoSpaceDE w:val="0"/>
        <w:autoSpaceDN w:val="0"/>
        <w:adjustRightInd w:val="0"/>
        <w:spacing w:after="0" w:line="240" w:lineRule="auto"/>
        <w:ind w:left="405"/>
        <w:rPr>
          <w:ins w:id="624" w:author="00051521" w:date="2017-06-06T12:54:00Z"/>
          <w:rFonts w:ascii="Arial" w:hAnsi="Arial" w:cs="Arial"/>
          <w:rPrChange w:id="625" w:author="Sham Parab" w:date="2021-05-29T16:01:00Z">
            <w:rPr>
              <w:ins w:id="626" w:author="00051521" w:date="2017-06-06T12:54:00Z"/>
              <w:rFonts w:ascii="Arial" w:hAnsi="Arial" w:cs="Arial"/>
              <w:sz w:val="24"/>
              <w:szCs w:val="24"/>
            </w:rPr>
          </w:rPrChange>
        </w:rPr>
      </w:pPr>
    </w:p>
    <w:p w14:paraId="4A66A01D" w14:textId="77777777" w:rsidR="00727544" w:rsidRPr="001159E7" w:rsidRDefault="00727544" w:rsidP="00727544">
      <w:pPr>
        <w:pStyle w:val="ListParagraph"/>
        <w:numPr>
          <w:ilvl w:val="0"/>
          <w:numId w:val="27"/>
        </w:numPr>
        <w:autoSpaceDE w:val="0"/>
        <w:autoSpaceDN w:val="0"/>
        <w:adjustRightInd w:val="0"/>
        <w:spacing w:after="0" w:line="240" w:lineRule="auto"/>
        <w:rPr>
          <w:ins w:id="627" w:author="00051521" w:date="2017-06-06T12:54:00Z"/>
          <w:rFonts w:ascii="Arial" w:hAnsi="Arial" w:cs="Arial"/>
          <w:rPrChange w:id="628" w:author="Sham Parab" w:date="2021-05-29T16:01:00Z">
            <w:rPr>
              <w:ins w:id="629" w:author="00051521" w:date="2017-06-06T12:54:00Z"/>
              <w:rFonts w:ascii="Arial" w:hAnsi="Arial" w:cs="Arial"/>
              <w:sz w:val="24"/>
              <w:szCs w:val="24"/>
            </w:rPr>
          </w:rPrChange>
        </w:rPr>
      </w:pPr>
      <w:ins w:id="630" w:author="00051521" w:date="2017-06-06T12:54:00Z">
        <w:r w:rsidRPr="001159E7">
          <w:rPr>
            <w:rFonts w:ascii="Arial" w:hAnsi="Arial" w:cs="Arial"/>
            <w:rPrChange w:id="631" w:author="Sham Parab" w:date="2021-05-29T16:01:00Z">
              <w:rPr>
                <w:rFonts w:ascii="Arial" w:hAnsi="Arial" w:cs="Arial"/>
                <w:sz w:val="24"/>
                <w:szCs w:val="24"/>
              </w:rPr>
            </w:rPrChange>
          </w:rPr>
          <w:t xml:space="preserve">Unscrew the drain plug in pos. </w:t>
        </w:r>
        <w:r w:rsidRPr="001159E7">
          <w:rPr>
            <w:rFonts w:ascii="Arial" w:hAnsi="Arial" w:cs="Arial"/>
            <w:b/>
            <w:bCs/>
            <w:rPrChange w:id="632" w:author="Sham Parab" w:date="2021-05-29T16:01:00Z">
              <w:rPr>
                <w:rFonts w:ascii="Arial" w:hAnsi="Arial" w:cs="Arial"/>
                <w:b/>
                <w:bCs/>
                <w:sz w:val="24"/>
                <w:szCs w:val="24"/>
              </w:rPr>
            </w:rPrChange>
          </w:rPr>
          <w:t>“A”</w:t>
        </w:r>
        <w:r w:rsidRPr="001159E7">
          <w:rPr>
            <w:rFonts w:ascii="Arial" w:hAnsi="Arial" w:cs="Arial"/>
            <w:rPrChange w:id="633" w:author="Sham Parab" w:date="2021-05-29T16:01:00Z">
              <w:rPr>
                <w:rFonts w:ascii="Arial" w:hAnsi="Arial" w:cs="Arial"/>
                <w:sz w:val="24"/>
                <w:szCs w:val="24"/>
              </w:rPr>
            </w:rPrChange>
          </w:rPr>
          <w:t xml:space="preserve"> and the one in pos. </w:t>
        </w:r>
        <w:r w:rsidRPr="001159E7">
          <w:rPr>
            <w:rFonts w:ascii="Arial" w:hAnsi="Arial" w:cs="Arial"/>
            <w:b/>
            <w:bCs/>
            <w:rPrChange w:id="634" w:author="Sham Parab" w:date="2021-05-29T16:01:00Z">
              <w:rPr>
                <w:rFonts w:ascii="Arial" w:hAnsi="Arial" w:cs="Arial"/>
                <w:b/>
                <w:bCs/>
                <w:sz w:val="24"/>
                <w:szCs w:val="24"/>
              </w:rPr>
            </w:rPrChange>
          </w:rPr>
          <w:t xml:space="preserve">“B” </w:t>
        </w:r>
        <w:r w:rsidRPr="001159E7">
          <w:rPr>
            <w:rFonts w:ascii="Arial" w:hAnsi="Arial" w:cs="Arial"/>
            <w:rPrChange w:id="635" w:author="Sham Parab" w:date="2021-05-29T16:01:00Z">
              <w:rPr>
                <w:rFonts w:ascii="Arial" w:hAnsi="Arial" w:cs="Arial"/>
                <w:sz w:val="24"/>
                <w:szCs w:val="24"/>
              </w:rPr>
            </w:rPrChange>
          </w:rPr>
          <w:t xml:space="preserve">to make it easier for the oil to drain from the gear unit. Once the oil has been drained, replace the drain plug in pos. </w:t>
        </w:r>
        <w:r w:rsidRPr="001159E7">
          <w:rPr>
            <w:rFonts w:ascii="Arial" w:hAnsi="Arial" w:cs="Arial"/>
            <w:b/>
            <w:bCs/>
            <w:rPrChange w:id="636" w:author="Sham Parab" w:date="2021-05-29T16:01:00Z">
              <w:rPr>
                <w:rFonts w:ascii="Arial" w:hAnsi="Arial" w:cs="Arial"/>
                <w:b/>
                <w:bCs/>
                <w:sz w:val="24"/>
                <w:szCs w:val="24"/>
              </w:rPr>
            </w:rPrChange>
          </w:rPr>
          <w:t>“</w:t>
        </w:r>
        <w:proofErr w:type="gramStart"/>
        <w:r w:rsidRPr="001159E7">
          <w:rPr>
            <w:rFonts w:ascii="Arial" w:hAnsi="Arial" w:cs="Arial"/>
            <w:b/>
            <w:bCs/>
            <w:rPrChange w:id="637" w:author="Sham Parab" w:date="2021-05-29T16:01:00Z">
              <w:rPr>
                <w:rFonts w:ascii="Arial" w:hAnsi="Arial" w:cs="Arial"/>
                <w:b/>
                <w:bCs/>
                <w:sz w:val="24"/>
                <w:szCs w:val="24"/>
              </w:rPr>
            </w:rPrChange>
          </w:rPr>
          <w:t>A“</w:t>
        </w:r>
        <w:proofErr w:type="gramEnd"/>
        <w:r w:rsidRPr="001159E7">
          <w:rPr>
            <w:rFonts w:ascii="Arial" w:hAnsi="Arial" w:cs="Arial"/>
            <w:rPrChange w:id="638" w:author="Sham Parab" w:date="2021-05-29T16:01:00Z">
              <w:rPr>
                <w:rFonts w:ascii="Arial" w:hAnsi="Arial" w:cs="Arial"/>
                <w:sz w:val="24"/>
                <w:szCs w:val="24"/>
              </w:rPr>
            </w:rPrChange>
          </w:rPr>
          <w:t>.</w:t>
        </w:r>
      </w:ins>
    </w:p>
    <w:p w14:paraId="5E1966D4" w14:textId="77777777" w:rsidR="00727544" w:rsidRPr="001159E7" w:rsidRDefault="00727544" w:rsidP="00727544">
      <w:pPr>
        <w:autoSpaceDE w:val="0"/>
        <w:autoSpaceDN w:val="0"/>
        <w:adjustRightInd w:val="0"/>
        <w:rPr>
          <w:ins w:id="639" w:author="00051521" w:date="2017-06-06T12:54:00Z"/>
          <w:rFonts w:ascii="Arial" w:hAnsi="Arial" w:cs="Arial"/>
          <w:sz w:val="22"/>
          <w:szCs w:val="22"/>
          <w:rPrChange w:id="640" w:author="Sham Parab" w:date="2021-05-29T16:01:00Z">
            <w:rPr>
              <w:ins w:id="641" w:author="00051521" w:date="2017-06-06T12:54:00Z"/>
              <w:rFonts w:ascii="Arial" w:hAnsi="Arial" w:cs="Arial"/>
              <w:sz w:val="24"/>
              <w:szCs w:val="24"/>
            </w:rPr>
          </w:rPrChange>
        </w:rPr>
      </w:pPr>
    </w:p>
    <w:p w14:paraId="0F8ABB3F" w14:textId="77777777" w:rsidR="00727544" w:rsidRPr="001159E7" w:rsidRDefault="00727544" w:rsidP="00727544">
      <w:pPr>
        <w:pStyle w:val="ListParagraph"/>
        <w:numPr>
          <w:ilvl w:val="0"/>
          <w:numId w:val="27"/>
        </w:numPr>
        <w:autoSpaceDE w:val="0"/>
        <w:autoSpaceDN w:val="0"/>
        <w:adjustRightInd w:val="0"/>
        <w:spacing w:after="0" w:line="240" w:lineRule="auto"/>
        <w:rPr>
          <w:ins w:id="642" w:author="00051521" w:date="2017-06-06T12:54:00Z"/>
          <w:rFonts w:ascii="Arial" w:hAnsi="Arial" w:cs="Arial"/>
          <w:rPrChange w:id="643" w:author="Sham Parab" w:date="2021-05-29T16:01:00Z">
            <w:rPr>
              <w:ins w:id="644" w:author="00051521" w:date="2017-06-06T12:54:00Z"/>
              <w:rFonts w:ascii="Arial" w:hAnsi="Arial" w:cs="Arial"/>
              <w:sz w:val="24"/>
              <w:szCs w:val="24"/>
            </w:rPr>
          </w:rPrChange>
        </w:rPr>
      </w:pPr>
      <w:ins w:id="645" w:author="00051521" w:date="2017-06-06T12:54:00Z">
        <w:r w:rsidRPr="001159E7">
          <w:rPr>
            <w:rFonts w:ascii="Arial" w:hAnsi="Arial" w:cs="Arial"/>
            <w:rPrChange w:id="646" w:author="Sham Parab" w:date="2021-05-29T16:01:00Z">
              <w:rPr>
                <w:rFonts w:ascii="Arial" w:hAnsi="Arial" w:cs="Arial"/>
                <w:sz w:val="24"/>
                <w:szCs w:val="24"/>
              </w:rPr>
            </w:rPrChange>
          </w:rPr>
          <w:t>Wash the interior of the gear unit with a suitable cleaning liquid that is recommended by the lubricant manufacturer.</w:t>
        </w:r>
      </w:ins>
    </w:p>
    <w:p w14:paraId="583E0666" w14:textId="77777777" w:rsidR="00727544" w:rsidRPr="001159E7" w:rsidRDefault="00727544" w:rsidP="00727544">
      <w:pPr>
        <w:pStyle w:val="ListParagraph"/>
        <w:autoSpaceDE w:val="0"/>
        <w:autoSpaceDN w:val="0"/>
        <w:adjustRightInd w:val="0"/>
        <w:spacing w:after="0" w:line="240" w:lineRule="auto"/>
        <w:ind w:left="0"/>
        <w:rPr>
          <w:ins w:id="647" w:author="00051521" w:date="2017-06-06T12:54:00Z"/>
          <w:rFonts w:ascii="Arial" w:hAnsi="Arial" w:cs="Arial"/>
          <w:rPrChange w:id="648" w:author="Sham Parab" w:date="2021-05-29T16:01:00Z">
            <w:rPr>
              <w:ins w:id="649" w:author="00051521" w:date="2017-06-06T12:54:00Z"/>
              <w:rFonts w:ascii="Arial" w:hAnsi="Arial" w:cs="Arial"/>
              <w:sz w:val="24"/>
              <w:szCs w:val="24"/>
            </w:rPr>
          </w:rPrChange>
        </w:rPr>
      </w:pPr>
    </w:p>
    <w:p w14:paraId="5E885ED4" w14:textId="77777777" w:rsidR="00727544" w:rsidRPr="001159E7" w:rsidRDefault="00727544" w:rsidP="00727544">
      <w:pPr>
        <w:pStyle w:val="ListParagraph"/>
        <w:numPr>
          <w:ilvl w:val="0"/>
          <w:numId w:val="27"/>
        </w:numPr>
        <w:autoSpaceDE w:val="0"/>
        <w:autoSpaceDN w:val="0"/>
        <w:adjustRightInd w:val="0"/>
        <w:spacing w:after="0" w:line="240" w:lineRule="auto"/>
        <w:rPr>
          <w:ins w:id="650" w:author="00051521" w:date="2017-06-06T12:54:00Z"/>
          <w:rFonts w:ascii="Arial" w:hAnsi="Arial" w:cs="Arial"/>
          <w:rPrChange w:id="651" w:author="Sham Parab" w:date="2021-05-29T16:01:00Z">
            <w:rPr>
              <w:ins w:id="652" w:author="00051521" w:date="2017-06-06T12:54:00Z"/>
              <w:rFonts w:ascii="Arial" w:hAnsi="Arial" w:cs="Arial"/>
              <w:sz w:val="24"/>
              <w:szCs w:val="24"/>
            </w:rPr>
          </w:rPrChange>
        </w:rPr>
      </w:pPr>
      <w:ins w:id="653" w:author="00051521" w:date="2017-06-06T12:54:00Z">
        <w:r w:rsidRPr="001159E7">
          <w:rPr>
            <w:rFonts w:ascii="Arial" w:hAnsi="Arial" w:cs="Arial"/>
            <w:rPrChange w:id="654" w:author="Sham Parab" w:date="2021-05-29T16:01:00Z">
              <w:rPr>
                <w:rFonts w:ascii="Arial" w:hAnsi="Arial" w:cs="Arial"/>
                <w:sz w:val="24"/>
                <w:szCs w:val="24"/>
              </w:rPr>
            </w:rPrChange>
          </w:rPr>
          <w:t xml:space="preserve">Put liquid into the gear unit and then replace the filler plug; run the gear unit for a few minutes at a high speed, then drain the cleaning liquid from the gear unit &amp; fill new oil (08 </w:t>
        </w:r>
        <w:proofErr w:type="spellStart"/>
        <w:r w:rsidRPr="001159E7">
          <w:rPr>
            <w:rFonts w:ascii="Arial" w:hAnsi="Arial" w:cs="Arial"/>
            <w:rPrChange w:id="655" w:author="Sham Parab" w:date="2021-05-29T16:01:00Z">
              <w:rPr>
                <w:rFonts w:ascii="Arial" w:hAnsi="Arial" w:cs="Arial"/>
                <w:sz w:val="24"/>
                <w:szCs w:val="24"/>
              </w:rPr>
            </w:rPrChange>
          </w:rPr>
          <w:t>ltrs</w:t>
        </w:r>
        <w:proofErr w:type="spellEnd"/>
        <w:r w:rsidRPr="001159E7">
          <w:rPr>
            <w:rFonts w:ascii="Arial" w:hAnsi="Arial" w:cs="Arial"/>
            <w:rPrChange w:id="656" w:author="Sham Parab" w:date="2021-05-29T16:01:00Z">
              <w:rPr>
                <w:rFonts w:ascii="Arial" w:hAnsi="Arial" w:cs="Arial"/>
                <w:sz w:val="24"/>
                <w:szCs w:val="24"/>
              </w:rPr>
            </w:rPrChange>
          </w:rPr>
          <w:t xml:space="preserve"> with gear box in Horizontal </w:t>
        </w:r>
        <w:proofErr w:type="gramStart"/>
        <w:r w:rsidRPr="001159E7">
          <w:rPr>
            <w:rFonts w:ascii="Arial" w:hAnsi="Arial" w:cs="Arial"/>
            <w:rPrChange w:id="657" w:author="Sham Parab" w:date="2021-05-29T16:01:00Z">
              <w:rPr>
                <w:rFonts w:ascii="Arial" w:hAnsi="Arial" w:cs="Arial"/>
                <w:sz w:val="24"/>
                <w:szCs w:val="24"/>
              </w:rPr>
            </w:rPrChange>
          </w:rPr>
          <w:t>position..</w:t>
        </w:r>
        <w:proofErr w:type="gramEnd"/>
      </w:ins>
    </w:p>
    <w:p w14:paraId="30AADACF" w14:textId="77777777" w:rsidR="00727544" w:rsidRPr="001159E7" w:rsidRDefault="00727544" w:rsidP="00727544">
      <w:pPr>
        <w:autoSpaceDE w:val="0"/>
        <w:autoSpaceDN w:val="0"/>
        <w:adjustRightInd w:val="0"/>
        <w:rPr>
          <w:ins w:id="658" w:author="00051521" w:date="2017-06-06T12:54:00Z"/>
          <w:rFonts w:ascii="Arial" w:hAnsi="Arial" w:cs="Arial"/>
          <w:sz w:val="22"/>
          <w:szCs w:val="22"/>
          <w:rPrChange w:id="659" w:author="Sham Parab" w:date="2021-05-29T16:01:00Z">
            <w:rPr>
              <w:ins w:id="660" w:author="00051521" w:date="2017-06-06T12:54:00Z"/>
              <w:rFonts w:ascii="Arial" w:hAnsi="Arial" w:cs="Arial"/>
              <w:sz w:val="24"/>
              <w:szCs w:val="24"/>
            </w:rPr>
          </w:rPrChange>
        </w:rPr>
      </w:pPr>
    </w:p>
    <w:p w14:paraId="25991157" w14:textId="77777777" w:rsidR="00727544" w:rsidRPr="001159E7" w:rsidRDefault="00507223" w:rsidP="00727544">
      <w:pPr>
        <w:pStyle w:val="ListParagraph"/>
        <w:autoSpaceDE w:val="0"/>
        <w:autoSpaceDN w:val="0"/>
        <w:adjustRightInd w:val="0"/>
        <w:ind w:left="765"/>
        <w:rPr>
          <w:ins w:id="661" w:author="00051521" w:date="2017-06-06T12:54:00Z"/>
        </w:rPr>
      </w:pPr>
      <w:ins w:id="662" w:author="00051521" w:date="2017-06-06T12:54:00Z">
        <w:r w:rsidRPr="001159E7">
          <w:rPr>
            <w:rFonts w:ascii="Arial" w:hAnsi="Arial" w:cs="Arial"/>
            <w:noProof/>
            <w:lang w:val="en-US" w:eastAsia="en-US"/>
            <w:rPrChange w:id="663" w:author="Sham Parab" w:date="2021-05-29T16:01:00Z">
              <w:rPr>
                <w:noProof/>
                <w:lang w:val="en-US" w:eastAsia="en-US"/>
              </w:rPr>
            </w:rPrChange>
          </w:rPr>
          <w:drawing>
            <wp:anchor distT="0" distB="0" distL="114300" distR="114300" simplePos="0" relativeHeight="251660288" behindDoc="0" locked="0" layoutInCell="1" allowOverlap="1" wp14:anchorId="68079C8F" wp14:editId="070DFE0F">
              <wp:simplePos x="0" y="0"/>
              <wp:positionH relativeFrom="column">
                <wp:align>left</wp:align>
              </wp:positionH>
              <wp:positionV relativeFrom="paragraph">
                <wp:align>top</wp:align>
              </wp:positionV>
              <wp:extent cx="1794510" cy="2042160"/>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794510" cy="2042160"/>
                      </a:xfrm>
                      <a:prstGeom prst="rect">
                        <a:avLst/>
                      </a:prstGeom>
                      <a:noFill/>
                      <a:ln w="9525">
                        <a:noFill/>
                        <a:miter lim="800000"/>
                        <a:headEnd/>
                        <a:tailEnd/>
                      </a:ln>
                    </pic:spPr>
                  </pic:pic>
                </a:graphicData>
              </a:graphic>
            </wp:anchor>
          </w:drawing>
        </w:r>
        <w:r w:rsidR="00727544" w:rsidRPr="001159E7">
          <w:rPr>
            <w:rFonts w:ascii="Arial" w:hAnsi="Arial" w:cs="Arial"/>
            <w:rPrChange w:id="664" w:author="Sham Parab" w:date="2021-05-29T16:01:00Z">
              <w:rPr>
                <w:rFonts w:ascii="Arial" w:hAnsi="Arial" w:cs="Arial"/>
                <w:sz w:val="24"/>
                <w:szCs w:val="24"/>
              </w:rPr>
            </w:rPrChange>
          </w:rPr>
          <w:br w:type="textWrapping" w:clear="all"/>
        </w:r>
      </w:ins>
    </w:p>
    <w:p w14:paraId="7C3AFDC9" w14:textId="77777777" w:rsidR="00727544" w:rsidRPr="001159E7" w:rsidRDefault="00727544" w:rsidP="00727544">
      <w:pPr>
        <w:rPr>
          <w:ins w:id="665" w:author="00051521" w:date="2017-06-06T12:54:00Z"/>
          <w:rFonts w:ascii="Arial" w:hAnsi="Arial" w:cs="Arial"/>
          <w:b/>
          <w:sz w:val="22"/>
          <w:szCs w:val="22"/>
          <w:rPrChange w:id="666" w:author="Sham Parab" w:date="2021-05-29T16:01:00Z">
            <w:rPr>
              <w:ins w:id="667" w:author="00051521" w:date="2017-06-06T12:54:00Z"/>
              <w:rFonts w:ascii="Arial" w:hAnsi="Arial" w:cs="Arial"/>
              <w:b/>
              <w:sz w:val="24"/>
              <w:szCs w:val="24"/>
            </w:rPr>
          </w:rPrChange>
        </w:rPr>
      </w:pPr>
    </w:p>
    <w:p w14:paraId="7E26F749" w14:textId="77777777" w:rsidR="00727544" w:rsidRPr="001159E7" w:rsidRDefault="00727544" w:rsidP="00727544">
      <w:pPr>
        <w:outlineLvl w:val="0"/>
        <w:rPr>
          <w:ins w:id="668" w:author="00051521" w:date="2017-06-06T12:54:00Z"/>
          <w:rFonts w:ascii="Arial" w:hAnsi="Arial" w:cs="Arial"/>
          <w:b/>
          <w:sz w:val="22"/>
          <w:szCs w:val="22"/>
          <w:rPrChange w:id="669" w:author="Sham Parab" w:date="2021-05-29T16:01:00Z">
            <w:rPr>
              <w:ins w:id="670" w:author="00051521" w:date="2017-06-06T12:54:00Z"/>
              <w:rFonts w:ascii="Arial" w:hAnsi="Arial" w:cs="Arial"/>
              <w:b/>
              <w:sz w:val="24"/>
              <w:szCs w:val="24"/>
            </w:rPr>
          </w:rPrChange>
        </w:rPr>
      </w:pPr>
      <w:ins w:id="671" w:author="00051521" w:date="2017-06-06T12:54:00Z">
        <w:r w:rsidRPr="001159E7">
          <w:rPr>
            <w:rFonts w:ascii="Arial" w:hAnsi="Arial" w:cs="Arial"/>
            <w:b/>
            <w:sz w:val="22"/>
            <w:szCs w:val="22"/>
            <w:rPrChange w:id="672" w:author="Sham Parab" w:date="2021-05-29T16:01:00Z">
              <w:rPr>
                <w:rFonts w:ascii="Arial" w:hAnsi="Arial" w:cs="Arial"/>
                <w:b/>
                <w:sz w:val="24"/>
                <w:szCs w:val="24"/>
              </w:rPr>
            </w:rPrChange>
          </w:rPr>
          <w:t>III ELECTCIAL OPERTAING PROCEDURE FOR PLANT 5 CLASSIFIER:</w:t>
        </w:r>
      </w:ins>
    </w:p>
    <w:p w14:paraId="37E9A1AF" w14:textId="77777777" w:rsidR="00727544" w:rsidRPr="001159E7" w:rsidRDefault="00727544" w:rsidP="00727544">
      <w:pPr>
        <w:pStyle w:val="ListParagraph"/>
        <w:numPr>
          <w:ilvl w:val="0"/>
          <w:numId w:val="22"/>
        </w:numPr>
        <w:jc w:val="both"/>
        <w:rPr>
          <w:ins w:id="673" w:author="00051521" w:date="2017-06-06T12:54:00Z"/>
          <w:rFonts w:ascii="Arial" w:hAnsi="Arial" w:cs="Arial"/>
          <w:rPrChange w:id="674" w:author="Sham Parab" w:date="2021-05-29T16:01:00Z">
            <w:rPr>
              <w:ins w:id="675" w:author="00051521" w:date="2017-06-06T12:54:00Z"/>
              <w:rFonts w:ascii="Arial" w:hAnsi="Arial" w:cs="Arial"/>
              <w:sz w:val="36"/>
            </w:rPr>
          </w:rPrChange>
        </w:rPr>
      </w:pPr>
      <w:ins w:id="676" w:author="00051521" w:date="2017-06-06T12:54:00Z">
        <w:r w:rsidRPr="001159E7">
          <w:rPr>
            <w:rFonts w:ascii="Arial" w:hAnsi="Arial" w:cs="Arial"/>
            <w:rPrChange w:id="677" w:author="Sham Parab" w:date="2021-05-29T16:01:00Z">
              <w:rPr>
                <w:rFonts w:ascii="Arial" w:hAnsi="Arial" w:cs="Arial"/>
                <w:sz w:val="24"/>
                <w:szCs w:val="24"/>
              </w:rPr>
            </w:rPrChange>
          </w:rPr>
          <w:t>Classifier unit includes the following drives.</w:t>
        </w:r>
      </w:ins>
    </w:p>
    <w:p w14:paraId="18EC7B49" w14:textId="77777777" w:rsidR="00727544" w:rsidRPr="001159E7" w:rsidRDefault="00727544" w:rsidP="00727544">
      <w:pPr>
        <w:pStyle w:val="ListParagraph"/>
        <w:numPr>
          <w:ilvl w:val="0"/>
          <w:numId w:val="23"/>
        </w:numPr>
        <w:jc w:val="both"/>
        <w:rPr>
          <w:ins w:id="678" w:author="00051521" w:date="2017-06-06T12:54:00Z"/>
          <w:rFonts w:ascii="Arial" w:hAnsi="Arial" w:cs="Arial"/>
          <w:rPrChange w:id="679" w:author="Sham Parab" w:date="2021-05-29T16:01:00Z">
            <w:rPr>
              <w:ins w:id="680" w:author="00051521" w:date="2017-06-06T12:54:00Z"/>
              <w:rFonts w:ascii="Arial" w:hAnsi="Arial" w:cs="Arial"/>
              <w:sz w:val="36"/>
            </w:rPr>
          </w:rPrChange>
        </w:rPr>
      </w:pPr>
      <w:ins w:id="681" w:author="00051521" w:date="2017-06-06T12:54:00Z">
        <w:r w:rsidRPr="001159E7">
          <w:rPr>
            <w:rFonts w:ascii="Arial" w:hAnsi="Arial" w:cs="Arial"/>
            <w:rPrChange w:id="682" w:author="Sham Parab" w:date="2021-05-29T16:01:00Z">
              <w:rPr>
                <w:rFonts w:ascii="Arial" w:hAnsi="Arial" w:cs="Arial"/>
                <w:sz w:val="24"/>
                <w:szCs w:val="24"/>
              </w:rPr>
            </w:rPrChange>
          </w:rPr>
          <w:t xml:space="preserve">Classifier main drive </w:t>
        </w:r>
      </w:ins>
    </w:p>
    <w:p w14:paraId="434268A6" w14:textId="77777777" w:rsidR="00727544" w:rsidRPr="001159E7" w:rsidRDefault="00727544" w:rsidP="00727544">
      <w:pPr>
        <w:pStyle w:val="ListParagraph"/>
        <w:numPr>
          <w:ilvl w:val="0"/>
          <w:numId w:val="23"/>
        </w:numPr>
        <w:jc w:val="both"/>
        <w:rPr>
          <w:ins w:id="683" w:author="00051521" w:date="2017-06-06T12:54:00Z"/>
          <w:rFonts w:ascii="Arial" w:hAnsi="Arial" w:cs="Arial"/>
          <w:rPrChange w:id="684" w:author="Sham Parab" w:date="2021-05-29T16:01:00Z">
            <w:rPr>
              <w:ins w:id="685" w:author="00051521" w:date="2017-06-06T12:54:00Z"/>
              <w:rFonts w:ascii="Arial" w:hAnsi="Arial" w:cs="Arial"/>
              <w:sz w:val="36"/>
            </w:rPr>
          </w:rPrChange>
        </w:rPr>
      </w:pPr>
      <w:ins w:id="686" w:author="00051521" w:date="2017-06-06T12:54:00Z">
        <w:r w:rsidRPr="001159E7">
          <w:rPr>
            <w:rFonts w:ascii="Arial" w:hAnsi="Arial" w:cs="Arial"/>
            <w:rPrChange w:id="687" w:author="Sham Parab" w:date="2021-05-29T16:01:00Z">
              <w:rPr>
                <w:rFonts w:ascii="Arial" w:hAnsi="Arial" w:cs="Arial"/>
                <w:sz w:val="24"/>
                <w:szCs w:val="24"/>
              </w:rPr>
            </w:rPrChange>
          </w:rPr>
          <w:t>Classifier fine belt (Belt-5)</w:t>
        </w:r>
      </w:ins>
    </w:p>
    <w:p w14:paraId="65B58CEE" w14:textId="77777777" w:rsidR="00727544" w:rsidRPr="001159E7" w:rsidRDefault="00727544" w:rsidP="00727544">
      <w:pPr>
        <w:pStyle w:val="ListParagraph"/>
        <w:numPr>
          <w:ilvl w:val="0"/>
          <w:numId w:val="23"/>
        </w:numPr>
        <w:jc w:val="both"/>
        <w:rPr>
          <w:ins w:id="688" w:author="00051521" w:date="2017-06-06T12:54:00Z"/>
          <w:rFonts w:ascii="Arial" w:hAnsi="Arial" w:cs="Arial"/>
          <w:rPrChange w:id="689" w:author="Sham Parab" w:date="2021-05-29T16:01:00Z">
            <w:rPr>
              <w:ins w:id="690" w:author="00051521" w:date="2017-06-06T12:54:00Z"/>
              <w:rFonts w:ascii="Arial" w:hAnsi="Arial" w:cs="Arial"/>
              <w:sz w:val="36"/>
            </w:rPr>
          </w:rPrChange>
        </w:rPr>
      </w:pPr>
      <w:ins w:id="691" w:author="00051521" w:date="2017-06-06T12:54:00Z">
        <w:r w:rsidRPr="001159E7">
          <w:rPr>
            <w:rFonts w:ascii="Arial" w:hAnsi="Arial" w:cs="Arial"/>
            <w:rPrChange w:id="692" w:author="Sham Parab" w:date="2021-05-29T16:01:00Z">
              <w:rPr>
                <w:rFonts w:ascii="Arial" w:hAnsi="Arial" w:cs="Arial"/>
                <w:sz w:val="24"/>
                <w:szCs w:val="24"/>
              </w:rPr>
            </w:rPrChange>
          </w:rPr>
          <w:lastRenderedPageBreak/>
          <w:t xml:space="preserve">Hydraulic power pack </w:t>
        </w:r>
      </w:ins>
    </w:p>
    <w:p w14:paraId="00EC847F" w14:textId="77777777" w:rsidR="00727544" w:rsidRPr="001159E7" w:rsidRDefault="00727544" w:rsidP="00727544">
      <w:pPr>
        <w:pStyle w:val="ListParagraph"/>
        <w:numPr>
          <w:ilvl w:val="0"/>
          <w:numId w:val="23"/>
        </w:numPr>
        <w:jc w:val="both"/>
        <w:rPr>
          <w:ins w:id="693" w:author="00051521" w:date="2017-06-06T12:54:00Z"/>
          <w:rFonts w:ascii="Arial" w:hAnsi="Arial" w:cs="Arial"/>
          <w:rPrChange w:id="694" w:author="Sham Parab" w:date="2021-05-29T16:01:00Z">
            <w:rPr>
              <w:ins w:id="695" w:author="00051521" w:date="2017-06-06T12:54:00Z"/>
              <w:rFonts w:ascii="Arial" w:hAnsi="Arial" w:cs="Arial"/>
              <w:sz w:val="36"/>
            </w:rPr>
          </w:rPrChange>
        </w:rPr>
      </w:pPr>
      <w:proofErr w:type="gramStart"/>
      <w:ins w:id="696" w:author="00051521" w:date="2017-06-06T12:54:00Z">
        <w:r w:rsidRPr="001159E7">
          <w:rPr>
            <w:rFonts w:ascii="Arial" w:hAnsi="Arial" w:cs="Arial"/>
            <w:rPrChange w:id="697" w:author="Sham Parab" w:date="2021-05-29T16:01:00Z">
              <w:rPr>
                <w:rFonts w:ascii="Arial" w:hAnsi="Arial" w:cs="Arial"/>
                <w:sz w:val="24"/>
                <w:szCs w:val="24"/>
              </w:rPr>
            </w:rPrChange>
          </w:rPr>
          <w:t>Lubrication  motor</w:t>
        </w:r>
        <w:proofErr w:type="gramEnd"/>
      </w:ins>
    </w:p>
    <w:p w14:paraId="0CA39D2F" w14:textId="77777777" w:rsidR="00727544" w:rsidRPr="001159E7" w:rsidRDefault="00727544" w:rsidP="00727544">
      <w:pPr>
        <w:pStyle w:val="ListParagraph"/>
        <w:numPr>
          <w:ilvl w:val="0"/>
          <w:numId w:val="22"/>
        </w:numPr>
        <w:jc w:val="both"/>
        <w:rPr>
          <w:ins w:id="698" w:author="00051521" w:date="2017-06-06T12:54:00Z"/>
          <w:rFonts w:ascii="Arial" w:hAnsi="Arial" w:cs="Arial"/>
          <w:rPrChange w:id="699" w:author="Sham Parab" w:date="2021-05-29T16:01:00Z">
            <w:rPr>
              <w:ins w:id="700" w:author="00051521" w:date="2017-06-06T12:54:00Z"/>
              <w:rFonts w:ascii="Arial" w:hAnsi="Arial" w:cs="Arial"/>
              <w:sz w:val="36"/>
            </w:rPr>
          </w:rPrChange>
        </w:rPr>
      </w:pPr>
      <w:ins w:id="701" w:author="00051521" w:date="2017-06-06T12:54:00Z">
        <w:r w:rsidRPr="001159E7">
          <w:rPr>
            <w:rFonts w:ascii="Arial" w:hAnsi="Arial" w:cs="Arial"/>
            <w:rPrChange w:id="702" w:author="Sham Parab" w:date="2021-05-29T16:01:00Z">
              <w:rPr>
                <w:rFonts w:ascii="Arial" w:hAnsi="Arial" w:cs="Arial"/>
                <w:sz w:val="24"/>
                <w:szCs w:val="24"/>
              </w:rPr>
            </w:rPrChange>
          </w:rPr>
          <w:t xml:space="preserve">Classifier main drive can be run between 9-15 rpm by using speed variations    through variable frequency drive.  Speed increase/decrease push buttons have been provided on the VFD panel for varying the classifier speed. Classier RPM can be seen on </w:t>
        </w:r>
        <w:proofErr w:type="gramStart"/>
        <w:r w:rsidRPr="001159E7">
          <w:rPr>
            <w:rFonts w:ascii="Arial" w:hAnsi="Arial" w:cs="Arial"/>
            <w:rPrChange w:id="703" w:author="Sham Parab" w:date="2021-05-29T16:01:00Z">
              <w:rPr>
                <w:rFonts w:ascii="Arial" w:hAnsi="Arial" w:cs="Arial"/>
                <w:sz w:val="24"/>
                <w:szCs w:val="24"/>
              </w:rPr>
            </w:rPrChange>
          </w:rPr>
          <w:t>a</w:t>
        </w:r>
        <w:proofErr w:type="gramEnd"/>
        <w:r w:rsidRPr="001159E7">
          <w:rPr>
            <w:rFonts w:ascii="Arial" w:hAnsi="Arial" w:cs="Arial"/>
            <w:rPrChange w:id="704" w:author="Sham Parab" w:date="2021-05-29T16:01:00Z">
              <w:rPr>
                <w:rFonts w:ascii="Arial" w:hAnsi="Arial" w:cs="Arial"/>
                <w:sz w:val="24"/>
                <w:szCs w:val="24"/>
              </w:rPr>
            </w:rPrChange>
          </w:rPr>
          <w:t xml:space="preserve"> RPM indicator provided on classier panel. In case user wants to run the classifier at full rpm, it is preferred to run it in DOL instead of VFD, to avoid VFD energy losses. On classifier panel, selector switch has been provided for the selection of VFD or Bypass (DOL).</w:t>
        </w:r>
      </w:ins>
    </w:p>
    <w:p w14:paraId="7BD1CB85" w14:textId="77777777" w:rsidR="00727544" w:rsidRPr="001159E7" w:rsidRDefault="00727544" w:rsidP="00727544">
      <w:pPr>
        <w:pStyle w:val="ListParagraph"/>
        <w:numPr>
          <w:ilvl w:val="0"/>
          <w:numId w:val="22"/>
        </w:numPr>
        <w:jc w:val="both"/>
        <w:rPr>
          <w:ins w:id="705" w:author="00051521" w:date="2017-06-06T12:54:00Z"/>
          <w:rFonts w:ascii="Arial" w:hAnsi="Arial" w:cs="Arial"/>
          <w:rPrChange w:id="706" w:author="Sham Parab" w:date="2021-05-29T16:01:00Z">
            <w:rPr>
              <w:ins w:id="707" w:author="00051521" w:date="2017-06-06T12:54:00Z"/>
              <w:rFonts w:ascii="Arial" w:hAnsi="Arial" w:cs="Arial"/>
              <w:sz w:val="36"/>
            </w:rPr>
          </w:rPrChange>
        </w:rPr>
      </w:pPr>
      <w:ins w:id="708" w:author="00051521" w:date="2017-06-06T12:54:00Z">
        <w:r w:rsidRPr="001159E7">
          <w:rPr>
            <w:rFonts w:ascii="Arial" w:hAnsi="Arial" w:cs="Arial"/>
            <w:rPrChange w:id="709" w:author="Sham Parab" w:date="2021-05-29T16:01:00Z">
              <w:rPr>
                <w:rFonts w:ascii="Arial" w:hAnsi="Arial" w:cs="Arial"/>
                <w:sz w:val="24"/>
                <w:szCs w:val="24"/>
              </w:rPr>
            </w:rPrChange>
          </w:rPr>
          <w:t xml:space="preserve">Before starting the classifier after stopping the classifier for long periods, it </w:t>
        </w:r>
        <w:proofErr w:type="gramStart"/>
        <w:r w:rsidRPr="001159E7">
          <w:rPr>
            <w:rFonts w:ascii="Arial" w:hAnsi="Arial" w:cs="Arial"/>
            <w:rPrChange w:id="710" w:author="Sham Parab" w:date="2021-05-29T16:01:00Z">
              <w:rPr>
                <w:rFonts w:ascii="Arial" w:hAnsi="Arial" w:cs="Arial"/>
                <w:sz w:val="24"/>
                <w:szCs w:val="24"/>
              </w:rPr>
            </w:rPrChange>
          </w:rPr>
          <w:t>has to</w:t>
        </w:r>
        <w:proofErr w:type="gramEnd"/>
        <w:r w:rsidRPr="001159E7">
          <w:rPr>
            <w:rFonts w:ascii="Arial" w:hAnsi="Arial" w:cs="Arial"/>
            <w:rPrChange w:id="711" w:author="Sham Parab" w:date="2021-05-29T16:01:00Z">
              <w:rPr>
                <w:rFonts w:ascii="Arial" w:hAnsi="Arial" w:cs="Arial"/>
                <w:sz w:val="24"/>
                <w:szCs w:val="24"/>
              </w:rPr>
            </w:rPrChange>
          </w:rPr>
          <w:t xml:space="preserve"> be kept in fully lifted position (by switching ON the hydraulic pump), which is ensured through limit switch interlock. Once the classifier is started, it can be lowered by pressing solenoid coil on push button provided at site. Hydraulic pump will get switched off by sensing limit switch signal when it is fully lifted. </w:t>
        </w:r>
      </w:ins>
    </w:p>
    <w:p w14:paraId="3A79A28B" w14:textId="77777777" w:rsidR="00727544" w:rsidRPr="001159E7" w:rsidRDefault="00727544" w:rsidP="00727544">
      <w:pPr>
        <w:pStyle w:val="ListParagraph"/>
        <w:numPr>
          <w:ilvl w:val="0"/>
          <w:numId w:val="22"/>
        </w:numPr>
        <w:jc w:val="both"/>
        <w:rPr>
          <w:ins w:id="712" w:author="00051521" w:date="2017-06-06T12:54:00Z"/>
          <w:rFonts w:ascii="Arial" w:hAnsi="Arial" w:cs="Arial"/>
          <w:rPrChange w:id="713" w:author="Sham Parab" w:date="2021-05-29T16:01:00Z">
            <w:rPr>
              <w:ins w:id="714" w:author="00051521" w:date="2017-06-06T12:54:00Z"/>
              <w:rFonts w:ascii="Arial" w:hAnsi="Arial" w:cs="Arial"/>
              <w:sz w:val="36"/>
            </w:rPr>
          </w:rPrChange>
        </w:rPr>
      </w:pPr>
      <w:ins w:id="715" w:author="00051521" w:date="2017-06-06T12:54:00Z">
        <w:r w:rsidRPr="001159E7">
          <w:rPr>
            <w:rFonts w:ascii="Arial" w:hAnsi="Arial" w:cs="Arial"/>
            <w:rPrChange w:id="716" w:author="Sham Parab" w:date="2021-05-29T16:01:00Z">
              <w:rPr>
                <w:rFonts w:ascii="Arial" w:hAnsi="Arial" w:cs="Arial"/>
                <w:sz w:val="24"/>
                <w:szCs w:val="24"/>
              </w:rPr>
            </w:rPrChange>
          </w:rPr>
          <w:t xml:space="preserve">For the lubrication of classifier unit, lubrication pump has been provided for the purpose. Lubrication pump starts in auto when the classifier is in operation. </w:t>
        </w:r>
        <w:del w:id="717" w:author="Gajanan S Gogate" w:date="2019-11-15T17:14:00Z">
          <w:r w:rsidRPr="001159E7" w:rsidDel="00090748">
            <w:rPr>
              <w:rFonts w:ascii="Arial" w:hAnsi="Arial" w:cs="Arial"/>
              <w:rPrChange w:id="718" w:author="Sham Parab" w:date="2021-05-29T16:01:00Z">
                <w:rPr>
                  <w:rFonts w:ascii="Arial" w:hAnsi="Arial" w:cs="Arial"/>
                  <w:sz w:val="24"/>
                  <w:szCs w:val="24"/>
                </w:rPr>
              </w:rPrChange>
            </w:rPr>
            <w:delText>The  lubrication</w:delText>
          </w:r>
        </w:del>
      </w:ins>
      <w:ins w:id="719" w:author="Gajanan S Gogate" w:date="2019-11-15T17:14:00Z">
        <w:r w:rsidR="00090748" w:rsidRPr="001159E7">
          <w:rPr>
            <w:rFonts w:ascii="Arial" w:hAnsi="Arial" w:cs="Arial"/>
            <w:rPrChange w:id="720" w:author="Sham Parab" w:date="2021-05-29T16:01:00Z">
              <w:rPr>
                <w:rFonts w:ascii="Arial" w:hAnsi="Arial" w:cs="Arial"/>
                <w:sz w:val="24"/>
                <w:szCs w:val="24"/>
              </w:rPr>
            </w:rPrChange>
          </w:rPr>
          <w:t xml:space="preserve">The </w:t>
        </w:r>
      </w:ins>
      <w:ins w:id="721" w:author="00051521" w:date="2017-06-06T12:54:00Z">
        <w:del w:id="722" w:author="Gajanan S Gogate" w:date="2019-11-15T17:14:00Z">
          <w:r w:rsidRPr="001159E7" w:rsidDel="00090748">
            <w:rPr>
              <w:rFonts w:ascii="Arial" w:hAnsi="Arial" w:cs="Arial"/>
              <w:rPrChange w:id="723" w:author="Sham Parab" w:date="2021-05-29T16:01:00Z">
                <w:rPr>
                  <w:rFonts w:ascii="Arial" w:hAnsi="Arial" w:cs="Arial"/>
                  <w:sz w:val="24"/>
                  <w:szCs w:val="24"/>
                </w:rPr>
              </w:rPrChange>
            </w:rPr>
            <w:delText xml:space="preserve">  pump</w:delText>
          </w:r>
        </w:del>
      </w:ins>
      <w:ins w:id="724" w:author="Gajanan S Gogate" w:date="2019-11-15T17:14:00Z">
        <w:r w:rsidR="00090748" w:rsidRPr="001159E7">
          <w:rPr>
            <w:rFonts w:ascii="Arial" w:hAnsi="Arial" w:cs="Arial"/>
            <w:rPrChange w:id="725" w:author="Sham Parab" w:date="2021-05-29T16:01:00Z">
              <w:rPr>
                <w:rFonts w:ascii="Arial" w:hAnsi="Arial" w:cs="Arial"/>
                <w:sz w:val="24"/>
                <w:szCs w:val="24"/>
              </w:rPr>
            </w:rPrChange>
          </w:rPr>
          <w:t>lubrication pump</w:t>
        </w:r>
      </w:ins>
      <w:ins w:id="726" w:author="00051521" w:date="2017-06-06T12:54:00Z">
        <w:r w:rsidRPr="001159E7">
          <w:rPr>
            <w:rFonts w:ascii="Arial" w:hAnsi="Arial" w:cs="Arial"/>
            <w:rPrChange w:id="727" w:author="Sham Parab" w:date="2021-05-29T16:01:00Z">
              <w:rPr>
                <w:rFonts w:ascii="Arial" w:hAnsi="Arial" w:cs="Arial"/>
                <w:sz w:val="24"/>
                <w:szCs w:val="24"/>
              </w:rPr>
            </w:rPrChange>
          </w:rPr>
          <w:t xml:space="preserve"> will run for 10 minutes in every 12 hrs. If   lubrication pump fails to start as per the predefined time, classifier will trip giving an indication saying </w:t>
        </w:r>
        <w:r w:rsidRPr="001159E7">
          <w:rPr>
            <w:rFonts w:ascii="Arial" w:hAnsi="Arial" w:cs="Arial"/>
            <w:u w:val="single"/>
            <w:rPrChange w:id="728" w:author="Sham Parab" w:date="2021-05-29T16:01:00Z">
              <w:rPr>
                <w:rFonts w:ascii="Arial" w:hAnsi="Arial" w:cs="Arial"/>
                <w:sz w:val="24"/>
                <w:szCs w:val="24"/>
                <w:u w:val="single"/>
              </w:rPr>
            </w:rPrChange>
          </w:rPr>
          <w:t>lubrication not taking place</w:t>
        </w:r>
      </w:ins>
    </w:p>
    <w:p w14:paraId="675D7C0B" w14:textId="77777777" w:rsidR="00727544" w:rsidRPr="001159E7" w:rsidRDefault="00727544" w:rsidP="00727544">
      <w:pPr>
        <w:pStyle w:val="ListParagraph"/>
        <w:numPr>
          <w:ilvl w:val="0"/>
          <w:numId w:val="22"/>
        </w:numPr>
        <w:jc w:val="both"/>
        <w:rPr>
          <w:ins w:id="729" w:author="00051521" w:date="2017-06-06T12:54:00Z"/>
          <w:rFonts w:ascii="Arial" w:hAnsi="Arial" w:cs="Arial"/>
          <w:rPrChange w:id="730" w:author="Sham Parab" w:date="2021-05-29T16:01:00Z">
            <w:rPr>
              <w:ins w:id="731" w:author="00051521" w:date="2017-06-06T12:54:00Z"/>
              <w:rFonts w:ascii="Arial" w:hAnsi="Arial" w:cs="Arial"/>
              <w:sz w:val="36"/>
            </w:rPr>
          </w:rPrChange>
        </w:rPr>
      </w:pPr>
      <w:ins w:id="732" w:author="00051521" w:date="2017-06-06T12:54:00Z">
        <w:r w:rsidRPr="001159E7">
          <w:rPr>
            <w:rFonts w:ascii="Arial" w:hAnsi="Arial" w:cs="Arial"/>
            <w:rPrChange w:id="733" w:author="Sham Parab" w:date="2021-05-29T16:01:00Z">
              <w:rPr>
                <w:rFonts w:ascii="Arial" w:hAnsi="Arial" w:cs="Arial"/>
                <w:sz w:val="24"/>
                <w:szCs w:val="24"/>
              </w:rPr>
            </w:rPrChange>
          </w:rPr>
          <w:t xml:space="preserve">When the Grease reservoir tank level is gone down, level limit switch will sense the low level to give indication of </w:t>
        </w:r>
        <w:r w:rsidRPr="001159E7">
          <w:rPr>
            <w:rFonts w:ascii="Arial" w:hAnsi="Arial" w:cs="Arial"/>
            <w:u w:val="single"/>
            <w:rPrChange w:id="734" w:author="Sham Parab" w:date="2021-05-29T16:01:00Z">
              <w:rPr>
                <w:rFonts w:ascii="Arial" w:hAnsi="Arial" w:cs="Arial"/>
                <w:sz w:val="24"/>
                <w:szCs w:val="24"/>
                <w:u w:val="single"/>
              </w:rPr>
            </w:rPrChange>
          </w:rPr>
          <w:t>Grease level low</w:t>
        </w:r>
        <w:r w:rsidRPr="001159E7">
          <w:rPr>
            <w:rFonts w:ascii="Arial" w:hAnsi="Arial" w:cs="Arial"/>
            <w:rPrChange w:id="735" w:author="Sham Parab" w:date="2021-05-29T16:01:00Z">
              <w:rPr>
                <w:rFonts w:ascii="Arial" w:hAnsi="Arial" w:cs="Arial"/>
                <w:sz w:val="24"/>
                <w:szCs w:val="24"/>
              </w:rPr>
            </w:rPrChange>
          </w:rPr>
          <w:t xml:space="preserve"> and will give the trip command to lubrication pump to stop. </w:t>
        </w:r>
      </w:ins>
    </w:p>
    <w:p w14:paraId="086CB221" w14:textId="77777777" w:rsidR="00727544" w:rsidRPr="001159E7" w:rsidRDefault="00727544" w:rsidP="00727544">
      <w:pPr>
        <w:pStyle w:val="ListParagraph"/>
        <w:numPr>
          <w:ilvl w:val="0"/>
          <w:numId w:val="22"/>
        </w:numPr>
        <w:jc w:val="both"/>
        <w:rPr>
          <w:ins w:id="736" w:author="00051521" w:date="2017-06-06T12:54:00Z"/>
          <w:rFonts w:ascii="Arial" w:hAnsi="Arial" w:cs="Arial"/>
          <w:rPrChange w:id="737" w:author="Sham Parab" w:date="2021-05-29T16:01:00Z">
            <w:rPr>
              <w:ins w:id="738" w:author="00051521" w:date="2017-06-06T12:54:00Z"/>
              <w:rFonts w:ascii="Arial" w:hAnsi="Arial" w:cs="Arial"/>
              <w:sz w:val="36"/>
            </w:rPr>
          </w:rPrChange>
        </w:rPr>
      </w:pPr>
      <w:ins w:id="739" w:author="00051521" w:date="2017-06-06T12:54:00Z">
        <w:r w:rsidRPr="001159E7">
          <w:rPr>
            <w:rFonts w:ascii="Arial" w:hAnsi="Arial" w:cs="Arial"/>
            <w:rPrChange w:id="740" w:author="Sham Parab" w:date="2021-05-29T16:01:00Z">
              <w:rPr>
                <w:rFonts w:ascii="Arial" w:hAnsi="Arial" w:cs="Arial"/>
                <w:sz w:val="24"/>
                <w:szCs w:val="24"/>
              </w:rPr>
            </w:rPrChange>
          </w:rPr>
          <w:t xml:space="preserve">The following interlocking sequence is in place as a part of process interlock. </w:t>
        </w:r>
      </w:ins>
    </w:p>
    <w:p w14:paraId="4CFA4054" w14:textId="77777777" w:rsidR="00727544" w:rsidRPr="001159E7" w:rsidRDefault="00727544" w:rsidP="00727544">
      <w:pPr>
        <w:pStyle w:val="ListParagraph"/>
        <w:ind w:left="1080"/>
        <w:jc w:val="both"/>
        <w:rPr>
          <w:ins w:id="741" w:author="00051521" w:date="2017-06-06T12:54:00Z"/>
          <w:rFonts w:ascii="Arial" w:hAnsi="Arial" w:cs="Arial"/>
          <w:rPrChange w:id="742" w:author="Sham Parab" w:date="2021-05-29T16:01:00Z">
            <w:rPr>
              <w:ins w:id="743" w:author="00051521" w:date="2017-06-06T12:54:00Z"/>
              <w:rFonts w:ascii="Arial" w:hAnsi="Arial" w:cs="Arial"/>
              <w:sz w:val="36"/>
            </w:rPr>
          </w:rPrChange>
        </w:rPr>
      </w:pPr>
      <w:ins w:id="744" w:author="00051521" w:date="2017-06-06T12:54:00Z">
        <w:r w:rsidRPr="001159E7">
          <w:rPr>
            <w:rFonts w:ascii="Arial" w:hAnsi="Arial" w:cs="Arial"/>
            <w:rPrChange w:id="745" w:author="Sham Parab" w:date="2021-05-29T16:01:00Z">
              <w:rPr>
                <w:rFonts w:ascii="Arial" w:hAnsi="Arial" w:cs="Arial"/>
                <w:sz w:val="24"/>
                <w:szCs w:val="24"/>
              </w:rPr>
            </w:rPrChange>
          </w:rPr>
          <w:t xml:space="preserve">Classifier fines belt- classifier main drive- VS (in addition to the existing interlock of main belt. </w:t>
        </w:r>
      </w:ins>
    </w:p>
    <w:p w14:paraId="3782B407" w14:textId="77777777" w:rsidR="00727544" w:rsidRPr="001159E7" w:rsidRDefault="00727544" w:rsidP="00727544">
      <w:pPr>
        <w:pStyle w:val="ListParagraph"/>
        <w:numPr>
          <w:ilvl w:val="0"/>
          <w:numId w:val="22"/>
        </w:numPr>
        <w:jc w:val="both"/>
        <w:rPr>
          <w:ins w:id="746" w:author="00051521" w:date="2017-06-06T12:54:00Z"/>
          <w:rFonts w:ascii="Arial" w:hAnsi="Arial" w:cs="Arial"/>
          <w:rPrChange w:id="747" w:author="Sham Parab" w:date="2021-05-29T16:01:00Z">
            <w:rPr>
              <w:ins w:id="748" w:author="00051521" w:date="2017-06-06T12:54:00Z"/>
              <w:rFonts w:ascii="Arial" w:hAnsi="Arial" w:cs="Arial"/>
              <w:sz w:val="24"/>
              <w:szCs w:val="24"/>
            </w:rPr>
          </w:rPrChange>
        </w:rPr>
      </w:pPr>
      <w:ins w:id="749" w:author="00051521" w:date="2017-06-06T12:54:00Z">
        <w:r w:rsidRPr="001159E7">
          <w:rPr>
            <w:rFonts w:ascii="Arial" w:hAnsi="Arial" w:cs="Arial"/>
            <w:rPrChange w:id="750" w:author="Sham Parab" w:date="2021-05-29T16:01:00Z">
              <w:rPr>
                <w:rFonts w:ascii="Arial" w:hAnsi="Arial" w:cs="Arial"/>
                <w:sz w:val="24"/>
                <w:szCs w:val="24"/>
              </w:rPr>
            </w:rPrChange>
          </w:rPr>
          <w:t xml:space="preserve">If the classifier is not available for operation due to any reason, plant 5 can be </w:t>
        </w:r>
        <w:proofErr w:type="gramStart"/>
        <w:r w:rsidRPr="001159E7">
          <w:rPr>
            <w:rFonts w:ascii="Arial" w:hAnsi="Arial" w:cs="Arial"/>
            <w:rPrChange w:id="751" w:author="Sham Parab" w:date="2021-05-29T16:01:00Z">
              <w:rPr>
                <w:rFonts w:ascii="Arial" w:hAnsi="Arial" w:cs="Arial"/>
                <w:sz w:val="24"/>
                <w:szCs w:val="24"/>
              </w:rPr>
            </w:rPrChange>
          </w:rPr>
          <w:t>run  independently</w:t>
        </w:r>
        <w:proofErr w:type="gramEnd"/>
        <w:r w:rsidRPr="001159E7">
          <w:rPr>
            <w:rFonts w:ascii="Arial" w:hAnsi="Arial" w:cs="Arial"/>
            <w:rPrChange w:id="752" w:author="Sham Parab" w:date="2021-05-29T16:01:00Z">
              <w:rPr>
                <w:rFonts w:ascii="Arial" w:hAnsi="Arial" w:cs="Arial"/>
                <w:sz w:val="24"/>
                <w:szCs w:val="24"/>
              </w:rPr>
            </w:rPrChange>
          </w:rPr>
          <w:t xml:space="preserve"> as earlier  by bypassing the  classifier ( VF can be started </w:t>
        </w:r>
        <w:r w:rsidRPr="001159E7">
          <w:rPr>
            <w:rFonts w:ascii="Arial" w:hAnsi="Arial" w:cs="Arial"/>
            <w:rPrChange w:id="753" w:author="Sham Parab" w:date="2021-05-29T16:01:00Z">
              <w:rPr>
                <w:rFonts w:ascii="Arial" w:hAnsi="Arial" w:cs="Arial"/>
                <w:sz w:val="24"/>
                <w:szCs w:val="24"/>
              </w:rPr>
            </w:rPrChange>
          </w:rPr>
          <w:lastRenderedPageBreak/>
          <w:t xml:space="preserve">without the classifier by switching on bypass toggle switch provided on VF feeder) </w:t>
        </w:r>
      </w:ins>
    </w:p>
    <w:p w14:paraId="2C413E65" w14:textId="77777777" w:rsidR="00727544" w:rsidRPr="001159E7" w:rsidRDefault="00727544" w:rsidP="00727544">
      <w:pPr>
        <w:ind w:left="720"/>
        <w:jc w:val="both"/>
        <w:rPr>
          <w:ins w:id="754" w:author="00051521" w:date="2017-06-06T12:54:00Z"/>
          <w:rFonts w:ascii="Arial" w:hAnsi="Arial" w:cs="Arial"/>
          <w:sz w:val="22"/>
          <w:szCs w:val="22"/>
          <w:rPrChange w:id="755" w:author="Sham Parab" w:date="2021-05-29T16:01:00Z">
            <w:rPr>
              <w:ins w:id="756" w:author="00051521" w:date="2017-06-06T12:54:00Z"/>
              <w:rFonts w:ascii="Arial" w:hAnsi="Arial" w:cs="Arial"/>
              <w:sz w:val="36"/>
            </w:rPr>
          </w:rPrChange>
        </w:rPr>
      </w:pPr>
    </w:p>
    <w:p w14:paraId="5E0377F7" w14:textId="77777777" w:rsidR="00727544" w:rsidRPr="001159E7" w:rsidRDefault="00727544" w:rsidP="00727544">
      <w:pPr>
        <w:tabs>
          <w:tab w:val="left" w:pos="1395"/>
        </w:tabs>
        <w:outlineLvl w:val="0"/>
        <w:rPr>
          <w:ins w:id="757" w:author="00051521" w:date="2017-06-06T12:54:00Z"/>
          <w:rFonts w:ascii="Arial" w:hAnsi="Arial" w:cs="Arial"/>
          <w:b/>
          <w:sz w:val="22"/>
          <w:szCs w:val="22"/>
          <w:rPrChange w:id="758" w:author="Sham Parab" w:date="2021-05-29T16:01:00Z">
            <w:rPr>
              <w:ins w:id="759" w:author="00051521" w:date="2017-06-06T12:54:00Z"/>
              <w:rFonts w:ascii="Arial" w:hAnsi="Arial" w:cs="Arial"/>
              <w:b/>
              <w:sz w:val="28"/>
              <w:szCs w:val="28"/>
            </w:rPr>
          </w:rPrChange>
        </w:rPr>
      </w:pPr>
      <w:ins w:id="760" w:author="00051521" w:date="2017-06-06T12:54:00Z">
        <w:r w:rsidRPr="001159E7">
          <w:rPr>
            <w:rFonts w:ascii="Arial" w:hAnsi="Arial" w:cs="Arial"/>
            <w:b/>
            <w:sz w:val="22"/>
            <w:szCs w:val="22"/>
            <w:rPrChange w:id="761" w:author="Sham Parab" w:date="2021-05-29T16:01:00Z">
              <w:rPr>
                <w:rFonts w:ascii="Arial" w:hAnsi="Arial" w:cs="Arial"/>
                <w:b/>
                <w:sz w:val="28"/>
                <w:szCs w:val="28"/>
              </w:rPr>
            </w:rPrChange>
          </w:rPr>
          <w:t xml:space="preserve">IV Following precaution to be taken during </w:t>
        </w:r>
        <w:del w:id="762" w:author="Gajanan S Gogate" w:date="2019-11-16T10:11:00Z">
          <w:r w:rsidRPr="001159E7" w:rsidDel="00D10350">
            <w:rPr>
              <w:rFonts w:ascii="Arial" w:hAnsi="Arial" w:cs="Arial"/>
              <w:b/>
              <w:sz w:val="22"/>
              <w:szCs w:val="22"/>
              <w:rPrChange w:id="763" w:author="Sham Parab" w:date="2021-05-29T16:01:00Z">
                <w:rPr>
                  <w:rFonts w:ascii="Arial" w:hAnsi="Arial" w:cs="Arial"/>
                  <w:b/>
                  <w:sz w:val="28"/>
                  <w:szCs w:val="28"/>
                </w:rPr>
              </w:rPrChange>
            </w:rPr>
            <w:delText>Start up</w:delText>
          </w:r>
        </w:del>
      </w:ins>
      <w:ins w:id="764" w:author="Gajanan S Gogate" w:date="2019-11-16T10:11:00Z">
        <w:r w:rsidR="00D10350" w:rsidRPr="001159E7">
          <w:rPr>
            <w:rFonts w:ascii="Arial" w:hAnsi="Arial" w:cs="Arial"/>
            <w:b/>
            <w:sz w:val="22"/>
            <w:szCs w:val="22"/>
            <w:rPrChange w:id="765" w:author="Sham Parab" w:date="2021-05-29T16:01:00Z">
              <w:rPr>
                <w:rFonts w:ascii="Arial" w:hAnsi="Arial" w:cs="Arial"/>
                <w:b/>
                <w:sz w:val="28"/>
                <w:szCs w:val="28"/>
              </w:rPr>
            </w:rPrChange>
          </w:rPr>
          <w:t>Startup</w:t>
        </w:r>
      </w:ins>
      <w:ins w:id="766" w:author="00051521" w:date="2017-06-06T12:54:00Z">
        <w:r w:rsidRPr="001159E7">
          <w:rPr>
            <w:rFonts w:ascii="Arial" w:hAnsi="Arial" w:cs="Arial"/>
            <w:b/>
            <w:sz w:val="22"/>
            <w:szCs w:val="22"/>
            <w:rPrChange w:id="767" w:author="Sham Parab" w:date="2021-05-29T16:01:00Z">
              <w:rPr>
                <w:rFonts w:ascii="Arial" w:hAnsi="Arial" w:cs="Arial"/>
                <w:b/>
                <w:sz w:val="28"/>
                <w:szCs w:val="28"/>
              </w:rPr>
            </w:rPrChange>
          </w:rPr>
          <w:t xml:space="preserve"> of Classifier. </w:t>
        </w:r>
      </w:ins>
    </w:p>
    <w:p w14:paraId="461E1F50" w14:textId="77777777" w:rsidR="00727544" w:rsidRPr="001159E7" w:rsidRDefault="00727544" w:rsidP="00727544">
      <w:pPr>
        <w:tabs>
          <w:tab w:val="left" w:pos="1395"/>
        </w:tabs>
        <w:rPr>
          <w:ins w:id="768" w:author="00051521" w:date="2017-06-06T12:54:00Z"/>
          <w:rFonts w:ascii="Arial" w:hAnsi="Arial" w:cs="Arial"/>
          <w:b/>
          <w:sz w:val="22"/>
          <w:szCs w:val="22"/>
          <w:rPrChange w:id="769" w:author="Sham Parab" w:date="2021-05-29T16:01:00Z">
            <w:rPr>
              <w:ins w:id="770" w:author="00051521" w:date="2017-06-06T12:54:00Z"/>
              <w:rFonts w:ascii="Arial" w:hAnsi="Arial" w:cs="Arial"/>
              <w:b/>
              <w:sz w:val="28"/>
              <w:szCs w:val="28"/>
            </w:rPr>
          </w:rPrChange>
        </w:rPr>
      </w:pPr>
      <w:ins w:id="771" w:author="00051521" w:date="2017-06-06T12:54:00Z">
        <w:r w:rsidRPr="001159E7">
          <w:rPr>
            <w:rFonts w:ascii="Arial" w:hAnsi="Arial" w:cs="Arial"/>
            <w:b/>
            <w:sz w:val="22"/>
            <w:szCs w:val="22"/>
            <w:rPrChange w:id="772" w:author="Sham Parab" w:date="2021-05-29T16:01:00Z">
              <w:rPr>
                <w:rFonts w:ascii="Arial" w:hAnsi="Arial" w:cs="Arial"/>
                <w:b/>
                <w:sz w:val="28"/>
                <w:szCs w:val="28"/>
              </w:rPr>
            </w:rPrChange>
          </w:rPr>
          <w:t xml:space="preserve">This is to be implemented when the Classifier to be taken line after long shutdown.   </w:t>
        </w:r>
      </w:ins>
    </w:p>
    <w:p w14:paraId="0CA41F13" w14:textId="77777777" w:rsidR="00727544" w:rsidRPr="001159E7" w:rsidRDefault="00727544" w:rsidP="00727544">
      <w:pPr>
        <w:tabs>
          <w:tab w:val="left" w:pos="1395"/>
        </w:tabs>
        <w:outlineLvl w:val="0"/>
        <w:rPr>
          <w:ins w:id="773" w:author="00051521" w:date="2017-06-06T12:54:00Z"/>
          <w:rFonts w:ascii="Arial" w:hAnsi="Arial" w:cs="Arial"/>
          <w:b/>
          <w:sz w:val="22"/>
          <w:szCs w:val="22"/>
          <w:rPrChange w:id="774" w:author="Sham Parab" w:date="2021-05-29T16:01:00Z">
            <w:rPr>
              <w:ins w:id="775" w:author="00051521" w:date="2017-06-06T12:54:00Z"/>
              <w:rFonts w:ascii="Arial" w:hAnsi="Arial" w:cs="Arial"/>
              <w:b/>
              <w:sz w:val="24"/>
              <w:szCs w:val="24"/>
            </w:rPr>
          </w:rPrChange>
        </w:rPr>
      </w:pPr>
      <w:ins w:id="776" w:author="00051521" w:date="2017-06-06T12:54:00Z">
        <w:r w:rsidRPr="001159E7">
          <w:rPr>
            <w:rFonts w:ascii="Arial" w:hAnsi="Arial" w:cs="Arial"/>
            <w:b/>
            <w:sz w:val="22"/>
            <w:szCs w:val="22"/>
            <w:rPrChange w:id="777" w:author="Sham Parab" w:date="2021-05-29T16:01:00Z">
              <w:rPr>
                <w:rFonts w:ascii="Arial" w:hAnsi="Arial" w:cs="Arial"/>
                <w:b/>
                <w:sz w:val="24"/>
                <w:szCs w:val="24"/>
              </w:rPr>
            </w:rPrChange>
          </w:rPr>
          <w:t xml:space="preserve">ACCESS TO CLASSIFIER: </w:t>
        </w:r>
      </w:ins>
    </w:p>
    <w:p w14:paraId="0F48DBAB" w14:textId="77777777" w:rsidR="00727544" w:rsidRPr="001159E7" w:rsidRDefault="00727544" w:rsidP="00727544">
      <w:pPr>
        <w:pStyle w:val="ListParagraph"/>
        <w:numPr>
          <w:ilvl w:val="0"/>
          <w:numId w:val="28"/>
        </w:numPr>
        <w:tabs>
          <w:tab w:val="left" w:pos="720"/>
        </w:tabs>
        <w:rPr>
          <w:ins w:id="778" w:author="00051521" w:date="2017-06-06T12:54:00Z"/>
          <w:rFonts w:ascii="Arial" w:hAnsi="Arial" w:cs="Arial"/>
          <w:rPrChange w:id="779" w:author="Sham Parab" w:date="2021-05-29T16:01:00Z">
            <w:rPr>
              <w:ins w:id="780" w:author="00051521" w:date="2017-06-06T12:54:00Z"/>
              <w:rFonts w:ascii="Arial" w:hAnsi="Arial" w:cs="Arial"/>
              <w:sz w:val="24"/>
              <w:szCs w:val="24"/>
            </w:rPr>
          </w:rPrChange>
        </w:rPr>
      </w:pPr>
      <w:ins w:id="781" w:author="00051521" w:date="2017-06-06T12:54:00Z">
        <w:r w:rsidRPr="001159E7">
          <w:rPr>
            <w:rFonts w:ascii="Arial" w:hAnsi="Arial" w:cs="Arial"/>
            <w:rPrChange w:id="782" w:author="Sham Parab" w:date="2021-05-29T16:01:00Z">
              <w:rPr>
                <w:rFonts w:ascii="Arial" w:hAnsi="Arial" w:cs="Arial"/>
                <w:sz w:val="24"/>
                <w:szCs w:val="24"/>
              </w:rPr>
            </w:rPrChange>
          </w:rPr>
          <w:t xml:space="preserve">A </w:t>
        </w:r>
        <w:proofErr w:type="gramStart"/>
        <w:r w:rsidRPr="001159E7">
          <w:rPr>
            <w:rFonts w:ascii="Arial" w:hAnsi="Arial" w:cs="Arial"/>
            <w:rPrChange w:id="783" w:author="Sham Parab" w:date="2021-05-29T16:01:00Z">
              <w:rPr>
                <w:rFonts w:ascii="Arial" w:hAnsi="Arial" w:cs="Arial"/>
                <w:sz w:val="24"/>
                <w:szCs w:val="24"/>
              </w:rPr>
            </w:rPrChange>
          </w:rPr>
          <w:t>walk way</w:t>
        </w:r>
        <w:proofErr w:type="gramEnd"/>
        <w:r w:rsidRPr="001159E7">
          <w:rPr>
            <w:rFonts w:ascii="Arial" w:hAnsi="Arial" w:cs="Arial"/>
            <w:rPrChange w:id="784" w:author="Sham Parab" w:date="2021-05-29T16:01:00Z">
              <w:rPr>
                <w:rFonts w:ascii="Arial" w:hAnsi="Arial" w:cs="Arial"/>
                <w:sz w:val="24"/>
                <w:szCs w:val="24"/>
              </w:rPr>
            </w:rPrChange>
          </w:rPr>
          <w:t xml:space="preserve"> parallel with the slope of the classifier should be provided. </w:t>
        </w:r>
      </w:ins>
    </w:p>
    <w:p w14:paraId="791FF8B3" w14:textId="77777777" w:rsidR="00727544" w:rsidRPr="001159E7" w:rsidRDefault="00727544" w:rsidP="00727544">
      <w:pPr>
        <w:pStyle w:val="ListParagraph"/>
        <w:numPr>
          <w:ilvl w:val="0"/>
          <w:numId w:val="28"/>
        </w:numPr>
        <w:tabs>
          <w:tab w:val="left" w:pos="720"/>
        </w:tabs>
        <w:rPr>
          <w:ins w:id="785" w:author="00051521" w:date="2017-06-06T12:54:00Z"/>
          <w:rFonts w:ascii="Arial" w:hAnsi="Arial" w:cs="Arial"/>
          <w:rPrChange w:id="786" w:author="Sham Parab" w:date="2021-05-29T16:01:00Z">
            <w:rPr>
              <w:ins w:id="787" w:author="00051521" w:date="2017-06-06T12:54:00Z"/>
              <w:rFonts w:ascii="Arial" w:hAnsi="Arial" w:cs="Arial"/>
              <w:sz w:val="24"/>
              <w:szCs w:val="24"/>
            </w:rPr>
          </w:rPrChange>
        </w:rPr>
      </w:pPr>
      <w:ins w:id="788" w:author="00051521" w:date="2017-06-06T12:54:00Z">
        <w:r w:rsidRPr="001159E7">
          <w:rPr>
            <w:rFonts w:ascii="Arial" w:hAnsi="Arial" w:cs="Arial"/>
            <w:rPrChange w:id="789" w:author="Sham Parab" w:date="2021-05-29T16:01:00Z">
              <w:rPr>
                <w:rFonts w:ascii="Arial" w:hAnsi="Arial" w:cs="Arial"/>
                <w:sz w:val="24"/>
                <w:szCs w:val="24"/>
              </w:rPr>
            </w:rPrChange>
          </w:rPr>
          <w:t xml:space="preserve">If a hydraulic lifting device is installed the </w:t>
        </w:r>
        <w:proofErr w:type="gramStart"/>
        <w:r w:rsidRPr="001159E7">
          <w:rPr>
            <w:rFonts w:ascii="Arial" w:hAnsi="Arial" w:cs="Arial"/>
            <w:rPrChange w:id="790" w:author="Sham Parab" w:date="2021-05-29T16:01:00Z">
              <w:rPr>
                <w:rFonts w:ascii="Arial" w:hAnsi="Arial" w:cs="Arial"/>
                <w:sz w:val="24"/>
                <w:szCs w:val="24"/>
              </w:rPr>
            </w:rPrChange>
          </w:rPr>
          <w:t>walk way</w:t>
        </w:r>
        <w:proofErr w:type="gramEnd"/>
        <w:r w:rsidRPr="001159E7">
          <w:rPr>
            <w:rFonts w:ascii="Arial" w:hAnsi="Arial" w:cs="Arial"/>
            <w:rPrChange w:id="791" w:author="Sham Parab" w:date="2021-05-29T16:01:00Z">
              <w:rPr>
                <w:rFonts w:ascii="Arial" w:hAnsi="Arial" w:cs="Arial"/>
                <w:sz w:val="24"/>
                <w:szCs w:val="24"/>
              </w:rPr>
            </w:rPrChange>
          </w:rPr>
          <w:t xml:space="preserve"> should be replaced on the side on which the pump is located. </w:t>
        </w:r>
      </w:ins>
    </w:p>
    <w:p w14:paraId="5A94D31A" w14:textId="77777777" w:rsidR="00727544" w:rsidRPr="001159E7" w:rsidRDefault="00727544" w:rsidP="00727544">
      <w:pPr>
        <w:pStyle w:val="ListParagraph"/>
        <w:numPr>
          <w:ilvl w:val="0"/>
          <w:numId w:val="28"/>
        </w:numPr>
        <w:tabs>
          <w:tab w:val="left" w:pos="720"/>
        </w:tabs>
        <w:rPr>
          <w:ins w:id="792" w:author="00051521" w:date="2017-06-06T12:54:00Z"/>
          <w:rFonts w:ascii="Arial" w:hAnsi="Arial" w:cs="Arial"/>
          <w:rPrChange w:id="793" w:author="Sham Parab" w:date="2021-05-29T16:01:00Z">
            <w:rPr>
              <w:ins w:id="794" w:author="00051521" w:date="2017-06-06T12:54:00Z"/>
              <w:rFonts w:ascii="Arial" w:hAnsi="Arial" w:cs="Arial"/>
              <w:sz w:val="24"/>
              <w:szCs w:val="24"/>
            </w:rPr>
          </w:rPrChange>
        </w:rPr>
      </w:pPr>
      <w:ins w:id="795" w:author="00051521" w:date="2017-06-06T12:54:00Z">
        <w:r w:rsidRPr="001159E7">
          <w:rPr>
            <w:rFonts w:ascii="Arial" w:hAnsi="Arial" w:cs="Arial"/>
            <w:rPrChange w:id="796" w:author="Sham Parab" w:date="2021-05-29T16:01:00Z">
              <w:rPr>
                <w:rFonts w:ascii="Arial" w:hAnsi="Arial" w:cs="Arial"/>
                <w:sz w:val="24"/>
                <w:szCs w:val="24"/>
              </w:rPr>
            </w:rPrChange>
          </w:rPr>
          <w:t xml:space="preserve">Elevated access must be provided at the </w:t>
        </w:r>
        <w:proofErr w:type="gramStart"/>
        <w:r w:rsidRPr="001159E7">
          <w:rPr>
            <w:rFonts w:ascii="Arial" w:hAnsi="Arial" w:cs="Arial"/>
            <w:rPrChange w:id="797" w:author="Sham Parab" w:date="2021-05-29T16:01:00Z">
              <w:rPr>
                <w:rFonts w:ascii="Arial" w:hAnsi="Arial" w:cs="Arial"/>
                <w:sz w:val="24"/>
                <w:szCs w:val="24"/>
              </w:rPr>
            </w:rPrChange>
          </w:rPr>
          <w:t>over flow</w:t>
        </w:r>
        <w:proofErr w:type="gramEnd"/>
        <w:r w:rsidRPr="001159E7">
          <w:rPr>
            <w:rFonts w:ascii="Arial" w:hAnsi="Arial" w:cs="Arial"/>
            <w:rPrChange w:id="798" w:author="Sham Parab" w:date="2021-05-29T16:01:00Z">
              <w:rPr>
                <w:rFonts w:ascii="Arial" w:hAnsi="Arial" w:cs="Arial"/>
                <w:sz w:val="24"/>
                <w:szCs w:val="24"/>
              </w:rPr>
            </w:rPrChange>
          </w:rPr>
          <w:t xml:space="preserve"> end of the machine for lubrication of the submerged lower bearing. </w:t>
        </w:r>
      </w:ins>
    </w:p>
    <w:p w14:paraId="1A7371D3" w14:textId="77777777" w:rsidR="00727544" w:rsidRPr="001159E7" w:rsidRDefault="00727544" w:rsidP="00727544">
      <w:pPr>
        <w:pStyle w:val="ListParagraph"/>
        <w:numPr>
          <w:ilvl w:val="0"/>
          <w:numId w:val="28"/>
        </w:numPr>
        <w:tabs>
          <w:tab w:val="left" w:pos="720"/>
        </w:tabs>
        <w:rPr>
          <w:ins w:id="799" w:author="00051521" w:date="2017-06-06T12:54:00Z"/>
          <w:rFonts w:ascii="Arial" w:hAnsi="Arial" w:cs="Arial"/>
          <w:rPrChange w:id="800" w:author="Sham Parab" w:date="2021-05-29T16:01:00Z">
            <w:rPr>
              <w:ins w:id="801" w:author="00051521" w:date="2017-06-06T12:54:00Z"/>
              <w:rFonts w:ascii="Arial" w:hAnsi="Arial" w:cs="Arial"/>
              <w:sz w:val="24"/>
              <w:szCs w:val="24"/>
            </w:rPr>
          </w:rPrChange>
        </w:rPr>
      </w:pPr>
      <w:ins w:id="802" w:author="00051521" w:date="2017-06-06T12:54:00Z">
        <w:r w:rsidRPr="001159E7">
          <w:rPr>
            <w:rFonts w:ascii="Arial" w:hAnsi="Arial" w:cs="Arial"/>
            <w:rPrChange w:id="803" w:author="Sham Parab" w:date="2021-05-29T16:01:00Z">
              <w:rPr>
                <w:rFonts w:ascii="Arial" w:hAnsi="Arial" w:cs="Arial"/>
                <w:sz w:val="24"/>
                <w:szCs w:val="24"/>
              </w:rPr>
            </w:rPrChange>
          </w:rPr>
          <w:t xml:space="preserve">This platform of ladder may also be used to observe the spiral when lowering or raising the same. </w:t>
        </w:r>
      </w:ins>
    </w:p>
    <w:p w14:paraId="59E27C46" w14:textId="77777777" w:rsidR="00727544" w:rsidRPr="001159E7" w:rsidRDefault="00727544" w:rsidP="00727544">
      <w:pPr>
        <w:pStyle w:val="ListParagraph"/>
        <w:numPr>
          <w:ilvl w:val="0"/>
          <w:numId w:val="28"/>
        </w:numPr>
        <w:tabs>
          <w:tab w:val="left" w:pos="720"/>
        </w:tabs>
        <w:rPr>
          <w:ins w:id="804" w:author="00051521" w:date="2017-06-06T12:54:00Z"/>
          <w:rFonts w:ascii="Arial" w:hAnsi="Arial" w:cs="Arial"/>
          <w:rPrChange w:id="805" w:author="Sham Parab" w:date="2021-05-29T16:01:00Z">
            <w:rPr>
              <w:ins w:id="806" w:author="00051521" w:date="2017-06-06T12:54:00Z"/>
              <w:rFonts w:ascii="Arial" w:hAnsi="Arial" w:cs="Arial"/>
              <w:sz w:val="24"/>
              <w:szCs w:val="24"/>
            </w:rPr>
          </w:rPrChange>
        </w:rPr>
      </w:pPr>
      <w:ins w:id="807" w:author="00051521" w:date="2017-06-06T12:54:00Z">
        <w:r w:rsidRPr="001159E7">
          <w:rPr>
            <w:rFonts w:ascii="Arial" w:hAnsi="Arial" w:cs="Arial"/>
            <w:rPrChange w:id="808" w:author="Sham Parab" w:date="2021-05-29T16:01:00Z">
              <w:rPr>
                <w:rFonts w:ascii="Arial" w:hAnsi="Arial" w:cs="Arial"/>
                <w:sz w:val="24"/>
                <w:szCs w:val="24"/>
              </w:rPr>
            </w:rPrChange>
          </w:rPr>
          <w:t>In the case of motorised hydraulic lifting devices, the Lift button and an extended “bypass” valve may be placed on this platform for better operations.</w:t>
        </w:r>
      </w:ins>
    </w:p>
    <w:p w14:paraId="60C6745A" w14:textId="77777777" w:rsidR="00727544" w:rsidRPr="001159E7" w:rsidRDefault="00727544" w:rsidP="00727544">
      <w:pPr>
        <w:tabs>
          <w:tab w:val="left" w:pos="1395"/>
        </w:tabs>
        <w:outlineLvl w:val="0"/>
        <w:rPr>
          <w:ins w:id="809" w:author="00051521" w:date="2017-06-06T12:54:00Z"/>
          <w:rFonts w:ascii="Arial" w:hAnsi="Arial" w:cs="Arial"/>
          <w:b/>
          <w:sz w:val="22"/>
          <w:szCs w:val="22"/>
          <w:rPrChange w:id="810" w:author="Sham Parab" w:date="2021-05-29T16:01:00Z">
            <w:rPr>
              <w:ins w:id="811" w:author="00051521" w:date="2017-06-06T12:54:00Z"/>
              <w:rFonts w:ascii="Arial" w:hAnsi="Arial" w:cs="Arial"/>
              <w:b/>
              <w:sz w:val="24"/>
              <w:szCs w:val="24"/>
            </w:rPr>
          </w:rPrChange>
        </w:rPr>
      </w:pPr>
      <w:ins w:id="812" w:author="00051521" w:date="2017-06-06T12:54:00Z">
        <w:del w:id="813" w:author="Gajanan S Gogate" w:date="2019-11-15T17:14:00Z">
          <w:r w:rsidRPr="001159E7" w:rsidDel="00090748">
            <w:rPr>
              <w:rFonts w:ascii="Arial" w:hAnsi="Arial" w:cs="Arial"/>
              <w:b/>
              <w:sz w:val="22"/>
              <w:szCs w:val="22"/>
              <w:rPrChange w:id="814" w:author="Sham Parab" w:date="2021-05-29T16:01:00Z">
                <w:rPr>
                  <w:rFonts w:ascii="Arial" w:hAnsi="Arial" w:cs="Arial"/>
                  <w:b/>
                  <w:sz w:val="24"/>
                  <w:szCs w:val="24"/>
                </w:rPr>
              </w:rPrChange>
            </w:rPr>
            <w:delText>CHECKS  BEFORE</w:delText>
          </w:r>
        </w:del>
      </w:ins>
      <w:ins w:id="815" w:author="Gajanan S Gogate" w:date="2019-11-15T17:14:00Z">
        <w:r w:rsidR="00090748" w:rsidRPr="001159E7">
          <w:rPr>
            <w:rFonts w:ascii="Arial" w:hAnsi="Arial" w:cs="Arial"/>
            <w:b/>
            <w:sz w:val="22"/>
            <w:szCs w:val="22"/>
            <w:rPrChange w:id="816" w:author="Sham Parab" w:date="2021-05-29T16:01:00Z">
              <w:rPr>
                <w:rFonts w:ascii="Arial" w:hAnsi="Arial" w:cs="Arial"/>
                <w:b/>
                <w:sz w:val="24"/>
                <w:szCs w:val="24"/>
              </w:rPr>
            </w:rPrChange>
          </w:rPr>
          <w:t>CHECKS BEFORE</w:t>
        </w:r>
      </w:ins>
      <w:ins w:id="817" w:author="00051521" w:date="2017-06-06T12:54:00Z">
        <w:r w:rsidRPr="001159E7">
          <w:rPr>
            <w:rFonts w:ascii="Arial" w:hAnsi="Arial" w:cs="Arial"/>
            <w:b/>
            <w:sz w:val="22"/>
            <w:szCs w:val="22"/>
            <w:rPrChange w:id="818" w:author="Sham Parab" w:date="2021-05-29T16:01:00Z">
              <w:rPr>
                <w:rFonts w:ascii="Arial" w:hAnsi="Arial" w:cs="Arial"/>
                <w:b/>
                <w:sz w:val="24"/>
                <w:szCs w:val="24"/>
              </w:rPr>
            </w:rPrChange>
          </w:rPr>
          <w:t xml:space="preserve"> STARTING</w:t>
        </w:r>
      </w:ins>
    </w:p>
    <w:p w14:paraId="386A8241" w14:textId="77777777" w:rsidR="00727544" w:rsidRPr="001159E7" w:rsidRDefault="00727544" w:rsidP="00727544">
      <w:pPr>
        <w:tabs>
          <w:tab w:val="left" w:pos="1395"/>
        </w:tabs>
        <w:outlineLvl w:val="0"/>
        <w:rPr>
          <w:ins w:id="819" w:author="00051521" w:date="2017-06-06T12:54:00Z"/>
          <w:rFonts w:ascii="Arial" w:hAnsi="Arial" w:cs="Arial"/>
          <w:b/>
          <w:sz w:val="22"/>
          <w:szCs w:val="22"/>
          <w:rPrChange w:id="820" w:author="Sham Parab" w:date="2021-05-29T16:01:00Z">
            <w:rPr>
              <w:ins w:id="821" w:author="00051521" w:date="2017-06-06T12:54:00Z"/>
              <w:rFonts w:ascii="Arial" w:hAnsi="Arial" w:cs="Arial"/>
              <w:b/>
              <w:sz w:val="24"/>
              <w:szCs w:val="24"/>
            </w:rPr>
          </w:rPrChange>
        </w:rPr>
      </w:pPr>
      <w:ins w:id="822" w:author="00051521" w:date="2017-06-06T12:54:00Z">
        <w:r w:rsidRPr="001159E7">
          <w:rPr>
            <w:rFonts w:ascii="Arial" w:hAnsi="Arial" w:cs="Arial"/>
            <w:b/>
            <w:sz w:val="22"/>
            <w:szCs w:val="22"/>
            <w:rPrChange w:id="823" w:author="Sham Parab" w:date="2021-05-29T16:01:00Z">
              <w:rPr>
                <w:rFonts w:ascii="Arial" w:hAnsi="Arial" w:cs="Arial"/>
                <w:b/>
                <w:sz w:val="24"/>
                <w:szCs w:val="24"/>
              </w:rPr>
            </w:rPrChange>
          </w:rPr>
          <w:t>Tank</w:t>
        </w:r>
      </w:ins>
    </w:p>
    <w:p w14:paraId="6913BE1E" w14:textId="77777777" w:rsidR="00727544" w:rsidRPr="001159E7" w:rsidRDefault="00727544" w:rsidP="00727544">
      <w:pPr>
        <w:pStyle w:val="ListParagraph"/>
        <w:numPr>
          <w:ilvl w:val="0"/>
          <w:numId w:val="16"/>
        </w:numPr>
        <w:tabs>
          <w:tab w:val="left" w:pos="720"/>
        </w:tabs>
        <w:rPr>
          <w:ins w:id="824" w:author="00051521" w:date="2017-06-06T12:54:00Z"/>
          <w:rFonts w:ascii="Arial" w:hAnsi="Arial" w:cs="Arial"/>
          <w:rPrChange w:id="825" w:author="Sham Parab" w:date="2021-05-29T16:01:00Z">
            <w:rPr>
              <w:ins w:id="826" w:author="00051521" w:date="2017-06-06T12:54:00Z"/>
              <w:rFonts w:ascii="Arial" w:hAnsi="Arial" w:cs="Arial"/>
              <w:sz w:val="24"/>
              <w:szCs w:val="24"/>
            </w:rPr>
          </w:rPrChange>
        </w:rPr>
      </w:pPr>
      <w:ins w:id="827" w:author="00051521" w:date="2017-06-06T12:54:00Z">
        <w:r w:rsidRPr="001159E7">
          <w:rPr>
            <w:rFonts w:ascii="Arial" w:hAnsi="Arial" w:cs="Arial"/>
            <w:rPrChange w:id="828" w:author="Sham Parab" w:date="2021-05-29T16:01:00Z">
              <w:rPr>
                <w:rFonts w:ascii="Arial" w:hAnsi="Arial" w:cs="Arial"/>
                <w:sz w:val="24"/>
                <w:szCs w:val="24"/>
              </w:rPr>
            </w:rPrChange>
          </w:rPr>
          <w:t>Check slope of tank tighten the anchor bolts. Remove shipping bracing, this is painted red for easy recognition. Tighten the feed and overflow launder.</w:t>
        </w:r>
      </w:ins>
    </w:p>
    <w:p w14:paraId="3571822E" w14:textId="77777777" w:rsidR="00727544" w:rsidRPr="001159E7" w:rsidRDefault="00727544" w:rsidP="00727544">
      <w:pPr>
        <w:tabs>
          <w:tab w:val="left" w:pos="1395"/>
        </w:tabs>
        <w:outlineLvl w:val="0"/>
        <w:rPr>
          <w:ins w:id="829" w:author="00051521" w:date="2017-06-06T12:54:00Z"/>
          <w:rFonts w:ascii="Arial" w:hAnsi="Arial" w:cs="Arial"/>
          <w:b/>
          <w:sz w:val="22"/>
          <w:szCs w:val="22"/>
          <w:rPrChange w:id="830" w:author="Sham Parab" w:date="2021-05-29T16:01:00Z">
            <w:rPr>
              <w:ins w:id="831" w:author="00051521" w:date="2017-06-06T12:54:00Z"/>
              <w:rFonts w:ascii="Arial" w:hAnsi="Arial" w:cs="Arial"/>
              <w:b/>
              <w:sz w:val="24"/>
              <w:szCs w:val="24"/>
            </w:rPr>
          </w:rPrChange>
        </w:rPr>
      </w:pPr>
      <w:ins w:id="832" w:author="00051521" w:date="2017-06-06T12:54:00Z">
        <w:r w:rsidRPr="001159E7">
          <w:rPr>
            <w:rFonts w:ascii="Arial" w:hAnsi="Arial" w:cs="Arial"/>
            <w:b/>
            <w:sz w:val="22"/>
            <w:szCs w:val="22"/>
            <w:rPrChange w:id="833" w:author="Sham Parab" w:date="2021-05-29T16:01:00Z">
              <w:rPr>
                <w:rFonts w:ascii="Arial" w:hAnsi="Arial" w:cs="Arial"/>
                <w:b/>
                <w:sz w:val="24"/>
                <w:szCs w:val="24"/>
              </w:rPr>
            </w:rPrChange>
          </w:rPr>
          <w:t xml:space="preserve">Drive </w:t>
        </w:r>
      </w:ins>
    </w:p>
    <w:p w14:paraId="5E9BED29" w14:textId="77777777" w:rsidR="00727544" w:rsidRPr="001159E7" w:rsidRDefault="00727544" w:rsidP="00727544">
      <w:pPr>
        <w:pStyle w:val="ListParagraph"/>
        <w:numPr>
          <w:ilvl w:val="0"/>
          <w:numId w:val="16"/>
        </w:numPr>
        <w:tabs>
          <w:tab w:val="left" w:pos="720"/>
        </w:tabs>
        <w:rPr>
          <w:ins w:id="834" w:author="00051521" w:date="2017-06-06T12:54:00Z"/>
          <w:rFonts w:ascii="Arial" w:hAnsi="Arial" w:cs="Arial"/>
          <w:rPrChange w:id="835" w:author="Sham Parab" w:date="2021-05-29T16:01:00Z">
            <w:rPr>
              <w:ins w:id="836" w:author="00051521" w:date="2017-06-06T12:54:00Z"/>
              <w:rFonts w:ascii="Arial" w:hAnsi="Arial" w:cs="Arial"/>
              <w:sz w:val="24"/>
              <w:szCs w:val="24"/>
            </w:rPr>
          </w:rPrChange>
        </w:rPr>
      </w:pPr>
      <w:ins w:id="837" w:author="00051521" w:date="2017-06-06T12:54:00Z">
        <w:r w:rsidRPr="001159E7">
          <w:rPr>
            <w:rFonts w:ascii="Arial" w:hAnsi="Arial" w:cs="Arial"/>
            <w:rPrChange w:id="838" w:author="Sham Parab" w:date="2021-05-29T16:01:00Z">
              <w:rPr>
                <w:rFonts w:ascii="Arial" w:hAnsi="Arial" w:cs="Arial"/>
                <w:sz w:val="24"/>
                <w:szCs w:val="24"/>
              </w:rPr>
            </w:rPrChange>
          </w:rPr>
          <w:t>Alignment of motor and reduction gearbox sheaves—tightens V Belt. Tighten holding down bolts. Check for sufficient lubricants on gears.</w:t>
        </w:r>
      </w:ins>
    </w:p>
    <w:p w14:paraId="1EE61E8E" w14:textId="77777777" w:rsidR="00727544" w:rsidRPr="001159E7" w:rsidRDefault="00727544" w:rsidP="00727544">
      <w:pPr>
        <w:pStyle w:val="ListParagraph"/>
        <w:numPr>
          <w:ilvl w:val="0"/>
          <w:numId w:val="16"/>
        </w:numPr>
        <w:tabs>
          <w:tab w:val="left" w:pos="720"/>
        </w:tabs>
        <w:rPr>
          <w:ins w:id="839" w:author="00051521" w:date="2017-06-06T12:54:00Z"/>
          <w:rFonts w:ascii="Arial" w:hAnsi="Arial" w:cs="Arial"/>
          <w:rPrChange w:id="840" w:author="Sham Parab" w:date="2021-05-29T16:01:00Z">
            <w:rPr>
              <w:ins w:id="841" w:author="00051521" w:date="2017-06-06T12:54:00Z"/>
              <w:rFonts w:ascii="Arial" w:hAnsi="Arial" w:cs="Arial"/>
              <w:sz w:val="24"/>
              <w:szCs w:val="24"/>
            </w:rPr>
          </w:rPrChange>
        </w:rPr>
      </w:pPr>
      <w:ins w:id="842" w:author="00051521" w:date="2017-06-06T12:54:00Z">
        <w:r w:rsidRPr="001159E7">
          <w:rPr>
            <w:rFonts w:ascii="Arial" w:hAnsi="Arial" w:cs="Arial"/>
            <w:rPrChange w:id="843" w:author="Sham Parab" w:date="2021-05-29T16:01:00Z">
              <w:rPr>
                <w:rFonts w:ascii="Arial" w:hAnsi="Arial" w:cs="Arial"/>
                <w:sz w:val="24"/>
                <w:szCs w:val="24"/>
              </w:rPr>
            </w:rPrChange>
          </w:rPr>
          <w:t>Check oil level in reduction gearbox. See that gear and belt guards are in position. See that grease fitting on main bearing has not been damaged in transit.</w:t>
        </w:r>
      </w:ins>
    </w:p>
    <w:p w14:paraId="7D2EED32" w14:textId="77777777" w:rsidR="00727544" w:rsidRPr="001159E7" w:rsidRDefault="00727544" w:rsidP="00727544">
      <w:pPr>
        <w:tabs>
          <w:tab w:val="left" w:pos="1395"/>
        </w:tabs>
        <w:outlineLvl w:val="0"/>
        <w:rPr>
          <w:ins w:id="844" w:author="00051521" w:date="2017-06-06T12:54:00Z"/>
          <w:rFonts w:ascii="Arial" w:hAnsi="Arial" w:cs="Arial"/>
          <w:b/>
          <w:sz w:val="22"/>
          <w:szCs w:val="22"/>
          <w:rPrChange w:id="845" w:author="Sham Parab" w:date="2021-05-29T16:01:00Z">
            <w:rPr>
              <w:ins w:id="846" w:author="00051521" w:date="2017-06-06T12:54:00Z"/>
              <w:rFonts w:ascii="Arial" w:hAnsi="Arial" w:cs="Arial"/>
              <w:b/>
              <w:sz w:val="24"/>
              <w:szCs w:val="24"/>
            </w:rPr>
          </w:rPrChange>
        </w:rPr>
      </w:pPr>
      <w:ins w:id="847" w:author="00051521" w:date="2017-06-06T12:54:00Z">
        <w:r w:rsidRPr="001159E7">
          <w:rPr>
            <w:rFonts w:ascii="Arial" w:hAnsi="Arial" w:cs="Arial"/>
            <w:b/>
            <w:sz w:val="22"/>
            <w:szCs w:val="22"/>
            <w:rPrChange w:id="848" w:author="Sham Parab" w:date="2021-05-29T16:01:00Z">
              <w:rPr>
                <w:rFonts w:ascii="Arial" w:hAnsi="Arial" w:cs="Arial"/>
                <w:b/>
                <w:sz w:val="24"/>
                <w:szCs w:val="24"/>
              </w:rPr>
            </w:rPrChange>
          </w:rPr>
          <w:t>LIFTING DEVICE</w:t>
        </w:r>
      </w:ins>
    </w:p>
    <w:p w14:paraId="0C4E9F89" w14:textId="77777777" w:rsidR="00727544" w:rsidRPr="001159E7" w:rsidRDefault="00727544" w:rsidP="00727544">
      <w:pPr>
        <w:tabs>
          <w:tab w:val="left" w:pos="1395"/>
        </w:tabs>
        <w:outlineLvl w:val="0"/>
        <w:rPr>
          <w:ins w:id="849" w:author="00051521" w:date="2017-06-06T12:54:00Z"/>
          <w:rFonts w:ascii="Arial" w:hAnsi="Arial" w:cs="Arial"/>
          <w:b/>
          <w:sz w:val="22"/>
          <w:szCs w:val="22"/>
          <w:rPrChange w:id="850" w:author="Sham Parab" w:date="2021-05-29T16:01:00Z">
            <w:rPr>
              <w:ins w:id="851" w:author="00051521" w:date="2017-06-06T12:54:00Z"/>
              <w:rFonts w:ascii="Arial" w:hAnsi="Arial" w:cs="Arial"/>
              <w:b/>
              <w:sz w:val="24"/>
              <w:szCs w:val="24"/>
            </w:rPr>
          </w:rPrChange>
        </w:rPr>
      </w:pPr>
      <w:ins w:id="852" w:author="00051521" w:date="2017-06-06T12:54:00Z">
        <w:r w:rsidRPr="001159E7">
          <w:rPr>
            <w:rFonts w:ascii="Arial" w:hAnsi="Arial" w:cs="Arial"/>
            <w:b/>
            <w:sz w:val="22"/>
            <w:szCs w:val="22"/>
            <w:rPrChange w:id="853" w:author="Sham Parab" w:date="2021-05-29T16:01:00Z">
              <w:rPr>
                <w:rFonts w:ascii="Arial" w:hAnsi="Arial" w:cs="Arial"/>
                <w:b/>
                <w:sz w:val="24"/>
                <w:szCs w:val="24"/>
              </w:rPr>
            </w:rPrChange>
          </w:rPr>
          <w:t>Motorized hydraulic lifting type</w:t>
        </w:r>
      </w:ins>
    </w:p>
    <w:p w14:paraId="3F4B14B9" w14:textId="77777777" w:rsidR="00727544" w:rsidRPr="001159E7" w:rsidRDefault="00727544" w:rsidP="00727544">
      <w:pPr>
        <w:pStyle w:val="ListParagraph"/>
        <w:numPr>
          <w:ilvl w:val="0"/>
          <w:numId w:val="17"/>
        </w:numPr>
        <w:tabs>
          <w:tab w:val="left" w:pos="720"/>
        </w:tabs>
        <w:rPr>
          <w:ins w:id="854" w:author="00051521" w:date="2017-06-06T12:54:00Z"/>
          <w:rFonts w:ascii="Arial" w:hAnsi="Arial" w:cs="Arial"/>
          <w:rPrChange w:id="855" w:author="Sham Parab" w:date="2021-05-29T16:01:00Z">
            <w:rPr>
              <w:ins w:id="856" w:author="00051521" w:date="2017-06-06T12:54:00Z"/>
              <w:rFonts w:ascii="Arial" w:hAnsi="Arial" w:cs="Arial"/>
              <w:sz w:val="24"/>
              <w:szCs w:val="24"/>
            </w:rPr>
          </w:rPrChange>
        </w:rPr>
      </w:pPr>
      <w:ins w:id="857" w:author="00051521" w:date="2017-06-06T12:54:00Z">
        <w:r w:rsidRPr="001159E7">
          <w:rPr>
            <w:rFonts w:ascii="Arial" w:hAnsi="Arial" w:cs="Arial"/>
            <w:rPrChange w:id="858" w:author="Sham Parab" w:date="2021-05-29T16:01:00Z">
              <w:rPr>
                <w:rFonts w:ascii="Arial" w:hAnsi="Arial" w:cs="Arial"/>
                <w:sz w:val="24"/>
                <w:szCs w:val="24"/>
              </w:rPr>
            </w:rPrChange>
          </w:rPr>
          <w:t xml:space="preserve">Operate motor and </w:t>
        </w:r>
        <w:proofErr w:type="gramStart"/>
        <w:r w:rsidRPr="001159E7">
          <w:rPr>
            <w:rFonts w:ascii="Arial" w:hAnsi="Arial" w:cs="Arial"/>
            <w:rPrChange w:id="859" w:author="Sham Parab" w:date="2021-05-29T16:01:00Z">
              <w:rPr>
                <w:rFonts w:ascii="Arial" w:hAnsi="Arial" w:cs="Arial"/>
                <w:sz w:val="24"/>
                <w:szCs w:val="24"/>
              </w:rPr>
            </w:rPrChange>
          </w:rPr>
          <w:t>by pass</w:t>
        </w:r>
        <w:proofErr w:type="gramEnd"/>
        <w:r w:rsidRPr="001159E7">
          <w:rPr>
            <w:rFonts w:ascii="Arial" w:hAnsi="Arial" w:cs="Arial"/>
            <w:rPrChange w:id="860" w:author="Sham Parab" w:date="2021-05-29T16:01:00Z">
              <w:rPr>
                <w:rFonts w:ascii="Arial" w:hAnsi="Arial" w:cs="Arial"/>
                <w:sz w:val="24"/>
                <w:szCs w:val="24"/>
              </w:rPr>
            </w:rPrChange>
          </w:rPr>
          <w:t xml:space="preserve"> valve. See that motor turns in right direction by observing rising of spiral.</w:t>
        </w:r>
      </w:ins>
    </w:p>
    <w:p w14:paraId="3E66E1C3" w14:textId="77777777" w:rsidR="00727544" w:rsidRPr="001159E7" w:rsidRDefault="00727544" w:rsidP="00727544">
      <w:pPr>
        <w:tabs>
          <w:tab w:val="left" w:pos="1395"/>
        </w:tabs>
        <w:outlineLvl w:val="0"/>
        <w:rPr>
          <w:ins w:id="861" w:author="00051521" w:date="2017-06-06T12:54:00Z"/>
          <w:rFonts w:ascii="Arial" w:hAnsi="Arial" w:cs="Arial"/>
          <w:b/>
          <w:sz w:val="22"/>
          <w:szCs w:val="22"/>
          <w:rPrChange w:id="862" w:author="Sham Parab" w:date="2021-05-29T16:01:00Z">
            <w:rPr>
              <w:ins w:id="863" w:author="00051521" w:date="2017-06-06T12:54:00Z"/>
              <w:rFonts w:ascii="Arial" w:hAnsi="Arial" w:cs="Arial"/>
              <w:b/>
              <w:sz w:val="24"/>
              <w:szCs w:val="24"/>
            </w:rPr>
          </w:rPrChange>
        </w:rPr>
      </w:pPr>
    </w:p>
    <w:p w14:paraId="0BEFC68B" w14:textId="77777777" w:rsidR="00727544" w:rsidRPr="001159E7" w:rsidRDefault="00727544" w:rsidP="00727544">
      <w:pPr>
        <w:tabs>
          <w:tab w:val="left" w:pos="1395"/>
        </w:tabs>
        <w:outlineLvl w:val="0"/>
        <w:rPr>
          <w:ins w:id="864" w:author="00051521" w:date="2017-06-06T12:54:00Z"/>
          <w:rFonts w:ascii="Arial" w:hAnsi="Arial" w:cs="Arial"/>
          <w:b/>
          <w:sz w:val="22"/>
          <w:szCs w:val="22"/>
          <w:rPrChange w:id="865" w:author="Sham Parab" w:date="2021-05-29T16:01:00Z">
            <w:rPr>
              <w:ins w:id="866" w:author="00051521" w:date="2017-06-06T12:54:00Z"/>
              <w:rFonts w:ascii="Arial" w:hAnsi="Arial" w:cs="Arial"/>
              <w:b/>
              <w:sz w:val="24"/>
              <w:szCs w:val="24"/>
            </w:rPr>
          </w:rPrChange>
        </w:rPr>
      </w:pPr>
      <w:ins w:id="867" w:author="00051521" w:date="2017-06-06T12:54:00Z">
        <w:r w:rsidRPr="001159E7">
          <w:rPr>
            <w:rFonts w:ascii="Arial" w:hAnsi="Arial" w:cs="Arial"/>
            <w:b/>
            <w:sz w:val="22"/>
            <w:szCs w:val="22"/>
            <w:rPrChange w:id="868" w:author="Sham Parab" w:date="2021-05-29T16:01:00Z">
              <w:rPr>
                <w:rFonts w:ascii="Arial" w:hAnsi="Arial" w:cs="Arial"/>
                <w:b/>
                <w:sz w:val="24"/>
                <w:szCs w:val="24"/>
              </w:rPr>
            </w:rPrChange>
          </w:rPr>
          <w:t>LOWER BEARING</w:t>
        </w:r>
      </w:ins>
    </w:p>
    <w:p w14:paraId="08A067AA" w14:textId="77777777" w:rsidR="00727544" w:rsidRPr="001159E7" w:rsidRDefault="00727544" w:rsidP="00727544">
      <w:pPr>
        <w:pStyle w:val="ListParagraph"/>
        <w:numPr>
          <w:ilvl w:val="0"/>
          <w:numId w:val="17"/>
        </w:numPr>
        <w:tabs>
          <w:tab w:val="left" w:pos="720"/>
        </w:tabs>
        <w:rPr>
          <w:ins w:id="869" w:author="00051521" w:date="2017-06-06T12:54:00Z"/>
          <w:rFonts w:ascii="Arial" w:hAnsi="Arial" w:cs="Arial"/>
          <w:rPrChange w:id="870" w:author="Sham Parab" w:date="2021-05-29T16:01:00Z">
            <w:rPr>
              <w:ins w:id="871" w:author="00051521" w:date="2017-06-06T12:54:00Z"/>
              <w:rFonts w:ascii="Arial" w:hAnsi="Arial" w:cs="Arial"/>
              <w:sz w:val="24"/>
              <w:szCs w:val="24"/>
            </w:rPr>
          </w:rPrChange>
        </w:rPr>
      </w:pPr>
      <w:ins w:id="872" w:author="00051521" w:date="2017-06-06T12:54:00Z">
        <w:r w:rsidRPr="001159E7">
          <w:rPr>
            <w:rFonts w:ascii="Arial" w:hAnsi="Arial" w:cs="Arial"/>
            <w:smallCaps/>
            <w:rPrChange w:id="873" w:author="Sham Parab" w:date="2021-05-29T16:01:00Z">
              <w:rPr>
                <w:rFonts w:ascii="Arial" w:hAnsi="Arial" w:cs="Arial"/>
                <w:smallCaps/>
                <w:sz w:val="24"/>
                <w:szCs w:val="24"/>
              </w:rPr>
            </w:rPrChange>
          </w:rPr>
          <w:t>B</w:t>
        </w:r>
        <w:r w:rsidRPr="001159E7">
          <w:rPr>
            <w:rFonts w:ascii="Arial" w:hAnsi="Arial" w:cs="Arial"/>
            <w:rPrChange w:id="874" w:author="Sham Parab" w:date="2021-05-29T16:01:00Z">
              <w:rPr>
                <w:rFonts w:ascii="Arial" w:hAnsi="Arial" w:cs="Arial"/>
                <w:sz w:val="24"/>
                <w:szCs w:val="24"/>
              </w:rPr>
            </w:rPrChange>
          </w:rPr>
          <w:t xml:space="preserve">efore bearing is submerged, apply grease gun and charge grease till grease escapes near pipe/ shaft flange. If no grease appears and relief valve operates, the bearing must be </w:t>
        </w:r>
        <w:del w:id="875" w:author="Gajanan S Gogate" w:date="2019-11-15T17:15:00Z">
          <w:r w:rsidRPr="001159E7" w:rsidDel="00090748">
            <w:rPr>
              <w:rFonts w:ascii="Arial" w:hAnsi="Arial" w:cs="Arial"/>
              <w:rPrChange w:id="876" w:author="Sham Parab" w:date="2021-05-29T16:01:00Z">
                <w:rPr>
                  <w:rFonts w:ascii="Arial" w:hAnsi="Arial" w:cs="Arial"/>
                  <w:sz w:val="24"/>
                  <w:szCs w:val="24"/>
                </w:rPr>
              </w:rPrChange>
            </w:rPr>
            <w:delText>inspected.Three</w:delText>
          </w:r>
        </w:del>
      </w:ins>
      <w:ins w:id="877" w:author="Gajanan S Gogate" w:date="2019-11-15T17:15:00Z">
        <w:r w:rsidR="00090748" w:rsidRPr="001159E7">
          <w:rPr>
            <w:rFonts w:ascii="Arial" w:hAnsi="Arial" w:cs="Arial"/>
            <w:rPrChange w:id="878" w:author="Sham Parab" w:date="2021-05-29T16:01:00Z">
              <w:rPr>
                <w:rFonts w:ascii="Arial" w:hAnsi="Arial" w:cs="Arial"/>
                <w:sz w:val="24"/>
                <w:szCs w:val="24"/>
              </w:rPr>
            </w:rPrChange>
          </w:rPr>
          <w:t>inspected. Three</w:t>
        </w:r>
      </w:ins>
      <w:ins w:id="879" w:author="00051521" w:date="2017-06-06T12:54:00Z">
        <w:r w:rsidRPr="001159E7">
          <w:rPr>
            <w:rFonts w:ascii="Arial" w:hAnsi="Arial" w:cs="Arial"/>
            <w:rPrChange w:id="880" w:author="Sham Parab" w:date="2021-05-29T16:01:00Z">
              <w:rPr>
                <w:rFonts w:ascii="Arial" w:hAnsi="Arial" w:cs="Arial"/>
                <w:sz w:val="24"/>
                <w:szCs w:val="24"/>
              </w:rPr>
            </w:rPrChange>
          </w:rPr>
          <w:t xml:space="preserve"> to four strokes of grease gun </w:t>
        </w:r>
        <w:del w:id="881" w:author="Gajanan S Gogate" w:date="2019-11-15T17:15:00Z">
          <w:r w:rsidRPr="001159E7" w:rsidDel="00090748">
            <w:rPr>
              <w:rFonts w:ascii="Arial" w:hAnsi="Arial" w:cs="Arial"/>
              <w:rPrChange w:id="882" w:author="Sham Parab" w:date="2021-05-29T16:01:00Z">
                <w:rPr>
                  <w:rFonts w:ascii="Arial" w:hAnsi="Arial" w:cs="Arial"/>
                  <w:sz w:val="24"/>
                  <w:szCs w:val="24"/>
                </w:rPr>
              </w:rPrChange>
            </w:rPr>
            <w:delText>shoud</w:delText>
          </w:r>
        </w:del>
      </w:ins>
      <w:ins w:id="883" w:author="Gajanan S Gogate" w:date="2019-11-15T17:15:00Z">
        <w:r w:rsidR="00090748" w:rsidRPr="001159E7">
          <w:rPr>
            <w:rFonts w:ascii="Arial" w:hAnsi="Arial" w:cs="Arial"/>
            <w:rPrChange w:id="884" w:author="Sham Parab" w:date="2021-05-29T16:01:00Z">
              <w:rPr>
                <w:rFonts w:ascii="Arial" w:hAnsi="Arial" w:cs="Arial"/>
                <w:sz w:val="24"/>
                <w:szCs w:val="24"/>
              </w:rPr>
            </w:rPrChange>
          </w:rPr>
          <w:t>should</w:t>
        </w:r>
      </w:ins>
      <w:ins w:id="885" w:author="00051521" w:date="2017-06-06T12:54:00Z">
        <w:r w:rsidRPr="001159E7">
          <w:rPr>
            <w:rFonts w:ascii="Arial" w:hAnsi="Arial" w:cs="Arial"/>
            <w:rPrChange w:id="886" w:author="Sham Parab" w:date="2021-05-29T16:01:00Z">
              <w:rPr>
                <w:rFonts w:ascii="Arial" w:hAnsi="Arial" w:cs="Arial"/>
                <w:sz w:val="24"/>
                <w:szCs w:val="24"/>
              </w:rPr>
            </w:rPrChange>
          </w:rPr>
          <w:t xml:space="preserve"> be applied at least once in every 8 hours shift.</w:t>
        </w:r>
      </w:ins>
    </w:p>
    <w:p w14:paraId="0CB59BD5" w14:textId="77777777" w:rsidR="00727544" w:rsidRPr="001159E7" w:rsidRDefault="00727544" w:rsidP="00727544">
      <w:pPr>
        <w:tabs>
          <w:tab w:val="left" w:pos="1395"/>
        </w:tabs>
        <w:rPr>
          <w:ins w:id="887" w:author="00051521" w:date="2017-06-06T12:54:00Z"/>
          <w:rFonts w:ascii="Arial" w:hAnsi="Arial" w:cs="Arial"/>
          <w:sz w:val="22"/>
          <w:szCs w:val="22"/>
          <w:rPrChange w:id="888" w:author="Sham Parab" w:date="2021-05-29T16:01:00Z">
            <w:rPr>
              <w:ins w:id="889" w:author="00051521" w:date="2017-06-06T12:54:00Z"/>
              <w:rFonts w:ascii="Arial" w:hAnsi="Arial" w:cs="Arial"/>
              <w:sz w:val="24"/>
              <w:szCs w:val="24"/>
            </w:rPr>
          </w:rPrChange>
        </w:rPr>
      </w:pPr>
    </w:p>
    <w:p w14:paraId="2E280143" w14:textId="77777777" w:rsidR="00727544" w:rsidRPr="001159E7" w:rsidRDefault="00727544" w:rsidP="00727544">
      <w:pPr>
        <w:tabs>
          <w:tab w:val="left" w:pos="1395"/>
        </w:tabs>
        <w:outlineLvl w:val="0"/>
        <w:rPr>
          <w:ins w:id="890" w:author="00051521" w:date="2017-06-06T12:54:00Z"/>
          <w:rFonts w:ascii="Arial" w:hAnsi="Arial" w:cs="Arial"/>
          <w:b/>
          <w:sz w:val="22"/>
          <w:szCs w:val="22"/>
          <w:rPrChange w:id="891" w:author="Sham Parab" w:date="2021-05-29T16:01:00Z">
            <w:rPr>
              <w:ins w:id="892" w:author="00051521" w:date="2017-06-06T12:54:00Z"/>
              <w:rFonts w:ascii="Arial" w:hAnsi="Arial" w:cs="Arial"/>
              <w:b/>
              <w:sz w:val="24"/>
              <w:szCs w:val="24"/>
            </w:rPr>
          </w:rPrChange>
        </w:rPr>
      </w:pPr>
      <w:ins w:id="893" w:author="00051521" w:date="2017-06-06T12:54:00Z">
        <w:r w:rsidRPr="001159E7">
          <w:rPr>
            <w:rFonts w:ascii="Arial" w:hAnsi="Arial" w:cs="Arial"/>
            <w:b/>
            <w:sz w:val="22"/>
            <w:szCs w:val="22"/>
            <w:rPrChange w:id="894" w:author="Sham Parab" w:date="2021-05-29T16:01:00Z">
              <w:rPr>
                <w:rFonts w:ascii="Arial" w:hAnsi="Arial" w:cs="Arial"/>
                <w:b/>
                <w:sz w:val="24"/>
                <w:szCs w:val="24"/>
              </w:rPr>
            </w:rPrChange>
          </w:rPr>
          <w:t>TRUSS, FLIGHT, SHOES</w:t>
        </w:r>
      </w:ins>
    </w:p>
    <w:p w14:paraId="4FC53ABC" w14:textId="77777777" w:rsidR="00727544" w:rsidRPr="001159E7" w:rsidRDefault="00727544" w:rsidP="00727544">
      <w:pPr>
        <w:pStyle w:val="ListParagraph"/>
        <w:numPr>
          <w:ilvl w:val="0"/>
          <w:numId w:val="17"/>
        </w:numPr>
        <w:tabs>
          <w:tab w:val="left" w:pos="720"/>
        </w:tabs>
        <w:rPr>
          <w:ins w:id="895" w:author="00051521" w:date="2017-06-06T12:54:00Z"/>
          <w:rFonts w:ascii="Arial" w:hAnsi="Arial" w:cs="Arial"/>
          <w:rPrChange w:id="896" w:author="Sham Parab" w:date="2021-05-29T16:01:00Z">
            <w:rPr>
              <w:ins w:id="897" w:author="00051521" w:date="2017-06-06T12:54:00Z"/>
              <w:rFonts w:ascii="Arial" w:hAnsi="Arial" w:cs="Arial"/>
              <w:sz w:val="24"/>
              <w:szCs w:val="24"/>
            </w:rPr>
          </w:rPrChange>
        </w:rPr>
      </w:pPr>
      <w:ins w:id="898" w:author="00051521" w:date="2017-06-06T12:54:00Z">
        <w:r w:rsidRPr="001159E7">
          <w:rPr>
            <w:rFonts w:ascii="Arial" w:hAnsi="Arial" w:cs="Arial"/>
            <w:rPrChange w:id="899" w:author="Sham Parab" w:date="2021-05-29T16:01:00Z">
              <w:rPr>
                <w:rFonts w:ascii="Arial" w:hAnsi="Arial" w:cs="Arial"/>
                <w:sz w:val="24"/>
                <w:szCs w:val="24"/>
              </w:rPr>
            </w:rPrChange>
          </w:rPr>
          <w:t>Check all bolts for tightness</w:t>
        </w:r>
      </w:ins>
    </w:p>
    <w:p w14:paraId="5C6B1E81" w14:textId="77777777" w:rsidR="00727544" w:rsidRPr="001159E7" w:rsidRDefault="00727544" w:rsidP="00727544">
      <w:pPr>
        <w:tabs>
          <w:tab w:val="left" w:pos="1395"/>
        </w:tabs>
        <w:outlineLvl w:val="0"/>
        <w:rPr>
          <w:ins w:id="900" w:author="00051521" w:date="2017-06-06T12:54:00Z"/>
          <w:rFonts w:ascii="Arial" w:hAnsi="Arial" w:cs="Arial"/>
          <w:b/>
          <w:sz w:val="22"/>
          <w:szCs w:val="22"/>
          <w:rPrChange w:id="901" w:author="Sham Parab" w:date="2021-05-29T16:01:00Z">
            <w:rPr>
              <w:ins w:id="902" w:author="00051521" w:date="2017-06-06T12:54:00Z"/>
              <w:rFonts w:ascii="Arial" w:hAnsi="Arial" w:cs="Arial"/>
              <w:b/>
              <w:sz w:val="24"/>
              <w:szCs w:val="24"/>
            </w:rPr>
          </w:rPrChange>
        </w:rPr>
      </w:pPr>
      <w:ins w:id="903" w:author="00051521" w:date="2017-06-06T12:54:00Z">
        <w:del w:id="904" w:author="Gajanan S Gogate" w:date="2019-11-15T17:15:00Z">
          <w:r w:rsidRPr="001159E7" w:rsidDel="00090748">
            <w:rPr>
              <w:rFonts w:ascii="Arial" w:hAnsi="Arial" w:cs="Arial"/>
              <w:b/>
              <w:sz w:val="22"/>
              <w:szCs w:val="22"/>
              <w:rPrChange w:id="905" w:author="Sham Parab" w:date="2021-05-29T16:01:00Z">
                <w:rPr>
                  <w:rFonts w:ascii="Arial" w:hAnsi="Arial" w:cs="Arial"/>
                  <w:b/>
                  <w:sz w:val="24"/>
                  <w:szCs w:val="24"/>
                </w:rPr>
              </w:rPrChange>
            </w:rPr>
            <w:delText>STARTING  AFTER</w:delText>
          </w:r>
        </w:del>
      </w:ins>
      <w:ins w:id="906" w:author="Gajanan S Gogate" w:date="2019-11-15T17:15:00Z">
        <w:r w:rsidR="00090748" w:rsidRPr="001159E7">
          <w:rPr>
            <w:rFonts w:ascii="Arial" w:hAnsi="Arial" w:cs="Arial"/>
            <w:b/>
            <w:sz w:val="22"/>
            <w:szCs w:val="22"/>
            <w:rPrChange w:id="907" w:author="Sham Parab" w:date="2021-05-29T16:01:00Z">
              <w:rPr>
                <w:rFonts w:ascii="Arial" w:hAnsi="Arial" w:cs="Arial"/>
                <w:b/>
                <w:sz w:val="24"/>
                <w:szCs w:val="24"/>
              </w:rPr>
            </w:rPrChange>
          </w:rPr>
          <w:t>STARTING AFTER</w:t>
        </w:r>
      </w:ins>
      <w:ins w:id="908" w:author="00051521" w:date="2017-06-06T12:54:00Z">
        <w:r w:rsidRPr="001159E7">
          <w:rPr>
            <w:rFonts w:ascii="Arial" w:hAnsi="Arial" w:cs="Arial"/>
            <w:b/>
            <w:sz w:val="22"/>
            <w:szCs w:val="22"/>
            <w:rPrChange w:id="909" w:author="Sham Parab" w:date="2021-05-29T16:01:00Z">
              <w:rPr>
                <w:rFonts w:ascii="Arial" w:hAnsi="Arial" w:cs="Arial"/>
                <w:b/>
                <w:sz w:val="24"/>
                <w:szCs w:val="24"/>
              </w:rPr>
            </w:rPrChange>
          </w:rPr>
          <w:t xml:space="preserve"> </w:t>
        </w:r>
        <w:del w:id="910" w:author="Gajanan S Gogate" w:date="2019-11-15T17:15:00Z">
          <w:r w:rsidRPr="001159E7" w:rsidDel="00090748">
            <w:rPr>
              <w:rFonts w:ascii="Arial" w:hAnsi="Arial" w:cs="Arial"/>
              <w:b/>
              <w:sz w:val="22"/>
              <w:szCs w:val="22"/>
              <w:rPrChange w:id="911" w:author="Sham Parab" w:date="2021-05-29T16:01:00Z">
                <w:rPr>
                  <w:rFonts w:ascii="Arial" w:hAnsi="Arial" w:cs="Arial"/>
                  <w:b/>
                  <w:sz w:val="24"/>
                  <w:szCs w:val="24"/>
                </w:rPr>
              </w:rPrChange>
            </w:rPr>
            <w:delText>SHUTDOWN  FOR</w:delText>
          </w:r>
        </w:del>
      </w:ins>
      <w:ins w:id="912" w:author="Gajanan S Gogate" w:date="2019-11-15T17:15:00Z">
        <w:r w:rsidR="00090748" w:rsidRPr="001159E7">
          <w:rPr>
            <w:rFonts w:ascii="Arial" w:hAnsi="Arial" w:cs="Arial"/>
            <w:b/>
            <w:sz w:val="22"/>
            <w:szCs w:val="22"/>
            <w:rPrChange w:id="913" w:author="Sham Parab" w:date="2021-05-29T16:01:00Z">
              <w:rPr>
                <w:rFonts w:ascii="Arial" w:hAnsi="Arial" w:cs="Arial"/>
                <w:b/>
                <w:sz w:val="24"/>
                <w:szCs w:val="24"/>
              </w:rPr>
            </w:rPrChange>
          </w:rPr>
          <w:t>SHUTDOWN FOR</w:t>
        </w:r>
      </w:ins>
      <w:ins w:id="914" w:author="00051521" w:date="2017-06-06T12:54:00Z">
        <w:r w:rsidRPr="001159E7">
          <w:rPr>
            <w:rFonts w:ascii="Arial" w:hAnsi="Arial" w:cs="Arial"/>
            <w:b/>
            <w:sz w:val="22"/>
            <w:szCs w:val="22"/>
            <w:rPrChange w:id="915" w:author="Sham Parab" w:date="2021-05-29T16:01:00Z">
              <w:rPr>
                <w:rFonts w:ascii="Arial" w:hAnsi="Arial" w:cs="Arial"/>
                <w:b/>
                <w:sz w:val="24"/>
                <w:szCs w:val="24"/>
              </w:rPr>
            </w:rPrChange>
          </w:rPr>
          <w:t xml:space="preserve"> LONG TIME</w:t>
        </w:r>
      </w:ins>
    </w:p>
    <w:p w14:paraId="147E1D66" w14:textId="77777777" w:rsidR="00727544" w:rsidRPr="001159E7" w:rsidRDefault="00727544" w:rsidP="00727544">
      <w:pPr>
        <w:pStyle w:val="ListParagraph"/>
        <w:numPr>
          <w:ilvl w:val="0"/>
          <w:numId w:val="17"/>
        </w:numPr>
        <w:tabs>
          <w:tab w:val="left" w:pos="720"/>
        </w:tabs>
        <w:rPr>
          <w:ins w:id="916" w:author="00051521" w:date="2017-06-06T12:54:00Z"/>
          <w:rFonts w:ascii="Arial" w:hAnsi="Arial" w:cs="Arial"/>
          <w:rPrChange w:id="917" w:author="Sham Parab" w:date="2021-05-29T16:01:00Z">
            <w:rPr>
              <w:ins w:id="918" w:author="00051521" w:date="2017-06-06T12:54:00Z"/>
              <w:rFonts w:ascii="Arial" w:hAnsi="Arial" w:cs="Arial"/>
              <w:sz w:val="24"/>
              <w:szCs w:val="24"/>
            </w:rPr>
          </w:rPrChange>
        </w:rPr>
      </w:pPr>
      <w:ins w:id="919" w:author="00051521" w:date="2017-06-06T12:54:00Z">
        <w:r w:rsidRPr="001159E7">
          <w:rPr>
            <w:rFonts w:ascii="Arial" w:hAnsi="Arial" w:cs="Arial"/>
            <w:rPrChange w:id="920" w:author="Sham Parab" w:date="2021-05-29T16:01:00Z">
              <w:rPr>
                <w:rFonts w:ascii="Arial" w:hAnsi="Arial" w:cs="Arial"/>
                <w:sz w:val="24"/>
                <w:szCs w:val="24"/>
              </w:rPr>
            </w:rPrChange>
          </w:rPr>
          <w:t xml:space="preserve">To start machine, start motor and then turn in the feed. No alarm need be felt if at first the sand load seems excessive. </w:t>
        </w:r>
      </w:ins>
    </w:p>
    <w:p w14:paraId="453A8010" w14:textId="77777777" w:rsidR="00727544" w:rsidRPr="001159E7" w:rsidRDefault="00727544" w:rsidP="00727544">
      <w:pPr>
        <w:pStyle w:val="ListParagraph"/>
        <w:numPr>
          <w:ilvl w:val="0"/>
          <w:numId w:val="17"/>
        </w:numPr>
        <w:tabs>
          <w:tab w:val="left" w:pos="720"/>
        </w:tabs>
        <w:rPr>
          <w:ins w:id="921" w:author="00051521" w:date="2017-06-06T12:54:00Z"/>
          <w:rFonts w:ascii="Arial" w:hAnsi="Arial" w:cs="Arial"/>
          <w:rPrChange w:id="922" w:author="Sham Parab" w:date="2021-05-29T16:01:00Z">
            <w:rPr>
              <w:ins w:id="923" w:author="00051521" w:date="2017-06-06T12:54:00Z"/>
              <w:rFonts w:ascii="Arial" w:hAnsi="Arial" w:cs="Arial"/>
              <w:sz w:val="24"/>
              <w:szCs w:val="24"/>
            </w:rPr>
          </w:rPrChange>
        </w:rPr>
      </w:pPr>
      <w:ins w:id="924" w:author="00051521" w:date="2017-06-06T12:54:00Z">
        <w:r w:rsidRPr="001159E7">
          <w:rPr>
            <w:rFonts w:ascii="Arial" w:hAnsi="Arial" w:cs="Arial"/>
            <w:rPrChange w:id="925" w:author="Sham Parab" w:date="2021-05-29T16:01:00Z">
              <w:rPr>
                <w:rFonts w:ascii="Arial" w:hAnsi="Arial" w:cs="Arial"/>
                <w:sz w:val="24"/>
                <w:szCs w:val="24"/>
              </w:rPr>
            </w:rPrChange>
          </w:rPr>
          <w:t>Due to lack of pool density this is sometimes more apparent when starting the machine, than is the case when a balanced operation condition is established.</w:t>
        </w:r>
      </w:ins>
    </w:p>
    <w:p w14:paraId="704FAD84" w14:textId="77777777" w:rsidR="00727544" w:rsidRPr="001159E7" w:rsidRDefault="00727544" w:rsidP="00727544">
      <w:pPr>
        <w:tabs>
          <w:tab w:val="left" w:pos="1395"/>
        </w:tabs>
        <w:outlineLvl w:val="0"/>
        <w:rPr>
          <w:ins w:id="926" w:author="00051521" w:date="2017-06-06T12:54:00Z"/>
          <w:rFonts w:ascii="Arial" w:hAnsi="Arial" w:cs="Arial"/>
          <w:b/>
          <w:sz w:val="22"/>
          <w:szCs w:val="22"/>
          <w:rPrChange w:id="927" w:author="Sham Parab" w:date="2021-05-29T16:01:00Z">
            <w:rPr>
              <w:ins w:id="928" w:author="00051521" w:date="2017-06-06T12:54:00Z"/>
              <w:rFonts w:ascii="Arial" w:hAnsi="Arial" w:cs="Arial"/>
              <w:b/>
              <w:sz w:val="24"/>
              <w:szCs w:val="24"/>
            </w:rPr>
          </w:rPrChange>
        </w:rPr>
      </w:pPr>
      <w:ins w:id="929" w:author="00051521" w:date="2017-06-06T12:54:00Z">
        <w:r w:rsidRPr="001159E7">
          <w:rPr>
            <w:rFonts w:ascii="Arial" w:hAnsi="Arial" w:cs="Arial"/>
            <w:b/>
            <w:sz w:val="22"/>
            <w:szCs w:val="22"/>
            <w:rPrChange w:id="930" w:author="Sham Parab" w:date="2021-05-29T16:01:00Z">
              <w:rPr>
                <w:rFonts w:ascii="Arial" w:hAnsi="Arial" w:cs="Arial"/>
                <w:b/>
                <w:sz w:val="24"/>
                <w:szCs w:val="24"/>
              </w:rPr>
            </w:rPrChange>
          </w:rPr>
          <w:t>OPERATION DURING FIRST TIME RUNNING AFTER LONG SHUTDOWN</w:t>
        </w:r>
      </w:ins>
    </w:p>
    <w:p w14:paraId="3BC09AA3" w14:textId="77777777" w:rsidR="00727544" w:rsidRPr="001159E7" w:rsidRDefault="00727544" w:rsidP="00727544">
      <w:pPr>
        <w:pStyle w:val="ListParagraph"/>
        <w:numPr>
          <w:ilvl w:val="0"/>
          <w:numId w:val="18"/>
        </w:numPr>
        <w:tabs>
          <w:tab w:val="left" w:pos="720"/>
        </w:tabs>
        <w:rPr>
          <w:ins w:id="931" w:author="00051521" w:date="2017-06-06T12:54:00Z"/>
          <w:rFonts w:ascii="Arial" w:hAnsi="Arial" w:cs="Arial"/>
          <w:rPrChange w:id="932" w:author="Sham Parab" w:date="2021-05-29T16:01:00Z">
            <w:rPr>
              <w:ins w:id="933" w:author="00051521" w:date="2017-06-06T12:54:00Z"/>
              <w:rFonts w:ascii="Arial" w:hAnsi="Arial" w:cs="Arial"/>
              <w:sz w:val="24"/>
              <w:szCs w:val="24"/>
            </w:rPr>
          </w:rPrChange>
        </w:rPr>
      </w:pPr>
      <w:ins w:id="934" w:author="00051521" w:date="2017-06-06T12:54:00Z">
        <w:r w:rsidRPr="001159E7">
          <w:rPr>
            <w:rFonts w:ascii="Arial" w:hAnsi="Arial" w:cs="Arial"/>
            <w:rPrChange w:id="935" w:author="Sham Parab" w:date="2021-05-29T16:01:00Z">
              <w:rPr>
                <w:rFonts w:ascii="Arial" w:hAnsi="Arial" w:cs="Arial"/>
                <w:sz w:val="24"/>
                <w:szCs w:val="24"/>
              </w:rPr>
            </w:rPrChange>
          </w:rPr>
          <w:t>Overflow particle size is controlled through adjusting the pool density by changing the amount of dilution water, or by changing the poor area and volume by adjusting the height of the overflow weir. In extreme cases the slope of the classifier may be changed.</w:t>
        </w:r>
      </w:ins>
    </w:p>
    <w:p w14:paraId="66F93874" w14:textId="77777777" w:rsidR="00727544" w:rsidRPr="001159E7" w:rsidRDefault="00727544" w:rsidP="00727544">
      <w:pPr>
        <w:pStyle w:val="ListParagraph"/>
        <w:numPr>
          <w:ilvl w:val="0"/>
          <w:numId w:val="18"/>
        </w:numPr>
        <w:tabs>
          <w:tab w:val="left" w:pos="720"/>
        </w:tabs>
        <w:rPr>
          <w:ins w:id="936" w:author="00051521" w:date="2017-06-06T12:54:00Z"/>
          <w:rFonts w:ascii="Arial" w:hAnsi="Arial" w:cs="Arial"/>
          <w:rPrChange w:id="937" w:author="Sham Parab" w:date="2021-05-29T16:01:00Z">
            <w:rPr>
              <w:ins w:id="938" w:author="00051521" w:date="2017-06-06T12:54:00Z"/>
              <w:rFonts w:ascii="Arial" w:hAnsi="Arial" w:cs="Arial"/>
              <w:sz w:val="24"/>
              <w:szCs w:val="24"/>
            </w:rPr>
          </w:rPrChange>
        </w:rPr>
      </w:pPr>
      <w:ins w:id="939" w:author="00051521" w:date="2017-06-06T12:54:00Z">
        <w:r w:rsidRPr="001159E7">
          <w:rPr>
            <w:rFonts w:ascii="Arial" w:hAnsi="Arial" w:cs="Arial"/>
            <w:rPrChange w:id="940" w:author="Sham Parab" w:date="2021-05-29T16:01:00Z">
              <w:rPr>
                <w:rFonts w:ascii="Arial" w:hAnsi="Arial" w:cs="Arial"/>
                <w:sz w:val="24"/>
                <w:szCs w:val="24"/>
              </w:rPr>
            </w:rPrChange>
          </w:rPr>
          <w:t>For finer overflow, and more water or raise weir height.</w:t>
        </w:r>
      </w:ins>
    </w:p>
    <w:p w14:paraId="01F7A0CC" w14:textId="77777777" w:rsidR="00727544" w:rsidRPr="001159E7" w:rsidRDefault="00727544" w:rsidP="00727544">
      <w:pPr>
        <w:pStyle w:val="ListParagraph"/>
        <w:numPr>
          <w:ilvl w:val="0"/>
          <w:numId w:val="18"/>
        </w:numPr>
        <w:tabs>
          <w:tab w:val="left" w:pos="720"/>
        </w:tabs>
        <w:rPr>
          <w:ins w:id="941" w:author="00051521" w:date="2017-06-06T12:54:00Z"/>
          <w:rFonts w:ascii="Arial" w:hAnsi="Arial" w:cs="Arial"/>
          <w:rPrChange w:id="942" w:author="Sham Parab" w:date="2021-05-29T16:01:00Z">
            <w:rPr>
              <w:ins w:id="943" w:author="00051521" w:date="2017-06-06T12:54:00Z"/>
              <w:rFonts w:ascii="Arial" w:hAnsi="Arial" w:cs="Arial"/>
              <w:sz w:val="24"/>
              <w:szCs w:val="24"/>
            </w:rPr>
          </w:rPrChange>
        </w:rPr>
      </w:pPr>
      <w:ins w:id="944" w:author="00051521" w:date="2017-06-06T12:54:00Z">
        <w:r w:rsidRPr="001159E7">
          <w:rPr>
            <w:rFonts w:ascii="Arial" w:hAnsi="Arial" w:cs="Arial"/>
            <w:rPrChange w:id="945" w:author="Sham Parab" w:date="2021-05-29T16:01:00Z">
              <w:rPr>
                <w:rFonts w:ascii="Arial" w:hAnsi="Arial" w:cs="Arial"/>
                <w:sz w:val="24"/>
                <w:szCs w:val="24"/>
              </w:rPr>
            </w:rPrChange>
          </w:rPr>
          <w:t>For courser overflow particle size do the reverse.</w:t>
        </w:r>
      </w:ins>
    </w:p>
    <w:p w14:paraId="13E05FBE" w14:textId="77777777" w:rsidR="00727544" w:rsidRPr="001159E7" w:rsidRDefault="00727544" w:rsidP="00727544">
      <w:pPr>
        <w:pStyle w:val="ListParagraph"/>
        <w:numPr>
          <w:ilvl w:val="0"/>
          <w:numId w:val="18"/>
        </w:numPr>
        <w:tabs>
          <w:tab w:val="left" w:pos="720"/>
        </w:tabs>
        <w:rPr>
          <w:ins w:id="946" w:author="00051521" w:date="2017-06-06T12:54:00Z"/>
          <w:rFonts w:ascii="Arial" w:hAnsi="Arial" w:cs="Arial"/>
          <w:rPrChange w:id="947" w:author="Sham Parab" w:date="2021-05-29T16:01:00Z">
            <w:rPr>
              <w:ins w:id="948" w:author="00051521" w:date="2017-06-06T12:54:00Z"/>
              <w:rFonts w:ascii="Arial" w:hAnsi="Arial" w:cs="Arial"/>
              <w:sz w:val="24"/>
              <w:szCs w:val="24"/>
            </w:rPr>
          </w:rPrChange>
        </w:rPr>
      </w:pPr>
      <w:ins w:id="949" w:author="00051521" w:date="2017-06-06T12:54:00Z">
        <w:r w:rsidRPr="001159E7">
          <w:rPr>
            <w:rFonts w:ascii="Arial" w:hAnsi="Arial" w:cs="Arial"/>
            <w:rPrChange w:id="950" w:author="Sham Parab" w:date="2021-05-29T16:01:00Z">
              <w:rPr>
                <w:rFonts w:ascii="Arial" w:hAnsi="Arial" w:cs="Arial"/>
                <w:sz w:val="24"/>
                <w:szCs w:val="24"/>
              </w:rPr>
            </w:rPrChange>
          </w:rPr>
          <w:t>Change in spiral speed has little or no effect on overflow particle size.</w:t>
        </w:r>
      </w:ins>
    </w:p>
    <w:p w14:paraId="21C5C742" w14:textId="77777777" w:rsidR="00727544" w:rsidRPr="001159E7" w:rsidRDefault="00727544" w:rsidP="00727544">
      <w:pPr>
        <w:tabs>
          <w:tab w:val="left" w:pos="1395"/>
        </w:tabs>
        <w:outlineLvl w:val="0"/>
        <w:rPr>
          <w:ins w:id="951" w:author="00051521" w:date="2017-06-06T12:54:00Z"/>
          <w:rFonts w:ascii="Arial" w:hAnsi="Arial" w:cs="Arial"/>
          <w:b/>
          <w:sz w:val="22"/>
          <w:szCs w:val="22"/>
          <w:rPrChange w:id="952" w:author="Sham Parab" w:date="2021-05-29T16:01:00Z">
            <w:rPr>
              <w:ins w:id="953" w:author="00051521" w:date="2017-06-06T12:54:00Z"/>
              <w:rFonts w:ascii="Arial" w:hAnsi="Arial" w:cs="Arial"/>
              <w:b/>
              <w:sz w:val="24"/>
              <w:szCs w:val="24"/>
            </w:rPr>
          </w:rPrChange>
        </w:rPr>
      </w:pPr>
      <w:ins w:id="954" w:author="00051521" w:date="2017-06-06T12:54:00Z">
        <w:del w:id="955" w:author="Gajanan S Gogate" w:date="2019-11-15T17:15:00Z">
          <w:r w:rsidRPr="001159E7" w:rsidDel="00090748">
            <w:rPr>
              <w:rFonts w:ascii="Arial" w:hAnsi="Arial" w:cs="Arial"/>
              <w:b/>
              <w:sz w:val="22"/>
              <w:szCs w:val="22"/>
              <w:rPrChange w:id="956" w:author="Sham Parab" w:date="2021-05-29T16:01:00Z">
                <w:rPr>
                  <w:rFonts w:ascii="Arial" w:hAnsi="Arial" w:cs="Arial"/>
                  <w:b/>
                  <w:sz w:val="24"/>
                  <w:szCs w:val="24"/>
                </w:rPr>
              </w:rPrChange>
            </w:rPr>
            <w:delText>MAINTENENCE  OF</w:delText>
          </w:r>
        </w:del>
      </w:ins>
      <w:ins w:id="957" w:author="Gajanan S Gogate" w:date="2019-11-15T17:15:00Z">
        <w:r w:rsidR="00090748" w:rsidRPr="001159E7">
          <w:rPr>
            <w:rFonts w:ascii="Arial" w:hAnsi="Arial" w:cs="Arial"/>
            <w:b/>
            <w:sz w:val="22"/>
            <w:szCs w:val="22"/>
            <w:rPrChange w:id="958" w:author="Sham Parab" w:date="2021-05-29T16:01:00Z">
              <w:rPr>
                <w:rFonts w:ascii="Arial" w:hAnsi="Arial" w:cs="Arial"/>
                <w:b/>
                <w:sz w:val="24"/>
                <w:szCs w:val="24"/>
              </w:rPr>
            </w:rPrChange>
          </w:rPr>
          <w:t>MAINTENENCE OF</w:t>
        </w:r>
      </w:ins>
      <w:ins w:id="959" w:author="00051521" w:date="2017-06-06T12:54:00Z">
        <w:r w:rsidRPr="001159E7">
          <w:rPr>
            <w:rFonts w:ascii="Arial" w:hAnsi="Arial" w:cs="Arial"/>
            <w:b/>
            <w:sz w:val="22"/>
            <w:szCs w:val="22"/>
            <w:rPrChange w:id="960" w:author="Sham Parab" w:date="2021-05-29T16:01:00Z">
              <w:rPr>
                <w:rFonts w:ascii="Arial" w:hAnsi="Arial" w:cs="Arial"/>
                <w:b/>
                <w:sz w:val="24"/>
                <w:szCs w:val="24"/>
              </w:rPr>
            </w:rPrChange>
          </w:rPr>
          <w:t xml:space="preserve"> CLASSIFIER</w:t>
        </w:r>
      </w:ins>
    </w:p>
    <w:p w14:paraId="3B79E12E" w14:textId="77777777" w:rsidR="00727544" w:rsidRPr="001159E7" w:rsidRDefault="00727544" w:rsidP="00727544">
      <w:pPr>
        <w:pStyle w:val="ListParagraph"/>
        <w:numPr>
          <w:ilvl w:val="0"/>
          <w:numId w:val="19"/>
        </w:numPr>
        <w:tabs>
          <w:tab w:val="left" w:pos="720"/>
        </w:tabs>
        <w:rPr>
          <w:ins w:id="961" w:author="00051521" w:date="2017-06-06T12:54:00Z"/>
          <w:rFonts w:ascii="Arial" w:hAnsi="Arial" w:cs="Arial"/>
          <w:b/>
          <w:rPrChange w:id="962" w:author="Sham Parab" w:date="2021-05-29T16:01:00Z">
            <w:rPr>
              <w:ins w:id="963" w:author="00051521" w:date="2017-06-06T12:54:00Z"/>
              <w:rFonts w:ascii="Arial" w:hAnsi="Arial" w:cs="Arial"/>
              <w:b/>
              <w:sz w:val="24"/>
              <w:szCs w:val="24"/>
            </w:rPr>
          </w:rPrChange>
        </w:rPr>
      </w:pPr>
      <w:ins w:id="964" w:author="00051521" w:date="2017-06-06T12:54:00Z">
        <w:r w:rsidRPr="001159E7">
          <w:rPr>
            <w:rFonts w:ascii="Arial" w:hAnsi="Arial" w:cs="Arial"/>
            <w:rPrChange w:id="965" w:author="Sham Parab" w:date="2021-05-29T16:01:00Z">
              <w:rPr>
                <w:rFonts w:ascii="Arial" w:hAnsi="Arial" w:cs="Arial"/>
                <w:sz w:val="24"/>
                <w:szCs w:val="24"/>
              </w:rPr>
            </w:rPrChange>
          </w:rPr>
          <w:t>Being submerged in a highly abrasive liquid, this bearing requires regular lubrication.</w:t>
        </w:r>
      </w:ins>
    </w:p>
    <w:p w14:paraId="4DC07003" w14:textId="77777777" w:rsidR="00727544" w:rsidRPr="001159E7" w:rsidRDefault="00727544" w:rsidP="00727544">
      <w:pPr>
        <w:pStyle w:val="ListParagraph"/>
        <w:numPr>
          <w:ilvl w:val="0"/>
          <w:numId w:val="19"/>
        </w:numPr>
        <w:tabs>
          <w:tab w:val="left" w:pos="720"/>
        </w:tabs>
        <w:rPr>
          <w:ins w:id="966" w:author="00051521" w:date="2017-06-06T12:54:00Z"/>
          <w:rFonts w:ascii="Arial" w:hAnsi="Arial" w:cs="Arial"/>
          <w:b/>
          <w:rPrChange w:id="967" w:author="Sham Parab" w:date="2021-05-29T16:01:00Z">
            <w:rPr>
              <w:ins w:id="968" w:author="00051521" w:date="2017-06-06T12:54:00Z"/>
              <w:rFonts w:ascii="Arial" w:hAnsi="Arial" w:cs="Arial"/>
              <w:b/>
              <w:sz w:val="24"/>
              <w:szCs w:val="24"/>
            </w:rPr>
          </w:rPrChange>
        </w:rPr>
      </w:pPr>
      <w:ins w:id="969" w:author="00051521" w:date="2017-06-06T12:54:00Z">
        <w:r w:rsidRPr="001159E7">
          <w:rPr>
            <w:rFonts w:ascii="Arial" w:hAnsi="Arial" w:cs="Arial"/>
            <w:rPrChange w:id="970" w:author="Sham Parab" w:date="2021-05-29T16:01:00Z">
              <w:rPr>
                <w:rFonts w:ascii="Arial" w:hAnsi="Arial" w:cs="Arial"/>
                <w:sz w:val="24"/>
                <w:szCs w:val="24"/>
              </w:rPr>
            </w:rPrChange>
          </w:rPr>
          <w:t xml:space="preserve"> Three or four strokes of the grease gun should be applied at least once every 8 hours shift. </w:t>
        </w:r>
      </w:ins>
    </w:p>
    <w:p w14:paraId="6A95F5CF" w14:textId="77777777" w:rsidR="00727544" w:rsidRPr="001159E7" w:rsidRDefault="00727544" w:rsidP="00727544">
      <w:pPr>
        <w:pStyle w:val="ListParagraph"/>
        <w:numPr>
          <w:ilvl w:val="0"/>
          <w:numId w:val="19"/>
        </w:numPr>
        <w:tabs>
          <w:tab w:val="left" w:pos="720"/>
        </w:tabs>
        <w:rPr>
          <w:ins w:id="971" w:author="00051521" w:date="2017-06-06T12:54:00Z"/>
          <w:rFonts w:ascii="Arial" w:hAnsi="Arial" w:cs="Arial"/>
          <w:b/>
          <w:rPrChange w:id="972" w:author="Sham Parab" w:date="2021-05-29T16:01:00Z">
            <w:rPr>
              <w:ins w:id="973" w:author="00051521" w:date="2017-06-06T12:54:00Z"/>
              <w:rFonts w:ascii="Arial" w:hAnsi="Arial" w:cs="Arial"/>
              <w:b/>
              <w:sz w:val="24"/>
              <w:szCs w:val="24"/>
            </w:rPr>
          </w:rPrChange>
        </w:rPr>
      </w:pPr>
      <w:ins w:id="974" w:author="00051521" w:date="2017-06-06T12:54:00Z">
        <w:r w:rsidRPr="001159E7">
          <w:rPr>
            <w:rFonts w:ascii="Arial" w:hAnsi="Arial" w:cs="Arial"/>
            <w:rPrChange w:id="975" w:author="Sham Parab" w:date="2021-05-29T16:01:00Z">
              <w:rPr>
                <w:rFonts w:ascii="Arial" w:hAnsi="Arial" w:cs="Arial"/>
                <w:sz w:val="24"/>
                <w:szCs w:val="24"/>
              </w:rPr>
            </w:rPrChange>
          </w:rPr>
          <w:lastRenderedPageBreak/>
          <w:t>Whenever the bearing is raised above water level, the grease gun should be applied to check if grease passes through bearing and exist near shaft flange.</w:t>
        </w:r>
      </w:ins>
    </w:p>
    <w:p w14:paraId="1603F46C" w14:textId="77777777" w:rsidR="00727544" w:rsidRPr="001159E7" w:rsidRDefault="00727544" w:rsidP="00727544">
      <w:pPr>
        <w:pStyle w:val="ListParagraph"/>
        <w:numPr>
          <w:ilvl w:val="0"/>
          <w:numId w:val="19"/>
        </w:numPr>
        <w:tabs>
          <w:tab w:val="left" w:pos="720"/>
        </w:tabs>
        <w:rPr>
          <w:ins w:id="976" w:author="00051521" w:date="2017-06-06T12:54:00Z"/>
          <w:rFonts w:ascii="Arial" w:hAnsi="Arial" w:cs="Arial"/>
          <w:b/>
          <w:rPrChange w:id="977" w:author="Sham Parab" w:date="2021-05-29T16:01:00Z">
            <w:rPr>
              <w:ins w:id="978" w:author="00051521" w:date="2017-06-06T12:54:00Z"/>
              <w:rFonts w:ascii="Arial" w:hAnsi="Arial" w:cs="Arial"/>
              <w:b/>
              <w:sz w:val="24"/>
              <w:szCs w:val="24"/>
            </w:rPr>
          </w:rPrChange>
        </w:rPr>
      </w:pPr>
      <w:ins w:id="979" w:author="00051521" w:date="2017-06-06T12:54:00Z">
        <w:r w:rsidRPr="001159E7">
          <w:rPr>
            <w:rFonts w:ascii="Arial" w:hAnsi="Arial" w:cs="Arial"/>
            <w:rPrChange w:id="980" w:author="Sham Parab" w:date="2021-05-29T16:01:00Z">
              <w:rPr>
                <w:rFonts w:ascii="Arial" w:hAnsi="Arial" w:cs="Arial"/>
                <w:sz w:val="24"/>
                <w:szCs w:val="24"/>
              </w:rPr>
            </w:rPrChange>
          </w:rPr>
          <w:t xml:space="preserve"> If regularly lubricated the bearing requires internal inspection only every 12 to 18 months, when all the old grease should be washed off and new grease packed in. </w:t>
        </w:r>
      </w:ins>
    </w:p>
    <w:p w14:paraId="30C48E21" w14:textId="77777777" w:rsidR="00727544" w:rsidRPr="001159E7" w:rsidRDefault="00727544" w:rsidP="00727544">
      <w:pPr>
        <w:pStyle w:val="ListParagraph"/>
        <w:numPr>
          <w:ilvl w:val="0"/>
          <w:numId w:val="19"/>
        </w:numPr>
        <w:tabs>
          <w:tab w:val="left" w:pos="720"/>
        </w:tabs>
        <w:rPr>
          <w:ins w:id="981" w:author="00051521" w:date="2017-06-06T12:54:00Z"/>
          <w:rFonts w:ascii="Arial" w:hAnsi="Arial" w:cs="Arial"/>
          <w:b/>
          <w:rPrChange w:id="982" w:author="Sham Parab" w:date="2021-05-29T16:01:00Z">
            <w:rPr>
              <w:ins w:id="983" w:author="00051521" w:date="2017-06-06T12:54:00Z"/>
              <w:rFonts w:ascii="Arial" w:hAnsi="Arial" w:cs="Arial"/>
              <w:b/>
              <w:sz w:val="24"/>
              <w:szCs w:val="24"/>
            </w:rPr>
          </w:rPrChange>
        </w:rPr>
      </w:pPr>
      <w:ins w:id="984" w:author="00051521" w:date="2017-06-06T12:54:00Z">
        <w:r w:rsidRPr="001159E7">
          <w:rPr>
            <w:rFonts w:ascii="Arial" w:hAnsi="Arial" w:cs="Arial"/>
            <w:rPrChange w:id="985" w:author="Sham Parab" w:date="2021-05-29T16:01:00Z">
              <w:rPr>
                <w:rFonts w:ascii="Arial" w:hAnsi="Arial" w:cs="Arial"/>
                <w:sz w:val="24"/>
                <w:szCs w:val="24"/>
              </w:rPr>
            </w:rPrChange>
          </w:rPr>
          <w:t xml:space="preserve">The spiral packing fits LOOSELY into its cavity and must be only moderately compressed by the springs and set screws. </w:t>
        </w:r>
      </w:ins>
    </w:p>
    <w:p w14:paraId="7F8D58FB" w14:textId="77777777" w:rsidR="00727544" w:rsidRPr="001159E7" w:rsidRDefault="00727544" w:rsidP="00727544">
      <w:pPr>
        <w:pStyle w:val="ListParagraph"/>
        <w:numPr>
          <w:ilvl w:val="0"/>
          <w:numId w:val="19"/>
        </w:numPr>
        <w:tabs>
          <w:tab w:val="left" w:pos="720"/>
        </w:tabs>
        <w:rPr>
          <w:ins w:id="986" w:author="00051521" w:date="2017-06-06T12:54:00Z"/>
          <w:rFonts w:ascii="Arial" w:hAnsi="Arial" w:cs="Arial"/>
          <w:b/>
          <w:rPrChange w:id="987" w:author="Sham Parab" w:date="2021-05-29T16:01:00Z">
            <w:rPr>
              <w:ins w:id="988" w:author="00051521" w:date="2017-06-06T12:54:00Z"/>
              <w:rFonts w:ascii="Arial" w:hAnsi="Arial" w:cs="Arial"/>
              <w:b/>
              <w:sz w:val="24"/>
              <w:szCs w:val="24"/>
            </w:rPr>
          </w:rPrChange>
        </w:rPr>
      </w:pPr>
      <w:ins w:id="989" w:author="00051521" w:date="2017-06-06T12:54:00Z">
        <w:r w:rsidRPr="001159E7">
          <w:rPr>
            <w:rFonts w:ascii="Arial" w:hAnsi="Arial" w:cs="Arial"/>
            <w:rPrChange w:id="990" w:author="Sham Parab" w:date="2021-05-29T16:01:00Z">
              <w:rPr>
                <w:rFonts w:ascii="Arial" w:hAnsi="Arial" w:cs="Arial"/>
                <w:sz w:val="24"/>
                <w:szCs w:val="24"/>
              </w:rPr>
            </w:rPrChange>
          </w:rPr>
          <w:t xml:space="preserve">The spiral packing serves as a throttling labyrinth for the passage of </w:t>
        </w:r>
        <w:r w:rsidRPr="001159E7">
          <w:rPr>
            <w:rFonts w:ascii="Arial" w:hAnsi="Arial" w:cs="Arial"/>
            <w:b/>
            <w:rPrChange w:id="991" w:author="Sham Parab" w:date="2021-05-29T16:01:00Z">
              <w:rPr>
                <w:rFonts w:ascii="Arial" w:hAnsi="Arial" w:cs="Arial"/>
                <w:b/>
                <w:sz w:val="24"/>
                <w:szCs w:val="24"/>
              </w:rPr>
            </w:rPrChange>
          </w:rPr>
          <w:t>grease not as a seal.</w:t>
        </w:r>
      </w:ins>
    </w:p>
    <w:p w14:paraId="6C9BA2F2" w14:textId="77777777" w:rsidR="00727544" w:rsidRPr="001159E7" w:rsidRDefault="00727544" w:rsidP="00727544">
      <w:pPr>
        <w:pStyle w:val="ListParagraph"/>
        <w:numPr>
          <w:ilvl w:val="0"/>
          <w:numId w:val="19"/>
        </w:numPr>
        <w:tabs>
          <w:tab w:val="left" w:pos="720"/>
        </w:tabs>
        <w:rPr>
          <w:ins w:id="992" w:author="00051521" w:date="2017-06-06T12:54:00Z"/>
          <w:rFonts w:ascii="Arial" w:hAnsi="Arial" w:cs="Arial"/>
          <w:b/>
          <w:rPrChange w:id="993" w:author="Sham Parab" w:date="2021-05-29T16:01:00Z">
            <w:rPr>
              <w:ins w:id="994" w:author="00051521" w:date="2017-06-06T12:54:00Z"/>
              <w:rFonts w:ascii="Arial" w:hAnsi="Arial" w:cs="Arial"/>
              <w:b/>
              <w:sz w:val="24"/>
              <w:szCs w:val="24"/>
            </w:rPr>
          </w:rPrChange>
        </w:rPr>
      </w:pPr>
      <w:ins w:id="995" w:author="00051521" w:date="2017-06-06T12:54:00Z">
        <w:r w:rsidRPr="001159E7">
          <w:rPr>
            <w:rFonts w:ascii="Arial" w:hAnsi="Arial" w:cs="Arial"/>
            <w:b/>
            <w:rPrChange w:id="996" w:author="Sham Parab" w:date="2021-05-29T16:01:00Z">
              <w:rPr>
                <w:rFonts w:ascii="Arial" w:hAnsi="Arial" w:cs="Arial"/>
                <w:b/>
                <w:sz w:val="24"/>
                <w:szCs w:val="24"/>
              </w:rPr>
            </w:rPrChange>
          </w:rPr>
          <w:t xml:space="preserve">Complete sealing may cause grit to </w:t>
        </w:r>
        <w:proofErr w:type="gramStart"/>
        <w:r w:rsidRPr="001159E7">
          <w:rPr>
            <w:rFonts w:ascii="Arial" w:hAnsi="Arial" w:cs="Arial"/>
            <w:b/>
            <w:rPrChange w:id="997" w:author="Sham Parab" w:date="2021-05-29T16:01:00Z">
              <w:rPr>
                <w:rFonts w:ascii="Arial" w:hAnsi="Arial" w:cs="Arial"/>
                <w:b/>
                <w:sz w:val="24"/>
                <w:szCs w:val="24"/>
              </w:rPr>
            </w:rPrChange>
          </w:rPr>
          <w:t>enter</w:t>
        </w:r>
        <w:proofErr w:type="gramEnd"/>
        <w:r w:rsidRPr="001159E7">
          <w:rPr>
            <w:rFonts w:ascii="Arial" w:hAnsi="Arial" w:cs="Arial"/>
            <w:b/>
            <w:rPrChange w:id="998" w:author="Sham Parab" w:date="2021-05-29T16:01:00Z">
              <w:rPr>
                <w:rFonts w:ascii="Arial" w:hAnsi="Arial" w:cs="Arial"/>
                <w:b/>
                <w:sz w:val="24"/>
                <w:szCs w:val="24"/>
              </w:rPr>
            </w:rPrChange>
          </w:rPr>
          <w:t xml:space="preserve"> and destruction of the bearing will result.</w:t>
        </w:r>
      </w:ins>
    </w:p>
    <w:p w14:paraId="29C7113B" w14:textId="77777777" w:rsidR="00727544" w:rsidRPr="001159E7" w:rsidRDefault="00727544" w:rsidP="00727544">
      <w:pPr>
        <w:pStyle w:val="ListParagraph"/>
        <w:numPr>
          <w:ilvl w:val="0"/>
          <w:numId w:val="20"/>
        </w:numPr>
        <w:tabs>
          <w:tab w:val="left" w:pos="720"/>
        </w:tabs>
        <w:rPr>
          <w:ins w:id="999" w:author="00051521" w:date="2017-06-06T12:54:00Z"/>
          <w:rFonts w:ascii="Arial" w:hAnsi="Arial" w:cs="Arial"/>
          <w:rPrChange w:id="1000" w:author="Sham Parab" w:date="2021-05-29T16:01:00Z">
            <w:rPr>
              <w:ins w:id="1001" w:author="00051521" w:date="2017-06-06T12:54:00Z"/>
              <w:rFonts w:ascii="Arial" w:hAnsi="Arial" w:cs="Arial"/>
              <w:sz w:val="24"/>
              <w:szCs w:val="24"/>
            </w:rPr>
          </w:rPrChange>
        </w:rPr>
      </w:pPr>
      <w:ins w:id="1002" w:author="00051521" w:date="2017-06-06T12:54:00Z">
        <w:r w:rsidRPr="001159E7">
          <w:rPr>
            <w:rFonts w:ascii="Arial" w:hAnsi="Arial" w:cs="Arial"/>
            <w:rPrChange w:id="1003" w:author="Sham Parab" w:date="2021-05-29T16:01:00Z">
              <w:rPr>
                <w:rFonts w:ascii="Arial" w:hAnsi="Arial" w:cs="Arial"/>
                <w:sz w:val="24"/>
                <w:szCs w:val="24"/>
              </w:rPr>
            </w:rPrChange>
          </w:rPr>
          <w:t xml:space="preserve">All work involving </w:t>
        </w:r>
        <w:proofErr w:type="gramStart"/>
        <w:r w:rsidRPr="001159E7">
          <w:rPr>
            <w:rFonts w:ascii="Arial" w:hAnsi="Arial" w:cs="Arial"/>
            <w:rPrChange w:id="1004" w:author="Sham Parab" w:date="2021-05-29T16:01:00Z">
              <w:rPr>
                <w:rFonts w:ascii="Arial" w:hAnsi="Arial" w:cs="Arial"/>
                <w:sz w:val="24"/>
                <w:szCs w:val="24"/>
              </w:rPr>
            </w:rPrChange>
          </w:rPr>
          <w:t>opening up</w:t>
        </w:r>
        <w:proofErr w:type="gramEnd"/>
        <w:r w:rsidRPr="001159E7">
          <w:rPr>
            <w:rFonts w:ascii="Arial" w:hAnsi="Arial" w:cs="Arial"/>
            <w:rPrChange w:id="1005" w:author="Sham Parab" w:date="2021-05-29T16:01:00Z">
              <w:rPr>
                <w:rFonts w:ascii="Arial" w:hAnsi="Arial" w:cs="Arial"/>
                <w:sz w:val="24"/>
                <w:szCs w:val="24"/>
              </w:rPr>
            </w:rPrChange>
          </w:rPr>
          <w:t xml:space="preserve"> of bearing must be carried out in clean surrounding.</w:t>
        </w:r>
      </w:ins>
    </w:p>
    <w:p w14:paraId="54ECCCE3" w14:textId="77777777" w:rsidR="00727544" w:rsidRPr="001159E7" w:rsidRDefault="00727544" w:rsidP="00727544">
      <w:pPr>
        <w:pStyle w:val="ListParagraph"/>
        <w:numPr>
          <w:ilvl w:val="0"/>
          <w:numId w:val="20"/>
        </w:numPr>
        <w:tabs>
          <w:tab w:val="left" w:pos="720"/>
        </w:tabs>
        <w:rPr>
          <w:ins w:id="1006" w:author="00051521" w:date="2017-06-06T12:54:00Z"/>
          <w:rFonts w:ascii="Arial" w:hAnsi="Arial" w:cs="Arial"/>
          <w:rPrChange w:id="1007" w:author="Sham Parab" w:date="2021-05-29T16:01:00Z">
            <w:rPr>
              <w:ins w:id="1008" w:author="00051521" w:date="2017-06-06T12:54:00Z"/>
              <w:rFonts w:ascii="Arial" w:hAnsi="Arial" w:cs="Arial"/>
              <w:sz w:val="24"/>
              <w:szCs w:val="24"/>
            </w:rPr>
          </w:rPrChange>
        </w:rPr>
      </w:pPr>
      <w:ins w:id="1009" w:author="00051521" w:date="2017-06-06T12:54:00Z">
        <w:r w:rsidRPr="001159E7">
          <w:rPr>
            <w:rFonts w:ascii="Arial" w:hAnsi="Arial" w:cs="Arial"/>
            <w:rPrChange w:id="1010" w:author="Sham Parab" w:date="2021-05-29T16:01:00Z">
              <w:rPr>
                <w:rFonts w:ascii="Arial" w:hAnsi="Arial" w:cs="Arial"/>
                <w:sz w:val="24"/>
                <w:szCs w:val="24"/>
              </w:rPr>
            </w:rPrChange>
          </w:rPr>
          <w:t xml:space="preserve"> Before starting any work involving </w:t>
        </w:r>
        <w:proofErr w:type="gramStart"/>
        <w:r w:rsidRPr="001159E7">
          <w:rPr>
            <w:rFonts w:ascii="Arial" w:hAnsi="Arial" w:cs="Arial"/>
            <w:rPrChange w:id="1011" w:author="Sham Parab" w:date="2021-05-29T16:01:00Z">
              <w:rPr>
                <w:rFonts w:ascii="Arial" w:hAnsi="Arial" w:cs="Arial"/>
                <w:sz w:val="24"/>
                <w:szCs w:val="24"/>
              </w:rPr>
            </w:rPrChange>
          </w:rPr>
          <w:t>opening up</w:t>
        </w:r>
        <w:proofErr w:type="gramEnd"/>
        <w:r w:rsidRPr="001159E7">
          <w:rPr>
            <w:rFonts w:ascii="Arial" w:hAnsi="Arial" w:cs="Arial"/>
            <w:rPrChange w:id="1012" w:author="Sham Parab" w:date="2021-05-29T16:01:00Z">
              <w:rPr>
                <w:rFonts w:ascii="Arial" w:hAnsi="Arial" w:cs="Arial"/>
                <w:sz w:val="24"/>
                <w:szCs w:val="24"/>
              </w:rPr>
            </w:rPrChange>
          </w:rPr>
          <w:t xml:space="preserve"> the lower bearing, arrangement drawing of the bearing should be studied.</w:t>
        </w:r>
      </w:ins>
    </w:p>
    <w:p w14:paraId="1B7D131C" w14:textId="77777777" w:rsidR="00727544" w:rsidRPr="001159E7" w:rsidRDefault="00727544" w:rsidP="00727544">
      <w:pPr>
        <w:pStyle w:val="ListParagraph"/>
        <w:numPr>
          <w:ilvl w:val="0"/>
          <w:numId w:val="20"/>
        </w:numPr>
        <w:tabs>
          <w:tab w:val="left" w:pos="720"/>
        </w:tabs>
        <w:rPr>
          <w:ins w:id="1013" w:author="00051521" w:date="2017-06-06T12:54:00Z"/>
          <w:rFonts w:ascii="Arial" w:hAnsi="Arial" w:cs="Arial"/>
          <w:rPrChange w:id="1014" w:author="Sham Parab" w:date="2021-05-29T16:01:00Z">
            <w:rPr>
              <w:ins w:id="1015" w:author="00051521" w:date="2017-06-06T12:54:00Z"/>
              <w:rFonts w:ascii="Arial" w:hAnsi="Arial" w:cs="Arial"/>
              <w:sz w:val="24"/>
              <w:szCs w:val="24"/>
            </w:rPr>
          </w:rPrChange>
        </w:rPr>
      </w:pPr>
      <w:ins w:id="1016" w:author="00051521" w:date="2017-06-06T12:54:00Z">
        <w:r w:rsidRPr="001159E7">
          <w:rPr>
            <w:rFonts w:ascii="Arial" w:hAnsi="Arial" w:cs="Arial"/>
            <w:rPrChange w:id="1017" w:author="Sham Parab" w:date="2021-05-29T16:01:00Z">
              <w:rPr>
                <w:rFonts w:ascii="Arial" w:hAnsi="Arial" w:cs="Arial"/>
                <w:sz w:val="24"/>
                <w:szCs w:val="24"/>
              </w:rPr>
            </w:rPrChange>
          </w:rPr>
          <w:t>A definite sequence must be observed when removing the spiral packing.</w:t>
        </w:r>
      </w:ins>
    </w:p>
    <w:p w14:paraId="2852C934" w14:textId="77777777" w:rsidR="00727544" w:rsidRPr="001159E7" w:rsidRDefault="00727544" w:rsidP="00727544">
      <w:pPr>
        <w:pStyle w:val="ListParagraph"/>
        <w:numPr>
          <w:ilvl w:val="0"/>
          <w:numId w:val="20"/>
        </w:numPr>
        <w:tabs>
          <w:tab w:val="left" w:pos="720"/>
        </w:tabs>
        <w:rPr>
          <w:ins w:id="1018" w:author="00051521" w:date="2017-06-06T12:54:00Z"/>
          <w:rFonts w:ascii="Arial" w:hAnsi="Arial" w:cs="Arial"/>
          <w:rPrChange w:id="1019" w:author="Sham Parab" w:date="2021-05-29T16:01:00Z">
            <w:rPr>
              <w:ins w:id="1020" w:author="00051521" w:date="2017-06-06T12:54:00Z"/>
              <w:rFonts w:ascii="Arial" w:hAnsi="Arial" w:cs="Arial"/>
              <w:sz w:val="24"/>
              <w:szCs w:val="24"/>
            </w:rPr>
          </w:rPrChange>
        </w:rPr>
      </w:pPr>
      <w:ins w:id="1021" w:author="00051521" w:date="2017-06-06T12:54:00Z">
        <w:r w:rsidRPr="001159E7">
          <w:rPr>
            <w:rFonts w:ascii="Arial" w:hAnsi="Arial" w:cs="Arial"/>
            <w:rPrChange w:id="1022" w:author="Sham Parab" w:date="2021-05-29T16:01:00Z">
              <w:rPr>
                <w:rFonts w:ascii="Arial" w:hAnsi="Arial" w:cs="Arial"/>
                <w:sz w:val="24"/>
                <w:szCs w:val="24"/>
              </w:rPr>
            </w:rPrChange>
          </w:rPr>
          <w:t>First release spring tension by means of setscrews.</w:t>
        </w:r>
      </w:ins>
    </w:p>
    <w:p w14:paraId="0AFD93EE" w14:textId="77777777" w:rsidR="00727544" w:rsidRPr="001159E7" w:rsidRDefault="00727544" w:rsidP="00727544">
      <w:pPr>
        <w:pStyle w:val="ListParagraph"/>
        <w:numPr>
          <w:ilvl w:val="0"/>
          <w:numId w:val="20"/>
        </w:numPr>
        <w:tabs>
          <w:tab w:val="left" w:pos="720"/>
        </w:tabs>
        <w:rPr>
          <w:ins w:id="1023" w:author="00051521" w:date="2017-06-06T12:54:00Z"/>
          <w:rFonts w:ascii="Arial" w:hAnsi="Arial" w:cs="Arial"/>
          <w:rPrChange w:id="1024" w:author="Sham Parab" w:date="2021-05-29T16:01:00Z">
            <w:rPr>
              <w:ins w:id="1025" w:author="00051521" w:date="2017-06-06T12:54:00Z"/>
              <w:rFonts w:ascii="Arial" w:hAnsi="Arial" w:cs="Arial"/>
              <w:sz w:val="24"/>
              <w:szCs w:val="24"/>
            </w:rPr>
          </w:rPrChange>
        </w:rPr>
      </w:pPr>
      <w:ins w:id="1026" w:author="00051521" w:date="2017-06-06T12:54:00Z">
        <w:r w:rsidRPr="001159E7">
          <w:rPr>
            <w:rFonts w:ascii="Arial" w:hAnsi="Arial" w:cs="Arial"/>
            <w:rPrChange w:id="1027" w:author="Sham Parab" w:date="2021-05-29T16:01:00Z">
              <w:rPr>
                <w:rFonts w:ascii="Arial" w:hAnsi="Arial" w:cs="Arial"/>
                <w:sz w:val="24"/>
                <w:szCs w:val="24"/>
              </w:rPr>
            </w:rPrChange>
          </w:rPr>
          <w:t>Second release set screws holding spring retaining block.</w:t>
        </w:r>
      </w:ins>
    </w:p>
    <w:p w14:paraId="3D20C23D" w14:textId="77777777" w:rsidR="00727544" w:rsidRPr="001159E7" w:rsidRDefault="00727544" w:rsidP="00727544">
      <w:pPr>
        <w:pStyle w:val="ListParagraph"/>
        <w:numPr>
          <w:ilvl w:val="0"/>
          <w:numId w:val="20"/>
        </w:numPr>
        <w:tabs>
          <w:tab w:val="left" w:pos="720"/>
        </w:tabs>
        <w:rPr>
          <w:ins w:id="1028" w:author="00051521" w:date="2017-06-06T12:54:00Z"/>
          <w:rFonts w:ascii="Arial" w:hAnsi="Arial" w:cs="Arial"/>
          <w:rPrChange w:id="1029" w:author="Sham Parab" w:date="2021-05-29T16:01:00Z">
            <w:rPr>
              <w:ins w:id="1030" w:author="00051521" w:date="2017-06-06T12:54:00Z"/>
              <w:rFonts w:ascii="Arial" w:hAnsi="Arial" w:cs="Arial"/>
              <w:sz w:val="24"/>
              <w:szCs w:val="24"/>
            </w:rPr>
          </w:rPrChange>
        </w:rPr>
      </w:pPr>
      <w:ins w:id="1031" w:author="00051521" w:date="2017-06-06T12:54:00Z">
        <w:r w:rsidRPr="001159E7">
          <w:rPr>
            <w:rFonts w:ascii="Arial" w:hAnsi="Arial" w:cs="Arial"/>
            <w:rPrChange w:id="1032" w:author="Sham Parab" w:date="2021-05-29T16:01:00Z">
              <w:rPr>
                <w:rFonts w:ascii="Arial" w:hAnsi="Arial" w:cs="Arial"/>
                <w:sz w:val="24"/>
                <w:szCs w:val="24"/>
              </w:rPr>
            </w:rPrChange>
          </w:rPr>
          <w:t>Third remove the spiral packing the retainer block is first firmly anchored by means of the set screws in the housing.</w:t>
        </w:r>
      </w:ins>
    </w:p>
    <w:p w14:paraId="2CC88184" w14:textId="77777777" w:rsidR="00727544" w:rsidRPr="001159E7" w:rsidRDefault="00727544" w:rsidP="00727544">
      <w:pPr>
        <w:pStyle w:val="ListParagraph"/>
        <w:numPr>
          <w:ilvl w:val="0"/>
          <w:numId w:val="20"/>
        </w:numPr>
        <w:tabs>
          <w:tab w:val="left" w:pos="720"/>
        </w:tabs>
        <w:rPr>
          <w:ins w:id="1033" w:author="00051521" w:date="2017-06-06T12:54:00Z"/>
          <w:rFonts w:ascii="Arial" w:hAnsi="Arial" w:cs="Arial"/>
          <w:rPrChange w:id="1034" w:author="Sham Parab" w:date="2021-05-29T16:01:00Z">
            <w:rPr>
              <w:ins w:id="1035" w:author="00051521" w:date="2017-06-06T12:54:00Z"/>
              <w:rFonts w:ascii="Arial" w:hAnsi="Arial" w:cs="Arial"/>
              <w:sz w:val="24"/>
              <w:szCs w:val="24"/>
            </w:rPr>
          </w:rPrChange>
        </w:rPr>
      </w:pPr>
      <w:ins w:id="1036" w:author="00051521" w:date="2017-06-06T12:54:00Z">
        <w:r w:rsidRPr="001159E7">
          <w:rPr>
            <w:rFonts w:ascii="Arial" w:hAnsi="Arial" w:cs="Arial"/>
            <w:rPrChange w:id="1037" w:author="Sham Parab" w:date="2021-05-29T16:01:00Z">
              <w:rPr>
                <w:rFonts w:ascii="Arial" w:hAnsi="Arial" w:cs="Arial"/>
                <w:sz w:val="24"/>
                <w:szCs w:val="24"/>
              </w:rPr>
            </w:rPrChange>
          </w:rPr>
          <w:t>Then the springs and hex head screws are replaced in position and moderately tightened.</w:t>
        </w:r>
      </w:ins>
    </w:p>
    <w:p w14:paraId="231D7940" w14:textId="77777777" w:rsidR="00727544" w:rsidRPr="001159E7" w:rsidRDefault="00727544" w:rsidP="00727544">
      <w:pPr>
        <w:tabs>
          <w:tab w:val="left" w:pos="1395"/>
        </w:tabs>
        <w:rPr>
          <w:ins w:id="1038" w:author="00051521" w:date="2017-06-06T12:54:00Z"/>
          <w:rFonts w:ascii="Arial" w:hAnsi="Arial" w:cs="Arial"/>
          <w:sz w:val="22"/>
          <w:szCs w:val="22"/>
          <w:rPrChange w:id="1039" w:author="Sham Parab" w:date="2021-05-29T16:01:00Z">
            <w:rPr>
              <w:ins w:id="1040" w:author="00051521" w:date="2017-06-06T12:54:00Z"/>
              <w:rFonts w:ascii="Arial" w:hAnsi="Arial" w:cs="Arial"/>
              <w:sz w:val="24"/>
              <w:szCs w:val="24"/>
            </w:rPr>
          </w:rPrChange>
        </w:rPr>
      </w:pPr>
    </w:p>
    <w:p w14:paraId="3CC14CFD" w14:textId="77777777" w:rsidR="00727544" w:rsidRPr="001159E7" w:rsidRDefault="00727544" w:rsidP="00727544">
      <w:pPr>
        <w:tabs>
          <w:tab w:val="left" w:pos="1395"/>
        </w:tabs>
        <w:outlineLvl w:val="0"/>
        <w:rPr>
          <w:ins w:id="1041" w:author="00051521" w:date="2017-06-06T12:54:00Z"/>
          <w:rFonts w:ascii="Arial" w:hAnsi="Arial" w:cs="Arial"/>
          <w:b/>
          <w:sz w:val="22"/>
          <w:szCs w:val="22"/>
          <w:rPrChange w:id="1042" w:author="Sham Parab" w:date="2021-05-29T16:01:00Z">
            <w:rPr>
              <w:ins w:id="1043" w:author="00051521" w:date="2017-06-06T12:54:00Z"/>
              <w:rFonts w:ascii="Arial" w:hAnsi="Arial" w:cs="Arial"/>
              <w:b/>
              <w:sz w:val="24"/>
              <w:szCs w:val="24"/>
            </w:rPr>
          </w:rPrChange>
        </w:rPr>
      </w:pPr>
      <w:ins w:id="1044" w:author="00051521" w:date="2017-06-06T12:54:00Z">
        <w:r w:rsidRPr="001159E7">
          <w:rPr>
            <w:rFonts w:ascii="Arial" w:hAnsi="Arial" w:cs="Arial"/>
            <w:b/>
            <w:sz w:val="22"/>
            <w:szCs w:val="22"/>
            <w:rPrChange w:id="1045" w:author="Sham Parab" w:date="2021-05-29T16:01:00Z">
              <w:rPr>
                <w:rFonts w:ascii="Arial" w:hAnsi="Arial" w:cs="Arial"/>
                <w:b/>
                <w:sz w:val="24"/>
                <w:szCs w:val="24"/>
              </w:rPr>
            </w:rPrChange>
          </w:rPr>
          <w:t>Main bearing:</w:t>
        </w:r>
      </w:ins>
    </w:p>
    <w:p w14:paraId="5EB35D5A" w14:textId="77777777" w:rsidR="00727544" w:rsidRPr="001159E7" w:rsidDel="00E306BA" w:rsidRDefault="00727544" w:rsidP="00727544">
      <w:pPr>
        <w:pStyle w:val="ListParagraph"/>
        <w:numPr>
          <w:ilvl w:val="0"/>
          <w:numId w:val="21"/>
        </w:numPr>
        <w:tabs>
          <w:tab w:val="left" w:pos="720"/>
        </w:tabs>
        <w:rPr>
          <w:ins w:id="1046" w:author="00051521" w:date="2017-06-06T12:54:00Z"/>
          <w:del w:id="1047" w:author="Sham Parab" w:date="2021-05-29T15:58:00Z"/>
          <w:rFonts w:ascii="Arial" w:hAnsi="Arial" w:cs="Arial"/>
          <w:rPrChange w:id="1048" w:author="Sham Parab" w:date="2021-05-29T16:01:00Z">
            <w:rPr>
              <w:ins w:id="1049" w:author="00051521" w:date="2017-06-06T12:54:00Z"/>
              <w:del w:id="1050" w:author="Sham Parab" w:date="2021-05-29T15:58:00Z"/>
              <w:rFonts w:ascii="Arial" w:hAnsi="Arial" w:cs="Arial"/>
              <w:sz w:val="24"/>
              <w:szCs w:val="24"/>
            </w:rPr>
          </w:rPrChange>
        </w:rPr>
      </w:pPr>
      <w:ins w:id="1051" w:author="00051521" w:date="2017-06-06T12:54:00Z">
        <w:r w:rsidRPr="001159E7">
          <w:rPr>
            <w:rFonts w:ascii="Arial" w:hAnsi="Arial" w:cs="Arial"/>
            <w:rPrChange w:id="1052" w:author="Sham Parab" w:date="2021-05-29T16:01:00Z">
              <w:rPr>
                <w:rFonts w:ascii="Arial" w:hAnsi="Arial" w:cs="Arial"/>
                <w:sz w:val="24"/>
                <w:szCs w:val="24"/>
              </w:rPr>
            </w:rPrChange>
          </w:rPr>
          <w:lastRenderedPageBreak/>
          <w:t>This bearing is packed with grease in the factory and requires no attention beyond being lubricated about twice a year, by means of the grease fitting provided.</w:t>
        </w:r>
      </w:ins>
    </w:p>
    <w:p w14:paraId="22111E90" w14:textId="77777777" w:rsidR="00727544" w:rsidRPr="001F4251" w:rsidDel="00E306BA" w:rsidRDefault="00727544">
      <w:pPr>
        <w:pStyle w:val="ListParagraph"/>
        <w:numPr>
          <w:ilvl w:val="0"/>
          <w:numId w:val="21"/>
        </w:numPr>
        <w:tabs>
          <w:tab w:val="left" w:pos="720"/>
        </w:tabs>
        <w:rPr>
          <w:ins w:id="1053" w:author="00051521" w:date="2017-06-06T12:54:00Z"/>
          <w:del w:id="1054" w:author="Sham Parab" w:date="2021-05-29T15:58:00Z"/>
          <w:rFonts w:ascii="Arial" w:hAnsi="Arial" w:cs="Arial"/>
        </w:rPr>
        <w:pPrChange w:id="1055" w:author="Sham Parab" w:date="2021-05-29T15:58:00Z">
          <w:pPr>
            <w:shd w:val="clear" w:color="auto" w:fill="FFFFFF"/>
            <w:spacing w:after="120" w:line="312" w:lineRule="auto"/>
            <w:jc w:val="both"/>
          </w:pPr>
        </w:pPrChange>
      </w:pPr>
    </w:p>
    <w:p w14:paraId="05CE3E20" w14:textId="77777777" w:rsidR="00727544" w:rsidRPr="001159E7" w:rsidRDefault="00727544">
      <w:pPr>
        <w:pStyle w:val="ListParagraph"/>
        <w:numPr>
          <w:ilvl w:val="0"/>
          <w:numId w:val="21"/>
        </w:numPr>
        <w:tabs>
          <w:tab w:val="left" w:pos="720"/>
        </w:tabs>
        <w:rPr>
          <w:ins w:id="1056" w:author="00051521" w:date="2017-06-06T12:54:00Z"/>
          <w:rPrChange w:id="1057" w:author="Sham Parab" w:date="2021-05-29T16:01:00Z">
            <w:rPr>
              <w:ins w:id="1058" w:author="00051521" w:date="2017-06-06T12:54:00Z"/>
              <w:rFonts w:ascii="Arial" w:hAnsi="Arial" w:cs="Arial"/>
              <w:sz w:val="22"/>
              <w:szCs w:val="22"/>
            </w:rPr>
          </w:rPrChange>
        </w:rPr>
        <w:pPrChange w:id="1059" w:author="Sham Parab" w:date="2021-05-29T15:58:00Z">
          <w:pPr>
            <w:shd w:val="clear" w:color="auto" w:fill="FFFFFF"/>
            <w:spacing w:after="120" w:line="312" w:lineRule="auto"/>
            <w:jc w:val="both"/>
          </w:pPr>
        </w:pPrChange>
      </w:pPr>
    </w:p>
    <w:p w14:paraId="543213DC" w14:textId="77777777" w:rsidR="00727544" w:rsidRPr="001159E7" w:rsidRDefault="00727544" w:rsidP="00727544">
      <w:pPr>
        <w:shd w:val="clear" w:color="auto" w:fill="FFFFFF"/>
        <w:tabs>
          <w:tab w:val="left" w:pos="720"/>
          <w:tab w:val="left" w:pos="1080"/>
        </w:tabs>
        <w:spacing w:after="120" w:line="312" w:lineRule="auto"/>
        <w:rPr>
          <w:ins w:id="1060" w:author="00051521" w:date="2017-06-06T12:54:00Z"/>
          <w:rFonts w:ascii="Arial" w:hAnsi="Arial" w:cs="Arial"/>
          <w:sz w:val="22"/>
          <w:szCs w:val="22"/>
          <w:rPrChange w:id="1061" w:author="Sham Parab" w:date="2021-05-29T16:01:00Z">
            <w:rPr>
              <w:ins w:id="1062" w:author="00051521" w:date="2017-06-06T12:54:00Z"/>
              <w:rFonts w:ascii="Arial" w:hAnsi="Arial" w:cs="Arial"/>
            </w:rPr>
          </w:rPrChange>
        </w:rPr>
      </w:pPr>
      <w:ins w:id="1063" w:author="00051521" w:date="2017-06-06T12:54:00Z">
        <w:r w:rsidRPr="001159E7">
          <w:rPr>
            <w:rFonts w:ascii="Arial" w:hAnsi="Arial" w:cs="Arial"/>
            <w:b/>
            <w:sz w:val="22"/>
            <w:szCs w:val="22"/>
            <w:u w:val="single"/>
            <w:lang w:val="en-IN" w:eastAsia="en-IN"/>
            <w:rPrChange w:id="1064" w:author="Sham Parab" w:date="2021-05-29T16:01:00Z">
              <w:rPr>
                <w:rFonts w:ascii="Arial" w:hAnsi="Arial" w:cs="Arial"/>
                <w:b/>
                <w:sz w:val="24"/>
                <w:szCs w:val="24"/>
                <w:u w:val="single"/>
                <w:lang w:val="en-IN" w:eastAsia="en-IN"/>
              </w:rPr>
            </w:rPrChange>
          </w:rPr>
          <w:t>Work no 4</w:t>
        </w:r>
        <w:r w:rsidRPr="001159E7">
          <w:rPr>
            <w:rFonts w:ascii="Arial" w:hAnsi="Arial" w:cs="Arial"/>
            <w:sz w:val="22"/>
            <w:szCs w:val="22"/>
            <w:u w:val="single"/>
            <w:rPrChange w:id="1065" w:author="Sham Parab" w:date="2021-05-29T16:01:00Z">
              <w:rPr>
                <w:rFonts w:ascii="Arial" w:hAnsi="Arial" w:cs="Arial"/>
                <w:sz w:val="24"/>
                <w:szCs w:val="24"/>
                <w:u w:val="single"/>
              </w:rPr>
            </w:rPrChange>
          </w:rPr>
          <w:t>:  Classifier liner replacement</w:t>
        </w:r>
        <w:r w:rsidRPr="001159E7">
          <w:rPr>
            <w:rFonts w:ascii="Arial" w:hAnsi="Arial" w:cs="Arial"/>
            <w:sz w:val="22"/>
            <w:szCs w:val="22"/>
          </w:rPr>
          <w:br/>
        </w:r>
      </w:ins>
    </w:p>
    <w:p w14:paraId="2030CEA4" w14:textId="77777777" w:rsidR="00727544" w:rsidRPr="001159E7" w:rsidRDefault="00727544" w:rsidP="00727544">
      <w:pPr>
        <w:numPr>
          <w:ilvl w:val="0"/>
          <w:numId w:val="29"/>
        </w:numPr>
        <w:tabs>
          <w:tab w:val="left" w:pos="180"/>
        </w:tabs>
        <w:rPr>
          <w:ins w:id="1066" w:author="00051521" w:date="2017-06-06T12:54:00Z"/>
          <w:rFonts w:ascii="Arial" w:hAnsi="Arial" w:cs="Arial"/>
          <w:sz w:val="22"/>
          <w:szCs w:val="22"/>
          <w:rPrChange w:id="1067" w:author="Sham Parab" w:date="2021-05-29T16:01:00Z">
            <w:rPr>
              <w:ins w:id="1068" w:author="00051521" w:date="2017-06-06T12:54:00Z"/>
              <w:rFonts w:ascii="Arial" w:hAnsi="Arial" w:cs="Arial"/>
              <w:sz w:val="24"/>
              <w:szCs w:val="24"/>
            </w:rPr>
          </w:rPrChange>
        </w:rPr>
      </w:pPr>
      <w:ins w:id="1069" w:author="00051521" w:date="2017-06-06T12:54:00Z">
        <w:r w:rsidRPr="001159E7">
          <w:rPr>
            <w:rFonts w:ascii="Arial" w:hAnsi="Arial" w:cs="Arial"/>
            <w:sz w:val="22"/>
            <w:szCs w:val="22"/>
            <w:rPrChange w:id="1070" w:author="Sham Parab" w:date="2021-05-29T16:01:00Z">
              <w:rPr>
                <w:rFonts w:ascii="Arial" w:hAnsi="Arial" w:cs="Arial"/>
                <w:sz w:val="24"/>
                <w:szCs w:val="24"/>
              </w:rPr>
            </w:rPrChange>
          </w:rPr>
          <w:t xml:space="preserve">Take clearance from RMHS </w:t>
        </w:r>
        <w:del w:id="1071" w:author="Gajanan S Gogate" w:date="2019-11-15T17:15:00Z">
          <w:r w:rsidRPr="001159E7" w:rsidDel="00090748">
            <w:rPr>
              <w:rFonts w:ascii="Arial" w:hAnsi="Arial" w:cs="Arial"/>
              <w:sz w:val="22"/>
              <w:szCs w:val="22"/>
              <w:rPrChange w:id="1072" w:author="Sham Parab" w:date="2021-05-29T16:01:00Z">
                <w:rPr>
                  <w:rFonts w:ascii="Arial" w:hAnsi="Arial" w:cs="Arial"/>
                  <w:sz w:val="24"/>
                  <w:szCs w:val="24"/>
                </w:rPr>
              </w:rPrChange>
            </w:rPr>
            <w:delText>incharge</w:delText>
          </w:r>
        </w:del>
      </w:ins>
      <w:ins w:id="1073" w:author="Gajanan S Gogate" w:date="2019-11-15T17:15:00Z">
        <w:r w:rsidR="00090748" w:rsidRPr="001159E7">
          <w:rPr>
            <w:rFonts w:ascii="Arial" w:hAnsi="Arial" w:cs="Arial"/>
            <w:sz w:val="22"/>
            <w:szCs w:val="22"/>
            <w:rPrChange w:id="1074" w:author="Sham Parab" w:date="2021-05-29T16:01:00Z">
              <w:rPr>
                <w:rFonts w:ascii="Arial" w:hAnsi="Arial" w:cs="Arial"/>
                <w:sz w:val="24"/>
                <w:szCs w:val="24"/>
              </w:rPr>
            </w:rPrChange>
          </w:rPr>
          <w:t>in charge</w:t>
        </w:r>
      </w:ins>
      <w:ins w:id="1075" w:author="00051521" w:date="2017-06-06T12:54:00Z">
        <w:r w:rsidRPr="001159E7">
          <w:rPr>
            <w:rFonts w:ascii="Arial" w:hAnsi="Arial" w:cs="Arial"/>
            <w:sz w:val="22"/>
            <w:szCs w:val="22"/>
            <w:rPrChange w:id="1076" w:author="Sham Parab" w:date="2021-05-29T16:01:00Z">
              <w:rPr>
                <w:rFonts w:ascii="Arial" w:hAnsi="Arial" w:cs="Arial"/>
                <w:sz w:val="24"/>
                <w:szCs w:val="24"/>
              </w:rPr>
            </w:rPrChange>
          </w:rPr>
          <w:t xml:space="preserve"> and take electrical shutdown </w:t>
        </w:r>
        <w:del w:id="1077" w:author="Gajanan S Gogate" w:date="2019-11-15T17:15:00Z">
          <w:r w:rsidRPr="001159E7" w:rsidDel="00090748">
            <w:rPr>
              <w:rFonts w:ascii="Arial" w:hAnsi="Arial" w:cs="Arial"/>
              <w:sz w:val="22"/>
              <w:szCs w:val="22"/>
              <w:rPrChange w:id="1078" w:author="Sham Parab" w:date="2021-05-29T16:01:00Z">
                <w:rPr>
                  <w:rFonts w:ascii="Arial" w:hAnsi="Arial" w:cs="Arial"/>
                  <w:sz w:val="24"/>
                  <w:szCs w:val="24"/>
                </w:rPr>
              </w:rPrChange>
            </w:rPr>
            <w:delText>of  classifier</w:delText>
          </w:r>
        </w:del>
      </w:ins>
      <w:ins w:id="1079" w:author="Gajanan S Gogate" w:date="2019-11-15T17:15:00Z">
        <w:r w:rsidR="00090748" w:rsidRPr="001159E7">
          <w:rPr>
            <w:rFonts w:ascii="Arial" w:hAnsi="Arial" w:cs="Arial"/>
            <w:sz w:val="22"/>
            <w:szCs w:val="22"/>
            <w:rPrChange w:id="1080" w:author="Sham Parab" w:date="2021-05-29T16:01:00Z">
              <w:rPr>
                <w:rFonts w:ascii="Arial" w:hAnsi="Arial" w:cs="Arial"/>
                <w:sz w:val="24"/>
                <w:szCs w:val="24"/>
              </w:rPr>
            </w:rPrChange>
          </w:rPr>
          <w:t>of classifier</w:t>
        </w:r>
      </w:ins>
      <w:ins w:id="1081" w:author="00051521" w:date="2017-06-06T12:54:00Z">
        <w:r w:rsidRPr="001159E7">
          <w:rPr>
            <w:rFonts w:ascii="Arial" w:hAnsi="Arial" w:cs="Arial"/>
            <w:sz w:val="22"/>
            <w:szCs w:val="22"/>
            <w:rPrChange w:id="1082" w:author="Sham Parab" w:date="2021-05-29T16:01:00Z">
              <w:rPr>
                <w:rFonts w:ascii="Arial" w:hAnsi="Arial" w:cs="Arial"/>
                <w:sz w:val="24"/>
                <w:szCs w:val="24"/>
              </w:rPr>
            </w:rPrChange>
          </w:rPr>
          <w:t xml:space="preserve"> after </w:t>
        </w:r>
        <w:del w:id="1083" w:author="Gajanan S Gogate" w:date="2019-11-15T17:15:00Z">
          <w:r w:rsidRPr="001159E7" w:rsidDel="00090748">
            <w:rPr>
              <w:rFonts w:ascii="Arial" w:hAnsi="Arial" w:cs="Arial"/>
              <w:sz w:val="22"/>
              <w:szCs w:val="22"/>
              <w:rPrChange w:id="1084" w:author="Sham Parab" w:date="2021-05-29T16:01:00Z">
                <w:rPr>
                  <w:rFonts w:ascii="Arial" w:hAnsi="Arial" w:cs="Arial"/>
                  <w:sz w:val="24"/>
                  <w:szCs w:val="24"/>
                </w:rPr>
              </w:rPrChange>
            </w:rPr>
            <w:delText>positioningof</w:delText>
          </w:r>
        </w:del>
      </w:ins>
      <w:ins w:id="1085" w:author="Gajanan S Gogate" w:date="2019-11-15T17:15:00Z">
        <w:r w:rsidR="00090748" w:rsidRPr="001159E7">
          <w:rPr>
            <w:rFonts w:ascii="Arial" w:hAnsi="Arial" w:cs="Arial"/>
            <w:sz w:val="22"/>
            <w:szCs w:val="22"/>
            <w:rPrChange w:id="1086" w:author="Sham Parab" w:date="2021-05-29T16:01:00Z">
              <w:rPr>
                <w:rFonts w:ascii="Arial" w:hAnsi="Arial" w:cs="Arial"/>
                <w:sz w:val="24"/>
                <w:szCs w:val="24"/>
              </w:rPr>
            </w:rPrChange>
          </w:rPr>
          <w:t>positioning of</w:t>
        </w:r>
      </w:ins>
      <w:ins w:id="1087" w:author="00051521" w:date="2017-06-06T12:54:00Z">
        <w:r w:rsidRPr="001159E7">
          <w:rPr>
            <w:rFonts w:ascii="Arial" w:hAnsi="Arial" w:cs="Arial"/>
            <w:sz w:val="22"/>
            <w:szCs w:val="22"/>
            <w:rPrChange w:id="1088" w:author="Sham Parab" w:date="2021-05-29T16:01:00Z">
              <w:rPr>
                <w:rFonts w:ascii="Arial" w:hAnsi="Arial" w:cs="Arial"/>
                <w:sz w:val="24"/>
                <w:szCs w:val="24"/>
              </w:rPr>
            </w:rPrChange>
          </w:rPr>
          <w:t xml:space="preserve"> screw keeping worn out liner portion on top side.</w:t>
        </w:r>
      </w:ins>
    </w:p>
    <w:p w14:paraId="0B743CC1" w14:textId="77777777" w:rsidR="00727544" w:rsidRPr="001159E7" w:rsidRDefault="00727544" w:rsidP="00727544">
      <w:pPr>
        <w:numPr>
          <w:ilvl w:val="0"/>
          <w:numId w:val="29"/>
        </w:numPr>
        <w:tabs>
          <w:tab w:val="left" w:pos="900"/>
        </w:tabs>
        <w:rPr>
          <w:ins w:id="1089" w:author="00051521" w:date="2017-06-06T12:54:00Z"/>
          <w:rFonts w:ascii="Arial" w:hAnsi="Arial" w:cs="Arial"/>
          <w:sz w:val="22"/>
          <w:szCs w:val="22"/>
          <w:rPrChange w:id="1090" w:author="Sham Parab" w:date="2021-05-29T16:01:00Z">
            <w:rPr>
              <w:ins w:id="1091" w:author="00051521" w:date="2017-06-06T12:54:00Z"/>
              <w:rFonts w:ascii="Arial" w:hAnsi="Arial" w:cs="Arial"/>
              <w:sz w:val="24"/>
              <w:szCs w:val="24"/>
            </w:rPr>
          </w:rPrChange>
        </w:rPr>
      </w:pPr>
      <w:ins w:id="1092" w:author="00051521" w:date="2017-06-06T12:54:00Z">
        <w:r w:rsidRPr="001159E7">
          <w:rPr>
            <w:rFonts w:ascii="Arial" w:hAnsi="Arial" w:cs="Arial"/>
            <w:sz w:val="22"/>
            <w:szCs w:val="22"/>
            <w:rPrChange w:id="1093" w:author="Sham Parab" w:date="2021-05-29T16:01:00Z">
              <w:rPr>
                <w:rFonts w:ascii="Arial" w:hAnsi="Arial" w:cs="Arial"/>
                <w:sz w:val="24"/>
                <w:szCs w:val="24"/>
              </w:rPr>
            </w:rPrChange>
          </w:rPr>
          <w:t>Gas cut the liner bolts if not getting opened by spanners and replace the liner.</w:t>
        </w:r>
      </w:ins>
    </w:p>
    <w:p w14:paraId="054B5D0F" w14:textId="77777777" w:rsidR="00727544" w:rsidRPr="001159E7" w:rsidRDefault="00727544" w:rsidP="00727544">
      <w:pPr>
        <w:numPr>
          <w:ilvl w:val="0"/>
          <w:numId w:val="29"/>
        </w:numPr>
        <w:rPr>
          <w:ins w:id="1094" w:author="00051521" w:date="2017-06-06T12:54:00Z"/>
          <w:rFonts w:ascii="Arial" w:hAnsi="Arial" w:cs="Arial"/>
          <w:sz w:val="22"/>
          <w:szCs w:val="22"/>
          <w:rPrChange w:id="1095" w:author="Sham Parab" w:date="2021-05-29T16:01:00Z">
            <w:rPr>
              <w:ins w:id="1096" w:author="00051521" w:date="2017-06-06T12:54:00Z"/>
              <w:rFonts w:ascii="Arial" w:hAnsi="Arial" w:cs="Arial"/>
              <w:sz w:val="24"/>
              <w:szCs w:val="24"/>
            </w:rPr>
          </w:rPrChange>
        </w:rPr>
      </w:pPr>
      <w:ins w:id="1097" w:author="00051521" w:date="2017-06-06T12:54:00Z">
        <w:r w:rsidRPr="001159E7">
          <w:rPr>
            <w:rFonts w:ascii="Arial" w:hAnsi="Arial" w:cs="Arial"/>
            <w:sz w:val="22"/>
            <w:szCs w:val="22"/>
            <w:rPrChange w:id="1098" w:author="Sham Parab" w:date="2021-05-29T16:01:00Z">
              <w:rPr>
                <w:rFonts w:ascii="Arial" w:hAnsi="Arial" w:cs="Arial"/>
                <w:sz w:val="24"/>
                <w:szCs w:val="24"/>
              </w:rPr>
            </w:rPrChange>
          </w:rPr>
          <w:t>Tighten the bolts of liners replaced.</w:t>
        </w:r>
      </w:ins>
    </w:p>
    <w:p w14:paraId="373DAA9E" w14:textId="77777777" w:rsidR="00727544" w:rsidRPr="001159E7" w:rsidRDefault="00727544" w:rsidP="00727544">
      <w:pPr>
        <w:numPr>
          <w:ilvl w:val="0"/>
          <w:numId w:val="29"/>
        </w:numPr>
        <w:rPr>
          <w:ins w:id="1099" w:author="00051521" w:date="2017-06-06T12:54:00Z"/>
          <w:rFonts w:ascii="Arial" w:hAnsi="Arial" w:cs="Arial"/>
          <w:sz w:val="22"/>
          <w:szCs w:val="22"/>
          <w:rPrChange w:id="1100" w:author="Sham Parab" w:date="2021-05-29T16:01:00Z">
            <w:rPr>
              <w:ins w:id="1101" w:author="00051521" w:date="2017-06-06T12:54:00Z"/>
              <w:rFonts w:ascii="Arial" w:hAnsi="Arial" w:cs="Arial"/>
              <w:sz w:val="24"/>
              <w:szCs w:val="24"/>
            </w:rPr>
          </w:rPrChange>
        </w:rPr>
      </w:pPr>
      <w:ins w:id="1102" w:author="00051521" w:date="2017-06-06T12:54:00Z">
        <w:r w:rsidRPr="001159E7">
          <w:rPr>
            <w:rFonts w:ascii="Arial" w:hAnsi="Arial" w:cs="Arial"/>
            <w:sz w:val="22"/>
            <w:szCs w:val="22"/>
            <w:rPrChange w:id="1103" w:author="Sham Parab" w:date="2021-05-29T16:01:00Z">
              <w:rPr>
                <w:rFonts w:ascii="Arial" w:hAnsi="Arial" w:cs="Arial"/>
                <w:sz w:val="24"/>
                <w:szCs w:val="24"/>
              </w:rPr>
            </w:rPrChange>
          </w:rPr>
          <w:t xml:space="preserve">To replace liners at bottom </w:t>
        </w:r>
        <w:proofErr w:type="gramStart"/>
        <w:r w:rsidRPr="001159E7">
          <w:rPr>
            <w:rFonts w:ascii="Arial" w:hAnsi="Arial" w:cs="Arial"/>
            <w:sz w:val="22"/>
            <w:szCs w:val="22"/>
            <w:rPrChange w:id="1104" w:author="Sham Parab" w:date="2021-05-29T16:01:00Z">
              <w:rPr>
                <w:rFonts w:ascii="Arial" w:hAnsi="Arial" w:cs="Arial"/>
                <w:sz w:val="24"/>
                <w:szCs w:val="24"/>
              </w:rPr>
            </w:rPrChange>
          </w:rPr>
          <w:t>portion</w:t>
        </w:r>
        <w:proofErr w:type="gramEnd"/>
        <w:r w:rsidRPr="001159E7">
          <w:rPr>
            <w:rFonts w:ascii="Arial" w:hAnsi="Arial" w:cs="Arial"/>
            <w:sz w:val="22"/>
            <w:szCs w:val="22"/>
            <w:rPrChange w:id="1105" w:author="Sham Parab" w:date="2021-05-29T16:01:00Z">
              <w:rPr>
                <w:rFonts w:ascii="Arial" w:hAnsi="Arial" w:cs="Arial"/>
                <w:sz w:val="24"/>
                <w:szCs w:val="24"/>
              </w:rPr>
            </w:rPrChange>
          </w:rPr>
          <w:t xml:space="preserve"> rotate the classifier after clearing </w:t>
        </w:r>
        <w:del w:id="1106" w:author="Gajanan S Gogate" w:date="2019-11-15T17:16:00Z">
          <w:r w:rsidRPr="001159E7" w:rsidDel="00090748">
            <w:rPr>
              <w:rFonts w:ascii="Arial" w:hAnsi="Arial" w:cs="Arial"/>
              <w:sz w:val="22"/>
              <w:szCs w:val="22"/>
              <w:rPrChange w:id="1107" w:author="Sham Parab" w:date="2021-05-29T16:01:00Z">
                <w:rPr>
                  <w:rFonts w:ascii="Arial" w:hAnsi="Arial" w:cs="Arial"/>
                  <w:sz w:val="24"/>
                  <w:szCs w:val="24"/>
                </w:rPr>
              </w:rPrChange>
            </w:rPr>
            <w:delText>shutdown,all</w:delText>
          </w:r>
        </w:del>
      </w:ins>
      <w:ins w:id="1108" w:author="Gajanan S Gogate" w:date="2019-11-15T17:16:00Z">
        <w:r w:rsidR="00090748" w:rsidRPr="001159E7">
          <w:rPr>
            <w:rFonts w:ascii="Arial" w:hAnsi="Arial" w:cs="Arial"/>
            <w:sz w:val="22"/>
            <w:szCs w:val="22"/>
            <w:rPrChange w:id="1109" w:author="Sham Parab" w:date="2021-05-29T16:01:00Z">
              <w:rPr>
                <w:rFonts w:ascii="Arial" w:hAnsi="Arial" w:cs="Arial"/>
                <w:sz w:val="24"/>
                <w:szCs w:val="24"/>
              </w:rPr>
            </w:rPrChange>
          </w:rPr>
          <w:t>shutdown, all</w:t>
        </w:r>
      </w:ins>
      <w:ins w:id="1110" w:author="00051521" w:date="2017-06-06T12:54:00Z">
        <w:r w:rsidRPr="001159E7">
          <w:rPr>
            <w:rFonts w:ascii="Arial" w:hAnsi="Arial" w:cs="Arial"/>
            <w:sz w:val="22"/>
            <w:szCs w:val="22"/>
            <w:rPrChange w:id="1111" w:author="Sham Parab" w:date="2021-05-29T16:01:00Z">
              <w:rPr>
                <w:rFonts w:ascii="Arial" w:hAnsi="Arial" w:cs="Arial"/>
                <w:sz w:val="24"/>
                <w:szCs w:val="24"/>
              </w:rPr>
            </w:rPrChange>
          </w:rPr>
          <w:t xml:space="preserve"> workmen, material, scrap from trough of classifier and get the bottom portion on top. Take </w:t>
        </w:r>
        <w:del w:id="1112" w:author="Gajanan S Gogate" w:date="2019-11-15T17:16:00Z">
          <w:r w:rsidRPr="001159E7" w:rsidDel="00090748">
            <w:rPr>
              <w:rFonts w:ascii="Arial" w:hAnsi="Arial" w:cs="Arial"/>
              <w:sz w:val="22"/>
              <w:szCs w:val="22"/>
              <w:rPrChange w:id="1113" w:author="Sham Parab" w:date="2021-05-29T16:01:00Z">
                <w:rPr>
                  <w:rFonts w:ascii="Arial" w:hAnsi="Arial" w:cs="Arial"/>
                  <w:sz w:val="24"/>
                  <w:szCs w:val="24"/>
                </w:rPr>
              </w:rPrChange>
            </w:rPr>
            <w:delText>electrical  shutdown</w:delText>
          </w:r>
        </w:del>
      </w:ins>
      <w:ins w:id="1114" w:author="Gajanan S Gogate" w:date="2019-11-15T17:16:00Z">
        <w:r w:rsidR="00090748" w:rsidRPr="001159E7">
          <w:rPr>
            <w:rFonts w:ascii="Arial" w:hAnsi="Arial" w:cs="Arial"/>
            <w:sz w:val="22"/>
            <w:szCs w:val="22"/>
            <w:rPrChange w:id="1115" w:author="Sham Parab" w:date="2021-05-29T16:01:00Z">
              <w:rPr>
                <w:rFonts w:ascii="Arial" w:hAnsi="Arial" w:cs="Arial"/>
                <w:sz w:val="24"/>
                <w:szCs w:val="24"/>
              </w:rPr>
            </w:rPrChange>
          </w:rPr>
          <w:t>electrical shutdown</w:t>
        </w:r>
      </w:ins>
      <w:ins w:id="1116" w:author="00051521" w:date="2017-06-06T12:54:00Z">
        <w:r w:rsidRPr="001159E7">
          <w:rPr>
            <w:rFonts w:ascii="Arial" w:hAnsi="Arial" w:cs="Arial"/>
            <w:sz w:val="22"/>
            <w:szCs w:val="22"/>
            <w:rPrChange w:id="1117" w:author="Sham Parab" w:date="2021-05-29T16:01:00Z">
              <w:rPr>
                <w:rFonts w:ascii="Arial" w:hAnsi="Arial" w:cs="Arial"/>
                <w:sz w:val="24"/>
                <w:szCs w:val="24"/>
              </w:rPr>
            </w:rPrChange>
          </w:rPr>
          <w:t xml:space="preserve"> again and carry out the activity.</w:t>
        </w:r>
      </w:ins>
    </w:p>
    <w:p w14:paraId="53C742A5" w14:textId="77777777" w:rsidR="00727544" w:rsidRPr="001159E7" w:rsidRDefault="00727544" w:rsidP="00727544">
      <w:pPr>
        <w:numPr>
          <w:ilvl w:val="0"/>
          <w:numId w:val="29"/>
        </w:numPr>
        <w:rPr>
          <w:ins w:id="1118" w:author="00051521" w:date="2017-06-06T12:54:00Z"/>
          <w:rFonts w:ascii="Arial" w:hAnsi="Arial" w:cs="Arial"/>
          <w:sz w:val="22"/>
          <w:szCs w:val="22"/>
          <w:rPrChange w:id="1119" w:author="Sham Parab" w:date="2021-05-29T16:01:00Z">
            <w:rPr>
              <w:ins w:id="1120" w:author="00051521" w:date="2017-06-06T12:54:00Z"/>
              <w:rFonts w:ascii="Arial" w:hAnsi="Arial" w:cs="Arial"/>
              <w:sz w:val="24"/>
              <w:szCs w:val="24"/>
            </w:rPr>
          </w:rPrChange>
        </w:rPr>
      </w:pPr>
      <w:ins w:id="1121" w:author="00051521" w:date="2017-06-06T12:54:00Z">
        <w:r w:rsidRPr="001159E7">
          <w:rPr>
            <w:rFonts w:ascii="Arial" w:hAnsi="Arial" w:cs="Arial"/>
            <w:sz w:val="22"/>
            <w:szCs w:val="22"/>
            <w:rPrChange w:id="1122" w:author="Sham Parab" w:date="2021-05-29T16:01:00Z">
              <w:rPr>
                <w:rFonts w:ascii="Arial" w:hAnsi="Arial" w:cs="Arial"/>
                <w:sz w:val="24"/>
                <w:szCs w:val="24"/>
              </w:rPr>
            </w:rPrChange>
          </w:rPr>
          <w:t>Clear the shutdown &amp; take trial</w:t>
        </w:r>
      </w:ins>
    </w:p>
    <w:p w14:paraId="1E548637" w14:textId="77777777" w:rsidR="00727544" w:rsidRPr="001159E7" w:rsidRDefault="00727544" w:rsidP="00727544">
      <w:pPr>
        <w:numPr>
          <w:ilvl w:val="0"/>
          <w:numId w:val="29"/>
        </w:numPr>
        <w:tabs>
          <w:tab w:val="left" w:pos="180"/>
        </w:tabs>
        <w:rPr>
          <w:ins w:id="1123" w:author="00051521" w:date="2017-06-06T12:54:00Z"/>
          <w:rFonts w:ascii="Arial" w:hAnsi="Arial" w:cs="Arial"/>
          <w:sz w:val="22"/>
          <w:szCs w:val="22"/>
          <w:rPrChange w:id="1124" w:author="Sham Parab" w:date="2021-05-29T16:01:00Z">
            <w:rPr>
              <w:ins w:id="1125" w:author="00051521" w:date="2017-06-06T12:54:00Z"/>
              <w:rFonts w:ascii="Arial" w:hAnsi="Arial" w:cs="Arial"/>
              <w:sz w:val="24"/>
              <w:szCs w:val="24"/>
            </w:rPr>
          </w:rPrChange>
        </w:rPr>
      </w:pPr>
      <w:ins w:id="1126" w:author="00051521" w:date="2017-06-06T12:54:00Z">
        <w:r w:rsidRPr="001159E7">
          <w:rPr>
            <w:rFonts w:ascii="Arial" w:hAnsi="Arial" w:cs="Arial"/>
            <w:sz w:val="22"/>
            <w:szCs w:val="22"/>
            <w:rPrChange w:id="1127" w:author="Sham Parab" w:date="2021-05-29T16:01:00Z">
              <w:rPr>
                <w:rFonts w:ascii="Arial" w:hAnsi="Arial" w:cs="Arial"/>
                <w:sz w:val="24"/>
                <w:szCs w:val="24"/>
              </w:rPr>
            </w:rPrChange>
          </w:rPr>
          <w:t xml:space="preserve">Carry out </w:t>
        </w:r>
        <w:del w:id="1128" w:author="Gajanan S Gogate" w:date="2019-11-15T17:16:00Z">
          <w:r w:rsidRPr="001159E7" w:rsidDel="00090748">
            <w:rPr>
              <w:rFonts w:ascii="Arial" w:hAnsi="Arial" w:cs="Arial"/>
              <w:sz w:val="22"/>
              <w:szCs w:val="22"/>
              <w:rPrChange w:id="1129" w:author="Sham Parab" w:date="2021-05-29T16:01:00Z">
                <w:rPr>
                  <w:rFonts w:ascii="Arial" w:hAnsi="Arial" w:cs="Arial"/>
                  <w:sz w:val="24"/>
                  <w:szCs w:val="24"/>
                </w:rPr>
              </w:rPrChange>
            </w:rPr>
            <w:delText>house keeping</w:delText>
          </w:r>
        </w:del>
      </w:ins>
      <w:ins w:id="1130" w:author="Gajanan S Gogate" w:date="2019-11-15T17:16:00Z">
        <w:r w:rsidR="00090748" w:rsidRPr="001159E7">
          <w:rPr>
            <w:rFonts w:ascii="Arial" w:hAnsi="Arial" w:cs="Arial"/>
            <w:sz w:val="22"/>
            <w:szCs w:val="22"/>
            <w:rPrChange w:id="1131" w:author="Sham Parab" w:date="2021-05-29T16:01:00Z">
              <w:rPr>
                <w:rFonts w:ascii="Arial" w:hAnsi="Arial" w:cs="Arial"/>
                <w:sz w:val="24"/>
                <w:szCs w:val="24"/>
              </w:rPr>
            </w:rPrChange>
          </w:rPr>
          <w:t>housekeeping</w:t>
        </w:r>
      </w:ins>
      <w:ins w:id="1132" w:author="00051521" w:date="2017-06-06T12:54:00Z">
        <w:r w:rsidRPr="001159E7">
          <w:rPr>
            <w:rFonts w:ascii="Arial" w:hAnsi="Arial" w:cs="Arial"/>
            <w:sz w:val="22"/>
            <w:szCs w:val="22"/>
            <w:rPrChange w:id="1133" w:author="Sham Parab" w:date="2021-05-29T16:01:00Z">
              <w:rPr>
                <w:rFonts w:ascii="Arial" w:hAnsi="Arial" w:cs="Arial"/>
                <w:sz w:val="24"/>
                <w:szCs w:val="24"/>
              </w:rPr>
            </w:rPrChange>
          </w:rPr>
          <w:t xml:space="preserve"> as per instruction WI/MAINT/91</w:t>
        </w:r>
      </w:ins>
    </w:p>
    <w:p w14:paraId="2BADB064" w14:textId="77777777" w:rsidR="00727544" w:rsidRPr="001159E7" w:rsidDel="00E306BA" w:rsidRDefault="00727544" w:rsidP="00727544">
      <w:pPr>
        <w:tabs>
          <w:tab w:val="left" w:pos="180"/>
        </w:tabs>
        <w:rPr>
          <w:ins w:id="1134" w:author="00051521" w:date="2017-06-06T12:54:00Z"/>
          <w:del w:id="1135" w:author="Sham Parab" w:date="2021-05-29T15:58:00Z"/>
          <w:rFonts w:ascii="Arial" w:hAnsi="Arial" w:cs="Arial"/>
          <w:sz w:val="22"/>
          <w:szCs w:val="22"/>
          <w:rPrChange w:id="1136" w:author="Sham Parab" w:date="2021-05-29T16:01:00Z">
            <w:rPr>
              <w:ins w:id="1137" w:author="00051521" w:date="2017-06-06T12:54:00Z"/>
              <w:del w:id="1138" w:author="Sham Parab" w:date="2021-05-29T15:58:00Z"/>
              <w:rFonts w:ascii="Arial" w:hAnsi="Arial" w:cs="Arial"/>
              <w:sz w:val="24"/>
              <w:szCs w:val="24"/>
            </w:rPr>
          </w:rPrChange>
        </w:rPr>
      </w:pPr>
    </w:p>
    <w:p w14:paraId="4154BFF3" w14:textId="77777777" w:rsidR="00727544" w:rsidRPr="001159E7" w:rsidDel="001159E7" w:rsidRDefault="00727544" w:rsidP="00727544">
      <w:pPr>
        <w:tabs>
          <w:tab w:val="left" w:pos="180"/>
        </w:tabs>
        <w:rPr>
          <w:ins w:id="1139" w:author="00051521" w:date="2017-06-06T12:54:00Z"/>
          <w:del w:id="1140" w:author="Sham Parab" w:date="2021-05-29T16:01:00Z"/>
          <w:rFonts w:ascii="Arial" w:hAnsi="Arial" w:cs="Arial"/>
          <w:sz w:val="22"/>
          <w:szCs w:val="22"/>
          <w:rPrChange w:id="1141" w:author="Sham Parab" w:date="2021-05-29T16:01:00Z">
            <w:rPr>
              <w:ins w:id="1142" w:author="00051521" w:date="2017-06-06T12:54:00Z"/>
              <w:del w:id="1143" w:author="Sham Parab" w:date="2021-05-29T16:01:00Z"/>
              <w:rFonts w:ascii="Arial" w:hAnsi="Arial" w:cs="Arial"/>
              <w:sz w:val="24"/>
              <w:szCs w:val="24"/>
            </w:rPr>
          </w:rPrChange>
        </w:rPr>
      </w:pPr>
    </w:p>
    <w:p w14:paraId="6B549C06" w14:textId="77777777" w:rsidR="00727544" w:rsidRPr="001159E7" w:rsidRDefault="00727544" w:rsidP="00727544">
      <w:pPr>
        <w:tabs>
          <w:tab w:val="left" w:pos="180"/>
        </w:tabs>
        <w:rPr>
          <w:ins w:id="1144" w:author="00051521" w:date="2017-06-06T12:54:00Z"/>
          <w:rFonts w:ascii="Arial" w:hAnsi="Arial" w:cs="Arial"/>
          <w:sz w:val="22"/>
          <w:szCs w:val="22"/>
          <w:rPrChange w:id="1145" w:author="Sham Parab" w:date="2021-05-29T16:01:00Z">
            <w:rPr>
              <w:ins w:id="1146" w:author="00051521" w:date="2017-06-06T12:54:00Z"/>
              <w:rFonts w:ascii="Arial" w:hAnsi="Arial" w:cs="Arial"/>
              <w:sz w:val="24"/>
              <w:szCs w:val="24"/>
            </w:rPr>
          </w:rPrChange>
        </w:rPr>
      </w:pPr>
    </w:p>
    <w:p w14:paraId="27F28EB6" w14:textId="77777777" w:rsidR="00727544" w:rsidRPr="001159E7" w:rsidRDefault="00727544" w:rsidP="00727544">
      <w:pPr>
        <w:tabs>
          <w:tab w:val="left" w:pos="180"/>
        </w:tabs>
        <w:rPr>
          <w:ins w:id="1147" w:author="00051521" w:date="2017-06-06T12:54:00Z"/>
          <w:rFonts w:ascii="Arial" w:hAnsi="Arial" w:cs="Arial"/>
          <w:sz w:val="22"/>
          <w:szCs w:val="22"/>
          <w:rPrChange w:id="1148" w:author="Sham Parab" w:date="2021-05-29T16:01:00Z">
            <w:rPr>
              <w:ins w:id="1149" w:author="00051521" w:date="2017-06-06T12:54:00Z"/>
              <w:rFonts w:ascii="Arial" w:hAnsi="Arial" w:cs="Arial"/>
              <w:sz w:val="24"/>
              <w:szCs w:val="24"/>
            </w:rPr>
          </w:rPrChange>
        </w:rPr>
      </w:pPr>
      <w:ins w:id="1150" w:author="00051521" w:date="2017-06-06T12:54:00Z">
        <w:r w:rsidRPr="001159E7">
          <w:rPr>
            <w:rFonts w:ascii="Arial" w:hAnsi="Arial" w:cs="Arial"/>
            <w:sz w:val="22"/>
            <w:szCs w:val="22"/>
            <w:rPrChange w:id="1151" w:author="Sham Parab" w:date="2021-05-29T16:01:00Z">
              <w:rPr>
                <w:rFonts w:ascii="Arial" w:hAnsi="Arial" w:cs="Arial"/>
                <w:sz w:val="24"/>
                <w:szCs w:val="24"/>
              </w:rPr>
            </w:rPrChange>
          </w:rPr>
          <w:t xml:space="preserve">Do’s </w:t>
        </w:r>
      </w:ins>
    </w:p>
    <w:p w14:paraId="1F59B1C3" w14:textId="77777777" w:rsidR="00727544" w:rsidRPr="001159E7" w:rsidRDefault="00727544" w:rsidP="00727544">
      <w:pPr>
        <w:tabs>
          <w:tab w:val="left" w:pos="180"/>
        </w:tabs>
        <w:rPr>
          <w:ins w:id="1152" w:author="00051521" w:date="2017-06-06T12:54:00Z"/>
          <w:rFonts w:ascii="Arial" w:hAnsi="Arial" w:cs="Arial"/>
          <w:sz w:val="22"/>
          <w:szCs w:val="22"/>
          <w:rPrChange w:id="1153" w:author="Sham Parab" w:date="2021-05-29T16:01:00Z">
            <w:rPr>
              <w:ins w:id="1154" w:author="00051521" w:date="2017-06-06T12:54:00Z"/>
              <w:rFonts w:ascii="Arial" w:hAnsi="Arial" w:cs="Arial"/>
              <w:sz w:val="24"/>
              <w:szCs w:val="24"/>
            </w:rPr>
          </w:rPrChange>
        </w:rPr>
      </w:pPr>
      <w:ins w:id="1155" w:author="00051521" w:date="2017-06-06T12:54:00Z">
        <w:r w:rsidRPr="001159E7">
          <w:rPr>
            <w:rFonts w:ascii="Arial" w:hAnsi="Arial" w:cs="Arial"/>
            <w:sz w:val="22"/>
            <w:szCs w:val="22"/>
            <w:rPrChange w:id="1156" w:author="Sham Parab" w:date="2021-05-29T16:01:00Z">
              <w:rPr>
                <w:rFonts w:ascii="Arial" w:hAnsi="Arial" w:cs="Arial"/>
                <w:sz w:val="24"/>
                <w:szCs w:val="24"/>
              </w:rPr>
            </w:rPrChange>
          </w:rPr>
          <w:t>Take electrical shutdown before start of any activity.</w:t>
        </w:r>
      </w:ins>
    </w:p>
    <w:p w14:paraId="4F0550EB" w14:textId="77777777" w:rsidR="00727544" w:rsidRPr="001159E7" w:rsidRDefault="00727544" w:rsidP="00727544">
      <w:pPr>
        <w:tabs>
          <w:tab w:val="left" w:pos="180"/>
        </w:tabs>
        <w:rPr>
          <w:ins w:id="1157" w:author="00051521" w:date="2017-06-06T12:54:00Z"/>
          <w:rFonts w:ascii="Arial" w:hAnsi="Arial" w:cs="Arial"/>
          <w:sz w:val="22"/>
          <w:szCs w:val="22"/>
          <w:rPrChange w:id="1158" w:author="Sham Parab" w:date="2021-05-29T16:01:00Z">
            <w:rPr>
              <w:ins w:id="1159" w:author="00051521" w:date="2017-06-06T12:54:00Z"/>
              <w:rFonts w:ascii="Arial" w:hAnsi="Arial" w:cs="Arial"/>
              <w:sz w:val="24"/>
              <w:szCs w:val="24"/>
            </w:rPr>
          </w:rPrChange>
        </w:rPr>
      </w:pPr>
      <w:ins w:id="1160" w:author="00051521" w:date="2017-06-06T12:54:00Z">
        <w:r w:rsidRPr="001159E7">
          <w:rPr>
            <w:rFonts w:ascii="Arial" w:hAnsi="Arial" w:cs="Arial"/>
            <w:sz w:val="22"/>
            <w:szCs w:val="22"/>
            <w:rPrChange w:id="1161" w:author="Sham Parab" w:date="2021-05-29T16:01:00Z">
              <w:rPr>
                <w:rFonts w:ascii="Arial" w:hAnsi="Arial" w:cs="Arial"/>
                <w:sz w:val="24"/>
                <w:szCs w:val="24"/>
              </w:rPr>
            </w:rPrChange>
          </w:rPr>
          <w:t>Release the pressure of hydraulic system before working on it.</w:t>
        </w:r>
      </w:ins>
    </w:p>
    <w:p w14:paraId="19FE215D" w14:textId="77777777" w:rsidR="00727544" w:rsidRPr="001159E7" w:rsidRDefault="00727544" w:rsidP="00727544">
      <w:pPr>
        <w:tabs>
          <w:tab w:val="left" w:pos="180"/>
        </w:tabs>
        <w:rPr>
          <w:ins w:id="1162" w:author="00051521" w:date="2017-06-06T12:54:00Z"/>
          <w:rFonts w:ascii="Arial" w:hAnsi="Arial" w:cs="Arial"/>
          <w:sz w:val="22"/>
          <w:szCs w:val="22"/>
          <w:rPrChange w:id="1163" w:author="Sham Parab" w:date="2021-05-29T16:01:00Z">
            <w:rPr>
              <w:ins w:id="1164" w:author="00051521" w:date="2017-06-06T12:54:00Z"/>
              <w:rFonts w:ascii="Arial" w:hAnsi="Arial" w:cs="Arial"/>
              <w:sz w:val="24"/>
              <w:szCs w:val="24"/>
            </w:rPr>
          </w:rPrChange>
        </w:rPr>
      </w:pPr>
      <w:ins w:id="1165" w:author="00051521" w:date="2017-06-06T12:54:00Z">
        <w:r w:rsidRPr="001159E7">
          <w:rPr>
            <w:rFonts w:ascii="Arial" w:hAnsi="Arial" w:cs="Arial"/>
            <w:sz w:val="22"/>
            <w:szCs w:val="22"/>
            <w:rPrChange w:id="1166" w:author="Sham Parab" w:date="2021-05-29T16:01:00Z">
              <w:rPr>
                <w:rFonts w:ascii="Arial" w:hAnsi="Arial" w:cs="Arial"/>
                <w:sz w:val="24"/>
                <w:szCs w:val="24"/>
              </w:rPr>
            </w:rPrChange>
          </w:rPr>
          <w:t>Clear the spilled oil from floor and platforms after work.</w:t>
        </w:r>
      </w:ins>
    </w:p>
    <w:p w14:paraId="4552A608" w14:textId="77777777" w:rsidR="00727544" w:rsidRPr="001159E7" w:rsidRDefault="00727544" w:rsidP="00727544">
      <w:pPr>
        <w:tabs>
          <w:tab w:val="left" w:pos="180"/>
        </w:tabs>
        <w:rPr>
          <w:ins w:id="1167" w:author="00051521" w:date="2017-06-06T12:54:00Z"/>
          <w:rFonts w:ascii="Arial" w:hAnsi="Arial" w:cs="Arial"/>
          <w:sz w:val="22"/>
          <w:szCs w:val="22"/>
          <w:rPrChange w:id="1168" w:author="Sham Parab" w:date="2021-05-29T16:01:00Z">
            <w:rPr>
              <w:ins w:id="1169" w:author="00051521" w:date="2017-06-06T12:54:00Z"/>
              <w:rFonts w:ascii="Arial" w:hAnsi="Arial" w:cs="Arial"/>
              <w:sz w:val="24"/>
              <w:szCs w:val="24"/>
            </w:rPr>
          </w:rPrChange>
        </w:rPr>
      </w:pPr>
    </w:p>
    <w:p w14:paraId="0EB8520F" w14:textId="77777777" w:rsidR="00727544" w:rsidRPr="001159E7" w:rsidRDefault="00727544" w:rsidP="00727544">
      <w:pPr>
        <w:tabs>
          <w:tab w:val="left" w:pos="180"/>
        </w:tabs>
        <w:rPr>
          <w:ins w:id="1170" w:author="00051521" w:date="2017-06-06T12:54:00Z"/>
          <w:rFonts w:ascii="Arial" w:hAnsi="Arial" w:cs="Arial"/>
          <w:sz w:val="22"/>
          <w:szCs w:val="22"/>
          <w:rPrChange w:id="1171" w:author="Sham Parab" w:date="2021-05-29T16:01:00Z">
            <w:rPr>
              <w:ins w:id="1172" w:author="00051521" w:date="2017-06-06T12:54:00Z"/>
              <w:rFonts w:ascii="Arial" w:hAnsi="Arial" w:cs="Arial"/>
              <w:sz w:val="24"/>
              <w:szCs w:val="24"/>
            </w:rPr>
          </w:rPrChange>
        </w:rPr>
      </w:pPr>
      <w:ins w:id="1173" w:author="00051521" w:date="2017-06-06T12:54:00Z">
        <w:r w:rsidRPr="001159E7">
          <w:rPr>
            <w:rFonts w:ascii="Arial" w:hAnsi="Arial" w:cs="Arial"/>
            <w:sz w:val="22"/>
            <w:szCs w:val="22"/>
            <w:rPrChange w:id="1174" w:author="Sham Parab" w:date="2021-05-29T16:01:00Z">
              <w:rPr>
                <w:rFonts w:ascii="Arial" w:hAnsi="Arial" w:cs="Arial"/>
                <w:sz w:val="24"/>
                <w:szCs w:val="24"/>
              </w:rPr>
            </w:rPrChange>
          </w:rPr>
          <w:t>Do Not</w:t>
        </w:r>
      </w:ins>
    </w:p>
    <w:p w14:paraId="5030B20F" w14:textId="77777777" w:rsidR="00727544" w:rsidRPr="001159E7" w:rsidRDefault="00727544" w:rsidP="00727544">
      <w:pPr>
        <w:tabs>
          <w:tab w:val="left" w:pos="180"/>
        </w:tabs>
        <w:rPr>
          <w:ins w:id="1175" w:author="00051521" w:date="2017-06-06T12:54:00Z"/>
          <w:sz w:val="22"/>
          <w:szCs w:val="22"/>
          <w:rPrChange w:id="1176" w:author="Sham Parab" w:date="2021-05-29T16:01:00Z">
            <w:rPr>
              <w:ins w:id="1177" w:author="00051521" w:date="2017-06-06T12:54:00Z"/>
              <w:sz w:val="24"/>
            </w:rPr>
          </w:rPrChange>
        </w:rPr>
      </w:pPr>
      <w:ins w:id="1178" w:author="00051521" w:date="2017-06-06T12:54:00Z">
        <w:r w:rsidRPr="001159E7">
          <w:rPr>
            <w:sz w:val="22"/>
            <w:szCs w:val="22"/>
            <w:rPrChange w:id="1179" w:author="Sham Parab" w:date="2021-05-29T16:01:00Z">
              <w:rPr>
                <w:sz w:val="24"/>
              </w:rPr>
            </w:rPrChange>
          </w:rPr>
          <w:t>Work on hydraulic system while in operation</w:t>
        </w:r>
      </w:ins>
    </w:p>
    <w:p w14:paraId="772BD485" w14:textId="77777777" w:rsidR="00727544" w:rsidRPr="001159E7" w:rsidRDefault="00727544" w:rsidP="00727544">
      <w:pPr>
        <w:tabs>
          <w:tab w:val="left" w:pos="180"/>
        </w:tabs>
        <w:rPr>
          <w:ins w:id="1180" w:author="00051521" w:date="2017-06-06T12:54:00Z"/>
          <w:rFonts w:ascii="Arial" w:hAnsi="Arial" w:cs="Arial"/>
          <w:sz w:val="22"/>
          <w:szCs w:val="22"/>
          <w:rPrChange w:id="1181" w:author="Sham Parab" w:date="2021-05-29T16:01:00Z">
            <w:rPr>
              <w:ins w:id="1182" w:author="00051521" w:date="2017-06-06T12:54:00Z"/>
              <w:rFonts w:ascii="Arial" w:hAnsi="Arial" w:cs="Arial"/>
              <w:sz w:val="24"/>
              <w:szCs w:val="24"/>
            </w:rPr>
          </w:rPrChange>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1159E7" w:rsidRPr="001159E7" w:rsidDel="001F4251" w14:paraId="177EC4F1" w14:textId="09EBB029" w:rsidTr="00E60217">
        <w:trPr>
          <w:trHeight w:val="316"/>
          <w:ins w:id="1183" w:author="Sham Parab" w:date="2021-05-29T15:59:00Z"/>
          <w:del w:id="1184" w:author="Archana Mandrekar" w:date="2022-12-14T16:11:00Z"/>
        </w:trPr>
        <w:tc>
          <w:tcPr>
            <w:tcW w:w="2802" w:type="dxa"/>
            <w:shd w:val="clear" w:color="auto" w:fill="auto"/>
          </w:tcPr>
          <w:p w14:paraId="6784E1CF" w14:textId="15AE7119" w:rsidR="001159E7" w:rsidRPr="001159E7" w:rsidDel="001F4251" w:rsidRDefault="001159E7" w:rsidP="00E60217">
            <w:pPr>
              <w:rPr>
                <w:ins w:id="1185" w:author="Sham Parab" w:date="2021-05-29T15:59:00Z"/>
                <w:del w:id="1186" w:author="Archana Mandrekar" w:date="2022-12-14T16:11:00Z"/>
                <w:b/>
                <w:sz w:val="22"/>
                <w:szCs w:val="22"/>
                <w:rPrChange w:id="1187" w:author="Sham Parab" w:date="2021-05-29T16:01:00Z">
                  <w:rPr>
                    <w:ins w:id="1188" w:author="Sham Parab" w:date="2021-05-29T15:59:00Z"/>
                    <w:del w:id="1189" w:author="Archana Mandrekar" w:date="2022-12-14T16:11:00Z"/>
                    <w:b/>
                  </w:rPr>
                </w:rPrChange>
              </w:rPr>
            </w:pPr>
            <w:ins w:id="1190" w:author="Sham Parab" w:date="2021-05-29T15:59:00Z">
              <w:del w:id="1191" w:author="Archana Mandrekar" w:date="2022-12-14T16:11:00Z">
                <w:r w:rsidRPr="001159E7" w:rsidDel="001F4251">
                  <w:rPr>
                    <w:b/>
                    <w:sz w:val="22"/>
                    <w:szCs w:val="22"/>
                    <w:rPrChange w:id="1192" w:author="Sham Parab" w:date="2021-05-29T16:01:00Z">
                      <w:rPr>
                        <w:b/>
                      </w:rPr>
                    </w:rPrChange>
                  </w:rPr>
                  <w:delText xml:space="preserve">Prepared By: </w:delText>
                </w:r>
              </w:del>
            </w:ins>
          </w:p>
          <w:p w14:paraId="6FD7A6D3" w14:textId="0225E333" w:rsidR="001159E7" w:rsidRPr="001159E7" w:rsidDel="001F4251" w:rsidRDefault="001159E7" w:rsidP="00E60217">
            <w:pPr>
              <w:rPr>
                <w:ins w:id="1193" w:author="Sham Parab" w:date="2021-05-29T15:59:00Z"/>
                <w:del w:id="1194" w:author="Archana Mandrekar" w:date="2022-12-14T16:11:00Z"/>
                <w:sz w:val="22"/>
                <w:szCs w:val="22"/>
                <w:rPrChange w:id="1195" w:author="Sham Parab" w:date="2021-05-29T16:01:00Z">
                  <w:rPr>
                    <w:ins w:id="1196" w:author="Sham Parab" w:date="2021-05-29T15:59:00Z"/>
                    <w:del w:id="1197" w:author="Archana Mandrekar" w:date="2022-12-14T16:11:00Z"/>
                  </w:rPr>
                </w:rPrChange>
              </w:rPr>
            </w:pPr>
            <w:ins w:id="1198" w:author="Sham Parab" w:date="2021-05-29T15:59:00Z">
              <w:del w:id="1199" w:author="Archana Mandrekar" w:date="2022-12-14T16:11:00Z">
                <w:r w:rsidRPr="001159E7" w:rsidDel="001F4251">
                  <w:rPr>
                    <w:sz w:val="22"/>
                    <w:szCs w:val="22"/>
                    <w:rPrChange w:id="1200" w:author="Sham Parab" w:date="2021-05-29T16:01:00Z">
                      <w:rPr/>
                    </w:rPrChange>
                  </w:rPr>
                  <w:delText>Area Engineer</w:delText>
                </w:r>
              </w:del>
            </w:ins>
          </w:p>
        </w:tc>
        <w:tc>
          <w:tcPr>
            <w:tcW w:w="3160" w:type="dxa"/>
            <w:shd w:val="clear" w:color="auto" w:fill="auto"/>
          </w:tcPr>
          <w:p w14:paraId="3F27EAAF" w14:textId="7B2D92AA" w:rsidR="001159E7" w:rsidRPr="001159E7" w:rsidDel="001F4251" w:rsidRDefault="001159E7" w:rsidP="00E60217">
            <w:pPr>
              <w:rPr>
                <w:ins w:id="1201" w:author="Sham Parab" w:date="2021-05-29T15:59:00Z"/>
                <w:del w:id="1202" w:author="Archana Mandrekar" w:date="2022-12-14T16:11:00Z"/>
                <w:b/>
                <w:sz w:val="22"/>
                <w:szCs w:val="22"/>
                <w:rPrChange w:id="1203" w:author="Sham Parab" w:date="2021-05-29T16:01:00Z">
                  <w:rPr>
                    <w:ins w:id="1204" w:author="Sham Parab" w:date="2021-05-29T15:59:00Z"/>
                    <w:del w:id="1205" w:author="Archana Mandrekar" w:date="2022-12-14T16:11:00Z"/>
                    <w:b/>
                  </w:rPr>
                </w:rPrChange>
              </w:rPr>
            </w:pPr>
            <w:ins w:id="1206" w:author="Sham Parab" w:date="2021-05-29T15:59:00Z">
              <w:del w:id="1207" w:author="Archana Mandrekar" w:date="2022-12-14T16:11:00Z">
                <w:r w:rsidRPr="001159E7" w:rsidDel="001F4251">
                  <w:rPr>
                    <w:b/>
                    <w:sz w:val="22"/>
                    <w:szCs w:val="22"/>
                    <w:rPrChange w:id="1208" w:author="Sham Parab" w:date="2021-05-29T16:01:00Z">
                      <w:rPr>
                        <w:b/>
                      </w:rPr>
                    </w:rPrChange>
                  </w:rPr>
                  <w:delText xml:space="preserve">Reviewed &amp; Issued By: </w:delText>
                </w:r>
              </w:del>
            </w:ins>
          </w:p>
          <w:p w14:paraId="79630321" w14:textId="7745DD05" w:rsidR="001159E7" w:rsidRPr="001159E7" w:rsidDel="001F4251" w:rsidRDefault="001159E7" w:rsidP="00E60217">
            <w:pPr>
              <w:rPr>
                <w:ins w:id="1209" w:author="Sham Parab" w:date="2021-05-29T15:59:00Z"/>
                <w:del w:id="1210" w:author="Archana Mandrekar" w:date="2022-12-14T16:11:00Z"/>
                <w:sz w:val="22"/>
                <w:szCs w:val="22"/>
                <w:rPrChange w:id="1211" w:author="Sham Parab" w:date="2021-05-29T16:01:00Z">
                  <w:rPr>
                    <w:ins w:id="1212" w:author="Sham Parab" w:date="2021-05-29T15:59:00Z"/>
                    <w:del w:id="1213" w:author="Archana Mandrekar" w:date="2022-12-14T16:11:00Z"/>
                  </w:rPr>
                </w:rPrChange>
              </w:rPr>
            </w:pPr>
            <w:ins w:id="1214" w:author="Sham Parab" w:date="2021-05-29T15:59:00Z">
              <w:del w:id="1215" w:author="Archana Mandrekar" w:date="2022-12-14T16:11:00Z">
                <w:r w:rsidRPr="001159E7" w:rsidDel="001F4251">
                  <w:rPr>
                    <w:sz w:val="22"/>
                    <w:szCs w:val="22"/>
                    <w:rPrChange w:id="1216" w:author="Sham Parab" w:date="2021-05-29T16:01:00Z">
                      <w:rPr/>
                    </w:rPrChange>
                  </w:rPr>
                  <w:delText>Management Representative</w:delText>
                </w:r>
              </w:del>
            </w:ins>
          </w:p>
        </w:tc>
        <w:tc>
          <w:tcPr>
            <w:tcW w:w="3133" w:type="dxa"/>
            <w:shd w:val="clear" w:color="auto" w:fill="auto"/>
          </w:tcPr>
          <w:p w14:paraId="667BF4BC" w14:textId="14FA88E0" w:rsidR="001159E7" w:rsidRPr="001159E7" w:rsidDel="001F4251" w:rsidRDefault="001159E7" w:rsidP="00E60217">
            <w:pPr>
              <w:rPr>
                <w:ins w:id="1217" w:author="Sham Parab" w:date="2021-05-29T15:59:00Z"/>
                <w:del w:id="1218" w:author="Archana Mandrekar" w:date="2022-12-14T16:11:00Z"/>
                <w:b/>
                <w:sz w:val="22"/>
                <w:szCs w:val="22"/>
                <w:rPrChange w:id="1219" w:author="Sham Parab" w:date="2021-05-29T16:01:00Z">
                  <w:rPr>
                    <w:ins w:id="1220" w:author="Sham Parab" w:date="2021-05-29T15:59:00Z"/>
                    <w:del w:id="1221" w:author="Archana Mandrekar" w:date="2022-12-14T16:11:00Z"/>
                    <w:b/>
                  </w:rPr>
                </w:rPrChange>
              </w:rPr>
            </w:pPr>
            <w:ins w:id="1222" w:author="Sham Parab" w:date="2021-05-29T15:59:00Z">
              <w:del w:id="1223" w:author="Archana Mandrekar" w:date="2022-12-14T16:11:00Z">
                <w:r w:rsidRPr="001159E7" w:rsidDel="001F4251">
                  <w:rPr>
                    <w:b/>
                    <w:sz w:val="22"/>
                    <w:szCs w:val="22"/>
                    <w:rPrChange w:id="1224" w:author="Sham Parab" w:date="2021-05-29T16:01:00Z">
                      <w:rPr>
                        <w:b/>
                      </w:rPr>
                    </w:rPrChange>
                  </w:rPr>
                  <w:delText xml:space="preserve">Approved By: </w:delText>
                </w:r>
              </w:del>
            </w:ins>
          </w:p>
          <w:p w14:paraId="3C68B1EE" w14:textId="430DF7E4" w:rsidR="001159E7" w:rsidRPr="001159E7" w:rsidDel="001F4251" w:rsidRDefault="001159E7" w:rsidP="00E60217">
            <w:pPr>
              <w:rPr>
                <w:ins w:id="1225" w:author="Sham Parab" w:date="2021-05-29T15:59:00Z"/>
                <w:del w:id="1226" w:author="Archana Mandrekar" w:date="2022-12-14T16:11:00Z"/>
                <w:sz w:val="22"/>
                <w:szCs w:val="22"/>
                <w:rPrChange w:id="1227" w:author="Sham Parab" w:date="2021-05-29T16:01:00Z">
                  <w:rPr>
                    <w:ins w:id="1228" w:author="Sham Parab" w:date="2021-05-29T15:59:00Z"/>
                    <w:del w:id="1229" w:author="Archana Mandrekar" w:date="2022-12-14T16:11:00Z"/>
                  </w:rPr>
                </w:rPrChange>
              </w:rPr>
            </w:pPr>
            <w:ins w:id="1230" w:author="Sham Parab" w:date="2021-05-29T15:59:00Z">
              <w:del w:id="1231" w:author="Archana Mandrekar" w:date="2022-12-14T16:11:00Z">
                <w:r w:rsidRPr="001159E7" w:rsidDel="001F4251">
                  <w:rPr>
                    <w:sz w:val="22"/>
                    <w:szCs w:val="22"/>
                    <w:rPrChange w:id="1232" w:author="Sham Parab" w:date="2021-05-29T16:01:00Z">
                      <w:rPr/>
                    </w:rPrChange>
                  </w:rPr>
                  <w:delText>Mechanical Head</w:delText>
                </w:r>
              </w:del>
            </w:ins>
          </w:p>
        </w:tc>
      </w:tr>
      <w:tr w:rsidR="001159E7" w:rsidRPr="001159E7" w:rsidDel="001F4251" w14:paraId="178859C1" w14:textId="713FD859" w:rsidTr="00E60217">
        <w:trPr>
          <w:trHeight w:val="1062"/>
          <w:ins w:id="1233" w:author="Sham Parab" w:date="2021-05-29T15:59:00Z"/>
          <w:del w:id="1234" w:author="Archana Mandrekar" w:date="2022-12-14T16:11:00Z"/>
        </w:trPr>
        <w:tc>
          <w:tcPr>
            <w:tcW w:w="2802" w:type="dxa"/>
            <w:shd w:val="clear" w:color="auto" w:fill="auto"/>
          </w:tcPr>
          <w:p w14:paraId="7555FDFB" w14:textId="5914A9C4" w:rsidR="001159E7" w:rsidRPr="001159E7" w:rsidDel="001F4251" w:rsidRDefault="001159E7" w:rsidP="00E60217">
            <w:pPr>
              <w:rPr>
                <w:ins w:id="1235" w:author="Sham Parab" w:date="2021-05-29T15:59:00Z"/>
                <w:del w:id="1236" w:author="Archana Mandrekar" w:date="2022-12-14T16:11:00Z"/>
                <w:b/>
                <w:sz w:val="22"/>
                <w:szCs w:val="22"/>
                <w:rPrChange w:id="1237" w:author="Sham Parab" w:date="2021-05-29T16:01:00Z">
                  <w:rPr>
                    <w:ins w:id="1238" w:author="Sham Parab" w:date="2021-05-29T15:59:00Z"/>
                    <w:del w:id="1239" w:author="Archana Mandrekar" w:date="2022-12-14T16:11:00Z"/>
                    <w:b/>
                  </w:rPr>
                </w:rPrChange>
              </w:rPr>
            </w:pPr>
            <w:ins w:id="1240" w:author="Sham Parab" w:date="2021-05-29T15:59:00Z">
              <w:del w:id="1241" w:author="Archana Mandrekar" w:date="2022-12-14T16:11:00Z">
                <w:r w:rsidRPr="001159E7" w:rsidDel="001F4251">
                  <w:rPr>
                    <w:b/>
                    <w:sz w:val="22"/>
                    <w:szCs w:val="22"/>
                    <w:rPrChange w:id="1242" w:author="Sham Parab" w:date="2021-05-29T16:01:00Z">
                      <w:rPr>
                        <w:b/>
                      </w:rPr>
                    </w:rPrChange>
                  </w:rPr>
                  <w:delText>Signature:</w:delText>
                </w:r>
              </w:del>
            </w:ins>
          </w:p>
        </w:tc>
        <w:tc>
          <w:tcPr>
            <w:tcW w:w="3160" w:type="dxa"/>
            <w:shd w:val="clear" w:color="auto" w:fill="auto"/>
          </w:tcPr>
          <w:p w14:paraId="7EFD7B5E" w14:textId="0ABB70ED" w:rsidR="001159E7" w:rsidRPr="001159E7" w:rsidDel="001F4251" w:rsidRDefault="001159E7" w:rsidP="00E60217">
            <w:pPr>
              <w:rPr>
                <w:ins w:id="1243" w:author="Sham Parab" w:date="2021-05-29T15:59:00Z"/>
                <w:del w:id="1244" w:author="Archana Mandrekar" w:date="2022-12-14T16:11:00Z"/>
                <w:b/>
                <w:sz w:val="22"/>
                <w:szCs w:val="22"/>
                <w:rPrChange w:id="1245" w:author="Sham Parab" w:date="2021-05-29T16:01:00Z">
                  <w:rPr>
                    <w:ins w:id="1246" w:author="Sham Parab" w:date="2021-05-29T15:59:00Z"/>
                    <w:del w:id="1247" w:author="Archana Mandrekar" w:date="2022-12-14T16:11:00Z"/>
                    <w:b/>
                  </w:rPr>
                </w:rPrChange>
              </w:rPr>
            </w:pPr>
            <w:ins w:id="1248" w:author="Sham Parab" w:date="2021-05-29T15:59:00Z">
              <w:del w:id="1249" w:author="Archana Mandrekar" w:date="2022-12-14T16:11:00Z">
                <w:r w:rsidRPr="001159E7" w:rsidDel="001F4251">
                  <w:rPr>
                    <w:b/>
                    <w:sz w:val="22"/>
                    <w:szCs w:val="22"/>
                    <w:rPrChange w:id="1250" w:author="Sham Parab" w:date="2021-05-29T16:01:00Z">
                      <w:rPr>
                        <w:b/>
                      </w:rPr>
                    </w:rPrChange>
                  </w:rPr>
                  <w:delText>Signature:</w:delText>
                </w:r>
              </w:del>
            </w:ins>
          </w:p>
        </w:tc>
        <w:tc>
          <w:tcPr>
            <w:tcW w:w="3133" w:type="dxa"/>
            <w:shd w:val="clear" w:color="auto" w:fill="auto"/>
          </w:tcPr>
          <w:p w14:paraId="5D72C8A5" w14:textId="01A34FFA" w:rsidR="001159E7" w:rsidRPr="001159E7" w:rsidDel="001F4251" w:rsidRDefault="001159E7" w:rsidP="00E60217">
            <w:pPr>
              <w:rPr>
                <w:ins w:id="1251" w:author="Sham Parab" w:date="2021-05-29T15:59:00Z"/>
                <w:del w:id="1252" w:author="Archana Mandrekar" w:date="2022-12-14T16:11:00Z"/>
                <w:b/>
                <w:sz w:val="22"/>
                <w:szCs w:val="22"/>
                <w:rPrChange w:id="1253" w:author="Sham Parab" w:date="2021-05-29T16:01:00Z">
                  <w:rPr>
                    <w:ins w:id="1254" w:author="Sham Parab" w:date="2021-05-29T15:59:00Z"/>
                    <w:del w:id="1255" w:author="Archana Mandrekar" w:date="2022-12-14T16:11:00Z"/>
                    <w:b/>
                  </w:rPr>
                </w:rPrChange>
              </w:rPr>
            </w:pPr>
            <w:ins w:id="1256" w:author="Sham Parab" w:date="2021-05-29T15:59:00Z">
              <w:del w:id="1257" w:author="Archana Mandrekar" w:date="2022-12-14T16:11:00Z">
                <w:r w:rsidRPr="001159E7" w:rsidDel="001F4251">
                  <w:rPr>
                    <w:b/>
                    <w:sz w:val="22"/>
                    <w:szCs w:val="22"/>
                    <w:rPrChange w:id="1258" w:author="Sham Parab" w:date="2021-05-29T16:01:00Z">
                      <w:rPr>
                        <w:b/>
                      </w:rPr>
                    </w:rPrChange>
                  </w:rPr>
                  <w:delText>Signature:</w:delText>
                </w:r>
              </w:del>
            </w:ins>
          </w:p>
        </w:tc>
      </w:tr>
      <w:tr w:rsidR="001159E7" w:rsidRPr="001159E7" w:rsidDel="001F4251" w14:paraId="1EEB1894" w14:textId="6FE16A59" w:rsidTr="00E60217">
        <w:trPr>
          <w:trHeight w:val="56"/>
          <w:ins w:id="1259" w:author="Sham Parab" w:date="2021-05-29T15:59:00Z"/>
          <w:del w:id="1260" w:author="Archana Mandrekar" w:date="2022-12-14T16:11:00Z"/>
        </w:trPr>
        <w:tc>
          <w:tcPr>
            <w:tcW w:w="2802" w:type="dxa"/>
            <w:shd w:val="clear" w:color="auto" w:fill="auto"/>
          </w:tcPr>
          <w:p w14:paraId="64E80599" w14:textId="10E7284E" w:rsidR="001159E7" w:rsidRPr="001159E7" w:rsidDel="001F4251" w:rsidRDefault="001159E7" w:rsidP="00E60217">
            <w:pPr>
              <w:rPr>
                <w:ins w:id="1261" w:author="Sham Parab" w:date="2021-05-29T15:59:00Z"/>
                <w:del w:id="1262" w:author="Archana Mandrekar" w:date="2022-12-14T16:11:00Z"/>
                <w:b/>
                <w:sz w:val="22"/>
                <w:szCs w:val="22"/>
                <w:rPrChange w:id="1263" w:author="Sham Parab" w:date="2021-05-29T16:01:00Z">
                  <w:rPr>
                    <w:ins w:id="1264" w:author="Sham Parab" w:date="2021-05-29T15:59:00Z"/>
                    <w:del w:id="1265" w:author="Archana Mandrekar" w:date="2022-12-14T16:11:00Z"/>
                    <w:b/>
                  </w:rPr>
                </w:rPrChange>
              </w:rPr>
            </w:pPr>
            <w:ins w:id="1266" w:author="Sham Parab" w:date="2021-05-29T15:59:00Z">
              <w:del w:id="1267" w:author="Archana Mandrekar" w:date="2022-12-14T16:11:00Z">
                <w:r w:rsidRPr="001159E7" w:rsidDel="001F4251">
                  <w:rPr>
                    <w:b/>
                    <w:sz w:val="22"/>
                    <w:szCs w:val="22"/>
                    <w:rPrChange w:id="1268" w:author="Sham Parab" w:date="2021-05-29T16:01:00Z">
                      <w:rPr>
                        <w:b/>
                      </w:rPr>
                    </w:rPrChange>
                  </w:rPr>
                  <w:delText>Date:30.05.2021</w:delText>
                </w:r>
              </w:del>
            </w:ins>
          </w:p>
        </w:tc>
        <w:tc>
          <w:tcPr>
            <w:tcW w:w="3160" w:type="dxa"/>
            <w:shd w:val="clear" w:color="auto" w:fill="auto"/>
          </w:tcPr>
          <w:p w14:paraId="342B992C" w14:textId="57E5BA8D" w:rsidR="001159E7" w:rsidRPr="001159E7" w:rsidDel="001F4251" w:rsidRDefault="001159E7" w:rsidP="00E60217">
            <w:pPr>
              <w:rPr>
                <w:ins w:id="1269" w:author="Sham Parab" w:date="2021-05-29T15:59:00Z"/>
                <w:del w:id="1270" w:author="Archana Mandrekar" w:date="2022-12-14T16:11:00Z"/>
                <w:b/>
                <w:sz w:val="22"/>
                <w:szCs w:val="22"/>
                <w:rPrChange w:id="1271" w:author="Sham Parab" w:date="2021-05-29T16:01:00Z">
                  <w:rPr>
                    <w:ins w:id="1272" w:author="Sham Parab" w:date="2021-05-29T15:59:00Z"/>
                    <w:del w:id="1273" w:author="Archana Mandrekar" w:date="2022-12-14T16:11:00Z"/>
                    <w:b/>
                  </w:rPr>
                </w:rPrChange>
              </w:rPr>
            </w:pPr>
            <w:ins w:id="1274" w:author="Sham Parab" w:date="2021-05-29T15:59:00Z">
              <w:del w:id="1275" w:author="Archana Mandrekar" w:date="2022-12-14T16:11:00Z">
                <w:r w:rsidRPr="001159E7" w:rsidDel="001F4251">
                  <w:rPr>
                    <w:b/>
                    <w:sz w:val="22"/>
                    <w:szCs w:val="22"/>
                    <w:rPrChange w:id="1276" w:author="Sham Parab" w:date="2021-05-29T16:01:00Z">
                      <w:rPr>
                        <w:b/>
                      </w:rPr>
                    </w:rPrChange>
                  </w:rPr>
                  <w:delText>Date: 30.05.2021</w:delText>
                </w:r>
              </w:del>
            </w:ins>
          </w:p>
        </w:tc>
        <w:tc>
          <w:tcPr>
            <w:tcW w:w="3133" w:type="dxa"/>
            <w:shd w:val="clear" w:color="auto" w:fill="auto"/>
          </w:tcPr>
          <w:p w14:paraId="079FF79E" w14:textId="5EF1734E" w:rsidR="001159E7" w:rsidRPr="001159E7" w:rsidDel="001F4251" w:rsidRDefault="001159E7" w:rsidP="00E60217">
            <w:pPr>
              <w:rPr>
                <w:ins w:id="1277" w:author="Sham Parab" w:date="2021-05-29T15:59:00Z"/>
                <w:del w:id="1278" w:author="Archana Mandrekar" w:date="2022-12-14T16:11:00Z"/>
                <w:b/>
                <w:sz w:val="22"/>
                <w:szCs w:val="22"/>
                <w:rPrChange w:id="1279" w:author="Sham Parab" w:date="2021-05-29T16:01:00Z">
                  <w:rPr>
                    <w:ins w:id="1280" w:author="Sham Parab" w:date="2021-05-29T15:59:00Z"/>
                    <w:del w:id="1281" w:author="Archana Mandrekar" w:date="2022-12-14T16:11:00Z"/>
                    <w:b/>
                  </w:rPr>
                </w:rPrChange>
              </w:rPr>
            </w:pPr>
            <w:ins w:id="1282" w:author="Sham Parab" w:date="2021-05-29T15:59:00Z">
              <w:del w:id="1283" w:author="Archana Mandrekar" w:date="2022-12-14T16:11:00Z">
                <w:r w:rsidRPr="001159E7" w:rsidDel="001F4251">
                  <w:rPr>
                    <w:b/>
                    <w:sz w:val="22"/>
                    <w:szCs w:val="22"/>
                    <w:rPrChange w:id="1284" w:author="Sham Parab" w:date="2021-05-29T16:01:00Z">
                      <w:rPr>
                        <w:b/>
                      </w:rPr>
                    </w:rPrChange>
                  </w:rPr>
                  <w:delText>Date: 30.05.2021</w:delText>
                </w:r>
              </w:del>
            </w:ins>
          </w:p>
        </w:tc>
      </w:tr>
    </w:tbl>
    <w:p w14:paraId="325759DD" w14:textId="77777777" w:rsidR="001F4251" w:rsidRPr="000B56A0" w:rsidRDefault="001F4251" w:rsidP="001F4251">
      <w:pPr>
        <w:spacing w:before="100" w:beforeAutospacing="1" w:after="100" w:afterAutospacing="1"/>
        <w:rPr>
          <w:ins w:id="1285" w:author="Archana Mandrekar" w:date="2022-12-14T16:12:00Z"/>
          <w:b/>
          <w:bCs/>
          <w:sz w:val="24"/>
          <w:szCs w:val="24"/>
          <w:u w:val="single"/>
          <w:lang w:val="fr-FR" w:eastAsia="en-IN"/>
        </w:rPr>
      </w:pPr>
      <w:ins w:id="1286" w:author="Archana Mandrekar" w:date="2022-12-14T16:12:00Z">
        <w:r w:rsidRPr="000B56A0">
          <w:rPr>
            <w:b/>
            <w:bCs/>
            <w:sz w:val="24"/>
            <w:szCs w:val="24"/>
            <w:u w:val="single"/>
            <w:lang w:val="fr-FR" w:eastAsia="en-IN"/>
          </w:rPr>
          <w:t>Amendement Record</w:t>
        </w:r>
      </w:ins>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1F4251" w:rsidRPr="001E642A" w14:paraId="41B5558D" w14:textId="77777777" w:rsidTr="007677B2">
        <w:trPr>
          <w:ins w:id="1287" w:author="Archana Mandrekar" w:date="2022-12-14T16:12:00Z"/>
        </w:trPr>
        <w:tc>
          <w:tcPr>
            <w:tcW w:w="1277" w:type="dxa"/>
            <w:tcBorders>
              <w:bottom w:val="single" w:sz="4" w:space="0" w:color="auto"/>
              <w:right w:val="single" w:sz="4" w:space="0" w:color="auto"/>
            </w:tcBorders>
          </w:tcPr>
          <w:p w14:paraId="5C1F4DA6" w14:textId="77777777" w:rsidR="001F4251" w:rsidRPr="007C1842" w:rsidRDefault="001F4251" w:rsidP="007677B2">
            <w:pPr>
              <w:pStyle w:val="Header"/>
              <w:ind w:right="-108"/>
              <w:rPr>
                <w:ins w:id="1288" w:author="Archana Mandrekar" w:date="2022-12-14T16:12:00Z"/>
                <w:b/>
              </w:rPr>
            </w:pPr>
            <w:ins w:id="1289" w:author="Archana Mandrekar" w:date="2022-12-14T16:12:00Z">
              <w:r w:rsidRPr="007C1842">
                <w:rPr>
                  <w:b/>
                </w:rPr>
                <w:t>Date</w:t>
              </w:r>
            </w:ins>
          </w:p>
        </w:tc>
        <w:tc>
          <w:tcPr>
            <w:tcW w:w="1701" w:type="dxa"/>
            <w:tcBorders>
              <w:left w:val="single" w:sz="4" w:space="0" w:color="auto"/>
              <w:bottom w:val="single" w:sz="4" w:space="0" w:color="auto"/>
              <w:right w:val="single" w:sz="4" w:space="0" w:color="auto"/>
            </w:tcBorders>
          </w:tcPr>
          <w:p w14:paraId="37F2C0E5" w14:textId="77777777" w:rsidR="001F4251" w:rsidRPr="007C1842" w:rsidRDefault="001F4251" w:rsidP="007677B2">
            <w:pPr>
              <w:pStyle w:val="Header"/>
              <w:ind w:right="-151"/>
              <w:rPr>
                <w:ins w:id="1290" w:author="Archana Mandrekar" w:date="2022-12-14T16:12:00Z"/>
                <w:b/>
              </w:rPr>
            </w:pPr>
            <w:ins w:id="1291" w:author="Archana Mandrekar" w:date="2022-12-14T16:12:00Z">
              <w:r w:rsidRPr="007C1842">
                <w:rPr>
                  <w:b/>
                </w:rPr>
                <w:t>Manual Section Ref. &amp; Para</w:t>
              </w:r>
            </w:ins>
          </w:p>
        </w:tc>
        <w:tc>
          <w:tcPr>
            <w:tcW w:w="5953" w:type="dxa"/>
            <w:tcBorders>
              <w:left w:val="single" w:sz="4" w:space="0" w:color="auto"/>
              <w:bottom w:val="single" w:sz="4" w:space="0" w:color="auto"/>
              <w:right w:val="single" w:sz="4" w:space="0" w:color="auto"/>
            </w:tcBorders>
          </w:tcPr>
          <w:p w14:paraId="76DEDC6B" w14:textId="77777777" w:rsidR="001F4251" w:rsidRPr="007C1842" w:rsidRDefault="001F4251" w:rsidP="007677B2">
            <w:pPr>
              <w:pStyle w:val="Header"/>
              <w:ind w:right="-151"/>
              <w:rPr>
                <w:ins w:id="1292" w:author="Archana Mandrekar" w:date="2022-12-14T16:12:00Z"/>
                <w:b/>
              </w:rPr>
            </w:pPr>
            <w:ins w:id="1293" w:author="Archana Mandrekar" w:date="2022-12-14T16:12:00Z">
              <w:r w:rsidRPr="007C1842">
                <w:rPr>
                  <w:b/>
                </w:rPr>
                <w:t>Brief details of Revision</w:t>
              </w:r>
            </w:ins>
          </w:p>
        </w:tc>
        <w:tc>
          <w:tcPr>
            <w:tcW w:w="992" w:type="dxa"/>
            <w:tcBorders>
              <w:left w:val="single" w:sz="4" w:space="0" w:color="auto"/>
            </w:tcBorders>
          </w:tcPr>
          <w:p w14:paraId="5EBADCCC" w14:textId="77777777" w:rsidR="001F4251" w:rsidRPr="007C1842" w:rsidRDefault="001F4251" w:rsidP="007677B2">
            <w:pPr>
              <w:pStyle w:val="Header"/>
              <w:tabs>
                <w:tab w:val="left" w:pos="1440"/>
                <w:tab w:val="left" w:pos="3240"/>
                <w:tab w:val="left" w:pos="8820"/>
              </w:tabs>
              <w:ind w:left="-108" w:right="-151"/>
              <w:jc w:val="center"/>
              <w:rPr>
                <w:ins w:id="1294" w:author="Archana Mandrekar" w:date="2022-12-14T16:12:00Z"/>
                <w:b/>
              </w:rPr>
            </w:pPr>
            <w:ins w:id="1295" w:author="Archana Mandrekar" w:date="2022-12-14T16:12:00Z">
              <w:r w:rsidRPr="007C1842">
                <w:rPr>
                  <w:b/>
                </w:rPr>
                <w:t>New Rev.</w:t>
              </w:r>
            </w:ins>
          </w:p>
        </w:tc>
      </w:tr>
      <w:tr w:rsidR="001F4251" w:rsidRPr="001E642A" w14:paraId="4C3677F7" w14:textId="77777777" w:rsidTr="007677B2">
        <w:trPr>
          <w:ins w:id="1296" w:author="Archana Mandrekar" w:date="2022-12-14T16:12:00Z"/>
        </w:trPr>
        <w:tc>
          <w:tcPr>
            <w:tcW w:w="1277" w:type="dxa"/>
            <w:tcBorders>
              <w:top w:val="single" w:sz="4" w:space="0" w:color="auto"/>
              <w:right w:val="single" w:sz="4" w:space="0" w:color="auto"/>
            </w:tcBorders>
          </w:tcPr>
          <w:p w14:paraId="649FDB16" w14:textId="77777777" w:rsidR="001F4251" w:rsidRPr="007C1842" w:rsidRDefault="001F4251" w:rsidP="007677B2">
            <w:pPr>
              <w:pStyle w:val="Header"/>
              <w:ind w:right="-108"/>
              <w:rPr>
                <w:ins w:id="1297" w:author="Archana Mandrekar" w:date="2022-12-14T16:12:00Z"/>
              </w:rPr>
            </w:pPr>
          </w:p>
        </w:tc>
        <w:tc>
          <w:tcPr>
            <w:tcW w:w="1701" w:type="dxa"/>
            <w:tcBorders>
              <w:top w:val="single" w:sz="4" w:space="0" w:color="auto"/>
              <w:left w:val="single" w:sz="4" w:space="0" w:color="auto"/>
              <w:right w:val="single" w:sz="4" w:space="0" w:color="auto"/>
            </w:tcBorders>
          </w:tcPr>
          <w:p w14:paraId="63A4C52A" w14:textId="77777777" w:rsidR="001F4251" w:rsidRPr="007C1842" w:rsidRDefault="001F4251" w:rsidP="007677B2">
            <w:pPr>
              <w:pStyle w:val="Header"/>
              <w:ind w:right="-151"/>
              <w:rPr>
                <w:ins w:id="1298" w:author="Archana Mandrekar" w:date="2022-12-14T16:12:00Z"/>
              </w:rPr>
            </w:pPr>
          </w:p>
        </w:tc>
        <w:tc>
          <w:tcPr>
            <w:tcW w:w="5953" w:type="dxa"/>
            <w:tcBorders>
              <w:top w:val="single" w:sz="4" w:space="0" w:color="auto"/>
              <w:left w:val="single" w:sz="4" w:space="0" w:color="auto"/>
              <w:right w:val="single" w:sz="4" w:space="0" w:color="auto"/>
            </w:tcBorders>
          </w:tcPr>
          <w:p w14:paraId="432CC4DC" w14:textId="77777777" w:rsidR="001F4251" w:rsidRPr="007C1842" w:rsidRDefault="001F4251" w:rsidP="007677B2">
            <w:pPr>
              <w:pStyle w:val="Header"/>
              <w:jc w:val="both"/>
              <w:rPr>
                <w:ins w:id="1299" w:author="Archana Mandrekar" w:date="2022-12-14T16:12:00Z"/>
              </w:rPr>
            </w:pPr>
          </w:p>
        </w:tc>
        <w:tc>
          <w:tcPr>
            <w:tcW w:w="992" w:type="dxa"/>
            <w:tcBorders>
              <w:left w:val="single" w:sz="4" w:space="0" w:color="auto"/>
            </w:tcBorders>
          </w:tcPr>
          <w:p w14:paraId="2788F547" w14:textId="77777777" w:rsidR="001F4251" w:rsidRPr="007C1842" w:rsidRDefault="001F4251" w:rsidP="007677B2">
            <w:pPr>
              <w:pStyle w:val="Header"/>
              <w:tabs>
                <w:tab w:val="left" w:pos="1440"/>
                <w:tab w:val="left" w:pos="3240"/>
                <w:tab w:val="left" w:pos="8820"/>
              </w:tabs>
              <w:ind w:left="-108" w:right="-151"/>
              <w:jc w:val="center"/>
              <w:rPr>
                <w:ins w:id="1300" w:author="Archana Mandrekar" w:date="2022-12-14T16:12:00Z"/>
              </w:rPr>
            </w:pPr>
          </w:p>
        </w:tc>
      </w:tr>
      <w:tr w:rsidR="001F4251" w:rsidRPr="001E642A" w14:paraId="795CE64E" w14:textId="77777777" w:rsidTr="007677B2">
        <w:trPr>
          <w:ins w:id="1301" w:author="Archana Mandrekar" w:date="2022-12-14T16:12:00Z"/>
        </w:trPr>
        <w:tc>
          <w:tcPr>
            <w:tcW w:w="1277" w:type="dxa"/>
            <w:tcBorders>
              <w:top w:val="single" w:sz="4" w:space="0" w:color="auto"/>
              <w:right w:val="single" w:sz="4" w:space="0" w:color="auto"/>
            </w:tcBorders>
          </w:tcPr>
          <w:p w14:paraId="60A50A08" w14:textId="77777777" w:rsidR="001F4251" w:rsidRPr="007C1842" w:rsidRDefault="001F4251" w:rsidP="007677B2">
            <w:pPr>
              <w:pStyle w:val="Header"/>
              <w:ind w:right="-108"/>
              <w:rPr>
                <w:ins w:id="1302" w:author="Archana Mandrekar" w:date="2022-12-14T16:12:00Z"/>
              </w:rPr>
            </w:pPr>
          </w:p>
        </w:tc>
        <w:tc>
          <w:tcPr>
            <w:tcW w:w="1701" w:type="dxa"/>
            <w:tcBorders>
              <w:top w:val="single" w:sz="4" w:space="0" w:color="auto"/>
              <w:left w:val="single" w:sz="4" w:space="0" w:color="auto"/>
              <w:right w:val="single" w:sz="4" w:space="0" w:color="auto"/>
            </w:tcBorders>
          </w:tcPr>
          <w:p w14:paraId="367EC3CD" w14:textId="77777777" w:rsidR="001F4251" w:rsidRPr="007C1842" w:rsidRDefault="001F4251" w:rsidP="007677B2">
            <w:pPr>
              <w:pStyle w:val="Header"/>
              <w:ind w:right="-151"/>
              <w:rPr>
                <w:ins w:id="1303" w:author="Archana Mandrekar" w:date="2022-12-14T16:12:00Z"/>
              </w:rPr>
            </w:pPr>
          </w:p>
        </w:tc>
        <w:tc>
          <w:tcPr>
            <w:tcW w:w="5953" w:type="dxa"/>
            <w:tcBorders>
              <w:top w:val="single" w:sz="4" w:space="0" w:color="auto"/>
              <w:left w:val="single" w:sz="4" w:space="0" w:color="auto"/>
              <w:right w:val="single" w:sz="4" w:space="0" w:color="auto"/>
            </w:tcBorders>
          </w:tcPr>
          <w:p w14:paraId="382A62B8" w14:textId="77777777" w:rsidR="001F4251" w:rsidRPr="007C1842" w:rsidRDefault="001F4251" w:rsidP="007677B2">
            <w:pPr>
              <w:pStyle w:val="Header"/>
              <w:jc w:val="both"/>
              <w:rPr>
                <w:ins w:id="1304" w:author="Archana Mandrekar" w:date="2022-12-14T16:12:00Z"/>
              </w:rPr>
            </w:pPr>
          </w:p>
        </w:tc>
        <w:tc>
          <w:tcPr>
            <w:tcW w:w="992" w:type="dxa"/>
            <w:tcBorders>
              <w:left w:val="single" w:sz="4" w:space="0" w:color="auto"/>
            </w:tcBorders>
          </w:tcPr>
          <w:p w14:paraId="4D19FF1D" w14:textId="77777777" w:rsidR="001F4251" w:rsidRPr="007C1842" w:rsidRDefault="001F4251" w:rsidP="007677B2">
            <w:pPr>
              <w:pStyle w:val="Header"/>
              <w:tabs>
                <w:tab w:val="left" w:pos="1440"/>
                <w:tab w:val="left" w:pos="3240"/>
                <w:tab w:val="left" w:pos="8820"/>
              </w:tabs>
              <w:ind w:left="-108" w:right="-151"/>
              <w:jc w:val="center"/>
              <w:rPr>
                <w:ins w:id="1305" w:author="Archana Mandrekar" w:date="2022-12-14T16:12:00Z"/>
              </w:rPr>
            </w:pPr>
          </w:p>
        </w:tc>
      </w:tr>
      <w:tr w:rsidR="001F4251" w:rsidRPr="001E642A" w14:paraId="24CD79A1" w14:textId="77777777" w:rsidTr="007677B2">
        <w:trPr>
          <w:ins w:id="1306" w:author="Archana Mandrekar" w:date="2022-12-14T16:12:00Z"/>
        </w:trPr>
        <w:tc>
          <w:tcPr>
            <w:tcW w:w="1277" w:type="dxa"/>
            <w:tcBorders>
              <w:right w:val="nil"/>
            </w:tcBorders>
          </w:tcPr>
          <w:p w14:paraId="7BFC3851" w14:textId="77777777" w:rsidR="001F4251" w:rsidRPr="007C1842" w:rsidRDefault="001F4251" w:rsidP="007677B2">
            <w:pPr>
              <w:pStyle w:val="Header"/>
              <w:ind w:right="-151"/>
              <w:jc w:val="center"/>
              <w:rPr>
                <w:ins w:id="1307" w:author="Archana Mandrekar" w:date="2022-12-14T16:12:00Z"/>
              </w:rPr>
            </w:pPr>
          </w:p>
        </w:tc>
        <w:tc>
          <w:tcPr>
            <w:tcW w:w="1701" w:type="dxa"/>
            <w:tcBorders>
              <w:left w:val="nil"/>
              <w:right w:val="nil"/>
            </w:tcBorders>
          </w:tcPr>
          <w:p w14:paraId="1609708B" w14:textId="77777777" w:rsidR="001F4251" w:rsidRPr="007C1842" w:rsidRDefault="001F4251" w:rsidP="007677B2">
            <w:pPr>
              <w:pStyle w:val="Header"/>
              <w:ind w:right="-151"/>
              <w:jc w:val="center"/>
              <w:rPr>
                <w:ins w:id="1308" w:author="Archana Mandrekar" w:date="2022-12-14T16:12:00Z"/>
              </w:rPr>
            </w:pPr>
          </w:p>
        </w:tc>
        <w:tc>
          <w:tcPr>
            <w:tcW w:w="5953" w:type="dxa"/>
            <w:tcBorders>
              <w:left w:val="nil"/>
              <w:right w:val="nil"/>
            </w:tcBorders>
          </w:tcPr>
          <w:p w14:paraId="032F3461" w14:textId="77777777" w:rsidR="001F4251" w:rsidRPr="007C1842" w:rsidRDefault="001F4251" w:rsidP="007677B2">
            <w:pPr>
              <w:pStyle w:val="BodyText"/>
              <w:rPr>
                <w:ins w:id="1309" w:author="Archana Mandrekar" w:date="2022-12-14T16:12:00Z"/>
                <w:rFonts w:ascii="Times New Roman" w:hAnsi="Times New Roman"/>
              </w:rPr>
            </w:pPr>
          </w:p>
        </w:tc>
        <w:tc>
          <w:tcPr>
            <w:tcW w:w="992" w:type="dxa"/>
            <w:tcBorders>
              <w:left w:val="nil"/>
            </w:tcBorders>
          </w:tcPr>
          <w:p w14:paraId="44F92356" w14:textId="77777777" w:rsidR="001F4251" w:rsidRPr="007C1842" w:rsidRDefault="001F4251" w:rsidP="007677B2">
            <w:pPr>
              <w:pStyle w:val="Header"/>
              <w:tabs>
                <w:tab w:val="left" w:pos="1440"/>
                <w:tab w:val="left" w:pos="3240"/>
                <w:tab w:val="left" w:pos="8820"/>
              </w:tabs>
              <w:ind w:left="-108" w:right="-151"/>
              <w:jc w:val="center"/>
              <w:rPr>
                <w:ins w:id="1310" w:author="Archana Mandrekar" w:date="2022-12-14T16:12:00Z"/>
              </w:rPr>
            </w:pPr>
          </w:p>
        </w:tc>
      </w:tr>
    </w:tbl>
    <w:p w14:paraId="79BFE8BB" w14:textId="77777777" w:rsidR="001F4251" w:rsidRDefault="001F4251" w:rsidP="001F4251">
      <w:pPr>
        <w:spacing w:before="100" w:beforeAutospacing="1" w:after="100" w:afterAutospacing="1"/>
        <w:ind w:left="810"/>
        <w:rPr>
          <w:ins w:id="1311" w:author="Archana Mandrekar" w:date="2022-12-14T16:12:00Z"/>
          <w:sz w:val="24"/>
          <w:szCs w:val="24"/>
          <w:lang w:eastAsia="en-IN"/>
        </w:rPr>
      </w:pPr>
      <w:ins w:id="1312" w:author="Archana Mandrekar" w:date="2022-12-14T16:12:00Z">
        <w:r w:rsidRPr="00707840">
          <w:rPr>
            <w:sz w:val="24"/>
            <w:szCs w:val="24"/>
            <w:lang w:val="fr-FR" w:eastAsia="en-IN"/>
          </w:rPr>
          <w:t xml:space="preserve"> </w:t>
        </w:r>
      </w:ins>
    </w:p>
    <w:tbl>
      <w:tblPr>
        <w:tblW w:w="949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1F4251" w:rsidRPr="001C094A" w14:paraId="798B7047" w14:textId="77777777" w:rsidTr="007677B2">
        <w:trPr>
          <w:ins w:id="1313" w:author="Archana Mandrekar" w:date="2022-12-14T16:12:00Z"/>
        </w:trPr>
        <w:tc>
          <w:tcPr>
            <w:tcW w:w="3119" w:type="dxa"/>
            <w:shd w:val="clear" w:color="auto" w:fill="auto"/>
          </w:tcPr>
          <w:p w14:paraId="52504691" w14:textId="77777777" w:rsidR="001F4251" w:rsidRPr="00570E41" w:rsidRDefault="001F4251" w:rsidP="007677B2">
            <w:pPr>
              <w:rPr>
                <w:ins w:id="1314" w:author="Archana Mandrekar" w:date="2022-12-14T16:12:00Z"/>
                <w:b/>
              </w:rPr>
            </w:pPr>
            <w:bookmarkStart w:id="1315" w:name="_Hlk110414498"/>
            <w:ins w:id="1316" w:author="Archana Mandrekar" w:date="2022-12-14T16:12:00Z">
              <w:r w:rsidRPr="00570E41">
                <w:rPr>
                  <w:b/>
                </w:rPr>
                <w:t xml:space="preserve">Prepared By: </w:t>
              </w:r>
            </w:ins>
          </w:p>
          <w:p w14:paraId="6CB01399" w14:textId="77777777" w:rsidR="001F4251" w:rsidRPr="00570E41" w:rsidRDefault="001F4251" w:rsidP="007677B2">
            <w:pPr>
              <w:rPr>
                <w:ins w:id="1317" w:author="Archana Mandrekar" w:date="2022-12-14T16:12:00Z"/>
              </w:rPr>
            </w:pPr>
            <w:ins w:id="1318" w:author="Archana Mandrekar" w:date="2022-12-14T16:12:00Z">
              <w:r>
                <w:t>Area Engineer</w:t>
              </w:r>
            </w:ins>
          </w:p>
        </w:tc>
        <w:tc>
          <w:tcPr>
            <w:tcW w:w="3261" w:type="dxa"/>
            <w:shd w:val="clear" w:color="auto" w:fill="auto"/>
          </w:tcPr>
          <w:p w14:paraId="39ECB624" w14:textId="77777777" w:rsidR="001F4251" w:rsidRPr="00570E41" w:rsidRDefault="001F4251" w:rsidP="007677B2">
            <w:pPr>
              <w:rPr>
                <w:ins w:id="1319" w:author="Archana Mandrekar" w:date="2022-12-14T16:12:00Z"/>
                <w:b/>
              </w:rPr>
            </w:pPr>
            <w:ins w:id="1320" w:author="Archana Mandrekar" w:date="2022-12-14T16:12:00Z">
              <w:r w:rsidRPr="00570E41">
                <w:rPr>
                  <w:b/>
                </w:rPr>
                <w:t xml:space="preserve">Reviewed &amp; Issued By: </w:t>
              </w:r>
            </w:ins>
          </w:p>
          <w:p w14:paraId="491449BC" w14:textId="77777777" w:rsidR="001F4251" w:rsidRPr="00570E41" w:rsidRDefault="001F4251" w:rsidP="007677B2">
            <w:pPr>
              <w:rPr>
                <w:ins w:id="1321" w:author="Archana Mandrekar" w:date="2022-12-14T16:12:00Z"/>
              </w:rPr>
            </w:pPr>
            <w:ins w:id="1322" w:author="Archana Mandrekar" w:date="2022-12-14T16:12:00Z">
              <w:r w:rsidRPr="00570E41">
                <w:t>Management Representative</w:t>
              </w:r>
            </w:ins>
          </w:p>
        </w:tc>
        <w:tc>
          <w:tcPr>
            <w:tcW w:w="3118" w:type="dxa"/>
            <w:shd w:val="clear" w:color="auto" w:fill="auto"/>
          </w:tcPr>
          <w:p w14:paraId="2A5D9627" w14:textId="77777777" w:rsidR="001F4251" w:rsidRPr="00570E41" w:rsidRDefault="001F4251" w:rsidP="007677B2">
            <w:pPr>
              <w:rPr>
                <w:ins w:id="1323" w:author="Archana Mandrekar" w:date="2022-12-14T16:12:00Z"/>
                <w:b/>
              </w:rPr>
            </w:pPr>
            <w:ins w:id="1324" w:author="Archana Mandrekar" w:date="2022-12-14T16:12:00Z">
              <w:r w:rsidRPr="00570E41">
                <w:rPr>
                  <w:b/>
                </w:rPr>
                <w:t xml:space="preserve">Approved By: </w:t>
              </w:r>
            </w:ins>
          </w:p>
          <w:p w14:paraId="63561C60" w14:textId="77777777" w:rsidR="001F4251" w:rsidRPr="00570E41" w:rsidRDefault="001F4251" w:rsidP="007677B2">
            <w:pPr>
              <w:rPr>
                <w:ins w:id="1325" w:author="Archana Mandrekar" w:date="2022-12-14T16:12:00Z"/>
              </w:rPr>
            </w:pPr>
            <w:ins w:id="1326" w:author="Archana Mandrekar" w:date="2022-12-14T16:12:00Z">
              <w:r>
                <w:t>Mechanical Head</w:t>
              </w:r>
            </w:ins>
          </w:p>
        </w:tc>
      </w:tr>
      <w:tr w:rsidR="001F4251" w:rsidRPr="001C094A" w14:paraId="6E6690ED" w14:textId="77777777" w:rsidTr="007677B2">
        <w:trPr>
          <w:trHeight w:val="987"/>
          <w:ins w:id="1327" w:author="Archana Mandrekar" w:date="2022-12-14T16:12:00Z"/>
        </w:trPr>
        <w:tc>
          <w:tcPr>
            <w:tcW w:w="3119" w:type="dxa"/>
            <w:shd w:val="clear" w:color="auto" w:fill="auto"/>
          </w:tcPr>
          <w:p w14:paraId="755F5916" w14:textId="77777777" w:rsidR="001F4251" w:rsidRPr="007E7F55" w:rsidRDefault="001F4251" w:rsidP="007677B2">
            <w:pPr>
              <w:rPr>
                <w:ins w:id="1328" w:author="Archana Mandrekar" w:date="2022-12-14T16:12:00Z"/>
                <w:b/>
              </w:rPr>
            </w:pPr>
            <w:ins w:id="1329" w:author="Archana Mandrekar" w:date="2022-12-14T16:12:00Z">
              <w:r w:rsidRPr="007E7F55">
                <w:rPr>
                  <w:b/>
                </w:rPr>
                <w:t>Signature</w:t>
              </w:r>
            </w:ins>
          </w:p>
          <w:p w14:paraId="65E9A696" w14:textId="77777777" w:rsidR="001F4251" w:rsidRPr="007E7F55" w:rsidRDefault="001F4251" w:rsidP="007677B2">
            <w:pPr>
              <w:rPr>
                <w:ins w:id="1330" w:author="Archana Mandrekar" w:date="2022-12-14T16:12:00Z"/>
                <w:b/>
              </w:rPr>
            </w:pPr>
          </w:p>
        </w:tc>
        <w:tc>
          <w:tcPr>
            <w:tcW w:w="3261" w:type="dxa"/>
            <w:shd w:val="clear" w:color="auto" w:fill="auto"/>
          </w:tcPr>
          <w:p w14:paraId="4FA8C399" w14:textId="77777777" w:rsidR="001F4251" w:rsidRPr="007E7F55" w:rsidRDefault="001F4251" w:rsidP="007677B2">
            <w:pPr>
              <w:rPr>
                <w:ins w:id="1331" w:author="Archana Mandrekar" w:date="2022-12-14T16:12:00Z"/>
                <w:b/>
              </w:rPr>
            </w:pPr>
            <w:ins w:id="1332" w:author="Archana Mandrekar" w:date="2022-12-14T16:12:00Z">
              <w:r w:rsidRPr="007E7F55">
                <w:rPr>
                  <w:b/>
                </w:rPr>
                <w:t>Signature:</w:t>
              </w:r>
            </w:ins>
          </w:p>
          <w:p w14:paraId="1864AF22" w14:textId="77777777" w:rsidR="001F4251" w:rsidRPr="007E7F55" w:rsidRDefault="001F4251" w:rsidP="007677B2">
            <w:pPr>
              <w:rPr>
                <w:ins w:id="1333" w:author="Archana Mandrekar" w:date="2022-12-14T16:12:00Z"/>
                <w:b/>
              </w:rPr>
            </w:pPr>
          </w:p>
        </w:tc>
        <w:tc>
          <w:tcPr>
            <w:tcW w:w="3118" w:type="dxa"/>
            <w:shd w:val="clear" w:color="auto" w:fill="auto"/>
          </w:tcPr>
          <w:p w14:paraId="699F6A10" w14:textId="77777777" w:rsidR="001F4251" w:rsidRPr="007E7F55" w:rsidRDefault="001F4251" w:rsidP="007677B2">
            <w:pPr>
              <w:rPr>
                <w:ins w:id="1334" w:author="Archana Mandrekar" w:date="2022-12-14T16:12:00Z"/>
                <w:b/>
              </w:rPr>
            </w:pPr>
            <w:ins w:id="1335" w:author="Archana Mandrekar" w:date="2022-12-14T16:12:00Z">
              <w:r w:rsidRPr="007E7F55">
                <w:rPr>
                  <w:b/>
                </w:rPr>
                <w:t>Signature:</w:t>
              </w:r>
            </w:ins>
          </w:p>
          <w:p w14:paraId="23B4E94A" w14:textId="77777777" w:rsidR="001F4251" w:rsidRPr="007E7F55" w:rsidRDefault="001F4251" w:rsidP="007677B2">
            <w:pPr>
              <w:rPr>
                <w:ins w:id="1336" w:author="Archana Mandrekar" w:date="2022-12-14T16:12:00Z"/>
                <w:b/>
              </w:rPr>
            </w:pPr>
          </w:p>
        </w:tc>
      </w:tr>
      <w:tr w:rsidR="001F4251" w:rsidRPr="001C094A" w14:paraId="284BD5C6" w14:textId="77777777" w:rsidTr="007677B2">
        <w:trPr>
          <w:ins w:id="1337" w:author="Archana Mandrekar" w:date="2022-12-14T16:12:00Z"/>
        </w:trPr>
        <w:tc>
          <w:tcPr>
            <w:tcW w:w="3119" w:type="dxa"/>
            <w:shd w:val="clear" w:color="auto" w:fill="auto"/>
          </w:tcPr>
          <w:p w14:paraId="6FD2B427" w14:textId="77777777" w:rsidR="001F4251" w:rsidRPr="007E7F55" w:rsidRDefault="001F4251" w:rsidP="007677B2">
            <w:pPr>
              <w:rPr>
                <w:ins w:id="1338" w:author="Archana Mandrekar" w:date="2022-12-14T16:12:00Z"/>
                <w:b/>
              </w:rPr>
            </w:pPr>
            <w:ins w:id="1339" w:author="Archana Mandrekar" w:date="2022-12-14T16:12:00Z">
              <w:r w:rsidRPr="007E7F55">
                <w:rPr>
                  <w:b/>
                </w:rPr>
                <w:t>Review Date: 12.12.22</w:t>
              </w:r>
            </w:ins>
          </w:p>
        </w:tc>
        <w:tc>
          <w:tcPr>
            <w:tcW w:w="3261" w:type="dxa"/>
            <w:shd w:val="clear" w:color="auto" w:fill="auto"/>
          </w:tcPr>
          <w:p w14:paraId="01563748" w14:textId="77777777" w:rsidR="001F4251" w:rsidRPr="007E7F55" w:rsidRDefault="001F4251" w:rsidP="007677B2">
            <w:pPr>
              <w:rPr>
                <w:ins w:id="1340" w:author="Archana Mandrekar" w:date="2022-12-14T16:12:00Z"/>
                <w:b/>
              </w:rPr>
            </w:pPr>
            <w:ins w:id="1341" w:author="Archana Mandrekar" w:date="2022-12-14T16:12:00Z">
              <w:r w:rsidRPr="007E7F55">
                <w:rPr>
                  <w:b/>
                </w:rPr>
                <w:t>Review Date: 12.12.22</w:t>
              </w:r>
            </w:ins>
          </w:p>
        </w:tc>
        <w:tc>
          <w:tcPr>
            <w:tcW w:w="3118" w:type="dxa"/>
            <w:shd w:val="clear" w:color="auto" w:fill="auto"/>
          </w:tcPr>
          <w:p w14:paraId="6393630D" w14:textId="77777777" w:rsidR="001F4251" w:rsidRPr="007E7F55" w:rsidRDefault="001F4251" w:rsidP="007677B2">
            <w:pPr>
              <w:rPr>
                <w:ins w:id="1342" w:author="Archana Mandrekar" w:date="2022-12-14T16:12:00Z"/>
                <w:b/>
              </w:rPr>
            </w:pPr>
            <w:ins w:id="1343" w:author="Archana Mandrekar" w:date="2022-12-14T16:12:00Z">
              <w:r w:rsidRPr="007E7F55">
                <w:rPr>
                  <w:b/>
                </w:rPr>
                <w:t>Review Date: 12.12.22</w:t>
              </w:r>
            </w:ins>
          </w:p>
        </w:tc>
      </w:tr>
      <w:bookmarkEnd w:id="1315"/>
    </w:tbl>
    <w:p w14:paraId="3C1AB7BD" w14:textId="77777777" w:rsidR="002641B3" w:rsidRPr="001159E7" w:rsidRDefault="002641B3">
      <w:pPr>
        <w:rPr>
          <w:rFonts w:ascii="Arial" w:hAnsi="Arial" w:cs="Arial"/>
          <w:sz w:val="22"/>
          <w:szCs w:val="22"/>
          <w:rPrChange w:id="1344" w:author="Sham Parab" w:date="2021-05-29T16:01:00Z">
            <w:rPr>
              <w:rFonts w:ascii="Arial" w:hAnsi="Arial" w:cs="Arial"/>
            </w:rPr>
          </w:rPrChange>
        </w:rPr>
      </w:pPr>
    </w:p>
    <w:sectPr w:rsidR="002641B3" w:rsidRPr="001159E7" w:rsidSect="00D425E4">
      <w:headerReference w:type="default" r:id="rId8"/>
      <w:footerReference w:type="default" r:id="rId9"/>
      <w:pgSz w:w="12240" w:h="15840"/>
      <w:pgMar w:top="360" w:right="1800" w:bottom="117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4CD31" w14:textId="77777777" w:rsidR="007C6F83" w:rsidRDefault="007C6F83">
      <w:r>
        <w:separator/>
      </w:r>
    </w:p>
  </w:endnote>
  <w:endnote w:type="continuationSeparator" w:id="0">
    <w:p w14:paraId="26B40D71" w14:textId="77777777" w:rsidR="007C6F83" w:rsidRDefault="007C6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3348C7" w:rsidRPr="00E97D4F" w:rsidDel="00E306BA" w14:paraId="1CEAC1F8" w14:textId="77777777" w:rsidTr="003348C7">
      <w:trPr>
        <w:trHeight w:val="620"/>
        <w:ins w:id="1378" w:author="00051521" w:date="2017-05-31T14:03:00Z"/>
        <w:del w:id="1379" w:author="Sham Parab" w:date="2021-05-29T15:58:00Z"/>
      </w:trPr>
      <w:tc>
        <w:tcPr>
          <w:tcW w:w="2802" w:type="dxa"/>
          <w:shd w:val="clear" w:color="auto" w:fill="auto"/>
        </w:tcPr>
        <w:p w14:paraId="5CD2555A" w14:textId="77777777" w:rsidR="003348C7" w:rsidRPr="00E97D4F" w:rsidDel="00E306BA" w:rsidRDefault="003348C7" w:rsidP="00E306BA">
          <w:pPr>
            <w:rPr>
              <w:ins w:id="1380" w:author="00051521" w:date="2017-05-31T14:03:00Z"/>
              <w:del w:id="1381" w:author="Sham Parab" w:date="2021-05-29T15:58:00Z"/>
              <w:b/>
              <w:sz w:val="18"/>
            </w:rPr>
          </w:pPr>
          <w:ins w:id="1382" w:author="00051521" w:date="2017-05-31T14:03:00Z">
            <w:del w:id="1383" w:author="Sham Parab" w:date="2021-05-29T15:58:00Z">
              <w:r w:rsidRPr="00E97D4F" w:rsidDel="00E306BA">
                <w:rPr>
                  <w:b/>
                  <w:sz w:val="18"/>
                </w:rPr>
                <w:delText xml:space="preserve">Prepared By: </w:delText>
              </w:r>
            </w:del>
          </w:ins>
        </w:p>
        <w:p w14:paraId="0C213358" w14:textId="77777777" w:rsidR="003348C7" w:rsidRPr="00E97D4F" w:rsidDel="00E306BA" w:rsidRDefault="003348C7" w:rsidP="00E306BA">
          <w:pPr>
            <w:rPr>
              <w:ins w:id="1384" w:author="00051521" w:date="2017-05-31T14:03:00Z"/>
              <w:del w:id="1385" w:author="Sham Parab" w:date="2021-05-29T15:58:00Z"/>
              <w:sz w:val="18"/>
            </w:rPr>
          </w:pPr>
          <w:ins w:id="1386" w:author="00051521" w:date="2017-05-31T14:03:00Z">
            <w:del w:id="1387" w:author="Sham Parab" w:date="2021-05-29T15:58:00Z">
              <w:r w:rsidRPr="00E97D4F" w:rsidDel="00E306BA">
                <w:rPr>
                  <w:sz w:val="18"/>
                </w:rPr>
                <w:delText>Head – Mechanical Maintenance</w:delText>
              </w:r>
            </w:del>
          </w:ins>
        </w:p>
      </w:tc>
      <w:tc>
        <w:tcPr>
          <w:tcW w:w="3160" w:type="dxa"/>
          <w:shd w:val="clear" w:color="auto" w:fill="auto"/>
        </w:tcPr>
        <w:p w14:paraId="70BB5BAE" w14:textId="77777777" w:rsidR="003348C7" w:rsidRPr="00E97D4F" w:rsidDel="00E306BA" w:rsidRDefault="003348C7" w:rsidP="00E306BA">
          <w:pPr>
            <w:rPr>
              <w:ins w:id="1388" w:author="00051521" w:date="2017-05-31T14:03:00Z"/>
              <w:del w:id="1389" w:author="Sham Parab" w:date="2021-05-29T15:58:00Z"/>
              <w:b/>
              <w:sz w:val="18"/>
            </w:rPr>
          </w:pPr>
          <w:ins w:id="1390" w:author="00051521" w:date="2017-05-31T14:03:00Z">
            <w:del w:id="1391" w:author="Sham Parab" w:date="2021-05-29T15:58:00Z">
              <w:r w:rsidRPr="00E97D4F" w:rsidDel="00E306BA">
                <w:rPr>
                  <w:b/>
                  <w:sz w:val="18"/>
                </w:rPr>
                <w:delText xml:space="preserve">Reviewed &amp; Issued By: </w:delText>
              </w:r>
            </w:del>
          </w:ins>
        </w:p>
        <w:p w14:paraId="5EB92290" w14:textId="77777777" w:rsidR="003348C7" w:rsidRPr="00E97D4F" w:rsidDel="00E306BA" w:rsidRDefault="003348C7" w:rsidP="00E306BA">
          <w:pPr>
            <w:rPr>
              <w:ins w:id="1392" w:author="00051521" w:date="2017-05-31T14:03:00Z"/>
              <w:del w:id="1393" w:author="Sham Parab" w:date="2021-05-29T15:58:00Z"/>
              <w:sz w:val="18"/>
            </w:rPr>
          </w:pPr>
          <w:ins w:id="1394" w:author="00051521" w:date="2017-05-31T14:03:00Z">
            <w:del w:id="1395" w:author="Sham Parab" w:date="2021-05-29T15:58:00Z">
              <w:r w:rsidRPr="00E97D4F" w:rsidDel="00E306BA">
                <w:rPr>
                  <w:sz w:val="18"/>
                </w:rPr>
                <w:delText>Management Representative</w:delText>
              </w:r>
            </w:del>
          </w:ins>
        </w:p>
      </w:tc>
      <w:tc>
        <w:tcPr>
          <w:tcW w:w="3133" w:type="dxa"/>
          <w:shd w:val="clear" w:color="auto" w:fill="auto"/>
        </w:tcPr>
        <w:p w14:paraId="7F6FCDFE" w14:textId="77777777" w:rsidR="003348C7" w:rsidRPr="00E97D4F" w:rsidDel="00E306BA" w:rsidRDefault="003348C7" w:rsidP="00E306BA">
          <w:pPr>
            <w:rPr>
              <w:ins w:id="1396" w:author="00051521" w:date="2017-05-31T14:03:00Z"/>
              <w:del w:id="1397" w:author="Sham Parab" w:date="2021-05-29T15:58:00Z"/>
              <w:b/>
              <w:sz w:val="18"/>
            </w:rPr>
          </w:pPr>
          <w:ins w:id="1398" w:author="00051521" w:date="2017-05-31T14:03:00Z">
            <w:del w:id="1399" w:author="Sham Parab" w:date="2021-05-29T15:58:00Z">
              <w:r w:rsidRPr="00E97D4F" w:rsidDel="00E306BA">
                <w:rPr>
                  <w:b/>
                  <w:sz w:val="18"/>
                </w:rPr>
                <w:delText xml:space="preserve">Approved By: </w:delText>
              </w:r>
            </w:del>
          </w:ins>
        </w:p>
        <w:p w14:paraId="7F3E87C0" w14:textId="77777777" w:rsidR="003348C7" w:rsidRPr="00E97D4F" w:rsidDel="00E306BA" w:rsidRDefault="003348C7" w:rsidP="00E306BA">
          <w:pPr>
            <w:rPr>
              <w:ins w:id="1400" w:author="00051521" w:date="2017-05-31T14:03:00Z"/>
              <w:del w:id="1401" w:author="Sham Parab" w:date="2021-05-29T15:58:00Z"/>
              <w:sz w:val="18"/>
            </w:rPr>
          </w:pPr>
          <w:ins w:id="1402" w:author="00051521" w:date="2017-05-31T14:03:00Z">
            <w:del w:id="1403" w:author="Sham Parab" w:date="2021-05-29T15:58:00Z">
              <w:r w:rsidRPr="00E97D4F" w:rsidDel="00E306BA">
                <w:rPr>
                  <w:sz w:val="18"/>
                </w:rPr>
                <w:delText>Head – Central Engineering, Maintenance</w:delText>
              </w:r>
            </w:del>
          </w:ins>
        </w:p>
      </w:tc>
    </w:tr>
    <w:tr w:rsidR="003348C7" w:rsidRPr="00E97D4F" w:rsidDel="00E306BA" w14:paraId="0444E00D" w14:textId="77777777" w:rsidTr="00E306BA">
      <w:trPr>
        <w:trHeight w:val="440"/>
        <w:ins w:id="1404" w:author="00051521" w:date="2017-05-31T14:03:00Z"/>
        <w:del w:id="1405" w:author="Sham Parab" w:date="2021-05-29T15:58:00Z"/>
      </w:trPr>
      <w:tc>
        <w:tcPr>
          <w:tcW w:w="2802" w:type="dxa"/>
          <w:shd w:val="clear" w:color="auto" w:fill="auto"/>
        </w:tcPr>
        <w:p w14:paraId="75200C40" w14:textId="77777777" w:rsidR="003348C7" w:rsidRPr="00E97D4F" w:rsidDel="00E306BA" w:rsidRDefault="003348C7" w:rsidP="00E306BA">
          <w:pPr>
            <w:rPr>
              <w:ins w:id="1406" w:author="00051521" w:date="2017-05-31T14:03:00Z"/>
              <w:del w:id="1407" w:author="Sham Parab" w:date="2021-05-29T15:58:00Z"/>
              <w:b/>
              <w:sz w:val="18"/>
            </w:rPr>
          </w:pPr>
          <w:ins w:id="1408" w:author="00051521" w:date="2017-05-31T14:03:00Z">
            <w:del w:id="1409" w:author="Sham Parab" w:date="2021-05-29T15:58:00Z">
              <w:r w:rsidRPr="00E97D4F" w:rsidDel="00E306BA">
                <w:rPr>
                  <w:b/>
                  <w:sz w:val="18"/>
                </w:rPr>
                <w:delText>Signature:</w:delText>
              </w:r>
            </w:del>
          </w:ins>
        </w:p>
      </w:tc>
      <w:tc>
        <w:tcPr>
          <w:tcW w:w="3160" w:type="dxa"/>
          <w:shd w:val="clear" w:color="auto" w:fill="auto"/>
        </w:tcPr>
        <w:p w14:paraId="6982E630" w14:textId="77777777" w:rsidR="003348C7" w:rsidRPr="00E97D4F" w:rsidDel="00E306BA" w:rsidRDefault="003348C7" w:rsidP="00E306BA">
          <w:pPr>
            <w:rPr>
              <w:ins w:id="1410" w:author="00051521" w:date="2017-05-31T14:03:00Z"/>
              <w:del w:id="1411" w:author="Sham Parab" w:date="2021-05-29T15:58:00Z"/>
              <w:b/>
              <w:sz w:val="18"/>
            </w:rPr>
          </w:pPr>
          <w:ins w:id="1412" w:author="00051521" w:date="2017-05-31T14:03:00Z">
            <w:del w:id="1413" w:author="Sham Parab" w:date="2021-05-29T15:58:00Z">
              <w:r w:rsidRPr="00E97D4F" w:rsidDel="00E306BA">
                <w:rPr>
                  <w:b/>
                  <w:sz w:val="18"/>
                </w:rPr>
                <w:delText>Signature:</w:delText>
              </w:r>
            </w:del>
          </w:ins>
        </w:p>
      </w:tc>
      <w:tc>
        <w:tcPr>
          <w:tcW w:w="3133" w:type="dxa"/>
          <w:shd w:val="clear" w:color="auto" w:fill="auto"/>
        </w:tcPr>
        <w:p w14:paraId="5DC5B1DA" w14:textId="77777777" w:rsidR="003348C7" w:rsidRPr="00E97D4F" w:rsidDel="00E306BA" w:rsidRDefault="003348C7" w:rsidP="00E306BA">
          <w:pPr>
            <w:rPr>
              <w:ins w:id="1414" w:author="00051521" w:date="2017-05-31T14:03:00Z"/>
              <w:del w:id="1415" w:author="Sham Parab" w:date="2021-05-29T15:58:00Z"/>
              <w:b/>
              <w:sz w:val="18"/>
            </w:rPr>
          </w:pPr>
          <w:ins w:id="1416" w:author="00051521" w:date="2017-05-31T14:03:00Z">
            <w:del w:id="1417" w:author="Sham Parab" w:date="2021-05-29T15:58:00Z">
              <w:r w:rsidRPr="00E97D4F" w:rsidDel="00E306BA">
                <w:rPr>
                  <w:b/>
                  <w:sz w:val="18"/>
                </w:rPr>
                <w:delText>Signature:</w:delText>
              </w:r>
            </w:del>
          </w:ins>
        </w:p>
      </w:tc>
    </w:tr>
    <w:tr w:rsidR="003348C7" w:rsidRPr="00E97D4F" w:rsidDel="00E306BA" w14:paraId="4222B91F" w14:textId="77777777" w:rsidTr="00E306BA">
      <w:trPr>
        <w:trHeight w:val="56"/>
        <w:ins w:id="1418" w:author="00051521" w:date="2017-05-31T14:03:00Z"/>
        <w:del w:id="1419" w:author="Sham Parab" w:date="2021-05-29T15:58:00Z"/>
      </w:trPr>
      <w:tc>
        <w:tcPr>
          <w:tcW w:w="2802" w:type="dxa"/>
          <w:shd w:val="clear" w:color="auto" w:fill="auto"/>
        </w:tcPr>
        <w:p w14:paraId="6153FCC1" w14:textId="77777777" w:rsidR="003348C7" w:rsidRPr="00E97D4F" w:rsidDel="00E306BA" w:rsidRDefault="003348C7" w:rsidP="00E306BA">
          <w:pPr>
            <w:rPr>
              <w:ins w:id="1420" w:author="00051521" w:date="2017-05-31T14:03:00Z"/>
              <w:del w:id="1421" w:author="Sham Parab" w:date="2021-05-29T15:58:00Z"/>
              <w:b/>
              <w:sz w:val="18"/>
            </w:rPr>
          </w:pPr>
          <w:ins w:id="1422" w:author="00051521" w:date="2017-05-31T14:03:00Z">
            <w:del w:id="1423" w:author="Sham Parab" w:date="2021-05-29T15:58:00Z">
              <w:r w:rsidRPr="00E97D4F" w:rsidDel="00E306BA">
                <w:rPr>
                  <w:b/>
                  <w:sz w:val="18"/>
                </w:rPr>
                <w:delText>Date:</w:delText>
              </w:r>
            </w:del>
          </w:ins>
        </w:p>
      </w:tc>
      <w:tc>
        <w:tcPr>
          <w:tcW w:w="3160" w:type="dxa"/>
          <w:shd w:val="clear" w:color="auto" w:fill="auto"/>
        </w:tcPr>
        <w:p w14:paraId="6E14747E" w14:textId="77777777" w:rsidR="003348C7" w:rsidRPr="00E97D4F" w:rsidDel="00E306BA" w:rsidRDefault="003348C7" w:rsidP="00E306BA">
          <w:pPr>
            <w:rPr>
              <w:ins w:id="1424" w:author="00051521" w:date="2017-05-31T14:03:00Z"/>
              <w:del w:id="1425" w:author="Sham Parab" w:date="2021-05-29T15:58:00Z"/>
              <w:b/>
              <w:sz w:val="18"/>
            </w:rPr>
          </w:pPr>
          <w:ins w:id="1426" w:author="00051521" w:date="2017-05-31T14:03:00Z">
            <w:del w:id="1427" w:author="Sham Parab" w:date="2021-05-29T15:58:00Z">
              <w:r w:rsidRPr="00E97D4F" w:rsidDel="00E306BA">
                <w:rPr>
                  <w:b/>
                  <w:sz w:val="18"/>
                </w:rPr>
                <w:delText xml:space="preserve">Date: </w:delText>
              </w:r>
            </w:del>
          </w:ins>
        </w:p>
      </w:tc>
      <w:tc>
        <w:tcPr>
          <w:tcW w:w="3133" w:type="dxa"/>
          <w:shd w:val="clear" w:color="auto" w:fill="auto"/>
        </w:tcPr>
        <w:p w14:paraId="21C5F3B2" w14:textId="77777777" w:rsidR="003348C7" w:rsidRPr="00E97D4F" w:rsidDel="00E306BA" w:rsidRDefault="003348C7" w:rsidP="00E306BA">
          <w:pPr>
            <w:rPr>
              <w:ins w:id="1428" w:author="00051521" w:date="2017-05-31T14:03:00Z"/>
              <w:del w:id="1429" w:author="Sham Parab" w:date="2021-05-29T15:58:00Z"/>
              <w:b/>
              <w:sz w:val="18"/>
            </w:rPr>
          </w:pPr>
          <w:ins w:id="1430" w:author="00051521" w:date="2017-05-31T14:03:00Z">
            <w:del w:id="1431" w:author="Sham Parab" w:date="2021-05-29T15:58:00Z">
              <w:r w:rsidRPr="00E97D4F" w:rsidDel="00E306BA">
                <w:rPr>
                  <w:b/>
                  <w:sz w:val="18"/>
                </w:rPr>
                <w:delText>Date:</w:delText>
              </w:r>
            </w:del>
          </w:ins>
        </w:p>
      </w:tc>
    </w:tr>
  </w:tbl>
  <w:p w14:paraId="4924C2B6" w14:textId="77777777" w:rsidR="0024602D" w:rsidRDefault="003348C7" w:rsidP="003348C7">
    <w:pPr>
      <w:pStyle w:val="Footer"/>
      <w:tabs>
        <w:tab w:val="center" w:pos="4666"/>
        <w:tab w:val="right" w:pos="9333"/>
      </w:tabs>
    </w:pPr>
    <w:ins w:id="1432" w:author="00051521" w:date="2017-05-31T14:03:00Z">
      <w:r>
        <w:rPr>
          <w:i/>
          <w:iCs/>
          <w:sz w:val="16"/>
          <w:szCs w:val="24"/>
        </w:rPr>
        <w:t xml:space="preserve">Hard copy is not mandatory. This document is controlled by distribution through Sesa intranet portal. If hard copy is to be used, it shall be stamped with seal of </w:t>
      </w:r>
      <w:r>
        <w:rPr>
          <w:i/>
          <w:iCs/>
          <w:color w:val="FF0000"/>
          <w:sz w:val="16"/>
          <w:szCs w:val="24"/>
        </w:rPr>
        <w:t xml:space="preserve">Controlled Copy </w:t>
      </w:r>
      <w:r>
        <w:rPr>
          <w:i/>
          <w:iCs/>
          <w:sz w:val="16"/>
          <w:szCs w:val="24"/>
        </w:rPr>
        <w:t xml:space="preserve">in Red. </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82C56" w14:textId="77777777" w:rsidR="007C6F83" w:rsidRDefault="007C6F83">
      <w:r>
        <w:separator/>
      </w:r>
    </w:p>
  </w:footnote>
  <w:footnote w:type="continuationSeparator" w:id="0">
    <w:p w14:paraId="0B3DBA54" w14:textId="77777777" w:rsidR="007C6F83" w:rsidRDefault="007C6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1F4251" w14:paraId="0CB0F7AB" w14:textId="77777777" w:rsidTr="007677B2">
      <w:trPr>
        <w:trHeight w:val="251"/>
        <w:ins w:id="1345" w:author="Archana Mandrekar" w:date="2022-12-14T16:11:00Z"/>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2FF271B6" w14:textId="31496096" w:rsidR="001F4251" w:rsidRDefault="001F4251" w:rsidP="001F4251">
          <w:pPr>
            <w:pStyle w:val="Header"/>
            <w:spacing w:line="276" w:lineRule="auto"/>
            <w:ind w:left="-122"/>
            <w:jc w:val="center"/>
            <w:rPr>
              <w:ins w:id="1346" w:author="Archana Mandrekar" w:date="2022-12-14T16:11:00Z"/>
            </w:rPr>
          </w:pPr>
          <w:ins w:id="1347" w:author="Archana Mandrekar" w:date="2022-12-14T16:11:00Z">
            <w:r w:rsidRPr="003450E1">
              <w:rPr>
                <w:noProof/>
              </w:rPr>
              <w:drawing>
                <wp:inline distT="0" distB="0" distL="0" distR="0" wp14:anchorId="70CE2871" wp14:editId="4E26604E">
                  <wp:extent cx="1517650" cy="73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ins>
        </w:p>
      </w:tc>
      <w:tc>
        <w:tcPr>
          <w:tcW w:w="4111" w:type="dxa"/>
          <w:tcBorders>
            <w:top w:val="single" w:sz="4" w:space="0" w:color="auto"/>
            <w:left w:val="single" w:sz="4" w:space="0" w:color="auto"/>
            <w:bottom w:val="single" w:sz="4" w:space="0" w:color="auto"/>
            <w:right w:val="single" w:sz="4" w:space="0" w:color="auto"/>
          </w:tcBorders>
          <w:vAlign w:val="center"/>
          <w:hideMark/>
        </w:tcPr>
        <w:p w14:paraId="030113EF" w14:textId="77777777" w:rsidR="001F4251" w:rsidRPr="009D119B" w:rsidRDefault="001F4251" w:rsidP="001F4251">
          <w:pPr>
            <w:pStyle w:val="NoSpacing"/>
            <w:jc w:val="center"/>
            <w:rPr>
              <w:ins w:id="1348" w:author="Archana Mandrekar" w:date="2022-12-14T16:11:00Z"/>
              <w:rFonts w:ascii="Times New Roman" w:hAnsi="Times New Roman"/>
              <w:b/>
              <w:lang w:val="en-US" w:eastAsia="en-US"/>
            </w:rPr>
          </w:pPr>
          <w:ins w:id="1349" w:author="Archana Mandrekar" w:date="2022-12-14T16:11:00Z">
            <w:r w:rsidRPr="009D119B">
              <w:rPr>
                <w:rFonts w:ascii="Times New Roman" w:hAnsi="Times New Roman"/>
                <w:b/>
              </w:rPr>
              <w:t>VEDANTA LIMITED – VALUE ADDED BUSINESS</w:t>
            </w:r>
          </w:ins>
        </w:p>
      </w:tc>
      <w:tc>
        <w:tcPr>
          <w:tcW w:w="1701" w:type="dxa"/>
          <w:tcBorders>
            <w:top w:val="single" w:sz="4" w:space="0" w:color="auto"/>
            <w:left w:val="single" w:sz="4" w:space="0" w:color="auto"/>
            <w:bottom w:val="single" w:sz="4" w:space="0" w:color="auto"/>
            <w:right w:val="single" w:sz="4" w:space="0" w:color="auto"/>
          </w:tcBorders>
          <w:hideMark/>
        </w:tcPr>
        <w:p w14:paraId="5B666FDF" w14:textId="77777777" w:rsidR="001F4251" w:rsidRPr="009D119B" w:rsidRDefault="001F4251" w:rsidP="001F4251">
          <w:pPr>
            <w:pStyle w:val="NoSpacing"/>
            <w:rPr>
              <w:ins w:id="1350" w:author="Archana Mandrekar" w:date="2022-12-14T16:11:00Z"/>
              <w:rFonts w:ascii="Times New Roman" w:hAnsi="Times New Roman"/>
              <w:b/>
              <w:lang w:val="en-US" w:eastAsia="en-US"/>
            </w:rPr>
          </w:pPr>
          <w:ins w:id="1351" w:author="Archana Mandrekar" w:date="2022-12-14T16:11:00Z">
            <w:r w:rsidRPr="009D119B">
              <w:rPr>
                <w:rFonts w:ascii="Times New Roman" w:hAnsi="Times New Roman"/>
                <w:b/>
              </w:rPr>
              <w:t>Document No.:</w:t>
            </w:r>
          </w:ins>
        </w:p>
      </w:tc>
      <w:tc>
        <w:tcPr>
          <w:tcW w:w="1984" w:type="dxa"/>
          <w:tcBorders>
            <w:top w:val="single" w:sz="4" w:space="0" w:color="auto"/>
            <w:left w:val="single" w:sz="4" w:space="0" w:color="auto"/>
            <w:bottom w:val="single" w:sz="4" w:space="0" w:color="auto"/>
            <w:right w:val="single" w:sz="4" w:space="0" w:color="auto"/>
          </w:tcBorders>
          <w:hideMark/>
        </w:tcPr>
        <w:p w14:paraId="03DE92C3" w14:textId="77777777" w:rsidR="001F4251" w:rsidRPr="009D119B" w:rsidRDefault="001F4251" w:rsidP="001F4251">
          <w:pPr>
            <w:pStyle w:val="NoSpacing"/>
            <w:rPr>
              <w:ins w:id="1352" w:author="Archana Mandrekar" w:date="2022-12-14T16:11:00Z"/>
              <w:rFonts w:ascii="Times New Roman" w:hAnsi="Times New Roman"/>
              <w:b/>
              <w:lang w:val="en-US" w:eastAsia="en-US"/>
            </w:rPr>
          </w:pPr>
          <w:ins w:id="1353" w:author="Archana Mandrekar" w:date="2022-12-14T16:11:00Z">
            <w:r w:rsidRPr="009D119B">
              <w:rPr>
                <w:rFonts w:ascii="Times New Roman" w:hAnsi="Times New Roman"/>
                <w:b/>
              </w:rPr>
              <w:t>VL/IMS/VAB/PID-1 /MECH/WI/01</w:t>
            </w:r>
          </w:ins>
        </w:p>
      </w:tc>
    </w:tr>
    <w:tr w:rsidR="001F4251" w14:paraId="13989834" w14:textId="77777777" w:rsidTr="007677B2">
      <w:trPr>
        <w:trHeight w:val="143"/>
        <w:ins w:id="1354" w:author="Archana Mandrekar" w:date="2022-12-14T16:11:00Z"/>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7C1A10C4" w14:textId="77777777" w:rsidR="001F4251" w:rsidRDefault="001F4251" w:rsidP="001F4251">
          <w:pPr>
            <w:rPr>
              <w:ins w:id="1355" w:author="Archana Mandrekar" w:date="2022-12-14T16:11:00Z"/>
            </w:rPr>
          </w:pPr>
        </w:p>
      </w:tc>
      <w:tc>
        <w:tcPr>
          <w:tcW w:w="4111" w:type="dxa"/>
          <w:tcBorders>
            <w:top w:val="single" w:sz="4" w:space="0" w:color="auto"/>
            <w:left w:val="single" w:sz="4" w:space="0" w:color="auto"/>
            <w:bottom w:val="single" w:sz="4" w:space="0" w:color="auto"/>
            <w:right w:val="single" w:sz="4" w:space="0" w:color="auto"/>
          </w:tcBorders>
          <w:vAlign w:val="center"/>
          <w:hideMark/>
        </w:tcPr>
        <w:p w14:paraId="0F023182" w14:textId="77777777" w:rsidR="001F4251" w:rsidRPr="009D119B" w:rsidRDefault="001F4251" w:rsidP="001F4251">
          <w:pPr>
            <w:pStyle w:val="NoSpacing"/>
            <w:jc w:val="center"/>
            <w:rPr>
              <w:ins w:id="1356" w:author="Archana Mandrekar" w:date="2022-12-14T16:11:00Z"/>
              <w:rFonts w:ascii="Times New Roman" w:hAnsi="Times New Roman"/>
              <w:b/>
              <w:lang w:val="en-US" w:eastAsia="en-US"/>
            </w:rPr>
          </w:pPr>
          <w:ins w:id="1357" w:author="Archana Mandrekar" w:date="2022-12-14T16:11:00Z">
            <w:r w:rsidRPr="009D119B">
              <w:rPr>
                <w:rFonts w:ascii="Times New Roman" w:hAnsi="Times New Roman"/>
                <w:b/>
              </w:rPr>
              <w:t>Integrated Management System</w:t>
            </w:r>
          </w:ins>
        </w:p>
      </w:tc>
      <w:tc>
        <w:tcPr>
          <w:tcW w:w="1701" w:type="dxa"/>
          <w:tcBorders>
            <w:top w:val="single" w:sz="4" w:space="0" w:color="auto"/>
            <w:left w:val="single" w:sz="4" w:space="0" w:color="auto"/>
            <w:bottom w:val="single" w:sz="4" w:space="0" w:color="auto"/>
            <w:right w:val="single" w:sz="4" w:space="0" w:color="auto"/>
          </w:tcBorders>
          <w:hideMark/>
        </w:tcPr>
        <w:p w14:paraId="6231F6E8" w14:textId="77777777" w:rsidR="001F4251" w:rsidRPr="009D119B" w:rsidRDefault="001F4251" w:rsidP="001F4251">
          <w:pPr>
            <w:pStyle w:val="NoSpacing"/>
            <w:rPr>
              <w:ins w:id="1358" w:author="Archana Mandrekar" w:date="2022-12-14T16:11:00Z"/>
              <w:rFonts w:ascii="Times New Roman" w:hAnsi="Times New Roman"/>
              <w:b/>
              <w:lang w:val="en-US" w:eastAsia="en-US"/>
            </w:rPr>
          </w:pPr>
          <w:ins w:id="1359" w:author="Archana Mandrekar" w:date="2022-12-14T16:11:00Z">
            <w:r w:rsidRPr="009D119B">
              <w:rPr>
                <w:rFonts w:ascii="Times New Roman" w:hAnsi="Times New Roman"/>
                <w:b/>
              </w:rPr>
              <w:t>Revision Date:</w:t>
            </w:r>
          </w:ins>
        </w:p>
      </w:tc>
      <w:tc>
        <w:tcPr>
          <w:tcW w:w="1984" w:type="dxa"/>
          <w:tcBorders>
            <w:top w:val="single" w:sz="4" w:space="0" w:color="auto"/>
            <w:left w:val="single" w:sz="4" w:space="0" w:color="auto"/>
            <w:bottom w:val="single" w:sz="4" w:space="0" w:color="auto"/>
            <w:right w:val="single" w:sz="4" w:space="0" w:color="auto"/>
          </w:tcBorders>
          <w:hideMark/>
        </w:tcPr>
        <w:p w14:paraId="31DA0257" w14:textId="77777777" w:rsidR="001F4251" w:rsidRPr="009D119B" w:rsidRDefault="001F4251" w:rsidP="001F4251">
          <w:pPr>
            <w:pStyle w:val="NoSpacing"/>
            <w:rPr>
              <w:ins w:id="1360" w:author="Archana Mandrekar" w:date="2022-12-14T16:11:00Z"/>
              <w:rFonts w:ascii="Times New Roman" w:hAnsi="Times New Roman"/>
              <w:b/>
              <w:lang w:val="en-US" w:eastAsia="en-US"/>
            </w:rPr>
          </w:pPr>
          <w:ins w:id="1361" w:author="Archana Mandrekar" w:date="2022-12-14T16:11:00Z">
            <w:r w:rsidRPr="009D119B">
              <w:rPr>
                <w:rFonts w:ascii="Times New Roman" w:hAnsi="Times New Roman"/>
                <w:b/>
                <w:lang w:val="en-US" w:eastAsia="en-US"/>
              </w:rPr>
              <w:t>14.11.2022</w:t>
            </w:r>
          </w:ins>
        </w:p>
      </w:tc>
    </w:tr>
    <w:tr w:rsidR="001F4251" w14:paraId="6EC15158" w14:textId="77777777" w:rsidTr="007677B2">
      <w:trPr>
        <w:trHeight w:val="143"/>
        <w:ins w:id="1362" w:author="Archana Mandrekar" w:date="2022-12-14T16:11:00Z"/>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6013B923" w14:textId="77777777" w:rsidR="001F4251" w:rsidRDefault="001F4251" w:rsidP="001F4251">
          <w:pPr>
            <w:rPr>
              <w:ins w:id="1363" w:author="Archana Mandrekar" w:date="2022-12-14T16:11:00Z"/>
            </w:rPr>
          </w:pP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6FB26108" w14:textId="77777777" w:rsidR="001F4251" w:rsidRPr="009D119B" w:rsidRDefault="001F4251" w:rsidP="001F4251">
          <w:pPr>
            <w:pStyle w:val="Default"/>
            <w:rPr>
              <w:ins w:id="1364" w:author="Archana Mandrekar" w:date="2022-12-14T16:11:00Z"/>
              <w:b/>
              <w:bCs/>
              <w:color w:val="auto"/>
              <w:sz w:val="27"/>
              <w:szCs w:val="27"/>
            </w:rPr>
          </w:pPr>
          <w:ins w:id="1365" w:author="Archana Mandrekar" w:date="2022-12-14T16:11:00Z">
            <w:r w:rsidRPr="009D119B">
              <w:rPr>
                <w:b/>
                <w:bCs/>
                <w:color w:val="auto"/>
                <w:sz w:val="27"/>
                <w:szCs w:val="27"/>
              </w:rPr>
              <w:t xml:space="preserve">Work Instruction for Online CBM </w:t>
            </w:r>
          </w:ins>
        </w:p>
        <w:p w14:paraId="294170A3" w14:textId="77777777" w:rsidR="001F4251" w:rsidRPr="009D119B" w:rsidRDefault="001F4251" w:rsidP="001F4251">
          <w:pPr>
            <w:pStyle w:val="NoSpacing"/>
            <w:jc w:val="center"/>
            <w:rPr>
              <w:ins w:id="1366" w:author="Archana Mandrekar" w:date="2022-12-14T16:11:00Z"/>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4E8AD316" w14:textId="77777777" w:rsidR="001F4251" w:rsidRPr="009D119B" w:rsidRDefault="001F4251" w:rsidP="001F4251">
          <w:pPr>
            <w:pStyle w:val="NoSpacing"/>
            <w:rPr>
              <w:ins w:id="1367" w:author="Archana Mandrekar" w:date="2022-12-14T16:11:00Z"/>
              <w:rFonts w:ascii="Times New Roman" w:hAnsi="Times New Roman"/>
              <w:b/>
              <w:lang w:val="en-US" w:eastAsia="en-US"/>
            </w:rPr>
          </w:pPr>
          <w:ins w:id="1368" w:author="Archana Mandrekar" w:date="2022-12-14T16:11:00Z">
            <w:r w:rsidRPr="009D119B">
              <w:rPr>
                <w:rFonts w:ascii="Times New Roman" w:hAnsi="Times New Roman"/>
                <w:b/>
              </w:rPr>
              <w:t>Revision No.:</w:t>
            </w:r>
          </w:ins>
        </w:p>
      </w:tc>
      <w:tc>
        <w:tcPr>
          <w:tcW w:w="1984" w:type="dxa"/>
          <w:tcBorders>
            <w:top w:val="single" w:sz="4" w:space="0" w:color="auto"/>
            <w:left w:val="single" w:sz="4" w:space="0" w:color="auto"/>
            <w:bottom w:val="single" w:sz="4" w:space="0" w:color="auto"/>
            <w:right w:val="single" w:sz="4" w:space="0" w:color="auto"/>
          </w:tcBorders>
          <w:hideMark/>
        </w:tcPr>
        <w:p w14:paraId="3ED0E3D6" w14:textId="77777777" w:rsidR="001F4251" w:rsidRPr="009D119B" w:rsidRDefault="001F4251" w:rsidP="001F4251">
          <w:pPr>
            <w:pStyle w:val="NoSpacing"/>
            <w:rPr>
              <w:ins w:id="1369" w:author="Archana Mandrekar" w:date="2022-12-14T16:11:00Z"/>
              <w:rFonts w:ascii="Times New Roman" w:hAnsi="Times New Roman"/>
              <w:b/>
              <w:lang w:val="en-US" w:eastAsia="en-US"/>
            </w:rPr>
          </w:pPr>
          <w:ins w:id="1370" w:author="Archana Mandrekar" w:date="2022-12-14T16:11:00Z">
            <w:r w:rsidRPr="009D119B">
              <w:rPr>
                <w:rFonts w:ascii="Times New Roman" w:hAnsi="Times New Roman"/>
                <w:b/>
                <w:lang w:val="en-US" w:eastAsia="en-US"/>
              </w:rPr>
              <w:t>00</w:t>
            </w:r>
          </w:ins>
        </w:p>
      </w:tc>
    </w:tr>
    <w:tr w:rsidR="001F4251" w14:paraId="35354835" w14:textId="77777777" w:rsidTr="007677B2">
      <w:trPr>
        <w:trHeight w:val="98"/>
        <w:ins w:id="1371" w:author="Archana Mandrekar" w:date="2022-12-14T16:11:00Z"/>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095A9D8D" w14:textId="77777777" w:rsidR="001F4251" w:rsidRDefault="001F4251" w:rsidP="001F4251">
          <w:pPr>
            <w:rPr>
              <w:ins w:id="1372" w:author="Archana Mandrekar" w:date="2022-12-14T16:11:00Z"/>
            </w:rPr>
          </w:pPr>
        </w:p>
      </w:tc>
      <w:tc>
        <w:tcPr>
          <w:tcW w:w="4111" w:type="dxa"/>
          <w:vMerge/>
          <w:tcBorders>
            <w:top w:val="single" w:sz="4" w:space="0" w:color="auto"/>
            <w:left w:val="single" w:sz="4" w:space="0" w:color="auto"/>
            <w:bottom w:val="single" w:sz="4" w:space="0" w:color="auto"/>
            <w:right w:val="single" w:sz="4" w:space="0" w:color="auto"/>
          </w:tcBorders>
          <w:vAlign w:val="center"/>
          <w:hideMark/>
        </w:tcPr>
        <w:p w14:paraId="745AD202" w14:textId="77777777" w:rsidR="001F4251" w:rsidRPr="00B834FB" w:rsidRDefault="001F4251" w:rsidP="001F4251">
          <w:pPr>
            <w:pStyle w:val="NoSpacing"/>
            <w:rPr>
              <w:ins w:id="1373" w:author="Archana Mandrekar" w:date="2022-12-14T16:11:00Z"/>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5B3781DF" w14:textId="77777777" w:rsidR="001F4251" w:rsidRPr="00B834FB" w:rsidRDefault="001F4251" w:rsidP="001F4251">
          <w:pPr>
            <w:pStyle w:val="NoSpacing"/>
            <w:rPr>
              <w:ins w:id="1374" w:author="Archana Mandrekar" w:date="2022-12-14T16:11:00Z"/>
              <w:rFonts w:ascii="Times New Roman" w:hAnsi="Times New Roman"/>
              <w:b/>
              <w:lang w:val="en-US" w:eastAsia="en-US"/>
            </w:rPr>
          </w:pPr>
          <w:ins w:id="1375" w:author="Archana Mandrekar" w:date="2022-12-14T16:11:00Z">
            <w:r w:rsidRPr="00B834FB">
              <w:rPr>
                <w:rFonts w:ascii="Times New Roman" w:hAnsi="Times New Roman"/>
                <w:b/>
              </w:rPr>
              <w:t>Page No.:</w:t>
            </w:r>
          </w:ins>
        </w:p>
      </w:tc>
      <w:tc>
        <w:tcPr>
          <w:tcW w:w="1984" w:type="dxa"/>
          <w:tcBorders>
            <w:top w:val="single" w:sz="4" w:space="0" w:color="auto"/>
            <w:left w:val="single" w:sz="4" w:space="0" w:color="auto"/>
            <w:bottom w:val="single" w:sz="4" w:space="0" w:color="auto"/>
            <w:right w:val="single" w:sz="4" w:space="0" w:color="auto"/>
          </w:tcBorders>
          <w:hideMark/>
        </w:tcPr>
        <w:p w14:paraId="7B7E3E9F" w14:textId="77777777" w:rsidR="001F4251" w:rsidRPr="00B834FB" w:rsidRDefault="001F4251" w:rsidP="001F4251">
          <w:pPr>
            <w:pStyle w:val="NoSpacing"/>
            <w:rPr>
              <w:ins w:id="1376" w:author="Archana Mandrekar" w:date="2022-12-14T16:11:00Z"/>
              <w:rFonts w:ascii="Times New Roman" w:hAnsi="Times New Roman"/>
              <w:b/>
              <w:lang w:val="en-US" w:eastAsia="en-US"/>
            </w:rPr>
          </w:pPr>
          <w:ins w:id="1377" w:author="Archana Mandrekar" w:date="2022-12-14T16:11:00Z">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PAGE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1</w:t>
            </w:r>
            <w:r w:rsidRPr="000C2810">
              <w:rPr>
                <w:rFonts w:ascii="Times New Roman" w:hAnsi="Times New Roman"/>
                <w:b/>
                <w:lang w:val="en-US" w:eastAsia="en-US"/>
              </w:rPr>
              <w:fldChar w:fldCharType="end"/>
            </w:r>
            <w:r w:rsidRPr="000C2810">
              <w:rPr>
                <w:rFonts w:ascii="Times New Roman" w:hAnsi="Times New Roman"/>
                <w:b/>
                <w:lang w:val="en-US" w:eastAsia="en-US"/>
              </w:rPr>
              <w:t xml:space="preserve"> of </w:t>
            </w:r>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NUMPAGES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2</w:t>
            </w:r>
            <w:r w:rsidRPr="000C2810">
              <w:rPr>
                <w:rFonts w:ascii="Times New Roman" w:hAnsi="Times New Roman"/>
                <w:b/>
                <w:lang w:val="en-US" w:eastAsia="en-US"/>
              </w:rPr>
              <w:fldChar w:fldCharType="end"/>
            </w:r>
          </w:ins>
        </w:p>
      </w:tc>
    </w:tr>
  </w:tbl>
  <w:p w14:paraId="63A7EE63" w14:textId="77777777" w:rsidR="0024602D" w:rsidRDefault="0024602D" w:rsidP="003348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D78"/>
    <w:multiLevelType w:val="hybridMultilevel"/>
    <w:tmpl w:val="23B4F2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731328"/>
    <w:multiLevelType w:val="hybridMultilevel"/>
    <w:tmpl w:val="4A587038"/>
    <w:lvl w:ilvl="0" w:tplc="4009000F">
      <w:start w:val="1"/>
      <w:numFmt w:val="decimal"/>
      <w:lvlText w:val="%1."/>
      <w:lvlJc w:val="left"/>
      <w:pPr>
        <w:ind w:left="1080" w:hanging="360"/>
      </w:pPr>
      <w:rPr>
        <w:rFonts w:cs="Times New Roman"/>
      </w:rPr>
    </w:lvl>
    <w:lvl w:ilvl="1" w:tplc="40090019">
      <w:start w:val="1"/>
      <w:numFmt w:val="lowerLetter"/>
      <w:lvlText w:val="%2."/>
      <w:lvlJc w:val="left"/>
      <w:pPr>
        <w:ind w:left="1800" w:hanging="360"/>
      </w:pPr>
      <w:rPr>
        <w:rFonts w:cs="Times New Roman"/>
      </w:rPr>
    </w:lvl>
    <w:lvl w:ilvl="2" w:tplc="4009001B">
      <w:start w:val="1"/>
      <w:numFmt w:val="lowerRoman"/>
      <w:lvlText w:val="%3."/>
      <w:lvlJc w:val="right"/>
      <w:pPr>
        <w:ind w:left="2520" w:hanging="180"/>
      </w:pPr>
      <w:rPr>
        <w:rFonts w:cs="Times New Roman"/>
      </w:rPr>
    </w:lvl>
    <w:lvl w:ilvl="3" w:tplc="4009000F">
      <w:start w:val="1"/>
      <w:numFmt w:val="decimal"/>
      <w:lvlText w:val="%4."/>
      <w:lvlJc w:val="left"/>
      <w:pPr>
        <w:ind w:left="3240" w:hanging="360"/>
      </w:pPr>
      <w:rPr>
        <w:rFonts w:cs="Times New Roman"/>
      </w:rPr>
    </w:lvl>
    <w:lvl w:ilvl="4" w:tplc="40090019">
      <w:start w:val="1"/>
      <w:numFmt w:val="lowerLetter"/>
      <w:lvlText w:val="%5."/>
      <w:lvlJc w:val="left"/>
      <w:pPr>
        <w:ind w:left="3960" w:hanging="360"/>
      </w:pPr>
      <w:rPr>
        <w:rFonts w:cs="Times New Roman"/>
      </w:rPr>
    </w:lvl>
    <w:lvl w:ilvl="5" w:tplc="4009001B">
      <w:start w:val="1"/>
      <w:numFmt w:val="lowerRoman"/>
      <w:lvlText w:val="%6."/>
      <w:lvlJc w:val="right"/>
      <w:pPr>
        <w:ind w:left="4680" w:hanging="180"/>
      </w:pPr>
      <w:rPr>
        <w:rFonts w:cs="Times New Roman"/>
      </w:rPr>
    </w:lvl>
    <w:lvl w:ilvl="6" w:tplc="4009000F">
      <w:start w:val="1"/>
      <w:numFmt w:val="decimal"/>
      <w:lvlText w:val="%7."/>
      <w:lvlJc w:val="left"/>
      <w:pPr>
        <w:ind w:left="5400" w:hanging="360"/>
      </w:pPr>
      <w:rPr>
        <w:rFonts w:cs="Times New Roman"/>
      </w:rPr>
    </w:lvl>
    <w:lvl w:ilvl="7" w:tplc="40090019">
      <w:start w:val="1"/>
      <w:numFmt w:val="lowerLetter"/>
      <w:lvlText w:val="%8."/>
      <w:lvlJc w:val="left"/>
      <w:pPr>
        <w:ind w:left="6120" w:hanging="360"/>
      </w:pPr>
      <w:rPr>
        <w:rFonts w:cs="Times New Roman"/>
      </w:rPr>
    </w:lvl>
    <w:lvl w:ilvl="8" w:tplc="4009001B">
      <w:start w:val="1"/>
      <w:numFmt w:val="lowerRoman"/>
      <w:lvlText w:val="%9."/>
      <w:lvlJc w:val="right"/>
      <w:pPr>
        <w:ind w:left="6840" w:hanging="180"/>
      </w:pPr>
      <w:rPr>
        <w:rFonts w:cs="Times New Roman"/>
      </w:rPr>
    </w:lvl>
  </w:abstractNum>
  <w:abstractNum w:abstractNumId="2" w15:restartNumberingAfterBreak="0">
    <w:nsid w:val="056E0C87"/>
    <w:multiLevelType w:val="hybridMultilevel"/>
    <w:tmpl w:val="92B232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A1B51D4"/>
    <w:multiLevelType w:val="hybridMultilevel"/>
    <w:tmpl w:val="EDF689D0"/>
    <w:lvl w:ilvl="0" w:tplc="4009000F">
      <w:start w:val="1"/>
      <w:numFmt w:val="decimal"/>
      <w:lvlText w:val="%1."/>
      <w:lvlJc w:val="left"/>
      <w:pPr>
        <w:ind w:left="765" w:hanging="360"/>
      </w:pPr>
      <w:rPr>
        <w:rFonts w:cs="Times New Roman" w:hint="default"/>
      </w:rPr>
    </w:lvl>
    <w:lvl w:ilvl="1" w:tplc="72AA7092">
      <w:numFmt w:val="bullet"/>
      <w:lvlText w:val="-"/>
      <w:lvlJc w:val="left"/>
      <w:pPr>
        <w:ind w:left="1485" w:hanging="360"/>
      </w:pPr>
      <w:rPr>
        <w:rFonts w:ascii="Calibri" w:eastAsia="Times New Roman" w:hAnsi="Calibri" w:hint="default"/>
      </w:rPr>
    </w:lvl>
    <w:lvl w:ilvl="2" w:tplc="40090005">
      <w:start w:val="1"/>
      <w:numFmt w:val="bullet"/>
      <w:lvlText w:val=""/>
      <w:lvlJc w:val="left"/>
      <w:pPr>
        <w:ind w:left="2205" w:hanging="360"/>
      </w:pPr>
      <w:rPr>
        <w:rFonts w:ascii="Wingdings" w:hAnsi="Wingdings" w:hint="default"/>
      </w:rPr>
    </w:lvl>
    <w:lvl w:ilvl="3" w:tplc="40090001">
      <w:start w:val="1"/>
      <w:numFmt w:val="bullet"/>
      <w:lvlText w:val=""/>
      <w:lvlJc w:val="left"/>
      <w:pPr>
        <w:ind w:left="2925" w:hanging="360"/>
      </w:pPr>
      <w:rPr>
        <w:rFonts w:ascii="Symbol" w:hAnsi="Symbol" w:hint="default"/>
      </w:rPr>
    </w:lvl>
    <w:lvl w:ilvl="4" w:tplc="40090003">
      <w:start w:val="1"/>
      <w:numFmt w:val="bullet"/>
      <w:lvlText w:val="o"/>
      <w:lvlJc w:val="left"/>
      <w:pPr>
        <w:ind w:left="3645" w:hanging="360"/>
      </w:pPr>
      <w:rPr>
        <w:rFonts w:ascii="Courier New" w:hAnsi="Courier New" w:hint="default"/>
      </w:rPr>
    </w:lvl>
    <w:lvl w:ilvl="5" w:tplc="40090005">
      <w:start w:val="1"/>
      <w:numFmt w:val="bullet"/>
      <w:lvlText w:val=""/>
      <w:lvlJc w:val="left"/>
      <w:pPr>
        <w:ind w:left="4365" w:hanging="360"/>
      </w:pPr>
      <w:rPr>
        <w:rFonts w:ascii="Wingdings" w:hAnsi="Wingdings" w:hint="default"/>
      </w:rPr>
    </w:lvl>
    <w:lvl w:ilvl="6" w:tplc="40090001">
      <w:start w:val="1"/>
      <w:numFmt w:val="bullet"/>
      <w:lvlText w:val=""/>
      <w:lvlJc w:val="left"/>
      <w:pPr>
        <w:ind w:left="5085" w:hanging="360"/>
      </w:pPr>
      <w:rPr>
        <w:rFonts w:ascii="Symbol" w:hAnsi="Symbol" w:hint="default"/>
      </w:rPr>
    </w:lvl>
    <w:lvl w:ilvl="7" w:tplc="40090003">
      <w:start w:val="1"/>
      <w:numFmt w:val="bullet"/>
      <w:lvlText w:val="o"/>
      <w:lvlJc w:val="left"/>
      <w:pPr>
        <w:ind w:left="5805" w:hanging="360"/>
      </w:pPr>
      <w:rPr>
        <w:rFonts w:ascii="Courier New" w:hAnsi="Courier New" w:hint="default"/>
      </w:rPr>
    </w:lvl>
    <w:lvl w:ilvl="8" w:tplc="40090005">
      <w:start w:val="1"/>
      <w:numFmt w:val="bullet"/>
      <w:lvlText w:val=""/>
      <w:lvlJc w:val="left"/>
      <w:pPr>
        <w:ind w:left="6525" w:hanging="360"/>
      </w:pPr>
      <w:rPr>
        <w:rFonts w:ascii="Wingdings" w:hAnsi="Wingdings" w:hint="default"/>
      </w:rPr>
    </w:lvl>
  </w:abstractNum>
  <w:abstractNum w:abstractNumId="4" w15:restartNumberingAfterBreak="0">
    <w:nsid w:val="0EA21856"/>
    <w:multiLevelType w:val="hybridMultilevel"/>
    <w:tmpl w:val="B36E02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C8F4BAB"/>
    <w:multiLevelType w:val="hybridMultilevel"/>
    <w:tmpl w:val="5E30C0DA"/>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6" w15:restartNumberingAfterBreak="0">
    <w:nsid w:val="20076DDF"/>
    <w:multiLevelType w:val="hybridMultilevel"/>
    <w:tmpl w:val="BC4095D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1A90348"/>
    <w:multiLevelType w:val="hybridMultilevel"/>
    <w:tmpl w:val="2AA2D8A0"/>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8" w15:restartNumberingAfterBreak="0">
    <w:nsid w:val="244A655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29FC5313"/>
    <w:multiLevelType w:val="hybridMultilevel"/>
    <w:tmpl w:val="7580221E"/>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0" w15:restartNumberingAfterBreak="0">
    <w:nsid w:val="2AA06B10"/>
    <w:multiLevelType w:val="hybridMultilevel"/>
    <w:tmpl w:val="189C74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2C3D5837"/>
    <w:multiLevelType w:val="multilevel"/>
    <w:tmpl w:val="06D42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CD01E1"/>
    <w:multiLevelType w:val="hybridMultilevel"/>
    <w:tmpl w:val="70E0A3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32B046E3"/>
    <w:multiLevelType w:val="multilevel"/>
    <w:tmpl w:val="8E283AB4"/>
    <w:lvl w:ilvl="0">
      <w:start w:val="1"/>
      <w:numFmt w:val="decimal"/>
      <w:lvlText w:val="%1."/>
      <w:lvlJc w:val="left"/>
      <w:pPr>
        <w:tabs>
          <w:tab w:val="num" w:pos="720"/>
        </w:tabs>
        <w:ind w:left="720" w:hanging="360"/>
      </w:pPr>
      <w:rPr>
        <w:rFonts w:cs="Times New Roman"/>
        <w:b w:val="0"/>
        <w:sz w:val="22"/>
        <w:szCs w:val="22"/>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4" w15:restartNumberingAfterBreak="0">
    <w:nsid w:val="3CE25F1E"/>
    <w:multiLevelType w:val="hybridMultilevel"/>
    <w:tmpl w:val="E1866BBC"/>
    <w:lvl w:ilvl="0" w:tplc="4009000F">
      <w:start w:val="1"/>
      <w:numFmt w:val="decimal"/>
      <w:lvlText w:val="%1."/>
      <w:lvlJc w:val="left"/>
      <w:pPr>
        <w:ind w:left="765" w:hanging="360"/>
      </w:pPr>
      <w:rPr>
        <w:rFonts w:cs="Times New Roman" w:hint="default"/>
      </w:rPr>
    </w:lvl>
    <w:lvl w:ilvl="1" w:tplc="BE404998">
      <w:numFmt w:val="bullet"/>
      <w:lvlText w:val="-"/>
      <w:lvlJc w:val="left"/>
      <w:pPr>
        <w:ind w:left="1485" w:hanging="360"/>
      </w:pPr>
      <w:rPr>
        <w:rFonts w:ascii="Calibri" w:eastAsia="Times New Roman" w:hAnsi="Calibri" w:hint="default"/>
      </w:rPr>
    </w:lvl>
    <w:lvl w:ilvl="2" w:tplc="40090005">
      <w:start w:val="1"/>
      <w:numFmt w:val="bullet"/>
      <w:lvlText w:val=""/>
      <w:lvlJc w:val="left"/>
      <w:pPr>
        <w:ind w:left="2205" w:hanging="360"/>
      </w:pPr>
      <w:rPr>
        <w:rFonts w:ascii="Wingdings" w:hAnsi="Wingdings" w:hint="default"/>
      </w:rPr>
    </w:lvl>
    <w:lvl w:ilvl="3" w:tplc="40090001">
      <w:start w:val="1"/>
      <w:numFmt w:val="bullet"/>
      <w:lvlText w:val=""/>
      <w:lvlJc w:val="left"/>
      <w:pPr>
        <w:ind w:left="2925" w:hanging="360"/>
      </w:pPr>
      <w:rPr>
        <w:rFonts w:ascii="Symbol" w:hAnsi="Symbol" w:hint="default"/>
      </w:rPr>
    </w:lvl>
    <w:lvl w:ilvl="4" w:tplc="40090003">
      <w:start w:val="1"/>
      <w:numFmt w:val="bullet"/>
      <w:lvlText w:val="o"/>
      <w:lvlJc w:val="left"/>
      <w:pPr>
        <w:ind w:left="3645" w:hanging="360"/>
      </w:pPr>
      <w:rPr>
        <w:rFonts w:ascii="Courier New" w:hAnsi="Courier New" w:hint="default"/>
      </w:rPr>
    </w:lvl>
    <w:lvl w:ilvl="5" w:tplc="40090005">
      <w:start w:val="1"/>
      <w:numFmt w:val="bullet"/>
      <w:lvlText w:val=""/>
      <w:lvlJc w:val="left"/>
      <w:pPr>
        <w:ind w:left="4365" w:hanging="360"/>
      </w:pPr>
      <w:rPr>
        <w:rFonts w:ascii="Wingdings" w:hAnsi="Wingdings" w:hint="default"/>
      </w:rPr>
    </w:lvl>
    <w:lvl w:ilvl="6" w:tplc="40090001">
      <w:start w:val="1"/>
      <w:numFmt w:val="bullet"/>
      <w:lvlText w:val=""/>
      <w:lvlJc w:val="left"/>
      <w:pPr>
        <w:ind w:left="5085" w:hanging="360"/>
      </w:pPr>
      <w:rPr>
        <w:rFonts w:ascii="Symbol" w:hAnsi="Symbol" w:hint="default"/>
      </w:rPr>
    </w:lvl>
    <w:lvl w:ilvl="7" w:tplc="40090003">
      <w:start w:val="1"/>
      <w:numFmt w:val="bullet"/>
      <w:lvlText w:val="o"/>
      <w:lvlJc w:val="left"/>
      <w:pPr>
        <w:ind w:left="5805" w:hanging="360"/>
      </w:pPr>
      <w:rPr>
        <w:rFonts w:ascii="Courier New" w:hAnsi="Courier New" w:hint="default"/>
      </w:rPr>
    </w:lvl>
    <w:lvl w:ilvl="8" w:tplc="40090005">
      <w:start w:val="1"/>
      <w:numFmt w:val="bullet"/>
      <w:lvlText w:val=""/>
      <w:lvlJc w:val="left"/>
      <w:pPr>
        <w:ind w:left="6525" w:hanging="360"/>
      </w:pPr>
      <w:rPr>
        <w:rFonts w:ascii="Wingdings" w:hAnsi="Wingdings" w:hint="default"/>
      </w:rPr>
    </w:lvl>
  </w:abstractNum>
  <w:abstractNum w:abstractNumId="15" w15:restartNumberingAfterBreak="0">
    <w:nsid w:val="3D83179A"/>
    <w:multiLevelType w:val="multilevel"/>
    <w:tmpl w:val="2A72E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D21AA3"/>
    <w:multiLevelType w:val="hybridMultilevel"/>
    <w:tmpl w:val="719C01AA"/>
    <w:lvl w:ilvl="0" w:tplc="1FD6A290">
      <w:start w:val="1"/>
      <w:numFmt w:val="upperRoman"/>
      <w:lvlText w:val="%1."/>
      <w:lvlJc w:val="left"/>
      <w:pPr>
        <w:ind w:left="1080" w:hanging="720"/>
      </w:pPr>
      <w:rPr>
        <w:rFonts w:cs="Times New Roman"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7" w15:restartNumberingAfterBreak="0">
    <w:nsid w:val="489E2A4E"/>
    <w:multiLevelType w:val="hybridMultilevel"/>
    <w:tmpl w:val="224286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55E34086"/>
    <w:multiLevelType w:val="hybridMultilevel"/>
    <w:tmpl w:val="239A17BC"/>
    <w:lvl w:ilvl="0" w:tplc="4009000F">
      <w:start w:val="1"/>
      <w:numFmt w:val="decimal"/>
      <w:lvlText w:val="%1."/>
      <w:lvlJc w:val="left"/>
      <w:pPr>
        <w:ind w:left="720" w:hanging="360"/>
      </w:pPr>
      <w:rPr>
        <w:rFonts w:cs="Times New Roman"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56AB266E"/>
    <w:multiLevelType w:val="hybridMultilevel"/>
    <w:tmpl w:val="0F4C53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5882293D"/>
    <w:multiLevelType w:val="multilevel"/>
    <w:tmpl w:val="7E3EACD6"/>
    <w:lvl w:ilvl="0">
      <w:start w:val="1"/>
      <w:numFmt w:val="decimal"/>
      <w:lvlText w:val="%1."/>
      <w:lvlJc w:val="left"/>
      <w:pPr>
        <w:tabs>
          <w:tab w:val="num" w:pos="540"/>
        </w:tabs>
        <w:ind w:left="540" w:hanging="360"/>
      </w:pPr>
      <w:rPr>
        <w:rFonts w:cs="Times New Roman"/>
      </w:rPr>
    </w:lvl>
    <w:lvl w:ilvl="1">
      <w:start w:val="1"/>
      <w:numFmt w:val="decimal"/>
      <w:lvlText w:val="%2."/>
      <w:lvlJc w:val="left"/>
      <w:pPr>
        <w:tabs>
          <w:tab w:val="num" w:pos="1260"/>
        </w:tabs>
        <w:ind w:left="1260" w:hanging="360"/>
      </w:pPr>
      <w:rPr>
        <w:rFonts w:cs="Times New Roman"/>
      </w:rPr>
    </w:lvl>
    <w:lvl w:ilvl="2">
      <w:start w:val="1"/>
      <w:numFmt w:val="decimal"/>
      <w:lvlText w:val="%3."/>
      <w:lvlJc w:val="left"/>
      <w:pPr>
        <w:tabs>
          <w:tab w:val="num" w:pos="1980"/>
        </w:tabs>
        <w:ind w:left="1980" w:hanging="360"/>
      </w:pPr>
      <w:rPr>
        <w:rFonts w:cs="Times New Roman"/>
      </w:rPr>
    </w:lvl>
    <w:lvl w:ilvl="3">
      <w:start w:val="1"/>
      <w:numFmt w:val="decimal"/>
      <w:lvlText w:val="%4."/>
      <w:lvlJc w:val="left"/>
      <w:pPr>
        <w:tabs>
          <w:tab w:val="num" w:pos="2700"/>
        </w:tabs>
        <w:ind w:left="2700" w:hanging="360"/>
      </w:pPr>
      <w:rPr>
        <w:rFonts w:cs="Times New Roman"/>
      </w:rPr>
    </w:lvl>
    <w:lvl w:ilvl="4">
      <w:start w:val="1"/>
      <w:numFmt w:val="decimal"/>
      <w:lvlText w:val="%5."/>
      <w:lvlJc w:val="left"/>
      <w:pPr>
        <w:tabs>
          <w:tab w:val="num" w:pos="3420"/>
        </w:tabs>
        <w:ind w:left="3420" w:hanging="360"/>
      </w:pPr>
      <w:rPr>
        <w:rFonts w:cs="Times New Roman"/>
      </w:rPr>
    </w:lvl>
    <w:lvl w:ilvl="5">
      <w:start w:val="1"/>
      <w:numFmt w:val="decimal"/>
      <w:lvlText w:val="%6."/>
      <w:lvlJc w:val="left"/>
      <w:pPr>
        <w:tabs>
          <w:tab w:val="num" w:pos="4140"/>
        </w:tabs>
        <w:ind w:left="4140" w:hanging="360"/>
      </w:pPr>
      <w:rPr>
        <w:rFonts w:cs="Times New Roman"/>
      </w:rPr>
    </w:lvl>
    <w:lvl w:ilvl="6">
      <w:start w:val="1"/>
      <w:numFmt w:val="decimal"/>
      <w:lvlText w:val="%7."/>
      <w:lvlJc w:val="left"/>
      <w:pPr>
        <w:tabs>
          <w:tab w:val="num" w:pos="4860"/>
        </w:tabs>
        <w:ind w:left="4860" w:hanging="360"/>
      </w:pPr>
      <w:rPr>
        <w:rFonts w:cs="Times New Roman"/>
      </w:rPr>
    </w:lvl>
    <w:lvl w:ilvl="7">
      <w:start w:val="1"/>
      <w:numFmt w:val="decimal"/>
      <w:lvlText w:val="%8."/>
      <w:lvlJc w:val="left"/>
      <w:pPr>
        <w:tabs>
          <w:tab w:val="num" w:pos="5580"/>
        </w:tabs>
        <w:ind w:left="5580" w:hanging="360"/>
      </w:pPr>
      <w:rPr>
        <w:rFonts w:cs="Times New Roman"/>
      </w:rPr>
    </w:lvl>
    <w:lvl w:ilvl="8">
      <w:start w:val="1"/>
      <w:numFmt w:val="decimal"/>
      <w:lvlText w:val="%9."/>
      <w:lvlJc w:val="left"/>
      <w:pPr>
        <w:tabs>
          <w:tab w:val="num" w:pos="6300"/>
        </w:tabs>
        <w:ind w:left="6300" w:hanging="360"/>
      </w:pPr>
      <w:rPr>
        <w:rFonts w:cs="Times New Roman"/>
      </w:rPr>
    </w:lvl>
  </w:abstractNum>
  <w:abstractNum w:abstractNumId="21" w15:restartNumberingAfterBreak="0">
    <w:nsid w:val="5B1D376D"/>
    <w:multiLevelType w:val="multilevel"/>
    <w:tmpl w:val="321A8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573B4C"/>
    <w:multiLevelType w:val="hybridMultilevel"/>
    <w:tmpl w:val="0A640B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C9E55A5"/>
    <w:multiLevelType w:val="hybridMultilevel"/>
    <w:tmpl w:val="BBF2A6D6"/>
    <w:lvl w:ilvl="0" w:tplc="4009000F">
      <w:start w:val="1"/>
      <w:numFmt w:val="decimal"/>
      <w:lvlText w:val="%1."/>
      <w:lvlJc w:val="left"/>
      <w:pPr>
        <w:ind w:left="1004" w:hanging="360"/>
      </w:pPr>
      <w:rPr>
        <w:rFonts w:cs="Times New Roman"/>
      </w:rPr>
    </w:lvl>
    <w:lvl w:ilvl="1" w:tplc="40090019">
      <w:start w:val="1"/>
      <w:numFmt w:val="lowerLetter"/>
      <w:lvlText w:val="%2."/>
      <w:lvlJc w:val="left"/>
      <w:pPr>
        <w:ind w:left="1724" w:hanging="360"/>
      </w:pPr>
      <w:rPr>
        <w:rFonts w:cs="Times New Roman"/>
      </w:rPr>
    </w:lvl>
    <w:lvl w:ilvl="2" w:tplc="4009001B">
      <w:start w:val="1"/>
      <w:numFmt w:val="lowerRoman"/>
      <w:lvlText w:val="%3."/>
      <w:lvlJc w:val="right"/>
      <w:pPr>
        <w:ind w:left="2444" w:hanging="180"/>
      </w:pPr>
      <w:rPr>
        <w:rFonts w:cs="Times New Roman"/>
      </w:rPr>
    </w:lvl>
    <w:lvl w:ilvl="3" w:tplc="4009000F">
      <w:start w:val="1"/>
      <w:numFmt w:val="decimal"/>
      <w:lvlText w:val="%4."/>
      <w:lvlJc w:val="left"/>
      <w:pPr>
        <w:ind w:left="3164" w:hanging="360"/>
      </w:pPr>
      <w:rPr>
        <w:rFonts w:cs="Times New Roman"/>
      </w:rPr>
    </w:lvl>
    <w:lvl w:ilvl="4" w:tplc="40090019">
      <w:start w:val="1"/>
      <w:numFmt w:val="lowerLetter"/>
      <w:lvlText w:val="%5."/>
      <w:lvlJc w:val="left"/>
      <w:pPr>
        <w:ind w:left="3884" w:hanging="360"/>
      </w:pPr>
      <w:rPr>
        <w:rFonts w:cs="Times New Roman"/>
      </w:rPr>
    </w:lvl>
    <w:lvl w:ilvl="5" w:tplc="4009001B">
      <w:start w:val="1"/>
      <w:numFmt w:val="lowerRoman"/>
      <w:lvlText w:val="%6."/>
      <w:lvlJc w:val="right"/>
      <w:pPr>
        <w:ind w:left="4604" w:hanging="180"/>
      </w:pPr>
      <w:rPr>
        <w:rFonts w:cs="Times New Roman"/>
      </w:rPr>
    </w:lvl>
    <w:lvl w:ilvl="6" w:tplc="4009000F">
      <w:start w:val="1"/>
      <w:numFmt w:val="decimal"/>
      <w:lvlText w:val="%7."/>
      <w:lvlJc w:val="left"/>
      <w:pPr>
        <w:ind w:left="5324" w:hanging="360"/>
      </w:pPr>
      <w:rPr>
        <w:rFonts w:cs="Times New Roman"/>
      </w:rPr>
    </w:lvl>
    <w:lvl w:ilvl="7" w:tplc="40090019">
      <w:start w:val="1"/>
      <w:numFmt w:val="lowerLetter"/>
      <w:lvlText w:val="%8."/>
      <w:lvlJc w:val="left"/>
      <w:pPr>
        <w:ind w:left="6044" w:hanging="360"/>
      </w:pPr>
      <w:rPr>
        <w:rFonts w:cs="Times New Roman"/>
      </w:rPr>
    </w:lvl>
    <w:lvl w:ilvl="8" w:tplc="4009001B">
      <w:start w:val="1"/>
      <w:numFmt w:val="lowerRoman"/>
      <w:lvlText w:val="%9."/>
      <w:lvlJc w:val="right"/>
      <w:pPr>
        <w:ind w:left="6764" w:hanging="180"/>
      </w:pPr>
      <w:rPr>
        <w:rFonts w:cs="Times New Roman"/>
      </w:rPr>
    </w:lvl>
  </w:abstractNum>
  <w:abstractNum w:abstractNumId="24" w15:restartNumberingAfterBreak="0">
    <w:nsid w:val="62FC2C17"/>
    <w:multiLevelType w:val="hybridMultilevel"/>
    <w:tmpl w:val="5E30C0DA"/>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25" w15:restartNumberingAfterBreak="0">
    <w:nsid w:val="69082B18"/>
    <w:multiLevelType w:val="hybridMultilevel"/>
    <w:tmpl w:val="34528B38"/>
    <w:lvl w:ilvl="0" w:tplc="96B64054">
      <w:start w:val="1"/>
      <w:numFmt w:val="bullet"/>
      <w:lvlText w:val=""/>
      <w:lvlJc w:val="left"/>
      <w:pPr>
        <w:ind w:left="2520" w:hanging="360"/>
      </w:pPr>
      <w:rPr>
        <w:rFonts w:ascii="Symbol" w:eastAsia="Times New Roman" w:hAnsi="Symbol" w:hint="default"/>
        <w:sz w:val="24"/>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6" w15:restartNumberingAfterBreak="0">
    <w:nsid w:val="6F903FBA"/>
    <w:multiLevelType w:val="hybridMultilevel"/>
    <w:tmpl w:val="7F58C57C"/>
    <w:lvl w:ilvl="0" w:tplc="F4C48B82">
      <w:start w:val="1"/>
      <w:numFmt w:val="decimal"/>
      <w:lvlText w:val="%1."/>
      <w:lvlJc w:val="left"/>
      <w:pPr>
        <w:ind w:left="1080" w:hanging="360"/>
      </w:pPr>
      <w:rPr>
        <w:rFonts w:cs="Times New Roman"/>
        <w:sz w:val="24"/>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7" w15:restartNumberingAfterBreak="0">
    <w:nsid w:val="73F01BE3"/>
    <w:multiLevelType w:val="hybridMultilevel"/>
    <w:tmpl w:val="08DAFEA0"/>
    <w:lvl w:ilvl="0" w:tplc="4009000F">
      <w:start w:val="1"/>
      <w:numFmt w:val="decimal"/>
      <w:lvlText w:val="%1."/>
      <w:lvlJc w:val="left"/>
      <w:pPr>
        <w:ind w:left="1080" w:hanging="360"/>
      </w:pPr>
      <w:rPr>
        <w:rFonts w:cs="Times New Roman"/>
      </w:rPr>
    </w:lvl>
    <w:lvl w:ilvl="1" w:tplc="40090019">
      <w:start w:val="1"/>
      <w:numFmt w:val="lowerLetter"/>
      <w:lvlText w:val="%2."/>
      <w:lvlJc w:val="left"/>
      <w:pPr>
        <w:ind w:left="1800" w:hanging="360"/>
      </w:pPr>
      <w:rPr>
        <w:rFonts w:cs="Times New Roman"/>
      </w:rPr>
    </w:lvl>
    <w:lvl w:ilvl="2" w:tplc="4009001B">
      <w:start w:val="1"/>
      <w:numFmt w:val="lowerRoman"/>
      <w:lvlText w:val="%3."/>
      <w:lvlJc w:val="right"/>
      <w:pPr>
        <w:ind w:left="2520" w:hanging="180"/>
      </w:pPr>
      <w:rPr>
        <w:rFonts w:cs="Times New Roman"/>
      </w:rPr>
    </w:lvl>
    <w:lvl w:ilvl="3" w:tplc="4009000F">
      <w:start w:val="1"/>
      <w:numFmt w:val="decimal"/>
      <w:lvlText w:val="%4."/>
      <w:lvlJc w:val="left"/>
      <w:pPr>
        <w:ind w:left="3240" w:hanging="360"/>
      </w:pPr>
      <w:rPr>
        <w:rFonts w:cs="Times New Roman"/>
      </w:rPr>
    </w:lvl>
    <w:lvl w:ilvl="4" w:tplc="40090019">
      <w:start w:val="1"/>
      <w:numFmt w:val="lowerLetter"/>
      <w:lvlText w:val="%5."/>
      <w:lvlJc w:val="left"/>
      <w:pPr>
        <w:ind w:left="3960" w:hanging="360"/>
      </w:pPr>
      <w:rPr>
        <w:rFonts w:cs="Times New Roman"/>
      </w:rPr>
    </w:lvl>
    <w:lvl w:ilvl="5" w:tplc="4009001B">
      <w:start w:val="1"/>
      <w:numFmt w:val="lowerRoman"/>
      <w:lvlText w:val="%6."/>
      <w:lvlJc w:val="right"/>
      <w:pPr>
        <w:ind w:left="4680" w:hanging="180"/>
      </w:pPr>
      <w:rPr>
        <w:rFonts w:cs="Times New Roman"/>
      </w:rPr>
    </w:lvl>
    <w:lvl w:ilvl="6" w:tplc="4009000F">
      <w:start w:val="1"/>
      <w:numFmt w:val="decimal"/>
      <w:lvlText w:val="%7."/>
      <w:lvlJc w:val="left"/>
      <w:pPr>
        <w:ind w:left="5400" w:hanging="360"/>
      </w:pPr>
      <w:rPr>
        <w:rFonts w:cs="Times New Roman"/>
      </w:rPr>
    </w:lvl>
    <w:lvl w:ilvl="7" w:tplc="40090019">
      <w:start w:val="1"/>
      <w:numFmt w:val="lowerLetter"/>
      <w:lvlText w:val="%8."/>
      <w:lvlJc w:val="left"/>
      <w:pPr>
        <w:ind w:left="6120" w:hanging="360"/>
      </w:pPr>
      <w:rPr>
        <w:rFonts w:cs="Times New Roman"/>
      </w:rPr>
    </w:lvl>
    <w:lvl w:ilvl="8" w:tplc="4009001B">
      <w:start w:val="1"/>
      <w:numFmt w:val="lowerRoman"/>
      <w:lvlText w:val="%9."/>
      <w:lvlJc w:val="right"/>
      <w:pPr>
        <w:ind w:left="6840" w:hanging="180"/>
      </w:pPr>
      <w:rPr>
        <w:rFonts w:cs="Times New Roman"/>
      </w:rPr>
    </w:lvl>
  </w:abstractNum>
  <w:abstractNum w:abstractNumId="28" w15:restartNumberingAfterBreak="0">
    <w:nsid w:val="7F286945"/>
    <w:multiLevelType w:val="hybridMultilevel"/>
    <w:tmpl w:val="9078CFB2"/>
    <w:lvl w:ilvl="0" w:tplc="4009000B">
      <w:start w:val="1"/>
      <w:numFmt w:val="bullet"/>
      <w:lvlText w:val=""/>
      <w:lvlJc w:val="left"/>
      <w:pPr>
        <w:ind w:left="768" w:hanging="360"/>
      </w:pPr>
      <w:rPr>
        <w:rFonts w:ascii="Wingdings" w:hAnsi="Wingdings" w:hint="default"/>
      </w:rPr>
    </w:lvl>
    <w:lvl w:ilvl="1" w:tplc="40090003">
      <w:start w:val="1"/>
      <w:numFmt w:val="bullet"/>
      <w:lvlText w:val="o"/>
      <w:lvlJc w:val="left"/>
      <w:pPr>
        <w:ind w:left="1488" w:hanging="360"/>
      </w:pPr>
      <w:rPr>
        <w:rFonts w:ascii="Courier New" w:hAnsi="Courier New" w:hint="default"/>
      </w:rPr>
    </w:lvl>
    <w:lvl w:ilvl="2" w:tplc="40090005">
      <w:start w:val="1"/>
      <w:numFmt w:val="bullet"/>
      <w:lvlText w:val=""/>
      <w:lvlJc w:val="left"/>
      <w:pPr>
        <w:ind w:left="2208" w:hanging="360"/>
      </w:pPr>
      <w:rPr>
        <w:rFonts w:ascii="Wingdings" w:hAnsi="Wingdings" w:hint="default"/>
      </w:rPr>
    </w:lvl>
    <w:lvl w:ilvl="3" w:tplc="40090001">
      <w:start w:val="1"/>
      <w:numFmt w:val="bullet"/>
      <w:lvlText w:val=""/>
      <w:lvlJc w:val="left"/>
      <w:pPr>
        <w:ind w:left="2928" w:hanging="360"/>
      </w:pPr>
      <w:rPr>
        <w:rFonts w:ascii="Symbol" w:hAnsi="Symbol" w:hint="default"/>
      </w:rPr>
    </w:lvl>
    <w:lvl w:ilvl="4" w:tplc="40090003">
      <w:start w:val="1"/>
      <w:numFmt w:val="bullet"/>
      <w:lvlText w:val="o"/>
      <w:lvlJc w:val="left"/>
      <w:pPr>
        <w:ind w:left="3648" w:hanging="360"/>
      </w:pPr>
      <w:rPr>
        <w:rFonts w:ascii="Courier New" w:hAnsi="Courier New" w:hint="default"/>
      </w:rPr>
    </w:lvl>
    <w:lvl w:ilvl="5" w:tplc="40090005">
      <w:start w:val="1"/>
      <w:numFmt w:val="bullet"/>
      <w:lvlText w:val=""/>
      <w:lvlJc w:val="left"/>
      <w:pPr>
        <w:ind w:left="4368" w:hanging="360"/>
      </w:pPr>
      <w:rPr>
        <w:rFonts w:ascii="Wingdings" w:hAnsi="Wingdings" w:hint="default"/>
      </w:rPr>
    </w:lvl>
    <w:lvl w:ilvl="6" w:tplc="40090001">
      <w:start w:val="1"/>
      <w:numFmt w:val="bullet"/>
      <w:lvlText w:val=""/>
      <w:lvlJc w:val="left"/>
      <w:pPr>
        <w:ind w:left="5088" w:hanging="360"/>
      </w:pPr>
      <w:rPr>
        <w:rFonts w:ascii="Symbol" w:hAnsi="Symbol" w:hint="default"/>
      </w:rPr>
    </w:lvl>
    <w:lvl w:ilvl="7" w:tplc="40090003">
      <w:start w:val="1"/>
      <w:numFmt w:val="bullet"/>
      <w:lvlText w:val="o"/>
      <w:lvlJc w:val="left"/>
      <w:pPr>
        <w:ind w:left="5808" w:hanging="360"/>
      </w:pPr>
      <w:rPr>
        <w:rFonts w:ascii="Courier New" w:hAnsi="Courier New" w:hint="default"/>
      </w:rPr>
    </w:lvl>
    <w:lvl w:ilvl="8" w:tplc="40090005">
      <w:start w:val="1"/>
      <w:numFmt w:val="bullet"/>
      <w:lvlText w:val=""/>
      <w:lvlJc w:val="left"/>
      <w:pPr>
        <w:ind w:left="6528" w:hanging="360"/>
      </w:pPr>
      <w:rPr>
        <w:rFonts w:ascii="Wingdings" w:hAnsi="Wingdings" w:hint="default"/>
      </w:rPr>
    </w:lvl>
  </w:abstractNum>
  <w:num w:numId="1">
    <w:abstractNumId w:val="8"/>
  </w:num>
  <w:num w:numId="2">
    <w:abstractNumId w:val="20"/>
  </w:num>
  <w:num w:numId="3">
    <w:abstractNumId w:val="13"/>
  </w:num>
  <w:num w:numId="4">
    <w:abstractNumId w:val="1"/>
  </w:num>
  <w:num w:numId="5">
    <w:abstractNumId w:val="23"/>
  </w:num>
  <w:num w:numId="6">
    <w:abstractNumId w:val="7"/>
  </w:num>
  <w:num w:numId="7">
    <w:abstractNumId w:val="27"/>
  </w:num>
  <w:num w:numId="8">
    <w:abstractNumId w:val="11"/>
  </w:num>
  <w:num w:numId="9">
    <w:abstractNumId w:val="21"/>
  </w:num>
  <w:num w:numId="10">
    <w:abstractNumId w:val="15"/>
  </w:num>
  <w:num w:numId="11">
    <w:abstractNumId w:val="28"/>
  </w:num>
  <w:num w:numId="12">
    <w:abstractNumId w:val="6"/>
  </w:num>
  <w:num w:numId="13">
    <w:abstractNumId w:val="22"/>
  </w:num>
  <w:num w:numId="14">
    <w:abstractNumId w:val="5"/>
  </w:num>
  <w:num w:numId="15">
    <w:abstractNumId w:val="16"/>
  </w:num>
  <w:num w:numId="16">
    <w:abstractNumId w:val="17"/>
  </w:num>
  <w:num w:numId="17">
    <w:abstractNumId w:val="10"/>
  </w:num>
  <w:num w:numId="18">
    <w:abstractNumId w:val="19"/>
  </w:num>
  <w:num w:numId="19">
    <w:abstractNumId w:val="12"/>
  </w:num>
  <w:num w:numId="20">
    <w:abstractNumId w:val="4"/>
  </w:num>
  <w:num w:numId="21">
    <w:abstractNumId w:val="2"/>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3"/>
  </w:num>
  <w:num w:numId="27">
    <w:abstractNumId w:val="14"/>
  </w:num>
  <w:num w:numId="28">
    <w:abstractNumId w:val="18"/>
  </w:num>
  <w:num w:numId="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m Parab">
    <w15:presenceInfo w15:providerId="AD" w15:userId="S-1-5-21-1933485140-791539629-772073404-19868"/>
  </w15:person>
  <w15:person w15:author="Gajanan S Gogate">
    <w15:presenceInfo w15:providerId="AD" w15:userId="S-1-5-21-1933485140-791539629-772073404-2586"/>
  </w15:person>
  <w15:person w15:author="Archana Mandrekar">
    <w15:presenceInfo w15:providerId="AD" w15:userId="S::00000603@vedanta.co.in::bc9c1440-b866-4983-957e-d6988d0ac6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13C"/>
    <w:rsid w:val="00016EB2"/>
    <w:rsid w:val="00054FD6"/>
    <w:rsid w:val="00090748"/>
    <w:rsid w:val="0009145B"/>
    <w:rsid w:val="000E4956"/>
    <w:rsid w:val="001159E7"/>
    <w:rsid w:val="00136FB6"/>
    <w:rsid w:val="001B2BC4"/>
    <w:rsid w:val="001D733F"/>
    <w:rsid w:val="001F4251"/>
    <w:rsid w:val="00214068"/>
    <w:rsid w:val="0024602D"/>
    <w:rsid w:val="00251E72"/>
    <w:rsid w:val="002641B3"/>
    <w:rsid w:val="002A7EB1"/>
    <w:rsid w:val="003167EC"/>
    <w:rsid w:val="003348C7"/>
    <w:rsid w:val="00371543"/>
    <w:rsid w:val="003B513C"/>
    <w:rsid w:val="00403B14"/>
    <w:rsid w:val="0044409F"/>
    <w:rsid w:val="00473930"/>
    <w:rsid w:val="004C60A6"/>
    <w:rsid w:val="00507223"/>
    <w:rsid w:val="00565AB3"/>
    <w:rsid w:val="00573AD4"/>
    <w:rsid w:val="005748A5"/>
    <w:rsid w:val="005774F6"/>
    <w:rsid w:val="005A198A"/>
    <w:rsid w:val="005C4653"/>
    <w:rsid w:val="00613F9D"/>
    <w:rsid w:val="006A1746"/>
    <w:rsid w:val="00727544"/>
    <w:rsid w:val="00766CAF"/>
    <w:rsid w:val="00767B61"/>
    <w:rsid w:val="007C6F83"/>
    <w:rsid w:val="00805B35"/>
    <w:rsid w:val="008849DD"/>
    <w:rsid w:val="008B5954"/>
    <w:rsid w:val="008C6606"/>
    <w:rsid w:val="00911538"/>
    <w:rsid w:val="0094505C"/>
    <w:rsid w:val="00953B1D"/>
    <w:rsid w:val="00962EE4"/>
    <w:rsid w:val="009C3574"/>
    <w:rsid w:val="009F0923"/>
    <w:rsid w:val="00B006D6"/>
    <w:rsid w:val="00B6617F"/>
    <w:rsid w:val="00C740BC"/>
    <w:rsid w:val="00CF0234"/>
    <w:rsid w:val="00D10350"/>
    <w:rsid w:val="00D425E4"/>
    <w:rsid w:val="00D52D31"/>
    <w:rsid w:val="00D775F4"/>
    <w:rsid w:val="00E11A79"/>
    <w:rsid w:val="00E306BA"/>
    <w:rsid w:val="00E33DA5"/>
    <w:rsid w:val="00ED6EEB"/>
    <w:rsid w:val="00F2117D"/>
    <w:rsid w:val="00F40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7E3035A"/>
  <w15:docId w15:val="{AE827B11-1D06-4271-B575-FA9F063E0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513C"/>
  </w:style>
  <w:style w:type="paragraph" w:styleId="Heading2">
    <w:name w:val="heading 2"/>
    <w:basedOn w:val="Normal"/>
    <w:next w:val="Normal"/>
    <w:qFormat/>
    <w:rsid w:val="003B513C"/>
    <w:pPr>
      <w:keepNext/>
      <w:ind w:left="360"/>
      <w:outlineLvl w:val="1"/>
    </w:pPr>
    <w:rPr>
      <w:b/>
      <w:sz w:val="28"/>
    </w:rPr>
  </w:style>
  <w:style w:type="paragraph" w:styleId="Heading3">
    <w:name w:val="heading 3"/>
    <w:basedOn w:val="Normal"/>
    <w:next w:val="Normal"/>
    <w:qFormat/>
    <w:rsid w:val="003B513C"/>
    <w:pPr>
      <w:keepNext/>
      <w:jc w:val="both"/>
      <w:outlineLvl w:val="2"/>
    </w:pPr>
    <w:rPr>
      <w:sz w:val="24"/>
    </w:rPr>
  </w:style>
  <w:style w:type="paragraph" w:styleId="Heading4">
    <w:name w:val="heading 4"/>
    <w:basedOn w:val="Normal"/>
    <w:next w:val="Normal"/>
    <w:qFormat/>
    <w:rsid w:val="003B513C"/>
    <w:pPr>
      <w:keepNext/>
      <w:outlineLvl w:val="3"/>
    </w:pPr>
    <w:rPr>
      <w:sz w:val="28"/>
    </w:rPr>
  </w:style>
  <w:style w:type="paragraph" w:styleId="Heading7">
    <w:name w:val="heading 7"/>
    <w:basedOn w:val="Normal"/>
    <w:next w:val="Normal"/>
    <w:qFormat/>
    <w:rsid w:val="003B513C"/>
    <w:pPr>
      <w:keepNext/>
      <w:jc w:val="both"/>
      <w:outlineLvl w:val="6"/>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B513C"/>
    <w:pPr>
      <w:widowControl w:val="0"/>
      <w:tabs>
        <w:tab w:val="center" w:pos="4320"/>
        <w:tab w:val="right" w:pos="8640"/>
      </w:tabs>
      <w:suppressAutoHyphens/>
    </w:pPr>
    <w:rPr>
      <w:sz w:val="24"/>
    </w:rPr>
  </w:style>
  <w:style w:type="paragraph" w:customStyle="1" w:styleId="WW-PlainText">
    <w:name w:val="WW-Plain Text"/>
    <w:basedOn w:val="Normal"/>
    <w:rsid w:val="003B513C"/>
    <w:pPr>
      <w:widowControl w:val="0"/>
      <w:suppressAutoHyphens/>
    </w:pPr>
    <w:rPr>
      <w:rFonts w:ascii="Courier New" w:hAnsi="Courier New"/>
      <w:sz w:val="24"/>
    </w:rPr>
  </w:style>
  <w:style w:type="paragraph" w:customStyle="1" w:styleId="Standard">
    <w:name w:val="Standard"/>
    <w:rsid w:val="003B513C"/>
    <w:rPr>
      <w:snapToGrid w:val="0"/>
      <w:sz w:val="24"/>
    </w:rPr>
  </w:style>
  <w:style w:type="paragraph" w:styleId="Footer">
    <w:name w:val="footer"/>
    <w:basedOn w:val="Normal"/>
    <w:link w:val="FooterChar"/>
    <w:uiPriority w:val="99"/>
    <w:rsid w:val="003B513C"/>
    <w:pPr>
      <w:tabs>
        <w:tab w:val="center" w:pos="4320"/>
        <w:tab w:val="right" w:pos="8640"/>
      </w:tabs>
    </w:pPr>
    <w:rPr>
      <w:b/>
      <w:sz w:val="24"/>
    </w:rPr>
  </w:style>
  <w:style w:type="paragraph" w:styleId="BodyText2">
    <w:name w:val="Body Text 2"/>
    <w:basedOn w:val="Normal"/>
    <w:rsid w:val="003B513C"/>
    <w:pPr>
      <w:jc w:val="both"/>
    </w:pPr>
    <w:rPr>
      <w:b/>
      <w:sz w:val="24"/>
    </w:rPr>
  </w:style>
  <w:style w:type="character" w:styleId="PageNumber">
    <w:name w:val="page number"/>
    <w:basedOn w:val="DefaultParagraphFont"/>
    <w:rsid w:val="003B513C"/>
  </w:style>
  <w:style w:type="paragraph" w:styleId="NormalWeb">
    <w:name w:val="Normal (Web)"/>
    <w:basedOn w:val="Normal"/>
    <w:rsid w:val="003B513C"/>
    <w:pPr>
      <w:spacing w:before="100" w:beforeAutospacing="1" w:after="100" w:afterAutospacing="1"/>
    </w:pPr>
    <w:rPr>
      <w:sz w:val="24"/>
      <w:szCs w:val="24"/>
    </w:rPr>
  </w:style>
  <w:style w:type="paragraph" w:styleId="ListParagraph">
    <w:name w:val="List Paragraph"/>
    <w:basedOn w:val="Normal"/>
    <w:qFormat/>
    <w:rsid w:val="003B513C"/>
    <w:pPr>
      <w:spacing w:after="200" w:line="276" w:lineRule="auto"/>
      <w:ind w:left="720"/>
    </w:pPr>
    <w:rPr>
      <w:rFonts w:ascii="Calibri" w:hAnsi="Calibri"/>
      <w:sz w:val="22"/>
      <w:szCs w:val="22"/>
      <w:lang w:val="en-IN" w:eastAsia="en-IN"/>
    </w:rPr>
  </w:style>
  <w:style w:type="character" w:styleId="Strong">
    <w:name w:val="Strong"/>
    <w:basedOn w:val="DefaultParagraphFont"/>
    <w:qFormat/>
    <w:rsid w:val="003B513C"/>
    <w:rPr>
      <w:rFonts w:cs="Times New Roman"/>
      <w:b/>
      <w:bCs/>
    </w:rPr>
  </w:style>
  <w:style w:type="character" w:customStyle="1" w:styleId="footnotecaption1">
    <w:name w:val="footnotecaption1"/>
    <w:basedOn w:val="DefaultParagraphFont"/>
    <w:rsid w:val="003B513C"/>
    <w:rPr>
      <w:rFonts w:ascii="Verdana" w:hAnsi="Verdana" w:cs="Times New Roman"/>
      <w:sz w:val="19"/>
      <w:szCs w:val="19"/>
    </w:rPr>
  </w:style>
  <w:style w:type="character" w:customStyle="1" w:styleId="HeaderChar">
    <w:name w:val="Header Char"/>
    <w:basedOn w:val="DefaultParagraphFont"/>
    <w:link w:val="Header"/>
    <w:uiPriority w:val="99"/>
    <w:rsid w:val="00136FB6"/>
    <w:rPr>
      <w:sz w:val="24"/>
      <w:lang w:val="en-US" w:eastAsia="en-US"/>
    </w:rPr>
  </w:style>
  <w:style w:type="paragraph" w:styleId="BalloonText">
    <w:name w:val="Balloon Text"/>
    <w:basedOn w:val="Normal"/>
    <w:semiHidden/>
    <w:rsid w:val="008C6606"/>
    <w:rPr>
      <w:rFonts w:ascii="Tahoma" w:hAnsi="Tahoma" w:cs="Tahoma"/>
      <w:sz w:val="16"/>
      <w:szCs w:val="16"/>
    </w:rPr>
  </w:style>
  <w:style w:type="character" w:customStyle="1" w:styleId="FooterChar">
    <w:name w:val="Footer Char"/>
    <w:basedOn w:val="DefaultParagraphFont"/>
    <w:link w:val="Footer"/>
    <w:uiPriority w:val="99"/>
    <w:rsid w:val="003348C7"/>
    <w:rPr>
      <w:b/>
      <w:sz w:val="24"/>
    </w:rPr>
  </w:style>
  <w:style w:type="paragraph" w:styleId="NoSpacing">
    <w:name w:val="No Spacing"/>
    <w:uiPriority w:val="1"/>
    <w:qFormat/>
    <w:rsid w:val="001F4251"/>
    <w:rPr>
      <w:rFonts w:ascii="Calibri" w:hAnsi="Calibri"/>
      <w:sz w:val="22"/>
      <w:szCs w:val="22"/>
      <w:lang w:val="en-IN" w:eastAsia="en-IN"/>
    </w:rPr>
  </w:style>
  <w:style w:type="paragraph" w:customStyle="1" w:styleId="Default">
    <w:name w:val="Default"/>
    <w:rsid w:val="001F4251"/>
    <w:pPr>
      <w:autoSpaceDE w:val="0"/>
      <w:autoSpaceDN w:val="0"/>
      <w:adjustRightInd w:val="0"/>
    </w:pPr>
    <w:rPr>
      <w:rFonts w:eastAsia="Calibri"/>
      <w:color w:val="000000"/>
      <w:sz w:val="24"/>
      <w:szCs w:val="24"/>
      <w:lang w:val="en-IN" w:eastAsia="en-IN"/>
    </w:rPr>
  </w:style>
  <w:style w:type="paragraph" w:styleId="BodyText">
    <w:name w:val="Body Text"/>
    <w:basedOn w:val="Normal"/>
    <w:link w:val="BodyTextChar"/>
    <w:uiPriority w:val="99"/>
    <w:semiHidden/>
    <w:unhideWhenUsed/>
    <w:rsid w:val="001F4251"/>
    <w:pPr>
      <w:spacing w:after="120" w:line="276" w:lineRule="auto"/>
    </w:pPr>
    <w:rPr>
      <w:rFonts w:ascii="Arial" w:eastAsia="Calibri" w:hAnsi="Arial"/>
      <w:sz w:val="22"/>
      <w:szCs w:val="22"/>
      <w:lang w:val="x-none"/>
    </w:rPr>
  </w:style>
  <w:style w:type="character" w:customStyle="1" w:styleId="BodyTextChar">
    <w:name w:val="Body Text Char"/>
    <w:basedOn w:val="DefaultParagraphFont"/>
    <w:link w:val="BodyText"/>
    <w:uiPriority w:val="99"/>
    <w:semiHidden/>
    <w:rsid w:val="001F4251"/>
    <w:rPr>
      <w:rFonts w:ascii="Arial" w:eastAsia="Calibri" w:hAnsi="Arial"/>
      <w:sz w:val="22"/>
      <w:szCs w:val="22"/>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365F4D-1985-42DF-ACA9-F7D4B9BB6C80}"/>
</file>

<file path=customXml/itemProps2.xml><?xml version="1.0" encoding="utf-8"?>
<ds:datastoreItem xmlns:ds="http://schemas.openxmlformats.org/officeDocument/2006/customXml" ds:itemID="{93126C3B-EDB6-4621-B29F-78E6B7E72F32}"/>
</file>

<file path=customXml/itemProps3.xml><?xml version="1.0" encoding="utf-8"?>
<ds:datastoreItem xmlns:ds="http://schemas.openxmlformats.org/officeDocument/2006/customXml" ds:itemID="{446DCC54-2798-4EBC-8666-C8567C418E13}"/>
</file>

<file path=docProps/app.xml><?xml version="1.0" encoding="utf-8"?>
<Properties xmlns="http://schemas.openxmlformats.org/officeDocument/2006/extended-properties" xmlns:vt="http://schemas.openxmlformats.org/officeDocument/2006/docPropsVTypes">
  <Template>Normal</Template>
  <TotalTime>13</TotalTime>
  <Pages>9</Pages>
  <Words>2204</Words>
  <Characters>11768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WI/MAINT/104</vt:lpstr>
    </vt:vector>
  </TitlesOfParts>
  <Company>SESA GROUP</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WI/MAINT/104</dc:title>
  <dc:subject/>
  <dc:creator>kapil</dc:creator>
  <cp:keywords/>
  <dc:description/>
  <cp:lastModifiedBy>Archana Mandrekar</cp:lastModifiedBy>
  <cp:revision>2</cp:revision>
  <dcterms:created xsi:type="dcterms:W3CDTF">2017-05-31T08:34:00Z</dcterms:created>
  <dcterms:modified xsi:type="dcterms:W3CDTF">2022-12-14T10:42:00Z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1242600</vt:r8>
  </property>
</Properties>
</file>