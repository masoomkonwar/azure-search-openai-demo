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13B23E" w14:textId="77777777" w:rsidR="00B93C2A" w:rsidRPr="00264BE8" w:rsidRDefault="00B93C2A" w:rsidP="00B93C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/>
          <w:rPrChange w:id="0" w:author="Sham Parab" w:date="2021-05-28T09:46:00Z">
            <w:rPr>
              <w:rFonts w:ascii="Times New Roman" w:eastAsia="Times New Roman" w:hAnsi="Times New Roman" w:cs="Times New Roman"/>
              <w:sz w:val="24"/>
              <w:szCs w:val="24"/>
              <w:lang w:val="en-IN"/>
            </w:rPr>
          </w:rPrChange>
        </w:rPr>
      </w:pPr>
      <w:r w:rsidRPr="00264BE8">
        <w:rPr>
          <w:rFonts w:ascii="Arial Narrow" w:eastAsia="Times New Roman" w:hAnsi="Arial Narrow" w:cs="Times New Roman"/>
          <w:b/>
          <w:bCs/>
          <w:rPrChange w:id="1" w:author="Sham Parab" w:date="2021-05-28T09:46:00Z">
            <w:rPr>
              <w:rFonts w:ascii="Arial Narrow" w:eastAsia="Times New Roman" w:hAnsi="Arial Narrow" w:cs="Times New Roman"/>
              <w:b/>
              <w:bCs/>
              <w:sz w:val="36"/>
              <w:szCs w:val="36"/>
            </w:rPr>
          </w:rPrChange>
        </w:rPr>
        <w:t xml:space="preserve">ACTIVITY: STRUCTURAL INSPECTION </w:t>
      </w:r>
    </w:p>
    <w:p w14:paraId="03A9FE78" w14:textId="77777777" w:rsidR="00B93C2A" w:rsidRPr="00264BE8" w:rsidRDefault="00B93C2A" w:rsidP="00B93C2A">
      <w:pPr>
        <w:spacing w:after="0" w:line="240" w:lineRule="auto"/>
        <w:rPr>
          <w:rFonts w:ascii="Times New Roman" w:eastAsia="Times New Roman" w:hAnsi="Times New Roman" w:cs="Times New Roman"/>
          <w:lang w:val="en-IN"/>
          <w:rPrChange w:id="2" w:author="Sham Parab" w:date="2021-05-28T09:46:00Z">
            <w:rPr>
              <w:rFonts w:ascii="Times New Roman" w:eastAsia="Times New Roman" w:hAnsi="Times New Roman" w:cs="Times New Roman"/>
              <w:sz w:val="20"/>
              <w:szCs w:val="20"/>
              <w:lang w:val="en-IN"/>
            </w:rPr>
          </w:rPrChange>
        </w:rPr>
      </w:pPr>
      <w:r w:rsidRPr="00264BE8">
        <w:rPr>
          <w:rFonts w:ascii="Arial Narrow" w:eastAsia="Times New Roman" w:hAnsi="Arial Narrow" w:cs="Times New Roman"/>
          <w:b/>
          <w:bCs/>
          <w:rPrChange w:id="3" w:author="Sham Parab" w:date="2021-05-28T09:46:00Z">
            <w:rPr>
              <w:rFonts w:ascii="Arial Narrow" w:eastAsia="Times New Roman" w:hAnsi="Arial Narrow" w:cs="Times New Roman"/>
              <w:b/>
              <w:bCs/>
              <w:sz w:val="24"/>
              <w:szCs w:val="24"/>
            </w:rPr>
          </w:rPrChange>
        </w:rPr>
        <w:t xml:space="preserve">Objective: - </w:t>
      </w:r>
      <w:r w:rsidRPr="00264BE8">
        <w:rPr>
          <w:rFonts w:ascii="Arial Narrow" w:eastAsia="Times New Roman" w:hAnsi="Arial Narrow" w:cs="Times New Roman"/>
          <w:rPrChange w:id="4" w:author="Sham Parab" w:date="2021-05-28T09:46:00Z">
            <w:rPr>
              <w:rFonts w:ascii="Arial Narrow" w:eastAsia="Times New Roman" w:hAnsi="Arial Narrow" w:cs="Times New Roman"/>
              <w:sz w:val="24"/>
              <w:szCs w:val="24"/>
            </w:rPr>
          </w:rPrChange>
        </w:rPr>
        <w:t>Safe work procedure for structural inspection</w:t>
      </w:r>
    </w:p>
    <w:p w14:paraId="2B940482" w14:textId="77777777" w:rsidR="00B93C2A" w:rsidRPr="00264BE8" w:rsidRDefault="00B93C2A" w:rsidP="00B93C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/>
          <w:rPrChange w:id="5" w:author="Sham Parab" w:date="2021-05-28T09:46:00Z">
            <w:rPr>
              <w:rFonts w:ascii="Times New Roman" w:eastAsia="Times New Roman" w:hAnsi="Times New Roman" w:cs="Times New Roman"/>
              <w:sz w:val="24"/>
              <w:szCs w:val="24"/>
              <w:lang w:val="en-IN"/>
            </w:rPr>
          </w:rPrChange>
        </w:rPr>
      </w:pPr>
      <w:r w:rsidRPr="00264BE8">
        <w:rPr>
          <w:rFonts w:ascii="Arial Narrow" w:eastAsia="Times New Roman" w:hAnsi="Arial Narrow" w:cs="Times New Roman"/>
          <w:b/>
          <w:bCs/>
          <w:rPrChange w:id="6" w:author="Sham Parab" w:date="2021-05-28T09:46:00Z">
            <w:rPr>
              <w:rFonts w:ascii="Arial Narrow" w:eastAsia="Times New Roman" w:hAnsi="Arial Narrow" w:cs="Times New Roman"/>
              <w:b/>
              <w:bCs/>
              <w:sz w:val="24"/>
              <w:szCs w:val="24"/>
            </w:rPr>
          </w:rPrChange>
        </w:rPr>
        <w:t xml:space="preserve">Scope: - </w:t>
      </w:r>
      <w:r w:rsidRPr="00264BE8">
        <w:rPr>
          <w:rFonts w:ascii="Arial Narrow" w:eastAsia="Times New Roman" w:hAnsi="Arial Narrow" w:cs="Times New Roman"/>
          <w:rPrChange w:id="7" w:author="Sham Parab" w:date="2021-05-28T09:46:00Z">
            <w:rPr>
              <w:rFonts w:ascii="Arial Narrow" w:eastAsia="Times New Roman" w:hAnsi="Arial Narrow" w:cs="Times New Roman"/>
              <w:sz w:val="24"/>
              <w:szCs w:val="24"/>
            </w:rPr>
          </w:rPrChange>
        </w:rPr>
        <w:t>Blast furnace &amp; Accessories and contractor shed</w:t>
      </w:r>
    </w:p>
    <w:p w14:paraId="687DAA91" w14:textId="77777777" w:rsidR="00B93C2A" w:rsidRPr="00264BE8" w:rsidRDefault="00B93C2A" w:rsidP="00B93C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/>
          <w:rPrChange w:id="8" w:author="Sham Parab" w:date="2021-05-28T09:46:00Z">
            <w:rPr>
              <w:rFonts w:ascii="Times New Roman" w:eastAsia="Times New Roman" w:hAnsi="Times New Roman" w:cs="Times New Roman"/>
              <w:sz w:val="24"/>
              <w:szCs w:val="24"/>
              <w:lang w:val="en-IN"/>
            </w:rPr>
          </w:rPrChange>
        </w:rPr>
      </w:pPr>
      <w:r w:rsidRPr="00264BE8">
        <w:rPr>
          <w:rFonts w:ascii="Arial Narrow" w:eastAsia="Times New Roman" w:hAnsi="Arial Narrow" w:cs="Times New Roman"/>
          <w:b/>
          <w:bCs/>
          <w:rPrChange w:id="9" w:author="Sham Parab" w:date="2021-05-28T09:46:00Z">
            <w:rPr>
              <w:rFonts w:ascii="Arial Narrow" w:eastAsia="Times New Roman" w:hAnsi="Arial Narrow" w:cs="Times New Roman"/>
              <w:b/>
              <w:bCs/>
              <w:sz w:val="24"/>
              <w:szCs w:val="24"/>
            </w:rPr>
          </w:rPrChange>
        </w:rPr>
        <w:t>Responsibility: -</w:t>
      </w:r>
      <w:r w:rsidRPr="00264BE8">
        <w:rPr>
          <w:rFonts w:ascii="Arial Narrow" w:eastAsia="Times New Roman" w:hAnsi="Arial Narrow" w:cs="Times New Roman"/>
          <w:rPrChange w:id="10" w:author="Sham Parab" w:date="2021-05-28T09:46:00Z">
            <w:rPr>
              <w:rFonts w:ascii="Arial Narrow" w:eastAsia="Times New Roman" w:hAnsi="Arial Narrow" w:cs="Times New Roman"/>
              <w:sz w:val="24"/>
              <w:szCs w:val="24"/>
            </w:rPr>
          </w:rPrChange>
        </w:rPr>
        <w:t xml:space="preserve"> Engineer In Charge &amp; workmen at job or external party</w:t>
      </w:r>
    </w:p>
    <w:p w14:paraId="3805777C" w14:textId="77777777" w:rsidR="00B93C2A" w:rsidRPr="00264BE8" w:rsidRDefault="00B93C2A" w:rsidP="00B93C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/>
          <w:rPrChange w:id="11" w:author="Sham Parab" w:date="2021-05-28T09:46:00Z">
            <w:rPr>
              <w:rFonts w:ascii="Times New Roman" w:eastAsia="Times New Roman" w:hAnsi="Times New Roman" w:cs="Times New Roman"/>
              <w:sz w:val="24"/>
              <w:szCs w:val="24"/>
              <w:lang w:val="en-IN"/>
            </w:rPr>
          </w:rPrChange>
        </w:rPr>
      </w:pPr>
      <w:r w:rsidRPr="00264BE8">
        <w:rPr>
          <w:rFonts w:ascii="Arial Narrow" w:eastAsia="Times New Roman" w:hAnsi="Arial Narrow" w:cs="Times New Roman"/>
          <w:b/>
          <w:bCs/>
          <w:rPrChange w:id="12" w:author="Sham Parab" w:date="2021-05-28T09:46:00Z">
            <w:rPr>
              <w:rFonts w:ascii="Arial Narrow" w:eastAsia="Times New Roman" w:hAnsi="Arial Narrow" w:cs="Times New Roman"/>
              <w:b/>
              <w:bCs/>
              <w:sz w:val="24"/>
              <w:szCs w:val="24"/>
            </w:rPr>
          </w:rPrChange>
        </w:rPr>
        <w:t>PPE -s to be used:</w:t>
      </w:r>
    </w:p>
    <w:p w14:paraId="44C59EB9" w14:textId="77777777" w:rsidR="00B93C2A" w:rsidRPr="00264BE8" w:rsidRDefault="00B93C2A" w:rsidP="00B93C2A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lang w:val="en-IN"/>
          <w:rPrChange w:id="13" w:author="Sham Parab" w:date="2021-05-28T09:46:00Z">
            <w:rPr>
              <w:rFonts w:ascii="Times New Roman" w:eastAsia="Times New Roman" w:hAnsi="Times New Roman" w:cs="Times New Roman"/>
              <w:sz w:val="20"/>
              <w:szCs w:val="20"/>
              <w:lang w:val="en-IN"/>
            </w:rPr>
          </w:rPrChange>
        </w:rPr>
      </w:pPr>
      <w:r w:rsidRPr="00264BE8">
        <w:rPr>
          <w:rFonts w:ascii="Arial Narrow" w:eastAsia="Times New Roman" w:hAnsi="Arial Narrow" w:cs="Times New Roman"/>
          <w:rPrChange w:id="14" w:author="Sham Parab" w:date="2021-05-28T09:46:00Z">
            <w:rPr>
              <w:rFonts w:ascii="Arial Narrow" w:eastAsia="Times New Roman" w:hAnsi="Arial Narrow" w:cs="Times New Roman"/>
              <w:sz w:val="24"/>
              <w:szCs w:val="24"/>
            </w:rPr>
          </w:rPrChange>
        </w:rPr>
        <w:t xml:space="preserve">Helmet, Safety shoes, Ear plug, Dust masks, Hand gloves, full body safety harness, and goggles </w:t>
      </w:r>
    </w:p>
    <w:p w14:paraId="6C66EE67" w14:textId="77777777" w:rsidR="00B93C2A" w:rsidRPr="00264BE8" w:rsidRDefault="00B93C2A" w:rsidP="00B93C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/>
          <w:rPrChange w:id="15" w:author="Sham Parab" w:date="2021-05-28T09:46:00Z">
            <w:rPr>
              <w:rFonts w:ascii="Times New Roman" w:eastAsia="Times New Roman" w:hAnsi="Times New Roman" w:cs="Times New Roman"/>
              <w:sz w:val="24"/>
              <w:szCs w:val="24"/>
              <w:lang w:val="en-IN"/>
            </w:rPr>
          </w:rPrChange>
        </w:rPr>
      </w:pPr>
      <w:r w:rsidRPr="00264BE8">
        <w:rPr>
          <w:rFonts w:ascii="Arial Narrow" w:eastAsia="Times New Roman" w:hAnsi="Arial Narrow" w:cs="Times New Roman"/>
          <w:b/>
          <w:bCs/>
          <w:rPrChange w:id="16" w:author="Sham Parab" w:date="2021-05-28T09:46:00Z">
            <w:rPr>
              <w:rFonts w:ascii="Arial Narrow" w:eastAsia="Times New Roman" w:hAnsi="Arial Narrow" w:cs="Times New Roman"/>
              <w:b/>
              <w:bCs/>
              <w:sz w:val="24"/>
              <w:szCs w:val="24"/>
            </w:rPr>
          </w:rPrChange>
        </w:rPr>
        <w:t>Work No 1:</w:t>
      </w:r>
      <w:r w:rsidRPr="00264BE8">
        <w:rPr>
          <w:rFonts w:ascii="Arial Narrow" w:eastAsia="Times New Roman" w:hAnsi="Arial Narrow" w:cs="Times New Roman"/>
          <w:rPrChange w:id="17" w:author="Sham Parab" w:date="2021-05-28T09:46:00Z">
            <w:rPr>
              <w:rFonts w:ascii="Arial Narrow" w:eastAsia="Times New Roman" w:hAnsi="Arial Narrow" w:cs="Times New Roman"/>
              <w:sz w:val="24"/>
              <w:szCs w:val="24"/>
            </w:rPr>
          </w:rPrChange>
        </w:rPr>
        <w:t xml:space="preserve"> Visual Inspection</w:t>
      </w:r>
    </w:p>
    <w:p w14:paraId="43D4E565" w14:textId="77777777" w:rsidR="00B93C2A" w:rsidRPr="00264BE8" w:rsidRDefault="00B93C2A" w:rsidP="00B93C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/>
          <w:rPrChange w:id="18" w:author="Sham Parab" w:date="2021-05-28T09:46:00Z">
            <w:rPr>
              <w:rFonts w:ascii="Times New Roman" w:eastAsia="Times New Roman" w:hAnsi="Times New Roman" w:cs="Times New Roman"/>
              <w:sz w:val="24"/>
              <w:szCs w:val="24"/>
              <w:lang w:val="en-IN"/>
            </w:rPr>
          </w:rPrChange>
        </w:rPr>
      </w:pPr>
      <w:r w:rsidRPr="00264BE8">
        <w:rPr>
          <w:rFonts w:ascii="Arial Narrow" w:eastAsia="Times New Roman" w:hAnsi="Arial Narrow" w:cs="Times New Roman"/>
          <w:b/>
          <w:bCs/>
          <w:rPrChange w:id="19" w:author="Sham Parab" w:date="2021-05-28T09:46:00Z">
            <w:rPr>
              <w:rFonts w:ascii="Arial Narrow" w:eastAsia="Times New Roman" w:hAnsi="Arial Narrow" w:cs="Times New Roman"/>
              <w:b/>
              <w:bCs/>
              <w:sz w:val="24"/>
              <w:szCs w:val="24"/>
            </w:rPr>
          </w:rPrChange>
        </w:rPr>
        <w:t>Work No 2:</w:t>
      </w:r>
      <w:r w:rsidRPr="00264BE8">
        <w:rPr>
          <w:rFonts w:ascii="Arial Narrow" w:eastAsia="Times New Roman" w:hAnsi="Arial Narrow" w:cs="Times New Roman"/>
          <w:rPrChange w:id="20" w:author="Sham Parab" w:date="2021-05-28T09:46:00Z">
            <w:rPr>
              <w:rFonts w:ascii="Arial Narrow" w:eastAsia="Times New Roman" w:hAnsi="Arial Narrow" w:cs="Times New Roman"/>
              <w:sz w:val="24"/>
              <w:szCs w:val="24"/>
            </w:rPr>
          </w:rPrChange>
        </w:rPr>
        <w:t xml:space="preserve"> Ultrasonic Inspection</w:t>
      </w:r>
    </w:p>
    <w:p w14:paraId="597136D2" w14:textId="77777777" w:rsidR="00B93C2A" w:rsidRPr="00264BE8" w:rsidRDefault="00B93C2A" w:rsidP="00B93C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/>
          <w:rPrChange w:id="21" w:author="Sham Parab" w:date="2021-05-28T09:46:00Z">
            <w:rPr>
              <w:rFonts w:ascii="Times New Roman" w:eastAsia="Times New Roman" w:hAnsi="Times New Roman" w:cs="Times New Roman"/>
              <w:sz w:val="24"/>
              <w:szCs w:val="24"/>
              <w:lang w:val="en-IN"/>
            </w:rPr>
          </w:rPrChange>
        </w:rPr>
      </w:pPr>
      <w:r w:rsidRPr="00264BE8">
        <w:rPr>
          <w:rFonts w:ascii="Arial Narrow" w:eastAsia="Times New Roman" w:hAnsi="Arial Narrow" w:cs="Times New Roman"/>
          <w:b/>
          <w:bCs/>
          <w:rPrChange w:id="22" w:author="Sham Parab" w:date="2021-05-28T09:46:00Z">
            <w:rPr>
              <w:rFonts w:ascii="Arial Narrow" w:eastAsia="Times New Roman" w:hAnsi="Arial Narrow" w:cs="Times New Roman"/>
              <w:b/>
              <w:bCs/>
              <w:sz w:val="24"/>
              <w:szCs w:val="24"/>
            </w:rPr>
          </w:rPrChange>
        </w:rPr>
        <w:t>Aspect / Impact</w:t>
      </w:r>
    </w:p>
    <w:tbl>
      <w:tblPr>
        <w:tblW w:w="865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23"/>
        <w:gridCol w:w="6232"/>
      </w:tblGrid>
      <w:tr w:rsidR="00B93C2A" w:rsidRPr="00264BE8" w14:paraId="01043867" w14:textId="77777777" w:rsidTr="00B93C2A">
        <w:trPr>
          <w:trHeight w:val="255"/>
          <w:tblCellSpacing w:w="0" w:type="dxa"/>
        </w:trPr>
        <w:tc>
          <w:tcPr>
            <w:tcW w:w="1400" w:type="pct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750FC0A" w14:textId="77777777" w:rsidR="00B93C2A" w:rsidRPr="00264BE8" w:rsidRDefault="00B93C2A" w:rsidP="00B93C2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rPrChange w:id="23" w:author="Sham Parab" w:date="2021-05-28T09:46:00Z"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rPrChange>
              </w:rPr>
            </w:pPr>
            <w:r w:rsidRPr="00264BE8">
              <w:rPr>
                <w:rFonts w:ascii="Arial Narrow" w:eastAsia="Times New Roman" w:hAnsi="Arial Narrow" w:cs="Times New Roman"/>
                <w:rPrChange w:id="24" w:author="Sham Parab" w:date="2021-05-28T09:46:00Z">
                  <w:rPr>
                    <w:rFonts w:ascii="Arial Narrow" w:eastAsia="Times New Roman" w:hAnsi="Arial Narrow" w:cs="Times New Roman"/>
                    <w:sz w:val="24"/>
                    <w:szCs w:val="24"/>
                  </w:rPr>
                </w:rPrChange>
              </w:rPr>
              <w:t>Scrap generation</w:t>
            </w:r>
          </w:p>
        </w:tc>
        <w:tc>
          <w:tcPr>
            <w:tcW w:w="3600" w:type="pct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8E1FF19" w14:textId="77777777" w:rsidR="00B93C2A" w:rsidRPr="00264BE8" w:rsidRDefault="00B93C2A" w:rsidP="00B93C2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rPrChange w:id="25" w:author="Sham Parab" w:date="2021-05-28T09:46:00Z"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rPrChange>
              </w:rPr>
            </w:pPr>
            <w:r w:rsidRPr="00264BE8">
              <w:rPr>
                <w:rFonts w:ascii="Arial Narrow" w:eastAsia="Times New Roman" w:hAnsi="Arial Narrow" w:cs="Times New Roman"/>
                <w:rPrChange w:id="26" w:author="Sham Parab" w:date="2021-05-28T09:46:00Z">
                  <w:rPr>
                    <w:rFonts w:ascii="Arial Narrow" w:eastAsia="Times New Roman" w:hAnsi="Arial Narrow" w:cs="Times New Roman"/>
                    <w:sz w:val="24"/>
                    <w:szCs w:val="24"/>
                  </w:rPr>
                </w:rPrChange>
              </w:rPr>
              <w:t>Resource Depletion</w:t>
            </w:r>
          </w:p>
        </w:tc>
      </w:tr>
      <w:tr w:rsidR="00B93C2A" w:rsidRPr="00264BE8" w14:paraId="0294192F" w14:textId="77777777" w:rsidTr="00B93C2A">
        <w:trPr>
          <w:trHeight w:val="255"/>
          <w:tblCellSpacing w:w="0" w:type="dxa"/>
        </w:trPr>
        <w:tc>
          <w:tcPr>
            <w:tcW w:w="1400" w:type="pct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9F4847D" w14:textId="77777777" w:rsidR="00B93C2A" w:rsidRPr="00264BE8" w:rsidRDefault="00B93C2A" w:rsidP="00B93C2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rPrChange w:id="27" w:author="Sham Parab" w:date="2021-05-28T09:46:00Z"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rPrChange>
              </w:rPr>
            </w:pPr>
            <w:r w:rsidRPr="00264BE8">
              <w:rPr>
                <w:rFonts w:ascii="Arial Narrow" w:eastAsia="Times New Roman" w:hAnsi="Arial Narrow" w:cs="Times New Roman"/>
                <w:rPrChange w:id="28" w:author="Sham Parab" w:date="2021-05-28T09:46:00Z">
                  <w:rPr>
                    <w:rFonts w:ascii="Arial Narrow" w:eastAsia="Times New Roman" w:hAnsi="Arial Narrow" w:cs="Times New Roman"/>
                    <w:sz w:val="24"/>
                    <w:szCs w:val="24"/>
                  </w:rPr>
                </w:rPrChange>
              </w:rPr>
              <w:t>Dust/Fumes generation</w:t>
            </w:r>
          </w:p>
        </w:tc>
        <w:tc>
          <w:tcPr>
            <w:tcW w:w="3600" w:type="pct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48B644F" w14:textId="77777777" w:rsidR="00B93C2A" w:rsidRPr="00264BE8" w:rsidRDefault="00B93C2A" w:rsidP="00B93C2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rPrChange w:id="29" w:author="Sham Parab" w:date="2021-05-28T09:46:00Z"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rPrChange>
              </w:rPr>
            </w:pPr>
            <w:r w:rsidRPr="00264BE8">
              <w:rPr>
                <w:rFonts w:ascii="Arial Narrow" w:eastAsia="Times New Roman" w:hAnsi="Arial Narrow" w:cs="Times New Roman"/>
                <w:rPrChange w:id="30" w:author="Sham Parab" w:date="2021-05-28T09:46:00Z">
                  <w:rPr>
                    <w:rFonts w:ascii="Arial Narrow" w:eastAsia="Times New Roman" w:hAnsi="Arial Narrow" w:cs="Times New Roman"/>
                    <w:sz w:val="24"/>
                    <w:szCs w:val="24"/>
                  </w:rPr>
                </w:rPrChange>
              </w:rPr>
              <w:t>Air pollution</w:t>
            </w:r>
          </w:p>
        </w:tc>
      </w:tr>
    </w:tbl>
    <w:p w14:paraId="0696E037" w14:textId="77777777" w:rsidR="00B93C2A" w:rsidRPr="00264BE8" w:rsidRDefault="00B93C2A" w:rsidP="00B93C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/>
          <w:rPrChange w:id="31" w:author="Sham Parab" w:date="2021-05-28T09:46:00Z">
            <w:rPr>
              <w:rFonts w:ascii="Times New Roman" w:eastAsia="Times New Roman" w:hAnsi="Times New Roman" w:cs="Times New Roman"/>
              <w:sz w:val="24"/>
              <w:szCs w:val="24"/>
              <w:lang w:val="en-IN"/>
            </w:rPr>
          </w:rPrChange>
        </w:rPr>
      </w:pPr>
      <w:r w:rsidRPr="00264BE8">
        <w:rPr>
          <w:rFonts w:ascii="Arial Narrow" w:eastAsia="Times New Roman" w:hAnsi="Arial Narrow" w:cs="Times New Roman"/>
          <w:b/>
          <w:bCs/>
          <w:u w:val="single"/>
          <w:rPrChange w:id="32" w:author="Sham Parab" w:date="2021-05-28T09:46:00Z">
            <w:rPr>
              <w:rFonts w:ascii="Arial Narrow" w:eastAsia="Times New Roman" w:hAnsi="Arial Narrow" w:cs="Times New Roman"/>
              <w:b/>
              <w:bCs/>
              <w:sz w:val="24"/>
              <w:szCs w:val="24"/>
              <w:u w:val="single"/>
            </w:rPr>
          </w:rPrChange>
        </w:rPr>
        <w:t>Hazards identified</w:t>
      </w:r>
    </w:p>
    <w:p w14:paraId="6524640A" w14:textId="77777777" w:rsidR="00B93C2A" w:rsidRPr="00264BE8" w:rsidRDefault="00B93C2A" w:rsidP="00B93C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/>
          <w:rPrChange w:id="33" w:author="Sham Parab" w:date="2021-05-28T09:46:00Z">
            <w:rPr>
              <w:rFonts w:ascii="Times New Roman" w:eastAsia="Times New Roman" w:hAnsi="Times New Roman" w:cs="Times New Roman"/>
              <w:sz w:val="24"/>
              <w:szCs w:val="24"/>
              <w:lang w:val="en-IN"/>
            </w:rPr>
          </w:rPrChange>
        </w:rPr>
      </w:pPr>
      <w:r w:rsidRPr="00264BE8">
        <w:rPr>
          <w:rFonts w:ascii="Arial Narrow" w:eastAsia="Times New Roman" w:hAnsi="Arial Narrow" w:cs="Times New Roman"/>
          <w:b/>
          <w:bCs/>
          <w:rPrChange w:id="34" w:author="Sham Parab" w:date="2021-05-28T09:46:00Z">
            <w:rPr>
              <w:rFonts w:ascii="Arial Narrow" w:eastAsia="Times New Roman" w:hAnsi="Arial Narrow" w:cs="Times New Roman"/>
              <w:b/>
              <w:bCs/>
              <w:sz w:val="24"/>
              <w:szCs w:val="24"/>
            </w:rPr>
          </w:rPrChange>
        </w:rPr>
        <w:t>Mechanical hazard -</w:t>
      </w:r>
    </w:p>
    <w:p w14:paraId="401EBE19" w14:textId="77777777" w:rsidR="00B93C2A" w:rsidRPr="00264BE8" w:rsidRDefault="00B93C2A" w:rsidP="00B93C2A">
      <w:pPr>
        <w:spacing w:before="100" w:after="40" w:line="240" w:lineRule="auto"/>
        <w:ind w:left="720" w:hanging="360"/>
        <w:rPr>
          <w:rFonts w:ascii="Times New Roman" w:eastAsia="Times New Roman" w:hAnsi="Times New Roman" w:cs="Times New Roman"/>
          <w:lang w:val="en-IN"/>
          <w:rPrChange w:id="35" w:author="Sham Parab" w:date="2021-05-28T09:46:00Z">
            <w:rPr>
              <w:rFonts w:ascii="Times New Roman" w:eastAsia="Times New Roman" w:hAnsi="Times New Roman" w:cs="Times New Roman"/>
              <w:sz w:val="24"/>
              <w:szCs w:val="24"/>
              <w:lang w:val="en-IN"/>
            </w:rPr>
          </w:rPrChange>
        </w:rPr>
      </w:pPr>
      <w:r w:rsidRPr="00264BE8">
        <w:rPr>
          <w:rFonts w:ascii="Symbol" w:eastAsia="Times New Roman" w:hAnsi="Symbol" w:cs="Times New Roman"/>
          <w:rPrChange w:id="36" w:author="Sham Parab" w:date="2021-05-28T09:46:00Z">
            <w:rPr>
              <w:rFonts w:ascii="Symbol" w:eastAsia="Times New Roman" w:hAnsi="Symbol" w:cs="Times New Roman"/>
              <w:sz w:val="24"/>
              <w:szCs w:val="24"/>
            </w:rPr>
          </w:rPrChange>
        </w:rPr>
        <w:lastRenderedPageBreak/>
        <w:t></w:t>
      </w:r>
      <w:r w:rsidRPr="00264BE8">
        <w:rPr>
          <w:rFonts w:ascii="Times New Roman" w:eastAsia="Times New Roman" w:hAnsi="Times New Roman" w:cs="Times New Roman"/>
          <w:rPrChange w:id="37" w:author="Sham Parab" w:date="2021-05-28T09:46:00Z">
            <w:rPr>
              <w:rFonts w:ascii="Times New Roman" w:eastAsia="Times New Roman" w:hAnsi="Times New Roman" w:cs="Times New Roman"/>
              <w:sz w:val="14"/>
              <w:szCs w:val="14"/>
            </w:rPr>
          </w:rPrChange>
        </w:rPr>
        <w:t xml:space="preserve"> </w:t>
      </w:r>
      <w:r w:rsidRPr="00264BE8">
        <w:rPr>
          <w:rFonts w:ascii="Arial Narrow" w:eastAsia="Times New Roman" w:hAnsi="Arial Narrow" w:cs="Times New Roman"/>
          <w:color w:val="000000"/>
          <w:lang w:val="en-IN"/>
          <w:rPrChange w:id="38" w:author="Sham Parab" w:date="2021-05-28T09:46:00Z">
            <w:rPr>
              <w:rFonts w:ascii="Arial Narrow" w:eastAsia="Times New Roman" w:hAnsi="Arial Narrow" w:cs="Times New Roman"/>
              <w:color w:val="000000"/>
              <w:sz w:val="24"/>
              <w:szCs w:val="24"/>
              <w:lang w:val="en-IN"/>
            </w:rPr>
          </w:rPrChange>
        </w:rPr>
        <w:t>Trapping of hand between two objects</w:t>
      </w:r>
    </w:p>
    <w:p w14:paraId="766F93E7" w14:textId="77777777" w:rsidR="00B93C2A" w:rsidRPr="00264BE8" w:rsidRDefault="00B93C2A" w:rsidP="00B93C2A">
      <w:pPr>
        <w:spacing w:before="100" w:after="40" w:line="240" w:lineRule="auto"/>
        <w:ind w:left="720" w:hanging="360"/>
        <w:rPr>
          <w:rFonts w:ascii="Times New Roman" w:eastAsia="Times New Roman" w:hAnsi="Times New Roman" w:cs="Times New Roman"/>
          <w:lang w:val="en-IN"/>
          <w:rPrChange w:id="39" w:author="Sham Parab" w:date="2021-05-28T09:46:00Z">
            <w:rPr>
              <w:rFonts w:ascii="Times New Roman" w:eastAsia="Times New Roman" w:hAnsi="Times New Roman" w:cs="Times New Roman"/>
              <w:sz w:val="24"/>
              <w:szCs w:val="24"/>
              <w:lang w:val="en-IN"/>
            </w:rPr>
          </w:rPrChange>
        </w:rPr>
      </w:pPr>
      <w:r w:rsidRPr="00264BE8">
        <w:rPr>
          <w:rFonts w:ascii="Symbol" w:eastAsia="Times New Roman" w:hAnsi="Symbol" w:cs="Times New Roman"/>
          <w:rPrChange w:id="40" w:author="Sham Parab" w:date="2021-05-28T09:46:00Z">
            <w:rPr>
              <w:rFonts w:ascii="Symbol" w:eastAsia="Times New Roman" w:hAnsi="Symbol" w:cs="Times New Roman"/>
              <w:sz w:val="24"/>
              <w:szCs w:val="24"/>
            </w:rPr>
          </w:rPrChange>
        </w:rPr>
        <w:t></w:t>
      </w:r>
      <w:r w:rsidRPr="00264BE8">
        <w:rPr>
          <w:rFonts w:ascii="Times New Roman" w:eastAsia="Times New Roman" w:hAnsi="Times New Roman" w:cs="Times New Roman"/>
          <w:rPrChange w:id="41" w:author="Sham Parab" w:date="2021-05-28T09:46:00Z">
            <w:rPr>
              <w:rFonts w:ascii="Times New Roman" w:eastAsia="Times New Roman" w:hAnsi="Times New Roman" w:cs="Times New Roman"/>
              <w:sz w:val="14"/>
              <w:szCs w:val="14"/>
            </w:rPr>
          </w:rPrChange>
        </w:rPr>
        <w:t xml:space="preserve"> </w:t>
      </w:r>
      <w:r w:rsidRPr="00264BE8">
        <w:rPr>
          <w:rFonts w:ascii="Arial Narrow" w:eastAsia="Times New Roman" w:hAnsi="Arial Narrow" w:cs="Times New Roman"/>
          <w:color w:val="000000"/>
          <w:lang w:val="en-IN"/>
          <w:rPrChange w:id="42" w:author="Sham Parab" w:date="2021-05-28T09:46:00Z">
            <w:rPr>
              <w:rFonts w:ascii="Arial Narrow" w:eastAsia="Times New Roman" w:hAnsi="Arial Narrow" w:cs="Times New Roman"/>
              <w:color w:val="000000"/>
              <w:sz w:val="24"/>
              <w:szCs w:val="24"/>
              <w:lang w:val="en-IN"/>
            </w:rPr>
          </w:rPrChange>
        </w:rPr>
        <w:t xml:space="preserve">Falling of material like hammer, tools, bolts, trolley, </w:t>
      </w:r>
      <w:proofErr w:type="gramStart"/>
      <w:r w:rsidRPr="00264BE8">
        <w:rPr>
          <w:rFonts w:ascii="Arial Narrow" w:eastAsia="Times New Roman" w:hAnsi="Arial Narrow" w:cs="Times New Roman"/>
          <w:color w:val="000000"/>
          <w:lang w:val="en-IN"/>
          <w:rPrChange w:id="43" w:author="Sham Parab" w:date="2021-05-28T09:46:00Z">
            <w:rPr>
              <w:rFonts w:ascii="Arial Narrow" w:eastAsia="Times New Roman" w:hAnsi="Arial Narrow" w:cs="Times New Roman"/>
              <w:color w:val="000000"/>
              <w:sz w:val="24"/>
              <w:szCs w:val="24"/>
              <w:lang w:val="en-IN"/>
            </w:rPr>
          </w:rPrChange>
        </w:rPr>
        <w:t>cylinder</w:t>
      </w:r>
      <w:proofErr w:type="gramEnd"/>
      <w:r w:rsidRPr="00264BE8">
        <w:rPr>
          <w:rFonts w:ascii="Arial Narrow" w:eastAsia="Times New Roman" w:hAnsi="Arial Narrow" w:cs="Times New Roman"/>
          <w:color w:val="000000"/>
          <w:lang w:val="en-IN"/>
          <w:rPrChange w:id="44" w:author="Sham Parab" w:date="2021-05-28T09:46:00Z">
            <w:rPr>
              <w:rFonts w:ascii="Arial Narrow" w:eastAsia="Times New Roman" w:hAnsi="Arial Narrow" w:cs="Times New Roman"/>
              <w:color w:val="000000"/>
              <w:sz w:val="24"/>
              <w:szCs w:val="24"/>
              <w:lang w:val="en-IN"/>
            </w:rPr>
          </w:rPrChange>
        </w:rPr>
        <w:t xml:space="preserve"> and steel items</w:t>
      </w:r>
    </w:p>
    <w:p w14:paraId="318A086B" w14:textId="77777777" w:rsidR="00B93C2A" w:rsidRPr="00264BE8" w:rsidRDefault="00B93C2A" w:rsidP="00B93C2A">
      <w:pPr>
        <w:spacing w:before="100" w:after="40" w:line="240" w:lineRule="auto"/>
        <w:ind w:left="720" w:hanging="360"/>
        <w:rPr>
          <w:rFonts w:ascii="Times New Roman" w:eastAsia="Times New Roman" w:hAnsi="Times New Roman" w:cs="Times New Roman"/>
          <w:lang w:val="en-IN"/>
          <w:rPrChange w:id="45" w:author="Sham Parab" w:date="2021-05-28T09:46:00Z">
            <w:rPr>
              <w:rFonts w:ascii="Times New Roman" w:eastAsia="Times New Roman" w:hAnsi="Times New Roman" w:cs="Times New Roman"/>
              <w:sz w:val="24"/>
              <w:szCs w:val="24"/>
              <w:lang w:val="en-IN"/>
            </w:rPr>
          </w:rPrChange>
        </w:rPr>
      </w:pPr>
      <w:r w:rsidRPr="00264BE8">
        <w:rPr>
          <w:rFonts w:ascii="Symbol" w:eastAsia="Times New Roman" w:hAnsi="Symbol" w:cs="Times New Roman"/>
          <w:color w:val="000000"/>
          <w:lang w:val="en-IN"/>
          <w:rPrChange w:id="46" w:author="Sham Parab" w:date="2021-05-28T09:46:00Z">
            <w:rPr>
              <w:rFonts w:ascii="Symbol" w:eastAsia="Times New Roman" w:hAnsi="Symbol" w:cs="Times New Roman"/>
              <w:color w:val="000000"/>
              <w:sz w:val="24"/>
              <w:szCs w:val="24"/>
              <w:lang w:val="en-IN"/>
            </w:rPr>
          </w:rPrChange>
        </w:rPr>
        <w:t></w:t>
      </w:r>
      <w:r w:rsidRPr="00264BE8">
        <w:rPr>
          <w:rFonts w:ascii="Times New Roman" w:eastAsia="Times New Roman" w:hAnsi="Times New Roman" w:cs="Times New Roman"/>
          <w:color w:val="000000"/>
          <w:lang w:val="en-IN"/>
          <w:rPrChange w:id="47" w:author="Sham Parab" w:date="2021-05-28T09:46:00Z">
            <w:rPr>
              <w:rFonts w:ascii="Times New Roman" w:eastAsia="Times New Roman" w:hAnsi="Times New Roman" w:cs="Times New Roman"/>
              <w:color w:val="000000"/>
              <w:sz w:val="14"/>
              <w:szCs w:val="14"/>
              <w:lang w:val="en-IN"/>
            </w:rPr>
          </w:rPrChange>
        </w:rPr>
        <w:t xml:space="preserve"> </w:t>
      </w:r>
      <w:r w:rsidRPr="00264BE8">
        <w:rPr>
          <w:rFonts w:ascii="Arial Narrow" w:eastAsia="Times New Roman" w:hAnsi="Arial Narrow" w:cs="Times New Roman"/>
          <w:color w:val="000000"/>
          <w:lang w:val="en-IN"/>
          <w:rPrChange w:id="48" w:author="Sham Parab" w:date="2021-05-28T09:46:00Z">
            <w:rPr>
              <w:rFonts w:ascii="Arial Narrow" w:eastAsia="Times New Roman" w:hAnsi="Arial Narrow" w:cs="Times New Roman"/>
              <w:color w:val="000000"/>
              <w:sz w:val="24"/>
              <w:szCs w:val="24"/>
              <w:lang w:val="en-IN"/>
            </w:rPr>
          </w:rPrChange>
        </w:rPr>
        <w:t>Fall of person from height below 10 meters</w:t>
      </w:r>
    </w:p>
    <w:p w14:paraId="1771C252" w14:textId="77777777" w:rsidR="00B93C2A" w:rsidRPr="00264BE8" w:rsidRDefault="00B93C2A" w:rsidP="00B93C2A">
      <w:pPr>
        <w:spacing w:before="100" w:after="40" w:line="240" w:lineRule="auto"/>
        <w:ind w:left="720" w:hanging="360"/>
        <w:rPr>
          <w:rFonts w:ascii="Times New Roman" w:eastAsia="Times New Roman" w:hAnsi="Times New Roman" w:cs="Times New Roman"/>
          <w:lang w:val="en-IN"/>
          <w:rPrChange w:id="49" w:author="Sham Parab" w:date="2021-05-28T09:46:00Z">
            <w:rPr>
              <w:rFonts w:ascii="Times New Roman" w:eastAsia="Times New Roman" w:hAnsi="Times New Roman" w:cs="Times New Roman"/>
              <w:sz w:val="24"/>
              <w:szCs w:val="24"/>
              <w:lang w:val="en-IN"/>
            </w:rPr>
          </w:rPrChange>
        </w:rPr>
      </w:pPr>
      <w:r w:rsidRPr="00264BE8">
        <w:rPr>
          <w:rFonts w:ascii="Symbol" w:eastAsia="Times New Roman" w:hAnsi="Symbol" w:cs="Times New Roman"/>
          <w:color w:val="000000"/>
          <w:lang w:val="en-IN"/>
          <w:rPrChange w:id="50" w:author="Sham Parab" w:date="2021-05-28T09:46:00Z">
            <w:rPr>
              <w:rFonts w:ascii="Symbol" w:eastAsia="Times New Roman" w:hAnsi="Symbol" w:cs="Times New Roman"/>
              <w:color w:val="000000"/>
              <w:sz w:val="24"/>
              <w:szCs w:val="24"/>
              <w:lang w:val="en-IN"/>
            </w:rPr>
          </w:rPrChange>
        </w:rPr>
        <w:t></w:t>
      </w:r>
      <w:r w:rsidRPr="00264BE8">
        <w:rPr>
          <w:rFonts w:ascii="Times New Roman" w:eastAsia="Times New Roman" w:hAnsi="Times New Roman" w:cs="Times New Roman"/>
          <w:color w:val="000000"/>
          <w:lang w:val="en-IN"/>
          <w:rPrChange w:id="51" w:author="Sham Parab" w:date="2021-05-28T09:46:00Z">
            <w:rPr>
              <w:rFonts w:ascii="Times New Roman" w:eastAsia="Times New Roman" w:hAnsi="Times New Roman" w:cs="Times New Roman"/>
              <w:color w:val="000000"/>
              <w:sz w:val="14"/>
              <w:szCs w:val="14"/>
              <w:lang w:val="en-IN"/>
            </w:rPr>
          </w:rPrChange>
        </w:rPr>
        <w:t xml:space="preserve"> </w:t>
      </w:r>
      <w:r w:rsidRPr="00264BE8">
        <w:rPr>
          <w:rFonts w:ascii="Arial Narrow" w:eastAsia="Times New Roman" w:hAnsi="Arial Narrow" w:cs="Times New Roman"/>
          <w:color w:val="000000"/>
          <w:lang w:val="en-IN"/>
          <w:rPrChange w:id="52" w:author="Sham Parab" w:date="2021-05-28T09:46:00Z">
            <w:rPr>
              <w:rFonts w:ascii="Arial Narrow" w:eastAsia="Times New Roman" w:hAnsi="Arial Narrow" w:cs="Times New Roman"/>
              <w:color w:val="000000"/>
              <w:sz w:val="24"/>
              <w:szCs w:val="24"/>
              <w:lang w:val="en-IN"/>
            </w:rPr>
          </w:rPrChange>
        </w:rPr>
        <w:t>Fall of person from height above 10 meters - 30 meters</w:t>
      </w:r>
    </w:p>
    <w:p w14:paraId="02388847" w14:textId="77777777" w:rsidR="00B93C2A" w:rsidRPr="00264BE8" w:rsidRDefault="00B93C2A" w:rsidP="00B93C2A">
      <w:pPr>
        <w:spacing w:before="100" w:after="40" w:line="240" w:lineRule="auto"/>
        <w:ind w:left="720" w:hanging="360"/>
        <w:rPr>
          <w:rFonts w:ascii="Times New Roman" w:eastAsia="Times New Roman" w:hAnsi="Times New Roman" w:cs="Times New Roman"/>
          <w:lang w:val="en-IN"/>
          <w:rPrChange w:id="53" w:author="Sham Parab" w:date="2021-05-28T09:46:00Z">
            <w:rPr>
              <w:rFonts w:ascii="Times New Roman" w:eastAsia="Times New Roman" w:hAnsi="Times New Roman" w:cs="Times New Roman"/>
              <w:sz w:val="24"/>
              <w:szCs w:val="24"/>
              <w:lang w:val="en-IN"/>
            </w:rPr>
          </w:rPrChange>
        </w:rPr>
      </w:pPr>
      <w:r w:rsidRPr="00264BE8">
        <w:rPr>
          <w:rFonts w:ascii="Symbol" w:eastAsia="Times New Roman" w:hAnsi="Symbol" w:cs="Times New Roman"/>
          <w:color w:val="000000"/>
          <w:lang w:val="en-IN"/>
          <w:rPrChange w:id="54" w:author="Sham Parab" w:date="2021-05-28T09:46:00Z">
            <w:rPr>
              <w:rFonts w:ascii="Symbol" w:eastAsia="Times New Roman" w:hAnsi="Symbol" w:cs="Times New Roman"/>
              <w:color w:val="000000"/>
              <w:sz w:val="24"/>
              <w:szCs w:val="24"/>
              <w:lang w:val="en-IN"/>
            </w:rPr>
          </w:rPrChange>
        </w:rPr>
        <w:t></w:t>
      </w:r>
      <w:r w:rsidRPr="00264BE8">
        <w:rPr>
          <w:rFonts w:ascii="Times New Roman" w:eastAsia="Times New Roman" w:hAnsi="Times New Roman" w:cs="Times New Roman"/>
          <w:color w:val="000000"/>
          <w:lang w:val="en-IN"/>
          <w:rPrChange w:id="55" w:author="Sham Parab" w:date="2021-05-28T09:46:00Z">
            <w:rPr>
              <w:rFonts w:ascii="Times New Roman" w:eastAsia="Times New Roman" w:hAnsi="Times New Roman" w:cs="Times New Roman"/>
              <w:color w:val="000000"/>
              <w:sz w:val="14"/>
              <w:szCs w:val="14"/>
              <w:lang w:val="en-IN"/>
            </w:rPr>
          </w:rPrChange>
        </w:rPr>
        <w:t xml:space="preserve"> </w:t>
      </w:r>
      <w:r w:rsidRPr="00264BE8">
        <w:rPr>
          <w:rFonts w:ascii="Arial Narrow" w:eastAsia="Times New Roman" w:hAnsi="Arial Narrow" w:cs="Times New Roman"/>
          <w:color w:val="000000"/>
          <w:lang w:val="en-IN"/>
          <w:rPrChange w:id="56" w:author="Sham Parab" w:date="2021-05-28T09:46:00Z">
            <w:rPr>
              <w:rFonts w:ascii="Arial Narrow" w:eastAsia="Times New Roman" w:hAnsi="Arial Narrow" w:cs="Times New Roman"/>
              <w:color w:val="000000"/>
              <w:sz w:val="24"/>
              <w:szCs w:val="24"/>
              <w:lang w:val="en-IN"/>
            </w:rPr>
          </w:rPrChange>
        </w:rPr>
        <w:t>Entanglement of material</w:t>
      </w:r>
    </w:p>
    <w:p w14:paraId="4DD0C004" w14:textId="77777777" w:rsidR="00B93C2A" w:rsidRPr="00264BE8" w:rsidRDefault="00B93C2A" w:rsidP="00B93C2A">
      <w:pPr>
        <w:numPr>
          <w:ilvl w:val="0"/>
          <w:numId w:val="2"/>
        </w:numPr>
        <w:spacing w:after="40" w:line="240" w:lineRule="auto"/>
        <w:ind w:left="1440"/>
        <w:rPr>
          <w:rFonts w:ascii="Times New Roman" w:eastAsia="Times New Roman" w:hAnsi="Times New Roman" w:cs="Times New Roman"/>
          <w:color w:val="000000"/>
          <w:lang w:val="en-IN"/>
          <w:rPrChange w:id="57" w:author="Sham Parab" w:date="2021-05-28T09:46:00Z">
            <w:rPr>
              <w:rFonts w:ascii="Times New Roman" w:eastAsia="Times New Roman" w:hAnsi="Times New Roman" w:cs="Times New Roman"/>
              <w:color w:val="000000"/>
              <w:sz w:val="20"/>
              <w:szCs w:val="20"/>
              <w:lang w:val="en-IN"/>
            </w:rPr>
          </w:rPrChange>
        </w:rPr>
      </w:pPr>
      <w:r w:rsidRPr="00264BE8">
        <w:rPr>
          <w:rFonts w:ascii="Arial Narrow" w:eastAsia="Times New Roman" w:hAnsi="Arial Narrow" w:cs="Times New Roman"/>
          <w:color w:val="000000"/>
          <w:lang w:val="en-IN"/>
          <w:rPrChange w:id="58" w:author="Sham Parab" w:date="2021-05-28T09:46:00Z">
            <w:rPr>
              <w:rFonts w:ascii="Arial Narrow" w:eastAsia="Times New Roman" w:hAnsi="Arial Narrow" w:cs="Times New Roman"/>
              <w:color w:val="000000"/>
              <w:sz w:val="24"/>
              <w:szCs w:val="24"/>
              <w:lang w:val="en-IN"/>
            </w:rPr>
          </w:rPrChange>
        </w:rPr>
        <w:t>Impact of moving / slung items, overturning / slipping of steel items</w:t>
      </w:r>
      <w:r w:rsidRPr="00264BE8">
        <w:rPr>
          <w:rFonts w:ascii="Times New Roman" w:eastAsia="Times New Roman" w:hAnsi="Times New Roman" w:cs="Times New Roman"/>
          <w:color w:val="000000"/>
          <w:lang w:val="en-IN"/>
          <w:rPrChange w:id="59" w:author="Sham Parab" w:date="2021-05-28T09:46:00Z">
            <w:rPr>
              <w:rFonts w:ascii="Times New Roman" w:eastAsia="Times New Roman" w:hAnsi="Times New Roman" w:cs="Times New Roman"/>
              <w:color w:val="000000"/>
              <w:sz w:val="20"/>
              <w:szCs w:val="20"/>
              <w:lang w:val="en-IN"/>
            </w:rPr>
          </w:rPrChange>
        </w:rPr>
        <w:t xml:space="preserve"> </w:t>
      </w:r>
    </w:p>
    <w:p w14:paraId="5C634A72" w14:textId="77777777" w:rsidR="00B93C2A" w:rsidRPr="00264BE8" w:rsidRDefault="00B93C2A" w:rsidP="00B93C2A">
      <w:pPr>
        <w:numPr>
          <w:ilvl w:val="0"/>
          <w:numId w:val="2"/>
        </w:numPr>
        <w:spacing w:after="40" w:line="240" w:lineRule="auto"/>
        <w:rPr>
          <w:rFonts w:ascii="Times New Roman" w:eastAsia="Times New Roman" w:hAnsi="Times New Roman" w:cs="Times New Roman"/>
          <w:color w:val="000000"/>
          <w:lang w:val="en-IN"/>
          <w:rPrChange w:id="60" w:author="Sham Parab" w:date="2021-05-28T09:46:00Z">
            <w:rPr>
              <w:rFonts w:ascii="Times New Roman" w:eastAsia="Times New Roman" w:hAnsi="Times New Roman" w:cs="Times New Roman"/>
              <w:color w:val="000000"/>
              <w:sz w:val="20"/>
              <w:szCs w:val="20"/>
              <w:lang w:val="en-IN"/>
            </w:rPr>
          </w:rPrChange>
        </w:rPr>
      </w:pPr>
      <w:r w:rsidRPr="00264BE8">
        <w:rPr>
          <w:rFonts w:ascii="Arial Narrow" w:eastAsia="Times New Roman" w:hAnsi="Arial Narrow" w:cs="Times New Roman"/>
          <w:color w:val="000000"/>
          <w:lang w:val="en-IN"/>
          <w:rPrChange w:id="61" w:author="Sham Parab" w:date="2021-05-28T09:46:00Z">
            <w:rPr>
              <w:rFonts w:ascii="Arial Narrow" w:eastAsia="Times New Roman" w:hAnsi="Arial Narrow" w:cs="Times New Roman"/>
              <w:color w:val="000000"/>
              <w:sz w:val="24"/>
              <w:szCs w:val="24"/>
              <w:lang w:val="en-IN"/>
            </w:rPr>
          </w:rPrChange>
        </w:rPr>
        <w:t>Human behaviour aspect of workmen</w:t>
      </w:r>
      <w:r w:rsidRPr="00264BE8">
        <w:rPr>
          <w:rFonts w:ascii="Times New Roman" w:eastAsia="Times New Roman" w:hAnsi="Times New Roman" w:cs="Times New Roman"/>
          <w:color w:val="000000"/>
          <w:lang w:val="en-IN"/>
          <w:rPrChange w:id="62" w:author="Sham Parab" w:date="2021-05-28T09:46:00Z">
            <w:rPr>
              <w:rFonts w:ascii="Times New Roman" w:eastAsia="Times New Roman" w:hAnsi="Times New Roman" w:cs="Times New Roman"/>
              <w:color w:val="000000"/>
              <w:sz w:val="20"/>
              <w:szCs w:val="20"/>
              <w:lang w:val="en-IN"/>
            </w:rPr>
          </w:rPrChange>
        </w:rPr>
        <w:t xml:space="preserve"> </w:t>
      </w:r>
    </w:p>
    <w:p w14:paraId="682BE4F5" w14:textId="77777777" w:rsidR="00B93C2A" w:rsidRPr="00264BE8" w:rsidRDefault="00B93C2A" w:rsidP="00B93C2A">
      <w:pPr>
        <w:spacing w:before="100" w:after="40" w:line="240" w:lineRule="auto"/>
        <w:ind w:left="720" w:hanging="360"/>
        <w:rPr>
          <w:rFonts w:ascii="Times New Roman" w:eastAsia="Times New Roman" w:hAnsi="Times New Roman" w:cs="Times New Roman"/>
          <w:lang w:val="en-IN"/>
          <w:rPrChange w:id="63" w:author="Sham Parab" w:date="2021-05-28T09:46:00Z">
            <w:rPr>
              <w:rFonts w:ascii="Times New Roman" w:eastAsia="Times New Roman" w:hAnsi="Times New Roman" w:cs="Times New Roman"/>
              <w:sz w:val="24"/>
              <w:szCs w:val="24"/>
              <w:lang w:val="en-IN"/>
            </w:rPr>
          </w:rPrChange>
        </w:rPr>
      </w:pPr>
      <w:r w:rsidRPr="00264BE8">
        <w:rPr>
          <w:rFonts w:ascii="Symbol" w:eastAsia="Times New Roman" w:hAnsi="Symbol" w:cs="Times New Roman"/>
          <w:color w:val="000000"/>
          <w:lang w:val="en-IN"/>
          <w:rPrChange w:id="64" w:author="Sham Parab" w:date="2021-05-28T09:46:00Z">
            <w:rPr>
              <w:rFonts w:ascii="Symbol" w:eastAsia="Times New Roman" w:hAnsi="Symbol" w:cs="Times New Roman"/>
              <w:color w:val="000000"/>
              <w:sz w:val="24"/>
              <w:szCs w:val="24"/>
              <w:lang w:val="en-IN"/>
            </w:rPr>
          </w:rPrChange>
        </w:rPr>
        <w:t></w:t>
      </w:r>
      <w:r w:rsidRPr="00264BE8">
        <w:rPr>
          <w:rFonts w:ascii="Times New Roman" w:eastAsia="Times New Roman" w:hAnsi="Times New Roman" w:cs="Times New Roman"/>
          <w:color w:val="000000"/>
          <w:lang w:val="en-IN"/>
          <w:rPrChange w:id="65" w:author="Sham Parab" w:date="2021-05-28T09:46:00Z">
            <w:rPr>
              <w:rFonts w:ascii="Times New Roman" w:eastAsia="Times New Roman" w:hAnsi="Times New Roman" w:cs="Times New Roman"/>
              <w:color w:val="000000"/>
              <w:sz w:val="14"/>
              <w:szCs w:val="14"/>
              <w:lang w:val="en-IN"/>
            </w:rPr>
          </w:rPrChange>
        </w:rPr>
        <w:t xml:space="preserve"> </w:t>
      </w:r>
      <w:r w:rsidRPr="00264BE8">
        <w:rPr>
          <w:rFonts w:ascii="Arial Narrow" w:eastAsia="Times New Roman" w:hAnsi="Arial Narrow" w:cs="Times New Roman"/>
          <w:color w:val="000000"/>
          <w:lang w:val="en-IN"/>
          <w:rPrChange w:id="66" w:author="Sham Parab" w:date="2021-05-28T09:46:00Z">
            <w:rPr>
              <w:rFonts w:ascii="Arial Narrow" w:eastAsia="Times New Roman" w:hAnsi="Arial Narrow" w:cs="Times New Roman"/>
              <w:color w:val="000000"/>
              <w:sz w:val="24"/>
              <w:szCs w:val="24"/>
              <w:lang w:val="en-IN"/>
            </w:rPr>
          </w:rPrChange>
        </w:rPr>
        <w:t>Skidding of person due to poor housekeeping, oil spillage, uneven surfaces, broken bricks etc</w:t>
      </w:r>
    </w:p>
    <w:p w14:paraId="76FB7A45" w14:textId="77777777" w:rsidR="00B93C2A" w:rsidRPr="00264BE8" w:rsidRDefault="00B93C2A" w:rsidP="00B93C2A">
      <w:pPr>
        <w:spacing w:before="100" w:after="40" w:line="240" w:lineRule="auto"/>
        <w:ind w:left="720" w:hanging="360"/>
        <w:rPr>
          <w:rFonts w:ascii="Times New Roman" w:eastAsia="Times New Roman" w:hAnsi="Times New Roman" w:cs="Times New Roman"/>
          <w:lang w:val="en-IN"/>
          <w:rPrChange w:id="67" w:author="Sham Parab" w:date="2021-05-28T09:46:00Z">
            <w:rPr>
              <w:rFonts w:ascii="Times New Roman" w:eastAsia="Times New Roman" w:hAnsi="Times New Roman" w:cs="Times New Roman"/>
              <w:sz w:val="24"/>
              <w:szCs w:val="24"/>
              <w:lang w:val="en-IN"/>
            </w:rPr>
          </w:rPrChange>
        </w:rPr>
      </w:pPr>
      <w:r w:rsidRPr="00264BE8">
        <w:rPr>
          <w:rFonts w:ascii="Symbol" w:eastAsia="Times New Roman" w:hAnsi="Symbol" w:cs="Times New Roman"/>
          <w:rPrChange w:id="68" w:author="Sham Parab" w:date="2021-05-28T09:46:00Z">
            <w:rPr>
              <w:rFonts w:ascii="Symbol" w:eastAsia="Times New Roman" w:hAnsi="Symbol" w:cs="Times New Roman"/>
              <w:sz w:val="24"/>
              <w:szCs w:val="24"/>
            </w:rPr>
          </w:rPrChange>
        </w:rPr>
        <w:t></w:t>
      </w:r>
      <w:r w:rsidRPr="00264BE8">
        <w:rPr>
          <w:rFonts w:ascii="Times New Roman" w:eastAsia="Times New Roman" w:hAnsi="Times New Roman" w:cs="Times New Roman"/>
          <w:rPrChange w:id="69" w:author="Sham Parab" w:date="2021-05-28T09:46:00Z">
            <w:rPr>
              <w:rFonts w:ascii="Times New Roman" w:eastAsia="Times New Roman" w:hAnsi="Times New Roman" w:cs="Times New Roman"/>
              <w:sz w:val="14"/>
              <w:szCs w:val="14"/>
            </w:rPr>
          </w:rPrChange>
        </w:rPr>
        <w:t xml:space="preserve"> </w:t>
      </w:r>
      <w:r w:rsidRPr="00264BE8">
        <w:rPr>
          <w:rFonts w:ascii="Arial Narrow" w:eastAsia="Times New Roman" w:hAnsi="Arial Narrow" w:cs="Times New Roman"/>
          <w:color w:val="000000"/>
          <w:lang w:val="en-IN"/>
          <w:rPrChange w:id="70" w:author="Sham Parab" w:date="2021-05-28T09:46:00Z">
            <w:rPr>
              <w:rFonts w:ascii="Arial Narrow" w:eastAsia="Times New Roman" w:hAnsi="Arial Narrow" w:cs="Times New Roman"/>
              <w:color w:val="000000"/>
              <w:sz w:val="24"/>
              <w:szCs w:val="24"/>
              <w:lang w:val="en-IN"/>
            </w:rPr>
          </w:rPrChange>
        </w:rPr>
        <w:t>Cut injuries from sharp edges of items</w:t>
      </w:r>
    </w:p>
    <w:p w14:paraId="288E9F28" w14:textId="77777777" w:rsidR="00B93C2A" w:rsidRPr="00264BE8" w:rsidRDefault="00B93C2A" w:rsidP="00B93C2A">
      <w:pPr>
        <w:spacing w:before="100" w:after="40" w:line="240" w:lineRule="auto"/>
        <w:ind w:left="720" w:hanging="360"/>
        <w:rPr>
          <w:rFonts w:ascii="Times New Roman" w:eastAsia="Times New Roman" w:hAnsi="Times New Roman" w:cs="Times New Roman"/>
          <w:lang w:val="en-IN"/>
          <w:rPrChange w:id="71" w:author="Sham Parab" w:date="2021-05-28T09:46:00Z">
            <w:rPr>
              <w:rFonts w:ascii="Times New Roman" w:eastAsia="Times New Roman" w:hAnsi="Times New Roman" w:cs="Times New Roman"/>
              <w:sz w:val="24"/>
              <w:szCs w:val="24"/>
              <w:lang w:val="en-IN"/>
            </w:rPr>
          </w:rPrChange>
        </w:rPr>
      </w:pPr>
      <w:r w:rsidRPr="00264BE8">
        <w:rPr>
          <w:rFonts w:ascii="Symbol" w:eastAsia="Times New Roman" w:hAnsi="Symbol" w:cs="Times New Roman"/>
          <w:color w:val="000000"/>
          <w:lang w:val="en-IN"/>
          <w:rPrChange w:id="72" w:author="Sham Parab" w:date="2021-05-28T09:46:00Z">
            <w:rPr>
              <w:rFonts w:ascii="Symbol" w:eastAsia="Times New Roman" w:hAnsi="Symbol" w:cs="Times New Roman"/>
              <w:color w:val="000000"/>
              <w:sz w:val="24"/>
              <w:szCs w:val="24"/>
              <w:lang w:val="en-IN"/>
            </w:rPr>
          </w:rPrChange>
        </w:rPr>
        <w:t></w:t>
      </w:r>
      <w:r w:rsidRPr="00264BE8">
        <w:rPr>
          <w:rFonts w:ascii="Times New Roman" w:eastAsia="Times New Roman" w:hAnsi="Times New Roman" w:cs="Times New Roman"/>
          <w:color w:val="000000"/>
          <w:lang w:val="en-IN"/>
          <w:rPrChange w:id="73" w:author="Sham Parab" w:date="2021-05-28T09:46:00Z">
            <w:rPr>
              <w:rFonts w:ascii="Times New Roman" w:eastAsia="Times New Roman" w:hAnsi="Times New Roman" w:cs="Times New Roman"/>
              <w:color w:val="000000"/>
              <w:sz w:val="14"/>
              <w:szCs w:val="14"/>
              <w:lang w:val="en-IN"/>
            </w:rPr>
          </w:rPrChange>
        </w:rPr>
        <w:t xml:space="preserve"> </w:t>
      </w:r>
      <w:r w:rsidRPr="00264BE8">
        <w:rPr>
          <w:rFonts w:ascii="Arial Narrow" w:eastAsia="Times New Roman" w:hAnsi="Arial Narrow" w:cs="Times New Roman"/>
          <w:color w:val="000000"/>
          <w:lang w:val="en-IN"/>
          <w:rPrChange w:id="74" w:author="Sham Parab" w:date="2021-05-28T09:46:00Z">
            <w:rPr>
              <w:rFonts w:ascii="Arial Narrow" w:eastAsia="Times New Roman" w:hAnsi="Arial Narrow" w:cs="Times New Roman"/>
              <w:color w:val="000000"/>
              <w:sz w:val="24"/>
              <w:szCs w:val="24"/>
              <w:lang w:val="en-IN"/>
            </w:rPr>
          </w:rPrChange>
        </w:rPr>
        <w:t>Hitting of moving vehicles, and machinery in the plant</w:t>
      </w:r>
    </w:p>
    <w:p w14:paraId="027C7F34" w14:textId="77777777" w:rsidR="00B93C2A" w:rsidRPr="00264BE8" w:rsidRDefault="00B93C2A" w:rsidP="00B93C2A">
      <w:pPr>
        <w:spacing w:before="100" w:after="40" w:line="240" w:lineRule="auto"/>
        <w:ind w:left="720" w:hanging="360"/>
        <w:rPr>
          <w:rFonts w:ascii="Times New Roman" w:eastAsia="Times New Roman" w:hAnsi="Times New Roman" w:cs="Times New Roman"/>
          <w:lang w:val="en-IN"/>
          <w:rPrChange w:id="75" w:author="Sham Parab" w:date="2021-05-28T09:46:00Z">
            <w:rPr>
              <w:rFonts w:ascii="Times New Roman" w:eastAsia="Times New Roman" w:hAnsi="Times New Roman" w:cs="Times New Roman"/>
              <w:sz w:val="24"/>
              <w:szCs w:val="24"/>
              <w:lang w:val="en-IN"/>
            </w:rPr>
          </w:rPrChange>
        </w:rPr>
      </w:pPr>
      <w:r w:rsidRPr="00264BE8">
        <w:rPr>
          <w:rFonts w:ascii="Symbol" w:eastAsia="Times New Roman" w:hAnsi="Symbol" w:cs="Times New Roman"/>
          <w:color w:val="000000"/>
          <w:lang w:val="en-IN"/>
          <w:rPrChange w:id="76" w:author="Sham Parab" w:date="2021-05-28T09:46:00Z">
            <w:rPr>
              <w:rFonts w:ascii="Symbol" w:eastAsia="Times New Roman" w:hAnsi="Symbol" w:cs="Times New Roman"/>
              <w:color w:val="000000"/>
              <w:sz w:val="24"/>
              <w:szCs w:val="24"/>
              <w:lang w:val="en-IN"/>
            </w:rPr>
          </w:rPrChange>
        </w:rPr>
        <w:t></w:t>
      </w:r>
      <w:r w:rsidRPr="00264BE8">
        <w:rPr>
          <w:rFonts w:ascii="Times New Roman" w:eastAsia="Times New Roman" w:hAnsi="Times New Roman" w:cs="Times New Roman"/>
          <w:color w:val="000000"/>
          <w:lang w:val="en-IN"/>
          <w:rPrChange w:id="77" w:author="Sham Parab" w:date="2021-05-28T09:46:00Z">
            <w:rPr>
              <w:rFonts w:ascii="Times New Roman" w:eastAsia="Times New Roman" w:hAnsi="Times New Roman" w:cs="Times New Roman"/>
              <w:color w:val="000000"/>
              <w:sz w:val="14"/>
              <w:szCs w:val="14"/>
              <w:lang w:val="en-IN"/>
            </w:rPr>
          </w:rPrChange>
        </w:rPr>
        <w:t xml:space="preserve"> </w:t>
      </w:r>
      <w:r w:rsidRPr="00264BE8">
        <w:rPr>
          <w:rFonts w:ascii="Arial Narrow" w:eastAsia="Times New Roman" w:hAnsi="Arial Narrow" w:cs="Times New Roman"/>
          <w:color w:val="000000"/>
          <w:lang w:val="en-IN"/>
          <w:rPrChange w:id="78" w:author="Sham Parab" w:date="2021-05-28T09:46:00Z">
            <w:rPr>
              <w:rFonts w:ascii="Arial Narrow" w:eastAsia="Times New Roman" w:hAnsi="Arial Narrow" w:cs="Times New Roman"/>
              <w:color w:val="000000"/>
              <w:sz w:val="24"/>
              <w:szCs w:val="24"/>
              <w:lang w:val="en-IN"/>
            </w:rPr>
          </w:rPrChange>
        </w:rPr>
        <w:t>Sliding/rolling of the material from vehicle</w:t>
      </w:r>
    </w:p>
    <w:p w14:paraId="7D288DCF" w14:textId="77777777" w:rsidR="00B93C2A" w:rsidRPr="00264BE8" w:rsidRDefault="00B93C2A" w:rsidP="00B93C2A">
      <w:pPr>
        <w:spacing w:before="100" w:after="40" w:line="240" w:lineRule="auto"/>
        <w:ind w:left="720" w:hanging="360"/>
        <w:rPr>
          <w:rFonts w:ascii="Times New Roman" w:eastAsia="Times New Roman" w:hAnsi="Times New Roman" w:cs="Times New Roman"/>
          <w:lang w:val="en-IN"/>
          <w:rPrChange w:id="79" w:author="Sham Parab" w:date="2021-05-28T09:46:00Z">
            <w:rPr>
              <w:rFonts w:ascii="Times New Roman" w:eastAsia="Times New Roman" w:hAnsi="Times New Roman" w:cs="Times New Roman"/>
              <w:sz w:val="24"/>
              <w:szCs w:val="24"/>
              <w:lang w:val="en-IN"/>
            </w:rPr>
          </w:rPrChange>
        </w:rPr>
      </w:pPr>
      <w:r w:rsidRPr="00264BE8">
        <w:rPr>
          <w:rFonts w:ascii="Symbol" w:eastAsia="Times New Roman" w:hAnsi="Symbol" w:cs="Times New Roman"/>
          <w:color w:val="000000"/>
          <w:lang w:val="en-IN"/>
          <w:rPrChange w:id="80" w:author="Sham Parab" w:date="2021-05-28T09:46:00Z">
            <w:rPr>
              <w:rFonts w:ascii="Symbol" w:eastAsia="Times New Roman" w:hAnsi="Symbol" w:cs="Times New Roman"/>
              <w:color w:val="000000"/>
              <w:sz w:val="24"/>
              <w:szCs w:val="24"/>
              <w:lang w:val="en-IN"/>
            </w:rPr>
          </w:rPrChange>
        </w:rPr>
        <w:t></w:t>
      </w:r>
      <w:r w:rsidRPr="00264BE8">
        <w:rPr>
          <w:rFonts w:ascii="Times New Roman" w:eastAsia="Times New Roman" w:hAnsi="Times New Roman" w:cs="Times New Roman"/>
          <w:color w:val="000000"/>
          <w:lang w:val="en-IN"/>
          <w:rPrChange w:id="81" w:author="Sham Parab" w:date="2021-05-28T09:46:00Z">
            <w:rPr>
              <w:rFonts w:ascii="Times New Roman" w:eastAsia="Times New Roman" w:hAnsi="Times New Roman" w:cs="Times New Roman"/>
              <w:color w:val="000000"/>
              <w:sz w:val="14"/>
              <w:szCs w:val="14"/>
              <w:lang w:val="en-IN"/>
            </w:rPr>
          </w:rPrChange>
        </w:rPr>
        <w:t xml:space="preserve"> </w:t>
      </w:r>
      <w:r w:rsidRPr="00264BE8">
        <w:rPr>
          <w:rFonts w:ascii="Arial Narrow" w:eastAsia="Times New Roman" w:hAnsi="Arial Narrow" w:cs="Times New Roman"/>
          <w:color w:val="000000"/>
          <w:lang w:val="en-IN"/>
          <w:rPrChange w:id="82" w:author="Sham Parab" w:date="2021-05-28T09:46:00Z">
            <w:rPr>
              <w:rFonts w:ascii="Arial Narrow" w:eastAsia="Times New Roman" w:hAnsi="Arial Narrow" w:cs="Times New Roman"/>
              <w:color w:val="000000"/>
              <w:sz w:val="24"/>
              <w:szCs w:val="24"/>
              <w:lang w:val="en-IN"/>
            </w:rPr>
          </w:rPrChange>
        </w:rPr>
        <w:t>Getting hurt because of poor visibility</w:t>
      </w:r>
    </w:p>
    <w:p w14:paraId="17D52694" w14:textId="77777777" w:rsidR="00B93C2A" w:rsidRPr="00264BE8" w:rsidRDefault="00B93C2A" w:rsidP="00B93C2A">
      <w:pPr>
        <w:spacing w:before="100" w:after="40" w:line="240" w:lineRule="auto"/>
        <w:ind w:left="720" w:hanging="360"/>
        <w:rPr>
          <w:rFonts w:ascii="Times New Roman" w:eastAsia="Times New Roman" w:hAnsi="Times New Roman" w:cs="Times New Roman"/>
          <w:lang w:val="en-IN"/>
          <w:rPrChange w:id="83" w:author="Sham Parab" w:date="2021-05-28T09:46:00Z">
            <w:rPr>
              <w:rFonts w:ascii="Times New Roman" w:eastAsia="Times New Roman" w:hAnsi="Times New Roman" w:cs="Times New Roman"/>
              <w:sz w:val="24"/>
              <w:szCs w:val="24"/>
              <w:lang w:val="en-IN"/>
            </w:rPr>
          </w:rPrChange>
        </w:rPr>
      </w:pPr>
      <w:r w:rsidRPr="00264BE8">
        <w:rPr>
          <w:rFonts w:ascii="Symbol" w:eastAsia="Times New Roman" w:hAnsi="Symbol" w:cs="Times New Roman"/>
          <w:color w:val="000000"/>
          <w:lang w:val="en-IN"/>
          <w:rPrChange w:id="84" w:author="Sham Parab" w:date="2021-05-28T09:46:00Z">
            <w:rPr>
              <w:rFonts w:ascii="Symbol" w:eastAsia="Times New Roman" w:hAnsi="Symbol" w:cs="Times New Roman"/>
              <w:color w:val="000000"/>
              <w:sz w:val="24"/>
              <w:szCs w:val="24"/>
              <w:lang w:val="en-IN"/>
            </w:rPr>
          </w:rPrChange>
        </w:rPr>
        <w:t></w:t>
      </w:r>
      <w:r w:rsidRPr="00264BE8">
        <w:rPr>
          <w:rFonts w:ascii="Times New Roman" w:eastAsia="Times New Roman" w:hAnsi="Times New Roman" w:cs="Times New Roman"/>
          <w:color w:val="000000"/>
          <w:lang w:val="en-IN"/>
          <w:rPrChange w:id="85" w:author="Sham Parab" w:date="2021-05-28T09:46:00Z">
            <w:rPr>
              <w:rFonts w:ascii="Times New Roman" w:eastAsia="Times New Roman" w:hAnsi="Times New Roman" w:cs="Times New Roman"/>
              <w:color w:val="000000"/>
              <w:sz w:val="14"/>
              <w:szCs w:val="14"/>
              <w:lang w:val="en-IN"/>
            </w:rPr>
          </w:rPrChange>
        </w:rPr>
        <w:t xml:space="preserve"> </w:t>
      </w:r>
      <w:r w:rsidRPr="00264BE8">
        <w:rPr>
          <w:rFonts w:ascii="Arial Narrow" w:eastAsia="Times New Roman" w:hAnsi="Arial Narrow" w:cs="Times New Roman"/>
          <w:color w:val="000000"/>
          <w:lang w:val="en-IN"/>
          <w:rPrChange w:id="86" w:author="Sham Parab" w:date="2021-05-28T09:46:00Z">
            <w:rPr>
              <w:rFonts w:ascii="Arial Narrow" w:eastAsia="Times New Roman" w:hAnsi="Arial Narrow" w:cs="Times New Roman"/>
              <w:color w:val="000000"/>
              <w:sz w:val="24"/>
              <w:szCs w:val="24"/>
              <w:lang w:val="en-IN"/>
            </w:rPr>
          </w:rPrChange>
        </w:rPr>
        <w:t>Getting trapped due to collapse of stacked material</w:t>
      </w:r>
    </w:p>
    <w:p w14:paraId="6735C737" w14:textId="77777777" w:rsidR="00B93C2A" w:rsidRPr="00264BE8" w:rsidRDefault="00B93C2A" w:rsidP="00B93C2A">
      <w:pPr>
        <w:numPr>
          <w:ilvl w:val="0"/>
          <w:numId w:val="3"/>
        </w:numPr>
        <w:spacing w:after="40" w:line="240" w:lineRule="auto"/>
        <w:rPr>
          <w:rFonts w:ascii="Times New Roman" w:eastAsia="Times New Roman" w:hAnsi="Times New Roman" w:cs="Times New Roman"/>
          <w:color w:val="000000"/>
          <w:lang w:val="en-IN"/>
          <w:rPrChange w:id="87" w:author="Sham Parab" w:date="2021-05-28T09:46:00Z">
            <w:rPr>
              <w:rFonts w:ascii="Times New Roman" w:eastAsia="Times New Roman" w:hAnsi="Times New Roman" w:cs="Times New Roman"/>
              <w:color w:val="000000"/>
              <w:sz w:val="20"/>
              <w:szCs w:val="20"/>
              <w:lang w:val="en-IN"/>
            </w:rPr>
          </w:rPrChange>
        </w:rPr>
      </w:pPr>
      <w:r w:rsidRPr="00264BE8">
        <w:rPr>
          <w:rFonts w:ascii="Arial Narrow" w:eastAsia="Times New Roman" w:hAnsi="Arial Narrow" w:cs="Times New Roman"/>
          <w:color w:val="000000"/>
          <w:lang w:val="en-IN"/>
          <w:rPrChange w:id="88" w:author="Sham Parab" w:date="2021-05-28T09:46:00Z">
            <w:rPr>
              <w:rFonts w:ascii="Arial Narrow" w:eastAsia="Times New Roman" w:hAnsi="Arial Narrow" w:cs="Times New Roman"/>
              <w:color w:val="000000"/>
              <w:sz w:val="24"/>
              <w:szCs w:val="24"/>
              <w:lang w:val="en-IN"/>
            </w:rPr>
          </w:rPrChange>
        </w:rPr>
        <w:t>Getting trapped / skid material stacked</w:t>
      </w:r>
      <w:r w:rsidRPr="00264BE8">
        <w:rPr>
          <w:rFonts w:ascii="Times New Roman" w:eastAsia="Times New Roman" w:hAnsi="Times New Roman" w:cs="Times New Roman"/>
          <w:color w:val="000000"/>
          <w:lang w:val="en-IN"/>
          <w:rPrChange w:id="89" w:author="Sham Parab" w:date="2021-05-28T09:46:00Z">
            <w:rPr>
              <w:rFonts w:ascii="Times New Roman" w:eastAsia="Times New Roman" w:hAnsi="Times New Roman" w:cs="Times New Roman"/>
              <w:color w:val="000000"/>
              <w:sz w:val="20"/>
              <w:szCs w:val="20"/>
              <w:lang w:val="en-IN"/>
            </w:rPr>
          </w:rPrChange>
        </w:rPr>
        <w:t xml:space="preserve"> </w:t>
      </w:r>
    </w:p>
    <w:p w14:paraId="152885D0" w14:textId="77777777" w:rsidR="00B93C2A" w:rsidRPr="00264BE8" w:rsidRDefault="00B93C2A" w:rsidP="00B93C2A">
      <w:pPr>
        <w:spacing w:before="100" w:after="40" w:line="240" w:lineRule="auto"/>
        <w:ind w:left="720" w:hanging="360"/>
        <w:rPr>
          <w:rFonts w:ascii="Times New Roman" w:eastAsia="Times New Roman" w:hAnsi="Times New Roman" w:cs="Times New Roman"/>
          <w:lang w:val="en-IN"/>
          <w:rPrChange w:id="90" w:author="Sham Parab" w:date="2021-05-28T09:46:00Z">
            <w:rPr>
              <w:rFonts w:ascii="Times New Roman" w:eastAsia="Times New Roman" w:hAnsi="Times New Roman" w:cs="Times New Roman"/>
              <w:sz w:val="24"/>
              <w:szCs w:val="24"/>
              <w:lang w:val="en-IN"/>
            </w:rPr>
          </w:rPrChange>
        </w:rPr>
      </w:pPr>
      <w:r w:rsidRPr="00264BE8">
        <w:rPr>
          <w:rFonts w:ascii="Symbol" w:eastAsia="Times New Roman" w:hAnsi="Symbol" w:cs="Times New Roman"/>
          <w:lang w:val="en-IN"/>
          <w:rPrChange w:id="91" w:author="Sham Parab" w:date="2021-05-28T09:46:00Z">
            <w:rPr>
              <w:rFonts w:ascii="Symbol" w:eastAsia="Times New Roman" w:hAnsi="Symbol" w:cs="Times New Roman"/>
              <w:sz w:val="24"/>
              <w:szCs w:val="24"/>
              <w:lang w:val="en-IN"/>
            </w:rPr>
          </w:rPrChange>
        </w:rPr>
        <w:t></w:t>
      </w:r>
      <w:r w:rsidRPr="00264BE8">
        <w:rPr>
          <w:rFonts w:ascii="Times New Roman" w:eastAsia="Times New Roman" w:hAnsi="Times New Roman" w:cs="Times New Roman"/>
          <w:lang w:val="en-IN"/>
          <w:rPrChange w:id="92" w:author="Sham Parab" w:date="2021-05-28T09:46:00Z">
            <w:rPr>
              <w:rFonts w:ascii="Times New Roman" w:eastAsia="Times New Roman" w:hAnsi="Times New Roman" w:cs="Times New Roman"/>
              <w:sz w:val="14"/>
              <w:szCs w:val="14"/>
              <w:lang w:val="en-IN"/>
            </w:rPr>
          </w:rPrChange>
        </w:rPr>
        <w:t xml:space="preserve"> </w:t>
      </w:r>
      <w:r w:rsidRPr="00264BE8">
        <w:rPr>
          <w:rFonts w:ascii="Arial Narrow" w:eastAsia="Times New Roman" w:hAnsi="Arial Narrow" w:cs="Times New Roman"/>
          <w:lang w:val="en-IN"/>
          <w:rPrChange w:id="93" w:author="Sham Parab" w:date="2021-05-28T09:46:00Z">
            <w:rPr>
              <w:rFonts w:ascii="Arial Narrow" w:eastAsia="Times New Roman" w:hAnsi="Arial Narrow" w:cs="Times New Roman"/>
              <w:sz w:val="24"/>
              <w:szCs w:val="24"/>
              <w:lang w:val="en-IN"/>
            </w:rPr>
          </w:rPrChange>
        </w:rPr>
        <w:t>Failure of the workmen basket structure, temporary platform</w:t>
      </w:r>
    </w:p>
    <w:p w14:paraId="4EA24791" w14:textId="77777777" w:rsidR="00B93C2A" w:rsidRPr="00264BE8" w:rsidRDefault="00B93C2A" w:rsidP="00B93C2A">
      <w:pPr>
        <w:spacing w:before="100" w:after="40" w:line="240" w:lineRule="auto"/>
        <w:ind w:left="720" w:hanging="360"/>
        <w:rPr>
          <w:rFonts w:ascii="Times New Roman" w:eastAsia="Times New Roman" w:hAnsi="Times New Roman" w:cs="Times New Roman"/>
          <w:lang w:val="en-IN"/>
          <w:rPrChange w:id="94" w:author="Sham Parab" w:date="2021-05-28T09:46:00Z">
            <w:rPr>
              <w:rFonts w:ascii="Times New Roman" w:eastAsia="Times New Roman" w:hAnsi="Times New Roman" w:cs="Times New Roman"/>
              <w:sz w:val="24"/>
              <w:szCs w:val="24"/>
              <w:lang w:val="en-IN"/>
            </w:rPr>
          </w:rPrChange>
        </w:rPr>
      </w:pPr>
      <w:r w:rsidRPr="00264BE8">
        <w:rPr>
          <w:rFonts w:ascii="Symbol" w:eastAsia="Times New Roman" w:hAnsi="Symbol" w:cs="Times New Roman"/>
          <w:lang w:val="en-IN"/>
          <w:rPrChange w:id="95" w:author="Sham Parab" w:date="2021-05-28T09:46:00Z">
            <w:rPr>
              <w:rFonts w:ascii="Symbol" w:eastAsia="Times New Roman" w:hAnsi="Symbol" w:cs="Times New Roman"/>
              <w:sz w:val="24"/>
              <w:szCs w:val="24"/>
              <w:lang w:val="en-IN"/>
            </w:rPr>
          </w:rPrChange>
        </w:rPr>
        <w:t></w:t>
      </w:r>
      <w:r w:rsidRPr="00264BE8">
        <w:rPr>
          <w:rFonts w:ascii="Times New Roman" w:eastAsia="Times New Roman" w:hAnsi="Times New Roman" w:cs="Times New Roman"/>
          <w:lang w:val="en-IN"/>
          <w:rPrChange w:id="96" w:author="Sham Parab" w:date="2021-05-28T09:46:00Z">
            <w:rPr>
              <w:rFonts w:ascii="Times New Roman" w:eastAsia="Times New Roman" w:hAnsi="Times New Roman" w:cs="Times New Roman"/>
              <w:sz w:val="14"/>
              <w:szCs w:val="14"/>
              <w:lang w:val="en-IN"/>
            </w:rPr>
          </w:rPrChange>
        </w:rPr>
        <w:t xml:space="preserve"> </w:t>
      </w:r>
      <w:r w:rsidRPr="00264BE8">
        <w:rPr>
          <w:rFonts w:ascii="Arial Narrow" w:eastAsia="Times New Roman" w:hAnsi="Arial Narrow" w:cs="Times New Roman"/>
          <w:lang w:val="en-IN"/>
          <w:rPrChange w:id="97" w:author="Sham Parab" w:date="2021-05-28T09:46:00Z">
            <w:rPr>
              <w:rFonts w:ascii="Arial Narrow" w:eastAsia="Times New Roman" w:hAnsi="Arial Narrow" w:cs="Times New Roman"/>
              <w:sz w:val="24"/>
              <w:szCs w:val="24"/>
              <w:lang w:val="en-IN"/>
            </w:rPr>
          </w:rPrChange>
        </w:rPr>
        <w:t>Fall of person from height due to unbalance from workmen basket, temporary platform</w:t>
      </w:r>
    </w:p>
    <w:p w14:paraId="42A058B2" w14:textId="77777777" w:rsidR="00B93C2A" w:rsidRPr="00264BE8" w:rsidRDefault="00B93C2A" w:rsidP="00B93C2A">
      <w:pPr>
        <w:spacing w:before="100" w:after="40" w:line="240" w:lineRule="auto"/>
        <w:ind w:left="720" w:hanging="360"/>
        <w:rPr>
          <w:rFonts w:ascii="Times New Roman" w:eastAsia="Times New Roman" w:hAnsi="Times New Roman" w:cs="Times New Roman"/>
          <w:lang w:val="en-IN"/>
          <w:rPrChange w:id="98" w:author="Sham Parab" w:date="2021-05-28T09:46:00Z">
            <w:rPr>
              <w:rFonts w:ascii="Times New Roman" w:eastAsia="Times New Roman" w:hAnsi="Times New Roman" w:cs="Times New Roman"/>
              <w:sz w:val="24"/>
              <w:szCs w:val="24"/>
              <w:lang w:val="en-IN"/>
            </w:rPr>
          </w:rPrChange>
        </w:rPr>
      </w:pPr>
      <w:r w:rsidRPr="00264BE8">
        <w:rPr>
          <w:rFonts w:ascii="Symbol" w:eastAsia="Times New Roman" w:hAnsi="Symbol" w:cs="Times New Roman"/>
          <w:lang w:val="en-IN"/>
          <w:rPrChange w:id="99" w:author="Sham Parab" w:date="2021-05-28T09:46:00Z">
            <w:rPr>
              <w:rFonts w:ascii="Symbol" w:eastAsia="Times New Roman" w:hAnsi="Symbol" w:cs="Times New Roman"/>
              <w:sz w:val="24"/>
              <w:szCs w:val="24"/>
              <w:lang w:val="en-IN"/>
            </w:rPr>
          </w:rPrChange>
        </w:rPr>
        <w:t></w:t>
      </w:r>
      <w:r w:rsidRPr="00264BE8">
        <w:rPr>
          <w:rFonts w:ascii="Times New Roman" w:eastAsia="Times New Roman" w:hAnsi="Times New Roman" w:cs="Times New Roman"/>
          <w:lang w:val="en-IN"/>
          <w:rPrChange w:id="100" w:author="Sham Parab" w:date="2021-05-28T09:46:00Z">
            <w:rPr>
              <w:rFonts w:ascii="Times New Roman" w:eastAsia="Times New Roman" w:hAnsi="Times New Roman" w:cs="Times New Roman"/>
              <w:sz w:val="14"/>
              <w:szCs w:val="14"/>
              <w:lang w:val="en-IN"/>
            </w:rPr>
          </w:rPrChange>
        </w:rPr>
        <w:t xml:space="preserve"> </w:t>
      </w:r>
      <w:r w:rsidRPr="00264BE8">
        <w:rPr>
          <w:rFonts w:ascii="Arial Narrow" w:eastAsia="Times New Roman" w:hAnsi="Arial Narrow" w:cs="Times New Roman"/>
          <w:lang w:val="en-IN"/>
          <w:rPrChange w:id="101" w:author="Sham Parab" w:date="2021-05-28T09:46:00Z">
            <w:rPr>
              <w:rFonts w:ascii="Arial Narrow" w:eastAsia="Times New Roman" w:hAnsi="Arial Narrow" w:cs="Times New Roman"/>
              <w:sz w:val="24"/>
              <w:szCs w:val="24"/>
              <w:lang w:val="en-IN"/>
            </w:rPr>
          </w:rPrChange>
        </w:rPr>
        <w:t>Trapping of the person between basket and structure</w:t>
      </w:r>
    </w:p>
    <w:p w14:paraId="1C778865" w14:textId="77777777" w:rsidR="00B93C2A" w:rsidRPr="00264BE8" w:rsidRDefault="00B93C2A" w:rsidP="00B93C2A">
      <w:pPr>
        <w:spacing w:before="100" w:after="40" w:line="240" w:lineRule="auto"/>
        <w:ind w:left="720" w:hanging="360"/>
        <w:rPr>
          <w:rFonts w:ascii="Times New Roman" w:eastAsia="Times New Roman" w:hAnsi="Times New Roman" w:cs="Times New Roman"/>
          <w:lang w:val="en-IN"/>
          <w:rPrChange w:id="102" w:author="Sham Parab" w:date="2021-05-28T09:46:00Z">
            <w:rPr>
              <w:rFonts w:ascii="Times New Roman" w:eastAsia="Times New Roman" w:hAnsi="Times New Roman" w:cs="Times New Roman"/>
              <w:sz w:val="24"/>
              <w:szCs w:val="24"/>
              <w:lang w:val="en-IN"/>
            </w:rPr>
          </w:rPrChange>
        </w:rPr>
      </w:pPr>
      <w:r w:rsidRPr="00264BE8">
        <w:rPr>
          <w:rFonts w:ascii="Symbol" w:eastAsia="Times New Roman" w:hAnsi="Symbol" w:cs="Times New Roman"/>
          <w:lang w:val="en-IN"/>
          <w:rPrChange w:id="103" w:author="Sham Parab" w:date="2021-05-28T09:46:00Z">
            <w:rPr>
              <w:rFonts w:ascii="Symbol" w:eastAsia="Times New Roman" w:hAnsi="Symbol" w:cs="Times New Roman"/>
              <w:sz w:val="24"/>
              <w:szCs w:val="24"/>
              <w:lang w:val="en-IN"/>
            </w:rPr>
          </w:rPrChange>
        </w:rPr>
        <w:t></w:t>
      </w:r>
      <w:r w:rsidRPr="00264BE8">
        <w:rPr>
          <w:rFonts w:ascii="Times New Roman" w:eastAsia="Times New Roman" w:hAnsi="Times New Roman" w:cs="Times New Roman"/>
          <w:lang w:val="en-IN"/>
          <w:rPrChange w:id="104" w:author="Sham Parab" w:date="2021-05-28T09:46:00Z">
            <w:rPr>
              <w:rFonts w:ascii="Times New Roman" w:eastAsia="Times New Roman" w:hAnsi="Times New Roman" w:cs="Times New Roman"/>
              <w:sz w:val="14"/>
              <w:szCs w:val="14"/>
              <w:lang w:val="en-IN"/>
            </w:rPr>
          </w:rPrChange>
        </w:rPr>
        <w:t xml:space="preserve"> </w:t>
      </w:r>
      <w:r w:rsidRPr="00264BE8">
        <w:rPr>
          <w:rFonts w:ascii="Arial Narrow" w:eastAsia="Times New Roman" w:hAnsi="Arial Narrow" w:cs="Times New Roman"/>
          <w:lang w:val="en-IN"/>
          <w:rPrChange w:id="105" w:author="Sham Parab" w:date="2021-05-28T09:46:00Z">
            <w:rPr>
              <w:rFonts w:ascii="Arial Narrow" w:eastAsia="Times New Roman" w:hAnsi="Arial Narrow" w:cs="Times New Roman"/>
              <w:sz w:val="24"/>
              <w:szCs w:val="24"/>
              <w:lang w:val="en-IN"/>
            </w:rPr>
          </w:rPrChange>
        </w:rPr>
        <w:t>Scaffold collapse caused by instability or over loading</w:t>
      </w:r>
    </w:p>
    <w:p w14:paraId="30B85B77" w14:textId="77777777" w:rsidR="00B93C2A" w:rsidRPr="00264BE8" w:rsidRDefault="00B93C2A" w:rsidP="00B93C2A">
      <w:pPr>
        <w:spacing w:before="100" w:after="40" w:line="240" w:lineRule="auto"/>
        <w:ind w:left="720" w:hanging="360"/>
        <w:rPr>
          <w:rFonts w:ascii="Times New Roman" w:eastAsia="Times New Roman" w:hAnsi="Times New Roman" w:cs="Times New Roman"/>
          <w:lang w:val="en-IN"/>
          <w:rPrChange w:id="106" w:author="Sham Parab" w:date="2021-05-28T09:46:00Z">
            <w:rPr>
              <w:rFonts w:ascii="Times New Roman" w:eastAsia="Times New Roman" w:hAnsi="Times New Roman" w:cs="Times New Roman"/>
              <w:sz w:val="24"/>
              <w:szCs w:val="24"/>
              <w:lang w:val="en-IN"/>
            </w:rPr>
          </w:rPrChange>
        </w:rPr>
      </w:pPr>
      <w:r w:rsidRPr="00264BE8">
        <w:rPr>
          <w:rFonts w:ascii="Symbol" w:eastAsia="Times New Roman" w:hAnsi="Symbol" w:cs="Times New Roman"/>
          <w:lang w:val="en-IN"/>
          <w:rPrChange w:id="107" w:author="Sham Parab" w:date="2021-05-28T09:46:00Z">
            <w:rPr>
              <w:rFonts w:ascii="Symbol" w:eastAsia="Times New Roman" w:hAnsi="Symbol" w:cs="Times New Roman"/>
              <w:sz w:val="24"/>
              <w:szCs w:val="24"/>
              <w:lang w:val="en-IN"/>
            </w:rPr>
          </w:rPrChange>
        </w:rPr>
        <w:t></w:t>
      </w:r>
      <w:r w:rsidRPr="00264BE8">
        <w:rPr>
          <w:rFonts w:ascii="Times New Roman" w:eastAsia="Times New Roman" w:hAnsi="Times New Roman" w:cs="Times New Roman"/>
          <w:lang w:val="en-IN"/>
          <w:rPrChange w:id="108" w:author="Sham Parab" w:date="2021-05-28T09:46:00Z">
            <w:rPr>
              <w:rFonts w:ascii="Times New Roman" w:eastAsia="Times New Roman" w:hAnsi="Times New Roman" w:cs="Times New Roman"/>
              <w:sz w:val="14"/>
              <w:szCs w:val="14"/>
              <w:lang w:val="en-IN"/>
            </w:rPr>
          </w:rPrChange>
        </w:rPr>
        <w:t xml:space="preserve"> </w:t>
      </w:r>
      <w:r w:rsidRPr="00264BE8">
        <w:rPr>
          <w:rFonts w:ascii="Arial Narrow" w:eastAsia="Times New Roman" w:hAnsi="Arial Narrow" w:cs="Times New Roman"/>
          <w:lang w:val="en-IN"/>
          <w:rPrChange w:id="109" w:author="Sham Parab" w:date="2021-05-28T09:46:00Z">
            <w:rPr>
              <w:rFonts w:ascii="Arial Narrow" w:eastAsia="Times New Roman" w:hAnsi="Arial Narrow" w:cs="Times New Roman"/>
              <w:sz w:val="24"/>
              <w:szCs w:val="24"/>
              <w:lang w:val="en-IN"/>
            </w:rPr>
          </w:rPrChange>
        </w:rPr>
        <w:t>Failure of full body harness due to improper clamping, damaged rope, hooking on weak structure</w:t>
      </w:r>
    </w:p>
    <w:p w14:paraId="2B99B6BA" w14:textId="77777777" w:rsidR="00B93C2A" w:rsidRPr="00264BE8" w:rsidRDefault="00B93C2A" w:rsidP="00B93C2A">
      <w:pPr>
        <w:spacing w:before="100" w:beforeAutospacing="1" w:after="40" w:line="240" w:lineRule="auto"/>
        <w:rPr>
          <w:rFonts w:ascii="Times New Roman" w:eastAsia="Times New Roman" w:hAnsi="Times New Roman" w:cs="Times New Roman"/>
          <w:lang w:val="en-IN"/>
          <w:rPrChange w:id="110" w:author="Sham Parab" w:date="2021-05-28T09:46:00Z">
            <w:rPr>
              <w:rFonts w:ascii="Times New Roman" w:eastAsia="Times New Roman" w:hAnsi="Times New Roman" w:cs="Times New Roman"/>
              <w:sz w:val="24"/>
              <w:szCs w:val="24"/>
              <w:lang w:val="en-IN"/>
            </w:rPr>
          </w:rPrChange>
        </w:rPr>
      </w:pPr>
      <w:r w:rsidRPr="00264BE8">
        <w:rPr>
          <w:rFonts w:ascii="Arial Narrow" w:eastAsia="Times New Roman" w:hAnsi="Arial Narrow" w:cs="Times New Roman"/>
          <w:b/>
          <w:bCs/>
          <w:color w:val="000000"/>
          <w:u w:val="single"/>
          <w:lang w:val="en-IN"/>
          <w:rPrChange w:id="111" w:author="Sham Parab" w:date="2021-05-28T09:46:00Z">
            <w:rPr>
              <w:rFonts w:ascii="Arial Narrow" w:eastAsia="Times New Roman" w:hAnsi="Arial Narrow" w:cs="Times New Roman"/>
              <w:b/>
              <w:bCs/>
              <w:color w:val="000000"/>
              <w:sz w:val="24"/>
              <w:szCs w:val="24"/>
              <w:u w:val="single"/>
              <w:lang w:val="en-IN"/>
            </w:rPr>
          </w:rPrChange>
        </w:rPr>
        <w:lastRenderedPageBreak/>
        <w:t>Physical hazard</w:t>
      </w:r>
    </w:p>
    <w:p w14:paraId="4303D6E3" w14:textId="77777777" w:rsidR="00B93C2A" w:rsidRPr="00264BE8" w:rsidRDefault="00B93C2A" w:rsidP="00B93C2A">
      <w:pPr>
        <w:spacing w:before="100" w:after="40" w:line="240" w:lineRule="auto"/>
        <w:ind w:left="720" w:hanging="360"/>
        <w:rPr>
          <w:rFonts w:ascii="Times New Roman" w:eastAsia="Times New Roman" w:hAnsi="Times New Roman" w:cs="Times New Roman"/>
          <w:lang w:val="en-IN"/>
          <w:rPrChange w:id="112" w:author="Sham Parab" w:date="2021-05-28T09:46:00Z">
            <w:rPr>
              <w:rFonts w:ascii="Times New Roman" w:eastAsia="Times New Roman" w:hAnsi="Times New Roman" w:cs="Times New Roman"/>
              <w:sz w:val="24"/>
              <w:szCs w:val="24"/>
              <w:lang w:val="en-IN"/>
            </w:rPr>
          </w:rPrChange>
        </w:rPr>
      </w:pPr>
      <w:r w:rsidRPr="00264BE8">
        <w:rPr>
          <w:rFonts w:ascii="Symbol" w:eastAsia="Times New Roman" w:hAnsi="Symbol" w:cs="Times New Roman"/>
          <w:color w:val="000000"/>
          <w:lang w:val="en-IN"/>
          <w:rPrChange w:id="113" w:author="Sham Parab" w:date="2021-05-28T09:46:00Z">
            <w:rPr>
              <w:rFonts w:ascii="Symbol" w:eastAsia="Times New Roman" w:hAnsi="Symbol" w:cs="Times New Roman"/>
              <w:color w:val="000000"/>
              <w:sz w:val="24"/>
              <w:szCs w:val="24"/>
              <w:lang w:val="en-IN"/>
            </w:rPr>
          </w:rPrChange>
        </w:rPr>
        <w:t></w:t>
      </w:r>
      <w:r w:rsidRPr="00264BE8">
        <w:rPr>
          <w:rFonts w:ascii="Times New Roman" w:eastAsia="Times New Roman" w:hAnsi="Times New Roman" w:cs="Times New Roman"/>
          <w:color w:val="000000"/>
          <w:lang w:val="en-IN"/>
          <w:rPrChange w:id="114" w:author="Sham Parab" w:date="2021-05-28T09:46:00Z">
            <w:rPr>
              <w:rFonts w:ascii="Times New Roman" w:eastAsia="Times New Roman" w:hAnsi="Times New Roman" w:cs="Times New Roman"/>
              <w:color w:val="000000"/>
              <w:sz w:val="14"/>
              <w:szCs w:val="14"/>
              <w:lang w:val="en-IN"/>
            </w:rPr>
          </w:rPrChange>
        </w:rPr>
        <w:t xml:space="preserve"> </w:t>
      </w:r>
      <w:r w:rsidRPr="00264BE8">
        <w:rPr>
          <w:rFonts w:ascii="Arial Narrow" w:eastAsia="Times New Roman" w:hAnsi="Arial Narrow" w:cs="Times New Roman"/>
          <w:color w:val="000000"/>
          <w:lang w:val="en-IN"/>
          <w:rPrChange w:id="115" w:author="Sham Parab" w:date="2021-05-28T09:46:00Z">
            <w:rPr>
              <w:rFonts w:ascii="Arial Narrow" w:eastAsia="Times New Roman" w:hAnsi="Arial Narrow" w:cs="Times New Roman"/>
              <w:color w:val="000000"/>
              <w:sz w:val="24"/>
              <w:szCs w:val="24"/>
              <w:lang w:val="en-IN"/>
            </w:rPr>
          </w:rPrChange>
        </w:rPr>
        <w:t>Burns</w:t>
      </w:r>
    </w:p>
    <w:p w14:paraId="055789BA" w14:textId="77777777" w:rsidR="00B93C2A" w:rsidRPr="00264BE8" w:rsidRDefault="00B93C2A" w:rsidP="00B93C2A">
      <w:pPr>
        <w:spacing w:before="100" w:after="40" w:line="240" w:lineRule="auto"/>
        <w:ind w:left="720" w:hanging="360"/>
        <w:rPr>
          <w:rFonts w:ascii="Times New Roman" w:eastAsia="Times New Roman" w:hAnsi="Times New Roman" w:cs="Times New Roman"/>
          <w:lang w:val="en-IN"/>
          <w:rPrChange w:id="116" w:author="Sham Parab" w:date="2021-05-28T09:46:00Z">
            <w:rPr>
              <w:rFonts w:ascii="Times New Roman" w:eastAsia="Times New Roman" w:hAnsi="Times New Roman" w:cs="Times New Roman"/>
              <w:sz w:val="24"/>
              <w:szCs w:val="24"/>
              <w:lang w:val="en-IN"/>
            </w:rPr>
          </w:rPrChange>
        </w:rPr>
      </w:pPr>
      <w:r w:rsidRPr="00264BE8">
        <w:rPr>
          <w:rFonts w:ascii="Symbol" w:eastAsia="Times New Roman" w:hAnsi="Symbol" w:cs="Times New Roman"/>
          <w:color w:val="000000"/>
          <w:lang w:val="en-IN"/>
          <w:rPrChange w:id="117" w:author="Sham Parab" w:date="2021-05-28T09:46:00Z">
            <w:rPr>
              <w:rFonts w:ascii="Symbol" w:eastAsia="Times New Roman" w:hAnsi="Symbol" w:cs="Times New Roman"/>
              <w:color w:val="000000"/>
              <w:sz w:val="24"/>
              <w:szCs w:val="24"/>
              <w:lang w:val="en-IN"/>
            </w:rPr>
          </w:rPrChange>
        </w:rPr>
        <w:t></w:t>
      </w:r>
      <w:r w:rsidRPr="00264BE8">
        <w:rPr>
          <w:rFonts w:ascii="Times New Roman" w:eastAsia="Times New Roman" w:hAnsi="Times New Roman" w:cs="Times New Roman"/>
          <w:color w:val="000000"/>
          <w:lang w:val="en-IN"/>
          <w:rPrChange w:id="118" w:author="Sham Parab" w:date="2021-05-28T09:46:00Z">
            <w:rPr>
              <w:rFonts w:ascii="Times New Roman" w:eastAsia="Times New Roman" w:hAnsi="Times New Roman" w:cs="Times New Roman"/>
              <w:color w:val="000000"/>
              <w:sz w:val="14"/>
              <w:szCs w:val="14"/>
              <w:lang w:val="en-IN"/>
            </w:rPr>
          </w:rPrChange>
        </w:rPr>
        <w:t xml:space="preserve"> </w:t>
      </w:r>
      <w:r w:rsidRPr="00264BE8">
        <w:rPr>
          <w:rFonts w:ascii="Arial Narrow" w:eastAsia="Times New Roman" w:hAnsi="Arial Narrow" w:cs="Times New Roman"/>
          <w:color w:val="000000"/>
          <w:lang w:val="en-IN"/>
          <w:rPrChange w:id="119" w:author="Sham Parab" w:date="2021-05-28T09:46:00Z">
            <w:rPr>
              <w:rFonts w:ascii="Arial Narrow" w:eastAsia="Times New Roman" w:hAnsi="Arial Narrow" w:cs="Times New Roman"/>
              <w:color w:val="000000"/>
              <w:sz w:val="24"/>
              <w:szCs w:val="24"/>
              <w:lang w:val="en-IN"/>
            </w:rPr>
          </w:rPrChange>
        </w:rPr>
        <w:t>Vehicle emission</w:t>
      </w:r>
    </w:p>
    <w:p w14:paraId="0A4B4E16" w14:textId="77777777" w:rsidR="00B93C2A" w:rsidRPr="00264BE8" w:rsidRDefault="00B93C2A" w:rsidP="00B93C2A">
      <w:pPr>
        <w:spacing w:before="100" w:after="40" w:line="240" w:lineRule="auto"/>
        <w:ind w:left="720" w:hanging="360"/>
        <w:rPr>
          <w:rFonts w:ascii="Arial Narrow" w:eastAsia="Times New Roman" w:hAnsi="Arial Narrow" w:cs="Times New Roman"/>
          <w:color w:val="000000"/>
          <w:lang w:val="en-IN"/>
          <w:rPrChange w:id="120" w:author="Sham Parab" w:date="2021-05-28T09:46:00Z">
            <w:rPr>
              <w:rFonts w:ascii="Arial Narrow" w:eastAsia="Times New Roman" w:hAnsi="Arial Narrow" w:cs="Times New Roman"/>
              <w:color w:val="000000"/>
              <w:sz w:val="24"/>
              <w:szCs w:val="24"/>
              <w:lang w:val="en-IN"/>
            </w:rPr>
          </w:rPrChange>
        </w:rPr>
      </w:pPr>
      <w:r w:rsidRPr="00264BE8">
        <w:rPr>
          <w:rFonts w:ascii="Symbol" w:eastAsia="Times New Roman" w:hAnsi="Symbol" w:cs="Times New Roman"/>
          <w:color w:val="000000"/>
          <w:lang w:val="en-IN"/>
          <w:rPrChange w:id="121" w:author="Sham Parab" w:date="2021-05-28T09:46:00Z">
            <w:rPr>
              <w:rFonts w:ascii="Symbol" w:eastAsia="Times New Roman" w:hAnsi="Symbol" w:cs="Times New Roman"/>
              <w:color w:val="000000"/>
              <w:sz w:val="24"/>
              <w:szCs w:val="24"/>
              <w:lang w:val="en-IN"/>
            </w:rPr>
          </w:rPrChange>
        </w:rPr>
        <w:t></w:t>
      </w:r>
      <w:r w:rsidRPr="00264BE8">
        <w:rPr>
          <w:rFonts w:ascii="Times New Roman" w:eastAsia="Times New Roman" w:hAnsi="Times New Roman" w:cs="Times New Roman"/>
          <w:color w:val="000000"/>
          <w:lang w:val="en-IN"/>
          <w:rPrChange w:id="122" w:author="Sham Parab" w:date="2021-05-28T09:46:00Z">
            <w:rPr>
              <w:rFonts w:ascii="Times New Roman" w:eastAsia="Times New Roman" w:hAnsi="Times New Roman" w:cs="Times New Roman"/>
              <w:color w:val="000000"/>
              <w:sz w:val="14"/>
              <w:szCs w:val="14"/>
              <w:lang w:val="en-IN"/>
            </w:rPr>
          </w:rPrChange>
        </w:rPr>
        <w:t xml:space="preserve"> </w:t>
      </w:r>
      <w:r w:rsidRPr="00264BE8">
        <w:rPr>
          <w:rFonts w:ascii="Arial Narrow" w:eastAsia="Times New Roman" w:hAnsi="Arial Narrow" w:cs="Times New Roman"/>
          <w:color w:val="000000"/>
          <w:lang w:val="en-IN"/>
          <w:rPrChange w:id="123" w:author="Sham Parab" w:date="2021-05-28T09:46:00Z">
            <w:rPr>
              <w:rFonts w:ascii="Arial Narrow" w:eastAsia="Times New Roman" w:hAnsi="Arial Narrow" w:cs="Times New Roman"/>
              <w:color w:val="000000"/>
              <w:sz w:val="24"/>
              <w:szCs w:val="24"/>
              <w:lang w:val="en-IN"/>
            </w:rPr>
          </w:rPrChange>
        </w:rPr>
        <w:t>Pressure due to failure of air /hydraulic system</w:t>
      </w:r>
    </w:p>
    <w:p w14:paraId="05FF473C" w14:textId="77777777" w:rsidR="00C30077" w:rsidRPr="00264BE8" w:rsidRDefault="00E40458" w:rsidP="00C30077">
      <w:pPr>
        <w:pStyle w:val="ListParagraph"/>
        <w:spacing w:before="100" w:after="40" w:line="240" w:lineRule="auto"/>
        <w:ind w:left="1080"/>
        <w:rPr>
          <w:rFonts w:ascii="Times New Roman" w:eastAsia="Times New Roman" w:hAnsi="Times New Roman" w:cs="Times New Roman"/>
          <w:lang w:val="en-IN"/>
          <w:rPrChange w:id="124" w:author="Sham Parab" w:date="2021-05-28T09:46:00Z">
            <w:rPr>
              <w:rFonts w:ascii="Times New Roman" w:eastAsia="Times New Roman" w:hAnsi="Times New Roman" w:cs="Times New Roman"/>
              <w:sz w:val="24"/>
              <w:szCs w:val="24"/>
              <w:lang w:val="en-IN"/>
            </w:rPr>
          </w:rPrChange>
        </w:rPr>
      </w:pPr>
      <w:r w:rsidRPr="00264BE8">
        <w:rPr>
          <w:rFonts w:ascii="Arial Narrow" w:eastAsia="Times New Roman" w:hAnsi="Arial Narrow" w:cs="Times New Roman"/>
          <w:color w:val="000000"/>
          <w:lang w:val="en-IN"/>
          <w:rPrChange w:id="125" w:author="Sham Parab" w:date="2021-05-28T09:46:00Z">
            <w:rPr>
              <w:rFonts w:ascii="Arial Narrow" w:eastAsia="Times New Roman" w:hAnsi="Arial Narrow" w:cs="Times New Roman"/>
              <w:color w:val="000000"/>
              <w:sz w:val="24"/>
              <w:szCs w:val="24"/>
              <w:lang w:val="en-IN"/>
            </w:rPr>
          </w:rPrChange>
        </w:rPr>
        <w:t>Temperature</w:t>
      </w:r>
    </w:p>
    <w:p w14:paraId="2D5C86D7" w14:textId="77777777" w:rsidR="00404DC3" w:rsidRPr="00264BE8" w:rsidRDefault="00404DC3">
      <w:pPr>
        <w:pStyle w:val="ListParagraph"/>
        <w:spacing w:before="100" w:after="40" w:line="240" w:lineRule="auto"/>
        <w:ind w:left="1080"/>
        <w:rPr>
          <w:rFonts w:ascii="Arial Narrow" w:eastAsia="Times New Roman" w:hAnsi="Arial Narrow" w:cs="Times New Roman"/>
          <w:color w:val="000000"/>
          <w:lang w:val="en-IN"/>
          <w:rPrChange w:id="126" w:author="Sham Parab" w:date="2021-05-28T09:46:00Z">
            <w:rPr>
              <w:rFonts w:ascii="Arial Narrow" w:eastAsia="Times New Roman" w:hAnsi="Arial Narrow" w:cs="Times New Roman"/>
              <w:color w:val="000000"/>
              <w:sz w:val="24"/>
              <w:szCs w:val="24"/>
              <w:lang w:val="en-IN"/>
            </w:rPr>
          </w:rPrChange>
        </w:rPr>
      </w:pPr>
    </w:p>
    <w:p w14:paraId="51ADA8DE" w14:textId="77777777" w:rsidR="003E0FFA" w:rsidRPr="00264BE8" w:rsidRDefault="003E0FFA" w:rsidP="003E0FFA">
      <w:pPr>
        <w:spacing w:before="100" w:beforeAutospacing="1" w:after="100" w:afterAutospacing="1" w:line="240" w:lineRule="auto"/>
        <w:ind w:left="2880" w:hanging="2880"/>
        <w:jc w:val="both"/>
        <w:rPr>
          <w:rFonts w:ascii="Times New Roman" w:eastAsia="Times New Roman" w:hAnsi="Times New Roman" w:cs="Times New Roman"/>
          <w:rPrChange w:id="127" w:author="Sham Parab" w:date="2021-05-28T09:4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</w:pPr>
      <w:r w:rsidRPr="00264BE8">
        <w:rPr>
          <w:rFonts w:ascii="Times New Roman" w:eastAsia="Times New Roman" w:hAnsi="Times New Roman" w:cs="Calibri"/>
          <w:b/>
          <w:bCs/>
          <w:rPrChange w:id="128" w:author="Sham Parab" w:date="2021-05-28T09:46:00Z">
            <w:rPr>
              <w:rFonts w:ascii="Times New Roman" w:eastAsia="Times New Roman" w:hAnsi="Times New Roman" w:cs="Calibri"/>
              <w:b/>
              <w:bCs/>
              <w:sz w:val="24"/>
              <w:szCs w:val="24"/>
            </w:rPr>
          </w:rPrChange>
        </w:rPr>
        <w:t>Human behavior</w:t>
      </w:r>
      <w:r w:rsidR="00586899" w:rsidRPr="00264BE8">
        <w:rPr>
          <w:rFonts w:ascii="Times New Roman" w:eastAsia="Times New Roman" w:hAnsi="Times New Roman" w:cs="Calibri"/>
          <w:b/>
          <w:bCs/>
          <w:rPrChange w:id="129" w:author="Sham Parab" w:date="2021-05-28T09:46:00Z">
            <w:rPr>
              <w:rFonts w:ascii="Times New Roman" w:eastAsia="Times New Roman" w:hAnsi="Times New Roman" w:cs="Calibri"/>
              <w:b/>
              <w:bCs/>
              <w:sz w:val="24"/>
              <w:szCs w:val="24"/>
            </w:rPr>
          </w:rPrChange>
        </w:rPr>
        <w:t>: -</w:t>
      </w:r>
      <w:r w:rsidRPr="00264BE8">
        <w:rPr>
          <w:rFonts w:ascii="Times New Roman" w:eastAsia="Times New Roman" w:hAnsi="Times New Roman" w:cs="Calibri"/>
          <w:bCs/>
          <w:rPrChange w:id="130" w:author="Sham Parab" w:date="2021-05-28T09:46:00Z">
            <w:rPr>
              <w:rFonts w:ascii="Times New Roman" w:eastAsia="Times New Roman" w:hAnsi="Times New Roman" w:cs="Calibri"/>
              <w:bCs/>
              <w:sz w:val="24"/>
              <w:szCs w:val="24"/>
            </w:rPr>
          </w:rPrChange>
        </w:rPr>
        <w:t xml:space="preserve"> workmen nature, alcoholism, casual approach, horseplay &amp; non usage of correct tools &amp; PPE. </w:t>
      </w:r>
    </w:p>
    <w:p w14:paraId="0E34206C" w14:textId="77777777" w:rsidR="00404DC3" w:rsidRPr="00264BE8" w:rsidRDefault="00404DC3">
      <w:pPr>
        <w:pStyle w:val="ListParagraph"/>
        <w:spacing w:before="100" w:after="40" w:line="240" w:lineRule="auto"/>
        <w:ind w:left="1080"/>
        <w:rPr>
          <w:rFonts w:ascii="Times New Roman" w:eastAsia="Times New Roman" w:hAnsi="Times New Roman" w:cs="Times New Roman"/>
          <w:lang w:val="en-IN"/>
          <w:rPrChange w:id="131" w:author="Sham Parab" w:date="2021-05-28T09:46:00Z">
            <w:rPr>
              <w:rFonts w:ascii="Times New Roman" w:eastAsia="Times New Roman" w:hAnsi="Times New Roman" w:cs="Times New Roman"/>
              <w:sz w:val="24"/>
              <w:szCs w:val="24"/>
              <w:lang w:val="en-IN"/>
            </w:rPr>
          </w:rPrChange>
        </w:rPr>
      </w:pPr>
    </w:p>
    <w:p w14:paraId="00CC8590" w14:textId="77777777" w:rsidR="00B93C2A" w:rsidRPr="00264BE8" w:rsidRDefault="00B93C2A" w:rsidP="00B93C2A">
      <w:pPr>
        <w:spacing w:before="100" w:beforeAutospacing="1" w:after="40" w:line="240" w:lineRule="auto"/>
        <w:rPr>
          <w:rFonts w:ascii="Times New Roman" w:eastAsia="Times New Roman" w:hAnsi="Times New Roman" w:cs="Times New Roman"/>
          <w:lang w:val="en-IN"/>
          <w:rPrChange w:id="132" w:author="Sham Parab" w:date="2021-05-28T09:46:00Z">
            <w:rPr>
              <w:rFonts w:ascii="Times New Roman" w:eastAsia="Times New Roman" w:hAnsi="Times New Roman" w:cs="Times New Roman"/>
              <w:sz w:val="24"/>
              <w:szCs w:val="24"/>
              <w:lang w:val="en-IN"/>
            </w:rPr>
          </w:rPrChange>
        </w:rPr>
      </w:pPr>
      <w:r w:rsidRPr="00264BE8">
        <w:rPr>
          <w:rFonts w:ascii="Arial Narrow" w:eastAsia="Times New Roman" w:hAnsi="Arial Narrow" w:cs="Times New Roman"/>
          <w:b/>
          <w:bCs/>
          <w:u w:val="single"/>
          <w:rPrChange w:id="133" w:author="Sham Parab" w:date="2021-05-28T09:46:00Z">
            <w:rPr>
              <w:rFonts w:ascii="Arial Narrow" w:eastAsia="Times New Roman" w:hAnsi="Arial Narrow" w:cs="Times New Roman"/>
              <w:b/>
              <w:bCs/>
              <w:sz w:val="24"/>
              <w:szCs w:val="24"/>
              <w:u w:val="single"/>
            </w:rPr>
          </w:rPrChange>
        </w:rPr>
        <w:t>Chemical hazard</w:t>
      </w:r>
      <w:r w:rsidRPr="00264BE8">
        <w:rPr>
          <w:rFonts w:ascii="Arial Narrow" w:eastAsia="Times New Roman" w:hAnsi="Arial Narrow" w:cs="Times New Roman"/>
          <w:rPrChange w:id="134" w:author="Sham Parab" w:date="2021-05-28T09:46:00Z">
            <w:rPr>
              <w:rFonts w:ascii="Arial Narrow" w:eastAsia="Times New Roman" w:hAnsi="Arial Narrow" w:cs="Times New Roman"/>
              <w:sz w:val="24"/>
              <w:szCs w:val="24"/>
            </w:rPr>
          </w:rPrChange>
        </w:rPr>
        <w:t xml:space="preserve"> – </w:t>
      </w:r>
    </w:p>
    <w:p w14:paraId="412C8CE0" w14:textId="77777777" w:rsidR="00B93C2A" w:rsidRPr="00264BE8" w:rsidRDefault="00B93C2A" w:rsidP="00B93C2A">
      <w:pPr>
        <w:spacing w:before="100" w:after="40" w:line="240" w:lineRule="auto"/>
        <w:ind w:left="720" w:hanging="360"/>
        <w:rPr>
          <w:rFonts w:ascii="Arial Narrow" w:eastAsia="Times New Roman" w:hAnsi="Arial Narrow" w:cs="Times New Roman"/>
          <w:rPrChange w:id="135" w:author="Sham Parab" w:date="2021-05-28T09:46:00Z">
            <w:rPr>
              <w:rFonts w:ascii="Arial Narrow" w:eastAsia="Times New Roman" w:hAnsi="Arial Narrow" w:cs="Times New Roman"/>
              <w:sz w:val="24"/>
              <w:szCs w:val="24"/>
            </w:rPr>
          </w:rPrChange>
        </w:rPr>
      </w:pPr>
      <w:r w:rsidRPr="00264BE8">
        <w:rPr>
          <w:rFonts w:ascii="Symbol" w:eastAsia="Times New Roman" w:hAnsi="Symbol" w:cs="Times New Roman"/>
          <w:rPrChange w:id="136" w:author="Sham Parab" w:date="2021-05-28T09:46:00Z">
            <w:rPr>
              <w:rFonts w:ascii="Symbol" w:eastAsia="Times New Roman" w:hAnsi="Symbol" w:cs="Times New Roman"/>
              <w:sz w:val="24"/>
              <w:szCs w:val="24"/>
            </w:rPr>
          </w:rPrChange>
        </w:rPr>
        <w:t></w:t>
      </w:r>
      <w:r w:rsidRPr="00264BE8">
        <w:rPr>
          <w:rFonts w:ascii="Times New Roman" w:eastAsia="Times New Roman" w:hAnsi="Times New Roman" w:cs="Times New Roman"/>
          <w:rPrChange w:id="137" w:author="Sham Parab" w:date="2021-05-28T09:46:00Z">
            <w:rPr>
              <w:rFonts w:ascii="Times New Roman" w:eastAsia="Times New Roman" w:hAnsi="Times New Roman" w:cs="Times New Roman"/>
              <w:sz w:val="14"/>
              <w:szCs w:val="14"/>
            </w:rPr>
          </w:rPrChange>
        </w:rPr>
        <w:t xml:space="preserve"> </w:t>
      </w:r>
      <w:r w:rsidRPr="00264BE8">
        <w:rPr>
          <w:rFonts w:ascii="Arial Narrow" w:eastAsia="Times New Roman" w:hAnsi="Arial Narrow" w:cs="Times New Roman"/>
          <w:rPrChange w:id="138" w:author="Sham Parab" w:date="2021-05-28T09:46:00Z">
            <w:rPr>
              <w:rFonts w:ascii="Arial Narrow" w:eastAsia="Times New Roman" w:hAnsi="Arial Narrow" w:cs="Times New Roman"/>
              <w:sz w:val="24"/>
              <w:szCs w:val="24"/>
            </w:rPr>
          </w:rPrChange>
        </w:rPr>
        <w:t>Fire &amp; Explosion</w:t>
      </w:r>
    </w:p>
    <w:p w14:paraId="6525439E" w14:textId="77777777" w:rsidR="00E40458" w:rsidRPr="00264BE8" w:rsidRDefault="00B93C2A" w:rsidP="00E40458">
      <w:pPr>
        <w:pStyle w:val="ListParagraph"/>
        <w:numPr>
          <w:ilvl w:val="0"/>
          <w:numId w:val="7"/>
        </w:numPr>
        <w:spacing w:before="100" w:after="40" w:line="240" w:lineRule="auto"/>
        <w:rPr>
          <w:rFonts w:ascii="Times New Roman" w:eastAsia="Times New Roman" w:hAnsi="Times New Roman" w:cs="Times New Roman"/>
          <w:lang w:val="en-IN"/>
          <w:rPrChange w:id="139" w:author="Sham Parab" w:date="2021-05-28T09:46:00Z">
            <w:rPr>
              <w:rFonts w:ascii="Times New Roman" w:eastAsia="Times New Roman" w:hAnsi="Times New Roman" w:cs="Times New Roman"/>
              <w:sz w:val="24"/>
              <w:szCs w:val="24"/>
              <w:lang w:val="en-IN"/>
            </w:rPr>
          </w:rPrChange>
        </w:rPr>
      </w:pPr>
      <w:r w:rsidRPr="00264BE8">
        <w:rPr>
          <w:rFonts w:ascii="Times New Roman" w:eastAsia="Times New Roman" w:hAnsi="Times New Roman" w:cs="Times New Roman"/>
          <w:lang w:val="en-IN"/>
          <w:rPrChange w:id="140" w:author="Sham Parab" w:date="2021-05-28T09:46:00Z">
            <w:rPr>
              <w:rFonts w:ascii="Times New Roman" w:eastAsia="Times New Roman" w:hAnsi="Times New Roman" w:cs="Times New Roman"/>
              <w:sz w:val="24"/>
              <w:szCs w:val="24"/>
              <w:lang w:val="en-IN"/>
            </w:rPr>
          </w:rPrChange>
        </w:rPr>
        <w:t>Gas poisoning</w:t>
      </w:r>
    </w:p>
    <w:p w14:paraId="619FEC52" w14:textId="77777777" w:rsidR="00B93C2A" w:rsidRPr="00264BE8" w:rsidRDefault="00B93C2A" w:rsidP="00B93C2A">
      <w:pPr>
        <w:spacing w:before="100" w:beforeAutospacing="1" w:after="40" w:line="240" w:lineRule="auto"/>
        <w:rPr>
          <w:rFonts w:ascii="Times New Roman" w:eastAsia="Times New Roman" w:hAnsi="Times New Roman" w:cs="Times New Roman"/>
          <w:lang w:val="en-IN"/>
          <w:rPrChange w:id="141" w:author="Sham Parab" w:date="2021-05-28T09:46:00Z">
            <w:rPr>
              <w:rFonts w:ascii="Times New Roman" w:eastAsia="Times New Roman" w:hAnsi="Times New Roman" w:cs="Times New Roman"/>
              <w:sz w:val="24"/>
              <w:szCs w:val="24"/>
              <w:lang w:val="en-IN"/>
            </w:rPr>
          </w:rPrChange>
        </w:rPr>
      </w:pPr>
      <w:r w:rsidRPr="00264BE8">
        <w:rPr>
          <w:rFonts w:ascii="Arial Narrow" w:eastAsia="Times New Roman" w:hAnsi="Arial Narrow" w:cs="Times New Roman"/>
          <w:b/>
          <w:bCs/>
          <w:color w:val="000000"/>
          <w:u w:val="single"/>
          <w:lang w:val="en-IN"/>
          <w:rPrChange w:id="142" w:author="Sham Parab" w:date="2021-05-28T09:46:00Z">
            <w:rPr>
              <w:rFonts w:ascii="Arial Narrow" w:eastAsia="Times New Roman" w:hAnsi="Arial Narrow" w:cs="Times New Roman"/>
              <w:b/>
              <w:bCs/>
              <w:color w:val="000000"/>
              <w:sz w:val="24"/>
              <w:szCs w:val="24"/>
              <w:u w:val="single"/>
              <w:lang w:val="en-IN"/>
            </w:rPr>
          </w:rPrChange>
        </w:rPr>
        <w:t>Electrical hazard</w:t>
      </w:r>
    </w:p>
    <w:p w14:paraId="4F3A0385" w14:textId="77777777" w:rsidR="00B93C2A" w:rsidRPr="00264BE8" w:rsidRDefault="00B93C2A" w:rsidP="00B93C2A">
      <w:pPr>
        <w:spacing w:before="100" w:after="40" w:line="240" w:lineRule="auto"/>
        <w:ind w:left="720" w:hanging="360"/>
        <w:rPr>
          <w:rFonts w:ascii="Times New Roman" w:eastAsia="Times New Roman" w:hAnsi="Times New Roman" w:cs="Times New Roman"/>
          <w:lang w:val="en-IN"/>
          <w:rPrChange w:id="143" w:author="Sham Parab" w:date="2021-05-28T09:46:00Z">
            <w:rPr>
              <w:rFonts w:ascii="Times New Roman" w:eastAsia="Times New Roman" w:hAnsi="Times New Roman" w:cs="Times New Roman"/>
              <w:sz w:val="24"/>
              <w:szCs w:val="24"/>
              <w:lang w:val="en-IN"/>
            </w:rPr>
          </w:rPrChange>
        </w:rPr>
      </w:pPr>
      <w:r w:rsidRPr="00264BE8">
        <w:rPr>
          <w:rFonts w:ascii="Symbol" w:eastAsia="Times New Roman" w:hAnsi="Symbol" w:cs="Times New Roman"/>
          <w:color w:val="000000"/>
          <w:lang w:val="en-IN"/>
          <w:rPrChange w:id="144" w:author="Sham Parab" w:date="2021-05-28T09:46:00Z">
            <w:rPr>
              <w:rFonts w:ascii="Symbol" w:eastAsia="Times New Roman" w:hAnsi="Symbol" w:cs="Times New Roman"/>
              <w:color w:val="000000"/>
              <w:sz w:val="24"/>
              <w:szCs w:val="24"/>
              <w:lang w:val="en-IN"/>
            </w:rPr>
          </w:rPrChange>
        </w:rPr>
        <w:t></w:t>
      </w:r>
      <w:r w:rsidRPr="00264BE8">
        <w:rPr>
          <w:rFonts w:ascii="Times New Roman" w:eastAsia="Times New Roman" w:hAnsi="Times New Roman" w:cs="Times New Roman"/>
          <w:color w:val="000000"/>
          <w:lang w:val="en-IN"/>
          <w:rPrChange w:id="145" w:author="Sham Parab" w:date="2021-05-28T09:46:00Z">
            <w:rPr>
              <w:rFonts w:ascii="Times New Roman" w:eastAsia="Times New Roman" w:hAnsi="Times New Roman" w:cs="Times New Roman"/>
              <w:color w:val="000000"/>
              <w:sz w:val="14"/>
              <w:szCs w:val="14"/>
              <w:lang w:val="en-IN"/>
            </w:rPr>
          </w:rPrChange>
        </w:rPr>
        <w:t xml:space="preserve"> </w:t>
      </w:r>
      <w:r w:rsidRPr="00264BE8">
        <w:rPr>
          <w:rFonts w:ascii="Arial Narrow" w:eastAsia="Times New Roman" w:hAnsi="Arial Narrow" w:cs="Times New Roman"/>
          <w:color w:val="000000"/>
          <w:lang w:val="en-IN"/>
          <w:rPrChange w:id="146" w:author="Sham Parab" w:date="2021-05-28T09:46:00Z">
            <w:rPr>
              <w:rFonts w:ascii="Arial Narrow" w:eastAsia="Times New Roman" w:hAnsi="Arial Narrow" w:cs="Times New Roman"/>
              <w:color w:val="000000"/>
              <w:sz w:val="24"/>
              <w:szCs w:val="24"/>
              <w:lang w:val="en-IN"/>
            </w:rPr>
          </w:rPrChange>
        </w:rPr>
        <w:t>Electric shock from overhead lines or welding</w:t>
      </w:r>
    </w:p>
    <w:p w14:paraId="7FA5D736" w14:textId="77777777" w:rsidR="00B93C2A" w:rsidRPr="00264BE8" w:rsidRDefault="00B93C2A" w:rsidP="00B93C2A">
      <w:pPr>
        <w:spacing w:before="100" w:after="40" w:line="240" w:lineRule="auto"/>
        <w:ind w:left="720" w:hanging="360"/>
        <w:rPr>
          <w:rFonts w:ascii="Times New Roman" w:eastAsia="Times New Roman" w:hAnsi="Times New Roman" w:cs="Times New Roman"/>
          <w:lang w:val="en-IN"/>
          <w:rPrChange w:id="147" w:author="Sham Parab" w:date="2021-05-28T09:46:00Z">
            <w:rPr>
              <w:rFonts w:ascii="Times New Roman" w:eastAsia="Times New Roman" w:hAnsi="Times New Roman" w:cs="Times New Roman"/>
              <w:sz w:val="24"/>
              <w:szCs w:val="24"/>
              <w:lang w:val="en-IN"/>
            </w:rPr>
          </w:rPrChange>
        </w:rPr>
      </w:pPr>
      <w:r w:rsidRPr="00264BE8">
        <w:rPr>
          <w:rFonts w:ascii="Symbol" w:eastAsia="Times New Roman" w:hAnsi="Symbol" w:cs="Times New Roman"/>
          <w:color w:val="000000"/>
          <w:lang w:val="en-IN"/>
          <w:rPrChange w:id="148" w:author="Sham Parab" w:date="2021-05-28T09:46:00Z">
            <w:rPr>
              <w:rFonts w:ascii="Symbol" w:eastAsia="Times New Roman" w:hAnsi="Symbol" w:cs="Times New Roman"/>
              <w:color w:val="000000"/>
              <w:sz w:val="24"/>
              <w:szCs w:val="24"/>
              <w:lang w:val="en-IN"/>
            </w:rPr>
          </w:rPrChange>
        </w:rPr>
        <w:t></w:t>
      </w:r>
      <w:r w:rsidRPr="00264BE8">
        <w:rPr>
          <w:rFonts w:ascii="Times New Roman" w:eastAsia="Times New Roman" w:hAnsi="Times New Roman" w:cs="Times New Roman"/>
          <w:color w:val="000000"/>
          <w:lang w:val="en-IN"/>
          <w:rPrChange w:id="149" w:author="Sham Parab" w:date="2021-05-28T09:46:00Z">
            <w:rPr>
              <w:rFonts w:ascii="Times New Roman" w:eastAsia="Times New Roman" w:hAnsi="Times New Roman" w:cs="Times New Roman"/>
              <w:color w:val="000000"/>
              <w:sz w:val="14"/>
              <w:szCs w:val="14"/>
              <w:lang w:val="en-IN"/>
            </w:rPr>
          </w:rPrChange>
        </w:rPr>
        <w:t xml:space="preserve"> </w:t>
      </w:r>
      <w:r w:rsidRPr="00264BE8">
        <w:rPr>
          <w:rFonts w:ascii="Arial Narrow" w:eastAsia="Times New Roman" w:hAnsi="Arial Narrow" w:cs="Times New Roman"/>
          <w:color w:val="000000"/>
          <w:lang w:val="en-IN"/>
          <w:rPrChange w:id="150" w:author="Sham Parab" w:date="2021-05-28T09:46:00Z">
            <w:rPr>
              <w:rFonts w:ascii="Arial Narrow" w:eastAsia="Times New Roman" w:hAnsi="Arial Narrow" w:cs="Times New Roman"/>
              <w:color w:val="000000"/>
              <w:sz w:val="24"/>
              <w:szCs w:val="24"/>
              <w:lang w:val="en-IN"/>
            </w:rPr>
          </w:rPrChange>
        </w:rPr>
        <w:t>Short circuit due to failure of electrical system</w:t>
      </w:r>
    </w:p>
    <w:p w14:paraId="183E20EA" w14:textId="77777777" w:rsidR="00B93C2A" w:rsidRPr="00264BE8" w:rsidRDefault="00B93C2A" w:rsidP="00B93C2A">
      <w:pPr>
        <w:spacing w:before="100" w:after="40" w:line="240" w:lineRule="auto"/>
        <w:ind w:left="720" w:hanging="360"/>
        <w:rPr>
          <w:rFonts w:ascii="Times New Roman" w:eastAsia="Times New Roman" w:hAnsi="Times New Roman" w:cs="Times New Roman"/>
          <w:lang w:val="en-IN"/>
          <w:rPrChange w:id="151" w:author="Sham Parab" w:date="2021-05-28T09:46:00Z">
            <w:rPr>
              <w:rFonts w:ascii="Times New Roman" w:eastAsia="Times New Roman" w:hAnsi="Times New Roman" w:cs="Times New Roman"/>
              <w:sz w:val="24"/>
              <w:szCs w:val="24"/>
              <w:lang w:val="en-IN"/>
            </w:rPr>
          </w:rPrChange>
        </w:rPr>
      </w:pPr>
      <w:r w:rsidRPr="00264BE8">
        <w:rPr>
          <w:rFonts w:ascii="Symbol" w:eastAsia="Times New Roman" w:hAnsi="Symbol" w:cs="Times New Roman"/>
          <w:color w:val="000000"/>
          <w:lang w:val="en-IN"/>
          <w:rPrChange w:id="152" w:author="Sham Parab" w:date="2021-05-28T09:46:00Z">
            <w:rPr>
              <w:rFonts w:ascii="Symbol" w:eastAsia="Times New Roman" w:hAnsi="Symbol" w:cs="Times New Roman"/>
              <w:color w:val="000000"/>
              <w:sz w:val="24"/>
              <w:szCs w:val="24"/>
              <w:lang w:val="en-IN"/>
            </w:rPr>
          </w:rPrChange>
        </w:rPr>
        <w:t></w:t>
      </w:r>
      <w:r w:rsidRPr="00264BE8">
        <w:rPr>
          <w:rFonts w:ascii="Times New Roman" w:eastAsia="Times New Roman" w:hAnsi="Times New Roman" w:cs="Times New Roman"/>
          <w:color w:val="000000"/>
          <w:lang w:val="en-IN"/>
          <w:rPrChange w:id="153" w:author="Sham Parab" w:date="2021-05-28T09:46:00Z">
            <w:rPr>
              <w:rFonts w:ascii="Times New Roman" w:eastAsia="Times New Roman" w:hAnsi="Times New Roman" w:cs="Times New Roman"/>
              <w:color w:val="000000"/>
              <w:sz w:val="14"/>
              <w:szCs w:val="14"/>
              <w:lang w:val="en-IN"/>
            </w:rPr>
          </w:rPrChange>
        </w:rPr>
        <w:t xml:space="preserve"> </w:t>
      </w:r>
      <w:r w:rsidRPr="00264BE8">
        <w:rPr>
          <w:rFonts w:ascii="Arial Narrow" w:eastAsia="Times New Roman" w:hAnsi="Arial Narrow" w:cs="Times New Roman"/>
          <w:color w:val="000000"/>
          <w:lang w:val="en-IN"/>
          <w:rPrChange w:id="154" w:author="Sham Parab" w:date="2021-05-28T09:46:00Z">
            <w:rPr>
              <w:rFonts w:ascii="Arial Narrow" w:eastAsia="Times New Roman" w:hAnsi="Arial Narrow" w:cs="Times New Roman"/>
              <w:color w:val="000000"/>
              <w:sz w:val="24"/>
              <w:szCs w:val="24"/>
              <w:lang w:val="en-IN"/>
            </w:rPr>
          </w:rPrChange>
        </w:rPr>
        <w:t>Electric shock from battery terminal</w:t>
      </w:r>
    </w:p>
    <w:p w14:paraId="228172DF" w14:textId="77777777" w:rsidR="00B93C2A" w:rsidRPr="00264BE8" w:rsidRDefault="00B93C2A" w:rsidP="00B93C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/>
          <w:rPrChange w:id="155" w:author="Sham Parab" w:date="2021-05-28T09:46:00Z">
            <w:rPr>
              <w:rFonts w:ascii="Times New Roman" w:eastAsia="Times New Roman" w:hAnsi="Times New Roman" w:cs="Times New Roman"/>
              <w:sz w:val="24"/>
              <w:szCs w:val="24"/>
              <w:lang w:val="en-IN"/>
            </w:rPr>
          </w:rPrChange>
        </w:rPr>
      </w:pPr>
      <w:r w:rsidRPr="00264BE8">
        <w:rPr>
          <w:rFonts w:ascii="Arial Narrow" w:eastAsia="Times New Roman" w:hAnsi="Arial Narrow" w:cs="Times New Roman"/>
          <w:b/>
          <w:bCs/>
          <w:u w:val="single"/>
          <w:rPrChange w:id="156" w:author="Sham Parab" w:date="2021-05-28T09:46:00Z">
            <w:rPr>
              <w:rFonts w:ascii="Arial Narrow" w:eastAsia="Times New Roman" w:hAnsi="Arial Narrow" w:cs="Times New Roman"/>
              <w:b/>
              <w:bCs/>
              <w:sz w:val="24"/>
              <w:szCs w:val="24"/>
              <w:u w:val="single"/>
            </w:rPr>
          </w:rPrChange>
        </w:rPr>
        <w:t>General guideline</w:t>
      </w:r>
    </w:p>
    <w:p w14:paraId="5B20A1E3" w14:textId="77777777" w:rsidR="00B93C2A" w:rsidRPr="00264BE8" w:rsidRDefault="00B93C2A" w:rsidP="00B93C2A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lang w:val="en-IN"/>
          <w:rPrChange w:id="157" w:author="Sham Parab" w:date="2021-05-28T09:46:00Z">
            <w:rPr>
              <w:rFonts w:ascii="Times New Roman" w:eastAsia="Times New Roman" w:hAnsi="Times New Roman" w:cs="Times New Roman"/>
              <w:sz w:val="20"/>
              <w:szCs w:val="20"/>
              <w:lang w:val="en-IN"/>
            </w:rPr>
          </w:rPrChange>
        </w:rPr>
      </w:pPr>
      <w:r w:rsidRPr="00264BE8">
        <w:rPr>
          <w:rFonts w:ascii="Arial Narrow" w:eastAsia="Times New Roman" w:hAnsi="Arial Narrow" w:cs="Times New Roman"/>
          <w:rPrChange w:id="158" w:author="Sham Parab" w:date="2021-05-28T09:46:00Z">
            <w:rPr>
              <w:rFonts w:ascii="Arial Narrow" w:eastAsia="Times New Roman" w:hAnsi="Arial Narrow" w:cs="Times New Roman"/>
              <w:sz w:val="24"/>
              <w:szCs w:val="24"/>
            </w:rPr>
          </w:rPrChange>
        </w:rPr>
        <w:lastRenderedPageBreak/>
        <w:t xml:space="preserve">Take work permit from user department </w:t>
      </w:r>
    </w:p>
    <w:p w14:paraId="0DEF693E" w14:textId="77777777" w:rsidR="00B93C2A" w:rsidRPr="00264BE8" w:rsidRDefault="00B93C2A" w:rsidP="00B93C2A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lang w:val="en-IN"/>
          <w:rPrChange w:id="159" w:author="Sham Parab" w:date="2021-05-28T09:46:00Z">
            <w:rPr>
              <w:rFonts w:ascii="Times New Roman" w:eastAsia="Times New Roman" w:hAnsi="Times New Roman" w:cs="Times New Roman"/>
              <w:sz w:val="20"/>
              <w:szCs w:val="20"/>
              <w:lang w:val="en-IN"/>
            </w:rPr>
          </w:rPrChange>
        </w:rPr>
      </w:pPr>
      <w:r w:rsidRPr="00264BE8">
        <w:rPr>
          <w:rFonts w:ascii="Arial Narrow" w:eastAsia="Times New Roman" w:hAnsi="Arial Narrow" w:cs="Times New Roman"/>
          <w:rPrChange w:id="160" w:author="Sham Parab" w:date="2021-05-28T09:46:00Z">
            <w:rPr>
              <w:rFonts w:ascii="Arial Narrow" w:eastAsia="Times New Roman" w:hAnsi="Arial Narrow" w:cs="Times New Roman"/>
              <w:sz w:val="24"/>
              <w:szCs w:val="24"/>
            </w:rPr>
          </w:rPrChange>
        </w:rPr>
        <w:t>Cordon the area where inspection to be carried out.</w:t>
      </w:r>
      <w:r w:rsidRPr="00264BE8">
        <w:rPr>
          <w:rFonts w:ascii="Times New Roman" w:eastAsia="Times New Roman" w:hAnsi="Times New Roman" w:cs="Times New Roman"/>
          <w:lang w:val="en-IN"/>
          <w:rPrChange w:id="161" w:author="Sham Parab" w:date="2021-05-28T09:46:00Z">
            <w:rPr>
              <w:rFonts w:ascii="Times New Roman" w:eastAsia="Times New Roman" w:hAnsi="Times New Roman" w:cs="Times New Roman"/>
              <w:sz w:val="20"/>
              <w:szCs w:val="20"/>
              <w:lang w:val="en-IN"/>
            </w:rPr>
          </w:rPrChange>
        </w:rPr>
        <w:t xml:space="preserve"> </w:t>
      </w:r>
    </w:p>
    <w:p w14:paraId="34A538F4" w14:textId="77777777" w:rsidR="00B93C2A" w:rsidRPr="00264BE8" w:rsidRDefault="00B93C2A" w:rsidP="00B93C2A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lang w:val="en-IN"/>
          <w:rPrChange w:id="162" w:author="Sham Parab" w:date="2021-05-28T09:46:00Z">
            <w:rPr>
              <w:rFonts w:ascii="Times New Roman" w:eastAsia="Times New Roman" w:hAnsi="Times New Roman" w:cs="Times New Roman"/>
              <w:sz w:val="20"/>
              <w:szCs w:val="20"/>
              <w:lang w:val="en-IN"/>
            </w:rPr>
          </w:rPrChange>
        </w:rPr>
      </w:pPr>
      <w:r w:rsidRPr="00264BE8">
        <w:rPr>
          <w:rFonts w:ascii="Arial Narrow" w:eastAsia="Times New Roman" w:hAnsi="Arial Narrow" w:cs="Times New Roman"/>
          <w:rPrChange w:id="163" w:author="Sham Parab" w:date="2021-05-28T09:46:00Z">
            <w:rPr>
              <w:rFonts w:ascii="Arial Narrow" w:eastAsia="Times New Roman" w:hAnsi="Arial Narrow" w:cs="Times New Roman"/>
              <w:sz w:val="24"/>
              <w:szCs w:val="24"/>
            </w:rPr>
          </w:rPrChange>
        </w:rPr>
        <w:t>Concerned engineer responsible for the area should be present during structural inspection activity been carried out.</w:t>
      </w:r>
      <w:r w:rsidRPr="00264BE8">
        <w:rPr>
          <w:rFonts w:ascii="Times New Roman" w:eastAsia="Times New Roman" w:hAnsi="Times New Roman" w:cs="Times New Roman"/>
          <w:lang w:val="en-IN"/>
          <w:rPrChange w:id="164" w:author="Sham Parab" w:date="2021-05-28T09:46:00Z">
            <w:rPr>
              <w:rFonts w:ascii="Times New Roman" w:eastAsia="Times New Roman" w:hAnsi="Times New Roman" w:cs="Times New Roman"/>
              <w:sz w:val="20"/>
              <w:szCs w:val="20"/>
              <w:lang w:val="en-IN"/>
            </w:rPr>
          </w:rPrChange>
        </w:rPr>
        <w:t xml:space="preserve"> </w:t>
      </w:r>
    </w:p>
    <w:p w14:paraId="4186C2C8" w14:textId="77777777" w:rsidR="00B93C2A" w:rsidRPr="00264BE8" w:rsidRDefault="00B93C2A" w:rsidP="00B93C2A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lang w:val="en-IN"/>
          <w:rPrChange w:id="165" w:author="Sham Parab" w:date="2021-05-28T09:46:00Z">
            <w:rPr>
              <w:rFonts w:ascii="Times New Roman" w:eastAsia="Times New Roman" w:hAnsi="Times New Roman" w:cs="Times New Roman"/>
              <w:sz w:val="20"/>
              <w:szCs w:val="20"/>
              <w:lang w:val="en-IN"/>
            </w:rPr>
          </w:rPrChange>
        </w:rPr>
      </w:pPr>
      <w:r w:rsidRPr="00264BE8">
        <w:rPr>
          <w:rFonts w:ascii="Arial Narrow" w:eastAsia="Times New Roman" w:hAnsi="Arial Narrow" w:cs="Times New Roman"/>
          <w:rPrChange w:id="166" w:author="Sham Parab" w:date="2021-05-28T09:46:00Z">
            <w:rPr>
              <w:rFonts w:ascii="Arial Narrow" w:eastAsia="Times New Roman" w:hAnsi="Arial Narrow" w:cs="Times New Roman"/>
              <w:sz w:val="24"/>
              <w:szCs w:val="24"/>
            </w:rPr>
          </w:rPrChange>
        </w:rPr>
        <w:t>In case of any work where rotating equipment is involved, ensure to take the electric shutdown of the machine.</w:t>
      </w:r>
      <w:r w:rsidRPr="00264BE8">
        <w:rPr>
          <w:rFonts w:ascii="Times New Roman" w:eastAsia="Times New Roman" w:hAnsi="Times New Roman" w:cs="Times New Roman"/>
          <w:lang w:val="en-IN"/>
          <w:rPrChange w:id="167" w:author="Sham Parab" w:date="2021-05-28T09:46:00Z">
            <w:rPr>
              <w:rFonts w:ascii="Times New Roman" w:eastAsia="Times New Roman" w:hAnsi="Times New Roman" w:cs="Times New Roman"/>
              <w:sz w:val="20"/>
              <w:szCs w:val="20"/>
              <w:lang w:val="en-IN"/>
            </w:rPr>
          </w:rPrChange>
        </w:rPr>
        <w:t xml:space="preserve"> </w:t>
      </w:r>
    </w:p>
    <w:p w14:paraId="69EB39D6" w14:textId="77777777" w:rsidR="00B93C2A" w:rsidRPr="00264BE8" w:rsidRDefault="00B93C2A" w:rsidP="00B93C2A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lang w:val="en-IN"/>
          <w:rPrChange w:id="168" w:author="Sham Parab" w:date="2021-05-28T09:46:00Z">
            <w:rPr>
              <w:rFonts w:ascii="Times New Roman" w:eastAsia="Times New Roman" w:hAnsi="Times New Roman" w:cs="Times New Roman"/>
              <w:sz w:val="20"/>
              <w:szCs w:val="20"/>
              <w:lang w:val="en-IN"/>
            </w:rPr>
          </w:rPrChange>
        </w:rPr>
      </w:pPr>
      <w:r w:rsidRPr="00264BE8">
        <w:rPr>
          <w:rFonts w:ascii="Arial Narrow" w:eastAsia="Times New Roman" w:hAnsi="Arial Narrow" w:cs="Times New Roman"/>
          <w:rPrChange w:id="169" w:author="Sham Parab" w:date="2021-05-28T09:46:00Z">
            <w:rPr>
              <w:rFonts w:ascii="Arial Narrow" w:eastAsia="Times New Roman" w:hAnsi="Arial Narrow" w:cs="Times New Roman"/>
              <w:sz w:val="24"/>
              <w:szCs w:val="24"/>
            </w:rPr>
          </w:rPrChange>
        </w:rPr>
        <w:t>Use tested grinders, welding machines, grinding machine, electrical portable units.</w:t>
      </w:r>
      <w:r w:rsidRPr="00264BE8">
        <w:rPr>
          <w:rFonts w:ascii="Times New Roman" w:eastAsia="Times New Roman" w:hAnsi="Times New Roman" w:cs="Times New Roman"/>
          <w:lang w:val="en-IN"/>
          <w:rPrChange w:id="170" w:author="Sham Parab" w:date="2021-05-28T09:46:00Z">
            <w:rPr>
              <w:rFonts w:ascii="Times New Roman" w:eastAsia="Times New Roman" w:hAnsi="Times New Roman" w:cs="Times New Roman"/>
              <w:sz w:val="20"/>
              <w:szCs w:val="20"/>
              <w:lang w:val="en-IN"/>
            </w:rPr>
          </w:rPrChange>
        </w:rPr>
        <w:t xml:space="preserve"> </w:t>
      </w:r>
    </w:p>
    <w:p w14:paraId="0016B604" w14:textId="77777777" w:rsidR="00B93C2A" w:rsidRPr="00264BE8" w:rsidRDefault="00B93C2A" w:rsidP="00B93C2A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lang w:val="en-IN"/>
          <w:rPrChange w:id="171" w:author="Sham Parab" w:date="2021-05-28T09:46:00Z">
            <w:rPr>
              <w:rFonts w:ascii="Times New Roman" w:eastAsia="Times New Roman" w:hAnsi="Times New Roman" w:cs="Times New Roman"/>
              <w:sz w:val="20"/>
              <w:szCs w:val="20"/>
              <w:lang w:val="en-IN"/>
            </w:rPr>
          </w:rPrChange>
        </w:rPr>
      </w:pPr>
      <w:r w:rsidRPr="00264BE8">
        <w:rPr>
          <w:rFonts w:ascii="Arial Narrow" w:eastAsia="Times New Roman" w:hAnsi="Arial Narrow" w:cs="Times New Roman"/>
          <w:rPrChange w:id="172" w:author="Sham Parab" w:date="2021-05-28T09:46:00Z">
            <w:rPr>
              <w:rFonts w:ascii="Arial Narrow" w:eastAsia="Times New Roman" w:hAnsi="Arial Narrow" w:cs="Times New Roman"/>
              <w:sz w:val="24"/>
              <w:szCs w:val="24"/>
            </w:rPr>
          </w:rPrChange>
        </w:rPr>
        <w:t xml:space="preserve">The engineer should assess the skill of workmen prior to job </w:t>
      </w:r>
    </w:p>
    <w:p w14:paraId="025160D1" w14:textId="77777777" w:rsidR="00B93C2A" w:rsidRPr="00264BE8" w:rsidRDefault="00B93C2A" w:rsidP="00B93C2A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lang w:val="en-IN"/>
          <w:rPrChange w:id="173" w:author="Sham Parab" w:date="2021-05-28T09:46:00Z">
            <w:rPr>
              <w:rFonts w:ascii="Times New Roman" w:eastAsia="Times New Roman" w:hAnsi="Times New Roman" w:cs="Times New Roman"/>
              <w:sz w:val="20"/>
              <w:szCs w:val="20"/>
              <w:lang w:val="en-IN"/>
            </w:rPr>
          </w:rPrChange>
        </w:rPr>
      </w:pPr>
      <w:r w:rsidRPr="00264BE8">
        <w:rPr>
          <w:rFonts w:ascii="Arial Narrow" w:eastAsia="Times New Roman" w:hAnsi="Arial Narrow" w:cs="Times New Roman"/>
          <w:rPrChange w:id="174" w:author="Sham Parab" w:date="2021-05-28T09:46:00Z">
            <w:rPr>
              <w:rFonts w:ascii="Arial Narrow" w:eastAsia="Times New Roman" w:hAnsi="Arial Narrow" w:cs="Times New Roman"/>
              <w:sz w:val="24"/>
              <w:szCs w:val="24"/>
            </w:rPr>
          </w:rPrChange>
        </w:rPr>
        <w:t>Refer WI/MAINT/70 for grinding and welding</w:t>
      </w:r>
      <w:r w:rsidRPr="00264BE8">
        <w:rPr>
          <w:rFonts w:ascii="Times New Roman" w:eastAsia="Times New Roman" w:hAnsi="Times New Roman" w:cs="Times New Roman"/>
          <w:lang w:val="en-IN"/>
          <w:rPrChange w:id="175" w:author="Sham Parab" w:date="2021-05-28T09:46:00Z">
            <w:rPr>
              <w:rFonts w:ascii="Times New Roman" w:eastAsia="Times New Roman" w:hAnsi="Times New Roman" w:cs="Times New Roman"/>
              <w:sz w:val="20"/>
              <w:szCs w:val="20"/>
              <w:lang w:val="en-IN"/>
            </w:rPr>
          </w:rPrChange>
        </w:rPr>
        <w:t xml:space="preserve"> </w:t>
      </w:r>
    </w:p>
    <w:p w14:paraId="06FBEF99" w14:textId="77777777" w:rsidR="00B93C2A" w:rsidRPr="00264BE8" w:rsidRDefault="00B93C2A" w:rsidP="00B93C2A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lang w:val="en-IN"/>
          <w:rPrChange w:id="176" w:author="Sham Parab" w:date="2021-05-28T09:46:00Z">
            <w:rPr>
              <w:rFonts w:ascii="Times New Roman" w:eastAsia="Times New Roman" w:hAnsi="Times New Roman" w:cs="Times New Roman"/>
              <w:sz w:val="20"/>
              <w:szCs w:val="20"/>
              <w:lang w:val="en-IN"/>
            </w:rPr>
          </w:rPrChange>
        </w:rPr>
      </w:pPr>
      <w:r w:rsidRPr="00264BE8">
        <w:rPr>
          <w:rFonts w:ascii="Arial Narrow" w:eastAsia="Times New Roman" w:hAnsi="Arial Narrow" w:cs="Times New Roman"/>
          <w:rPrChange w:id="177" w:author="Sham Parab" w:date="2021-05-28T09:46:00Z">
            <w:rPr>
              <w:rFonts w:ascii="Arial Narrow" w:eastAsia="Times New Roman" w:hAnsi="Arial Narrow" w:cs="Times New Roman"/>
              <w:sz w:val="24"/>
              <w:szCs w:val="24"/>
            </w:rPr>
          </w:rPrChange>
        </w:rPr>
        <w:t>Refer WI/MAINT/91 for house keeping</w:t>
      </w:r>
      <w:r w:rsidRPr="00264BE8">
        <w:rPr>
          <w:rFonts w:ascii="Times New Roman" w:eastAsia="Times New Roman" w:hAnsi="Times New Roman" w:cs="Times New Roman"/>
          <w:lang w:val="en-IN"/>
          <w:rPrChange w:id="178" w:author="Sham Parab" w:date="2021-05-28T09:46:00Z">
            <w:rPr>
              <w:rFonts w:ascii="Times New Roman" w:eastAsia="Times New Roman" w:hAnsi="Times New Roman" w:cs="Times New Roman"/>
              <w:sz w:val="20"/>
              <w:szCs w:val="20"/>
              <w:lang w:val="en-IN"/>
            </w:rPr>
          </w:rPrChange>
        </w:rPr>
        <w:t xml:space="preserve"> </w:t>
      </w:r>
    </w:p>
    <w:p w14:paraId="0A236E29" w14:textId="77777777" w:rsidR="00B93C2A" w:rsidRPr="00264BE8" w:rsidRDefault="00B93C2A" w:rsidP="00B93C2A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lang w:val="en-IN"/>
          <w:rPrChange w:id="179" w:author="Sham Parab" w:date="2021-05-28T09:46:00Z">
            <w:rPr>
              <w:rFonts w:ascii="Times New Roman" w:eastAsia="Times New Roman" w:hAnsi="Times New Roman" w:cs="Times New Roman"/>
              <w:sz w:val="20"/>
              <w:szCs w:val="20"/>
              <w:lang w:val="en-IN"/>
            </w:rPr>
          </w:rPrChange>
        </w:rPr>
      </w:pPr>
      <w:r w:rsidRPr="00264BE8">
        <w:rPr>
          <w:rFonts w:ascii="Arial Narrow" w:eastAsia="Times New Roman" w:hAnsi="Arial Narrow" w:cs="Times New Roman"/>
          <w:rPrChange w:id="180" w:author="Sham Parab" w:date="2021-05-28T09:46:00Z">
            <w:rPr>
              <w:rFonts w:ascii="Arial Narrow" w:eastAsia="Times New Roman" w:hAnsi="Arial Narrow" w:cs="Times New Roman"/>
              <w:sz w:val="24"/>
              <w:szCs w:val="24"/>
            </w:rPr>
          </w:rPrChange>
        </w:rPr>
        <w:t>Refer WI/MAINT/69 for use of ladder</w:t>
      </w:r>
      <w:r w:rsidRPr="00264BE8">
        <w:rPr>
          <w:rFonts w:ascii="Times New Roman" w:eastAsia="Times New Roman" w:hAnsi="Times New Roman" w:cs="Times New Roman"/>
          <w:lang w:val="en-IN"/>
          <w:rPrChange w:id="181" w:author="Sham Parab" w:date="2021-05-28T09:46:00Z">
            <w:rPr>
              <w:rFonts w:ascii="Times New Roman" w:eastAsia="Times New Roman" w:hAnsi="Times New Roman" w:cs="Times New Roman"/>
              <w:sz w:val="20"/>
              <w:szCs w:val="20"/>
              <w:lang w:val="en-IN"/>
            </w:rPr>
          </w:rPrChange>
        </w:rPr>
        <w:t xml:space="preserve"> </w:t>
      </w:r>
    </w:p>
    <w:p w14:paraId="0C45D74F" w14:textId="77777777" w:rsidR="00B93C2A" w:rsidRPr="00264BE8" w:rsidRDefault="00B93C2A" w:rsidP="00B93C2A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lang w:val="en-IN"/>
          <w:rPrChange w:id="182" w:author="Sham Parab" w:date="2021-05-28T09:46:00Z">
            <w:rPr>
              <w:rFonts w:ascii="Times New Roman" w:eastAsia="Times New Roman" w:hAnsi="Times New Roman" w:cs="Times New Roman"/>
              <w:sz w:val="20"/>
              <w:szCs w:val="20"/>
              <w:lang w:val="en-IN"/>
            </w:rPr>
          </w:rPrChange>
        </w:rPr>
      </w:pPr>
      <w:r w:rsidRPr="00264BE8">
        <w:rPr>
          <w:rFonts w:ascii="Arial Narrow" w:eastAsia="Times New Roman" w:hAnsi="Arial Narrow" w:cs="Times New Roman"/>
          <w:rPrChange w:id="183" w:author="Sham Parab" w:date="2021-05-28T09:46:00Z">
            <w:rPr>
              <w:rFonts w:ascii="Arial Narrow" w:eastAsia="Times New Roman" w:hAnsi="Arial Narrow" w:cs="Times New Roman"/>
              <w:sz w:val="24"/>
              <w:szCs w:val="24"/>
            </w:rPr>
          </w:rPrChange>
        </w:rPr>
        <w:t>Refer WI/MAINT/25 for usage of hand tools</w:t>
      </w:r>
      <w:r w:rsidRPr="00264BE8">
        <w:rPr>
          <w:rFonts w:ascii="Times New Roman" w:eastAsia="Times New Roman" w:hAnsi="Times New Roman" w:cs="Times New Roman"/>
          <w:lang w:val="en-IN"/>
          <w:rPrChange w:id="184" w:author="Sham Parab" w:date="2021-05-28T09:46:00Z">
            <w:rPr>
              <w:rFonts w:ascii="Times New Roman" w:eastAsia="Times New Roman" w:hAnsi="Times New Roman" w:cs="Times New Roman"/>
              <w:sz w:val="20"/>
              <w:szCs w:val="20"/>
              <w:lang w:val="en-IN"/>
            </w:rPr>
          </w:rPrChange>
        </w:rPr>
        <w:t xml:space="preserve"> </w:t>
      </w:r>
    </w:p>
    <w:p w14:paraId="6E61ACC2" w14:textId="77777777" w:rsidR="00B93C2A" w:rsidRPr="00264BE8" w:rsidRDefault="00B93C2A" w:rsidP="00B93C2A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lang w:val="en-IN"/>
          <w:rPrChange w:id="185" w:author="Sham Parab" w:date="2021-05-28T09:46:00Z">
            <w:rPr>
              <w:rFonts w:ascii="Times New Roman" w:eastAsia="Times New Roman" w:hAnsi="Times New Roman" w:cs="Times New Roman"/>
              <w:sz w:val="20"/>
              <w:szCs w:val="20"/>
              <w:lang w:val="en-IN"/>
            </w:rPr>
          </w:rPrChange>
        </w:rPr>
      </w:pPr>
      <w:r w:rsidRPr="00264BE8">
        <w:rPr>
          <w:rFonts w:ascii="Arial Narrow" w:eastAsia="Times New Roman" w:hAnsi="Arial Narrow" w:cs="Times New Roman"/>
          <w:rPrChange w:id="186" w:author="Sham Parab" w:date="2021-05-28T09:46:00Z">
            <w:rPr>
              <w:rFonts w:ascii="Arial Narrow" w:eastAsia="Times New Roman" w:hAnsi="Arial Narrow" w:cs="Times New Roman"/>
              <w:sz w:val="24"/>
              <w:szCs w:val="24"/>
            </w:rPr>
          </w:rPrChange>
        </w:rPr>
        <w:t>Refer SP45 for work permit &amp; electrical shutdown</w:t>
      </w:r>
      <w:r w:rsidRPr="00264BE8">
        <w:rPr>
          <w:rFonts w:ascii="Times New Roman" w:eastAsia="Times New Roman" w:hAnsi="Times New Roman" w:cs="Times New Roman"/>
          <w:lang w:val="en-IN"/>
          <w:rPrChange w:id="187" w:author="Sham Parab" w:date="2021-05-28T09:46:00Z">
            <w:rPr>
              <w:rFonts w:ascii="Times New Roman" w:eastAsia="Times New Roman" w:hAnsi="Times New Roman" w:cs="Times New Roman"/>
              <w:sz w:val="20"/>
              <w:szCs w:val="20"/>
              <w:lang w:val="en-IN"/>
            </w:rPr>
          </w:rPrChange>
        </w:rPr>
        <w:t xml:space="preserve"> </w:t>
      </w:r>
    </w:p>
    <w:p w14:paraId="342D8BED" w14:textId="77777777" w:rsidR="00B93C2A" w:rsidRPr="00264BE8" w:rsidRDefault="00B93C2A" w:rsidP="00B93C2A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lang w:val="en-IN"/>
          <w:rPrChange w:id="188" w:author="Sham Parab" w:date="2021-05-28T09:46:00Z">
            <w:rPr>
              <w:rFonts w:ascii="Times New Roman" w:eastAsia="Times New Roman" w:hAnsi="Times New Roman" w:cs="Times New Roman"/>
              <w:sz w:val="20"/>
              <w:szCs w:val="20"/>
              <w:lang w:val="en-IN"/>
            </w:rPr>
          </w:rPrChange>
        </w:rPr>
      </w:pPr>
      <w:r w:rsidRPr="00264BE8">
        <w:rPr>
          <w:rFonts w:ascii="Arial Narrow" w:eastAsia="Times New Roman" w:hAnsi="Arial Narrow" w:cs="Times New Roman"/>
          <w:rPrChange w:id="189" w:author="Sham Parab" w:date="2021-05-28T09:46:00Z">
            <w:rPr>
              <w:rFonts w:ascii="Arial Narrow" w:eastAsia="Times New Roman" w:hAnsi="Arial Narrow" w:cs="Times New Roman"/>
              <w:sz w:val="24"/>
              <w:szCs w:val="24"/>
            </w:rPr>
          </w:rPrChange>
        </w:rPr>
        <w:t>Gouging and grinding has to be carried out in such a manner that persons working nearby are not affected.</w:t>
      </w:r>
      <w:r w:rsidRPr="00264BE8">
        <w:rPr>
          <w:rFonts w:ascii="Times New Roman" w:eastAsia="Times New Roman" w:hAnsi="Times New Roman" w:cs="Times New Roman"/>
          <w:lang w:val="en-IN"/>
          <w:rPrChange w:id="190" w:author="Sham Parab" w:date="2021-05-28T09:46:00Z">
            <w:rPr>
              <w:rFonts w:ascii="Times New Roman" w:eastAsia="Times New Roman" w:hAnsi="Times New Roman" w:cs="Times New Roman"/>
              <w:sz w:val="20"/>
              <w:szCs w:val="20"/>
              <w:lang w:val="en-IN"/>
            </w:rPr>
          </w:rPrChange>
        </w:rPr>
        <w:t xml:space="preserve"> </w:t>
      </w:r>
    </w:p>
    <w:p w14:paraId="525DD7B1" w14:textId="77777777" w:rsidR="00B93C2A" w:rsidRPr="00264BE8" w:rsidRDefault="00B93C2A" w:rsidP="00B93C2A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lang w:val="en-IN"/>
          <w:rPrChange w:id="191" w:author="Sham Parab" w:date="2021-05-28T09:46:00Z">
            <w:rPr>
              <w:rFonts w:ascii="Times New Roman" w:eastAsia="Times New Roman" w:hAnsi="Times New Roman" w:cs="Times New Roman"/>
              <w:sz w:val="20"/>
              <w:szCs w:val="20"/>
              <w:lang w:val="en-IN"/>
            </w:rPr>
          </w:rPrChange>
        </w:rPr>
      </w:pPr>
      <w:r w:rsidRPr="00264BE8">
        <w:rPr>
          <w:rFonts w:ascii="Arial Narrow" w:eastAsia="Times New Roman" w:hAnsi="Arial Narrow" w:cs="Times New Roman"/>
          <w:rPrChange w:id="192" w:author="Sham Parab" w:date="2021-05-28T09:46:00Z">
            <w:rPr>
              <w:rFonts w:ascii="Arial Narrow" w:eastAsia="Times New Roman" w:hAnsi="Arial Narrow" w:cs="Times New Roman"/>
              <w:sz w:val="24"/>
              <w:szCs w:val="24"/>
            </w:rPr>
          </w:rPrChange>
        </w:rPr>
        <w:t>Full body safety harness should be worn &amp; hooked to a good structure to work at height</w:t>
      </w:r>
      <w:r w:rsidRPr="00264BE8">
        <w:rPr>
          <w:rFonts w:ascii="Times New Roman" w:eastAsia="Times New Roman" w:hAnsi="Times New Roman" w:cs="Times New Roman"/>
          <w:lang w:val="en-IN"/>
          <w:rPrChange w:id="193" w:author="Sham Parab" w:date="2021-05-28T09:46:00Z">
            <w:rPr>
              <w:rFonts w:ascii="Times New Roman" w:eastAsia="Times New Roman" w:hAnsi="Times New Roman" w:cs="Times New Roman"/>
              <w:sz w:val="20"/>
              <w:szCs w:val="20"/>
              <w:lang w:val="en-IN"/>
            </w:rPr>
          </w:rPrChange>
        </w:rPr>
        <w:t xml:space="preserve"> </w:t>
      </w:r>
    </w:p>
    <w:p w14:paraId="75287DE9" w14:textId="77777777" w:rsidR="00B93C2A" w:rsidRPr="00264BE8" w:rsidRDefault="00B93C2A" w:rsidP="00B93C2A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lang w:val="en-IN"/>
          <w:rPrChange w:id="194" w:author="Sham Parab" w:date="2021-05-28T09:46:00Z">
            <w:rPr>
              <w:rFonts w:ascii="Times New Roman" w:eastAsia="Times New Roman" w:hAnsi="Times New Roman" w:cs="Times New Roman"/>
              <w:sz w:val="20"/>
              <w:szCs w:val="20"/>
              <w:lang w:val="en-IN"/>
            </w:rPr>
          </w:rPrChange>
        </w:rPr>
      </w:pPr>
      <w:r w:rsidRPr="00264BE8">
        <w:rPr>
          <w:rFonts w:ascii="Arial Narrow" w:eastAsia="Times New Roman" w:hAnsi="Arial Narrow" w:cs="Times New Roman"/>
          <w:rPrChange w:id="195" w:author="Sham Parab" w:date="2021-05-28T09:46:00Z">
            <w:rPr>
              <w:rFonts w:ascii="Arial Narrow" w:eastAsia="Times New Roman" w:hAnsi="Arial Narrow" w:cs="Times New Roman"/>
              <w:sz w:val="24"/>
              <w:szCs w:val="24"/>
            </w:rPr>
          </w:rPrChange>
        </w:rPr>
        <w:t>Fall arrestor, steel wire rope life line has be used as safety to work at height (engineer to review where ever applicable)</w:t>
      </w:r>
      <w:r w:rsidRPr="00264BE8">
        <w:rPr>
          <w:rFonts w:ascii="Times New Roman" w:eastAsia="Times New Roman" w:hAnsi="Times New Roman" w:cs="Times New Roman"/>
          <w:lang w:val="en-IN"/>
          <w:rPrChange w:id="196" w:author="Sham Parab" w:date="2021-05-28T09:46:00Z">
            <w:rPr>
              <w:rFonts w:ascii="Times New Roman" w:eastAsia="Times New Roman" w:hAnsi="Times New Roman" w:cs="Times New Roman"/>
              <w:sz w:val="20"/>
              <w:szCs w:val="20"/>
              <w:lang w:val="en-IN"/>
            </w:rPr>
          </w:rPrChange>
        </w:rPr>
        <w:t xml:space="preserve"> </w:t>
      </w:r>
    </w:p>
    <w:p w14:paraId="2D7340F7" w14:textId="77777777" w:rsidR="00B93C2A" w:rsidRPr="00264BE8" w:rsidRDefault="00B93C2A" w:rsidP="00B93C2A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lang w:val="en-IN"/>
          <w:rPrChange w:id="197" w:author="Sham Parab" w:date="2021-05-28T09:46:00Z">
            <w:rPr>
              <w:rFonts w:ascii="Times New Roman" w:eastAsia="Times New Roman" w:hAnsi="Times New Roman" w:cs="Times New Roman"/>
              <w:sz w:val="20"/>
              <w:szCs w:val="20"/>
              <w:lang w:val="en-IN"/>
            </w:rPr>
          </w:rPrChange>
        </w:rPr>
      </w:pPr>
      <w:r w:rsidRPr="00264BE8">
        <w:rPr>
          <w:rFonts w:ascii="Arial Narrow" w:eastAsia="Times New Roman" w:hAnsi="Arial Narrow" w:cs="Times New Roman"/>
          <w:rPrChange w:id="198" w:author="Sham Parab" w:date="2021-05-28T09:46:00Z">
            <w:rPr>
              <w:rFonts w:ascii="Arial Narrow" w:eastAsia="Times New Roman" w:hAnsi="Arial Narrow" w:cs="Times New Roman"/>
              <w:sz w:val="24"/>
              <w:szCs w:val="24"/>
            </w:rPr>
          </w:rPrChange>
        </w:rPr>
        <w:t>24 v Hand lamps used should be used to avoid electrical shocks.</w:t>
      </w:r>
      <w:r w:rsidRPr="00264BE8">
        <w:rPr>
          <w:rFonts w:ascii="Times New Roman" w:eastAsia="Times New Roman" w:hAnsi="Times New Roman" w:cs="Times New Roman"/>
          <w:lang w:val="en-IN"/>
          <w:rPrChange w:id="199" w:author="Sham Parab" w:date="2021-05-28T09:46:00Z">
            <w:rPr>
              <w:rFonts w:ascii="Times New Roman" w:eastAsia="Times New Roman" w:hAnsi="Times New Roman" w:cs="Times New Roman"/>
              <w:sz w:val="20"/>
              <w:szCs w:val="20"/>
              <w:lang w:val="en-IN"/>
            </w:rPr>
          </w:rPrChange>
        </w:rPr>
        <w:t xml:space="preserve"> </w:t>
      </w:r>
    </w:p>
    <w:p w14:paraId="39901E2B" w14:textId="77777777" w:rsidR="00B93C2A" w:rsidRPr="00264BE8" w:rsidRDefault="00B93C2A" w:rsidP="00B93C2A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lang w:val="en-IN"/>
          <w:rPrChange w:id="200" w:author="Sham Parab" w:date="2021-05-28T09:46:00Z">
            <w:rPr>
              <w:rFonts w:ascii="Times New Roman" w:eastAsia="Times New Roman" w:hAnsi="Times New Roman" w:cs="Times New Roman"/>
              <w:sz w:val="20"/>
              <w:szCs w:val="20"/>
              <w:lang w:val="en-IN"/>
            </w:rPr>
          </w:rPrChange>
        </w:rPr>
      </w:pPr>
      <w:r w:rsidRPr="00264BE8">
        <w:rPr>
          <w:rFonts w:ascii="Arial Narrow" w:eastAsia="Times New Roman" w:hAnsi="Arial Narrow" w:cs="Times New Roman"/>
          <w:rPrChange w:id="201" w:author="Sham Parab" w:date="2021-05-28T09:46:00Z">
            <w:rPr>
              <w:rFonts w:ascii="Arial Narrow" w:eastAsia="Times New Roman" w:hAnsi="Arial Narrow" w:cs="Times New Roman"/>
              <w:sz w:val="24"/>
              <w:szCs w:val="24"/>
            </w:rPr>
          </w:rPrChange>
        </w:rPr>
        <w:t>Proper illumination to be provided wherever there is poor visibility.</w:t>
      </w:r>
      <w:r w:rsidRPr="00264BE8">
        <w:rPr>
          <w:rFonts w:ascii="Times New Roman" w:eastAsia="Times New Roman" w:hAnsi="Times New Roman" w:cs="Times New Roman"/>
          <w:lang w:val="en-IN"/>
          <w:rPrChange w:id="202" w:author="Sham Parab" w:date="2021-05-28T09:46:00Z">
            <w:rPr>
              <w:rFonts w:ascii="Times New Roman" w:eastAsia="Times New Roman" w:hAnsi="Times New Roman" w:cs="Times New Roman"/>
              <w:sz w:val="20"/>
              <w:szCs w:val="20"/>
              <w:lang w:val="en-IN"/>
            </w:rPr>
          </w:rPrChange>
        </w:rPr>
        <w:t xml:space="preserve"> </w:t>
      </w:r>
    </w:p>
    <w:p w14:paraId="68E23AAD" w14:textId="77777777" w:rsidR="00B93C2A" w:rsidRPr="00264BE8" w:rsidRDefault="00B93C2A" w:rsidP="00B93C2A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lang w:val="en-IN"/>
          <w:rPrChange w:id="203" w:author="Sham Parab" w:date="2021-05-28T09:46:00Z">
            <w:rPr>
              <w:rFonts w:ascii="Times New Roman" w:eastAsia="Times New Roman" w:hAnsi="Times New Roman" w:cs="Times New Roman"/>
              <w:sz w:val="20"/>
              <w:szCs w:val="20"/>
              <w:lang w:val="en-IN"/>
            </w:rPr>
          </w:rPrChange>
        </w:rPr>
      </w:pPr>
      <w:r w:rsidRPr="00264BE8">
        <w:rPr>
          <w:rFonts w:ascii="Arial Narrow" w:eastAsia="Times New Roman" w:hAnsi="Arial Narrow" w:cs="Times New Roman"/>
          <w:rPrChange w:id="204" w:author="Sham Parab" w:date="2021-05-28T09:46:00Z">
            <w:rPr>
              <w:rFonts w:ascii="Arial Narrow" w:eastAsia="Times New Roman" w:hAnsi="Arial Narrow" w:cs="Times New Roman"/>
              <w:sz w:val="24"/>
              <w:szCs w:val="24"/>
            </w:rPr>
          </w:rPrChange>
        </w:rPr>
        <w:t>All hand operated tools should be provided with proper earthing.</w:t>
      </w:r>
      <w:r w:rsidRPr="00264BE8">
        <w:rPr>
          <w:rFonts w:ascii="Times New Roman" w:eastAsia="Times New Roman" w:hAnsi="Times New Roman" w:cs="Times New Roman"/>
          <w:lang w:val="en-IN"/>
          <w:rPrChange w:id="205" w:author="Sham Parab" w:date="2021-05-28T09:46:00Z">
            <w:rPr>
              <w:rFonts w:ascii="Times New Roman" w:eastAsia="Times New Roman" w:hAnsi="Times New Roman" w:cs="Times New Roman"/>
              <w:sz w:val="20"/>
              <w:szCs w:val="20"/>
              <w:lang w:val="en-IN"/>
            </w:rPr>
          </w:rPrChange>
        </w:rPr>
        <w:t xml:space="preserve"> </w:t>
      </w:r>
    </w:p>
    <w:p w14:paraId="49F1DDA2" w14:textId="77777777" w:rsidR="00B93C2A" w:rsidRPr="00264BE8" w:rsidRDefault="00B93C2A" w:rsidP="00B93C2A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lang w:val="en-IN"/>
          <w:rPrChange w:id="206" w:author="Sham Parab" w:date="2021-05-28T09:46:00Z">
            <w:rPr>
              <w:rFonts w:ascii="Times New Roman" w:eastAsia="Times New Roman" w:hAnsi="Times New Roman" w:cs="Times New Roman"/>
              <w:sz w:val="20"/>
              <w:szCs w:val="20"/>
              <w:lang w:val="en-IN"/>
            </w:rPr>
          </w:rPrChange>
        </w:rPr>
      </w:pPr>
      <w:r w:rsidRPr="00264BE8">
        <w:rPr>
          <w:rFonts w:ascii="Arial Narrow" w:eastAsia="Times New Roman" w:hAnsi="Arial Narrow" w:cs="Times New Roman"/>
          <w:rPrChange w:id="207" w:author="Sham Parab" w:date="2021-05-28T09:46:00Z">
            <w:rPr>
              <w:rFonts w:ascii="Arial Narrow" w:eastAsia="Times New Roman" w:hAnsi="Arial Narrow" w:cs="Times New Roman"/>
              <w:sz w:val="24"/>
              <w:szCs w:val="24"/>
            </w:rPr>
          </w:rPrChange>
        </w:rPr>
        <w:t>Workmen basket/</w:t>
      </w:r>
      <w:r w:rsidR="00BA2781" w:rsidRPr="00264BE8">
        <w:rPr>
          <w:rFonts w:ascii="Arial Narrow" w:eastAsia="Times New Roman" w:hAnsi="Arial Narrow" w:cs="Times New Roman"/>
          <w:rPrChange w:id="208" w:author="Sham Parab" w:date="2021-05-28T09:46:00Z">
            <w:rPr>
              <w:rFonts w:ascii="Arial Narrow" w:eastAsia="Times New Roman" w:hAnsi="Arial Narrow" w:cs="Times New Roman"/>
              <w:sz w:val="24"/>
              <w:szCs w:val="24"/>
            </w:rPr>
          </w:rPrChange>
        </w:rPr>
        <w:t>cherry picker</w:t>
      </w:r>
      <w:r w:rsidRPr="00264BE8">
        <w:rPr>
          <w:rFonts w:ascii="Arial Narrow" w:eastAsia="Times New Roman" w:hAnsi="Arial Narrow" w:cs="Times New Roman"/>
          <w:rPrChange w:id="209" w:author="Sham Parab" w:date="2021-05-28T09:46:00Z">
            <w:rPr>
              <w:rFonts w:ascii="Arial Narrow" w:eastAsia="Times New Roman" w:hAnsi="Arial Narrow" w:cs="Times New Roman"/>
              <w:sz w:val="24"/>
              <w:szCs w:val="24"/>
            </w:rPr>
          </w:rPrChange>
        </w:rPr>
        <w:t xml:space="preserve"> should be used wherever the approach is not present</w:t>
      </w:r>
      <w:r w:rsidR="00BA2781" w:rsidRPr="00264BE8">
        <w:rPr>
          <w:rFonts w:ascii="Arial Narrow" w:eastAsia="Times New Roman" w:hAnsi="Arial Narrow" w:cs="Times New Roman"/>
          <w:rPrChange w:id="210" w:author="Sham Parab" w:date="2021-05-28T09:46:00Z">
            <w:rPr>
              <w:rFonts w:ascii="Arial Narrow" w:eastAsia="Times New Roman" w:hAnsi="Arial Narrow" w:cs="Times New Roman"/>
              <w:sz w:val="24"/>
              <w:szCs w:val="24"/>
            </w:rPr>
          </w:rPrChange>
        </w:rPr>
        <w:t>.</w:t>
      </w:r>
      <w:r w:rsidRPr="00264BE8">
        <w:rPr>
          <w:rFonts w:ascii="Arial Narrow" w:eastAsia="Times New Roman" w:hAnsi="Arial Narrow" w:cs="Times New Roman"/>
          <w:rPrChange w:id="211" w:author="Sham Parab" w:date="2021-05-28T09:46:00Z">
            <w:rPr>
              <w:rFonts w:ascii="Arial Narrow" w:eastAsia="Times New Roman" w:hAnsi="Arial Narrow" w:cs="Times New Roman"/>
              <w:sz w:val="24"/>
              <w:szCs w:val="24"/>
            </w:rPr>
          </w:rPrChange>
        </w:rPr>
        <w:t xml:space="preserve"> </w:t>
      </w:r>
    </w:p>
    <w:p w14:paraId="5ED06113" w14:textId="77777777" w:rsidR="00B93C2A" w:rsidRPr="00264BE8" w:rsidRDefault="00B93C2A" w:rsidP="00B93C2A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lang w:val="en-IN"/>
          <w:rPrChange w:id="212" w:author="Sham Parab" w:date="2021-05-28T09:46:00Z">
            <w:rPr>
              <w:rFonts w:ascii="Times New Roman" w:eastAsia="Times New Roman" w:hAnsi="Times New Roman" w:cs="Times New Roman"/>
              <w:sz w:val="20"/>
              <w:szCs w:val="20"/>
              <w:lang w:val="en-IN"/>
            </w:rPr>
          </w:rPrChange>
        </w:rPr>
      </w:pPr>
      <w:r w:rsidRPr="00264BE8">
        <w:rPr>
          <w:rFonts w:ascii="Arial Narrow" w:eastAsia="Times New Roman" w:hAnsi="Arial Narrow" w:cs="Times New Roman"/>
          <w:rPrChange w:id="213" w:author="Sham Parab" w:date="2021-05-28T09:46:00Z">
            <w:rPr>
              <w:rFonts w:ascii="Arial Narrow" w:eastAsia="Times New Roman" w:hAnsi="Arial Narrow" w:cs="Times New Roman"/>
              <w:sz w:val="24"/>
              <w:szCs w:val="24"/>
            </w:rPr>
          </w:rPrChange>
        </w:rPr>
        <w:t xml:space="preserve">Wooden planks in suspended platforms </w:t>
      </w:r>
      <w:proofErr w:type="spellStart"/>
      <w:r w:rsidRPr="00264BE8">
        <w:rPr>
          <w:rFonts w:ascii="Arial Narrow" w:eastAsia="Times New Roman" w:hAnsi="Arial Narrow" w:cs="Times New Roman"/>
          <w:rPrChange w:id="214" w:author="Sham Parab" w:date="2021-05-28T09:46:00Z">
            <w:rPr>
              <w:rFonts w:ascii="Arial Narrow" w:eastAsia="Times New Roman" w:hAnsi="Arial Narrow" w:cs="Times New Roman"/>
              <w:sz w:val="24"/>
              <w:szCs w:val="24"/>
            </w:rPr>
          </w:rPrChange>
        </w:rPr>
        <w:t>etc</w:t>
      </w:r>
      <w:proofErr w:type="spellEnd"/>
      <w:r w:rsidRPr="00264BE8">
        <w:rPr>
          <w:rFonts w:ascii="Arial Narrow" w:eastAsia="Times New Roman" w:hAnsi="Arial Narrow" w:cs="Times New Roman"/>
          <w:rPrChange w:id="215" w:author="Sham Parab" w:date="2021-05-28T09:46:00Z">
            <w:rPr>
              <w:rFonts w:ascii="Arial Narrow" w:eastAsia="Times New Roman" w:hAnsi="Arial Narrow" w:cs="Times New Roman"/>
              <w:sz w:val="24"/>
              <w:szCs w:val="24"/>
            </w:rPr>
          </w:rPrChange>
        </w:rPr>
        <w:t xml:space="preserve"> should be inspected for cracks, splits, burns, or other damage. Ropes used for suspended platform should be inspected frequently for cuts, wear, bums, or other unsafe conditions:</w:t>
      </w:r>
      <w:r w:rsidRPr="00264BE8">
        <w:rPr>
          <w:rFonts w:ascii="Times New Roman" w:eastAsia="Times New Roman" w:hAnsi="Times New Roman" w:cs="Times New Roman"/>
          <w:lang w:val="en-IN"/>
          <w:rPrChange w:id="216" w:author="Sham Parab" w:date="2021-05-28T09:46:00Z">
            <w:rPr>
              <w:rFonts w:ascii="Times New Roman" w:eastAsia="Times New Roman" w:hAnsi="Times New Roman" w:cs="Times New Roman"/>
              <w:sz w:val="20"/>
              <w:szCs w:val="20"/>
              <w:lang w:val="en-IN"/>
            </w:rPr>
          </w:rPrChange>
        </w:rPr>
        <w:t xml:space="preserve"> </w:t>
      </w:r>
    </w:p>
    <w:p w14:paraId="7B28EBD8" w14:textId="77777777" w:rsidR="00B93C2A" w:rsidRPr="00264BE8" w:rsidRDefault="00B93C2A" w:rsidP="00B93C2A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lang w:val="en-IN"/>
          <w:rPrChange w:id="217" w:author="Sham Parab" w:date="2021-05-28T09:46:00Z">
            <w:rPr>
              <w:rFonts w:ascii="Times New Roman" w:eastAsia="Times New Roman" w:hAnsi="Times New Roman" w:cs="Times New Roman"/>
              <w:sz w:val="20"/>
              <w:szCs w:val="20"/>
              <w:lang w:val="en-IN"/>
            </w:rPr>
          </w:rPrChange>
        </w:rPr>
      </w:pPr>
      <w:r w:rsidRPr="00264BE8">
        <w:rPr>
          <w:rFonts w:ascii="Arial Narrow" w:eastAsia="Times New Roman" w:hAnsi="Arial Narrow" w:cs="Times New Roman"/>
          <w:rPrChange w:id="218" w:author="Sham Parab" w:date="2021-05-28T09:46:00Z">
            <w:rPr>
              <w:rFonts w:ascii="Arial Narrow" w:eastAsia="Times New Roman" w:hAnsi="Arial Narrow" w:cs="Times New Roman"/>
              <w:sz w:val="24"/>
              <w:szCs w:val="24"/>
            </w:rPr>
          </w:rPrChange>
        </w:rPr>
        <w:t>No material should be thrown / dropped from height</w:t>
      </w:r>
      <w:r w:rsidRPr="00264BE8">
        <w:rPr>
          <w:rFonts w:ascii="Times New Roman" w:eastAsia="Times New Roman" w:hAnsi="Times New Roman" w:cs="Times New Roman"/>
          <w:lang w:val="en-IN"/>
          <w:rPrChange w:id="219" w:author="Sham Parab" w:date="2021-05-28T09:46:00Z">
            <w:rPr>
              <w:rFonts w:ascii="Times New Roman" w:eastAsia="Times New Roman" w:hAnsi="Times New Roman" w:cs="Times New Roman"/>
              <w:sz w:val="20"/>
              <w:szCs w:val="20"/>
              <w:lang w:val="en-IN"/>
            </w:rPr>
          </w:rPrChange>
        </w:rPr>
        <w:t xml:space="preserve"> </w:t>
      </w:r>
    </w:p>
    <w:p w14:paraId="6BECA46B" w14:textId="77777777" w:rsidR="00B93C2A" w:rsidRPr="00264BE8" w:rsidRDefault="00B93C2A" w:rsidP="00B93C2A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lang w:val="en-IN"/>
          <w:rPrChange w:id="220" w:author="Sham Parab" w:date="2021-05-28T09:46:00Z">
            <w:rPr>
              <w:rFonts w:ascii="Times New Roman" w:eastAsia="Times New Roman" w:hAnsi="Times New Roman" w:cs="Times New Roman"/>
              <w:sz w:val="20"/>
              <w:szCs w:val="20"/>
              <w:lang w:val="en-IN"/>
            </w:rPr>
          </w:rPrChange>
        </w:rPr>
      </w:pPr>
      <w:r w:rsidRPr="00264BE8">
        <w:rPr>
          <w:rFonts w:ascii="Arial Narrow" w:eastAsia="Times New Roman" w:hAnsi="Arial Narrow" w:cs="Times New Roman"/>
          <w:rPrChange w:id="221" w:author="Sham Parab" w:date="2021-05-28T09:46:00Z">
            <w:rPr>
              <w:rFonts w:ascii="Arial Narrow" w:eastAsia="Times New Roman" w:hAnsi="Arial Narrow" w:cs="Times New Roman"/>
              <w:sz w:val="24"/>
              <w:szCs w:val="24"/>
            </w:rPr>
          </w:rPrChange>
        </w:rPr>
        <w:t>Certified Ladders may be used f</w:t>
      </w:r>
      <w:r w:rsidR="00BA2781" w:rsidRPr="00264BE8">
        <w:rPr>
          <w:rFonts w:ascii="Arial Narrow" w:eastAsia="Times New Roman" w:hAnsi="Arial Narrow" w:cs="Times New Roman"/>
          <w:rPrChange w:id="222" w:author="Sham Parab" w:date="2021-05-28T09:46:00Z">
            <w:rPr>
              <w:rFonts w:ascii="Arial Narrow" w:eastAsia="Times New Roman" w:hAnsi="Arial Narrow" w:cs="Times New Roman"/>
              <w:sz w:val="24"/>
              <w:szCs w:val="24"/>
            </w:rPr>
          </w:rPrChange>
        </w:rPr>
        <w:t>or</w:t>
      </w:r>
      <w:r w:rsidRPr="00264BE8">
        <w:rPr>
          <w:rFonts w:ascii="Arial Narrow" w:eastAsia="Times New Roman" w:hAnsi="Arial Narrow" w:cs="Times New Roman"/>
          <w:rPrChange w:id="223" w:author="Sham Parab" w:date="2021-05-28T09:46:00Z">
            <w:rPr>
              <w:rFonts w:ascii="Arial Narrow" w:eastAsia="Times New Roman" w:hAnsi="Arial Narrow" w:cs="Times New Roman"/>
              <w:sz w:val="24"/>
              <w:szCs w:val="24"/>
            </w:rPr>
          </w:rPrChange>
        </w:rPr>
        <w:t xml:space="preserve"> climbing to heights. The ladder should be secured properly</w:t>
      </w:r>
      <w:r w:rsidRPr="00264BE8">
        <w:rPr>
          <w:rFonts w:ascii="Times New Roman" w:eastAsia="Times New Roman" w:hAnsi="Times New Roman" w:cs="Times New Roman"/>
          <w:lang w:val="en-IN"/>
          <w:rPrChange w:id="224" w:author="Sham Parab" w:date="2021-05-28T09:46:00Z">
            <w:rPr>
              <w:rFonts w:ascii="Times New Roman" w:eastAsia="Times New Roman" w:hAnsi="Times New Roman" w:cs="Times New Roman"/>
              <w:sz w:val="20"/>
              <w:szCs w:val="20"/>
              <w:lang w:val="en-IN"/>
            </w:rPr>
          </w:rPrChange>
        </w:rPr>
        <w:t xml:space="preserve"> </w:t>
      </w:r>
    </w:p>
    <w:p w14:paraId="706C8CE3" w14:textId="77777777" w:rsidR="00B93C2A" w:rsidRPr="00264BE8" w:rsidRDefault="00B93C2A" w:rsidP="00B93C2A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lang w:val="en-IN"/>
          <w:rPrChange w:id="225" w:author="Sham Parab" w:date="2021-05-28T09:46:00Z">
            <w:rPr>
              <w:rFonts w:ascii="Times New Roman" w:eastAsia="Times New Roman" w:hAnsi="Times New Roman" w:cs="Times New Roman"/>
              <w:sz w:val="20"/>
              <w:szCs w:val="20"/>
              <w:lang w:val="en-IN"/>
            </w:rPr>
          </w:rPrChange>
        </w:rPr>
      </w:pPr>
      <w:r w:rsidRPr="00264BE8">
        <w:rPr>
          <w:rFonts w:ascii="Arial Narrow" w:eastAsia="Times New Roman" w:hAnsi="Arial Narrow" w:cs="Times New Roman"/>
          <w:rPrChange w:id="226" w:author="Sham Parab" w:date="2021-05-28T09:46:00Z">
            <w:rPr>
              <w:rFonts w:ascii="Arial Narrow" w:eastAsia="Times New Roman" w:hAnsi="Arial Narrow" w:cs="Times New Roman"/>
              <w:sz w:val="24"/>
              <w:szCs w:val="24"/>
            </w:rPr>
          </w:rPrChange>
        </w:rPr>
        <w:lastRenderedPageBreak/>
        <w:t xml:space="preserve">The men should be advised to clean their shoes of mud, grease, oil or other slippery material before climbing a ladder or going on steel or a planked floor, so that they will not slip or drag slippery material for other to slip on. </w:t>
      </w:r>
    </w:p>
    <w:p w14:paraId="0F65CF96" w14:textId="77777777" w:rsidR="00B93C2A" w:rsidRPr="00264BE8" w:rsidRDefault="00B93C2A" w:rsidP="00B93C2A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lang w:val="en-IN"/>
          <w:rPrChange w:id="227" w:author="Sham Parab" w:date="2021-05-28T09:46:00Z">
            <w:rPr>
              <w:rFonts w:ascii="Times New Roman" w:eastAsia="Times New Roman" w:hAnsi="Times New Roman" w:cs="Times New Roman"/>
              <w:sz w:val="20"/>
              <w:szCs w:val="20"/>
              <w:lang w:val="en-IN"/>
            </w:rPr>
          </w:rPrChange>
        </w:rPr>
      </w:pPr>
      <w:r w:rsidRPr="00264BE8">
        <w:rPr>
          <w:rFonts w:ascii="Arial Narrow" w:eastAsia="Times New Roman" w:hAnsi="Arial Narrow" w:cs="Times New Roman"/>
          <w:rPrChange w:id="228" w:author="Sham Parab" w:date="2021-05-28T09:46:00Z">
            <w:rPr>
              <w:rFonts w:ascii="Arial Narrow" w:eastAsia="Times New Roman" w:hAnsi="Arial Narrow" w:cs="Times New Roman"/>
              <w:sz w:val="24"/>
              <w:szCs w:val="24"/>
            </w:rPr>
          </w:rPrChange>
        </w:rPr>
        <w:t xml:space="preserve">Tools or material should not be carried while climbing though ladders </w:t>
      </w:r>
    </w:p>
    <w:p w14:paraId="4FD96F5B" w14:textId="77777777" w:rsidR="00B93C2A" w:rsidRPr="00264BE8" w:rsidRDefault="00B93C2A" w:rsidP="00B93C2A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lang w:val="en-IN"/>
          <w:rPrChange w:id="229" w:author="Sham Parab" w:date="2021-05-28T09:46:00Z">
            <w:rPr>
              <w:rFonts w:ascii="Times New Roman" w:eastAsia="Times New Roman" w:hAnsi="Times New Roman" w:cs="Times New Roman"/>
              <w:sz w:val="20"/>
              <w:szCs w:val="20"/>
              <w:lang w:val="en-IN"/>
            </w:rPr>
          </w:rPrChange>
        </w:rPr>
      </w:pPr>
      <w:r w:rsidRPr="00264BE8">
        <w:rPr>
          <w:rFonts w:ascii="Arial Narrow" w:eastAsia="Times New Roman" w:hAnsi="Arial Narrow" w:cs="Times New Roman"/>
          <w:rPrChange w:id="230" w:author="Sham Parab" w:date="2021-05-28T09:46:00Z">
            <w:rPr>
              <w:rFonts w:ascii="Arial Narrow" w:eastAsia="Times New Roman" w:hAnsi="Arial Narrow" w:cs="Times New Roman"/>
              <w:sz w:val="24"/>
              <w:szCs w:val="24"/>
            </w:rPr>
          </w:rPrChange>
        </w:rPr>
        <w:t xml:space="preserve">Workmen executing the jobs should be aware of the </w:t>
      </w:r>
      <w:proofErr w:type="spellStart"/>
      <w:r w:rsidRPr="00264BE8">
        <w:rPr>
          <w:rFonts w:ascii="Arial Narrow" w:eastAsia="Times New Roman" w:hAnsi="Arial Narrow" w:cs="Times New Roman"/>
          <w:rPrChange w:id="231" w:author="Sham Parab" w:date="2021-05-28T09:46:00Z">
            <w:rPr>
              <w:rFonts w:ascii="Arial Narrow" w:eastAsia="Times New Roman" w:hAnsi="Arial Narrow" w:cs="Times New Roman"/>
              <w:sz w:val="24"/>
              <w:szCs w:val="24"/>
            </w:rPr>
          </w:rPrChange>
        </w:rPr>
        <w:t>fire fighting</w:t>
      </w:r>
      <w:proofErr w:type="spellEnd"/>
      <w:r w:rsidRPr="00264BE8">
        <w:rPr>
          <w:rFonts w:ascii="Arial Narrow" w:eastAsia="Times New Roman" w:hAnsi="Arial Narrow" w:cs="Times New Roman"/>
          <w:rPrChange w:id="232" w:author="Sham Parab" w:date="2021-05-28T09:46:00Z">
            <w:rPr>
              <w:rFonts w:ascii="Arial Narrow" w:eastAsia="Times New Roman" w:hAnsi="Arial Narrow" w:cs="Times New Roman"/>
              <w:sz w:val="24"/>
              <w:szCs w:val="24"/>
            </w:rPr>
          </w:rPrChange>
        </w:rPr>
        <w:t xml:space="preserve"> procedure. They should know the emergency telephone number of plant</w:t>
      </w:r>
      <w:r w:rsidRPr="00264BE8">
        <w:rPr>
          <w:rFonts w:ascii="Times New Roman" w:eastAsia="Times New Roman" w:hAnsi="Times New Roman" w:cs="Times New Roman"/>
          <w:lang w:val="en-IN"/>
          <w:rPrChange w:id="233" w:author="Sham Parab" w:date="2021-05-28T09:46:00Z">
            <w:rPr>
              <w:rFonts w:ascii="Times New Roman" w:eastAsia="Times New Roman" w:hAnsi="Times New Roman" w:cs="Times New Roman"/>
              <w:sz w:val="20"/>
              <w:szCs w:val="20"/>
              <w:lang w:val="en-IN"/>
            </w:rPr>
          </w:rPrChange>
        </w:rPr>
        <w:t xml:space="preserve"> </w:t>
      </w:r>
    </w:p>
    <w:p w14:paraId="6391C2EF" w14:textId="77777777" w:rsidR="00B93C2A" w:rsidRPr="00264BE8" w:rsidRDefault="00B93C2A" w:rsidP="00B93C2A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lang w:val="en-IN"/>
          <w:rPrChange w:id="234" w:author="Sham Parab" w:date="2021-05-28T09:46:00Z">
            <w:rPr>
              <w:rFonts w:ascii="Times New Roman" w:eastAsia="Times New Roman" w:hAnsi="Times New Roman" w:cs="Times New Roman"/>
              <w:sz w:val="20"/>
              <w:szCs w:val="20"/>
              <w:lang w:val="en-IN"/>
            </w:rPr>
          </w:rPrChange>
        </w:rPr>
      </w:pPr>
      <w:r w:rsidRPr="00264BE8">
        <w:rPr>
          <w:rFonts w:ascii="Arial Narrow" w:eastAsia="Times New Roman" w:hAnsi="Arial Narrow" w:cs="Times New Roman"/>
          <w:rPrChange w:id="235" w:author="Sham Parab" w:date="2021-05-28T09:46:00Z">
            <w:rPr>
              <w:rFonts w:ascii="Arial Narrow" w:eastAsia="Times New Roman" w:hAnsi="Arial Narrow" w:cs="Times New Roman"/>
              <w:sz w:val="24"/>
              <w:szCs w:val="24"/>
            </w:rPr>
          </w:rPrChange>
        </w:rPr>
        <w:t xml:space="preserve">Proper </w:t>
      </w:r>
      <w:r w:rsidR="00830CE5" w:rsidRPr="00264BE8">
        <w:rPr>
          <w:rFonts w:ascii="Arial Narrow" w:eastAsia="Times New Roman" w:hAnsi="Arial Narrow" w:cs="Times New Roman"/>
          <w:rPrChange w:id="236" w:author="Sham Parab" w:date="2021-05-28T09:46:00Z">
            <w:rPr>
              <w:rFonts w:ascii="Arial Narrow" w:eastAsia="Times New Roman" w:hAnsi="Arial Narrow" w:cs="Times New Roman"/>
              <w:sz w:val="24"/>
              <w:szCs w:val="24"/>
            </w:rPr>
          </w:rPrChange>
        </w:rPr>
        <w:t>housekeeping</w:t>
      </w:r>
      <w:r w:rsidRPr="00264BE8">
        <w:rPr>
          <w:rFonts w:ascii="Arial Narrow" w:eastAsia="Times New Roman" w:hAnsi="Arial Narrow" w:cs="Times New Roman"/>
          <w:rPrChange w:id="237" w:author="Sham Parab" w:date="2021-05-28T09:46:00Z">
            <w:rPr>
              <w:rFonts w:ascii="Arial Narrow" w:eastAsia="Times New Roman" w:hAnsi="Arial Narrow" w:cs="Times New Roman"/>
              <w:sz w:val="24"/>
              <w:szCs w:val="24"/>
            </w:rPr>
          </w:rPrChange>
        </w:rPr>
        <w:t xml:space="preserve"> should be done after completion of the jobs.</w:t>
      </w:r>
      <w:r w:rsidRPr="00264BE8">
        <w:rPr>
          <w:rFonts w:ascii="Times New Roman" w:eastAsia="Times New Roman" w:hAnsi="Times New Roman" w:cs="Times New Roman"/>
          <w:lang w:val="en-IN"/>
          <w:rPrChange w:id="238" w:author="Sham Parab" w:date="2021-05-28T09:46:00Z">
            <w:rPr>
              <w:rFonts w:ascii="Times New Roman" w:eastAsia="Times New Roman" w:hAnsi="Times New Roman" w:cs="Times New Roman"/>
              <w:sz w:val="20"/>
              <w:szCs w:val="20"/>
              <w:lang w:val="en-IN"/>
            </w:rPr>
          </w:rPrChange>
        </w:rPr>
        <w:t xml:space="preserve"> </w:t>
      </w:r>
    </w:p>
    <w:p w14:paraId="69F03299" w14:textId="77777777" w:rsidR="00B93C2A" w:rsidRPr="00264BE8" w:rsidRDefault="00B93C2A" w:rsidP="00B93C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/>
          <w:rPrChange w:id="239" w:author="Sham Parab" w:date="2021-05-28T09:46:00Z">
            <w:rPr>
              <w:rFonts w:ascii="Times New Roman" w:eastAsia="Times New Roman" w:hAnsi="Times New Roman" w:cs="Times New Roman"/>
              <w:sz w:val="24"/>
              <w:szCs w:val="24"/>
              <w:lang w:val="en-IN"/>
            </w:rPr>
          </w:rPrChange>
        </w:rPr>
      </w:pPr>
      <w:r w:rsidRPr="00264BE8">
        <w:rPr>
          <w:rFonts w:ascii="Arial Narrow" w:eastAsia="Times New Roman" w:hAnsi="Arial Narrow" w:cs="Times New Roman"/>
          <w:b/>
          <w:bCs/>
          <w:rPrChange w:id="240" w:author="Sham Parab" w:date="2021-05-28T09:46:00Z">
            <w:rPr>
              <w:rFonts w:ascii="Arial Narrow" w:eastAsia="Times New Roman" w:hAnsi="Arial Narrow" w:cs="Times New Roman"/>
              <w:b/>
              <w:bCs/>
              <w:sz w:val="24"/>
              <w:szCs w:val="24"/>
            </w:rPr>
          </w:rPrChange>
        </w:rPr>
        <w:t>Work No 1:</w:t>
      </w:r>
      <w:r w:rsidRPr="00264BE8">
        <w:rPr>
          <w:rFonts w:ascii="Arial Narrow" w:eastAsia="Times New Roman" w:hAnsi="Arial Narrow" w:cs="Times New Roman"/>
          <w:rPrChange w:id="241" w:author="Sham Parab" w:date="2021-05-28T09:46:00Z">
            <w:rPr>
              <w:rFonts w:ascii="Arial Narrow" w:eastAsia="Times New Roman" w:hAnsi="Arial Narrow" w:cs="Times New Roman"/>
              <w:sz w:val="24"/>
              <w:szCs w:val="24"/>
            </w:rPr>
          </w:rPrChange>
        </w:rPr>
        <w:t xml:space="preserve"> Visual Inspection</w:t>
      </w:r>
    </w:p>
    <w:p w14:paraId="3ED20760" w14:textId="77777777" w:rsidR="00B93C2A" w:rsidRPr="00264BE8" w:rsidRDefault="00B93C2A" w:rsidP="00B93C2A">
      <w:pPr>
        <w:spacing w:after="0" w:line="240" w:lineRule="auto"/>
        <w:rPr>
          <w:rFonts w:ascii="Times New Roman" w:eastAsia="Times New Roman" w:hAnsi="Times New Roman" w:cs="Times New Roman"/>
          <w:lang w:val="en-IN"/>
          <w:rPrChange w:id="242" w:author="Sham Parab" w:date="2021-05-28T09:46:00Z">
            <w:rPr>
              <w:rFonts w:ascii="Times New Roman" w:eastAsia="Times New Roman" w:hAnsi="Times New Roman" w:cs="Times New Roman"/>
              <w:sz w:val="20"/>
              <w:szCs w:val="20"/>
              <w:lang w:val="en-IN"/>
            </w:rPr>
          </w:rPrChange>
        </w:rPr>
      </w:pPr>
      <w:r w:rsidRPr="00264BE8">
        <w:rPr>
          <w:rFonts w:ascii="Arial Narrow" w:eastAsia="Times New Roman" w:hAnsi="Arial Narrow" w:cs="Times New Roman"/>
          <w:b/>
          <w:bCs/>
          <w:rPrChange w:id="243" w:author="Sham Parab" w:date="2021-05-28T09:46:00Z">
            <w:rPr>
              <w:rFonts w:ascii="Arial Narrow" w:eastAsia="Times New Roman" w:hAnsi="Arial Narrow" w:cs="Times New Roman"/>
              <w:b/>
              <w:bCs/>
              <w:sz w:val="24"/>
              <w:szCs w:val="24"/>
            </w:rPr>
          </w:rPrChange>
        </w:rPr>
        <w:t xml:space="preserve">Objective: - </w:t>
      </w:r>
      <w:r w:rsidRPr="00264BE8">
        <w:rPr>
          <w:rFonts w:ascii="Arial Narrow" w:eastAsia="Times New Roman" w:hAnsi="Arial Narrow" w:cs="Times New Roman"/>
          <w:rPrChange w:id="244" w:author="Sham Parab" w:date="2021-05-28T09:46:00Z">
            <w:rPr>
              <w:rFonts w:ascii="Arial Narrow" w:eastAsia="Times New Roman" w:hAnsi="Arial Narrow" w:cs="Times New Roman"/>
              <w:sz w:val="24"/>
              <w:szCs w:val="24"/>
            </w:rPr>
          </w:rPrChange>
        </w:rPr>
        <w:t>Visual Inspection of structure</w:t>
      </w:r>
    </w:p>
    <w:p w14:paraId="1A71C804" w14:textId="77777777" w:rsidR="00B93C2A" w:rsidRPr="00264BE8" w:rsidRDefault="00B93C2A" w:rsidP="00B93C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/>
          <w:rPrChange w:id="245" w:author="Sham Parab" w:date="2021-05-28T09:46:00Z">
            <w:rPr>
              <w:rFonts w:ascii="Times New Roman" w:eastAsia="Times New Roman" w:hAnsi="Times New Roman" w:cs="Times New Roman"/>
              <w:sz w:val="24"/>
              <w:szCs w:val="24"/>
              <w:lang w:val="en-IN"/>
            </w:rPr>
          </w:rPrChange>
        </w:rPr>
      </w:pPr>
      <w:r w:rsidRPr="00264BE8">
        <w:rPr>
          <w:rFonts w:ascii="Arial Narrow" w:eastAsia="Times New Roman" w:hAnsi="Arial Narrow" w:cs="Times New Roman"/>
          <w:b/>
          <w:bCs/>
          <w:rPrChange w:id="246" w:author="Sham Parab" w:date="2021-05-28T09:46:00Z">
            <w:rPr>
              <w:rFonts w:ascii="Arial Narrow" w:eastAsia="Times New Roman" w:hAnsi="Arial Narrow" w:cs="Times New Roman"/>
              <w:b/>
              <w:bCs/>
              <w:sz w:val="24"/>
              <w:szCs w:val="24"/>
            </w:rPr>
          </w:rPrChange>
        </w:rPr>
        <w:t xml:space="preserve">Scope: - </w:t>
      </w:r>
      <w:r w:rsidRPr="00264BE8">
        <w:rPr>
          <w:rFonts w:ascii="Arial Narrow" w:eastAsia="Times New Roman" w:hAnsi="Arial Narrow" w:cs="Times New Roman"/>
          <w:rPrChange w:id="247" w:author="Sham Parab" w:date="2021-05-28T09:46:00Z">
            <w:rPr>
              <w:rFonts w:ascii="Arial Narrow" w:eastAsia="Times New Roman" w:hAnsi="Arial Narrow" w:cs="Times New Roman"/>
              <w:sz w:val="24"/>
              <w:szCs w:val="24"/>
            </w:rPr>
          </w:rPrChange>
        </w:rPr>
        <w:t>Blast furnace &amp; Accessories and contractor shed</w:t>
      </w:r>
    </w:p>
    <w:p w14:paraId="1A1308A3" w14:textId="77777777" w:rsidR="00B93C2A" w:rsidRPr="00264BE8" w:rsidRDefault="00B93C2A" w:rsidP="00B93C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/>
          <w:rPrChange w:id="248" w:author="Sham Parab" w:date="2021-05-28T09:46:00Z">
            <w:rPr>
              <w:rFonts w:ascii="Times New Roman" w:eastAsia="Times New Roman" w:hAnsi="Times New Roman" w:cs="Times New Roman"/>
              <w:sz w:val="24"/>
              <w:szCs w:val="24"/>
              <w:lang w:val="en-IN"/>
            </w:rPr>
          </w:rPrChange>
        </w:rPr>
      </w:pPr>
      <w:r w:rsidRPr="00264BE8">
        <w:rPr>
          <w:rFonts w:ascii="Arial Narrow" w:eastAsia="Times New Roman" w:hAnsi="Arial Narrow" w:cs="Times New Roman"/>
          <w:b/>
          <w:bCs/>
          <w:rPrChange w:id="249" w:author="Sham Parab" w:date="2021-05-28T09:46:00Z">
            <w:rPr>
              <w:rFonts w:ascii="Arial Narrow" w:eastAsia="Times New Roman" w:hAnsi="Arial Narrow" w:cs="Times New Roman"/>
              <w:b/>
              <w:bCs/>
              <w:sz w:val="24"/>
              <w:szCs w:val="24"/>
            </w:rPr>
          </w:rPrChange>
        </w:rPr>
        <w:t>Responsibility: -</w:t>
      </w:r>
      <w:r w:rsidRPr="00264BE8">
        <w:rPr>
          <w:rFonts w:ascii="Arial Narrow" w:eastAsia="Times New Roman" w:hAnsi="Arial Narrow" w:cs="Times New Roman"/>
          <w:rPrChange w:id="250" w:author="Sham Parab" w:date="2021-05-28T09:46:00Z">
            <w:rPr>
              <w:rFonts w:ascii="Arial Narrow" w:eastAsia="Times New Roman" w:hAnsi="Arial Narrow" w:cs="Times New Roman"/>
              <w:sz w:val="24"/>
              <w:szCs w:val="24"/>
            </w:rPr>
          </w:rPrChange>
        </w:rPr>
        <w:t xml:space="preserve"> Engineer In Charge &amp; workmen at job or external party</w:t>
      </w:r>
    </w:p>
    <w:p w14:paraId="673F1E1E" w14:textId="77777777" w:rsidR="00B93C2A" w:rsidRPr="00264BE8" w:rsidRDefault="00B93C2A" w:rsidP="00B93C2A">
      <w:pPr>
        <w:spacing w:after="0" w:line="240" w:lineRule="auto"/>
        <w:rPr>
          <w:rFonts w:ascii="Times New Roman" w:eastAsia="Times New Roman" w:hAnsi="Times New Roman" w:cs="Times New Roman"/>
          <w:lang w:val="en-IN"/>
          <w:rPrChange w:id="251" w:author="Sham Parab" w:date="2021-05-28T09:46:00Z">
            <w:rPr>
              <w:rFonts w:ascii="Times New Roman" w:eastAsia="Times New Roman" w:hAnsi="Times New Roman" w:cs="Times New Roman"/>
              <w:sz w:val="20"/>
              <w:szCs w:val="20"/>
              <w:lang w:val="en-IN"/>
            </w:rPr>
          </w:rPrChange>
        </w:rPr>
      </w:pPr>
      <w:r w:rsidRPr="00264BE8">
        <w:rPr>
          <w:rFonts w:ascii="Arial Narrow" w:eastAsia="Times New Roman" w:hAnsi="Arial Narrow" w:cs="Times New Roman"/>
          <w:rPrChange w:id="252" w:author="Sham Parab" w:date="2021-05-28T09:46:00Z">
            <w:rPr>
              <w:rFonts w:ascii="Arial Narrow" w:eastAsia="Times New Roman" w:hAnsi="Arial Narrow" w:cs="Times New Roman"/>
              <w:sz w:val="24"/>
              <w:szCs w:val="24"/>
            </w:rPr>
          </w:rPrChange>
        </w:rPr>
        <w:t>Procedure:</w:t>
      </w:r>
    </w:p>
    <w:p w14:paraId="7B735AFB" w14:textId="77777777" w:rsidR="00B93C2A" w:rsidRPr="00264BE8" w:rsidRDefault="00B93C2A" w:rsidP="00B93C2A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lang w:val="en-IN"/>
          <w:rPrChange w:id="253" w:author="Sham Parab" w:date="2021-05-28T09:46:00Z">
            <w:rPr>
              <w:rFonts w:ascii="Times New Roman" w:eastAsia="Times New Roman" w:hAnsi="Times New Roman" w:cs="Times New Roman"/>
              <w:sz w:val="20"/>
              <w:szCs w:val="20"/>
              <w:lang w:val="en-IN"/>
            </w:rPr>
          </w:rPrChange>
        </w:rPr>
      </w:pPr>
      <w:r w:rsidRPr="00264BE8">
        <w:rPr>
          <w:rFonts w:ascii="Arial Narrow" w:eastAsia="Times New Roman" w:hAnsi="Arial Narrow" w:cs="Times New Roman"/>
          <w:rPrChange w:id="254" w:author="Sham Parab" w:date="2021-05-28T09:46:00Z">
            <w:rPr>
              <w:rFonts w:ascii="Arial Narrow" w:eastAsia="Times New Roman" w:hAnsi="Arial Narrow" w:cs="Times New Roman"/>
              <w:sz w:val="24"/>
              <w:szCs w:val="24"/>
            </w:rPr>
          </w:rPrChange>
        </w:rPr>
        <w:t>Electrical shutdown or work permit to be taken to carry out any work electrically driven machines</w:t>
      </w:r>
      <w:r w:rsidRPr="00264BE8">
        <w:rPr>
          <w:rFonts w:ascii="Times New Roman" w:eastAsia="Times New Roman" w:hAnsi="Times New Roman" w:cs="Times New Roman"/>
          <w:lang w:val="en-IN"/>
          <w:rPrChange w:id="255" w:author="Sham Parab" w:date="2021-05-28T09:46:00Z">
            <w:rPr>
              <w:rFonts w:ascii="Times New Roman" w:eastAsia="Times New Roman" w:hAnsi="Times New Roman" w:cs="Times New Roman"/>
              <w:sz w:val="20"/>
              <w:szCs w:val="20"/>
              <w:lang w:val="en-IN"/>
            </w:rPr>
          </w:rPrChange>
        </w:rPr>
        <w:t xml:space="preserve"> </w:t>
      </w:r>
    </w:p>
    <w:p w14:paraId="13765994" w14:textId="77777777" w:rsidR="00B93C2A" w:rsidRPr="00264BE8" w:rsidRDefault="00B93C2A" w:rsidP="00B93C2A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lang w:val="en-IN"/>
          <w:rPrChange w:id="256" w:author="Sham Parab" w:date="2021-05-28T09:46:00Z">
            <w:rPr>
              <w:rFonts w:ascii="Times New Roman" w:eastAsia="Times New Roman" w:hAnsi="Times New Roman" w:cs="Times New Roman"/>
              <w:sz w:val="20"/>
              <w:szCs w:val="20"/>
              <w:lang w:val="en-IN"/>
            </w:rPr>
          </w:rPrChange>
        </w:rPr>
      </w:pPr>
      <w:r w:rsidRPr="00264BE8">
        <w:rPr>
          <w:rFonts w:ascii="Arial Narrow" w:eastAsia="Times New Roman" w:hAnsi="Arial Narrow" w:cs="Times New Roman"/>
          <w:rPrChange w:id="257" w:author="Sham Parab" w:date="2021-05-28T09:46:00Z">
            <w:rPr>
              <w:rFonts w:ascii="Arial Narrow" w:eastAsia="Times New Roman" w:hAnsi="Arial Narrow" w:cs="Times New Roman"/>
              <w:sz w:val="24"/>
              <w:szCs w:val="24"/>
            </w:rPr>
          </w:rPrChange>
        </w:rPr>
        <w:t>In case of any work where rotating equipment is involved, please ensure that the machine is under shutdown or the job is carried out in the presence of the concern engineer</w:t>
      </w:r>
      <w:r w:rsidRPr="00264BE8">
        <w:rPr>
          <w:rFonts w:ascii="Times New Roman" w:eastAsia="Times New Roman" w:hAnsi="Times New Roman" w:cs="Times New Roman"/>
          <w:lang w:val="en-IN"/>
          <w:rPrChange w:id="258" w:author="Sham Parab" w:date="2021-05-28T09:46:00Z">
            <w:rPr>
              <w:rFonts w:ascii="Times New Roman" w:eastAsia="Times New Roman" w:hAnsi="Times New Roman" w:cs="Times New Roman"/>
              <w:sz w:val="20"/>
              <w:szCs w:val="20"/>
              <w:lang w:val="en-IN"/>
            </w:rPr>
          </w:rPrChange>
        </w:rPr>
        <w:t xml:space="preserve"> </w:t>
      </w:r>
    </w:p>
    <w:p w14:paraId="3E574920" w14:textId="77777777" w:rsidR="00B93C2A" w:rsidRPr="00264BE8" w:rsidRDefault="00B93C2A" w:rsidP="00B93C2A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lang w:val="en-IN"/>
          <w:rPrChange w:id="259" w:author="Sham Parab" w:date="2021-05-28T09:46:00Z">
            <w:rPr>
              <w:rFonts w:ascii="Times New Roman" w:eastAsia="Times New Roman" w:hAnsi="Times New Roman" w:cs="Times New Roman"/>
              <w:sz w:val="20"/>
              <w:szCs w:val="20"/>
              <w:lang w:val="en-IN"/>
            </w:rPr>
          </w:rPrChange>
        </w:rPr>
      </w:pPr>
      <w:r w:rsidRPr="00264BE8">
        <w:rPr>
          <w:rFonts w:ascii="Arial Narrow" w:eastAsia="Times New Roman" w:hAnsi="Arial Narrow" w:cs="Times New Roman"/>
          <w:rPrChange w:id="260" w:author="Sham Parab" w:date="2021-05-28T09:46:00Z">
            <w:rPr>
              <w:rFonts w:ascii="Arial Narrow" w:eastAsia="Times New Roman" w:hAnsi="Arial Narrow" w:cs="Times New Roman"/>
              <w:sz w:val="24"/>
              <w:szCs w:val="24"/>
            </w:rPr>
          </w:rPrChange>
        </w:rPr>
        <w:t xml:space="preserve">Clean the required structure to be inspected properly and do chipping of the structure if </w:t>
      </w:r>
      <w:proofErr w:type="gramStart"/>
      <w:r w:rsidRPr="00264BE8">
        <w:rPr>
          <w:rFonts w:ascii="Arial Narrow" w:eastAsia="Times New Roman" w:hAnsi="Arial Narrow" w:cs="Times New Roman"/>
          <w:rPrChange w:id="261" w:author="Sham Parab" w:date="2021-05-28T09:46:00Z">
            <w:rPr>
              <w:rFonts w:ascii="Arial Narrow" w:eastAsia="Times New Roman" w:hAnsi="Arial Narrow" w:cs="Times New Roman"/>
              <w:sz w:val="24"/>
              <w:szCs w:val="24"/>
            </w:rPr>
          </w:rPrChange>
        </w:rPr>
        <w:t>required..</w:t>
      </w:r>
      <w:proofErr w:type="gramEnd"/>
      <w:r w:rsidRPr="00264BE8">
        <w:rPr>
          <w:rFonts w:ascii="Times New Roman" w:eastAsia="Times New Roman" w:hAnsi="Times New Roman" w:cs="Times New Roman"/>
          <w:lang w:val="en-IN"/>
          <w:rPrChange w:id="262" w:author="Sham Parab" w:date="2021-05-28T09:46:00Z">
            <w:rPr>
              <w:rFonts w:ascii="Times New Roman" w:eastAsia="Times New Roman" w:hAnsi="Times New Roman" w:cs="Times New Roman"/>
              <w:sz w:val="20"/>
              <w:szCs w:val="20"/>
              <w:lang w:val="en-IN"/>
            </w:rPr>
          </w:rPrChange>
        </w:rPr>
        <w:t xml:space="preserve"> </w:t>
      </w:r>
    </w:p>
    <w:p w14:paraId="359D199B" w14:textId="77777777" w:rsidR="00B93C2A" w:rsidRPr="00264BE8" w:rsidRDefault="00B93C2A" w:rsidP="00B93C2A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lang w:val="en-IN"/>
          <w:rPrChange w:id="263" w:author="Sham Parab" w:date="2021-05-28T09:46:00Z">
            <w:rPr>
              <w:rFonts w:ascii="Times New Roman" w:eastAsia="Times New Roman" w:hAnsi="Times New Roman" w:cs="Times New Roman"/>
              <w:sz w:val="20"/>
              <w:szCs w:val="20"/>
              <w:lang w:val="en-IN"/>
            </w:rPr>
          </w:rPrChange>
        </w:rPr>
      </w:pPr>
      <w:r w:rsidRPr="00264BE8">
        <w:rPr>
          <w:rFonts w:ascii="Arial Narrow" w:eastAsia="Times New Roman" w:hAnsi="Arial Narrow" w:cs="Times New Roman"/>
          <w:rPrChange w:id="264" w:author="Sham Parab" w:date="2021-05-28T09:46:00Z">
            <w:rPr>
              <w:rFonts w:ascii="Arial Narrow" w:eastAsia="Times New Roman" w:hAnsi="Arial Narrow" w:cs="Times New Roman"/>
              <w:sz w:val="24"/>
              <w:szCs w:val="24"/>
            </w:rPr>
          </w:rPrChange>
        </w:rPr>
        <w:t>Check for the condition of paint and corrosion effect at the surface where pilling of paint has taken place</w:t>
      </w:r>
      <w:r w:rsidRPr="00264BE8">
        <w:rPr>
          <w:rFonts w:ascii="Times New Roman" w:eastAsia="Times New Roman" w:hAnsi="Times New Roman" w:cs="Times New Roman"/>
          <w:lang w:val="en-IN"/>
          <w:rPrChange w:id="265" w:author="Sham Parab" w:date="2021-05-28T09:46:00Z">
            <w:rPr>
              <w:rFonts w:ascii="Times New Roman" w:eastAsia="Times New Roman" w:hAnsi="Times New Roman" w:cs="Times New Roman"/>
              <w:sz w:val="20"/>
              <w:szCs w:val="20"/>
              <w:lang w:val="en-IN"/>
            </w:rPr>
          </w:rPrChange>
        </w:rPr>
        <w:t xml:space="preserve"> </w:t>
      </w:r>
    </w:p>
    <w:p w14:paraId="66EC2600" w14:textId="77777777" w:rsidR="00B93C2A" w:rsidRPr="00264BE8" w:rsidRDefault="00B93C2A" w:rsidP="00B93C2A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lang w:val="en-IN"/>
          <w:rPrChange w:id="266" w:author="Sham Parab" w:date="2021-05-28T09:46:00Z">
            <w:rPr>
              <w:rFonts w:ascii="Times New Roman" w:eastAsia="Times New Roman" w:hAnsi="Times New Roman" w:cs="Times New Roman"/>
              <w:sz w:val="20"/>
              <w:szCs w:val="20"/>
              <w:lang w:val="en-IN"/>
            </w:rPr>
          </w:rPrChange>
        </w:rPr>
      </w:pPr>
      <w:r w:rsidRPr="00264BE8">
        <w:rPr>
          <w:rFonts w:ascii="Arial Narrow" w:eastAsia="Times New Roman" w:hAnsi="Arial Narrow" w:cs="Times New Roman"/>
          <w:rPrChange w:id="267" w:author="Sham Parab" w:date="2021-05-28T09:46:00Z">
            <w:rPr>
              <w:rFonts w:ascii="Arial Narrow" w:eastAsia="Times New Roman" w:hAnsi="Arial Narrow" w:cs="Times New Roman"/>
              <w:sz w:val="24"/>
              <w:szCs w:val="24"/>
            </w:rPr>
          </w:rPrChange>
        </w:rPr>
        <w:t>Check for the level of corrosion taken place on the surface of the structure</w:t>
      </w:r>
      <w:r w:rsidRPr="00264BE8">
        <w:rPr>
          <w:rFonts w:ascii="Times New Roman" w:eastAsia="Times New Roman" w:hAnsi="Times New Roman" w:cs="Times New Roman"/>
          <w:lang w:val="en-IN"/>
          <w:rPrChange w:id="268" w:author="Sham Parab" w:date="2021-05-28T09:46:00Z">
            <w:rPr>
              <w:rFonts w:ascii="Times New Roman" w:eastAsia="Times New Roman" w:hAnsi="Times New Roman" w:cs="Times New Roman"/>
              <w:sz w:val="20"/>
              <w:szCs w:val="20"/>
              <w:lang w:val="en-IN"/>
            </w:rPr>
          </w:rPrChange>
        </w:rPr>
        <w:t xml:space="preserve"> </w:t>
      </w:r>
    </w:p>
    <w:p w14:paraId="0C7AADE9" w14:textId="77777777" w:rsidR="00B93C2A" w:rsidRPr="00264BE8" w:rsidRDefault="00B93C2A" w:rsidP="00B93C2A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lang w:val="en-IN"/>
          <w:rPrChange w:id="269" w:author="Sham Parab" w:date="2021-05-28T09:46:00Z">
            <w:rPr>
              <w:rFonts w:ascii="Times New Roman" w:eastAsia="Times New Roman" w:hAnsi="Times New Roman" w:cs="Times New Roman"/>
              <w:sz w:val="20"/>
              <w:szCs w:val="20"/>
              <w:lang w:val="en-IN"/>
            </w:rPr>
          </w:rPrChange>
        </w:rPr>
      </w:pPr>
      <w:r w:rsidRPr="00264BE8">
        <w:rPr>
          <w:rFonts w:ascii="Arial Narrow" w:eastAsia="Times New Roman" w:hAnsi="Arial Narrow" w:cs="Times New Roman"/>
          <w:rPrChange w:id="270" w:author="Sham Parab" w:date="2021-05-28T09:46:00Z">
            <w:rPr>
              <w:rFonts w:ascii="Arial Narrow" w:eastAsia="Times New Roman" w:hAnsi="Arial Narrow" w:cs="Times New Roman"/>
              <w:sz w:val="24"/>
              <w:szCs w:val="24"/>
            </w:rPr>
          </w:rPrChange>
        </w:rPr>
        <w:t>Check the foundation plate, base plate and the condition of bolts.</w:t>
      </w:r>
      <w:r w:rsidRPr="00264BE8">
        <w:rPr>
          <w:rFonts w:ascii="Times New Roman" w:eastAsia="Times New Roman" w:hAnsi="Times New Roman" w:cs="Times New Roman"/>
          <w:lang w:val="en-IN"/>
          <w:rPrChange w:id="271" w:author="Sham Parab" w:date="2021-05-28T09:46:00Z">
            <w:rPr>
              <w:rFonts w:ascii="Times New Roman" w:eastAsia="Times New Roman" w:hAnsi="Times New Roman" w:cs="Times New Roman"/>
              <w:sz w:val="20"/>
              <w:szCs w:val="20"/>
              <w:lang w:val="en-IN"/>
            </w:rPr>
          </w:rPrChange>
        </w:rPr>
        <w:t xml:space="preserve"> </w:t>
      </w:r>
    </w:p>
    <w:p w14:paraId="596E8A4D" w14:textId="77777777" w:rsidR="00B93C2A" w:rsidRPr="00264BE8" w:rsidRDefault="00B93C2A" w:rsidP="00B93C2A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lang w:val="en-IN"/>
          <w:rPrChange w:id="272" w:author="Sham Parab" w:date="2021-05-28T09:46:00Z">
            <w:rPr>
              <w:rFonts w:ascii="Times New Roman" w:eastAsia="Times New Roman" w:hAnsi="Times New Roman" w:cs="Times New Roman"/>
              <w:sz w:val="20"/>
              <w:szCs w:val="20"/>
              <w:lang w:val="en-IN"/>
            </w:rPr>
          </w:rPrChange>
        </w:rPr>
      </w:pPr>
      <w:r w:rsidRPr="00264BE8">
        <w:rPr>
          <w:rFonts w:ascii="Arial Narrow" w:eastAsia="Times New Roman" w:hAnsi="Arial Narrow" w:cs="Times New Roman"/>
          <w:rPrChange w:id="273" w:author="Sham Parab" w:date="2021-05-28T09:46:00Z">
            <w:rPr>
              <w:rFonts w:ascii="Arial Narrow" w:eastAsia="Times New Roman" w:hAnsi="Arial Narrow" w:cs="Times New Roman"/>
              <w:sz w:val="24"/>
              <w:szCs w:val="24"/>
            </w:rPr>
          </w:rPrChange>
        </w:rPr>
        <w:t>Check for the welding joints of the two members and cracks present if any.</w:t>
      </w:r>
      <w:r w:rsidRPr="00264BE8">
        <w:rPr>
          <w:rFonts w:ascii="Times New Roman" w:eastAsia="Times New Roman" w:hAnsi="Times New Roman" w:cs="Times New Roman"/>
          <w:lang w:val="en-IN"/>
          <w:rPrChange w:id="274" w:author="Sham Parab" w:date="2021-05-28T09:46:00Z">
            <w:rPr>
              <w:rFonts w:ascii="Times New Roman" w:eastAsia="Times New Roman" w:hAnsi="Times New Roman" w:cs="Times New Roman"/>
              <w:sz w:val="20"/>
              <w:szCs w:val="20"/>
              <w:lang w:val="en-IN"/>
            </w:rPr>
          </w:rPrChange>
        </w:rPr>
        <w:t xml:space="preserve"> </w:t>
      </w:r>
    </w:p>
    <w:p w14:paraId="00BC90D5" w14:textId="77777777" w:rsidR="00B93C2A" w:rsidRPr="00264BE8" w:rsidRDefault="00B93C2A" w:rsidP="00B93C2A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lang w:val="en-IN"/>
          <w:rPrChange w:id="275" w:author="Sham Parab" w:date="2021-05-28T09:46:00Z">
            <w:rPr>
              <w:rFonts w:ascii="Times New Roman" w:eastAsia="Times New Roman" w:hAnsi="Times New Roman" w:cs="Times New Roman"/>
              <w:sz w:val="20"/>
              <w:szCs w:val="20"/>
              <w:lang w:val="en-IN"/>
            </w:rPr>
          </w:rPrChange>
        </w:rPr>
      </w:pPr>
      <w:r w:rsidRPr="00264BE8">
        <w:rPr>
          <w:rFonts w:ascii="Arial Narrow" w:eastAsia="Times New Roman" w:hAnsi="Arial Narrow" w:cs="Times New Roman"/>
          <w:rPrChange w:id="276" w:author="Sham Parab" w:date="2021-05-28T09:46:00Z">
            <w:rPr>
              <w:rFonts w:ascii="Arial Narrow" w:eastAsia="Times New Roman" w:hAnsi="Arial Narrow" w:cs="Times New Roman"/>
              <w:sz w:val="24"/>
              <w:szCs w:val="24"/>
            </w:rPr>
          </w:rPrChange>
        </w:rPr>
        <w:t>Check for the sagging or bending effect of the structure, column etc.</w:t>
      </w:r>
      <w:r w:rsidRPr="00264BE8">
        <w:rPr>
          <w:rFonts w:ascii="Times New Roman" w:eastAsia="Times New Roman" w:hAnsi="Times New Roman" w:cs="Times New Roman"/>
          <w:lang w:val="en-IN"/>
          <w:rPrChange w:id="277" w:author="Sham Parab" w:date="2021-05-28T09:46:00Z">
            <w:rPr>
              <w:rFonts w:ascii="Times New Roman" w:eastAsia="Times New Roman" w:hAnsi="Times New Roman" w:cs="Times New Roman"/>
              <w:sz w:val="20"/>
              <w:szCs w:val="20"/>
              <w:lang w:val="en-IN"/>
            </w:rPr>
          </w:rPrChange>
        </w:rPr>
        <w:t xml:space="preserve"> </w:t>
      </w:r>
    </w:p>
    <w:p w14:paraId="5D0CDB39" w14:textId="77777777" w:rsidR="00B93C2A" w:rsidRPr="00264BE8" w:rsidRDefault="00B93C2A" w:rsidP="00B93C2A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lang w:val="en-IN"/>
          <w:rPrChange w:id="278" w:author="Sham Parab" w:date="2021-05-28T09:46:00Z">
            <w:rPr>
              <w:rFonts w:ascii="Times New Roman" w:eastAsia="Times New Roman" w:hAnsi="Times New Roman" w:cs="Times New Roman"/>
              <w:sz w:val="20"/>
              <w:szCs w:val="20"/>
              <w:lang w:val="en-IN"/>
            </w:rPr>
          </w:rPrChange>
        </w:rPr>
      </w:pPr>
      <w:r w:rsidRPr="00264BE8">
        <w:rPr>
          <w:rFonts w:ascii="Arial Narrow" w:eastAsia="Times New Roman" w:hAnsi="Arial Narrow" w:cs="Times New Roman"/>
          <w:rPrChange w:id="279" w:author="Sham Parab" w:date="2021-05-28T09:46:00Z">
            <w:rPr>
              <w:rFonts w:ascii="Arial Narrow" w:eastAsia="Times New Roman" w:hAnsi="Arial Narrow" w:cs="Times New Roman"/>
              <w:sz w:val="24"/>
              <w:szCs w:val="24"/>
            </w:rPr>
          </w:rPrChange>
        </w:rPr>
        <w:lastRenderedPageBreak/>
        <w:t>Visual inspection points of the structure to be noted and observations to be identified as high or low criticality.</w:t>
      </w:r>
      <w:r w:rsidRPr="00264BE8">
        <w:rPr>
          <w:rFonts w:ascii="Times New Roman" w:eastAsia="Times New Roman" w:hAnsi="Times New Roman" w:cs="Times New Roman"/>
          <w:lang w:val="en-IN"/>
          <w:rPrChange w:id="280" w:author="Sham Parab" w:date="2021-05-28T09:46:00Z">
            <w:rPr>
              <w:rFonts w:ascii="Times New Roman" w:eastAsia="Times New Roman" w:hAnsi="Times New Roman" w:cs="Times New Roman"/>
              <w:sz w:val="20"/>
              <w:szCs w:val="20"/>
              <w:lang w:val="en-IN"/>
            </w:rPr>
          </w:rPrChange>
        </w:rPr>
        <w:t xml:space="preserve"> </w:t>
      </w:r>
    </w:p>
    <w:p w14:paraId="5142FB1D" w14:textId="77777777" w:rsidR="00B93C2A" w:rsidRPr="00264BE8" w:rsidRDefault="00B93C2A" w:rsidP="00B93C2A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lang w:val="en-IN"/>
          <w:rPrChange w:id="281" w:author="Sham Parab" w:date="2021-05-28T09:46:00Z">
            <w:rPr>
              <w:rFonts w:ascii="Times New Roman" w:eastAsia="Times New Roman" w:hAnsi="Times New Roman" w:cs="Times New Roman"/>
              <w:sz w:val="20"/>
              <w:szCs w:val="20"/>
              <w:lang w:val="en-IN"/>
            </w:rPr>
          </w:rPrChange>
        </w:rPr>
      </w:pPr>
      <w:r w:rsidRPr="00264BE8">
        <w:rPr>
          <w:rFonts w:ascii="Arial Narrow" w:eastAsia="Times New Roman" w:hAnsi="Arial Narrow" w:cs="Times New Roman"/>
          <w:rPrChange w:id="282" w:author="Sham Parab" w:date="2021-05-28T09:46:00Z">
            <w:rPr>
              <w:rFonts w:ascii="Arial Narrow" w:eastAsia="Times New Roman" w:hAnsi="Arial Narrow" w:cs="Times New Roman"/>
              <w:sz w:val="24"/>
              <w:szCs w:val="24"/>
            </w:rPr>
          </w:rPrChange>
        </w:rPr>
        <w:t>Recommendations for the said observations to be noted along with the details of the area.</w:t>
      </w:r>
      <w:r w:rsidRPr="00264BE8">
        <w:rPr>
          <w:rFonts w:ascii="Times New Roman" w:eastAsia="Times New Roman" w:hAnsi="Times New Roman" w:cs="Times New Roman"/>
          <w:lang w:val="en-IN"/>
          <w:rPrChange w:id="283" w:author="Sham Parab" w:date="2021-05-28T09:46:00Z">
            <w:rPr>
              <w:rFonts w:ascii="Times New Roman" w:eastAsia="Times New Roman" w:hAnsi="Times New Roman" w:cs="Times New Roman"/>
              <w:sz w:val="20"/>
              <w:szCs w:val="20"/>
              <w:lang w:val="en-IN"/>
            </w:rPr>
          </w:rPrChange>
        </w:rPr>
        <w:t xml:space="preserve"> </w:t>
      </w:r>
    </w:p>
    <w:p w14:paraId="11A871F0" w14:textId="77777777" w:rsidR="00B93C2A" w:rsidRPr="00264BE8" w:rsidRDefault="00B93C2A" w:rsidP="00B93C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/>
          <w:rPrChange w:id="284" w:author="Sham Parab" w:date="2021-05-28T09:46:00Z">
            <w:rPr>
              <w:rFonts w:ascii="Times New Roman" w:eastAsia="Times New Roman" w:hAnsi="Times New Roman" w:cs="Times New Roman"/>
              <w:sz w:val="24"/>
              <w:szCs w:val="24"/>
              <w:lang w:val="en-IN"/>
            </w:rPr>
          </w:rPrChange>
        </w:rPr>
      </w:pPr>
      <w:r w:rsidRPr="00264BE8">
        <w:rPr>
          <w:rFonts w:ascii="Arial Narrow" w:eastAsia="Times New Roman" w:hAnsi="Arial Narrow" w:cs="Times New Roman"/>
          <w:b/>
          <w:bCs/>
          <w:rPrChange w:id="285" w:author="Sham Parab" w:date="2021-05-28T09:46:00Z">
            <w:rPr>
              <w:rFonts w:ascii="Arial Narrow" w:eastAsia="Times New Roman" w:hAnsi="Arial Narrow" w:cs="Times New Roman"/>
              <w:b/>
              <w:bCs/>
              <w:sz w:val="24"/>
              <w:szCs w:val="24"/>
            </w:rPr>
          </w:rPrChange>
        </w:rPr>
        <w:t>Work No 2:</w:t>
      </w:r>
      <w:r w:rsidRPr="00264BE8">
        <w:rPr>
          <w:rFonts w:ascii="Arial Narrow" w:eastAsia="Times New Roman" w:hAnsi="Arial Narrow" w:cs="Times New Roman"/>
          <w:rPrChange w:id="286" w:author="Sham Parab" w:date="2021-05-28T09:46:00Z">
            <w:rPr>
              <w:rFonts w:ascii="Arial Narrow" w:eastAsia="Times New Roman" w:hAnsi="Arial Narrow" w:cs="Times New Roman"/>
              <w:sz w:val="24"/>
              <w:szCs w:val="24"/>
            </w:rPr>
          </w:rPrChange>
        </w:rPr>
        <w:t xml:space="preserve"> Ultrasonic testing of structure</w:t>
      </w:r>
    </w:p>
    <w:p w14:paraId="0627B4F8" w14:textId="77777777" w:rsidR="00B93C2A" w:rsidRPr="00264BE8" w:rsidRDefault="00B93C2A" w:rsidP="00B93C2A">
      <w:pPr>
        <w:spacing w:after="0" w:line="240" w:lineRule="auto"/>
        <w:rPr>
          <w:rFonts w:ascii="Times New Roman" w:eastAsia="Times New Roman" w:hAnsi="Times New Roman" w:cs="Times New Roman"/>
          <w:lang w:val="en-IN"/>
          <w:rPrChange w:id="287" w:author="Sham Parab" w:date="2021-05-28T09:46:00Z">
            <w:rPr>
              <w:rFonts w:ascii="Times New Roman" w:eastAsia="Times New Roman" w:hAnsi="Times New Roman" w:cs="Times New Roman"/>
              <w:sz w:val="20"/>
              <w:szCs w:val="20"/>
              <w:lang w:val="en-IN"/>
            </w:rPr>
          </w:rPrChange>
        </w:rPr>
      </w:pPr>
      <w:r w:rsidRPr="00264BE8">
        <w:rPr>
          <w:rFonts w:ascii="Arial Narrow" w:eastAsia="Times New Roman" w:hAnsi="Arial Narrow" w:cs="Times New Roman"/>
          <w:b/>
          <w:bCs/>
          <w:rPrChange w:id="288" w:author="Sham Parab" w:date="2021-05-28T09:46:00Z">
            <w:rPr>
              <w:rFonts w:ascii="Arial Narrow" w:eastAsia="Times New Roman" w:hAnsi="Arial Narrow" w:cs="Times New Roman"/>
              <w:b/>
              <w:bCs/>
              <w:sz w:val="24"/>
              <w:szCs w:val="24"/>
            </w:rPr>
          </w:rPrChange>
        </w:rPr>
        <w:t>Objective: - Thickness</w:t>
      </w:r>
      <w:r w:rsidRPr="00264BE8">
        <w:rPr>
          <w:rFonts w:ascii="Arial Narrow" w:eastAsia="Times New Roman" w:hAnsi="Arial Narrow" w:cs="Times New Roman"/>
          <w:rPrChange w:id="289" w:author="Sham Parab" w:date="2021-05-28T09:46:00Z">
            <w:rPr>
              <w:rFonts w:ascii="Arial Narrow" w:eastAsia="Times New Roman" w:hAnsi="Arial Narrow" w:cs="Times New Roman"/>
              <w:sz w:val="24"/>
              <w:szCs w:val="24"/>
            </w:rPr>
          </w:rPrChange>
        </w:rPr>
        <w:t xml:space="preserve"> checking of the structure </w:t>
      </w:r>
    </w:p>
    <w:p w14:paraId="3C564B16" w14:textId="77777777" w:rsidR="00B93C2A" w:rsidRPr="00264BE8" w:rsidRDefault="00B93C2A" w:rsidP="00B93C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/>
          <w:rPrChange w:id="290" w:author="Sham Parab" w:date="2021-05-28T09:46:00Z">
            <w:rPr>
              <w:rFonts w:ascii="Times New Roman" w:eastAsia="Times New Roman" w:hAnsi="Times New Roman" w:cs="Times New Roman"/>
              <w:sz w:val="24"/>
              <w:szCs w:val="24"/>
              <w:lang w:val="en-IN"/>
            </w:rPr>
          </w:rPrChange>
        </w:rPr>
      </w:pPr>
      <w:r w:rsidRPr="00264BE8">
        <w:rPr>
          <w:rFonts w:ascii="Arial Narrow" w:eastAsia="Times New Roman" w:hAnsi="Arial Narrow" w:cs="Times New Roman"/>
          <w:b/>
          <w:bCs/>
          <w:rPrChange w:id="291" w:author="Sham Parab" w:date="2021-05-28T09:46:00Z">
            <w:rPr>
              <w:rFonts w:ascii="Arial Narrow" w:eastAsia="Times New Roman" w:hAnsi="Arial Narrow" w:cs="Times New Roman"/>
              <w:b/>
              <w:bCs/>
              <w:sz w:val="24"/>
              <w:szCs w:val="24"/>
            </w:rPr>
          </w:rPrChange>
        </w:rPr>
        <w:t xml:space="preserve">Scope: - </w:t>
      </w:r>
      <w:r w:rsidRPr="00264BE8">
        <w:rPr>
          <w:rFonts w:ascii="Arial Narrow" w:eastAsia="Times New Roman" w:hAnsi="Arial Narrow" w:cs="Times New Roman"/>
          <w:rPrChange w:id="292" w:author="Sham Parab" w:date="2021-05-28T09:46:00Z">
            <w:rPr>
              <w:rFonts w:ascii="Arial Narrow" w:eastAsia="Times New Roman" w:hAnsi="Arial Narrow" w:cs="Times New Roman"/>
              <w:sz w:val="24"/>
              <w:szCs w:val="24"/>
            </w:rPr>
          </w:rPrChange>
        </w:rPr>
        <w:t>Blast furnace &amp; Accessories and contractor shed</w:t>
      </w:r>
    </w:p>
    <w:p w14:paraId="558B5F49" w14:textId="77777777" w:rsidR="00B93C2A" w:rsidRPr="00264BE8" w:rsidRDefault="00B93C2A" w:rsidP="00B93C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/>
          <w:rPrChange w:id="293" w:author="Sham Parab" w:date="2021-05-28T09:46:00Z">
            <w:rPr>
              <w:rFonts w:ascii="Times New Roman" w:eastAsia="Times New Roman" w:hAnsi="Times New Roman" w:cs="Times New Roman"/>
              <w:sz w:val="24"/>
              <w:szCs w:val="24"/>
              <w:lang w:val="en-IN"/>
            </w:rPr>
          </w:rPrChange>
        </w:rPr>
      </w:pPr>
      <w:r w:rsidRPr="00264BE8">
        <w:rPr>
          <w:rFonts w:ascii="Arial Narrow" w:eastAsia="Times New Roman" w:hAnsi="Arial Narrow" w:cs="Times New Roman"/>
          <w:b/>
          <w:bCs/>
          <w:rPrChange w:id="294" w:author="Sham Parab" w:date="2021-05-28T09:46:00Z">
            <w:rPr>
              <w:rFonts w:ascii="Arial Narrow" w:eastAsia="Times New Roman" w:hAnsi="Arial Narrow" w:cs="Times New Roman"/>
              <w:b/>
              <w:bCs/>
              <w:sz w:val="24"/>
              <w:szCs w:val="24"/>
            </w:rPr>
          </w:rPrChange>
        </w:rPr>
        <w:t>Responsibility: -</w:t>
      </w:r>
      <w:r w:rsidRPr="00264BE8">
        <w:rPr>
          <w:rFonts w:ascii="Arial Narrow" w:eastAsia="Times New Roman" w:hAnsi="Arial Narrow" w:cs="Times New Roman"/>
          <w:rPrChange w:id="295" w:author="Sham Parab" w:date="2021-05-28T09:46:00Z">
            <w:rPr>
              <w:rFonts w:ascii="Arial Narrow" w:eastAsia="Times New Roman" w:hAnsi="Arial Narrow" w:cs="Times New Roman"/>
              <w:sz w:val="24"/>
              <w:szCs w:val="24"/>
            </w:rPr>
          </w:rPrChange>
        </w:rPr>
        <w:t xml:space="preserve"> Engineer In Charge &amp; workmen at job or external party</w:t>
      </w:r>
    </w:p>
    <w:p w14:paraId="5ED35A9F" w14:textId="77777777" w:rsidR="00B93C2A" w:rsidRPr="00264BE8" w:rsidRDefault="00B93C2A" w:rsidP="00B93C2A">
      <w:pPr>
        <w:spacing w:after="0" w:line="240" w:lineRule="auto"/>
        <w:rPr>
          <w:rFonts w:ascii="Times New Roman" w:eastAsia="Times New Roman" w:hAnsi="Times New Roman" w:cs="Times New Roman"/>
          <w:lang w:val="en-IN"/>
          <w:rPrChange w:id="296" w:author="Sham Parab" w:date="2021-05-28T09:46:00Z">
            <w:rPr>
              <w:rFonts w:ascii="Times New Roman" w:eastAsia="Times New Roman" w:hAnsi="Times New Roman" w:cs="Times New Roman"/>
              <w:sz w:val="20"/>
              <w:szCs w:val="20"/>
              <w:lang w:val="en-IN"/>
            </w:rPr>
          </w:rPrChange>
        </w:rPr>
      </w:pPr>
      <w:r w:rsidRPr="00264BE8">
        <w:rPr>
          <w:rFonts w:ascii="Arial Narrow" w:eastAsia="Times New Roman" w:hAnsi="Arial Narrow" w:cs="Times New Roman"/>
          <w:rPrChange w:id="297" w:author="Sham Parab" w:date="2021-05-28T09:46:00Z">
            <w:rPr>
              <w:rFonts w:ascii="Arial Narrow" w:eastAsia="Times New Roman" w:hAnsi="Arial Narrow" w:cs="Times New Roman"/>
              <w:sz w:val="24"/>
              <w:szCs w:val="24"/>
            </w:rPr>
          </w:rPrChange>
        </w:rPr>
        <w:t>Procedure:</w:t>
      </w:r>
    </w:p>
    <w:p w14:paraId="6D485D33" w14:textId="77777777" w:rsidR="00B93C2A" w:rsidRPr="00264BE8" w:rsidRDefault="00B93C2A" w:rsidP="00B93C2A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lang w:val="en-IN"/>
          <w:rPrChange w:id="298" w:author="Sham Parab" w:date="2021-05-28T09:46:00Z">
            <w:rPr>
              <w:rFonts w:ascii="Times New Roman" w:eastAsia="Times New Roman" w:hAnsi="Times New Roman" w:cs="Times New Roman"/>
              <w:sz w:val="20"/>
              <w:szCs w:val="20"/>
              <w:lang w:val="en-IN"/>
            </w:rPr>
          </w:rPrChange>
        </w:rPr>
      </w:pPr>
      <w:r w:rsidRPr="00264BE8">
        <w:rPr>
          <w:rFonts w:ascii="Arial Narrow" w:eastAsia="Times New Roman" w:hAnsi="Arial Narrow" w:cs="Times New Roman"/>
          <w:rPrChange w:id="299" w:author="Sham Parab" w:date="2021-05-28T09:46:00Z">
            <w:rPr>
              <w:rFonts w:ascii="Arial Narrow" w:eastAsia="Times New Roman" w:hAnsi="Arial Narrow" w:cs="Times New Roman"/>
              <w:sz w:val="24"/>
              <w:szCs w:val="24"/>
            </w:rPr>
          </w:rPrChange>
        </w:rPr>
        <w:t>Electrical shutdown or work permit to be taken to carry out any work electrically driven machines</w:t>
      </w:r>
      <w:r w:rsidRPr="00264BE8">
        <w:rPr>
          <w:rFonts w:ascii="Times New Roman" w:eastAsia="Times New Roman" w:hAnsi="Times New Roman" w:cs="Times New Roman"/>
          <w:lang w:val="en-IN"/>
          <w:rPrChange w:id="300" w:author="Sham Parab" w:date="2021-05-28T09:46:00Z">
            <w:rPr>
              <w:rFonts w:ascii="Times New Roman" w:eastAsia="Times New Roman" w:hAnsi="Times New Roman" w:cs="Times New Roman"/>
              <w:sz w:val="20"/>
              <w:szCs w:val="20"/>
              <w:lang w:val="en-IN"/>
            </w:rPr>
          </w:rPrChange>
        </w:rPr>
        <w:t xml:space="preserve"> </w:t>
      </w:r>
    </w:p>
    <w:p w14:paraId="0C2C6CC2" w14:textId="77777777" w:rsidR="00B93C2A" w:rsidRPr="00264BE8" w:rsidRDefault="00B93C2A" w:rsidP="00B93C2A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lang w:val="en-IN"/>
          <w:rPrChange w:id="301" w:author="Sham Parab" w:date="2021-05-28T09:46:00Z">
            <w:rPr>
              <w:rFonts w:ascii="Times New Roman" w:eastAsia="Times New Roman" w:hAnsi="Times New Roman" w:cs="Times New Roman"/>
              <w:sz w:val="20"/>
              <w:szCs w:val="20"/>
              <w:lang w:val="en-IN"/>
            </w:rPr>
          </w:rPrChange>
        </w:rPr>
      </w:pPr>
      <w:r w:rsidRPr="00264BE8">
        <w:rPr>
          <w:rFonts w:ascii="Arial Narrow" w:eastAsia="Times New Roman" w:hAnsi="Arial Narrow" w:cs="Times New Roman"/>
          <w:rPrChange w:id="302" w:author="Sham Parab" w:date="2021-05-28T09:46:00Z">
            <w:rPr>
              <w:rFonts w:ascii="Arial Narrow" w:eastAsia="Times New Roman" w:hAnsi="Arial Narrow" w:cs="Times New Roman"/>
              <w:sz w:val="24"/>
              <w:szCs w:val="24"/>
            </w:rPr>
          </w:rPrChange>
        </w:rPr>
        <w:t xml:space="preserve">Ensure that the grinding machine is certified by electrical department. </w:t>
      </w:r>
    </w:p>
    <w:p w14:paraId="1F551270" w14:textId="77777777" w:rsidR="00B93C2A" w:rsidRPr="00264BE8" w:rsidRDefault="00B93C2A" w:rsidP="00B93C2A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lang w:val="en-IN"/>
          <w:rPrChange w:id="303" w:author="Sham Parab" w:date="2021-05-28T09:46:00Z">
            <w:rPr>
              <w:rFonts w:ascii="Times New Roman" w:eastAsia="Times New Roman" w:hAnsi="Times New Roman" w:cs="Times New Roman"/>
              <w:sz w:val="20"/>
              <w:szCs w:val="20"/>
              <w:lang w:val="en-IN"/>
            </w:rPr>
          </w:rPrChange>
        </w:rPr>
      </w:pPr>
      <w:r w:rsidRPr="00264BE8">
        <w:rPr>
          <w:rFonts w:ascii="Arial Narrow" w:eastAsia="Times New Roman" w:hAnsi="Arial Narrow" w:cs="Times New Roman"/>
          <w:rPrChange w:id="304" w:author="Sham Parab" w:date="2021-05-28T09:46:00Z">
            <w:rPr>
              <w:rFonts w:ascii="Arial Narrow" w:eastAsia="Times New Roman" w:hAnsi="Arial Narrow" w:cs="Times New Roman"/>
              <w:sz w:val="24"/>
              <w:szCs w:val="24"/>
            </w:rPr>
          </w:rPrChange>
        </w:rPr>
        <w:t>In case of any work where rotating equipment is involved please ensure that the machine is under shutdown or the job is carried out in the presence of the concern engineer</w:t>
      </w:r>
      <w:r w:rsidRPr="00264BE8">
        <w:rPr>
          <w:rFonts w:ascii="Times New Roman" w:eastAsia="Times New Roman" w:hAnsi="Times New Roman" w:cs="Times New Roman"/>
          <w:lang w:val="en-IN"/>
          <w:rPrChange w:id="305" w:author="Sham Parab" w:date="2021-05-28T09:46:00Z">
            <w:rPr>
              <w:rFonts w:ascii="Times New Roman" w:eastAsia="Times New Roman" w:hAnsi="Times New Roman" w:cs="Times New Roman"/>
              <w:sz w:val="20"/>
              <w:szCs w:val="20"/>
              <w:lang w:val="en-IN"/>
            </w:rPr>
          </w:rPrChange>
        </w:rPr>
        <w:t xml:space="preserve"> </w:t>
      </w:r>
    </w:p>
    <w:p w14:paraId="1DB122DD" w14:textId="77777777" w:rsidR="00B93C2A" w:rsidRPr="00264BE8" w:rsidRDefault="00B93C2A" w:rsidP="00B93C2A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lang w:val="en-IN"/>
          <w:rPrChange w:id="306" w:author="Sham Parab" w:date="2021-05-28T09:46:00Z">
            <w:rPr>
              <w:rFonts w:ascii="Times New Roman" w:eastAsia="Times New Roman" w:hAnsi="Times New Roman" w:cs="Times New Roman"/>
              <w:sz w:val="20"/>
              <w:szCs w:val="20"/>
              <w:lang w:val="en-IN"/>
            </w:rPr>
          </w:rPrChange>
        </w:rPr>
      </w:pPr>
      <w:r w:rsidRPr="00264BE8">
        <w:rPr>
          <w:rFonts w:ascii="Arial Narrow" w:eastAsia="Times New Roman" w:hAnsi="Arial Narrow" w:cs="Times New Roman"/>
          <w:rPrChange w:id="307" w:author="Sham Parab" w:date="2021-05-28T09:46:00Z">
            <w:rPr>
              <w:rFonts w:ascii="Arial Narrow" w:eastAsia="Times New Roman" w:hAnsi="Arial Narrow" w:cs="Times New Roman"/>
              <w:sz w:val="24"/>
              <w:szCs w:val="24"/>
            </w:rPr>
          </w:rPrChange>
        </w:rPr>
        <w:t>Surface area of the structure to be identified where thickness needs to be checked. Cleaning of the area to be done if required with use of wire brush.</w:t>
      </w:r>
      <w:r w:rsidRPr="00264BE8">
        <w:rPr>
          <w:rFonts w:ascii="Times New Roman" w:eastAsia="Times New Roman" w:hAnsi="Times New Roman" w:cs="Times New Roman"/>
          <w:lang w:val="en-IN"/>
          <w:rPrChange w:id="308" w:author="Sham Parab" w:date="2021-05-28T09:46:00Z">
            <w:rPr>
              <w:rFonts w:ascii="Times New Roman" w:eastAsia="Times New Roman" w:hAnsi="Times New Roman" w:cs="Times New Roman"/>
              <w:sz w:val="20"/>
              <w:szCs w:val="20"/>
              <w:lang w:val="en-IN"/>
            </w:rPr>
          </w:rPrChange>
        </w:rPr>
        <w:t xml:space="preserve"> </w:t>
      </w:r>
    </w:p>
    <w:p w14:paraId="2F933966" w14:textId="77777777" w:rsidR="00B93C2A" w:rsidRPr="00264BE8" w:rsidRDefault="00B93C2A" w:rsidP="00B93C2A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lang w:val="en-IN"/>
          <w:rPrChange w:id="309" w:author="Sham Parab" w:date="2021-05-28T09:46:00Z">
            <w:rPr>
              <w:rFonts w:ascii="Times New Roman" w:eastAsia="Times New Roman" w:hAnsi="Times New Roman" w:cs="Times New Roman"/>
              <w:sz w:val="20"/>
              <w:szCs w:val="20"/>
              <w:lang w:val="en-IN"/>
            </w:rPr>
          </w:rPrChange>
        </w:rPr>
      </w:pPr>
      <w:r w:rsidRPr="00264BE8">
        <w:rPr>
          <w:rFonts w:ascii="Arial Narrow" w:eastAsia="Times New Roman" w:hAnsi="Arial Narrow" w:cs="Times New Roman"/>
          <w:rPrChange w:id="310" w:author="Sham Parab" w:date="2021-05-28T09:46:00Z">
            <w:rPr>
              <w:rFonts w:ascii="Arial Narrow" w:eastAsia="Times New Roman" w:hAnsi="Arial Narrow" w:cs="Times New Roman"/>
              <w:sz w:val="24"/>
              <w:szCs w:val="24"/>
            </w:rPr>
          </w:rPrChange>
        </w:rPr>
        <w:t>Make use of grease for checking of thickness with ultrasonic thickness machine.</w:t>
      </w:r>
      <w:r w:rsidRPr="00264BE8">
        <w:rPr>
          <w:rFonts w:ascii="Times New Roman" w:eastAsia="Times New Roman" w:hAnsi="Times New Roman" w:cs="Times New Roman"/>
          <w:lang w:val="en-IN"/>
          <w:rPrChange w:id="311" w:author="Sham Parab" w:date="2021-05-28T09:46:00Z">
            <w:rPr>
              <w:rFonts w:ascii="Times New Roman" w:eastAsia="Times New Roman" w:hAnsi="Times New Roman" w:cs="Times New Roman"/>
              <w:sz w:val="20"/>
              <w:szCs w:val="20"/>
              <w:lang w:val="en-IN"/>
            </w:rPr>
          </w:rPrChange>
        </w:rPr>
        <w:t xml:space="preserve"> </w:t>
      </w:r>
    </w:p>
    <w:p w14:paraId="3E0DD1FA" w14:textId="77777777" w:rsidR="00B93C2A" w:rsidRPr="00264BE8" w:rsidRDefault="00B93C2A" w:rsidP="00B93C2A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lang w:val="en-IN"/>
          <w:rPrChange w:id="312" w:author="Sham Parab" w:date="2021-05-28T09:46:00Z">
            <w:rPr>
              <w:rFonts w:ascii="Times New Roman" w:eastAsia="Times New Roman" w:hAnsi="Times New Roman" w:cs="Times New Roman"/>
              <w:sz w:val="20"/>
              <w:szCs w:val="20"/>
              <w:lang w:val="en-IN"/>
            </w:rPr>
          </w:rPrChange>
        </w:rPr>
      </w:pPr>
      <w:r w:rsidRPr="00264BE8">
        <w:rPr>
          <w:rFonts w:ascii="Arial Narrow" w:eastAsia="Times New Roman" w:hAnsi="Arial Narrow" w:cs="Times New Roman"/>
          <w:rPrChange w:id="313" w:author="Sham Parab" w:date="2021-05-28T09:46:00Z">
            <w:rPr>
              <w:rFonts w:ascii="Arial Narrow" w:eastAsia="Times New Roman" w:hAnsi="Arial Narrow" w:cs="Times New Roman"/>
              <w:sz w:val="24"/>
              <w:szCs w:val="24"/>
            </w:rPr>
          </w:rPrChange>
        </w:rPr>
        <w:t>Details of the readings taken to be noted and cross checked with the original thickness of the structure from drawings.</w:t>
      </w:r>
      <w:r w:rsidRPr="00264BE8">
        <w:rPr>
          <w:rFonts w:ascii="Times New Roman" w:eastAsia="Times New Roman" w:hAnsi="Times New Roman" w:cs="Times New Roman"/>
          <w:lang w:val="en-IN"/>
          <w:rPrChange w:id="314" w:author="Sham Parab" w:date="2021-05-28T09:46:00Z">
            <w:rPr>
              <w:rFonts w:ascii="Times New Roman" w:eastAsia="Times New Roman" w:hAnsi="Times New Roman" w:cs="Times New Roman"/>
              <w:sz w:val="20"/>
              <w:szCs w:val="20"/>
              <w:lang w:val="en-IN"/>
            </w:rPr>
          </w:rPrChange>
        </w:rPr>
        <w:t xml:space="preserve"> </w:t>
      </w:r>
    </w:p>
    <w:p w14:paraId="333D2815" w14:textId="77777777" w:rsidR="00B93C2A" w:rsidRPr="00264BE8" w:rsidRDefault="00B93C2A" w:rsidP="00B93C2A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lang w:val="en-IN"/>
          <w:rPrChange w:id="315" w:author="Sham Parab" w:date="2021-05-28T09:46:00Z">
            <w:rPr>
              <w:rFonts w:ascii="Times New Roman" w:eastAsia="Times New Roman" w:hAnsi="Times New Roman" w:cs="Times New Roman"/>
              <w:sz w:val="20"/>
              <w:szCs w:val="20"/>
              <w:lang w:val="en-IN"/>
            </w:rPr>
          </w:rPrChange>
        </w:rPr>
      </w:pPr>
      <w:r w:rsidRPr="00264BE8">
        <w:rPr>
          <w:rFonts w:ascii="Arial Narrow" w:eastAsia="Times New Roman" w:hAnsi="Arial Narrow" w:cs="Times New Roman"/>
          <w:rPrChange w:id="316" w:author="Sham Parab" w:date="2021-05-28T09:46:00Z">
            <w:rPr>
              <w:rFonts w:ascii="Arial Narrow" w:eastAsia="Times New Roman" w:hAnsi="Arial Narrow" w:cs="Times New Roman"/>
              <w:sz w:val="24"/>
              <w:szCs w:val="24"/>
            </w:rPr>
          </w:rPrChange>
        </w:rPr>
        <w:t>At any point thickness of the structure should not be less than 25% of the original thickness.</w:t>
      </w:r>
      <w:r w:rsidRPr="00264BE8">
        <w:rPr>
          <w:rFonts w:ascii="Times New Roman" w:eastAsia="Times New Roman" w:hAnsi="Times New Roman" w:cs="Times New Roman"/>
          <w:lang w:val="en-IN"/>
          <w:rPrChange w:id="317" w:author="Sham Parab" w:date="2021-05-28T09:46:00Z">
            <w:rPr>
              <w:rFonts w:ascii="Times New Roman" w:eastAsia="Times New Roman" w:hAnsi="Times New Roman" w:cs="Times New Roman"/>
              <w:sz w:val="20"/>
              <w:szCs w:val="20"/>
              <w:lang w:val="en-IN"/>
            </w:rPr>
          </w:rPrChange>
        </w:rPr>
        <w:t xml:space="preserve"> </w:t>
      </w:r>
    </w:p>
    <w:p w14:paraId="4C377350" w14:textId="77777777" w:rsidR="00B93C2A" w:rsidRPr="00264BE8" w:rsidRDefault="00B93C2A" w:rsidP="00B93C2A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lang w:val="en-IN"/>
          <w:rPrChange w:id="318" w:author="Sham Parab" w:date="2021-05-28T09:46:00Z">
            <w:rPr>
              <w:rFonts w:ascii="Times New Roman" w:eastAsia="Times New Roman" w:hAnsi="Times New Roman" w:cs="Times New Roman"/>
              <w:sz w:val="20"/>
              <w:szCs w:val="20"/>
              <w:lang w:val="en-IN"/>
            </w:rPr>
          </w:rPrChange>
        </w:rPr>
      </w:pPr>
      <w:r w:rsidRPr="00264BE8">
        <w:rPr>
          <w:rFonts w:ascii="Arial Narrow" w:eastAsia="Times New Roman" w:hAnsi="Arial Narrow" w:cs="Times New Roman"/>
          <w:rPrChange w:id="319" w:author="Sham Parab" w:date="2021-05-28T09:46:00Z">
            <w:rPr>
              <w:rFonts w:ascii="Arial Narrow" w:eastAsia="Times New Roman" w:hAnsi="Arial Narrow" w:cs="Times New Roman"/>
              <w:sz w:val="24"/>
              <w:szCs w:val="24"/>
            </w:rPr>
          </w:rPrChange>
        </w:rPr>
        <w:t>Recommendations for the said observations to be noted along with the details of the area.</w:t>
      </w:r>
      <w:r w:rsidRPr="00264BE8">
        <w:rPr>
          <w:rFonts w:ascii="Times New Roman" w:eastAsia="Times New Roman" w:hAnsi="Times New Roman" w:cs="Times New Roman"/>
          <w:lang w:val="en-IN"/>
          <w:rPrChange w:id="320" w:author="Sham Parab" w:date="2021-05-28T09:46:00Z">
            <w:rPr>
              <w:rFonts w:ascii="Times New Roman" w:eastAsia="Times New Roman" w:hAnsi="Times New Roman" w:cs="Times New Roman"/>
              <w:sz w:val="20"/>
              <w:szCs w:val="20"/>
              <w:lang w:val="en-IN"/>
            </w:rPr>
          </w:rPrChange>
        </w:rPr>
        <w:t xml:space="preserve"> </w:t>
      </w:r>
    </w:p>
    <w:p w14:paraId="064F9B0F" w14:textId="77777777" w:rsidR="00193107" w:rsidRPr="00264BE8" w:rsidRDefault="00193107"/>
    <w:p w14:paraId="36FC3D81" w14:textId="77777777" w:rsidR="00586899" w:rsidRPr="00264BE8" w:rsidRDefault="00C30077">
      <w:pPr>
        <w:rPr>
          <w:b/>
          <w:u w:val="single"/>
        </w:rPr>
      </w:pPr>
      <w:r w:rsidRPr="00264BE8">
        <w:rPr>
          <w:b/>
          <w:u w:val="single"/>
        </w:rPr>
        <w:lastRenderedPageBreak/>
        <w:t>Don’t</w:t>
      </w:r>
    </w:p>
    <w:p w14:paraId="05D05A67" w14:textId="21DFBBF3" w:rsidR="000A605E" w:rsidRPr="00C624EE" w:rsidRDefault="00586899">
      <w:pPr>
        <w:pStyle w:val="ListParagraph"/>
        <w:numPr>
          <w:ilvl w:val="0"/>
          <w:numId w:val="7"/>
        </w:numPr>
        <w:rPr>
          <w:ins w:id="321" w:author="Archana Mandrekar" w:date="2022-12-14T16:01:00Z"/>
          <w:b/>
          <w:u w:val="single"/>
          <w:rPrChange w:id="322" w:author="Archana Mandrekar" w:date="2022-12-14T16:01:00Z">
            <w:rPr>
              <w:ins w:id="323" w:author="Archana Mandrekar" w:date="2022-12-14T16:01:00Z"/>
            </w:rPr>
          </w:rPrChange>
        </w:rPr>
      </w:pPr>
      <w:r w:rsidRPr="00264BE8">
        <w:t>Use mobile phone</w:t>
      </w:r>
    </w:p>
    <w:p w14:paraId="1F3A19DE" w14:textId="12FF2328" w:rsidR="00C624EE" w:rsidRPr="00264BE8" w:rsidDel="00C624EE" w:rsidRDefault="00C624EE">
      <w:pPr>
        <w:pStyle w:val="ListParagraph"/>
        <w:numPr>
          <w:ilvl w:val="0"/>
          <w:numId w:val="7"/>
        </w:numPr>
        <w:rPr>
          <w:ins w:id="324" w:author="Sham Parab" w:date="2021-05-28T09:46:00Z"/>
          <w:del w:id="325" w:author="Archana Mandrekar" w:date="2022-12-14T16:01:00Z"/>
          <w:b/>
          <w:u w:val="single"/>
          <w:rPrChange w:id="326" w:author="Sham Parab" w:date="2021-05-28T09:46:00Z">
            <w:rPr>
              <w:ins w:id="327" w:author="Sham Parab" w:date="2021-05-28T09:46:00Z"/>
              <w:del w:id="328" w:author="Archana Mandrekar" w:date="2022-12-14T16:01:00Z"/>
            </w:rPr>
          </w:rPrChange>
        </w:rPr>
      </w:pPr>
    </w:p>
    <w:p w14:paraId="2528E169" w14:textId="60F47046" w:rsidR="00264BE8" w:rsidRDefault="00264BE8">
      <w:pPr>
        <w:rPr>
          <w:ins w:id="329" w:author="Archana Mandrekar" w:date="2022-12-14T16:01:00Z"/>
          <w:b/>
          <w:u w:val="single"/>
        </w:rPr>
      </w:pPr>
    </w:p>
    <w:p w14:paraId="126D98D7" w14:textId="77777777" w:rsidR="00C624EE" w:rsidRPr="000B56A0" w:rsidRDefault="00C624EE" w:rsidP="00C624EE">
      <w:pPr>
        <w:spacing w:before="100" w:beforeAutospacing="1" w:after="100" w:afterAutospacing="1" w:line="240" w:lineRule="auto"/>
        <w:rPr>
          <w:ins w:id="330" w:author="Archana Mandrekar" w:date="2022-12-14T16:01:00Z"/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fr-FR" w:eastAsia="en-IN"/>
        </w:rPr>
      </w:pPr>
      <w:ins w:id="331" w:author="Archana Mandrekar" w:date="2022-12-14T16:01:00Z">
        <w:r w:rsidRPr="000B56A0">
          <w:rPr>
            <w:rFonts w:ascii="Times New Roman" w:eastAsia="Times New Roman" w:hAnsi="Times New Roman" w:cs="Times New Roman"/>
            <w:b/>
            <w:bCs/>
            <w:sz w:val="24"/>
            <w:szCs w:val="24"/>
            <w:u w:val="single"/>
            <w:lang w:val="fr-FR" w:eastAsia="en-IN"/>
          </w:rPr>
          <w:t>Amendement Record</w:t>
        </w:r>
      </w:ins>
    </w:p>
    <w:tbl>
      <w:tblPr>
        <w:tblW w:w="9923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7"/>
        <w:gridCol w:w="1701"/>
        <w:gridCol w:w="5953"/>
        <w:gridCol w:w="992"/>
      </w:tblGrid>
      <w:tr w:rsidR="00C624EE" w:rsidRPr="001E642A" w14:paraId="7E57CE0E" w14:textId="77777777" w:rsidTr="007677B2">
        <w:trPr>
          <w:ins w:id="332" w:author="Archana Mandrekar" w:date="2022-12-14T16:01:00Z"/>
        </w:trPr>
        <w:tc>
          <w:tcPr>
            <w:tcW w:w="1277" w:type="dxa"/>
            <w:tcBorders>
              <w:bottom w:val="single" w:sz="4" w:space="0" w:color="auto"/>
              <w:right w:val="single" w:sz="4" w:space="0" w:color="auto"/>
            </w:tcBorders>
          </w:tcPr>
          <w:p w14:paraId="118D3C50" w14:textId="77777777" w:rsidR="00C624EE" w:rsidRPr="007C1842" w:rsidRDefault="00C624EE" w:rsidP="007677B2">
            <w:pPr>
              <w:pStyle w:val="Header"/>
              <w:ind w:right="-108"/>
              <w:rPr>
                <w:ins w:id="333" w:author="Archana Mandrekar" w:date="2022-12-14T16:01:00Z"/>
                <w:b/>
              </w:rPr>
            </w:pPr>
            <w:ins w:id="334" w:author="Archana Mandrekar" w:date="2022-12-14T16:01:00Z">
              <w:r w:rsidRPr="007C1842">
                <w:rPr>
                  <w:b/>
                </w:rPr>
                <w:t>Date</w:t>
              </w:r>
            </w:ins>
          </w:p>
        </w:tc>
        <w:tc>
          <w:tcPr>
            <w:tcW w:w="170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F721F" w14:textId="77777777" w:rsidR="00C624EE" w:rsidRPr="007C1842" w:rsidRDefault="00C624EE" w:rsidP="007677B2">
            <w:pPr>
              <w:pStyle w:val="Header"/>
              <w:ind w:right="-151"/>
              <w:rPr>
                <w:ins w:id="335" w:author="Archana Mandrekar" w:date="2022-12-14T16:01:00Z"/>
                <w:b/>
              </w:rPr>
            </w:pPr>
            <w:ins w:id="336" w:author="Archana Mandrekar" w:date="2022-12-14T16:01:00Z">
              <w:r w:rsidRPr="007C1842">
                <w:rPr>
                  <w:b/>
                </w:rPr>
                <w:t>Manual Section Ref. &amp; Para</w:t>
              </w:r>
            </w:ins>
          </w:p>
        </w:tc>
        <w:tc>
          <w:tcPr>
            <w:tcW w:w="595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9FDC7" w14:textId="77777777" w:rsidR="00C624EE" w:rsidRPr="007C1842" w:rsidRDefault="00C624EE" w:rsidP="007677B2">
            <w:pPr>
              <w:pStyle w:val="Header"/>
              <w:ind w:right="-151"/>
              <w:rPr>
                <w:ins w:id="337" w:author="Archana Mandrekar" w:date="2022-12-14T16:01:00Z"/>
                <w:b/>
              </w:rPr>
            </w:pPr>
            <w:ins w:id="338" w:author="Archana Mandrekar" w:date="2022-12-14T16:01:00Z">
              <w:r w:rsidRPr="007C1842">
                <w:rPr>
                  <w:b/>
                </w:rPr>
                <w:t>Brief details of Revision</w:t>
              </w:r>
            </w:ins>
          </w:p>
        </w:tc>
        <w:tc>
          <w:tcPr>
            <w:tcW w:w="992" w:type="dxa"/>
            <w:tcBorders>
              <w:left w:val="single" w:sz="4" w:space="0" w:color="auto"/>
            </w:tcBorders>
          </w:tcPr>
          <w:p w14:paraId="01E9B881" w14:textId="77777777" w:rsidR="00C624EE" w:rsidRPr="007C1842" w:rsidRDefault="00C624EE" w:rsidP="007677B2">
            <w:pPr>
              <w:pStyle w:val="Header"/>
              <w:tabs>
                <w:tab w:val="left" w:pos="1440"/>
                <w:tab w:val="left" w:pos="3240"/>
                <w:tab w:val="left" w:pos="8820"/>
              </w:tabs>
              <w:ind w:left="-108" w:right="-151"/>
              <w:jc w:val="center"/>
              <w:rPr>
                <w:ins w:id="339" w:author="Archana Mandrekar" w:date="2022-12-14T16:01:00Z"/>
                <w:b/>
              </w:rPr>
            </w:pPr>
            <w:ins w:id="340" w:author="Archana Mandrekar" w:date="2022-12-14T16:01:00Z">
              <w:r w:rsidRPr="007C1842">
                <w:rPr>
                  <w:b/>
                </w:rPr>
                <w:t>New Rev.</w:t>
              </w:r>
            </w:ins>
          </w:p>
        </w:tc>
      </w:tr>
      <w:tr w:rsidR="00C624EE" w:rsidRPr="001E642A" w14:paraId="65F142D3" w14:textId="77777777" w:rsidTr="007677B2">
        <w:trPr>
          <w:ins w:id="341" w:author="Archana Mandrekar" w:date="2022-12-14T16:01:00Z"/>
        </w:trPr>
        <w:tc>
          <w:tcPr>
            <w:tcW w:w="1277" w:type="dxa"/>
            <w:tcBorders>
              <w:top w:val="single" w:sz="4" w:space="0" w:color="auto"/>
              <w:right w:val="single" w:sz="4" w:space="0" w:color="auto"/>
            </w:tcBorders>
          </w:tcPr>
          <w:p w14:paraId="0988DAD7" w14:textId="77777777" w:rsidR="00C624EE" w:rsidRPr="007C1842" w:rsidRDefault="00C624EE" w:rsidP="007677B2">
            <w:pPr>
              <w:pStyle w:val="Header"/>
              <w:ind w:right="-108"/>
              <w:rPr>
                <w:ins w:id="342" w:author="Archana Mandrekar" w:date="2022-12-14T16:01:00Z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24015F0" w14:textId="77777777" w:rsidR="00C624EE" w:rsidRPr="007C1842" w:rsidRDefault="00C624EE" w:rsidP="007677B2">
            <w:pPr>
              <w:pStyle w:val="Header"/>
              <w:ind w:right="-151"/>
              <w:rPr>
                <w:ins w:id="343" w:author="Archana Mandrekar" w:date="2022-12-14T16:01:00Z"/>
              </w:rPr>
            </w:pP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F967BFE" w14:textId="77777777" w:rsidR="00C624EE" w:rsidRPr="007C1842" w:rsidRDefault="00C624EE" w:rsidP="007677B2">
            <w:pPr>
              <w:pStyle w:val="Header"/>
              <w:jc w:val="both"/>
              <w:rPr>
                <w:ins w:id="344" w:author="Archana Mandrekar" w:date="2022-12-14T16:01:00Z"/>
              </w:rPr>
            </w:pPr>
          </w:p>
        </w:tc>
        <w:tc>
          <w:tcPr>
            <w:tcW w:w="992" w:type="dxa"/>
            <w:tcBorders>
              <w:left w:val="single" w:sz="4" w:space="0" w:color="auto"/>
            </w:tcBorders>
          </w:tcPr>
          <w:p w14:paraId="5B1F9703" w14:textId="77777777" w:rsidR="00C624EE" w:rsidRPr="007C1842" w:rsidRDefault="00C624EE" w:rsidP="007677B2">
            <w:pPr>
              <w:pStyle w:val="Header"/>
              <w:tabs>
                <w:tab w:val="left" w:pos="1440"/>
                <w:tab w:val="left" w:pos="3240"/>
                <w:tab w:val="left" w:pos="8820"/>
              </w:tabs>
              <w:ind w:left="-108" w:right="-151"/>
              <w:jc w:val="center"/>
              <w:rPr>
                <w:ins w:id="345" w:author="Archana Mandrekar" w:date="2022-12-14T16:01:00Z"/>
              </w:rPr>
            </w:pPr>
          </w:p>
        </w:tc>
      </w:tr>
      <w:tr w:rsidR="00C624EE" w:rsidRPr="001E642A" w14:paraId="701F67B2" w14:textId="77777777" w:rsidTr="007677B2">
        <w:trPr>
          <w:ins w:id="346" w:author="Archana Mandrekar" w:date="2022-12-14T16:01:00Z"/>
        </w:trPr>
        <w:tc>
          <w:tcPr>
            <w:tcW w:w="1277" w:type="dxa"/>
            <w:tcBorders>
              <w:top w:val="single" w:sz="4" w:space="0" w:color="auto"/>
              <w:right w:val="single" w:sz="4" w:space="0" w:color="auto"/>
            </w:tcBorders>
          </w:tcPr>
          <w:p w14:paraId="739D98B4" w14:textId="77777777" w:rsidR="00C624EE" w:rsidRPr="007C1842" w:rsidRDefault="00C624EE" w:rsidP="007677B2">
            <w:pPr>
              <w:pStyle w:val="Header"/>
              <w:ind w:right="-108"/>
              <w:rPr>
                <w:ins w:id="347" w:author="Archana Mandrekar" w:date="2022-12-14T16:01:00Z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FF81B7C" w14:textId="77777777" w:rsidR="00C624EE" w:rsidRPr="007C1842" w:rsidRDefault="00C624EE" w:rsidP="007677B2">
            <w:pPr>
              <w:pStyle w:val="Header"/>
              <w:ind w:right="-151"/>
              <w:rPr>
                <w:ins w:id="348" w:author="Archana Mandrekar" w:date="2022-12-14T16:01:00Z"/>
              </w:rPr>
            </w:pP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C436C0A" w14:textId="77777777" w:rsidR="00C624EE" w:rsidRPr="007C1842" w:rsidRDefault="00C624EE" w:rsidP="007677B2">
            <w:pPr>
              <w:pStyle w:val="Header"/>
              <w:jc w:val="both"/>
              <w:rPr>
                <w:ins w:id="349" w:author="Archana Mandrekar" w:date="2022-12-14T16:01:00Z"/>
              </w:rPr>
            </w:pPr>
          </w:p>
        </w:tc>
        <w:tc>
          <w:tcPr>
            <w:tcW w:w="992" w:type="dxa"/>
            <w:tcBorders>
              <w:left w:val="single" w:sz="4" w:space="0" w:color="auto"/>
            </w:tcBorders>
          </w:tcPr>
          <w:p w14:paraId="7194AF8B" w14:textId="77777777" w:rsidR="00C624EE" w:rsidRPr="007C1842" w:rsidRDefault="00C624EE" w:rsidP="007677B2">
            <w:pPr>
              <w:pStyle w:val="Header"/>
              <w:tabs>
                <w:tab w:val="left" w:pos="1440"/>
                <w:tab w:val="left" w:pos="3240"/>
                <w:tab w:val="left" w:pos="8820"/>
              </w:tabs>
              <w:ind w:left="-108" w:right="-151"/>
              <w:jc w:val="center"/>
              <w:rPr>
                <w:ins w:id="350" w:author="Archana Mandrekar" w:date="2022-12-14T16:01:00Z"/>
              </w:rPr>
            </w:pPr>
          </w:p>
        </w:tc>
      </w:tr>
      <w:tr w:rsidR="00C624EE" w:rsidRPr="001E642A" w14:paraId="2176DB0E" w14:textId="77777777" w:rsidTr="007677B2">
        <w:trPr>
          <w:ins w:id="351" w:author="Archana Mandrekar" w:date="2022-12-14T16:01:00Z"/>
        </w:trPr>
        <w:tc>
          <w:tcPr>
            <w:tcW w:w="1277" w:type="dxa"/>
            <w:tcBorders>
              <w:right w:val="nil"/>
            </w:tcBorders>
          </w:tcPr>
          <w:p w14:paraId="7FDA0FC5" w14:textId="77777777" w:rsidR="00C624EE" w:rsidRPr="007C1842" w:rsidRDefault="00C624EE" w:rsidP="007677B2">
            <w:pPr>
              <w:pStyle w:val="Header"/>
              <w:ind w:right="-151"/>
              <w:jc w:val="center"/>
              <w:rPr>
                <w:ins w:id="352" w:author="Archana Mandrekar" w:date="2022-12-14T16:01:00Z"/>
              </w:rPr>
            </w:pPr>
          </w:p>
        </w:tc>
        <w:tc>
          <w:tcPr>
            <w:tcW w:w="1701" w:type="dxa"/>
            <w:tcBorders>
              <w:left w:val="nil"/>
              <w:right w:val="nil"/>
            </w:tcBorders>
          </w:tcPr>
          <w:p w14:paraId="6B9BFF5C" w14:textId="77777777" w:rsidR="00C624EE" w:rsidRPr="007C1842" w:rsidRDefault="00C624EE" w:rsidP="007677B2">
            <w:pPr>
              <w:pStyle w:val="Header"/>
              <w:ind w:right="-151"/>
              <w:jc w:val="center"/>
              <w:rPr>
                <w:ins w:id="353" w:author="Archana Mandrekar" w:date="2022-12-14T16:01:00Z"/>
              </w:rPr>
            </w:pPr>
          </w:p>
        </w:tc>
        <w:tc>
          <w:tcPr>
            <w:tcW w:w="5953" w:type="dxa"/>
            <w:tcBorders>
              <w:left w:val="nil"/>
              <w:right w:val="nil"/>
            </w:tcBorders>
          </w:tcPr>
          <w:p w14:paraId="5AA063EE" w14:textId="77777777" w:rsidR="00C624EE" w:rsidRPr="007C1842" w:rsidRDefault="00C624EE" w:rsidP="007677B2">
            <w:pPr>
              <w:pStyle w:val="BodyText"/>
              <w:rPr>
                <w:ins w:id="354" w:author="Archana Mandrekar" w:date="2022-12-14T16:01:00Z"/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left w:val="nil"/>
            </w:tcBorders>
          </w:tcPr>
          <w:p w14:paraId="562696DF" w14:textId="77777777" w:rsidR="00C624EE" w:rsidRPr="007C1842" w:rsidRDefault="00C624EE" w:rsidP="007677B2">
            <w:pPr>
              <w:pStyle w:val="Header"/>
              <w:tabs>
                <w:tab w:val="left" w:pos="1440"/>
                <w:tab w:val="left" w:pos="3240"/>
                <w:tab w:val="left" w:pos="8820"/>
              </w:tabs>
              <w:ind w:left="-108" w:right="-151"/>
              <w:jc w:val="center"/>
              <w:rPr>
                <w:ins w:id="355" w:author="Archana Mandrekar" w:date="2022-12-14T16:01:00Z"/>
              </w:rPr>
            </w:pPr>
          </w:p>
        </w:tc>
      </w:tr>
    </w:tbl>
    <w:p w14:paraId="67BE6D18" w14:textId="77777777" w:rsidR="00C624EE" w:rsidRDefault="00C624EE" w:rsidP="00C624EE">
      <w:pPr>
        <w:spacing w:before="100" w:beforeAutospacing="1" w:after="100" w:afterAutospacing="1" w:line="240" w:lineRule="auto"/>
        <w:ind w:left="810"/>
        <w:rPr>
          <w:ins w:id="356" w:author="Archana Mandrekar" w:date="2022-12-14T16:01:00Z"/>
          <w:rFonts w:ascii="Times New Roman" w:eastAsia="Times New Roman" w:hAnsi="Times New Roman" w:cs="Times New Roman"/>
          <w:sz w:val="24"/>
          <w:szCs w:val="24"/>
          <w:lang w:eastAsia="en-IN"/>
        </w:rPr>
      </w:pPr>
      <w:ins w:id="357" w:author="Archana Mandrekar" w:date="2022-12-14T16:01:00Z">
        <w:r w:rsidRPr="00707840">
          <w:rPr>
            <w:rFonts w:ascii="Times New Roman" w:eastAsia="Times New Roman" w:hAnsi="Times New Roman" w:cs="Times New Roman"/>
            <w:sz w:val="24"/>
            <w:szCs w:val="24"/>
            <w:lang w:val="fr-FR" w:eastAsia="en-IN"/>
          </w:rPr>
          <w:t xml:space="preserve"> </w:t>
        </w:r>
      </w:ins>
    </w:p>
    <w:tbl>
      <w:tblPr>
        <w:tblW w:w="9498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19"/>
        <w:gridCol w:w="3261"/>
        <w:gridCol w:w="3118"/>
      </w:tblGrid>
      <w:tr w:rsidR="00C624EE" w:rsidRPr="001C094A" w14:paraId="0F23303A" w14:textId="77777777" w:rsidTr="007677B2">
        <w:trPr>
          <w:ins w:id="358" w:author="Archana Mandrekar" w:date="2022-12-14T16:01:00Z"/>
        </w:trPr>
        <w:tc>
          <w:tcPr>
            <w:tcW w:w="3119" w:type="dxa"/>
            <w:shd w:val="clear" w:color="auto" w:fill="auto"/>
          </w:tcPr>
          <w:p w14:paraId="0F6C16BA" w14:textId="77777777" w:rsidR="00C624EE" w:rsidRPr="00570E41" w:rsidRDefault="00C624EE" w:rsidP="007677B2">
            <w:pPr>
              <w:rPr>
                <w:ins w:id="359" w:author="Archana Mandrekar" w:date="2022-12-14T16:01:00Z"/>
                <w:rFonts w:ascii="Times New Roman" w:eastAsia="Times New Roman" w:hAnsi="Times New Roman" w:cs="Times New Roman"/>
                <w:b/>
              </w:rPr>
            </w:pPr>
            <w:bookmarkStart w:id="360" w:name="_Hlk110414498"/>
            <w:ins w:id="361" w:author="Archana Mandrekar" w:date="2022-12-14T16:01:00Z">
              <w:r w:rsidRPr="00570E41">
                <w:rPr>
                  <w:rFonts w:ascii="Times New Roman" w:eastAsia="Times New Roman" w:hAnsi="Times New Roman" w:cs="Times New Roman"/>
                  <w:b/>
                </w:rPr>
                <w:t xml:space="preserve">Prepared By: </w:t>
              </w:r>
            </w:ins>
          </w:p>
          <w:p w14:paraId="40B08B5A" w14:textId="77777777" w:rsidR="00C624EE" w:rsidRPr="00570E41" w:rsidRDefault="00C624EE" w:rsidP="007677B2">
            <w:pPr>
              <w:rPr>
                <w:ins w:id="362" w:author="Archana Mandrekar" w:date="2022-12-14T16:01:00Z"/>
                <w:rFonts w:ascii="Times New Roman" w:eastAsia="Times New Roman" w:hAnsi="Times New Roman" w:cs="Times New Roman"/>
              </w:rPr>
            </w:pPr>
            <w:ins w:id="363" w:author="Archana Mandrekar" w:date="2022-12-14T16:01:00Z">
              <w:r>
                <w:t>Area Engineer</w:t>
              </w:r>
            </w:ins>
          </w:p>
        </w:tc>
        <w:tc>
          <w:tcPr>
            <w:tcW w:w="3261" w:type="dxa"/>
            <w:shd w:val="clear" w:color="auto" w:fill="auto"/>
          </w:tcPr>
          <w:p w14:paraId="4FDED4DC" w14:textId="77777777" w:rsidR="00C624EE" w:rsidRPr="00570E41" w:rsidRDefault="00C624EE" w:rsidP="007677B2">
            <w:pPr>
              <w:rPr>
                <w:ins w:id="364" w:author="Archana Mandrekar" w:date="2022-12-14T16:01:00Z"/>
                <w:rFonts w:ascii="Times New Roman" w:eastAsia="Times New Roman" w:hAnsi="Times New Roman" w:cs="Times New Roman"/>
                <w:b/>
              </w:rPr>
            </w:pPr>
            <w:ins w:id="365" w:author="Archana Mandrekar" w:date="2022-12-14T16:01:00Z">
              <w:r w:rsidRPr="00570E41">
                <w:rPr>
                  <w:rFonts w:ascii="Times New Roman" w:eastAsia="Times New Roman" w:hAnsi="Times New Roman" w:cs="Times New Roman"/>
                  <w:b/>
                </w:rPr>
                <w:t xml:space="preserve">Reviewed &amp; Issued By: </w:t>
              </w:r>
            </w:ins>
          </w:p>
          <w:p w14:paraId="3298DB9B" w14:textId="77777777" w:rsidR="00C624EE" w:rsidRPr="00570E41" w:rsidRDefault="00C624EE" w:rsidP="007677B2">
            <w:pPr>
              <w:rPr>
                <w:ins w:id="366" w:author="Archana Mandrekar" w:date="2022-12-14T16:01:00Z"/>
                <w:rFonts w:ascii="Times New Roman" w:eastAsia="Times New Roman" w:hAnsi="Times New Roman" w:cs="Times New Roman"/>
              </w:rPr>
            </w:pPr>
            <w:ins w:id="367" w:author="Archana Mandrekar" w:date="2022-12-14T16:01:00Z">
              <w:r w:rsidRPr="00570E41">
                <w:rPr>
                  <w:rFonts w:ascii="Times New Roman" w:eastAsia="Times New Roman" w:hAnsi="Times New Roman" w:cs="Times New Roman"/>
                </w:rPr>
                <w:t>Management Representative</w:t>
              </w:r>
            </w:ins>
          </w:p>
        </w:tc>
        <w:tc>
          <w:tcPr>
            <w:tcW w:w="3118" w:type="dxa"/>
            <w:shd w:val="clear" w:color="auto" w:fill="auto"/>
          </w:tcPr>
          <w:p w14:paraId="2D2DA16D" w14:textId="77777777" w:rsidR="00C624EE" w:rsidRPr="00570E41" w:rsidRDefault="00C624EE" w:rsidP="007677B2">
            <w:pPr>
              <w:rPr>
                <w:ins w:id="368" w:author="Archana Mandrekar" w:date="2022-12-14T16:01:00Z"/>
                <w:rFonts w:ascii="Times New Roman" w:eastAsia="Times New Roman" w:hAnsi="Times New Roman" w:cs="Times New Roman"/>
                <w:b/>
              </w:rPr>
            </w:pPr>
            <w:ins w:id="369" w:author="Archana Mandrekar" w:date="2022-12-14T16:01:00Z">
              <w:r w:rsidRPr="00570E41">
                <w:rPr>
                  <w:rFonts w:ascii="Times New Roman" w:eastAsia="Times New Roman" w:hAnsi="Times New Roman" w:cs="Times New Roman"/>
                  <w:b/>
                </w:rPr>
                <w:t xml:space="preserve">Approved By: </w:t>
              </w:r>
            </w:ins>
          </w:p>
          <w:p w14:paraId="4A969D73" w14:textId="77777777" w:rsidR="00C624EE" w:rsidRPr="00570E41" w:rsidRDefault="00C624EE" w:rsidP="007677B2">
            <w:pPr>
              <w:rPr>
                <w:ins w:id="370" w:author="Archana Mandrekar" w:date="2022-12-14T16:01:00Z"/>
                <w:rFonts w:ascii="Times New Roman" w:eastAsia="Times New Roman" w:hAnsi="Times New Roman" w:cs="Times New Roman"/>
              </w:rPr>
            </w:pPr>
            <w:ins w:id="371" w:author="Archana Mandrekar" w:date="2022-12-14T16:01:00Z">
              <w:r>
                <w:t>Mechanical Head</w:t>
              </w:r>
            </w:ins>
          </w:p>
        </w:tc>
      </w:tr>
      <w:tr w:rsidR="00C624EE" w:rsidRPr="001C094A" w14:paraId="72A82F4B" w14:textId="77777777" w:rsidTr="007677B2">
        <w:trPr>
          <w:trHeight w:val="987"/>
          <w:ins w:id="372" w:author="Archana Mandrekar" w:date="2022-12-14T16:01:00Z"/>
        </w:trPr>
        <w:tc>
          <w:tcPr>
            <w:tcW w:w="3119" w:type="dxa"/>
            <w:shd w:val="clear" w:color="auto" w:fill="auto"/>
          </w:tcPr>
          <w:p w14:paraId="53FDE6AE" w14:textId="77777777" w:rsidR="00C624EE" w:rsidRPr="007E7F55" w:rsidRDefault="00C624EE" w:rsidP="007677B2">
            <w:pPr>
              <w:rPr>
                <w:ins w:id="373" w:author="Archana Mandrekar" w:date="2022-12-14T16:01:00Z"/>
                <w:rFonts w:ascii="Times New Roman" w:eastAsia="Times New Roman" w:hAnsi="Times New Roman" w:cs="Times New Roman"/>
                <w:b/>
              </w:rPr>
            </w:pPr>
            <w:ins w:id="374" w:author="Archana Mandrekar" w:date="2022-12-14T16:01:00Z">
              <w:r w:rsidRPr="007E7F55">
                <w:rPr>
                  <w:rFonts w:ascii="Times New Roman" w:eastAsia="Times New Roman" w:hAnsi="Times New Roman" w:cs="Times New Roman"/>
                  <w:b/>
                </w:rPr>
                <w:t>Signature</w:t>
              </w:r>
            </w:ins>
          </w:p>
          <w:p w14:paraId="4E87713C" w14:textId="77777777" w:rsidR="00C624EE" w:rsidRPr="007E7F55" w:rsidRDefault="00C624EE" w:rsidP="007677B2">
            <w:pPr>
              <w:rPr>
                <w:ins w:id="375" w:author="Archana Mandrekar" w:date="2022-12-14T16:01:00Z"/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3261" w:type="dxa"/>
            <w:shd w:val="clear" w:color="auto" w:fill="auto"/>
          </w:tcPr>
          <w:p w14:paraId="3D0FE456" w14:textId="77777777" w:rsidR="00C624EE" w:rsidRPr="007E7F55" w:rsidRDefault="00C624EE" w:rsidP="007677B2">
            <w:pPr>
              <w:rPr>
                <w:ins w:id="376" w:author="Archana Mandrekar" w:date="2022-12-14T16:01:00Z"/>
                <w:rFonts w:ascii="Times New Roman" w:eastAsia="Times New Roman" w:hAnsi="Times New Roman" w:cs="Times New Roman"/>
                <w:b/>
              </w:rPr>
            </w:pPr>
            <w:ins w:id="377" w:author="Archana Mandrekar" w:date="2022-12-14T16:01:00Z">
              <w:r w:rsidRPr="007E7F55">
                <w:rPr>
                  <w:rFonts w:ascii="Times New Roman" w:eastAsia="Times New Roman" w:hAnsi="Times New Roman" w:cs="Times New Roman"/>
                  <w:b/>
                </w:rPr>
                <w:t>Signature:</w:t>
              </w:r>
            </w:ins>
          </w:p>
          <w:p w14:paraId="25B79368" w14:textId="77777777" w:rsidR="00C624EE" w:rsidRPr="007E7F55" w:rsidRDefault="00C624EE" w:rsidP="007677B2">
            <w:pPr>
              <w:rPr>
                <w:ins w:id="378" w:author="Archana Mandrekar" w:date="2022-12-14T16:01:00Z"/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3118" w:type="dxa"/>
            <w:shd w:val="clear" w:color="auto" w:fill="auto"/>
          </w:tcPr>
          <w:p w14:paraId="0E9EC04C" w14:textId="77777777" w:rsidR="00C624EE" w:rsidRPr="007E7F55" w:rsidRDefault="00C624EE" w:rsidP="007677B2">
            <w:pPr>
              <w:rPr>
                <w:ins w:id="379" w:author="Archana Mandrekar" w:date="2022-12-14T16:01:00Z"/>
                <w:rFonts w:ascii="Times New Roman" w:eastAsia="Times New Roman" w:hAnsi="Times New Roman" w:cs="Times New Roman"/>
                <w:b/>
              </w:rPr>
            </w:pPr>
            <w:ins w:id="380" w:author="Archana Mandrekar" w:date="2022-12-14T16:01:00Z">
              <w:r w:rsidRPr="007E7F55">
                <w:rPr>
                  <w:rFonts w:ascii="Times New Roman" w:eastAsia="Times New Roman" w:hAnsi="Times New Roman" w:cs="Times New Roman"/>
                  <w:b/>
                </w:rPr>
                <w:t>Signature:</w:t>
              </w:r>
            </w:ins>
          </w:p>
          <w:p w14:paraId="7B43C9F8" w14:textId="77777777" w:rsidR="00C624EE" w:rsidRPr="007E7F55" w:rsidRDefault="00C624EE" w:rsidP="007677B2">
            <w:pPr>
              <w:rPr>
                <w:ins w:id="381" w:author="Archana Mandrekar" w:date="2022-12-14T16:01:00Z"/>
                <w:rFonts w:ascii="Times New Roman" w:eastAsia="Times New Roman" w:hAnsi="Times New Roman" w:cs="Times New Roman"/>
                <w:b/>
              </w:rPr>
            </w:pPr>
          </w:p>
        </w:tc>
      </w:tr>
      <w:tr w:rsidR="00C624EE" w:rsidRPr="001C094A" w14:paraId="07BD39D8" w14:textId="77777777" w:rsidTr="007677B2">
        <w:trPr>
          <w:ins w:id="382" w:author="Archana Mandrekar" w:date="2022-12-14T16:01:00Z"/>
        </w:trPr>
        <w:tc>
          <w:tcPr>
            <w:tcW w:w="3119" w:type="dxa"/>
            <w:shd w:val="clear" w:color="auto" w:fill="auto"/>
          </w:tcPr>
          <w:p w14:paraId="392B485B" w14:textId="77777777" w:rsidR="00C624EE" w:rsidRPr="007E7F55" w:rsidRDefault="00C624EE" w:rsidP="007677B2">
            <w:pPr>
              <w:rPr>
                <w:ins w:id="383" w:author="Archana Mandrekar" w:date="2022-12-14T16:01:00Z"/>
                <w:rFonts w:ascii="Times New Roman" w:eastAsia="Times New Roman" w:hAnsi="Times New Roman" w:cs="Times New Roman"/>
                <w:b/>
              </w:rPr>
            </w:pPr>
            <w:ins w:id="384" w:author="Archana Mandrekar" w:date="2022-12-14T16:01:00Z">
              <w:r w:rsidRPr="007E7F55">
                <w:rPr>
                  <w:rFonts w:ascii="Times New Roman" w:eastAsia="Times New Roman" w:hAnsi="Times New Roman" w:cs="Times New Roman"/>
                  <w:b/>
                </w:rPr>
                <w:t>Review Date: 12.12.22</w:t>
              </w:r>
            </w:ins>
          </w:p>
        </w:tc>
        <w:tc>
          <w:tcPr>
            <w:tcW w:w="3261" w:type="dxa"/>
            <w:shd w:val="clear" w:color="auto" w:fill="auto"/>
          </w:tcPr>
          <w:p w14:paraId="4C83AB7E" w14:textId="77777777" w:rsidR="00C624EE" w:rsidRPr="007E7F55" w:rsidRDefault="00C624EE" w:rsidP="007677B2">
            <w:pPr>
              <w:rPr>
                <w:ins w:id="385" w:author="Archana Mandrekar" w:date="2022-12-14T16:01:00Z"/>
                <w:rFonts w:ascii="Times New Roman" w:eastAsia="Times New Roman" w:hAnsi="Times New Roman" w:cs="Times New Roman"/>
                <w:b/>
              </w:rPr>
            </w:pPr>
            <w:ins w:id="386" w:author="Archana Mandrekar" w:date="2022-12-14T16:01:00Z">
              <w:r w:rsidRPr="007E7F55">
                <w:rPr>
                  <w:rFonts w:ascii="Times New Roman" w:eastAsia="Times New Roman" w:hAnsi="Times New Roman" w:cs="Times New Roman"/>
                  <w:b/>
                </w:rPr>
                <w:t>Review Date: 12.12.22</w:t>
              </w:r>
            </w:ins>
          </w:p>
        </w:tc>
        <w:tc>
          <w:tcPr>
            <w:tcW w:w="3118" w:type="dxa"/>
            <w:shd w:val="clear" w:color="auto" w:fill="auto"/>
          </w:tcPr>
          <w:p w14:paraId="7256D1D8" w14:textId="77777777" w:rsidR="00C624EE" w:rsidRPr="007E7F55" w:rsidRDefault="00C624EE" w:rsidP="007677B2">
            <w:pPr>
              <w:rPr>
                <w:ins w:id="387" w:author="Archana Mandrekar" w:date="2022-12-14T16:01:00Z"/>
                <w:rFonts w:ascii="Times New Roman" w:eastAsia="Times New Roman" w:hAnsi="Times New Roman" w:cs="Times New Roman"/>
                <w:b/>
              </w:rPr>
            </w:pPr>
            <w:ins w:id="388" w:author="Archana Mandrekar" w:date="2022-12-14T16:01:00Z">
              <w:r w:rsidRPr="007E7F55">
                <w:rPr>
                  <w:rFonts w:ascii="Times New Roman" w:eastAsia="Times New Roman" w:hAnsi="Times New Roman" w:cs="Times New Roman"/>
                  <w:b/>
                </w:rPr>
                <w:t>Review Date: 12.12.22</w:t>
              </w:r>
            </w:ins>
          </w:p>
        </w:tc>
      </w:tr>
      <w:bookmarkEnd w:id="360"/>
    </w:tbl>
    <w:p w14:paraId="0160B604" w14:textId="77777777" w:rsidR="00C624EE" w:rsidRPr="00B10B53" w:rsidRDefault="00C624EE" w:rsidP="00C624EE">
      <w:pPr>
        <w:spacing w:before="100" w:beforeAutospacing="1" w:after="100" w:afterAutospacing="1" w:line="240" w:lineRule="auto"/>
        <w:ind w:left="810"/>
        <w:rPr>
          <w:ins w:id="389" w:author="Archana Mandrekar" w:date="2022-12-14T16:01:00Z"/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C8416DB" w14:textId="77777777" w:rsidR="00C624EE" w:rsidRDefault="00C624EE">
      <w:pPr>
        <w:rPr>
          <w:ins w:id="390" w:author="Sham Parab" w:date="2021-05-28T09:46:00Z"/>
          <w:b/>
          <w:u w:val="single"/>
        </w:rPr>
        <w:pPrChange w:id="391" w:author="Sham Parab" w:date="2021-05-28T09:46:00Z">
          <w:pPr>
            <w:pStyle w:val="ListParagraph"/>
            <w:numPr>
              <w:numId w:val="7"/>
            </w:numPr>
            <w:ind w:left="1080" w:hanging="360"/>
          </w:pPr>
        </w:pPrChange>
      </w:pPr>
    </w:p>
    <w:tbl>
      <w:tblPr>
        <w:tblW w:w="90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02"/>
        <w:gridCol w:w="3160"/>
        <w:gridCol w:w="3133"/>
      </w:tblGrid>
      <w:tr w:rsidR="00264BE8" w:rsidRPr="00B80FF3" w:rsidDel="00C624EE" w14:paraId="16B61D5A" w14:textId="41E4106C" w:rsidTr="006C53B7">
        <w:trPr>
          <w:trHeight w:val="316"/>
          <w:ins w:id="392" w:author="Sham Parab" w:date="2021-05-28T09:46:00Z"/>
          <w:del w:id="393" w:author="Archana Mandrekar" w:date="2022-12-14T16:00:00Z"/>
        </w:trPr>
        <w:tc>
          <w:tcPr>
            <w:tcW w:w="2802" w:type="dxa"/>
            <w:shd w:val="clear" w:color="auto" w:fill="auto"/>
          </w:tcPr>
          <w:p w14:paraId="2C5C3144" w14:textId="6CD3F636" w:rsidR="00264BE8" w:rsidRPr="00B80FF3" w:rsidDel="00C624EE" w:rsidRDefault="00264BE8" w:rsidP="006C53B7">
            <w:pPr>
              <w:spacing w:after="0"/>
              <w:rPr>
                <w:ins w:id="394" w:author="Sham Parab" w:date="2021-05-28T09:46:00Z"/>
                <w:del w:id="395" w:author="Archana Mandrekar" w:date="2022-12-14T16:00:00Z"/>
                <w:rFonts w:ascii="Times New Roman" w:hAnsi="Times New Roman"/>
                <w:b/>
              </w:rPr>
            </w:pPr>
            <w:ins w:id="396" w:author="Sham Parab" w:date="2021-05-28T09:46:00Z">
              <w:del w:id="397" w:author="Archana Mandrekar" w:date="2022-12-14T16:00:00Z">
                <w:r w:rsidRPr="00B80FF3" w:rsidDel="00C624EE">
                  <w:rPr>
                    <w:rFonts w:ascii="Times New Roman" w:hAnsi="Times New Roman"/>
                    <w:b/>
                  </w:rPr>
                  <w:delText xml:space="preserve">Prepared By: </w:delText>
                </w:r>
              </w:del>
            </w:ins>
          </w:p>
          <w:p w14:paraId="67DAD96A" w14:textId="0B66B52E" w:rsidR="00264BE8" w:rsidRPr="00B80FF3" w:rsidDel="00C624EE" w:rsidRDefault="00264BE8" w:rsidP="006C53B7">
            <w:pPr>
              <w:spacing w:after="0"/>
              <w:rPr>
                <w:ins w:id="398" w:author="Sham Parab" w:date="2021-05-28T09:46:00Z"/>
                <w:del w:id="399" w:author="Archana Mandrekar" w:date="2022-12-14T16:00:00Z"/>
                <w:rFonts w:ascii="Times New Roman" w:hAnsi="Times New Roman"/>
              </w:rPr>
            </w:pPr>
            <w:ins w:id="400" w:author="Sham Parab" w:date="2021-05-28T09:46:00Z">
              <w:del w:id="401" w:author="Archana Mandrekar" w:date="2022-12-14T16:00:00Z">
                <w:r w:rsidDel="00C624EE">
                  <w:rPr>
                    <w:rFonts w:ascii="Times New Roman" w:hAnsi="Times New Roman"/>
                  </w:rPr>
                  <w:delText>Area Engineer</w:delText>
                </w:r>
              </w:del>
            </w:ins>
          </w:p>
        </w:tc>
        <w:tc>
          <w:tcPr>
            <w:tcW w:w="3160" w:type="dxa"/>
            <w:shd w:val="clear" w:color="auto" w:fill="auto"/>
          </w:tcPr>
          <w:p w14:paraId="51D39DEF" w14:textId="2EC1D8AF" w:rsidR="00264BE8" w:rsidRPr="00B80FF3" w:rsidDel="00C624EE" w:rsidRDefault="00264BE8" w:rsidP="006C53B7">
            <w:pPr>
              <w:spacing w:after="0"/>
              <w:rPr>
                <w:ins w:id="402" w:author="Sham Parab" w:date="2021-05-28T09:46:00Z"/>
                <w:del w:id="403" w:author="Archana Mandrekar" w:date="2022-12-14T16:00:00Z"/>
                <w:rFonts w:ascii="Times New Roman" w:hAnsi="Times New Roman"/>
                <w:b/>
              </w:rPr>
            </w:pPr>
            <w:ins w:id="404" w:author="Sham Parab" w:date="2021-05-28T09:46:00Z">
              <w:del w:id="405" w:author="Archana Mandrekar" w:date="2022-12-14T16:00:00Z">
                <w:r w:rsidRPr="00B80FF3" w:rsidDel="00C624EE">
                  <w:rPr>
                    <w:rFonts w:ascii="Times New Roman" w:hAnsi="Times New Roman"/>
                    <w:b/>
                  </w:rPr>
                  <w:delText xml:space="preserve">Reviewed &amp; Issued By: </w:delText>
                </w:r>
              </w:del>
            </w:ins>
          </w:p>
          <w:p w14:paraId="3E5EBF47" w14:textId="3F247AAE" w:rsidR="00264BE8" w:rsidRPr="00B80FF3" w:rsidDel="00C624EE" w:rsidRDefault="00264BE8" w:rsidP="006C53B7">
            <w:pPr>
              <w:spacing w:after="0"/>
              <w:rPr>
                <w:ins w:id="406" w:author="Sham Parab" w:date="2021-05-28T09:46:00Z"/>
                <w:del w:id="407" w:author="Archana Mandrekar" w:date="2022-12-14T16:00:00Z"/>
                <w:rFonts w:ascii="Times New Roman" w:hAnsi="Times New Roman"/>
              </w:rPr>
            </w:pPr>
            <w:ins w:id="408" w:author="Sham Parab" w:date="2021-05-28T09:46:00Z">
              <w:del w:id="409" w:author="Archana Mandrekar" w:date="2022-12-14T16:00:00Z">
                <w:r w:rsidRPr="00B80FF3" w:rsidDel="00C624EE">
                  <w:rPr>
                    <w:rFonts w:ascii="Times New Roman" w:hAnsi="Times New Roman"/>
                  </w:rPr>
                  <w:delText>Management Representative</w:delText>
                </w:r>
              </w:del>
            </w:ins>
          </w:p>
        </w:tc>
        <w:tc>
          <w:tcPr>
            <w:tcW w:w="3133" w:type="dxa"/>
            <w:shd w:val="clear" w:color="auto" w:fill="auto"/>
          </w:tcPr>
          <w:p w14:paraId="53DCDE62" w14:textId="485898E9" w:rsidR="00264BE8" w:rsidRPr="00B80FF3" w:rsidDel="00C624EE" w:rsidRDefault="00264BE8" w:rsidP="006C53B7">
            <w:pPr>
              <w:spacing w:after="0"/>
              <w:rPr>
                <w:ins w:id="410" w:author="Sham Parab" w:date="2021-05-28T09:46:00Z"/>
                <w:del w:id="411" w:author="Archana Mandrekar" w:date="2022-12-14T16:00:00Z"/>
                <w:rFonts w:ascii="Times New Roman" w:hAnsi="Times New Roman"/>
                <w:b/>
              </w:rPr>
            </w:pPr>
            <w:ins w:id="412" w:author="Sham Parab" w:date="2021-05-28T09:46:00Z">
              <w:del w:id="413" w:author="Archana Mandrekar" w:date="2022-12-14T16:00:00Z">
                <w:r w:rsidRPr="00B80FF3" w:rsidDel="00C624EE">
                  <w:rPr>
                    <w:rFonts w:ascii="Times New Roman" w:hAnsi="Times New Roman"/>
                    <w:b/>
                  </w:rPr>
                  <w:delText xml:space="preserve">Approved By: </w:delText>
                </w:r>
              </w:del>
            </w:ins>
          </w:p>
          <w:p w14:paraId="5B4C3C67" w14:textId="301F754E" w:rsidR="00264BE8" w:rsidRPr="00B80FF3" w:rsidDel="00C624EE" w:rsidRDefault="00264BE8" w:rsidP="006C53B7">
            <w:pPr>
              <w:spacing w:after="0"/>
              <w:rPr>
                <w:ins w:id="414" w:author="Sham Parab" w:date="2021-05-28T09:46:00Z"/>
                <w:del w:id="415" w:author="Archana Mandrekar" w:date="2022-12-14T16:00:00Z"/>
                <w:rFonts w:ascii="Times New Roman" w:hAnsi="Times New Roman"/>
              </w:rPr>
            </w:pPr>
            <w:ins w:id="416" w:author="Sham Parab" w:date="2021-05-28T09:46:00Z">
              <w:del w:id="417" w:author="Archana Mandrekar" w:date="2022-12-14T16:00:00Z">
                <w:r w:rsidDel="00C624EE">
                  <w:rPr>
                    <w:rFonts w:ascii="Times New Roman" w:hAnsi="Times New Roman"/>
                  </w:rPr>
                  <w:delText>Mechanical Head</w:delText>
                </w:r>
              </w:del>
            </w:ins>
          </w:p>
        </w:tc>
      </w:tr>
      <w:tr w:rsidR="00264BE8" w:rsidRPr="00B80FF3" w:rsidDel="00C624EE" w14:paraId="32A4136F" w14:textId="749A7FDC" w:rsidTr="006C53B7">
        <w:trPr>
          <w:trHeight w:val="1062"/>
          <w:ins w:id="418" w:author="Sham Parab" w:date="2021-05-28T09:46:00Z"/>
          <w:del w:id="419" w:author="Archana Mandrekar" w:date="2022-12-14T16:00:00Z"/>
        </w:trPr>
        <w:tc>
          <w:tcPr>
            <w:tcW w:w="2802" w:type="dxa"/>
            <w:shd w:val="clear" w:color="auto" w:fill="auto"/>
          </w:tcPr>
          <w:p w14:paraId="6390C8AE" w14:textId="4CF5808D" w:rsidR="00264BE8" w:rsidRPr="00B80FF3" w:rsidDel="00C624EE" w:rsidRDefault="00264BE8" w:rsidP="006C53B7">
            <w:pPr>
              <w:rPr>
                <w:ins w:id="420" w:author="Sham Parab" w:date="2021-05-28T09:46:00Z"/>
                <w:del w:id="421" w:author="Archana Mandrekar" w:date="2022-12-14T16:00:00Z"/>
                <w:rFonts w:ascii="Times New Roman" w:hAnsi="Times New Roman"/>
                <w:b/>
              </w:rPr>
            </w:pPr>
            <w:ins w:id="422" w:author="Sham Parab" w:date="2021-05-28T09:46:00Z">
              <w:del w:id="423" w:author="Archana Mandrekar" w:date="2022-12-14T16:00:00Z">
                <w:r w:rsidDel="00C624EE">
                  <w:rPr>
                    <w:rFonts w:ascii="Times New Roman" w:hAnsi="Times New Roman"/>
                    <w:b/>
                  </w:rPr>
                  <w:delText>Signature:</w:delText>
                </w:r>
              </w:del>
            </w:ins>
          </w:p>
        </w:tc>
        <w:tc>
          <w:tcPr>
            <w:tcW w:w="3160" w:type="dxa"/>
            <w:shd w:val="clear" w:color="auto" w:fill="auto"/>
          </w:tcPr>
          <w:p w14:paraId="446FA3E3" w14:textId="301B6D44" w:rsidR="00264BE8" w:rsidRPr="00B80FF3" w:rsidDel="00C624EE" w:rsidRDefault="00264BE8" w:rsidP="006C53B7">
            <w:pPr>
              <w:rPr>
                <w:ins w:id="424" w:author="Sham Parab" w:date="2021-05-28T09:46:00Z"/>
                <w:del w:id="425" w:author="Archana Mandrekar" w:date="2022-12-14T16:00:00Z"/>
                <w:rFonts w:ascii="Times New Roman" w:hAnsi="Times New Roman"/>
                <w:b/>
              </w:rPr>
            </w:pPr>
            <w:ins w:id="426" w:author="Sham Parab" w:date="2021-05-28T09:46:00Z">
              <w:del w:id="427" w:author="Archana Mandrekar" w:date="2022-12-14T16:00:00Z">
                <w:r w:rsidDel="00C624EE">
                  <w:rPr>
                    <w:rFonts w:ascii="Times New Roman" w:hAnsi="Times New Roman"/>
                    <w:b/>
                  </w:rPr>
                  <w:delText>Signature:</w:delText>
                </w:r>
              </w:del>
            </w:ins>
          </w:p>
        </w:tc>
        <w:tc>
          <w:tcPr>
            <w:tcW w:w="3133" w:type="dxa"/>
            <w:shd w:val="clear" w:color="auto" w:fill="auto"/>
          </w:tcPr>
          <w:p w14:paraId="09EF0BCB" w14:textId="363A45F4" w:rsidR="00264BE8" w:rsidRPr="00B80FF3" w:rsidDel="00C624EE" w:rsidRDefault="00264BE8" w:rsidP="006C53B7">
            <w:pPr>
              <w:rPr>
                <w:ins w:id="428" w:author="Sham Parab" w:date="2021-05-28T09:46:00Z"/>
                <w:del w:id="429" w:author="Archana Mandrekar" w:date="2022-12-14T16:00:00Z"/>
                <w:rFonts w:ascii="Times New Roman" w:hAnsi="Times New Roman"/>
                <w:b/>
              </w:rPr>
            </w:pPr>
            <w:ins w:id="430" w:author="Sham Parab" w:date="2021-05-28T09:46:00Z">
              <w:del w:id="431" w:author="Archana Mandrekar" w:date="2022-12-14T16:00:00Z">
                <w:r w:rsidDel="00C624EE">
                  <w:rPr>
                    <w:rFonts w:ascii="Times New Roman" w:hAnsi="Times New Roman"/>
                    <w:b/>
                  </w:rPr>
                  <w:delText>Signature:</w:delText>
                </w:r>
              </w:del>
            </w:ins>
          </w:p>
        </w:tc>
      </w:tr>
      <w:tr w:rsidR="00264BE8" w:rsidRPr="00B80FF3" w:rsidDel="00C624EE" w14:paraId="01A0C51A" w14:textId="6891BDB4" w:rsidTr="006C53B7">
        <w:trPr>
          <w:trHeight w:val="56"/>
          <w:ins w:id="432" w:author="Sham Parab" w:date="2021-05-28T09:46:00Z"/>
          <w:del w:id="433" w:author="Archana Mandrekar" w:date="2022-12-14T16:00:00Z"/>
        </w:trPr>
        <w:tc>
          <w:tcPr>
            <w:tcW w:w="2802" w:type="dxa"/>
            <w:shd w:val="clear" w:color="auto" w:fill="auto"/>
          </w:tcPr>
          <w:p w14:paraId="5B8A5500" w14:textId="21DD9BAA" w:rsidR="00264BE8" w:rsidRPr="00B80FF3" w:rsidDel="00C624EE" w:rsidRDefault="00264BE8" w:rsidP="006C53B7">
            <w:pPr>
              <w:rPr>
                <w:ins w:id="434" w:author="Sham Parab" w:date="2021-05-28T09:46:00Z"/>
                <w:del w:id="435" w:author="Archana Mandrekar" w:date="2022-12-14T16:00:00Z"/>
                <w:rFonts w:ascii="Times New Roman" w:hAnsi="Times New Roman"/>
                <w:b/>
              </w:rPr>
            </w:pPr>
            <w:ins w:id="436" w:author="Sham Parab" w:date="2021-05-28T09:46:00Z">
              <w:del w:id="437" w:author="Archana Mandrekar" w:date="2022-12-14T16:00:00Z">
                <w:r w:rsidRPr="00B80FF3" w:rsidDel="00C624EE">
                  <w:rPr>
                    <w:rFonts w:ascii="Times New Roman" w:hAnsi="Times New Roman"/>
                    <w:b/>
                  </w:rPr>
                  <w:delText>Date:</w:delText>
                </w:r>
                <w:r w:rsidDel="00C624EE">
                  <w:rPr>
                    <w:rFonts w:ascii="Times New Roman" w:hAnsi="Times New Roman"/>
                    <w:b/>
                  </w:rPr>
                  <w:delText>30.05.2021</w:delText>
                </w:r>
              </w:del>
            </w:ins>
          </w:p>
        </w:tc>
        <w:tc>
          <w:tcPr>
            <w:tcW w:w="3160" w:type="dxa"/>
            <w:shd w:val="clear" w:color="auto" w:fill="auto"/>
          </w:tcPr>
          <w:p w14:paraId="64EBCC5F" w14:textId="47707D94" w:rsidR="00264BE8" w:rsidRPr="00B80FF3" w:rsidDel="00C624EE" w:rsidRDefault="00264BE8" w:rsidP="006C53B7">
            <w:pPr>
              <w:rPr>
                <w:ins w:id="438" w:author="Sham Parab" w:date="2021-05-28T09:46:00Z"/>
                <w:del w:id="439" w:author="Archana Mandrekar" w:date="2022-12-14T16:00:00Z"/>
                <w:rFonts w:ascii="Times New Roman" w:hAnsi="Times New Roman"/>
                <w:b/>
              </w:rPr>
            </w:pPr>
            <w:ins w:id="440" w:author="Sham Parab" w:date="2021-05-28T09:46:00Z">
              <w:del w:id="441" w:author="Archana Mandrekar" w:date="2022-12-14T16:00:00Z">
                <w:r w:rsidRPr="00B80FF3" w:rsidDel="00C624EE">
                  <w:rPr>
                    <w:rFonts w:ascii="Times New Roman" w:hAnsi="Times New Roman"/>
                    <w:b/>
                  </w:rPr>
                  <w:delText xml:space="preserve">Date: </w:delText>
                </w:r>
                <w:r w:rsidDel="00C624EE">
                  <w:rPr>
                    <w:rFonts w:ascii="Times New Roman" w:hAnsi="Times New Roman"/>
                    <w:b/>
                  </w:rPr>
                  <w:delText>30.05.2021</w:delText>
                </w:r>
              </w:del>
            </w:ins>
          </w:p>
        </w:tc>
        <w:tc>
          <w:tcPr>
            <w:tcW w:w="3133" w:type="dxa"/>
            <w:shd w:val="clear" w:color="auto" w:fill="auto"/>
          </w:tcPr>
          <w:p w14:paraId="450C3D84" w14:textId="0E583263" w:rsidR="00264BE8" w:rsidRPr="00B80FF3" w:rsidDel="00C624EE" w:rsidRDefault="00264BE8" w:rsidP="006C53B7">
            <w:pPr>
              <w:rPr>
                <w:ins w:id="442" w:author="Sham Parab" w:date="2021-05-28T09:46:00Z"/>
                <w:del w:id="443" w:author="Archana Mandrekar" w:date="2022-12-14T16:00:00Z"/>
                <w:rFonts w:ascii="Times New Roman" w:hAnsi="Times New Roman"/>
                <w:b/>
              </w:rPr>
            </w:pPr>
            <w:ins w:id="444" w:author="Sham Parab" w:date="2021-05-28T09:46:00Z">
              <w:del w:id="445" w:author="Archana Mandrekar" w:date="2022-12-14T16:00:00Z">
                <w:r w:rsidRPr="00B80FF3" w:rsidDel="00C624EE">
                  <w:rPr>
                    <w:rFonts w:ascii="Times New Roman" w:hAnsi="Times New Roman"/>
                    <w:b/>
                  </w:rPr>
                  <w:delText>Date:</w:delText>
                </w:r>
                <w:r w:rsidDel="00C624EE">
                  <w:rPr>
                    <w:rFonts w:ascii="Times New Roman" w:hAnsi="Times New Roman"/>
                    <w:b/>
                  </w:rPr>
                  <w:delText xml:space="preserve"> 30.05.2021</w:delText>
                </w:r>
              </w:del>
            </w:ins>
          </w:p>
        </w:tc>
      </w:tr>
    </w:tbl>
    <w:p w14:paraId="0FB62940" w14:textId="77777777" w:rsidR="00264BE8" w:rsidRPr="00264BE8" w:rsidRDefault="00264BE8">
      <w:pPr>
        <w:rPr>
          <w:b/>
          <w:u w:val="single"/>
        </w:rPr>
        <w:pPrChange w:id="446" w:author="Sham Parab" w:date="2021-05-28T09:46:00Z">
          <w:pPr>
            <w:pStyle w:val="ListParagraph"/>
            <w:numPr>
              <w:numId w:val="7"/>
            </w:numPr>
            <w:ind w:left="1080" w:hanging="360"/>
          </w:pPr>
        </w:pPrChange>
      </w:pPr>
    </w:p>
    <w:sectPr w:rsidR="00264BE8" w:rsidRPr="00264BE8" w:rsidSect="00193107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B89C97" w14:textId="77777777" w:rsidR="000F7C09" w:rsidRDefault="000F7C09" w:rsidP="00B93C2A">
      <w:pPr>
        <w:spacing w:after="0" w:line="240" w:lineRule="auto"/>
      </w:pPr>
      <w:r>
        <w:separator/>
      </w:r>
    </w:p>
  </w:endnote>
  <w:endnote w:type="continuationSeparator" w:id="0">
    <w:p w14:paraId="4D8E59AC" w14:textId="77777777" w:rsidR="000F7C09" w:rsidRDefault="000F7C09" w:rsidP="00B93C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095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2802"/>
      <w:gridCol w:w="3160"/>
      <w:gridCol w:w="3133"/>
    </w:tblGrid>
    <w:tr w:rsidR="004E5F45" w:rsidRPr="00E97D4F" w:rsidDel="00264BE8" w14:paraId="6A16D6B3" w14:textId="77777777" w:rsidTr="00C10EDF">
      <w:trPr>
        <w:trHeight w:val="665"/>
        <w:ins w:id="480" w:author="Pradhul" w:date="2020-04-16T11:10:00Z"/>
        <w:del w:id="481" w:author="Sham Parab" w:date="2021-05-28T09:45:00Z"/>
      </w:trPr>
      <w:tc>
        <w:tcPr>
          <w:tcW w:w="2802" w:type="dxa"/>
          <w:shd w:val="clear" w:color="auto" w:fill="auto"/>
        </w:tcPr>
        <w:p w14:paraId="5789C05A" w14:textId="77777777" w:rsidR="004E5F45" w:rsidRPr="006933B6" w:rsidDel="00264BE8" w:rsidRDefault="004E5F45" w:rsidP="004E5F45">
          <w:pPr>
            <w:rPr>
              <w:ins w:id="482" w:author="Pradhul" w:date="2020-04-16T11:10:00Z"/>
              <w:del w:id="483" w:author="Sham Parab" w:date="2021-05-28T09:45:00Z"/>
              <w:b/>
              <w:rPrChange w:id="484" w:author="Abhijit S Nabar" w:date="2021-02-12T14:49:00Z">
                <w:rPr>
                  <w:ins w:id="485" w:author="Pradhul" w:date="2020-04-16T11:10:00Z"/>
                  <w:del w:id="486" w:author="Sham Parab" w:date="2021-05-28T09:45:00Z"/>
                  <w:b/>
                  <w:sz w:val="18"/>
                </w:rPr>
              </w:rPrChange>
            </w:rPr>
          </w:pPr>
          <w:ins w:id="487" w:author="Pradhul" w:date="2020-04-16T11:10:00Z">
            <w:del w:id="488" w:author="Sham Parab" w:date="2021-05-28T09:45:00Z">
              <w:r w:rsidRPr="006933B6" w:rsidDel="00264BE8">
                <w:rPr>
                  <w:b/>
                  <w:rPrChange w:id="489" w:author="Abhijit S Nabar" w:date="2021-02-12T14:49:00Z">
                    <w:rPr>
                      <w:b/>
                      <w:sz w:val="18"/>
                    </w:rPr>
                  </w:rPrChange>
                </w:rPr>
                <w:delText xml:space="preserve">Prepared By: </w:delText>
              </w:r>
            </w:del>
          </w:ins>
        </w:p>
        <w:p w14:paraId="5AA512A3" w14:textId="77777777" w:rsidR="004E5F45" w:rsidRPr="006933B6" w:rsidDel="00264BE8" w:rsidRDefault="004E5F45" w:rsidP="004E5F45">
          <w:pPr>
            <w:rPr>
              <w:ins w:id="490" w:author="Pradhul" w:date="2020-04-16T11:10:00Z"/>
              <w:del w:id="491" w:author="Sham Parab" w:date="2021-05-28T09:45:00Z"/>
              <w:rPrChange w:id="492" w:author="Abhijit S Nabar" w:date="2021-02-12T14:49:00Z">
                <w:rPr>
                  <w:ins w:id="493" w:author="Pradhul" w:date="2020-04-16T11:10:00Z"/>
                  <w:del w:id="494" w:author="Sham Parab" w:date="2021-05-28T09:45:00Z"/>
                  <w:sz w:val="18"/>
                </w:rPr>
              </w:rPrChange>
            </w:rPr>
          </w:pPr>
          <w:ins w:id="495" w:author="Pradhul" w:date="2020-04-16T11:10:00Z">
            <w:del w:id="496" w:author="Sham Parab" w:date="2021-05-28T09:45:00Z">
              <w:r w:rsidRPr="006933B6" w:rsidDel="00264BE8">
                <w:rPr>
                  <w:rPrChange w:id="497" w:author="Abhijit S Nabar" w:date="2021-02-12T14:49:00Z">
                    <w:rPr>
                      <w:sz w:val="18"/>
                    </w:rPr>
                  </w:rPrChange>
                </w:rPr>
                <w:delText>Head – Mechanical Maintenance</w:delText>
              </w:r>
            </w:del>
          </w:ins>
        </w:p>
      </w:tc>
      <w:tc>
        <w:tcPr>
          <w:tcW w:w="3160" w:type="dxa"/>
          <w:shd w:val="clear" w:color="auto" w:fill="auto"/>
        </w:tcPr>
        <w:p w14:paraId="09C8DE2C" w14:textId="77777777" w:rsidR="004E5F45" w:rsidRPr="006933B6" w:rsidDel="00264BE8" w:rsidRDefault="004E5F45" w:rsidP="004E5F45">
          <w:pPr>
            <w:rPr>
              <w:ins w:id="498" w:author="Pradhul" w:date="2020-04-16T11:10:00Z"/>
              <w:del w:id="499" w:author="Sham Parab" w:date="2021-05-28T09:45:00Z"/>
              <w:b/>
              <w:rPrChange w:id="500" w:author="Abhijit S Nabar" w:date="2021-02-12T14:49:00Z">
                <w:rPr>
                  <w:ins w:id="501" w:author="Pradhul" w:date="2020-04-16T11:10:00Z"/>
                  <w:del w:id="502" w:author="Sham Parab" w:date="2021-05-28T09:45:00Z"/>
                  <w:b/>
                  <w:sz w:val="18"/>
                </w:rPr>
              </w:rPrChange>
            </w:rPr>
          </w:pPr>
          <w:ins w:id="503" w:author="Pradhul" w:date="2020-04-16T11:10:00Z">
            <w:del w:id="504" w:author="Sham Parab" w:date="2021-05-28T09:45:00Z">
              <w:r w:rsidRPr="006933B6" w:rsidDel="00264BE8">
                <w:rPr>
                  <w:b/>
                  <w:rPrChange w:id="505" w:author="Abhijit S Nabar" w:date="2021-02-12T14:49:00Z">
                    <w:rPr>
                      <w:b/>
                      <w:sz w:val="18"/>
                    </w:rPr>
                  </w:rPrChange>
                </w:rPr>
                <w:delText xml:space="preserve">Reviewed &amp; Issued By: </w:delText>
              </w:r>
            </w:del>
          </w:ins>
        </w:p>
        <w:p w14:paraId="79FFE11F" w14:textId="77777777" w:rsidR="004E5F45" w:rsidRPr="006933B6" w:rsidDel="00264BE8" w:rsidRDefault="004E5F45" w:rsidP="004E5F45">
          <w:pPr>
            <w:rPr>
              <w:ins w:id="506" w:author="Pradhul" w:date="2020-04-16T11:10:00Z"/>
              <w:del w:id="507" w:author="Sham Parab" w:date="2021-05-28T09:45:00Z"/>
              <w:rPrChange w:id="508" w:author="Abhijit S Nabar" w:date="2021-02-12T14:49:00Z">
                <w:rPr>
                  <w:ins w:id="509" w:author="Pradhul" w:date="2020-04-16T11:10:00Z"/>
                  <w:del w:id="510" w:author="Sham Parab" w:date="2021-05-28T09:45:00Z"/>
                  <w:sz w:val="18"/>
                </w:rPr>
              </w:rPrChange>
            </w:rPr>
          </w:pPr>
          <w:ins w:id="511" w:author="Pradhul" w:date="2020-04-16T11:10:00Z">
            <w:del w:id="512" w:author="Sham Parab" w:date="2021-05-28T09:45:00Z">
              <w:r w:rsidRPr="006933B6" w:rsidDel="00264BE8">
                <w:rPr>
                  <w:rPrChange w:id="513" w:author="Abhijit S Nabar" w:date="2021-02-12T14:49:00Z">
                    <w:rPr>
                      <w:sz w:val="18"/>
                    </w:rPr>
                  </w:rPrChange>
                </w:rPr>
                <w:delText>Management Representative</w:delText>
              </w:r>
            </w:del>
          </w:ins>
        </w:p>
      </w:tc>
      <w:tc>
        <w:tcPr>
          <w:tcW w:w="3133" w:type="dxa"/>
          <w:shd w:val="clear" w:color="auto" w:fill="auto"/>
        </w:tcPr>
        <w:p w14:paraId="686C69BB" w14:textId="77777777" w:rsidR="004E5F45" w:rsidRPr="006933B6" w:rsidDel="00264BE8" w:rsidRDefault="004E5F45" w:rsidP="004E5F45">
          <w:pPr>
            <w:rPr>
              <w:ins w:id="514" w:author="Pradhul" w:date="2020-04-16T11:10:00Z"/>
              <w:del w:id="515" w:author="Sham Parab" w:date="2021-05-28T09:45:00Z"/>
              <w:b/>
              <w:rPrChange w:id="516" w:author="Abhijit S Nabar" w:date="2021-02-12T14:49:00Z">
                <w:rPr>
                  <w:ins w:id="517" w:author="Pradhul" w:date="2020-04-16T11:10:00Z"/>
                  <w:del w:id="518" w:author="Sham Parab" w:date="2021-05-28T09:45:00Z"/>
                  <w:b/>
                  <w:sz w:val="18"/>
                </w:rPr>
              </w:rPrChange>
            </w:rPr>
          </w:pPr>
          <w:ins w:id="519" w:author="Pradhul" w:date="2020-04-16T11:10:00Z">
            <w:del w:id="520" w:author="Sham Parab" w:date="2021-05-28T09:45:00Z">
              <w:r w:rsidRPr="006933B6" w:rsidDel="00264BE8">
                <w:rPr>
                  <w:b/>
                  <w:rPrChange w:id="521" w:author="Abhijit S Nabar" w:date="2021-02-12T14:49:00Z">
                    <w:rPr>
                      <w:b/>
                      <w:sz w:val="18"/>
                    </w:rPr>
                  </w:rPrChange>
                </w:rPr>
                <w:delText xml:space="preserve">Approved By: </w:delText>
              </w:r>
            </w:del>
          </w:ins>
        </w:p>
        <w:p w14:paraId="2221145C" w14:textId="77777777" w:rsidR="004E5F45" w:rsidRPr="006933B6" w:rsidDel="00264BE8" w:rsidRDefault="004E5F45" w:rsidP="004E5F45">
          <w:pPr>
            <w:rPr>
              <w:ins w:id="522" w:author="Pradhul" w:date="2020-04-16T11:10:00Z"/>
              <w:del w:id="523" w:author="Sham Parab" w:date="2021-05-28T09:45:00Z"/>
              <w:rPrChange w:id="524" w:author="Abhijit S Nabar" w:date="2021-02-12T14:49:00Z">
                <w:rPr>
                  <w:ins w:id="525" w:author="Pradhul" w:date="2020-04-16T11:10:00Z"/>
                  <w:del w:id="526" w:author="Sham Parab" w:date="2021-05-28T09:45:00Z"/>
                  <w:sz w:val="18"/>
                </w:rPr>
              </w:rPrChange>
            </w:rPr>
          </w:pPr>
          <w:ins w:id="527" w:author="Pradhul" w:date="2020-04-16T11:10:00Z">
            <w:del w:id="528" w:author="Sham Parab" w:date="2021-05-28T09:45:00Z">
              <w:r w:rsidRPr="006933B6" w:rsidDel="00264BE8">
                <w:rPr>
                  <w:rPrChange w:id="529" w:author="Abhijit S Nabar" w:date="2021-02-12T14:49:00Z">
                    <w:rPr>
                      <w:sz w:val="18"/>
                    </w:rPr>
                  </w:rPrChange>
                </w:rPr>
                <w:delText>Head – Central Engineering, Maintenance</w:delText>
              </w:r>
            </w:del>
          </w:ins>
        </w:p>
      </w:tc>
    </w:tr>
    <w:tr w:rsidR="004E5F45" w:rsidRPr="00E97D4F" w:rsidDel="00264BE8" w14:paraId="0D1924DA" w14:textId="77777777" w:rsidTr="00C10EDF">
      <w:trPr>
        <w:trHeight w:val="440"/>
        <w:ins w:id="530" w:author="Pradhul" w:date="2020-04-16T11:10:00Z"/>
        <w:del w:id="531" w:author="Sham Parab" w:date="2021-05-28T09:45:00Z"/>
      </w:trPr>
      <w:tc>
        <w:tcPr>
          <w:tcW w:w="2802" w:type="dxa"/>
          <w:shd w:val="clear" w:color="auto" w:fill="auto"/>
        </w:tcPr>
        <w:p w14:paraId="09378399" w14:textId="77777777" w:rsidR="004E5F45" w:rsidRPr="006933B6" w:rsidDel="00264BE8" w:rsidRDefault="004E5F45" w:rsidP="004E5F45">
          <w:pPr>
            <w:rPr>
              <w:ins w:id="532" w:author="Pradhul" w:date="2020-04-16T11:10:00Z"/>
              <w:del w:id="533" w:author="Sham Parab" w:date="2021-05-28T09:45:00Z"/>
              <w:b/>
              <w:rPrChange w:id="534" w:author="Abhijit S Nabar" w:date="2021-02-12T14:49:00Z">
                <w:rPr>
                  <w:ins w:id="535" w:author="Pradhul" w:date="2020-04-16T11:10:00Z"/>
                  <w:del w:id="536" w:author="Sham Parab" w:date="2021-05-28T09:45:00Z"/>
                  <w:b/>
                  <w:sz w:val="18"/>
                </w:rPr>
              </w:rPrChange>
            </w:rPr>
          </w:pPr>
          <w:ins w:id="537" w:author="Pradhul" w:date="2020-04-16T11:10:00Z">
            <w:del w:id="538" w:author="Sham Parab" w:date="2021-05-28T09:45:00Z">
              <w:r w:rsidRPr="006933B6" w:rsidDel="00264BE8">
                <w:rPr>
                  <w:b/>
                  <w:rPrChange w:id="539" w:author="Abhijit S Nabar" w:date="2021-02-12T14:49:00Z">
                    <w:rPr>
                      <w:b/>
                      <w:sz w:val="18"/>
                    </w:rPr>
                  </w:rPrChange>
                </w:rPr>
                <w:delText>Signature:</w:delText>
              </w:r>
            </w:del>
          </w:ins>
        </w:p>
      </w:tc>
      <w:tc>
        <w:tcPr>
          <w:tcW w:w="3160" w:type="dxa"/>
          <w:shd w:val="clear" w:color="auto" w:fill="auto"/>
        </w:tcPr>
        <w:p w14:paraId="31C02DA5" w14:textId="77777777" w:rsidR="004E5F45" w:rsidRPr="006933B6" w:rsidDel="00264BE8" w:rsidRDefault="004E5F45" w:rsidP="004E5F45">
          <w:pPr>
            <w:rPr>
              <w:ins w:id="540" w:author="Pradhul" w:date="2020-04-16T11:10:00Z"/>
              <w:del w:id="541" w:author="Sham Parab" w:date="2021-05-28T09:45:00Z"/>
              <w:b/>
              <w:rPrChange w:id="542" w:author="Abhijit S Nabar" w:date="2021-02-12T14:49:00Z">
                <w:rPr>
                  <w:ins w:id="543" w:author="Pradhul" w:date="2020-04-16T11:10:00Z"/>
                  <w:del w:id="544" w:author="Sham Parab" w:date="2021-05-28T09:45:00Z"/>
                  <w:b/>
                  <w:sz w:val="18"/>
                </w:rPr>
              </w:rPrChange>
            </w:rPr>
          </w:pPr>
          <w:ins w:id="545" w:author="Pradhul" w:date="2020-04-16T11:10:00Z">
            <w:del w:id="546" w:author="Sham Parab" w:date="2021-05-28T09:45:00Z">
              <w:r w:rsidRPr="006933B6" w:rsidDel="00264BE8">
                <w:rPr>
                  <w:b/>
                  <w:rPrChange w:id="547" w:author="Abhijit S Nabar" w:date="2021-02-12T14:49:00Z">
                    <w:rPr>
                      <w:b/>
                      <w:sz w:val="18"/>
                    </w:rPr>
                  </w:rPrChange>
                </w:rPr>
                <w:delText>Signature:</w:delText>
              </w:r>
            </w:del>
          </w:ins>
        </w:p>
      </w:tc>
      <w:tc>
        <w:tcPr>
          <w:tcW w:w="3133" w:type="dxa"/>
          <w:shd w:val="clear" w:color="auto" w:fill="auto"/>
        </w:tcPr>
        <w:p w14:paraId="34A3DB19" w14:textId="77777777" w:rsidR="004E5F45" w:rsidRPr="006933B6" w:rsidDel="00264BE8" w:rsidRDefault="004E5F45" w:rsidP="004E5F45">
          <w:pPr>
            <w:rPr>
              <w:ins w:id="548" w:author="Pradhul" w:date="2020-04-16T11:10:00Z"/>
              <w:del w:id="549" w:author="Sham Parab" w:date="2021-05-28T09:45:00Z"/>
              <w:b/>
              <w:rPrChange w:id="550" w:author="Abhijit S Nabar" w:date="2021-02-12T14:49:00Z">
                <w:rPr>
                  <w:ins w:id="551" w:author="Pradhul" w:date="2020-04-16T11:10:00Z"/>
                  <w:del w:id="552" w:author="Sham Parab" w:date="2021-05-28T09:45:00Z"/>
                  <w:b/>
                  <w:sz w:val="18"/>
                </w:rPr>
              </w:rPrChange>
            </w:rPr>
          </w:pPr>
          <w:ins w:id="553" w:author="Pradhul" w:date="2020-04-16T11:10:00Z">
            <w:del w:id="554" w:author="Sham Parab" w:date="2021-05-28T09:45:00Z">
              <w:r w:rsidRPr="006933B6" w:rsidDel="00264BE8">
                <w:rPr>
                  <w:b/>
                  <w:rPrChange w:id="555" w:author="Abhijit S Nabar" w:date="2021-02-12T14:49:00Z">
                    <w:rPr>
                      <w:b/>
                      <w:sz w:val="18"/>
                    </w:rPr>
                  </w:rPrChange>
                </w:rPr>
                <w:delText>Signature:</w:delText>
              </w:r>
            </w:del>
          </w:ins>
        </w:p>
      </w:tc>
    </w:tr>
    <w:tr w:rsidR="004E5F45" w:rsidRPr="00E97D4F" w:rsidDel="00264BE8" w14:paraId="74AB5C50" w14:textId="77777777" w:rsidTr="00C10EDF">
      <w:trPr>
        <w:trHeight w:val="56"/>
        <w:ins w:id="556" w:author="Pradhul" w:date="2020-04-16T11:10:00Z"/>
        <w:del w:id="557" w:author="Sham Parab" w:date="2021-05-28T09:45:00Z"/>
      </w:trPr>
      <w:tc>
        <w:tcPr>
          <w:tcW w:w="2802" w:type="dxa"/>
          <w:shd w:val="clear" w:color="auto" w:fill="auto"/>
        </w:tcPr>
        <w:p w14:paraId="18A77FB6" w14:textId="77777777" w:rsidR="004E5F45" w:rsidRPr="006933B6" w:rsidDel="00264BE8" w:rsidRDefault="004E5F45" w:rsidP="004E5F45">
          <w:pPr>
            <w:rPr>
              <w:ins w:id="558" w:author="Pradhul" w:date="2020-04-16T11:10:00Z"/>
              <w:del w:id="559" w:author="Sham Parab" w:date="2021-05-28T09:45:00Z"/>
              <w:b/>
              <w:rPrChange w:id="560" w:author="Abhijit S Nabar" w:date="2021-02-12T14:49:00Z">
                <w:rPr>
                  <w:ins w:id="561" w:author="Pradhul" w:date="2020-04-16T11:10:00Z"/>
                  <w:del w:id="562" w:author="Sham Parab" w:date="2021-05-28T09:45:00Z"/>
                  <w:b/>
                  <w:sz w:val="18"/>
                </w:rPr>
              </w:rPrChange>
            </w:rPr>
          </w:pPr>
          <w:ins w:id="563" w:author="Pradhul" w:date="2020-04-16T11:10:00Z">
            <w:del w:id="564" w:author="Sham Parab" w:date="2021-05-28T09:45:00Z">
              <w:r w:rsidRPr="006933B6" w:rsidDel="00264BE8">
                <w:rPr>
                  <w:b/>
                  <w:rPrChange w:id="565" w:author="Abhijit S Nabar" w:date="2021-02-12T14:49:00Z">
                    <w:rPr>
                      <w:b/>
                      <w:sz w:val="18"/>
                    </w:rPr>
                  </w:rPrChange>
                </w:rPr>
                <w:delText>Date:</w:delText>
              </w:r>
            </w:del>
          </w:ins>
          <w:ins w:id="566" w:author="Abhijit S Nabar" w:date="2021-02-12T14:49:00Z">
            <w:del w:id="567" w:author="Sham Parab" w:date="2021-05-28T09:45:00Z">
              <w:r w:rsidR="006933B6" w:rsidDel="00264BE8">
                <w:rPr>
                  <w:b/>
                </w:rPr>
                <w:delText>05.02.2021</w:delText>
              </w:r>
            </w:del>
          </w:ins>
        </w:p>
      </w:tc>
      <w:tc>
        <w:tcPr>
          <w:tcW w:w="3160" w:type="dxa"/>
          <w:shd w:val="clear" w:color="auto" w:fill="auto"/>
        </w:tcPr>
        <w:p w14:paraId="6CDB2BA7" w14:textId="77777777" w:rsidR="004E5F45" w:rsidRPr="006933B6" w:rsidDel="00264BE8" w:rsidRDefault="004E5F45" w:rsidP="004E5F45">
          <w:pPr>
            <w:rPr>
              <w:ins w:id="568" w:author="Pradhul" w:date="2020-04-16T11:10:00Z"/>
              <w:del w:id="569" w:author="Sham Parab" w:date="2021-05-28T09:45:00Z"/>
              <w:b/>
              <w:rPrChange w:id="570" w:author="Abhijit S Nabar" w:date="2021-02-12T14:49:00Z">
                <w:rPr>
                  <w:ins w:id="571" w:author="Pradhul" w:date="2020-04-16T11:10:00Z"/>
                  <w:del w:id="572" w:author="Sham Parab" w:date="2021-05-28T09:45:00Z"/>
                  <w:b/>
                  <w:sz w:val="18"/>
                </w:rPr>
              </w:rPrChange>
            </w:rPr>
          </w:pPr>
          <w:ins w:id="573" w:author="Pradhul" w:date="2020-04-16T11:10:00Z">
            <w:del w:id="574" w:author="Sham Parab" w:date="2021-05-28T09:45:00Z">
              <w:r w:rsidRPr="006933B6" w:rsidDel="00264BE8">
                <w:rPr>
                  <w:b/>
                  <w:rPrChange w:id="575" w:author="Abhijit S Nabar" w:date="2021-02-12T14:49:00Z">
                    <w:rPr>
                      <w:b/>
                      <w:sz w:val="18"/>
                    </w:rPr>
                  </w:rPrChange>
                </w:rPr>
                <w:delText xml:space="preserve">Date: </w:delText>
              </w:r>
            </w:del>
          </w:ins>
          <w:ins w:id="576" w:author="Abhijit S Nabar" w:date="2021-02-12T14:49:00Z">
            <w:del w:id="577" w:author="Sham Parab" w:date="2021-05-28T09:45:00Z">
              <w:r w:rsidR="006933B6" w:rsidDel="00264BE8">
                <w:rPr>
                  <w:b/>
                </w:rPr>
                <w:delText>05.02.2021</w:delText>
              </w:r>
            </w:del>
          </w:ins>
        </w:p>
      </w:tc>
      <w:tc>
        <w:tcPr>
          <w:tcW w:w="3133" w:type="dxa"/>
          <w:shd w:val="clear" w:color="auto" w:fill="auto"/>
        </w:tcPr>
        <w:p w14:paraId="2F268AE6" w14:textId="77777777" w:rsidR="004E5F45" w:rsidRPr="006933B6" w:rsidDel="00264BE8" w:rsidRDefault="004E5F45" w:rsidP="004E5F45">
          <w:pPr>
            <w:rPr>
              <w:ins w:id="578" w:author="Pradhul" w:date="2020-04-16T11:10:00Z"/>
              <w:del w:id="579" w:author="Sham Parab" w:date="2021-05-28T09:45:00Z"/>
              <w:b/>
              <w:rPrChange w:id="580" w:author="Abhijit S Nabar" w:date="2021-02-12T14:49:00Z">
                <w:rPr>
                  <w:ins w:id="581" w:author="Pradhul" w:date="2020-04-16T11:10:00Z"/>
                  <w:del w:id="582" w:author="Sham Parab" w:date="2021-05-28T09:45:00Z"/>
                  <w:b/>
                  <w:sz w:val="18"/>
                </w:rPr>
              </w:rPrChange>
            </w:rPr>
          </w:pPr>
          <w:ins w:id="583" w:author="Pradhul" w:date="2020-04-16T11:10:00Z">
            <w:del w:id="584" w:author="Sham Parab" w:date="2021-05-28T09:45:00Z">
              <w:r w:rsidRPr="006933B6" w:rsidDel="00264BE8">
                <w:rPr>
                  <w:b/>
                  <w:rPrChange w:id="585" w:author="Abhijit S Nabar" w:date="2021-02-12T14:49:00Z">
                    <w:rPr>
                      <w:b/>
                      <w:sz w:val="18"/>
                    </w:rPr>
                  </w:rPrChange>
                </w:rPr>
                <w:delText>Date:</w:delText>
              </w:r>
            </w:del>
          </w:ins>
          <w:ins w:id="586" w:author="Abhijit S Nabar" w:date="2021-02-12T14:49:00Z">
            <w:del w:id="587" w:author="Sham Parab" w:date="2021-05-28T09:45:00Z">
              <w:r w:rsidR="006933B6" w:rsidDel="00264BE8">
                <w:rPr>
                  <w:b/>
                </w:rPr>
                <w:delText>05.02.2021</w:delText>
              </w:r>
            </w:del>
          </w:ins>
        </w:p>
      </w:tc>
    </w:tr>
  </w:tbl>
  <w:p w14:paraId="6D016331" w14:textId="77777777" w:rsidR="004E5F45" w:rsidRDefault="004E5F45" w:rsidP="004E5F45">
    <w:pPr>
      <w:pStyle w:val="Footer"/>
      <w:rPr>
        <w:ins w:id="588" w:author="Pradhul" w:date="2020-04-16T11:10:00Z"/>
      </w:rPr>
    </w:pPr>
    <w:ins w:id="589" w:author="Pradhul" w:date="2020-04-16T11:10:00Z">
      <w:r>
        <w:rPr>
          <w:i/>
          <w:iCs/>
          <w:sz w:val="16"/>
          <w:szCs w:val="24"/>
        </w:rPr>
        <w:t xml:space="preserve">Hard copy is not mandatory. This document is controlled by distribution through Sesa intranet portal. If hard copy is to be used, it shall be stamped with seal of </w:t>
      </w:r>
      <w:r>
        <w:rPr>
          <w:i/>
          <w:iCs/>
          <w:color w:val="FF0000"/>
          <w:sz w:val="16"/>
          <w:szCs w:val="24"/>
        </w:rPr>
        <w:t xml:space="preserve">Controlled Copy </w:t>
      </w:r>
      <w:r>
        <w:rPr>
          <w:i/>
          <w:iCs/>
          <w:sz w:val="16"/>
          <w:szCs w:val="24"/>
        </w:rPr>
        <w:t>in Red.  </w:t>
      </w:r>
    </w:ins>
  </w:p>
  <w:p w14:paraId="694751FF" w14:textId="77777777" w:rsidR="00B93C2A" w:rsidRDefault="00B93C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593592" w14:textId="77777777" w:rsidR="000F7C09" w:rsidRDefault="000F7C09" w:rsidP="00B93C2A">
      <w:pPr>
        <w:spacing w:after="0" w:line="240" w:lineRule="auto"/>
      </w:pPr>
      <w:r>
        <w:separator/>
      </w:r>
    </w:p>
  </w:footnote>
  <w:footnote w:type="continuationSeparator" w:id="0">
    <w:p w14:paraId="770AD77E" w14:textId="77777777" w:rsidR="000F7C09" w:rsidRDefault="000F7C09" w:rsidP="00B93C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632" w:type="dxa"/>
      <w:tblInd w:w="-88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2836"/>
      <w:gridCol w:w="4111"/>
      <w:gridCol w:w="1701"/>
      <w:gridCol w:w="1984"/>
    </w:tblGrid>
    <w:tr w:rsidR="00C624EE" w14:paraId="5B114AD1" w14:textId="77777777" w:rsidTr="007677B2">
      <w:trPr>
        <w:trHeight w:val="251"/>
        <w:ins w:id="447" w:author="Archana Mandrekar" w:date="2022-12-14T16:00:00Z"/>
      </w:trPr>
      <w:tc>
        <w:tcPr>
          <w:tcW w:w="2836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10AE2521" w14:textId="03E7F478" w:rsidR="00C624EE" w:rsidRDefault="00C624EE" w:rsidP="00C624EE">
          <w:pPr>
            <w:pStyle w:val="Header"/>
            <w:spacing w:line="276" w:lineRule="auto"/>
            <w:ind w:left="-122"/>
            <w:jc w:val="center"/>
            <w:rPr>
              <w:ins w:id="448" w:author="Archana Mandrekar" w:date="2022-12-14T16:00:00Z"/>
            </w:rPr>
          </w:pPr>
          <w:ins w:id="449" w:author="Archana Mandrekar" w:date="2022-12-14T16:00:00Z">
            <w:r w:rsidRPr="003450E1">
              <w:rPr>
                <w:noProof/>
              </w:rPr>
              <w:drawing>
                <wp:inline distT="0" distB="0" distL="0" distR="0" wp14:anchorId="4BF1A75B" wp14:editId="2A185E57">
                  <wp:extent cx="1517650" cy="7366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7650" cy="736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ins>
        </w:p>
      </w:tc>
      <w:tc>
        <w:tcPr>
          <w:tcW w:w="411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03D31904" w14:textId="77777777" w:rsidR="00C624EE" w:rsidRPr="009D119B" w:rsidRDefault="00C624EE" w:rsidP="00C624EE">
          <w:pPr>
            <w:pStyle w:val="NoSpacing"/>
            <w:jc w:val="center"/>
            <w:rPr>
              <w:ins w:id="450" w:author="Archana Mandrekar" w:date="2022-12-14T16:00:00Z"/>
              <w:rFonts w:ascii="Times New Roman" w:hAnsi="Times New Roman"/>
              <w:b/>
              <w:lang w:val="en-US" w:eastAsia="en-US"/>
            </w:rPr>
          </w:pPr>
          <w:ins w:id="451" w:author="Archana Mandrekar" w:date="2022-12-14T16:00:00Z">
            <w:r w:rsidRPr="009D119B">
              <w:rPr>
                <w:rFonts w:ascii="Times New Roman" w:hAnsi="Times New Roman"/>
                <w:b/>
              </w:rPr>
              <w:t>VEDANTA LIMITED – VALUE ADDED BUSINESS</w:t>
            </w:r>
          </w:ins>
        </w:p>
      </w:tc>
      <w:tc>
        <w:tcPr>
          <w:tcW w:w="170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54736081" w14:textId="77777777" w:rsidR="00C624EE" w:rsidRPr="009D119B" w:rsidRDefault="00C624EE" w:rsidP="00C624EE">
          <w:pPr>
            <w:pStyle w:val="NoSpacing"/>
            <w:rPr>
              <w:ins w:id="452" w:author="Archana Mandrekar" w:date="2022-12-14T16:00:00Z"/>
              <w:rFonts w:ascii="Times New Roman" w:hAnsi="Times New Roman"/>
              <w:b/>
              <w:lang w:val="en-US" w:eastAsia="en-US"/>
            </w:rPr>
          </w:pPr>
          <w:ins w:id="453" w:author="Archana Mandrekar" w:date="2022-12-14T16:00:00Z">
            <w:r w:rsidRPr="009D119B">
              <w:rPr>
                <w:rFonts w:ascii="Times New Roman" w:hAnsi="Times New Roman"/>
                <w:b/>
              </w:rPr>
              <w:t>Document No.:</w:t>
            </w:r>
          </w:ins>
        </w:p>
      </w:tc>
      <w:tc>
        <w:tcPr>
          <w:tcW w:w="198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694A1B96" w14:textId="77777777" w:rsidR="00C624EE" w:rsidRPr="009D119B" w:rsidRDefault="00C624EE" w:rsidP="00C624EE">
          <w:pPr>
            <w:pStyle w:val="NoSpacing"/>
            <w:rPr>
              <w:ins w:id="454" w:author="Archana Mandrekar" w:date="2022-12-14T16:00:00Z"/>
              <w:rFonts w:ascii="Times New Roman" w:hAnsi="Times New Roman"/>
              <w:b/>
              <w:lang w:val="en-US" w:eastAsia="en-US"/>
            </w:rPr>
          </w:pPr>
          <w:ins w:id="455" w:author="Archana Mandrekar" w:date="2022-12-14T16:00:00Z">
            <w:r w:rsidRPr="009D119B">
              <w:rPr>
                <w:rFonts w:ascii="Times New Roman" w:hAnsi="Times New Roman"/>
                <w:b/>
              </w:rPr>
              <w:t>VL/IMS/VAB/PID-1 /MECH/WI/01</w:t>
            </w:r>
          </w:ins>
        </w:p>
      </w:tc>
    </w:tr>
    <w:tr w:rsidR="00C624EE" w14:paraId="6575D263" w14:textId="77777777" w:rsidTr="007677B2">
      <w:trPr>
        <w:trHeight w:val="143"/>
        <w:ins w:id="456" w:author="Archana Mandrekar" w:date="2022-12-14T16:00:00Z"/>
      </w:trPr>
      <w:tc>
        <w:tcPr>
          <w:tcW w:w="2836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41702165" w14:textId="77777777" w:rsidR="00C624EE" w:rsidRDefault="00C624EE" w:rsidP="00C624EE">
          <w:pPr>
            <w:rPr>
              <w:ins w:id="457" w:author="Archana Mandrekar" w:date="2022-12-14T16:00:00Z"/>
            </w:rPr>
          </w:pPr>
        </w:p>
      </w:tc>
      <w:tc>
        <w:tcPr>
          <w:tcW w:w="411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05BE07FF" w14:textId="77777777" w:rsidR="00C624EE" w:rsidRPr="009D119B" w:rsidRDefault="00C624EE" w:rsidP="00C624EE">
          <w:pPr>
            <w:pStyle w:val="NoSpacing"/>
            <w:jc w:val="center"/>
            <w:rPr>
              <w:ins w:id="458" w:author="Archana Mandrekar" w:date="2022-12-14T16:00:00Z"/>
              <w:rFonts w:ascii="Times New Roman" w:hAnsi="Times New Roman"/>
              <w:b/>
              <w:lang w:val="en-US" w:eastAsia="en-US"/>
            </w:rPr>
          </w:pPr>
          <w:ins w:id="459" w:author="Archana Mandrekar" w:date="2022-12-14T16:00:00Z">
            <w:r w:rsidRPr="009D119B">
              <w:rPr>
                <w:rFonts w:ascii="Times New Roman" w:hAnsi="Times New Roman"/>
                <w:b/>
              </w:rPr>
              <w:t>Integrated Management System</w:t>
            </w:r>
          </w:ins>
        </w:p>
      </w:tc>
      <w:tc>
        <w:tcPr>
          <w:tcW w:w="170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66456F1E" w14:textId="77777777" w:rsidR="00C624EE" w:rsidRPr="009D119B" w:rsidRDefault="00C624EE" w:rsidP="00C624EE">
          <w:pPr>
            <w:pStyle w:val="NoSpacing"/>
            <w:rPr>
              <w:ins w:id="460" w:author="Archana Mandrekar" w:date="2022-12-14T16:00:00Z"/>
              <w:rFonts w:ascii="Times New Roman" w:hAnsi="Times New Roman"/>
              <w:b/>
              <w:lang w:val="en-US" w:eastAsia="en-US"/>
            </w:rPr>
          </w:pPr>
          <w:ins w:id="461" w:author="Archana Mandrekar" w:date="2022-12-14T16:00:00Z">
            <w:r w:rsidRPr="009D119B">
              <w:rPr>
                <w:rFonts w:ascii="Times New Roman" w:hAnsi="Times New Roman"/>
                <w:b/>
              </w:rPr>
              <w:t>Revision Date:</w:t>
            </w:r>
          </w:ins>
        </w:p>
      </w:tc>
      <w:tc>
        <w:tcPr>
          <w:tcW w:w="198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10C4B58E" w14:textId="77777777" w:rsidR="00C624EE" w:rsidRPr="009D119B" w:rsidRDefault="00C624EE" w:rsidP="00C624EE">
          <w:pPr>
            <w:pStyle w:val="NoSpacing"/>
            <w:rPr>
              <w:ins w:id="462" w:author="Archana Mandrekar" w:date="2022-12-14T16:00:00Z"/>
              <w:rFonts w:ascii="Times New Roman" w:hAnsi="Times New Roman"/>
              <w:b/>
              <w:lang w:val="en-US" w:eastAsia="en-US"/>
            </w:rPr>
          </w:pPr>
          <w:ins w:id="463" w:author="Archana Mandrekar" w:date="2022-12-14T16:00:00Z">
            <w:r w:rsidRPr="009D119B">
              <w:rPr>
                <w:rFonts w:ascii="Times New Roman" w:hAnsi="Times New Roman"/>
                <w:b/>
                <w:lang w:val="en-US" w:eastAsia="en-US"/>
              </w:rPr>
              <w:t>14.11.2022</w:t>
            </w:r>
          </w:ins>
        </w:p>
      </w:tc>
    </w:tr>
    <w:tr w:rsidR="00C624EE" w14:paraId="7AE36409" w14:textId="77777777" w:rsidTr="007677B2">
      <w:trPr>
        <w:trHeight w:val="143"/>
        <w:ins w:id="464" w:author="Archana Mandrekar" w:date="2022-12-14T16:00:00Z"/>
      </w:trPr>
      <w:tc>
        <w:tcPr>
          <w:tcW w:w="2836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74151CF1" w14:textId="77777777" w:rsidR="00C624EE" w:rsidRDefault="00C624EE" w:rsidP="00C624EE">
          <w:pPr>
            <w:rPr>
              <w:ins w:id="465" w:author="Archana Mandrekar" w:date="2022-12-14T16:00:00Z"/>
            </w:rPr>
          </w:pPr>
        </w:p>
      </w:tc>
      <w:tc>
        <w:tcPr>
          <w:tcW w:w="4111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690448DA" w14:textId="77777777" w:rsidR="00C624EE" w:rsidRPr="009D119B" w:rsidRDefault="00C624EE" w:rsidP="00C624EE">
          <w:pPr>
            <w:pStyle w:val="Default"/>
            <w:rPr>
              <w:ins w:id="466" w:author="Archana Mandrekar" w:date="2022-12-14T16:00:00Z"/>
              <w:b/>
              <w:bCs/>
              <w:color w:val="auto"/>
              <w:sz w:val="27"/>
              <w:szCs w:val="27"/>
            </w:rPr>
          </w:pPr>
          <w:ins w:id="467" w:author="Archana Mandrekar" w:date="2022-12-14T16:00:00Z">
            <w:r w:rsidRPr="009D119B">
              <w:rPr>
                <w:b/>
                <w:bCs/>
                <w:color w:val="auto"/>
                <w:sz w:val="27"/>
                <w:szCs w:val="27"/>
              </w:rPr>
              <w:t xml:space="preserve">Work Instruction for Online CBM </w:t>
            </w:r>
          </w:ins>
        </w:p>
        <w:p w14:paraId="646BC469" w14:textId="77777777" w:rsidR="00C624EE" w:rsidRPr="009D119B" w:rsidRDefault="00C624EE" w:rsidP="00C624EE">
          <w:pPr>
            <w:pStyle w:val="NoSpacing"/>
            <w:jc w:val="center"/>
            <w:rPr>
              <w:ins w:id="468" w:author="Archana Mandrekar" w:date="2022-12-14T16:00:00Z"/>
              <w:rFonts w:ascii="Times New Roman" w:hAnsi="Times New Roman"/>
              <w:b/>
              <w:lang w:val="en-US" w:eastAsia="en-US"/>
            </w:rPr>
          </w:pPr>
        </w:p>
      </w:tc>
      <w:tc>
        <w:tcPr>
          <w:tcW w:w="170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155ADB98" w14:textId="77777777" w:rsidR="00C624EE" w:rsidRPr="009D119B" w:rsidRDefault="00C624EE" w:rsidP="00C624EE">
          <w:pPr>
            <w:pStyle w:val="NoSpacing"/>
            <w:rPr>
              <w:ins w:id="469" w:author="Archana Mandrekar" w:date="2022-12-14T16:00:00Z"/>
              <w:rFonts w:ascii="Times New Roman" w:hAnsi="Times New Roman"/>
              <w:b/>
              <w:lang w:val="en-US" w:eastAsia="en-US"/>
            </w:rPr>
          </w:pPr>
          <w:ins w:id="470" w:author="Archana Mandrekar" w:date="2022-12-14T16:00:00Z">
            <w:r w:rsidRPr="009D119B">
              <w:rPr>
                <w:rFonts w:ascii="Times New Roman" w:hAnsi="Times New Roman"/>
                <w:b/>
              </w:rPr>
              <w:t>Revision No.:</w:t>
            </w:r>
          </w:ins>
        </w:p>
      </w:tc>
      <w:tc>
        <w:tcPr>
          <w:tcW w:w="198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59A71BD3" w14:textId="77777777" w:rsidR="00C624EE" w:rsidRPr="009D119B" w:rsidRDefault="00C624EE" w:rsidP="00C624EE">
          <w:pPr>
            <w:pStyle w:val="NoSpacing"/>
            <w:rPr>
              <w:ins w:id="471" w:author="Archana Mandrekar" w:date="2022-12-14T16:00:00Z"/>
              <w:rFonts w:ascii="Times New Roman" w:hAnsi="Times New Roman"/>
              <w:b/>
              <w:lang w:val="en-US" w:eastAsia="en-US"/>
            </w:rPr>
          </w:pPr>
          <w:ins w:id="472" w:author="Archana Mandrekar" w:date="2022-12-14T16:00:00Z">
            <w:r w:rsidRPr="009D119B">
              <w:rPr>
                <w:rFonts w:ascii="Times New Roman" w:hAnsi="Times New Roman"/>
                <w:b/>
                <w:lang w:val="en-US" w:eastAsia="en-US"/>
              </w:rPr>
              <w:t>00</w:t>
            </w:r>
          </w:ins>
        </w:p>
      </w:tc>
    </w:tr>
    <w:tr w:rsidR="00C624EE" w14:paraId="6520CC5B" w14:textId="77777777" w:rsidTr="007677B2">
      <w:trPr>
        <w:trHeight w:val="98"/>
        <w:ins w:id="473" w:author="Archana Mandrekar" w:date="2022-12-14T16:00:00Z"/>
      </w:trPr>
      <w:tc>
        <w:tcPr>
          <w:tcW w:w="2836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0081AD2D" w14:textId="77777777" w:rsidR="00C624EE" w:rsidRDefault="00C624EE" w:rsidP="00C624EE">
          <w:pPr>
            <w:rPr>
              <w:ins w:id="474" w:author="Archana Mandrekar" w:date="2022-12-14T16:00:00Z"/>
            </w:rPr>
          </w:pPr>
        </w:p>
      </w:tc>
      <w:tc>
        <w:tcPr>
          <w:tcW w:w="4111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09DD4D3A" w14:textId="77777777" w:rsidR="00C624EE" w:rsidRPr="00B834FB" w:rsidRDefault="00C624EE" w:rsidP="00C624EE">
          <w:pPr>
            <w:pStyle w:val="NoSpacing"/>
            <w:rPr>
              <w:ins w:id="475" w:author="Archana Mandrekar" w:date="2022-12-14T16:00:00Z"/>
              <w:rFonts w:ascii="Times New Roman" w:hAnsi="Times New Roman"/>
              <w:b/>
              <w:lang w:val="en-US" w:eastAsia="en-US"/>
            </w:rPr>
          </w:pPr>
        </w:p>
      </w:tc>
      <w:tc>
        <w:tcPr>
          <w:tcW w:w="170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09E84E31" w14:textId="77777777" w:rsidR="00C624EE" w:rsidRPr="00B834FB" w:rsidRDefault="00C624EE" w:rsidP="00C624EE">
          <w:pPr>
            <w:pStyle w:val="NoSpacing"/>
            <w:rPr>
              <w:ins w:id="476" w:author="Archana Mandrekar" w:date="2022-12-14T16:00:00Z"/>
              <w:rFonts w:ascii="Times New Roman" w:hAnsi="Times New Roman"/>
              <w:b/>
              <w:lang w:val="en-US" w:eastAsia="en-US"/>
            </w:rPr>
          </w:pPr>
          <w:ins w:id="477" w:author="Archana Mandrekar" w:date="2022-12-14T16:00:00Z">
            <w:r w:rsidRPr="00B834FB">
              <w:rPr>
                <w:rFonts w:ascii="Times New Roman" w:hAnsi="Times New Roman"/>
                <w:b/>
              </w:rPr>
              <w:t>Page No.:</w:t>
            </w:r>
          </w:ins>
        </w:p>
      </w:tc>
      <w:tc>
        <w:tcPr>
          <w:tcW w:w="198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300C5B8C" w14:textId="77777777" w:rsidR="00C624EE" w:rsidRPr="00B834FB" w:rsidRDefault="00C624EE" w:rsidP="00C624EE">
          <w:pPr>
            <w:pStyle w:val="NoSpacing"/>
            <w:rPr>
              <w:ins w:id="478" w:author="Archana Mandrekar" w:date="2022-12-14T16:00:00Z"/>
              <w:rFonts w:ascii="Times New Roman" w:hAnsi="Times New Roman"/>
              <w:b/>
              <w:lang w:val="en-US" w:eastAsia="en-US"/>
            </w:rPr>
          </w:pPr>
          <w:ins w:id="479" w:author="Archana Mandrekar" w:date="2022-12-14T16:00:00Z">
            <w:r w:rsidRPr="000C2810">
              <w:rPr>
                <w:rFonts w:ascii="Times New Roman" w:hAnsi="Times New Roman"/>
                <w:b/>
                <w:lang w:val="en-US" w:eastAsia="en-US"/>
              </w:rPr>
              <w:fldChar w:fldCharType="begin"/>
            </w:r>
            <w:r w:rsidRPr="000C2810">
              <w:rPr>
                <w:rFonts w:ascii="Times New Roman" w:hAnsi="Times New Roman"/>
                <w:b/>
                <w:lang w:val="en-US" w:eastAsia="en-US"/>
              </w:rPr>
              <w:instrText xml:space="preserve"> PAGE  \* Arabic  \* MERGEFORMAT </w:instrText>
            </w:r>
            <w:r w:rsidRPr="000C2810">
              <w:rPr>
                <w:rFonts w:ascii="Times New Roman" w:hAnsi="Times New Roman"/>
                <w:b/>
                <w:lang w:val="en-US" w:eastAsia="en-US"/>
              </w:rPr>
              <w:fldChar w:fldCharType="separate"/>
            </w:r>
            <w:r>
              <w:rPr>
                <w:rFonts w:ascii="Times New Roman" w:hAnsi="Times New Roman"/>
                <w:b/>
                <w:noProof/>
                <w:lang w:val="en-US" w:eastAsia="en-US"/>
              </w:rPr>
              <w:t>1</w:t>
            </w:r>
            <w:r w:rsidRPr="000C2810">
              <w:rPr>
                <w:rFonts w:ascii="Times New Roman" w:hAnsi="Times New Roman"/>
                <w:b/>
                <w:lang w:val="en-US" w:eastAsia="en-US"/>
              </w:rPr>
              <w:fldChar w:fldCharType="end"/>
            </w:r>
            <w:r w:rsidRPr="000C2810">
              <w:rPr>
                <w:rFonts w:ascii="Times New Roman" w:hAnsi="Times New Roman"/>
                <w:b/>
                <w:lang w:val="en-US" w:eastAsia="en-US"/>
              </w:rPr>
              <w:t xml:space="preserve"> of </w:t>
            </w:r>
            <w:r w:rsidRPr="000C2810">
              <w:rPr>
                <w:rFonts w:ascii="Times New Roman" w:hAnsi="Times New Roman"/>
                <w:b/>
                <w:lang w:val="en-US" w:eastAsia="en-US"/>
              </w:rPr>
              <w:fldChar w:fldCharType="begin"/>
            </w:r>
            <w:r w:rsidRPr="000C2810">
              <w:rPr>
                <w:rFonts w:ascii="Times New Roman" w:hAnsi="Times New Roman"/>
                <w:b/>
                <w:lang w:val="en-US" w:eastAsia="en-US"/>
              </w:rPr>
              <w:instrText xml:space="preserve"> NUMPAGES  \* Arabic  \* MERGEFORMAT </w:instrText>
            </w:r>
            <w:r w:rsidRPr="000C2810">
              <w:rPr>
                <w:rFonts w:ascii="Times New Roman" w:hAnsi="Times New Roman"/>
                <w:b/>
                <w:lang w:val="en-US" w:eastAsia="en-US"/>
              </w:rPr>
              <w:fldChar w:fldCharType="separate"/>
            </w:r>
            <w:r>
              <w:rPr>
                <w:rFonts w:ascii="Times New Roman" w:hAnsi="Times New Roman"/>
                <w:b/>
                <w:noProof/>
                <w:lang w:val="en-US" w:eastAsia="en-US"/>
              </w:rPr>
              <w:t>2</w:t>
            </w:r>
            <w:r w:rsidRPr="000C2810">
              <w:rPr>
                <w:rFonts w:ascii="Times New Roman" w:hAnsi="Times New Roman"/>
                <w:b/>
                <w:lang w:val="en-US" w:eastAsia="en-US"/>
              </w:rPr>
              <w:fldChar w:fldCharType="end"/>
            </w:r>
          </w:ins>
        </w:p>
      </w:tc>
    </w:tr>
  </w:tbl>
  <w:p w14:paraId="6A7A5202" w14:textId="77777777" w:rsidR="00B93C2A" w:rsidRDefault="00B93C2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651DED"/>
    <w:multiLevelType w:val="multilevel"/>
    <w:tmpl w:val="72B88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59C7FD4"/>
    <w:multiLevelType w:val="multilevel"/>
    <w:tmpl w:val="92B01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359140D"/>
    <w:multiLevelType w:val="multilevel"/>
    <w:tmpl w:val="DB5AA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6E64B8C"/>
    <w:multiLevelType w:val="multilevel"/>
    <w:tmpl w:val="DB200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4903446"/>
    <w:multiLevelType w:val="hybridMultilevel"/>
    <w:tmpl w:val="07B635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97911E6"/>
    <w:multiLevelType w:val="multilevel"/>
    <w:tmpl w:val="B6463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2433DC2"/>
    <w:multiLevelType w:val="multilevel"/>
    <w:tmpl w:val="15D2A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5"/>
  </w:num>
  <w:num w:numId="5">
    <w:abstractNumId w:val="3"/>
  </w:num>
  <w:num w:numId="6">
    <w:abstractNumId w:val="2"/>
  </w:num>
  <w:num w:numId="7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ham Parab">
    <w15:presenceInfo w15:providerId="AD" w15:userId="S-1-5-21-1933485140-791539629-772073404-19868"/>
  </w15:person>
  <w15:person w15:author="Archana Mandrekar">
    <w15:presenceInfo w15:providerId="AD" w15:userId="S::00000603@vedanta.co.in::bc9c1440-b866-4983-957e-d6988d0ac64f"/>
  </w15:person>
  <w15:person w15:author="Pradhul">
    <w15:presenceInfo w15:providerId="AD" w15:userId="S-1-5-21-1933485140-791539629-772073404-20606"/>
  </w15:person>
  <w15:person w15:author="Abhijit S Nabar">
    <w15:presenceInfo w15:providerId="AD" w15:userId="S-1-5-21-1933485140-791539629-772073404-256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revisionView w:markup="0"/>
  <w:trackRevisions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3C2A"/>
    <w:rsid w:val="000A605E"/>
    <w:rsid w:val="000F7C09"/>
    <w:rsid w:val="00163E4D"/>
    <w:rsid w:val="00193107"/>
    <w:rsid w:val="00257B07"/>
    <w:rsid w:val="00264BE8"/>
    <w:rsid w:val="002E63BC"/>
    <w:rsid w:val="003E0FFA"/>
    <w:rsid w:val="00404DC3"/>
    <w:rsid w:val="004903B0"/>
    <w:rsid w:val="004E5F45"/>
    <w:rsid w:val="00586899"/>
    <w:rsid w:val="005F0D6E"/>
    <w:rsid w:val="006933B6"/>
    <w:rsid w:val="006B0DC7"/>
    <w:rsid w:val="007974D5"/>
    <w:rsid w:val="0082010B"/>
    <w:rsid w:val="00830CE5"/>
    <w:rsid w:val="0087692C"/>
    <w:rsid w:val="009462DE"/>
    <w:rsid w:val="00AE02FA"/>
    <w:rsid w:val="00B547FA"/>
    <w:rsid w:val="00B93C2A"/>
    <w:rsid w:val="00BA2781"/>
    <w:rsid w:val="00BC307F"/>
    <w:rsid w:val="00C0635E"/>
    <w:rsid w:val="00C30077"/>
    <w:rsid w:val="00C624EE"/>
    <w:rsid w:val="00CC05B2"/>
    <w:rsid w:val="00DA7C7E"/>
    <w:rsid w:val="00E24980"/>
    <w:rsid w:val="00E31747"/>
    <w:rsid w:val="00E40458"/>
    <w:rsid w:val="00F062BE"/>
    <w:rsid w:val="00FE7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30AAC2B"/>
  <w15:docId w15:val="{64637EC7-14E7-4069-BBAA-C2C94DB6C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31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93C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93C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3C2A"/>
  </w:style>
  <w:style w:type="paragraph" w:styleId="Footer">
    <w:name w:val="footer"/>
    <w:basedOn w:val="Normal"/>
    <w:link w:val="FooterChar"/>
    <w:unhideWhenUsed/>
    <w:rsid w:val="00B93C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3C2A"/>
  </w:style>
  <w:style w:type="paragraph" w:customStyle="1" w:styleId="WW-PlainText">
    <w:name w:val="WW-Plain Text"/>
    <w:basedOn w:val="Normal"/>
    <w:rsid w:val="00B93C2A"/>
    <w:pPr>
      <w:widowControl w:val="0"/>
      <w:suppressAutoHyphens/>
      <w:spacing w:after="0" w:line="240" w:lineRule="auto"/>
    </w:pPr>
    <w:rPr>
      <w:rFonts w:ascii="Courier New" w:eastAsia="Times New Roman" w:hAnsi="Courier New" w:cs="Times New Roman"/>
      <w:sz w:val="24"/>
      <w:szCs w:val="20"/>
    </w:rPr>
  </w:style>
  <w:style w:type="paragraph" w:styleId="ListParagraph">
    <w:name w:val="List Paragraph"/>
    <w:basedOn w:val="Normal"/>
    <w:uiPriority w:val="34"/>
    <w:qFormat/>
    <w:rsid w:val="00B93C2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93C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3C2A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C624EE"/>
    <w:pPr>
      <w:spacing w:after="0" w:line="240" w:lineRule="auto"/>
    </w:pPr>
    <w:rPr>
      <w:rFonts w:ascii="Calibri" w:eastAsia="Times New Roman" w:hAnsi="Calibri" w:cs="Times New Roman"/>
      <w:lang w:val="en-IN" w:eastAsia="en-IN"/>
    </w:rPr>
  </w:style>
  <w:style w:type="paragraph" w:customStyle="1" w:styleId="Default">
    <w:name w:val="Default"/>
    <w:rsid w:val="00C624EE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val="en-IN" w:eastAsia="en-IN"/>
    </w:rPr>
  </w:style>
  <w:style w:type="paragraph" w:styleId="BodyText">
    <w:name w:val="Body Text"/>
    <w:basedOn w:val="Normal"/>
    <w:link w:val="BodyTextChar"/>
    <w:uiPriority w:val="99"/>
    <w:semiHidden/>
    <w:unhideWhenUsed/>
    <w:rsid w:val="00C624EE"/>
    <w:pPr>
      <w:spacing w:after="120"/>
    </w:pPr>
    <w:rPr>
      <w:rFonts w:ascii="Arial" w:eastAsia="Calibri" w:hAnsi="Arial" w:cs="Times New Roman"/>
      <w:lang w:val="x-none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C624EE"/>
    <w:rPr>
      <w:rFonts w:ascii="Arial" w:eastAsia="Calibri" w:hAnsi="Arial" w:cs="Times New Roman"/>
      <w:lang w:val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405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1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Relationship Id="rId14" Type="http://schemas.openxmlformats.org/officeDocument/2006/relationships/customXml" Target="../customXml/item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46F40C0-0DEA-4F37-983E-FC3513A69495}"/>
</file>

<file path=customXml/itemProps2.xml><?xml version="1.0" encoding="utf-8"?>
<ds:datastoreItem xmlns:ds="http://schemas.openxmlformats.org/officeDocument/2006/customXml" ds:itemID="{BD5B3B25-232D-41F6-BA42-DC93AC4468CB}"/>
</file>

<file path=customXml/itemProps3.xml><?xml version="1.0" encoding="utf-8"?>
<ds:datastoreItem xmlns:ds="http://schemas.openxmlformats.org/officeDocument/2006/customXml" ds:itemID="{FFF5C101-DDD0-4161-8359-18199396A3A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1055</Words>
  <Characters>6019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00015547</dc:creator>
  <cp:lastModifiedBy>Archana Mandrekar</cp:lastModifiedBy>
  <cp:revision>4</cp:revision>
  <dcterms:created xsi:type="dcterms:W3CDTF">2021-05-28T04:17:00Z</dcterms:created>
  <dcterms:modified xsi:type="dcterms:W3CDTF">2022-12-14T10:31:00Z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0x0101007E09428367BB6C478DCFDAEFD0D8ED51</vt:lpwstr>
  </property>
  <property fmtid="{D5CDD505-2E9C-101B-9397-08002B2CF9AE}" pid="3" name="Order">
    <vt:r8>1245700</vt:r8>
  </property>
</Properties>
</file>