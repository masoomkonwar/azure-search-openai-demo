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06CD" w14:textId="77777777" w:rsidR="00E004B0" w:rsidRDefault="0015139A">
      <w:pPr>
        <w:tabs>
          <w:tab w:val="center" w:pos="1440"/>
          <w:tab w:val="center" w:pos="2200"/>
          <w:tab w:val="center" w:pos="5359"/>
        </w:tabs>
        <w:spacing w:after="0" w:line="259" w:lineRule="auto"/>
        <w:ind w:left="-15" w:firstLine="0"/>
        <w:jc w:val="left"/>
      </w:pPr>
      <w:r>
        <w:rPr>
          <w:b/>
        </w:rPr>
        <w:t xml:space="preserve">ACTIVITY </w:t>
      </w:r>
      <w:r>
        <w:rPr>
          <w:b/>
        </w:rPr>
        <w:tab/>
        <w:t xml:space="preserve"> </w:t>
      </w:r>
      <w:r>
        <w:rPr>
          <w:b/>
        </w:rPr>
        <w:tab/>
        <w:t xml:space="preserve">: </w:t>
      </w:r>
      <w:r>
        <w:rPr>
          <w:b/>
        </w:rPr>
        <w:tab/>
        <w:t xml:space="preserve">PROCEDURE FOR USING TOWER LADDER </w:t>
      </w:r>
    </w:p>
    <w:p w14:paraId="5024C63B" w14:textId="77777777" w:rsidR="00E004B0" w:rsidRDefault="0015139A">
      <w:r>
        <w:t xml:space="preserve">________________________________________________________________________ </w:t>
      </w:r>
    </w:p>
    <w:p w14:paraId="2DD5A485" w14:textId="77777777" w:rsidR="00E004B0" w:rsidRDefault="0015139A">
      <w:pPr>
        <w:spacing w:after="0" w:line="259" w:lineRule="auto"/>
        <w:ind w:left="0" w:firstLine="0"/>
        <w:jc w:val="left"/>
      </w:pPr>
      <w:r>
        <w:t xml:space="preserve"> </w:t>
      </w:r>
    </w:p>
    <w:p w14:paraId="7815490C" w14:textId="77777777" w:rsidR="00E004B0" w:rsidRDefault="0015139A">
      <w:pPr>
        <w:numPr>
          <w:ilvl w:val="0"/>
          <w:numId w:val="1"/>
        </w:numPr>
        <w:ind w:hanging="360"/>
      </w:pPr>
      <w:r>
        <w:t xml:space="preserve">Objective  </w:t>
      </w:r>
      <w:r>
        <w:tab/>
        <w:t xml:space="preserve">: - Safe procedure for using tower ladder </w:t>
      </w:r>
    </w:p>
    <w:p w14:paraId="63A03D2E" w14:textId="77777777" w:rsidR="00E004B0" w:rsidRDefault="0015139A">
      <w:pPr>
        <w:numPr>
          <w:ilvl w:val="0"/>
          <w:numId w:val="1"/>
        </w:numPr>
        <w:ind w:hanging="360"/>
      </w:pPr>
      <w:r>
        <w:t xml:space="preserve">Scope </w:t>
      </w:r>
      <w:r>
        <w:tab/>
        <w:t xml:space="preserve"> </w:t>
      </w:r>
      <w:r>
        <w:tab/>
        <w:t xml:space="preserve">: - Blast furnace 1 &amp; 2  </w:t>
      </w:r>
    </w:p>
    <w:p w14:paraId="1557F63D" w14:textId="77777777" w:rsidR="00E004B0" w:rsidRDefault="0015139A">
      <w:pPr>
        <w:numPr>
          <w:ilvl w:val="0"/>
          <w:numId w:val="1"/>
        </w:numPr>
        <w:ind w:hanging="360"/>
      </w:pPr>
      <w:r>
        <w:t xml:space="preserve">Ref </w:t>
      </w:r>
      <w:r>
        <w:tab/>
        <w:t xml:space="preserve"> </w:t>
      </w:r>
      <w:r>
        <w:tab/>
        <w:t xml:space="preserve">: - Tower ladder Instruction manual </w:t>
      </w:r>
    </w:p>
    <w:p w14:paraId="6A8E448B" w14:textId="77777777" w:rsidR="00E004B0" w:rsidRDefault="0015139A">
      <w:pPr>
        <w:numPr>
          <w:ilvl w:val="0"/>
          <w:numId w:val="1"/>
        </w:numPr>
        <w:ind w:hanging="360"/>
      </w:pPr>
      <w:r>
        <w:t xml:space="preserve">Responsibility </w:t>
      </w:r>
      <w:r>
        <w:tab/>
        <w:t xml:space="preserve">: - Engineer In charge and workmen at the job, Contractors </w:t>
      </w:r>
    </w:p>
    <w:p w14:paraId="6EE88626" w14:textId="77777777" w:rsidR="00E004B0" w:rsidRDefault="0015139A">
      <w:pPr>
        <w:spacing w:after="0" w:line="259" w:lineRule="auto"/>
        <w:ind w:left="0" w:firstLine="0"/>
        <w:jc w:val="left"/>
      </w:pPr>
      <w:r>
        <w:t xml:space="preserve"> </w:t>
      </w:r>
    </w:p>
    <w:p w14:paraId="696F5118" w14:textId="77777777" w:rsidR="00E004B0" w:rsidRDefault="0015139A">
      <w:pPr>
        <w:spacing w:after="0" w:line="259" w:lineRule="auto"/>
        <w:ind w:left="-5"/>
        <w:jc w:val="left"/>
      </w:pPr>
      <w:r>
        <w:rPr>
          <w:b/>
        </w:rPr>
        <w:t xml:space="preserve">PPE –s to be used: </w:t>
      </w:r>
    </w:p>
    <w:p w14:paraId="6E86F822" w14:textId="77777777" w:rsidR="00E004B0" w:rsidRDefault="0015139A">
      <w:pPr>
        <w:spacing w:after="0" w:line="259" w:lineRule="auto"/>
        <w:ind w:left="0" w:firstLine="0"/>
        <w:jc w:val="left"/>
      </w:pPr>
      <w:r>
        <w:t xml:space="preserve"> </w:t>
      </w:r>
    </w:p>
    <w:p w14:paraId="4AEA1834" w14:textId="77777777" w:rsidR="00E004B0" w:rsidRDefault="00585024" w:rsidP="00D23E2D">
      <w:pPr>
        <w:numPr>
          <w:ilvl w:val="0"/>
          <w:numId w:val="2"/>
        </w:numPr>
        <w:ind w:left="360" w:hanging="360"/>
      </w:pPr>
      <w:r>
        <w:t xml:space="preserve">Safety </w:t>
      </w:r>
      <w:r w:rsidR="0015139A">
        <w:t>Helmet, Safety shoes, hand gloves &amp; safety belt</w:t>
      </w:r>
      <w:r>
        <w:t>, dust mask, safety goggle</w:t>
      </w:r>
    </w:p>
    <w:p w14:paraId="11AF5371" w14:textId="77777777" w:rsidR="00E004B0" w:rsidRDefault="0015139A">
      <w:pPr>
        <w:spacing w:after="0" w:line="259" w:lineRule="auto"/>
        <w:ind w:left="0" w:firstLine="0"/>
        <w:jc w:val="left"/>
      </w:pPr>
      <w:r>
        <w:t xml:space="preserve"> </w:t>
      </w:r>
    </w:p>
    <w:p w14:paraId="0E20D3A5" w14:textId="77777777" w:rsidR="00E004B0" w:rsidRDefault="0015139A">
      <w:pPr>
        <w:tabs>
          <w:tab w:val="center" w:pos="2200"/>
        </w:tabs>
        <w:spacing w:after="74" w:line="259" w:lineRule="auto"/>
        <w:ind w:left="-15" w:firstLine="0"/>
        <w:jc w:val="left"/>
      </w:pPr>
      <w:r>
        <w:rPr>
          <w:b/>
        </w:rPr>
        <w:t xml:space="preserve">Aspect – Impact </w:t>
      </w:r>
      <w:r>
        <w:rPr>
          <w:b/>
        </w:rPr>
        <w:tab/>
        <w:t>:</w:t>
      </w:r>
      <w:r>
        <w:rPr>
          <w:rFonts w:ascii="Arial" w:eastAsia="Arial" w:hAnsi="Arial" w:cs="Arial"/>
          <w:sz w:val="20"/>
        </w:rPr>
        <w:t xml:space="preserve">  </w:t>
      </w:r>
    </w:p>
    <w:p w14:paraId="1C642042" w14:textId="77777777" w:rsidR="00E004B0" w:rsidRDefault="0015139A">
      <w:pPr>
        <w:tabs>
          <w:tab w:val="center" w:pos="3270"/>
        </w:tabs>
        <w:spacing w:after="202" w:line="259" w:lineRule="auto"/>
        <w:ind w:left="0" w:firstLine="0"/>
        <w:jc w:val="left"/>
      </w:pPr>
      <w:r>
        <w:rPr>
          <w:sz w:val="22"/>
        </w:rPr>
        <w:t xml:space="preserve">Scrap generation </w:t>
      </w:r>
      <w:r>
        <w:rPr>
          <w:sz w:val="22"/>
        </w:rPr>
        <w:tab/>
        <w:t xml:space="preserve">Resource Depletion </w:t>
      </w:r>
    </w:p>
    <w:p w14:paraId="48364A1C" w14:textId="77777777" w:rsidR="00E004B0" w:rsidRDefault="0015139A">
      <w:pPr>
        <w:spacing w:after="45" w:line="259" w:lineRule="auto"/>
        <w:ind w:left="0" w:firstLine="0"/>
        <w:jc w:val="left"/>
      </w:pPr>
      <w:r>
        <w:t xml:space="preserve"> </w:t>
      </w:r>
    </w:p>
    <w:p w14:paraId="65C5EE9C" w14:textId="77777777" w:rsidR="00585024" w:rsidRDefault="0015139A">
      <w:pPr>
        <w:spacing w:after="40" w:line="259" w:lineRule="auto"/>
        <w:ind w:left="-5"/>
        <w:jc w:val="left"/>
        <w:rPr>
          <w:b/>
        </w:rPr>
      </w:pPr>
      <w:r>
        <w:rPr>
          <w:b/>
        </w:rPr>
        <w:t xml:space="preserve">Hazards identified </w:t>
      </w:r>
    </w:p>
    <w:p w14:paraId="755FB9B9" w14:textId="77777777" w:rsidR="00585024" w:rsidRDefault="00585024">
      <w:pPr>
        <w:spacing w:after="40" w:line="259" w:lineRule="auto"/>
        <w:ind w:left="-5"/>
        <w:jc w:val="left"/>
        <w:rPr>
          <w:b/>
        </w:rPr>
      </w:pPr>
    </w:p>
    <w:p w14:paraId="7464F35A" w14:textId="77777777" w:rsidR="00585024" w:rsidRDefault="00585024">
      <w:pPr>
        <w:spacing w:after="40" w:line="259" w:lineRule="auto"/>
        <w:ind w:left="-5"/>
        <w:jc w:val="left"/>
        <w:rPr>
          <w:b/>
        </w:rPr>
      </w:pPr>
      <w:r>
        <w:rPr>
          <w:b/>
        </w:rPr>
        <w:t>Physical hazards:</w:t>
      </w:r>
    </w:p>
    <w:p w14:paraId="5FD8BB5B" w14:textId="77777777" w:rsidR="00E004B0" w:rsidRPr="0029775D" w:rsidRDefault="00585024">
      <w:pPr>
        <w:spacing w:after="40" w:line="259" w:lineRule="auto"/>
        <w:ind w:left="-5"/>
        <w:jc w:val="left"/>
      </w:pPr>
      <w:r w:rsidRPr="00D23E2D">
        <w:t xml:space="preserve">Dust inhalation, congestion, </w:t>
      </w:r>
      <w:r w:rsidR="0015139A" w:rsidRPr="00D23E2D">
        <w:t xml:space="preserve"> </w:t>
      </w:r>
    </w:p>
    <w:p w14:paraId="18986F0C" w14:textId="77777777" w:rsidR="00E004B0" w:rsidRDefault="0015139A">
      <w:pPr>
        <w:spacing w:after="36" w:line="259" w:lineRule="auto"/>
        <w:ind w:left="0" w:firstLine="0"/>
        <w:jc w:val="left"/>
      </w:pPr>
      <w:r>
        <w:rPr>
          <w:b/>
        </w:rPr>
        <w:t xml:space="preserve"> </w:t>
      </w:r>
    </w:p>
    <w:p w14:paraId="2AE8E2CC" w14:textId="77777777" w:rsidR="00E004B0" w:rsidRDefault="0015139A">
      <w:pPr>
        <w:spacing w:after="52"/>
      </w:pPr>
      <w:r w:rsidRPr="00D23E2D">
        <w:rPr>
          <w:b/>
        </w:rPr>
        <w:t>Mechanical Hazard</w:t>
      </w:r>
      <w:r>
        <w:t xml:space="preserve">: </w:t>
      </w:r>
    </w:p>
    <w:p w14:paraId="435171DE" w14:textId="77777777" w:rsidR="00E004B0" w:rsidRDefault="0015139A" w:rsidP="00D23E2D">
      <w:pPr>
        <w:numPr>
          <w:ilvl w:val="1"/>
          <w:numId w:val="2"/>
        </w:numPr>
        <w:spacing w:after="54"/>
        <w:ind w:left="360" w:hanging="360"/>
        <w:jc w:val="left"/>
      </w:pPr>
      <w:r>
        <w:t xml:space="preserve">Fall of person from </w:t>
      </w:r>
      <w:proofErr w:type="gramStart"/>
      <w:r>
        <w:t>height.</w:t>
      </w:r>
      <w:r w:rsidR="004D3952">
        <w:t>-</w:t>
      </w:r>
      <w:proofErr w:type="gramEnd"/>
      <w:r w:rsidR="004D3952">
        <w:t xml:space="preserve"> fall of person from height below 5 </w:t>
      </w:r>
      <w:proofErr w:type="spellStart"/>
      <w:r w:rsidR="004D3952">
        <w:t>mtrs</w:t>
      </w:r>
      <w:proofErr w:type="spellEnd"/>
      <w:r w:rsidR="004D3952">
        <w:t xml:space="preserve"> and fall of person from height above 5 </w:t>
      </w:r>
      <w:proofErr w:type="spellStart"/>
      <w:r w:rsidR="004D3952">
        <w:t>mtrs</w:t>
      </w:r>
      <w:proofErr w:type="spellEnd"/>
      <w:r w:rsidR="004D3952">
        <w:t xml:space="preserve"> to 20 </w:t>
      </w:r>
      <w:proofErr w:type="spellStart"/>
      <w:r w:rsidR="004D3952">
        <w:t>mtrs</w:t>
      </w:r>
      <w:proofErr w:type="spellEnd"/>
      <w:r w:rsidR="004D3952">
        <w:t>.</w:t>
      </w:r>
      <w:r>
        <w:t xml:space="preserve"> </w:t>
      </w:r>
    </w:p>
    <w:p w14:paraId="268A2F9C" w14:textId="77777777" w:rsidR="00E004B0" w:rsidRDefault="0015139A" w:rsidP="00D23E2D">
      <w:pPr>
        <w:numPr>
          <w:ilvl w:val="1"/>
          <w:numId w:val="2"/>
        </w:numPr>
        <w:spacing w:after="100"/>
        <w:ind w:left="360" w:hanging="360"/>
      </w:pPr>
      <w:r>
        <w:t xml:space="preserve">Fall of material, tools and tackles, etc. </w:t>
      </w:r>
    </w:p>
    <w:p w14:paraId="1E5144F9" w14:textId="77777777" w:rsidR="00E004B0" w:rsidRDefault="0015139A" w:rsidP="00D23E2D">
      <w:pPr>
        <w:numPr>
          <w:ilvl w:val="1"/>
          <w:numId w:val="2"/>
        </w:numPr>
        <w:spacing w:after="52"/>
        <w:ind w:left="360" w:hanging="360"/>
      </w:pPr>
      <w:r>
        <w:t>Trapping of a person’s hand</w:t>
      </w:r>
      <w:r w:rsidR="00585024">
        <w:t>/fingers</w:t>
      </w:r>
      <w:r>
        <w:t xml:space="preserve"> in between sliding ladder </w:t>
      </w:r>
    </w:p>
    <w:p w14:paraId="2ECFBB02" w14:textId="77777777" w:rsidR="00E004B0" w:rsidRDefault="0015139A" w:rsidP="00D23E2D">
      <w:pPr>
        <w:numPr>
          <w:ilvl w:val="1"/>
          <w:numId w:val="2"/>
        </w:numPr>
        <w:spacing w:after="49"/>
        <w:ind w:left="360" w:hanging="360"/>
      </w:pPr>
      <w:r>
        <w:t xml:space="preserve">Overturning of ladder due to unevenness of ground, excessive pulling, trying to reach to a location </w:t>
      </w:r>
    </w:p>
    <w:p w14:paraId="7245F831" w14:textId="77777777" w:rsidR="00E004B0" w:rsidRDefault="0015139A" w:rsidP="00D23E2D">
      <w:pPr>
        <w:numPr>
          <w:ilvl w:val="1"/>
          <w:numId w:val="2"/>
        </w:numPr>
        <w:spacing w:after="52"/>
        <w:ind w:left="360" w:hanging="360"/>
      </w:pPr>
      <w:r>
        <w:t xml:space="preserve">Failure of ladder members due to overloading, failure of bolts / sections </w:t>
      </w:r>
    </w:p>
    <w:p w14:paraId="014F600C" w14:textId="77777777" w:rsidR="00E004B0" w:rsidRDefault="0015139A" w:rsidP="00D23E2D">
      <w:pPr>
        <w:numPr>
          <w:ilvl w:val="1"/>
          <w:numId w:val="2"/>
        </w:numPr>
        <w:spacing w:after="54"/>
        <w:ind w:left="360" w:hanging="360"/>
      </w:pPr>
      <w:r>
        <w:t xml:space="preserve">Failure of rope </w:t>
      </w:r>
    </w:p>
    <w:p w14:paraId="5D2463BB" w14:textId="77777777" w:rsidR="00E004B0" w:rsidRDefault="0015139A" w:rsidP="00D23E2D">
      <w:pPr>
        <w:numPr>
          <w:ilvl w:val="1"/>
          <w:numId w:val="2"/>
        </w:numPr>
        <w:spacing w:after="54"/>
        <w:ind w:left="360" w:hanging="360"/>
      </w:pPr>
      <w:r>
        <w:t>Uncontrolled movement</w:t>
      </w:r>
      <w:r w:rsidR="00585024">
        <w:t xml:space="preserve"> of ladder</w:t>
      </w:r>
      <w:r>
        <w:t xml:space="preserve"> in slope </w:t>
      </w:r>
    </w:p>
    <w:p w14:paraId="5812DFB0" w14:textId="77777777" w:rsidR="00E004B0" w:rsidRDefault="0015139A" w:rsidP="00D23E2D">
      <w:pPr>
        <w:numPr>
          <w:ilvl w:val="1"/>
          <w:numId w:val="2"/>
        </w:numPr>
        <w:spacing w:after="52"/>
        <w:ind w:left="360" w:hanging="360"/>
      </w:pPr>
      <w:r>
        <w:t xml:space="preserve">Injury to </w:t>
      </w:r>
      <w:proofErr w:type="spellStart"/>
      <w:r>
        <w:t>near by</w:t>
      </w:r>
      <w:proofErr w:type="spellEnd"/>
      <w:r>
        <w:t xml:space="preserve"> persons while taking turn </w:t>
      </w:r>
    </w:p>
    <w:p w14:paraId="671C57AC" w14:textId="77777777" w:rsidR="00E004B0" w:rsidRDefault="0015139A" w:rsidP="00D23E2D">
      <w:pPr>
        <w:numPr>
          <w:ilvl w:val="1"/>
          <w:numId w:val="2"/>
        </w:numPr>
        <w:spacing w:after="51"/>
        <w:ind w:left="360" w:hanging="360"/>
      </w:pPr>
      <w:r>
        <w:t xml:space="preserve">Hit by road traffic / plant moving machinery while shifting </w:t>
      </w:r>
    </w:p>
    <w:p w14:paraId="455C6189" w14:textId="77777777" w:rsidR="00585024" w:rsidRDefault="00585024" w:rsidP="00D23E2D">
      <w:pPr>
        <w:rPr>
          <w:rFonts w:ascii="Arial" w:eastAsia="Arial" w:hAnsi="Arial" w:cs="Arial"/>
        </w:rPr>
      </w:pPr>
      <w:r w:rsidRPr="00743A4F">
        <w:rPr>
          <w:b/>
        </w:rPr>
        <w:t xml:space="preserve">Human </w:t>
      </w:r>
      <w:proofErr w:type="spellStart"/>
      <w:r w:rsidRPr="00743A4F">
        <w:rPr>
          <w:b/>
        </w:rPr>
        <w:t>Behavior</w:t>
      </w:r>
      <w:proofErr w:type="spellEnd"/>
      <w:r w:rsidRPr="00743A4F">
        <w:rPr>
          <w:b/>
        </w:rPr>
        <w:t xml:space="preserve"> aspect of operators</w:t>
      </w:r>
      <w:r>
        <w:t>:</w:t>
      </w:r>
    </w:p>
    <w:p w14:paraId="0416AEDF" w14:textId="77777777" w:rsidR="00585024" w:rsidRPr="00892FB0" w:rsidRDefault="00585024" w:rsidP="00585024">
      <w:pPr>
        <w:spacing w:after="89" w:line="259" w:lineRule="auto"/>
        <w:ind w:right="3603"/>
        <w:rPr>
          <w:rFonts w:ascii="Arial" w:eastAsia="Arial" w:hAnsi="Arial" w:cs="Arial"/>
        </w:rPr>
      </w:pPr>
      <w:r w:rsidRPr="009A252E">
        <w:lastRenderedPageBreak/>
        <w:t xml:space="preserve">Operator nature, alcoholism, casual </w:t>
      </w:r>
      <w:proofErr w:type="gramStart"/>
      <w:r w:rsidRPr="009A252E">
        <w:t xml:space="preserve">approach,  </w:t>
      </w:r>
      <w:r>
        <w:t>horse</w:t>
      </w:r>
      <w:proofErr w:type="gramEnd"/>
      <w:r>
        <w:t xml:space="preserve"> play, use of mobile at workplace,</w:t>
      </w:r>
      <w:r w:rsidRPr="009A252E">
        <w:t xml:space="preserve">  back pain  &amp; non usage of PPE?s</w:t>
      </w:r>
    </w:p>
    <w:p w14:paraId="753F5C47" w14:textId="77777777" w:rsidR="00E004B0" w:rsidRDefault="00E004B0">
      <w:pPr>
        <w:spacing w:after="40" w:line="259" w:lineRule="auto"/>
        <w:ind w:left="0" w:firstLine="0"/>
        <w:jc w:val="left"/>
      </w:pPr>
    </w:p>
    <w:p w14:paraId="1AC403A2" w14:textId="77777777" w:rsidR="00E004B0" w:rsidRDefault="0015139A">
      <w:pPr>
        <w:spacing w:after="51"/>
      </w:pPr>
      <w:r>
        <w:rPr>
          <w:b/>
        </w:rPr>
        <w:t xml:space="preserve">Chemical hazard: </w:t>
      </w:r>
      <w:r>
        <w:t xml:space="preserve">Co gas </w:t>
      </w:r>
      <w:proofErr w:type="gramStart"/>
      <w:r>
        <w:t xml:space="preserve">poisoning </w:t>
      </w:r>
      <w:r w:rsidR="00585024">
        <w:t>,</w:t>
      </w:r>
      <w:proofErr w:type="gramEnd"/>
      <w:r w:rsidR="00585024">
        <w:t xml:space="preserve"> fire</w:t>
      </w:r>
    </w:p>
    <w:p w14:paraId="6CCC30CB" w14:textId="77777777" w:rsidR="00E004B0" w:rsidRDefault="0015139A">
      <w:pPr>
        <w:spacing w:after="38" w:line="259" w:lineRule="auto"/>
        <w:ind w:left="360" w:firstLine="0"/>
        <w:jc w:val="left"/>
      </w:pPr>
      <w:r>
        <w:t xml:space="preserve"> </w:t>
      </w:r>
    </w:p>
    <w:p w14:paraId="7078DEDE" w14:textId="77777777" w:rsidR="00E004B0" w:rsidRDefault="0015139A">
      <w:pPr>
        <w:spacing w:after="54"/>
      </w:pPr>
      <w:r>
        <w:t xml:space="preserve">Electrical Hazard: </w:t>
      </w:r>
    </w:p>
    <w:p w14:paraId="680AE60E" w14:textId="77777777" w:rsidR="00585024" w:rsidRDefault="0015139A">
      <w:pPr>
        <w:ind w:left="355"/>
      </w:pPr>
      <w:r>
        <w:rPr>
          <w:rFonts w:ascii="Arial" w:eastAsia="Arial" w:hAnsi="Arial" w:cs="Arial"/>
        </w:rPr>
        <w:t xml:space="preserve"> </w:t>
      </w:r>
      <w:r>
        <w:t>Electric shock from overhead power lines</w:t>
      </w:r>
    </w:p>
    <w:p w14:paraId="05288739" w14:textId="77777777" w:rsidR="00E004B0" w:rsidRDefault="00585024">
      <w:pPr>
        <w:ind w:left="355"/>
      </w:pPr>
      <w:r>
        <w:t xml:space="preserve"> Shock due to welding, electrical cable, light fitting</w:t>
      </w:r>
    </w:p>
    <w:p w14:paraId="7ED84AE7" w14:textId="77777777" w:rsidR="00E004B0" w:rsidRDefault="0015139A">
      <w:pPr>
        <w:spacing w:after="40" w:line="259" w:lineRule="auto"/>
        <w:ind w:left="360" w:firstLine="0"/>
        <w:jc w:val="left"/>
      </w:pPr>
      <w:r>
        <w:t xml:space="preserve"> </w:t>
      </w:r>
    </w:p>
    <w:p w14:paraId="4ABE7EC5" w14:textId="77777777" w:rsidR="00E004B0" w:rsidRDefault="0015139A">
      <w:pPr>
        <w:spacing w:after="0" w:line="259" w:lineRule="auto"/>
        <w:ind w:left="360" w:firstLine="0"/>
        <w:jc w:val="left"/>
      </w:pPr>
      <w:r>
        <w:t xml:space="preserve"> </w:t>
      </w:r>
    </w:p>
    <w:p w14:paraId="09123957" w14:textId="77777777" w:rsidR="00E004B0" w:rsidRDefault="0015139A">
      <w:pPr>
        <w:numPr>
          <w:ilvl w:val="1"/>
          <w:numId w:val="3"/>
        </w:numPr>
        <w:ind w:hanging="360"/>
      </w:pPr>
      <w:r>
        <w:t xml:space="preserve">This ladder conducts electricity - keep away from live wires. Failure to do so will result in electric shock to the user. </w:t>
      </w:r>
    </w:p>
    <w:p w14:paraId="1B2E760E" w14:textId="77777777" w:rsidR="00E004B0" w:rsidRDefault="0015139A">
      <w:pPr>
        <w:spacing w:after="0" w:line="259" w:lineRule="auto"/>
        <w:ind w:left="0" w:firstLine="0"/>
        <w:jc w:val="left"/>
      </w:pPr>
      <w:r>
        <w:t xml:space="preserve"> </w:t>
      </w:r>
    </w:p>
    <w:p w14:paraId="6073BA72" w14:textId="77777777" w:rsidR="00E004B0" w:rsidRDefault="0015139A">
      <w:pPr>
        <w:numPr>
          <w:ilvl w:val="1"/>
          <w:numId w:val="3"/>
        </w:numPr>
        <w:ind w:hanging="360"/>
      </w:pPr>
      <w:r>
        <w:t xml:space="preserve">Since the ladder is mounted on frames having wheels, adequate care should be taken before the ladder is towed. The user should ensure that the ladder must securely be held on to the support arm in the horizontal position to avoid damage during transit. </w:t>
      </w:r>
    </w:p>
    <w:p w14:paraId="52C48C91" w14:textId="77777777" w:rsidR="00E004B0" w:rsidRDefault="0015139A">
      <w:pPr>
        <w:spacing w:after="0" w:line="259" w:lineRule="auto"/>
        <w:ind w:left="0" w:firstLine="0"/>
        <w:jc w:val="left"/>
      </w:pPr>
      <w:r>
        <w:t xml:space="preserve"> </w:t>
      </w:r>
    </w:p>
    <w:p w14:paraId="595178C1" w14:textId="77777777" w:rsidR="00E004B0" w:rsidRDefault="0015139A">
      <w:pPr>
        <w:numPr>
          <w:ilvl w:val="1"/>
          <w:numId w:val="3"/>
        </w:numPr>
        <w:ind w:hanging="360"/>
      </w:pPr>
      <w:r>
        <w:t xml:space="preserve">Adequate care should be taken while negotiating curves as the frame wheels do not swivel—in the case of fixed wheels only. </w:t>
      </w:r>
    </w:p>
    <w:p w14:paraId="25927B67" w14:textId="77777777" w:rsidR="00E004B0" w:rsidRDefault="0015139A">
      <w:pPr>
        <w:spacing w:after="0" w:line="259" w:lineRule="auto"/>
        <w:ind w:left="0" w:firstLine="0"/>
        <w:jc w:val="left"/>
      </w:pPr>
      <w:r>
        <w:t xml:space="preserve"> </w:t>
      </w:r>
    </w:p>
    <w:p w14:paraId="7F94D87C" w14:textId="77777777" w:rsidR="00E004B0" w:rsidRDefault="0015139A">
      <w:pPr>
        <w:numPr>
          <w:ilvl w:val="1"/>
          <w:numId w:val="3"/>
        </w:numPr>
        <w:ind w:hanging="360"/>
      </w:pPr>
      <w:r>
        <w:t xml:space="preserve">Ladders that are mounted on trolleys should not be towed beyond a speed of 1 KMPH. Adequate care should be taken in transit to avoid accidents and damage to the ladder particularly on slopes with uphill/downhill gradient as the trolley wheels are not equipped with any braking mechanism. </w:t>
      </w:r>
    </w:p>
    <w:p w14:paraId="0C42047C" w14:textId="77777777" w:rsidR="00E004B0" w:rsidRDefault="0015139A">
      <w:pPr>
        <w:spacing w:after="0" w:line="259" w:lineRule="auto"/>
        <w:ind w:left="0" w:firstLine="0"/>
        <w:jc w:val="left"/>
      </w:pPr>
      <w:r>
        <w:t xml:space="preserve"> </w:t>
      </w:r>
    </w:p>
    <w:p w14:paraId="5BB2D134" w14:textId="77777777" w:rsidR="00E004B0" w:rsidRDefault="0015139A">
      <w:pPr>
        <w:numPr>
          <w:ilvl w:val="1"/>
          <w:numId w:val="3"/>
        </w:numPr>
        <w:ind w:hanging="360"/>
      </w:pPr>
      <w:r>
        <w:t xml:space="preserve">Do not tow/carry the ladder when it is in the vertical or in extended position. The ladder in horizontal position should be securely tied with the support arm during transit.  </w:t>
      </w:r>
    </w:p>
    <w:p w14:paraId="76108EA8" w14:textId="77777777" w:rsidR="00E004B0" w:rsidRDefault="0015139A">
      <w:pPr>
        <w:spacing w:after="0" w:line="259" w:lineRule="auto"/>
        <w:ind w:left="0" w:firstLine="0"/>
        <w:jc w:val="left"/>
      </w:pPr>
      <w:r>
        <w:t xml:space="preserve"> </w:t>
      </w:r>
    </w:p>
    <w:p w14:paraId="743DA9E8" w14:textId="77777777" w:rsidR="00E004B0" w:rsidRDefault="0015139A">
      <w:pPr>
        <w:numPr>
          <w:ilvl w:val="1"/>
          <w:numId w:val="3"/>
        </w:numPr>
        <w:ind w:hanging="360"/>
      </w:pPr>
      <w:r>
        <w:t xml:space="preserve">Ensure proper cleaning &amp; lubrication of all moving parts frequently. </w:t>
      </w:r>
    </w:p>
    <w:p w14:paraId="7CAC1241" w14:textId="77777777" w:rsidR="00E004B0" w:rsidRDefault="0015139A">
      <w:pPr>
        <w:spacing w:after="0" w:line="259" w:lineRule="auto"/>
        <w:ind w:left="0" w:firstLine="0"/>
        <w:jc w:val="left"/>
      </w:pPr>
      <w:r>
        <w:t xml:space="preserve"> </w:t>
      </w:r>
    </w:p>
    <w:p w14:paraId="704533E2" w14:textId="77777777" w:rsidR="00E004B0" w:rsidRDefault="0015139A">
      <w:pPr>
        <w:numPr>
          <w:ilvl w:val="1"/>
          <w:numId w:val="3"/>
        </w:numPr>
        <w:ind w:hanging="360"/>
      </w:pPr>
      <w:r>
        <w:t xml:space="preserve">To ensure total safety, periodic checks of the proper functioning of the wire rope &amp; rope clamps and safety locks is a must before use of the Tower Ladder. </w:t>
      </w:r>
    </w:p>
    <w:p w14:paraId="29E45113" w14:textId="77777777" w:rsidR="00E004B0" w:rsidRDefault="0015139A">
      <w:pPr>
        <w:spacing w:after="0" w:line="259" w:lineRule="auto"/>
        <w:ind w:left="0" w:firstLine="0"/>
        <w:jc w:val="left"/>
      </w:pPr>
      <w:r>
        <w:t xml:space="preserve"> </w:t>
      </w:r>
    </w:p>
    <w:p w14:paraId="37071600" w14:textId="77777777" w:rsidR="00E004B0" w:rsidRDefault="0015139A">
      <w:pPr>
        <w:numPr>
          <w:ilvl w:val="1"/>
          <w:numId w:val="3"/>
        </w:numPr>
        <w:ind w:hanging="360"/>
      </w:pPr>
      <w:r>
        <w:t xml:space="preserve">Ensure that the base frame is properly </w:t>
      </w:r>
      <w:r w:rsidR="008E4A94">
        <w:t>levelled</w:t>
      </w:r>
      <w:r>
        <w:t xml:space="preserve"> before the ladder is turned to vertical position and further extended. </w:t>
      </w:r>
    </w:p>
    <w:p w14:paraId="25E3DE82" w14:textId="77777777" w:rsidR="00E004B0" w:rsidRDefault="0015139A">
      <w:pPr>
        <w:spacing w:after="0" w:line="259" w:lineRule="auto"/>
        <w:ind w:left="0" w:firstLine="0"/>
        <w:jc w:val="left"/>
      </w:pPr>
      <w:r>
        <w:t xml:space="preserve"> </w:t>
      </w:r>
    </w:p>
    <w:p w14:paraId="31DBF945" w14:textId="77777777" w:rsidR="00E004B0" w:rsidRDefault="0015139A">
      <w:pPr>
        <w:numPr>
          <w:ilvl w:val="1"/>
          <w:numId w:val="3"/>
        </w:numPr>
        <w:ind w:hanging="360"/>
      </w:pPr>
      <w:r>
        <w:lastRenderedPageBreak/>
        <w:t xml:space="preserve">After ensuring that the ladder base frame is properly positioned on level ground, release the ladder from the support arm before raising the ladder to vertical position. </w:t>
      </w:r>
    </w:p>
    <w:p w14:paraId="5EF68FF3" w14:textId="77777777" w:rsidR="00E004B0" w:rsidRDefault="0015139A">
      <w:pPr>
        <w:spacing w:after="0" w:line="259" w:lineRule="auto"/>
        <w:ind w:left="0" w:firstLine="0"/>
        <w:jc w:val="left"/>
      </w:pPr>
      <w:r>
        <w:t xml:space="preserve"> </w:t>
      </w:r>
    </w:p>
    <w:p w14:paraId="33FD4CD9" w14:textId="77777777" w:rsidR="00E004B0" w:rsidRDefault="0015139A">
      <w:pPr>
        <w:numPr>
          <w:ilvl w:val="1"/>
          <w:numId w:val="3"/>
        </w:numPr>
        <w:ind w:hanging="360"/>
      </w:pPr>
      <w:r>
        <w:t xml:space="preserve">For positioning the base frame properly on </w:t>
      </w:r>
      <w:proofErr w:type="spellStart"/>
      <w:r>
        <w:t>unleveled</w:t>
      </w:r>
      <w:proofErr w:type="spellEnd"/>
      <w:r>
        <w:t xml:space="preserve"> grounds and loose soil use of wooden blocks under the base frame is recommended. Trolley mounted on wheels provided with four out riggers having screw jacks must be swung out &amp; positioned diagonally to the base frame on the screw supports to ensure proper stability of the base frame. Care must be taken to ensure that the wheels are properly supported on the ground. </w:t>
      </w:r>
    </w:p>
    <w:p w14:paraId="1779E612" w14:textId="77777777" w:rsidR="00E004B0" w:rsidRDefault="0015139A">
      <w:pPr>
        <w:spacing w:after="0" w:line="259" w:lineRule="auto"/>
        <w:ind w:left="0" w:firstLine="0"/>
        <w:jc w:val="left"/>
      </w:pPr>
      <w:r>
        <w:t xml:space="preserve"> </w:t>
      </w:r>
    </w:p>
    <w:p w14:paraId="3A7BEDB9" w14:textId="77777777" w:rsidR="00E004B0" w:rsidRDefault="0015139A">
      <w:pPr>
        <w:numPr>
          <w:ilvl w:val="1"/>
          <w:numId w:val="3"/>
        </w:numPr>
        <w:ind w:hanging="360"/>
      </w:pPr>
      <w:r>
        <w:t xml:space="preserve">Do not climb onto the ladder without positioning the out riggers &amp; ensuring stability of the base frame on the ground. </w:t>
      </w:r>
    </w:p>
    <w:p w14:paraId="3F5B99FD" w14:textId="77777777" w:rsidR="00E004B0" w:rsidRDefault="0015139A">
      <w:pPr>
        <w:spacing w:after="0" w:line="259" w:lineRule="auto"/>
        <w:ind w:left="0" w:firstLine="0"/>
        <w:jc w:val="left"/>
      </w:pPr>
      <w:r>
        <w:t xml:space="preserve"> </w:t>
      </w:r>
    </w:p>
    <w:p w14:paraId="382F5933" w14:textId="77777777" w:rsidR="00E004B0" w:rsidRDefault="0015139A">
      <w:pPr>
        <w:numPr>
          <w:ilvl w:val="1"/>
          <w:numId w:val="3"/>
        </w:numPr>
        <w:ind w:hanging="360"/>
      </w:pPr>
      <w:r>
        <w:t xml:space="preserve">Do not attempt to operate the winch (see Fig 3c) to raise the ladder without releasing the ladder from the support arm. This will cause permanent damage to the ladder. </w:t>
      </w:r>
    </w:p>
    <w:p w14:paraId="0B7DCEA6" w14:textId="77777777" w:rsidR="00E004B0" w:rsidRDefault="0015139A">
      <w:pPr>
        <w:spacing w:after="0" w:line="259" w:lineRule="auto"/>
        <w:ind w:left="0" w:firstLine="0"/>
        <w:jc w:val="left"/>
      </w:pPr>
      <w:r>
        <w:t xml:space="preserve"> </w:t>
      </w:r>
    </w:p>
    <w:p w14:paraId="746D76F7" w14:textId="77777777" w:rsidR="00E004B0" w:rsidRDefault="0015139A">
      <w:pPr>
        <w:numPr>
          <w:ilvl w:val="1"/>
          <w:numId w:val="3"/>
        </w:numPr>
        <w:ind w:hanging="360"/>
      </w:pPr>
      <w:r>
        <w:t xml:space="preserve">While raising the ladder it must be ensured that no one stands below the  ladder as it is dangerous and can cause injury in case the wire rope or links fail  </w:t>
      </w:r>
    </w:p>
    <w:p w14:paraId="2679D892" w14:textId="77777777" w:rsidR="00E004B0" w:rsidRDefault="0015139A">
      <w:pPr>
        <w:spacing w:after="0" w:line="259" w:lineRule="auto"/>
        <w:ind w:left="0" w:firstLine="0"/>
        <w:jc w:val="left"/>
      </w:pPr>
      <w:r>
        <w:t xml:space="preserve"> </w:t>
      </w:r>
    </w:p>
    <w:p w14:paraId="2B760FD0" w14:textId="77777777" w:rsidR="00E004B0" w:rsidRDefault="0015139A">
      <w:pPr>
        <w:numPr>
          <w:ilvl w:val="1"/>
          <w:numId w:val="3"/>
        </w:numPr>
        <w:ind w:hanging="360"/>
      </w:pPr>
      <w:r>
        <w:t xml:space="preserve">Before raising the ladder to the vertical position, the two spring lock pins (see Fig 3a) should be drawn back and engage into the rungs of the base section.  </w:t>
      </w:r>
    </w:p>
    <w:p w14:paraId="6B496FEF" w14:textId="77777777" w:rsidR="00E004B0" w:rsidRDefault="0015139A">
      <w:pPr>
        <w:spacing w:after="0" w:line="259" w:lineRule="auto"/>
        <w:ind w:left="0" w:firstLine="0"/>
        <w:jc w:val="left"/>
      </w:pPr>
      <w:r>
        <w:t xml:space="preserve"> </w:t>
      </w:r>
    </w:p>
    <w:p w14:paraId="7B5807B3" w14:textId="77777777" w:rsidR="00E004B0" w:rsidRDefault="0015139A">
      <w:pPr>
        <w:numPr>
          <w:ilvl w:val="1"/>
          <w:numId w:val="3"/>
        </w:numPr>
        <w:spacing w:after="0" w:line="248" w:lineRule="auto"/>
        <w:ind w:hanging="360"/>
      </w:pPr>
      <w:r>
        <w:rPr>
          <w:u w:val="single" w:color="000000"/>
        </w:rPr>
        <w:t>To raise &amp; extend the platform height, operate the winch mounted on the base</w:t>
      </w:r>
      <w:r>
        <w:t xml:space="preserve"> </w:t>
      </w:r>
      <w:r>
        <w:rPr>
          <w:u w:val="single" w:color="000000"/>
        </w:rPr>
        <w:t>section (see Fig 3b) ladder clockwise. After extending the platform to the required</w:t>
      </w:r>
      <w:r>
        <w:t xml:space="preserve"> </w:t>
      </w:r>
      <w:r>
        <w:rPr>
          <w:u w:val="single" w:color="000000"/>
        </w:rPr>
        <w:t>height, it must be ensured that locks on to the fly section are securely locked on</w:t>
      </w:r>
      <w:r>
        <w:t xml:space="preserve"> </w:t>
      </w:r>
      <w:r>
        <w:rPr>
          <w:u w:val="single" w:color="000000"/>
        </w:rPr>
        <w:t>the base section rungs to ensure safety (see Fig 1a)</w:t>
      </w:r>
      <w:r>
        <w:t xml:space="preserve">. </w:t>
      </w:r>
    </w:p>
    <w:p w14:paraId="7B2C632C" w14:textId="77777777" w:rsidR="00E004B0" w:rsidRDefault="0015139A">
      <w:pPr>
        <w:spacing w:after="0" w:line="259" w:lineRule="auto"/>
        <w:ind w:left="0" w:firstLine="0"/>
        <w:jc w:val="left"/>
      </w:pPr>
      <w:r>
        <w:t xml:space="preserve"> </w:t>
      </w:r>
    </w:p>
    <w:p w14:paraId="70E586A4" w14:textId="77777777" w:rsidR="00E004B0" w:rsidRDefault="0015139A">
      <w:pPr>
        <w:numPr>
          <w:ilvl w:val="1"/>
          <w:numId w:val="3"/>
        </w:numPr>
        <w:spacing w:after="0" w:line="248" w:lineRule="auto"/>
        <w:ind w:hanging="360"/>
      </w:pPr>
      <w:r>
        <w:rPr>
          <w:u w:val="single" w:color="000000"/>
        </w:rPr>
        <w:t>Do not operate the winch with</w:t>
      </w:r>
      <w:r w:rsidR="008E4A94">
        <w:rPr>
          <w:u w:val="single" w:color="000000"/>
        </w:rPr>
        <w:t xml:space="preserve"> person</w:t>
      </w:r>
      <w:r>
        <w:rPr>
          <w:u w:val="single" w:color="000000"/>
        </w:rPr>
        <w:t xml:space="preserve"> standing on the platform as the operation</w:t>
      </w:r>
      <w:r>
        <w:t xml:space="preserve"> </w:t>
      </w:r>
      <w:r>
        <w:rPr>
          <w:u w:val="single" w:color="000000"/>
        </w:rPr>
        <w:t>becomes difficult to crank, and it will not be safe for the operator, in case of</w:t>
      </w:r>
      <w:r>
        <w:t xml:space="preserve"> </w:t>
      </w:r>
      <w:r>
        <w:rPr>
          <w:u w:val="single" w:color="000000"/>
        </w:rPr>
        <w:t>failure of wire rope joints.</w:t>
      </w:r>
      <w:r>
        <w:t xml:space="preserve"> </w:t>
      </w:r>
    </w:p>
    <w:p w14:paraId="306B44EE" w14:textId="77777777" w:rsidR="00E004B0" w:rsidRDefault="0015139A">
      <w:pPr>
        <w:spacing w:after="0" w:line="259" w:lineRule="auto"/>
        <w:ind w:left="0" w:firstLine="0"/>
        <w:jc w:val="left"/>
      </w:pPr>
      <w:r>
        <w:t xml:space="preserve"> </w:t>
      </w:r>
    </w:p>
    <w:p w14:paraId="1E4021F9" w14:textId="77777777" w:rsidR="00E004B0" w:rsidRDefault="0015139A">
      <w:pPr>
        <w:numPr>
          <w:ilvl w:val="1"/>
          <w:numId w:val="3"/>
        </w:numPr>
        <w:ind w:hanging="360"/>
      </w:pPr>
      <w:r>
        <w:t xml:space="preserve">This ladder is designed for fail-safe use up to a load not exceeding 150Kgs (i.e. </w:t>
      </w:r>
    </w:p>
    <w:p w14:paraId="1D641A30" w14:textId="77777777" w:rsidR="00E004B0" w:rsidRDefault="008E4A94">
      <w:pPr>
        <w:ind w:left="730"/>
      </w:pPr>
      <w:r>
        <w:t>Combined</w:t>
      </w:r>
      <w:r w:rsidR="0015139A">
        <w:t xml:space="preserve"> load of the one user &amp; material) </w:t>
      </w:r>
    </w:p>
    <w:p w14:paraId="244D56EA" w14:textId="77777777" w:rsidR="00E004B0" w:rsidRDefault="0015139A">
      <w:pPr>
        <w:spacing w:after="0" w:line="259" w:lineRule="auto"/>
        <w:ind w:left="0" w:firstLine="0"/>
        <w:jc w:val="left"/>
      </w:pPr>
      <w:r>
        <w:t xml:space="preserve"> </w:t>
      </w:r>
    </w:p>
    <w:p w14:paraId="460C20AE" w14:textId="77777777" w:rsidR="00E004B0" w:rsidRDefault="0015139A">
      <w:pPr>
        <w:numPr>
          <w:ilvl w:val="1"/>
          <w:numId w:val="3"/>
        </w:numPr>
        <w:spacing w:after="0" w:line="248" w:lineRule="auto"/>
        <w:ind w:hanging="360"/>
      </w:pPr>
      <w:r>
        <w:rPr>
          <w:u w:val="single" w:color="000000"/>
        </w:rPr>
        <w:t>In case of ladders mounted on vehicles, adequate care should be administrated to</w:t>
      </w:r>
      <w:r>
        <w:t xml:space="preserve"> </w:t>
      </w:r>
      <w:r>
        <w:rPr>
          <w:u w:val="single" w:color="000000"/>
        </w:rPr>
        <w:t>keep away from Over Head live wires or in the areas where tree branches or any</w:t>
      </w:r>
      <w:r>
        <w:t xml:space="preserve"> </w:t>
      </w:r>
      <w:r>
        <w:rPr>
          <w:u w:val="single" w:color="000000"/>
        </w:rPr>
        <w:t>other objects obstruct the way.  Do not attempt to transport the ladder in the</w:t>
      </w:r>
      <w:r>
        <w:t xml:space="preserve"> </w:t>
      </w:r>
      <w:r>
        <w:rPr>
          <w:u w:val="single" w:color="000000"/>
        </w:rPr>
        <w:t>vertical position even for a short distance.</w:t>
      </w:r>
      <w:r>
        <w:t xml:space="preserve"> </w:t>
      </w:r>
    </w:p>
    <w:p w14:paraId="5A4E8C99" w14:textId="77777777" w:rsidR="00E004B0" w:rsidRDefault="0015139A">
      <w:pPr>
        <w:spacing w:after="0" w:line="259" w:lineRule="auto"/>
        <w:ind w:left="0" w:firstLine="0"/>
        <w:jc w:val="left"/>
      </w:pPr>
      <w:r>
        <w:t xml:space="preserve"> </w:t>
      </w:r>
    </w:p>
    <w:p w14:paraId="1274BE2C" w14:textId="77777777" w:rsidR="00E004B0" w:rsidRDefault="0015139A">
      <w:pPr>
        <w:numPr>
          <w:ilvl w:val="1"/>
          <w:numId w:val="3"/>
        </w:numPr>
        <w:spacing w:after="0" w:line="248" w:lineRule="auto"/>
        <w:ind w:hanging="360"/>
      </w:pPr>
      <w:r>
        <w:rPr>
          <w:u w:val="single" w:color="000000"/>
        </w:rPr>
        <w:lastRenderedPageBreak/>
        <w:t>Ensure that the wire ropes are not kinked and frayed and all the mounting parts of</w:t>
      </w:r>
      <w:r>
        <w:t xml:space="preserve"> </w:t>
      </w:r>
      <w:r>
        <w:rPr>
          <w:u w:val="single" w:color="000000"/>
        </w:rPr>
        <w:t>the wire rope are in good condition.  The wire rope should be periodically applied</w:t>
      </w:r>
      <w:r>
        <w:t xml:space="preserve"> </w:t>
      </w:r>
      <w:r>
        <w:rPr>
          <w:u w:val="single" w:color="000000"/>
        </w:rPr>
        <w:t xml:space="preserve">with </w:t>
      </w:r>
      <w:proofErr w:type="spellStart"/>
      <w:r>
        <w:rPr>
          <w:u w:val="single" w:color="000000"/>
        </w:rPr>
        <w:t>anti rust</w:t>
      </w:r>
      <w:proofErr w:type="spellEnd"/>
      <w:r>
        <w:rPr>
          <w:u w:val="single" w:color="000000"/>
        </w:rPr>
        <w:t xml:space="preserve">   compound</w:t>
      </w:r>
      <w:r>
        <w:t xml:space="preserve"> </w:t>
      </w:r>
    </w:p>
    <w:p w14:paraId="23B069BD" w14:textId="77777777" w:rsidR="00E004B0" w:rsidRDefault="0015139A">
      <w:pPr>
        <w:spacing w:after="0" w:line="259" w:lineRule="auto"/>
        <w:ind w:left="0" w:firstLine="0"/>
        <w:jc w:val="left"/>
      </w:pPr>
      <w:r>
        <w:t xml:space="preserve"> </w:t>
      </w:r>
    </w:p>
    <w:p w14:paraId="41D543A3" w14:textId="77777777" w:rsidR="00E004B0" w:rsidRDefault="0015139A">
      <w:pPr>
        <w:numPr>
          <w:ilvl w:val="1"/>
          <w:numId w:val="3"/>
        </w:numPr>
        <w:ind w:hanging="360"/>
      </w:pPr>
      <w:r>
        <w:t>This ladder is equipped with a positive mechanical stop</w:t>
      </w:r>
      <w:r w:rsidR="00585024">
        <w:t>per</w:t>
      </w:r>
      <w:r>
        <w:t xml:space="preserve"> at the maximum extended position of fly section. Trying to extend the ladder beyond the maximum height will cause permanent damage to the ladder. </w:t>
      </w:r>
    </w:p>
    <w:p w14:paraId="2D90A519" w14:textId="77777777" w:rsidR="00E004B0" w:rsidRDefault="0015139A">
      <w:pPr>
        <w:spacing w:after="0" w:line="259" w:lineRule="auto"/>
        <w:ind w:left="0" w:firstLine="0"/>
        <w:jc w:val="left"/>
      </w:pPr>
      <w:r>
        <w:t xml:space="preserve"> </w:t>
      </w:r>
    </w:p>
    <w:p w14:paraId="211A849A" w14:textId="77777777" w:rsidR="00E004B0" w:rsidRDefault="0015139A">
      <w:pPr>
        <w:numPr>
          <w:ilvl w:val="1"/>
          <w:numId w:val="3"/>
        </w:numPr>
        <w:ind w:hanging="360"/>
      </w:pPr>
      <w:r>
        <w:t xml:space="preserve">Clear indications on the winch are provided for the direction of rotation of the hand lever to the winch for raising or lowering the ladder. </w:t>
      </w:r>
    </w:p>
    <w:p w14:paraId="115DDD97" w14:textId="77777777" w:rsidR="00E004B0" w:rsidRDefault="0015139A">
      <w:pPr>
        <w:spacing w:after="0" w:line="259" w:lineRule="auto"/>
        <w:ind w:left="0" w:firstLine="0"/>
        <w:jc w:val="left"/>
      </w:pPr>
      <w:r>
        <w:t xml:space="preserve"> </w:t>
      </w:r>
    </w:p>
    <w:p w14:paraId="590AB4EF" w14:textId="77777777" w:rsidR="00E004B0" w:rsidRDefault="0015139A">
      <w:pPr>
        <w:numPr>
          <w:ilvl w:val="1"/>
          <w:numId w:val="3"/>
        </w:numPr>
        <w:ind w:hanging="360"/>
      </w:pPr>
      <w:r>
        <w:t xml:space="preserve">Unlock the two spring loaded lock pins on the ladder (see Fig 3a) and rotate the hand lever on winch (see Fig 3c) in anti-clockwise direction to bring the ladder to horizontal position. It is to be ensured that the ladder completely rests on the support arm and the wire rope on the winch drum is not under load or tension. </w:t>
      </w:r>
    </w:p>
    <w:p w14:paraId="0ACC0ED1" w14:textId="77777777" w:rsidR="00E004B0" w:rsidRDefault="0015139A">
      <w:pPr>
        <w:spacing w:after="0" w:line="259" w:lineRule="auto"/>
        <w:ind w:left="0" w:firstLine="0"/>
        <w:jc w:val="left"/>
      </w:pPr>
      <w:r>
        <w:t xml:space="preserve"> </w:t>
      </w:r>
    </w:p>
    <w:p w14:paraId="5161212C" w14:textId="77777777" w:rsidR="00E004B0" w:rsidRDefault="0015139A">
      <w:pPr>
        <w:numPr>
          <w:ilvl w:val="1"/>
          <w:numId w:val="3"/>
        </w:numPr>
        <w:ind w:hanging="360"/>
      </w:pPr>
      <w:r>
        <w:t xml:space="preserve">After the ladder is tilted to the vertical position, ensure that the ladder is properly butt to the support structure and locked to ensure that there will not be any stress on the ladder during operation which can cause permanent damage to the ladder. </w:t>
      </w:r>
    </w:p>
    <w:p w14:paraId="16426622" w14:textId="77777777" w:rsidR="00E004B0" w:rsidRDefault="0015139A">
      <w:pPr>
        <w:spacing w:after="0" w:line="259" w:lineRule="auto"/>
        <w:ind w:left="0" w:firstLine="0"/>
        <w:jc w:val="left"/>
      </w:pPr>
      <w:r>
        <w:t xml:space="preserve"> </w:t>
      </w:r>
    </w:p>
    <w:p w14:paraId="0C54F554" w14:textId="77777777" w:rsidR="00E004B0" w:rsidRDefault="0015139A">
      <w:pPr>
        <w:numPr>
          <w:ilvl w:val="1"/>
          <w:numId w:val="3"/>
        </w:numPr>
        <w:spacing w:after="1" w:line="241" w:lineRule="auto"/>
        <w:ind w:hanging="360"/>
      </w:pPr>
      <w:r>
        <w:rPr>
          <w:rFonts w:ascii="Arial" w:eastAsia="Arial" w:hAnsi="Arial" w:cs="Arial"/>
          <w:sz w:val="20"/>
        </w:rPr>
        <w:t xml:space="preserve">The base frame is provided with necessary mounting holes in case of truck mounted tower ladders and the user is advised to ensure firm mounting of the base frame on the vehicle chassis before use. </w:t>
      </w:r>
    </w:p>
    <w:p w14:paraId="32545C3A" w14:textId="77777777" w:rsidR="00E004B0" w:rsidRDefault="0015139A">
      <w:pPr>
        <w:spacing w:after="0" w:line="259" w:lineRule="auto"/>
        <w:ind w:left="0" w:firstLine="0"/>
        <w:jc w:val="left"/>
      </w:pPr>
      <w:r>
        <w:rPr>
          <w:rFonts w:ascii="Arial" w:eastAsia="Arial" w:hAnsi="Arial" w:cs="Arial"/>
          <w:sz w:val="20"/>
        </w:rPr>
        <w:t xml:space="preserve"> </w:t>
      </w:r>
    </w:p>
    <w:p w14:paraId="6962E633" w14:textId="77777777" w:rsidR="00E004B0" w:rsidRDefault="0015139A">
      <w:pPr>
        <w:numPr>
          <w:ilvl w:val="1"/>
          <w:numId w:val="3"/>
        </w:numPr>
        <w:spacing w:after="1" w:line="241" w:lineRule="auto"/>
        <w:ind w:hanging="360"/>
      </w:pPr>
      <w:r>
        <w:rPr>
          <w:rFonts w:ascii="Arial" w:eastAsia="Arial" w:hAnsi="Arial" w:cs="Arial"/>
          <w:sz w:val="20"/>
        </w:rPr>
        <w:t xml:space="preserve">The enclosed drawings clearly specify the technical specifications showing the description of the parts of the ladder. </w:t>
      </w:r>
    </w:p>
    <w:p w14:paraId="12261729" w14:textId="77777777" w:rsidR="00E004B0" w:rsidRDefault="0015139A">
      <w:pPr>
        <w:spacing w:after="0" w:line="259" w:lineRule="auto"/>
        <w:ind w:left="0" w:firstLine="0"/>
        <w:jc w:val="left"/>
      </w:pPr>
      <w:r>
        <w:rPr>
          <w:rFonts w:ascii="Arial" w:eastAsia="Arial" w:hAnsi="Arial" w:cs="Arial"/>
          <w:sz w:val="20"/>
        </w:rPr>
        <w:t xml:space="preserve"> </w:t>
      </w:r>
    </w:p>
    <w:p w14:paraId="5A533132" w14:textId="77777777" w:rsidR="00E004B0" w:rsidRDefault="0015139A">
      <w:pPr>
        <w:spacing w:after="0" w:line="259" w:lineRule="auto"/>
        <w:ind w:left="360" w:firstLine="0"/>
        <w:jc w:val="left"/>
      </w:pPr>
      <w:r>
        <w:rPr>
          <w:rFonts w:ascii="Arial" w:eastAsia="Arial" w:hAnsi="Arial" w:cs="Arial"/>
          <w:sz w:val="20"/>
        </w:rPr>
        <w:t xml:space="preserve"> </w:t>
      </w:r>
    </w:p>
    <w:p w14:paraId="449338EF" w14:textId="77777777" w:rsidR="00E004B0" w:rsidRDefault="0015139A">
      <w:pPr>
        <w:spacing w:after="0" w:line="259" w:lineRule="auto"/>
        <w:ind w:left="360" w:firstLine="0"/>
        <w:jc w:val="left"/>
      </w:pPr>
      <w:r>
        <w:rPr>
          <w:rFonts w:ascii="Arial" w:eastAsia="Arial" w:hAnsi="Arial" w:cs="Arial"/>
          <w:sz w:val="20"/>
        </w:rPr>
        <w:t xml:space="preserve"> </w:t>
      </w:r>
    </w:p>
    <w:p w14:paraId="5EFC06A2" w14:textId="77777777" w:rsidR="00E004B0" w:rsidRDefault="0015139A">
      <w:pPr>
        <w:spacing w:after="0" w:line="259" w:lineRule="auto"/>
        <w:ind w:left="360" w:firstLine="0"/>
        <w:jc w:val="left"/>
      </w:pPr>
      <w:r>
        <w:rPr>
          <w:rFonts w:ascii="Arial" w:eastAsia="Arial" w:hAnsi="Arial" w:cs="Arial"/>
          <w:sz w:val="20"/>
        </w:rPr>
        <w:t xml:space="preserve"> </w:t>
      </w:r>
    </w:p>
    <w:p w14:paraId="05975E94" w14:textId="77777777" w:rsidR="00E004B0" w:rsidRDefault="0015139A">
      <w:pPr>
        <w:spacing w:after="14" w:line="259" w:lineRule="auto"/>
        <w:ind w:left="360" w:firstLine="0"/>
        <w:jc w:val="left"/>
      </w:pPr>
      <w:r>
        <w:rPr>
          <w:rFonts w:ascii="Arial" w:eastAsia="Arial" w:hAnsi="Arial" w:cs="Arial"/>
          <w:sz w:val="20"/>
        </w:rPr>
        <w:t xml:space="preserve"> </w:t>
      </w:r>
    </w:p>
    <w:p w14:paraId="1B14128F" w14:textId="77777777" w:rsidR="00E004B0" w:rsidRDefault="0015139A">
      <w:pPr>
        <w:spacing w:after="0" w:line="259" w:lineRule="auto"/>
        <w:ind w:left="360" w:firstLine="0"/>
        <w:jc w:val="left"/>
      </w:pPr>
      <w:r>
        <w:t xml:space="preserve"> </w:t>
      </w:r>
    </w:p>
    <w:p w14:paraId="6C18B3AA" w14:textId="77777777" w:rsidR="00E004B0" w:rsidRDefault="0015139A">
      <w:pPr>
        <w:spacing w:after="68" w:line="259" w:lineRule="auto"/>
        <w:ind w:left="-99" w:firstLine="0"/>
        <w:jc w:val="left"/>
      </w:pPr>
      <w:r>
        <w:rPr>
          <w:rFonts w:ascii="Calibri" w:eastAsia="Calibri" w:hAnsi="Calibri" w:cs="Calibri"/>
          <w:noProof/>
          <w:sz w:val="22"/>
          <w:lang w:val="en-US" w:eastAsia="en-US"/>
        </w:rPr>
        <w:lastRenderedPageBreak/>
        <mc:AlternateContent>
          <mc:Choice Requires="wpg">
            <w:drawing>
              <wp:inline distT="0" distB="0" distL="0" distR="0" wp14:anchorId="75F75463" wp14:editId="2C6D4C4F">
                <wp:extent cx="5486400" cy="3276600"/>
                <wp:effectExtent l="0" t="0" r="0" b="0"/>
                <wp:docPr id="9027" name="Group 9027"/>
                <wp:cNvGraphicFramePr/>
                <a:graphic xmlns:a="http://schemas.openxmlformats.org/drawingml/2006/main">
                  <a:graphicData uri="http://schemas.microsoft.com/office/word/2010/wordprocessingGroup">
                    <wpg:wgp>
                      <wpg:cNvGrpSpPr/>
                      <wpg:grpSpPr>
                        <a:xfrm>
                          <a:off x="0" y="0"/>
                          <a:ext cx="5486400" cy="3276600"/>
                          <a:chOff x="0" y="0"/>
                          <a:chExt cx="5486400" cy="3276600"/>
                        </a:xfrm>
                      </wpg:grpSpPr>
                      <pic:pic xmlns:pic="http://schemas.openxmlformats.org/drawingml/2006/picture">
                        <pic:nvPicPr>
                          <pic:cNvPr id="952" name="Picture 952"/>
                          <pic:cNvPicPr/>
                        </pic:nvPicPr>
                        <pic:blipFill>
                          <a:blip r:embed="rId7"/>
                          <a:stretch>
                            <a:fillRect/>
                          </a:stretch>
                        </pic:blipFill>
                        <pic:spPr>
                          <a:xfrm>
                            <a:off x="0" y="0"/>
                            <a:ext cx="5486400" cy="3276600"/>
                          </a:xfrm>
                          <a:prstGeom prst="rect">
                            <a:avLst/>
                          </a:prstGeom>
                        </pic:spPr>
                      </pic:pic>
                      <wps:wsp>
                        <wps:cNvPr id="953" name="Shape 953"/>
                        <wps:cNvSpPr/>
                        <wps:spPr>
                          <a:xfrm>
                            <a:off x="229870" y="854710"/>
                            <a:ext cx="609600" cy="609600"/>
                          </a:xfrm>
                          <a:custGeom>
                            <a:avLst/>
                            <a:gdLst/>
                            <a:ahLst/>
                            <a:cxnLst/>
                            <a:rect l="0" t="0" r="0" b="0"/>
                            <a:pathLst>
                              <a:path w="609600" h="609600">
                                <a:moveTo>
                                  <a:pt x="304800" y="0"/>
                                </a:moveTo>
                                <a:cubicBezTo>
                                  <a:pt x="473202" y="0"/>
                                  <a:pt x="609600" y="136398"/>
                                  <a:pt x="609600" y="304800"/>
                                </a:cubicBezTo>
                                <a:cubicBezTo>
                                  <a:pt x="609600" y="473202"/>
                                  <a:pt x="473202" y="609600"/>
                                  <a:pt x="304800" y="609600"/>
                                </a:cubicBezTo>
                                <a:cubicBezTo>
                                  <a:pt x="136398" y="609600"/>
                                  <a:pt x="0" y="473202"/>
                                  <a:pt x="0" y="304800"/>
                                </a:cubicBezTo>
                                <a:cubicBezTo>
                                  <a:pt x="0" y="136398"/>
                                  <a:pt x="136398" y="0"/>
                                  <a:pt x="304800"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54" name="Shape 954"/>
                        <wps:cNvSpPr/>
                        <wps:spPr>
                          <a:xfrm>
                            <a:off x="229870" y="854710"/>
                            <a:ext cx="609600" cy="609600"/>
                          </a:xfrm>
                          <a:custGeom>
                            <a:avLst/>
                            <a:gdLst/>
                            <a:ahLst/>
                            <a:cxnLst/>
                            <a:rect l="0" t="0" r="0" b="0"/>
                            <a:pathLst>
                              <a:path w="609600" h="609600">
                                <a:moveTo>
                                  <a:pt x="304800" y="0"/>
                                </a:moveTo>
                                <a:cubicBezTo>
                                  <a:pt x="136398" y="0"/>
                                  <a:pt x="0" y="136398"/>
                                  <a:pt x="0" y="304800"/>
                                </a:cubicBezTo>
                                <a:cubicBezTo>
                                  <a:pt x="0" y="473202"/>
                                  <a:pt x="136398" y="609600"/>
                                  <a:pt x="304800" y="609600"/>
                                </a:cubicBezTo>
                                <a:cubicBezTo>
                                  <a:pt x="473202" y="609600"/>
                                  <a:pt x="609600" y="473202"/>
                                  <a:pt x="609600" y="304800"/>
                                </a:cubicBezTo>
                                <a:cubicBezTo>
                                  <a:pt x="609600" y="136398"/>
                                  <a:pt x="473202" y="0"/>
                                  <a:pt x="3048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5" name="Rectangle 955"/>
                        <wps:cNvSpPr/>
                        <wps:spPr>
                          <a:xfrm>
                            <a:off x="456311" y="990608"/>
                            <a:ext cx="210800" cy="466710"/>
                          </a:xfrm>
                          <a:prstGeom prst="rect">
                            <a:avLst/>
                          </a:prstGeom>
                          <a:ln>
                            <a:noFill/>
                          </a:ln>
                        </wps:spPr>
                        <wps:txbx>
                          <w:txbxContent>
                            <w:p w14:paraId="4FBEF4BB" w14:textId="77777777" w:rsidR="00E004B0" w:rsidRDefault="0015139A">
                              <w:pPr>
                                <w:spacing w:after="160" w:line="259" w:lineRule="auto"/>
                                <w:ind w:left="0" w:firstLine="0"/>
                                <w:jc w:val="left"/>
                              </w:pPr>
                              <w:r>
                                <w:rPr>
                                  <w:color w:val="FFFFFF"/>
                                  <w:sz w:val="50"/>
                                </w:rPr>
                                <w:t>1</w:t>
                              </w:r>
                            </w:p>
                          </w:txbxContent>
                        </wps:txbx>
                        <wps:bodyPr horzOverflow="overflow" vert="horz" lIns="0" tIns="0" rIns="0" bIns="0" rtlCol="0">
                          <a:noAutofit/>
                        </wps:bodyPr>
                      </wps:wsp>
                      <wps:wsp>
                        <wps:cNvPr id="956" name="Rectangle 956"/>
                        <wps:cNvSpPr/>
                        <wps:spPr>
                          <a:xfrm>
                            <a:off x="614807" y="990608"/>
                            <a:ext cx="105400" cy="466710"/>
                          </a:xfrm>
                          <a:prstGeom prst="rect">
                            <a:avLst/>
                          </a:prstGeom>
                          <a:ln>
                            <a:noFill/>
                          </a:ln>
                        </wps:spPr>
                        <wps:txbx>
                          <w:txbxContent>
                            <w:p w14:paraId="302BB234" w14:textId="77777777" w:rsidR="00E004B0" w:rsidRDefault="0015139A">
                              <w:pPr>
                                <w:spacing w:after="160" w:line="259" w:lineRule="auto"/>
                                <w:ind w:left="0" w:firstLine="0"/>
                                <w:jc w:val="left"/>
                              </w:pPr>
                              <w:r>
                                <w:rPr>
                                  <w:color w:val="FFFFFF"/>
                                  <w:sz w:val="50"/>
                                </w:rPr>
                                <w:t xml:space="preserve"> </w:t>
                              </w:r>
                            </w:p>
                          </w:txbxContent>
                        </wps:txbx>
                        <wps:bodyPr horzOverflow="overflow" vert="horz" lIns="0" tIns="0" rIns="0" bIns="0" rtlCol="0">
                          <a:noAutofit/>
                        </wps:bodyPr>
                      </wps:wsp>
                      <wps:wsp>
                        <wps:cNvPr id="957" name="Shape 957"/>
                        <wps:cNvSpPr/>
                        <wps:spPr>
                          <a:xfrm>
                            <a:off x="838200" y="1002030"/>
                            <a:ext cx="1334770" cy="2052955"/>
                          </a:xfrm>
                          <a:custGeom>
                            <a:avLst/>
                            <a:gdLst/>
                            <a:ahLst/>
                            <a:cxnLst/>
                            <a:rect l="0" t="0" r="0" b="0"/>
                            <a:pathLst>
                              <a:path w="1334770" h="2052955">
                                <a:moveTo>
                                  <a:pt x="243078" y="1490853"/>
                                </a:moveTo>
                                <a:cubicBezTo>
                                  <a:pt x="89154" y="1330960"/>
                                  <a:pt x="0" y="1092708"/>
                                  <a:pt x="0" y="841375"/>
                                </a:cubicBezTo>
                                <a:cubicBezTo>
                                  <a:pt x="0" y="376682"/>
                                  <a:pt x="298831" y="0"/>
                                  <a:pt x="667385" y="0"/>
                                </a:cubicBezTo>
                                <a:cubicBezTo>
                                  <a:pt x="1035939" y="0"/>
                                  <a:pt x="1334770" y="376682"/>
                                  <a:pt x="1334770" y="841375"/>
                                </a:cubicBezTo>
                                <a:cubicBezTo>
                                  <a:pt x="1334770" y="1305941"/>
                                  <a:pt x="1035939" y="1682750"/>
                                  <a:pt x="667385" y="1682750"/>
                                </a:cubicBezTo>
                                <a:cubicBezTo>
                                  <a:pt x="599313" y="1682750"/>
                                  <a:pt x="531749" y="1669542"/>
                                  <a:pt x="466979" y="1643888"/>
                                </a:cubicBezTo>
                                <a:lnTo>
                                  <a:pt x="146050" y="2052955"/>
                                </a:lnTo>
                                <a:close/>
                              </a:path>
                            </a:pathLst>
                          </a:custGeom>
                          <a:ln w="19050" cap="rnd">
                            <a:miter lim="101600"/>
                          </a:ln>
                        </wps:spPr>
                        <wps:style>
                          <a:lnRef idx="1">
                            <a:srgbClr val="FFFFFF"/>
                          </a:lnRef>
                          <a:fillRef idx="0">
                            <a:srgbClr val="000000">
                              <a:alpha val="0"/>
                            </a:srgbClr>
                          </a:fillRef>
                          <a:effectRef idx="0">
                            <a:scrgbClr r="0" g="0" b="0"/>
                          </a:effectRef>
                          <a:fontRef idx="none"/>
                        </wps:style>
                        <wps:bodyPr/>
                      </wps:wsp>
                      <wps:wsp>
                        <wps:cNvPr id="958" name="Rectangle 958"/>
                        <wps:cNvSpPr/>
                        <wps:spPr>
                          <a:xfrm>
                            <a:off x="1105535" y="1294456"/>
                            <a:ext cx="42059" cy="186236"/>
                          </a:xfrm>
                          <a:prstGeom prst="rect">
                            <a:avLst/>
                          </a:prstGeom>
                          <a:ln>
                            <a:noFill/>
                          </a:ln>
                        </wps:spPr>
                        <wps:txbx>
                          <w:txbxContent>
                            <w:p w14:paraId="615AD467" w14:textId="77777777" w:rsidR="00E004B0" w:rsidRDefault="0015139A">
                              <w:pPr>
                                <w:spacing w:after="160" w:line="259" w:lineRule="auto"/>
                                <w:ind w:left="0" w:firstLine="0"/>
                                <w:jc w:val="left"/>
                              </w:pPr>
                              <w:r>
                                <w:rPr>
                                  <w:color w:val="FFFFFF"/>
                                  <w:sz w:val="20"/>
                                </w:rPr>
                                <w:t xml:space="preserve"> </w:t>
                              </w:r>
                            </w:p>
                          </w:txbxContent>
                        </wps:txbx>
                        <wps:bodyPr horzOverflow="overflow" vert="horz" lIns="0" tIns="0" rIns="0" bIns="0" rtlCol="0">
                          <a:noAutofit/>
                        </wps:bodyPr>
                      </wps:wsp>
                      <wps:wsp>
                        <wps:cNvPr id="959" name="Rectangle 959"/>
                        <wps:cNvSpPr/>
                        <wps:spPr>
                          <a:xfrm>
                            <a:off x="876935" y="3101950"/>
                            <a:ext cx="101346" cy="224380"/>
                          </a:xfrm>
                          <a:prstGeom prst="rect">
                            <a:avLst/>
                          </a:prstGeom>
                          <a:ln>
                            <a:noFill/>
                          </a:ln>
                        </wps:spPr>
                        <wps:txbx>
                          <w:txbxContent>
                            <w:p w14:paraId="5343E06C" w14:textId="77777777" w:rsidR="00E004B0" w:rsidRDefault="0015139A">
                              <w:pPr>
                                <w:spacing w:after="160" w:line="259" w:lineRule="auto"/>
                                <w:ind w:left="0" w:firstLine="0"/>
                                <w:jc w:val="left"/>
                              </w:pPr>
                              <w:r>
                                <w:rPr>
                                  <w:b/>
                                  <w:color w:val="FFFFFF"/>
                                </w:rPr>
                                <w:t>a</w:t>
                              </w:r>
                            </w:p>
                          </w:txbxContent>
                        </wps:txbx>
                        <wps:bodyPr horzOverflow="overflow" vert="horz" lIns="0" tIns="0" rIns="0" bIns="0" rtlCol="0">
                          <a:noAutofit/>
                        </wps:bodyPr>
                      </wps:wsp>
                      <wps:wsp>
                        <wps:cNvPr id="960" name="Rectangle 960"/>
                        <wps:cNvSpPr/>
                        <wps:spPr>
                          <a:xfrm>
                            <a:off x="953135" y="3101950"/>
                            <a:ext cx="50673" cy="224380"/>
                          </a:xfrm>
                          <a:prstGeom prst="rect">
                            <a:avLst/>
                          </a:prstGeom>
                          <a:ln>
                            <a:noFill/>
                          </a:ln>
                        </wps:spPr>
                        <wps:txbx>
                          <w:txbxContent>
                            <w:p w14:paraId="6199C431" w14:textId="77777777" w:rsidR="00E004B0" w:rsidRDefault="0015139A">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963" name="Rectangle 963"/>
                        <wps:cNvSpPr/>
                        <wps:spPr>
                          <a:xfrm>
                            <a:off x="4137406" y="1482162"/>
                            <a:ext cx="42058" cy="186236"/>
                          </a:xfrm>
                          <a:prstGeom prst="rect">
                            <a:avLst/>
                          </a:prstGeom>
                          <a:ln>
                            <a:noFill/>
                          </a:ln>
                        </wps:spPr>
                        <wps:txbx>
                          <w:txbxContent>
                            <w:p w14:paraId="5749728E" w14:textId="77777777" w:rsidR="00E004B0" w:rsidRDefault="0015139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64" name="Rectangle 964"/>
                        <wps:cNvSpPr/>
                        <wps:spPr>
                          <a:xfrm>
                            <a:off x="4301998" y="3031845"/>
                            <a:ext cx="112728" cy="224380"/>
                          </a:xfrm>
                          <a:prstGeom prst="rect">
                            <a:avLst/>
                          </a:prstGeom>
                          <a:ln>
                            <a:noFill/>
                          </a:ln>
                        </wps:spPr>
                        <wps:txbx>
                          <w:txbxContent>
                            <w:p w14:paraId="5931CFC4" w14:textId="77777777" w:rsidR="00E004B0" w:rsidRDefault="0015139A">
                              <w:pPr>
                                <w:spacing w:after="160" w:line="259" w:lineRule="auto"/>
                                <w:ind w:left="0" w:firstLine="0"/>
                                <w:jc w:val="left"/>
                              </w:pPr>
                              <w:r>
                                <w:rPr>
                                  <w:b/>
                                  <w:color w:val="FFFFFF"/>
                                </w:rPr>
                                <w:t>b</w:t>
                              </w:r>
                            </w:p>
                          </w:txbxContent>
                        </wps:txbx>
                        <wps:bodyPr horzOverflow="overflow" vert="horz" lIns="0" tIns="0" rIns="0" bIns="0" rtlCol="0">
                          <a:noAutofit/>
                        </wps:bodyPr>
                      </wps:wsp>
                      <wps:wsp>
                        <wps:cNvPr id="965" name="Rectangle 965"/>
                        <wps:cNvSpPr/>
                        <wps:spPr>
                          <a:xfrm>
                            <a:off x="4387343" y="3031845"/>
                            <a:ext cx="50673" cy="224380"/>
                          </a:xfrm>
                          <a:prstGeom prst="rect">
                            <a:avLst/>
                          </a:prstGeom>
                          <a:ln>
                            <a:noFill/>
                          </a:ln>
                        </wps:spPr>
                        <wps:txbx>
                          <w:txbxContent>
                            <w:p w14:paraId="7E7EA002" w14:textId="77777777" w:rsidR="00E004B0" w:rsidRDefault="0015139A">
                              <w:pPr>
                                <w:spacing w:after="160" w:line="259" w:lineRule="auto"/>
                                <w:ind w:left="0" w:firstLine="0"/>
                                <w:jc w:val="left"/>
                              </w:pPr>
                              <w:r>
                                <w:rPr>
                                  <w:b/>
                                  <w:color w:val="FFFFFF"/>
                                </w:rPr>
                                <w:t xml:space="preserve"> </w:t>
                              </w:r>
                            </w:p>
                          </w:txbxContent>
                        </wps:txbx>
                        <wps:bodyPr horzOverflow="overflow" vert="horz" lIns="0" tIns="0" rIns="0" bIns="0" rtlCol="0">
                          <a:noAutofit/>
                        </wps:bodyPr>
                      </wps:wsp>
                    </wpg:wgp>
                  </a:graphicData>
                </a:graphic>
              </wp:inline>
            </w:drawing>
          </mc:Choice>
          <mc:Fallback>
            <w:pict>
              <v:group w14:anchorId="75F75463" id="Group 9027" o:spid="_x0000_s1026" style="width:6in;height:258pt;mso-position-horizontal-relative:char;mso-position-vertical-relative:line" coordsize="54864,32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2" o:spid="_x0000_s1027" type="#_x0000_t75" style="position:absolute;width:54864;height:3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">
                  <v:imagedata r:id="rId8" o:title=""/>
                </v:shape>
                <v:shape id="Shape 953" o:spid="_x0000_s1028" style="position:absolute;left:2298;top:8547;width:6096;height:6096;visibility:visible;mso-wrap-style:square;v-text-anchor:top" coordsize="6096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" path="m304800,c473202,,609600,136398,609600,304800v,168402,-136398,304800,-304800,304800c136398,609600,,473202,,304800,,136398,136398,,304800,xe" fillcolor="blue" stroked="f" strokeweight="0">
                  <v:stroke miterlimit="83231f" joinstyle="miter"/>
                  <v:path arrowok="t" textboxrect="0,0,609600,609600"/>
                </v:shape>
                <v:shape id="Shape 954" o:spid="_x0000_s1029" style="position:absolute;left:2298;top:8547;width:6096;height:6096;visibility:visible;mso-wrap-style:square;v-text-anchor:top" coordsize="6096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" path="m304800,c136398,,,136398,,304800,,473202,136398,609600,304800,609600v168402,,304800,-136398,304800,-304800c609600,136398,473202,,304800,xe" filled="f">
                  <v:stroke endcap="round"/>
                  <v:path arrowok="t" textboxrect="0,0,609600,609600"/>
                </v:shape>
                <v:rect id="Rectangle 955" o:spid="_x0000_s1030" style="position:absolute;left:4563;top:9906;width:210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4FBEF4BB" w14:textId="77777777" w:rsidR="00E004B0" w:rsidRDefault="0015139A">
                        <w:pPr>
                          <w:spacing w:after="160" w:line="259" w:lineRule="auto"/>
                          <w:ind w:left="0" w:firstLine="0"/>
                          <w:jc w:val="left"/>
                        </w:pPr>
                        <w:r>
                          <w:rPr>
                            <w:color w:val="FFFFFF"/>
                            <w:sz w:val="50"/>
                          </w:rPr>
                          <w:t>1</w:t>
                        </w:r>
                      </w:p>
                    </w:txbxContent>
                  </v:textbox>
                </v:rect>
                <v:rect id="Rectangle 956" o:spid="_x0000_s1031" style="position:absolute;left:6148;top:9906;width:105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302BB234" w14:textId="77777777" w:rsidR="00E004B0" w:rsidRDefault="0015139A">
                        <w:pPr>
                          <w:spacing w:after="160" w:line="259" w:lineRule="auto"/>
                          <w:ind w:left="0" w:firstLine="0"/>
                          <w:jc w:val="left"/>
                        </w:pPr>
                        <w:r>
                          <w:rPr>
                            <w:color w:val="FFFFFF"/>
                            <w:sz w:val="50"/>
                          </w:rPr>
                          <w:t xml:space="preserve"> </w:t>
                        </w:r>
                      </w:p>
                    </w:txbxContent>
                  </v:textbox>
                </v:rect>
                <v:shape id="Shape 957" o:spid="_x0000_s1032" style="position:absolute;left:8382;top:10020;width:13347;height:20529;visibility:visible;mso-wrap-style:square;v-text-anchor:top" coordsize="1334770,205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" path="m243078,1490853c89154,1330960,,1092708,,841375,,376682,298831,,667385,v368554,,667385,376682,667385,841375c1334770,1305941,1035939,1682750,667385,1682750v-68072,,-135636,-13208,-200406,-38862l146050,2052955r97028,-562102xe" filled="f" strokecolor="white" strokeweight="1.5pt">
                  <v:stroke miterlimit="66585f" joinstyle="miter" endcap="round"/>
                  <v:path arrowok="t" textboxrect="0,0,1334770,2052955"/>
                </v:shape>
                <v:rect id="Rectangle 958" o:spid="_x0000_s1033" style="position:absolute;left:11055;top:1294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615AD467" w14:textId="77777777" w:rsidR="00E004B0" w:rsidRDefault="0015139A">
                        <w:pPr>
                          <w:spacing w:after="160" w:line="259" w:lineRule="auto"/>
                          <w:ind w:left="0" w:firstLine="0"/>
                          <w:jc w:val="left"/>
                        </w:pPr>
                        <w:r>
                          <w:rPr>
                            <w:color w:val="FFFFFF"/>
                            <w:sz w:val="20"/>
                          </w:rPr>
                          <w:t xml:space="preserve"> </w:t>
                        </w:r>
                      </w:p>
                    </w:txbxContent>
                  </v:textbox>
                </v:rect>
                <v:rect id="Rectangle 959" o:spid="_x0000_s1034" style="position:absolute;left:8769;top:3101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5343E06C" w14:textId="77777777" w:rsidR="00E004B0" w:rsidRDefault="0015139A">
                        <w:pPr>
                          <w:spacing w:after="160" w:line="259" w:lineRule="auto"/>
                          <w:ind w:left="0" w:firstLine="0"/>
                          <w:jc w:val="left"/>
                        </w:pPr>
                        <w:r>
                          <w:rPr>
                            <w:b/>
                            <w:color w:val="FFFFFF"/>
                          </w:rPr>
                          <w:t>a</w:t>
                        </w:r>
                      </w:p>
                    </w:txbxContent>
                  </v:textbox>
                </v:rect>
                <v:rect id="Rectangle 960" o:spid="_x0000_s1035" style="position:absolute;left:9531;top:310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6199C431" w14:textId="77777777" w:rsidR="00E004B0" w:rsidRDefault="0015139A">
                        <w:pPr>
                          <w:spacing w:after="160" w:line="259" w:lineRule="auto"/>
                          <w:ind w:left="0" w:firstLine="0"/>
                          <w:jc w:val="left"/>
                        </w:pPr>
                        <w:r>
                          <w:rPr>
                            <w:b/>
                            <w:color w:val="FFFFFF"/>
                          </w:rPr>
                          <w:t xml:space="preserve"> </w:t>
                        </w:r>
                      </w:p>
                    </w:txbxContent>
                  </v:textbox>
                </v:rect>
                <v:rect id="Rectangle 963" o:spid="_x0000_s1036" style="position:absolute;left:41374;top:1482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5749728E" w14:textId="77777777" w:rsidR="00E004B0" w:rsidRDefault="0015139A">
                        <w:pPr>
                          <w:spacing w:after="160" w:line="259" w:lineRule="auto"/>
                          <w:ind w:left="0" w:firstLine="0"/>
                          <w:jc w:val="left"/>
                        </w:pPr>
                        <w:r>
                          <w:rPr>
                            <w:sz w:val="20"/>
                          </w:rPr>
                          <w:t xml:space="preserve"> </w:t>
                        </w:r>
                      </w:p>
                    </w:txbxContent>
                  </v:textbox>
                </v:rect>
                <v:rect id="Rectangle 964" o:spid="_x0000_s1037" style="position:absolute;left:43019;top:30318;width:11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5931CFC4" w14:textId="77777777" w:rsidR="00E004B0" w:rsidRDefault="0015139A">
                        <w:pPr>
                          <w:spacing w:after="160" w:line="259" w:lineRule="auto"/>
                          <w:ind w:left="0" w:firstLine="0"/>
                          <w:jc w:val="left"/>
                        </w:pPr>
                        <w:r>
                          <w:rPr>
                            <w:b/>
                            <w:color w:val="FFFFFF"/>
                          </w:rPr>
                          <w:t>b</w:t>
                        </w:r>
                      </w:p>
                    </w:txbxContent>
                  </v:textbox>
                </v:rect>
                <v:rect id="Rectangle 965" o:spid="_x0000_s1038" style="position:absolute;left:43873;top:303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7E7EA002" w14:textId="77777777" w:rsidR="00E004B0" w:rsidRDefault="0015139A">
                        <w:pPr>
                          <w:spacing w:after="160" w:line="259" w:lineRule="auto"/>
                          <w:ind w:left="0" w:firstLine="0"/>
                          <w:jc w:val="left"/>
                        </w:pPr>
                        <w:r>
                          <w:rPr>
                            <w:b/>
                            <w:color w:val="FFFFFF"/>
                          </w:rPr>
                          <w:t xml:space="preserve"> </w:t>
                        </w:r>
                      </w:p>
                    </w:txbxContent>
                  </v:textbox>
                </v:rect>
                <w10:anchorlock/>
              </v:group>
            </w:pict>
          </mc:Fallback>
        </mc:AlternateContent>
      </w:r>
    </w:p>
    <w:p w14:paraId="0AB1780C" w14:textId="77777777" w:rsidR="00E004B0" w:rsidRDefault="0015139A">
      <w:pPr>
        <w:spacing w:after="0" w:line="259" w:lineRule="auto"/>
        <w:ind w:left="0" w:firstLine="0"/>
        <w:jc w:val="left"/>
      </w:pPr>
      <w:r>
        <w:rPr>
          <w:rFonts w:ascii="Arial" w:eastAsia="Arial" w:hAnsi="Arial" w:cs="Arial"/>
          <w:sz w:val="20"/>
        </w:rPr>
        <w:t xml:space="preserve"> </w:t>
      </w:r>
    </w:p>
    <w:p w14:paraId="55571E6E" w14:textId="77777777" w:rsidR="00E004B0" w:rsidRDefault="0015139A">
      <w:pPr>
        <w:spacing w:after="0" w:line="259" w:lineRule="auto"/>
        <w:ind w:left="0" w:firstLine="0"/>
        <w:jc w:val="left"/>
      </w:pPr>
      <w:r>
        <w:rPr>
          <w:rFonts w:ascii="Arial" w:eastAsia="Arial" w:hAnsi="Arial" w:cs="Arial"/>
          <w:sz w:val="20"/>
        </w:rPr>
        <w:t xml:space="preserve"> </w:t>
      </w:r>
    </w:p>
    <w:p w14:paraId="0A373309" w14:textId="77777777" w:rsidR="00E004B0" w:rsidRDefault="0015139A">
      <w:pPr>
        <w:spacing w:after="0" w:line="259" w:lineRule="auto"/>
        <w:ind w:left="0" w:firstLine="0"/>
        <w:jc w:val="left"/>
      </w:pPr>
      <w:r>
        <w:rPr>
          <w:rFonts w:ascii="Arial" w:eastAsia="Arial" w:hAnsi="Arial" w:cs="Arial"/>
          <w:sz w:val="20"/>
        </w:rPr>
        <w:t xml:space="preserve"> </w:t>
      </w:r>
    </w:p>
    <w:p w14:paraId="02ADA848" w14:textId="77777777" w:rsidR="00E004B0" w:rsidRDefault="0015139A">
      <w:pPr>
        <w:spacing w:after="0" w:line="259" w:lineRule="auto"/>
        <w:ind w:left="0" w:firstLine="0"/>
        <w:jc w:val="left"/>
      </w:pPr>
      <w:r>
        <w:rPr>
          <w:rFonts w:ascii="Arial" w:eastAsia="Arial" w:hAnsi="Arial" w:cs="Arial"/>
          <w:sz w:val="20"/>
        </w:rPr>
        <w:t xml:space="preserve"> </w:t>
      </w:r>
    </w:p>
    <w:p w14:paraId="5B1D749F" w14:textId="77777777" w:rsidR="00E004B0" w:rsidRDefault="0015139A">
      <w:pPr>
        <w:spacing w:after="0" w:line="259" w:lineRule="auto"/>
        <w:ind w:left="0" w:firstLine="0"/>
        <w:jc w:val="left"/>
      </w:pPr>
      <w:r>
        <w:rPr>
          <w:rFonts w:ascii="Arial" w:eastAsia="Arial" w:hAnsi="Arial" w:cs="Arial"/>
          <w:sz w:val="20"/>
        </w:rPr>
        <w:t xml:space="preserve"> </w:t>
      </w:r>
    </w:p>
    <w:p w14:paraId="140FE6E3" w14:textId="77777777" w:rsidR="00E004B0" w:rsidRDefault="0015139A">
      <w:pPr>
        <w:spacing w:after="0" w:line="259" w:lineRule="auto"/>
        <w:ind w:left="0" w:firstLine="0"/>
        <w:jc w:val="left"/>
      </w:pPr>
      <w:r>
        <w:rPr>
          <w:rFonts w:ascii="Arial" w:eastAsia="Arial" w:hAnsi="Arial" w:cs="Arial"/>
          <w:sz w:val="20"/>
        </w:rPr>
        <w:t xml:space="preserve"> </w:t>
      </w:r>
    </w:p>
    <w:p w14:paraId="411944E4" w14:textId="77777777" w:rsidR="00E004B0" w:rsidRDefault="0015139A">
      <w:pPr>
        <w:spacing w:after="0" w:line="259" w:lineRule="auto"/>
        <w:ind w:left="0" w:firstLine="0"/>
        <w:jc w:val="left"/>
      </w:pPr>
      <w:r>
        <w:rPr>
          <w:rFonts w:ascii="Arial" w:eastAsia="Arial" w:hAnsi="Arial" w:cs="Arial"/>
          <w:sz w:val="20"/>
        </w:rPr>
        <w:t xml:space="preserve"> </w:t>
      </w:r>
    </w:p>
    <w:p w14:paraId="0174C20A" w14:textId="77777777" w:rsidR="00E004B0" w:rsidRDefault="0015139A">
      <w:pPr>
        <w:spacing w:after="0" w:line="259" w:lineRule="auto"/>
        <w:ind w:left="0" w:firstLine="0"/>
        <w:jc w:val="left"/>
      </w:pPr>
      <w:r>
        <w:rPr>
          <w:rFonts w:ascii="Arial" w:eastAsia="Arial" w:hAnsi="Arial" w:cs="Arial"/>
          <w:sz w:val="20"/>
        </w:rPr>
        <w:t xml:space="preserve"> </w:t>
      </w:r>
    </w:p>
    <w:p w14:paraId="774499A0" w14:textId="77777777" w:rsidR="00E004B0" w:rsidRDefault="0015139A">
      <w:pPr>
        <w:spacing w:after="0" w:line="259" w:lineRule="auto"/>
        <w:ind w:left="0" w:firstLine="0"/>
        <w:jc w:val="left"/>
      </w:pPr>
      <w:r>
        <w:rPr>
          <w:rFonts w:ascii="Arial" w:eastAsia="Arial" w:hAnsi="Arial" w:cs="Arial"/>
          <w:sz w:val="20"/>
        </w:rPr>
        <w:t xml:space="preserve"> </w:t>
      </w:r>
    </w:p>
    <w:p w14:paraId="1DC67E79" w14:textId="77777777" w:rsidR="00E004B0" w:rsidRDefault="0015139A">
      <w:pPr>
        <w:spacing w:after="0" w:line="259" w:lineRule="auto"/>
        <w:ind w:left="0" w:firstLine="0"/>
        <w:jc w:val="left"/>
      </w:pPr>
      <w:r>
        <w:rPr>
          <w:rFonts w:ascii="Arial" w:eastAsia="Arial" w:hAnsi="Arial" w:cs="Arial"/>
          <w:sz w:val="20"/>
        </w:rPr>
        <w:t xml:space="preserve"> </w:t>
      </w:r>
    </w:p>
    <w:p w14:paraId="62EEA3D3" w14:textId="77777777" w:rsidR="00E004B0" w:rsidRDefault="0015139A">
      <w:pPr>
        <w:spacing w:after="0" w:line="259" w:lineRule="auto"/>
        <w:ind w:left="0" w:firstLine="0"/>
        <w:jc w:val="left"/>
      </w:pPr>
      <w:r>
        <w:rPr>
          <w:rFonts w:ascii="Arial" w:eastAsia="Arial" w:hAnsi="Arial" w:cs="Arial"/>
          <w:sz w:val="20"/>
        </w:rPr>
        <w:t xml:space="preserve"> </w:t>
      </w:r>
    </w:p>
    <w:p w14:paraId="780FB482" w14:textId="77777777" w:rsidR="00E004B0" w:rsidRDefault="0015139A">
      <w:pPr>
        <w:spacing w:after="0" w:line="259" w:lineRule="auto"/>
        <w:ind w:left="0" w:firstLine="0"/>
        <w:jc w:val="left"/>
      </w:pPr>
      <w:r>
        <w:rPr>
          <w:rFonts w:ascii="Arial" w:eastAsia="Arial" w:hAnsi="Arial" w:cs="Arial"/>
          <w:sz w:val="20"/>
        </w:rPr>
        <w:t xml:space="preserve"> </w:t>
      </w:r>
    </w:p>
    <w:p w14:paraId="0D8CDDC9" w14:textId="77777777" w:rsidR="00E004B0" w:rsidRDefault="0015139A">
      <w:pPr>
        <w:spacing w:after="0" w:line="259" w:lineRule="auto"/>
        <w:ind w:left="0" w:firstLine="0"/>
        <w:jc w:val="left"/>
      </w:pPr>
      <w:r>
        <w:rPr>
          <w:rFonts w:ascii="Arial" w:eastAsia="Arial" w:hAnsi="Arial" w:cs="Arial"/>
          <w:sz w:val="20"/>
        </w:rPr>
        <w:t xml:space="preserve"> </w:t>
      </w:r>
    </w:p>
    <w:p w14:paraId="7025138D" w14:textId="77777777" w:rsidR="00E004B0" w:rsidRDefault="0015139A">
      <w:pPr>
        <w:spacing w:after="0" w:line="259" w:lineRule="auto"/>
        <w:ind w:left="0" w:firstLine="0"/>
      </w:pPr>
      <w:r>
        <w:rPr>
          <w:rFonts w:ascii="Arial" w:eastAsia="Arial" w:hAnsi="Arial" w:cs="Arial"/>
          <w:sz w:val="20"/>
        </w:rPr>
        <w:t xml:space="preserve"> </w:t>
      </w:r>
    </w:p>
    <w:p w14:paraId="596BF684" w14:textId="77777777" w:rsidR="00E004B0" w:rsidRDefault="0015139A">
      <w:pPr>
        <w:spacing w:after="0" w:line="259" w:lineRule="auto"/>
        <w:ind w:left="0" w:firstLine="0"/>
      </w:pPr>
      <w:r>
        <w:rPr>
          <w:rFonts w:ascii="Arial" w:eastAsia="Arial" w:hAnsi="Arial" w:cs="Arial"/>
          <w:sz w:val="20"/>
        </w:rPr>
        <w:t xml:space="preserve"> </w:t>
      </w:r>
    </w:p>
    <w:p w14:paraId="1DDD0E2E" w14:textId="77777777" w:rsidR="00E004B0" w:rsidRDefault="0015139A">
      <w:pPr>
        <w:spacing w:after="0" w:line="259" w:lineRule="auto"/>
        <w:ind w:left="0" w:firstLine="0"/>
      </w:pPr>
      <w:r>
        <w:rPr>
          <w:rFonts w:ascii="Arial" w:eastAsia="Arial" w:hAnsi="Arial" w:cs="Arial"/>
          <w:sz w:val="20"/>
        </w:rPr>
        <w:t xml:space="preserve"> </w:t>
      </w:r>
    </w:p>
    <w:p w14:paraId="4475C796" w14:textId="77777777" w:rsidR="00E004B0" w:rsidRDefault="0015139A">
      <w:pPr>
        <w:spacing w:after="0" w:line="259" w:lineRule="auto"/>
        <w:ind w:left="0" w:firstLine="0"/>
      </w:pPr>
      <w:r>
        <w:rPr>
          <w:rFonts w:ascii="Arial" w:eastAsia="Arial" w:hAnsi="Arial" w:cs="Arial"/>
          <w:sz w:val="20"/>
        </w:rPr>
        <w:t xml:space="preserve"> </w:t>
      </w:r>
    </w:p>
    <w:p w14:paraId="7576AD44" w14:textId="77777777" w:rsidR="00E004B0" w:rsidRDefault="0015139A">
      <w:pPr>
        <w:spacing w:after="0" w:line="259" w:lineRule="auto"/>
        <w:ind w:left="0" w:firstLine="0"/>
      </w:pPr>
      <w:r>
        <w:rPr>
          <w:rFonts w:ascii="Arial" w:eastAsia="Arial" w:hAnsi="Arial" w:cs="Arial"/>
          <w:sz w:val="20"/>
        </w:rPr>
        <w:t xml:space="preserve"> </w:t>
      </w:r>
    </w:p>
    <w:p w14:paraId="64E1F97F" w14:textId="77777777" w:rsidR="00E004B0" w:rsidRDefault="0015139A">
      <w:pPr>
        <w:spacing w:after="0" w:line="259" w:lineRule="auto"/>
        <w:ind w:left="0" w:firstLine="0"/>
      </w:pPr>
      <w:r>
        <w:rPr>
          <w:rFonts w:ascii="Arial" w:eastAsia="Arial" w:hAnsi="Arial" w:cs="Arial"/>
          <w:sz w:val="20"/>
        </w:rPr>
        <w:t xml:space="preserve"> </w:t>
      </w:r>
    </w:p>
    <w:p w14:paraId="4C2D5746" w14:textId="77777777" w:rsidR="00E004B0" w:rsidRDefault="0015139A">
      <w:pPr>
        <w:spacing w:after="0" w:line="259" w:lineRule="auto"/>
        <w:ind w:left="0" w:firstLine="0"/>
      </w:pPr>
      <w:r>
        <w:rPr>
          <w:rFonts w:ascii="Arial" w:eastAsia="Arial" w:hAnsi="Arial" w:cs="Arial"/>
          <w:sz w:val="20"/>
        </w:rPr>
        <w:t xml:space="preserve"> </w:t>
      </w:r>
    </w:p>
    <w:p w14:paraId="027A05FB" w14:textId="77777777" w:rsidR="00E004B0" w:rsidRDefault="0015139A">
      <w:pPr>
        <w:spacing w:after="0" w:line="259" w:lineRule="auto"/>
        <w:ind w:left="0" w:firstLine="0"/>
      </w:pPr>
      <w:r>
        <w:rPr>
          <w:rFonts w:ascii="Arial" w:eastAsia="Arial" w:hAnsi="Arial" w:cs="Arial"/>
          <w:sz w:val="20"/>
        </w:rPr>
        <w:t xml:space="preserve"> </w:t>
      </w:r>
    </w:p>
    <w:p w14:paraId="1E4410BA" w14:textId="77777777" w:rsidR="00E004B0" w:rsidRDefault="0015139A">
      <w:pPr>
        <w:spacing w:after="0" w:line="259" w:lineRule="auto"/>
        <w:ind w:left="-99" w:firstLine="0"/>
        <w:jc w:val="left"/>
      </w:pPr>
      <w:r>
        <w:rPr>
          <w:rFonts w:ascii="Calibri" w:eastAsia="Calibri" w:hAnsi="Calibri" w:cs="Calibri"/>
          <w:noProof/>
          <w:sz w:val="22"/>
          <w:lang w:val="en-US" w:eastAsia="en-US"/>
        </w:rPr>
        <w:lastRenderedPageBreak/>
        <mc:AlternateContent>
          <mc:Choice Requires="wpg">
            <w:drawing>
              <wp:inline distT="0" distB="0" distL="0" distR="0" wp14:anchorId="78152D5D" wp14:editId="5F7A519A">
                <wp:extent cx="5486400" cy="3505200"/>
                <wp:effectExtent l="0" t="0" r="0" b="0"/>
                <wp:docPr id="8957" name="Group 8957"/>
                <wp:cNvGraphicFramePr/>
                <a:graphic xmlns:a="http://schemas.openxmlformats.org/drawingml/2006/main">
                  <a:graphicData uri="http://schemas.microsoft.com/office/word/2010/wordprocessingGroup">
                    <wpg:wgp>
                      <wpg:cNvGrpSpPr/>
                      <wpg:grpSpPr>
                        <a:xfrm>
                          <a:off x="0" y="0"/>
                          <a:ext cx="5486400" cy="3505200"/>
                          <a:chOff x="0" y="0"/>
                          <a:chExt cx="5486400" cy="3505200"/>
                        </a:xfrm>
                      </wpg:grpSpPr>
                      <pic:pic xmlns:pic="http://schemas.openxmlformats.org/drawingml/2006/picture">
                        <pic:nvPicPr>
                          <pic:cNvPr id="1124" name="Picture 1124"/>
                          <pic:cNvPicPr/>
                        </pic:nvPicPr>
                        <pic:blipFill>
                          <a:blip r:embed="rId9"/>
                          <a:stretch>
                            <a:fillRect/>
                          </a:stretch>
                        </pic:blipFill>
                        <pic:spPr>
                          <a:xfrm>
                            <a:off x="0" y="0"/>
                            <a:ext cx="5486400" cy="3505200"/>
                          </a:xfrm>
                          <a:prstGeom prst="rect">
                            <a:avLst/>
                          </a:prstGeom>
                        </pic:spPr>
                      </pic:pic>
                      <wps:wsp>
                        <wps:cNvPr id="1125" name="Shape 1125"/>
                        <wps:cNvSpPr/>
                        <wps:spPr>
                          <a:xfrm>
                            <a:off x="228600" y="943610"/>
                            <a:ext cx="609600" cy="609600"/>
                          </a:xfrm>
                          <a:custGeom>
                            <a:avLst/>
                            <a:gdLst/>
                            <a:ahLst/>
                            <a:cxnLst/>
                            <a:rect l="0" t="0" r="0" b="0"/>
                            <a:pathLst>
                              <a:path w="609600" h="609600">
                                <a:moveTo>
                                  <a:pt x="304800" y="0"/>
                                </a:moveTo>
                                <a:cubicBezTo>
                                  <a:pt x="473202" y="0"/>
                                  <a:pt x="609600" y="136398"/>
                                  <a:pt x="609600" y="304800"/>
                                </a:cubicBezTo>
                                <a:cubicBezTo>
                                  <a:pt x="609600" y="473202"/>
                                  <a:pt x="473202" y="609600"/>
                                  <a:pt x="304800" y="609600"/>
                                </a:cubicBezTo>
                                <a:cubicBezTo>
                                  <a:pt x="136398" y="609600"/>
                                  <a:pt x="0" y="473202"/>
                                  <a:pt x="0" y="304800"/>
                                </a:cubicBezTo>
                                <a:cubicBezTo>
                                  <a:pt x="0" y="136398"/>
                                  <a:pt x="136398" y="0"/>
                                  <a:pt x="304800"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126" name="Shape 1126"/>
                        <wps:cNvSpPr/>
                        <wps:spPr>
                          <a:xfrm>
                            <a:off x="228600" y="943610"/>
                            <a:ext cx="609600" cy="609600"/>
                          </a:xfrm>
                          <a:custGeom>
                            <a:avLst/>
                            <a:gdLst/>
                            <a:ahLst/>
                            <a:cxnLst/>
                            <a:rect l="0" t="0" r="0" b="0"/>
                            <a:pathLst>
                              <a:path w="609600" h="609600">
                                <a:moveTo>
                                  <a:pt x="304800" y="0"/>
                                </a:moveTo>
                                <a:cubicBezTo>
                                  <a:pt x="136398" y="0"/>
                                  <a:pt x="0" y="136398"/>
                                  <a:pt x="0" y="304800"/>
                                </a:cubicBezTo>
                                <a:cubicBezTo>
                                  <a:pt x="0" y="473202"/>
                                  <a:pt x="136398" y="609600"/>
                                  <a:pt x="304800" y="609600"/>
                                </a:cubicBezTo>
                                <a:cubicBezTo>
                                  <a:pt x="473202" y="609600"/>
                                  <a:pt x="609600" y="473202"/>
                                  <a:pt x="609600" y="304800"/>
                                </a:cubicBezTo>
                                <a:cubicBezTo>
                                  <a:pt x="609600" y="136398"/>
                                  <a:pt x="473202" y="0"/>
                                  <a:pt x="3048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7" name="Rectangle 1127"/>
                        <wps:cNvSpPr/>
                        <wps:spPr>
                          <a:xfrm>
                            <a:off x="454787" y="1080651"/>
                            <a:ext cx="210800" cy="466710"/>
                          </a:xfrm>
                          <a:prstGeom prst="rect">
                            <a:avLst/>
                          </a:prstGeom>
                          <a:ln>
                            <a:noFill/>
                          </a:ln>
                        </wps:spPr>
                        <wps:txbx>
                          <w:txbxContent>
                            <w:p w14:paraId="13E48EB7" w14:textId="77777777" w:rsidR="00E004B0" w:rsidRDefault="0015139A">
                              <w:pPr>
                                <w:spacing w:after="160" w:line="259" w:lineRule="auto"/>
                                <w:ind w:left="0" w:firstLine="0"/>
                                <w:jc w:val="left"/>
                              </w:pPr>
                              <w:r>
                                <w:rPr>
                                  <w:color w:val="FFFFFF"/>
                                  <w:sz w:val="50"/>
                                </w:rPr>
                                <w:t>2</w:t>
                              </w:r>
                            </w:p>
                          </w:txbxContent>
                        </wps:txbx>
                        <wps:bodyPr horzOverflow="overflow" vert="horz" lIns="0" tIns="0" rIns="0" bIns="0" rtlCol="0">
                          <a:noAutofit/>
                        </wps:bodyPr>
                      </wps:wsp>
                      <wps:wsp>
                        <wps:cNvPr id="1128" name="Rectangle 1128"/>
                        <wps:cNvSpPr/>
                        <wps:spPr>
                          <a:xfrm>
                            <a:off x="613283" y="1080651"/>
                            <a:ext cx="105400" cy="466710"/>
                          </a:xfrm>
                          <a:prstGeom prst="rect">
                            <a:avLst/>
                          </a:prstGeom>
                          <a:ln>
                            <a:noFill/>
                          </a:ln>
                        </wps:spPr>
                        <wps:txbx>
                          <w:txbxContent>
                            <w:p w14:paraId="39DC32DC" w14:textId="77777777" w:rsidR="00E004B0" w:rsidRDefault="0015139A">
                              <w:pPr>
                                <w:spacing w:after="160" w:line="259" w:lineRule="auto"/>
                                <w:ind w:left="0" w:firstLine="0"/>
                                <w:jc w:val="left"/>
                              </w:pPr>
                              <w:r>
                                <w:rPr>
                                  <w:color w:val="FFFFFF"/>
                                  <w:sz w:val="50"/>
                                </w:rPr>
                                <w:t xml:space="preserve"> </w:t>
                              </w:r>
                            </w:p>
                          </w:txbxContent>
                        </wps:txbx>
                        <wps:bodyPr horzOverflow="overflow" vert="horz" lIns="0" tIns="0" rIns="0" bIns="0" rtlCol="0">
                          <a:noAutofit/>
                        </wps:bodyPr>
                      </wps:wsp>
                      <wps:wsp>
                        <wps:cNvPr id="1129" name="Shape 1129"/>
                        <wps:cNvSpPr/>
                        <wps:spPr>
                          <a:xfrm>
                            <a:off x="565277" y="666623"/>
                            <a:ext cx="2298319" cy="2727706"/>
                          </a:xfrm>
                          <a:custGeom>
                            <a:avLst/>
                            <a:gdLst/>
                            <a:ahLst/>
                            <a:cxnLst/>
                            <a:rect l="0" t="0" r="0" b="0"/>
                            <a:pathLst>
                              <a:path w="2298319" h="2727706">
                                <a:moveTo>
                                  <a:pt x="837184" y="2073529"/>
                                </a:moveTo>
                                <a:cubicBezTo>
                                  <a:pt x="522224" y="1982851"/>
                                  <a:pt x="275082" y="1749171"/>
                                  <a:pt x="173736" y="1446149"/>
                                </a:cubicBezTo>
                                <a:cubicBezTo>
                                  <a:pt x="0" y="927354"/>
                                  <a:pt x="296037" y="360553"/>
                                  <a:pt x="834771" y="180213"/>
                                </a:cubicBezTo>
                                <a:cubicBezTo>
                                  <a:pt x="1373505" y="0"/>
                                  <a:pt x="1951101" y="274320"/>
                                  <a:pt x="2124710" y="793115"/>
                                </a:cubicBezTo>
                                <a:cubicBezTo>
                                  <a:pt x="2298319" y="1311910"/>
                                  <a:pt x="2002282" y="1878711"/>
                                  <a:pt x="1463675" y="2059051"/>
                                </a:cubicBezTo>
                                <a:cubicBezTo>
                                  <a:pt x="1386459" y="2084832"/>
                                  <a:pt x="1306449" y="2101723"/>
                                  <a:pt x="1225677" y="2109343"/>
                                </a:cubicBezTo>
                                <a:lnTo>
                                  <a:pt x="954151" y="2727706"/>
                                </a:lnTo>
                                <a:close/>
                              </a:path>
                            </a:pathLst>
                          </a:custGeom>
                          <a:ln w="19050" cap="rnd">
                            <a:miter lim="101600"/>
                          </a:ln>
                        </wps:spPr>
                        <wps:style>
                          <a:lnRef idx="1">
                            <a:srgbClr val="FFFFFF"/>
                          </a:lnRef>
                          <a:fillRef idx="0">
                            <a:srgbClr val="000000">
                              <a:alpha val="0"/>
                            </a:srgbClr>
                          </a:fillRef>
                          <a:effectRef idx="0">
                            <a:scrgbClr r="0" g="0" b="0"/>
                          </a:effectRef>
                          <a:fontRef idx="none"/>
                        </wps:style>
                        <wps:bodyPr/>
                      </wps:wsp>
                      <wps:wsp>
                        <wps:cNvPr id="1130" name="Rectangle 1130"/>
                        <wps:cNvSpPr/>
                        <wps:spPr>
                          <a:xfrm>
                            <a:off x="1058291" y="1129991"/>
                            <a:ext cx="42059" cy="186236"/>
                          </a:xfrm>
                          <a:prstGeom prst="rect">
                            <a:avLst/>
                          </a:prstGeom>
                          <a:ln>
                            <a:noFill/>
                          </a:ln>
                        </wps:spPr>
                        <wps:txbx>
                          <w:txbxContent>
                            <w:p w14:paraId="126BF2FE" w14:textId="77777777" w:rsidR="00E004B0" w:rsidRDefault="0015139A">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78152D5D" id="Group 8957" o:spid="_x0000_s1039" style="width:6in;height:276pt;mso-position-horizontal-relative:char;mso-position-vertical-relative:line" coordsize="54864,350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">
                <v:shape id="Picture 1124" o:spid="_x0000_s1040" type="#_x0000_t75" style="position:absolute;width:54864;height:35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">
                  <v:imagedata r:id="rId10" o:title=""/>
                </v:shape>
                <v:shape id="Shape 1125" o:spid="_x0000_s1041" style="position:absolute;left:2286;top:9436;width:6096;height:6096;visibility:visible;mso-wrap-style:square;v-text-anchor:top" coordsize="6096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" path="m304800,c473202,,609600,136398,609600,304800v,168402,-136398,304800,-304800,304800c136398,609600,,473202,,304800,,136398,136398,,304800,xe" fillcolor="blue" stroked="f" strokeweight="0">
                  <v:stroke miterlimit="83231f" joinstyle="miter"/>
                  <v:path arrowok="t" textboxrect="0,0,609600,609600"/>
                </v:shape>
                <v:shape id="Shape 1126" o:spid="_x0000_s1042" style="position:absolute;left:2286;top:9436;width:6096;height:6096;visibility:visible;mso-wrap-style:square;v-text-anchor:top" coordsize="6096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" path="m304800,c136398,,,136398,,304800,,473202,136398,609600,304800,609600v168402,,304800,-136398,304800,-304800c609600,136398,473202,,304800,xe" filled="f">
                  <v:stroke endcap="round"/>
                  <v:path arrowok="t" textboxrect="0,0,609600,609600"/>
                </v:shape>
                <v:rect id="Rectangle 1127" o:spid="_x0000_s1043" style="position:absolute;left:4547;top:10806;width:210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13E48EB7" w14:textId="77777777" w:rsidR="00E004B0" w:rsidRDefault="0015139A">
                        <w:pPr>
                          <w:spacing w:after="160" w:line="259" w:lineRule="auto"/>
                          <w:ind w:left="0" w:firstLine="0"/>
                          <w:jc w:val="left"/>
                        </w:pPr>
                        <w:r>
                          <w:rPr>
                            <w:color w:val="FFFFFF"/>
                            <w:sz w:val="50"/>
                          </w:rPr>
                          <w:t>2</w:t>
                        </w:r>
                      </w:p>
                    </w:txbxContent>
                  </v:textbox>
                </v:rect>
                <v:rect id="Rectangle 1128" o:spid="_x0000_s1044" style="position:absolute;left:6132;top:10806;width:105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39DC32DC" w14:textId="77777777" w:rsidR="00E004B0" w:rsidRDefault="0015139A">
                        <w:pPr>
                          <w:spacing w:after="160" w:line="259" w:lineRule="auto"/>
                          <w:ind w:left="0" w:firstLine="0"/>
                          <w:jc w:val="left"/>
                        </w:pPr>
                        <w:r>
                          <w:rPr>
                            <w:color w:val="FFFFFF"/>
                            <w:sz w:val="50"/>
                          </w:rPr>
                          <w:t xml:space="preserve"> </w:t>
                        </w:r>
                      </w:p>
                    </w:txbxContent>
                  </v:textbox>
                </v:rect>
                <v:shape id="Shape 1129" o:spid="_x0000_s1045" style="position:absolute;left:5652;top:6666;width:22983;height:27277;visibility:visible;mso-wrap-style:square;v-text-anchor:top" coordsize="2298319,272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" path="m837184,2073529c522224,1982851,275082,1749171,173736,1446149,,927354,296037,360553,834771,180213,1373505,,1951101,274320,2124710,793115v173609,518795,-122428,1085596,-661035,1265936c1386459,2084832,1306449,2101723,1225677,2109343l954151,2727706,837184,2073529xe" filled="f" strokecolor="white" strokeweight="1.5pt">
                  <v:stroke miterlimit="66585f" joinstyle="miter" endcap="round"/>
                  <v:path arrowok="t" textboxrect="0,0,2298319,2727706"/>
                </v:shape>
                <v:rect id="Rectangle 1130" o:spid="_x0000_s1046" style="position:absolute;left:10582;top:1129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126BF2FE" w14:textId="77777777" w:rsidR="00E004B0" w:rsidRDefault="0015139A">
                        <w:pPr>
                          <w:spacing w:after="160" w:line="259" w:lineRule="auto"/>
                          <w:ind w:left="0" w:firstLine="0"/>
                          <w:jc w:val="left"/>
                        </w:pPr>
                        <w:r>
                          <w:rPr>
                            <w:sz w:val="20"/>
                          </w:rPr>
                          <w:t xml:space="preserve"> </w:t>
                        </w:r>
                      </w:p>
                    </w:txbxContent>
                  </v:textbox>
                </v:rect>
                <w10:anchorlock/>
              </v:group>
            </w:pict>
          </mc:Fallback>
        </mc:AlternateContent>
      </w:r>
    </w:p>
    <w:p w14:paraId="34427F4C" w14:textId="77777777" w:rsidR="00E004B0" w:rsidRDefault="0015139A">
      <w:pPr>
        <w:spacing w:after="115" w:line="259" w:lineRule="auto"/>
        <w:ind w:left="0" w:firstLine="0"/>
      </w:pPr>
      <w:r>
        <w:t xml:space="preserve"> </w:t>
      </w:r>
    </w:p>
    <w:p w14:paraId="761A5B46" w14:textId="77777777" w:rsidR="00E004B0" w:rsidRDefault="0015139A">
      <w:pPr>
        <w:spacing w:after="112" w:line="259" w:lineRule="auto"/>
        <w:ind w:left="0" w:firstLine="0"/>
      </w:pPr>
      <w:r>
        <w:t xml:space="preserve"> </w:t>
      </w:r>
    </w:p>
    <w:p w14:paraId="6C2C965F" w14:textId="77777777" w:rsidR="00E004B0" w:rsidRDefault="0015139A">
      <w:pPr>
        <w:spacing w:after="115" w:line="259" w:lineRule="auto"/>
        <w:ind w:left="0" w:firstLine="0"/>
      </w:pPr>
      <w:r>
        <w:t xml:space="preserve"> </w:t>
      </w:r>
    </w:p>
    <w:p w14:paraId="0591A3CA" w14:textId="77777777" w:rsidR="00E004B0" w:rsidRDefault="0015139A">
      <w:pPr>
        <w:spacing w:after="112" w:line="259" w:lineRule="auto"/>
        <w:ind w:left="0" w:firstLine="0"/>
      </w:pPr>
      <w:r>
        <w:t xml:space="preserve"> </w:t>
      </w:r>
    </w:p>
    <w:p w14:paraId="3F4537CD" w14:textId="77777777" w:rsidR="00E004B0" w:rsidRDefault="0015139A">
      <w:pPr>
        <w:spacing w:after="115" w:line="259" w:lineRule="auto"/>
        <w:ind w:left="0" w:firstLine="0"/>
      </w:pPr>
      <w:r>
        <w:t xml:space="preserve"> </w:t>
      </w:r>
    </w:p>
    <w:p w14:paraId="5D7A8EE2" w14:textId="77777777" w:rsidR="00E004B0" w:rsidRDefault="0015139A">
      <w:pPr>
        <w:spacing w:after="113" w:line="259" w:lineRule="auto"/>
        <w:ind w:left="0" w:firstLine="0"/>
      </w:pPr>
      <w:r>
        <w:t xml:space="preserve"> </w:t>
      </w:r>
    </w:p>
    <w:p w14:paraId="41C86505" w14:textId="77777777" w:rsidR="00E004B0" w:rsidRDefault="0015139A">
      <w:pPr>
        <w:spacing w:after="115" w:line="259" w:lineRule="auto"/>
        <w:ind w:left="0" w:firstLine="0"/>
      </w:pPr>
      <w:r>
        <w:t xml:space="preserve"> </w:t>
      </w:r>
    </w:p>
    <w:p w14:paraId="3FD84064" w14:textId="77777777" w:rsidR="00E004B0" w:rsidRDefault="0015139A">
      <w:pPr>
        <w:spacing w:after="112" w:line="259" w:lineRule="auto"/>
        <w:ind w:left="0" w:firstLine="0"/>
      </w:pPr>
      <w:r>
        <w:t xml:space="preserve"> </w:t>
      </w:r>
    </w:p>
    <w:p w14:paraId="662B126B" w14:textId="77777777" w:rsidR="00E004B0" w:rsidRDefault="0015139A">
      <w:pPr>
        <w:spacing w:after="112" w:line="259" w:lineRule="auto"/>
        <w:ind w:left="0" w:firstLine="0"/>
      </w:pPr>
      <w:r>
        <w:t xml:space="preserve"> </w:t>
      </w:r>
    </w:p>
    <w:p w14:paraId="1D6E87C3" w14:textId="77777777" w:rsidR="00E004B0" w:rsidRDefault="0015139A">
      <w:pPr>
        <w:spacing w:after="115" w:line="259" w:lineRule="auto"/>
        <w:ind w:left="0" w:firstLine="0"/>
      </w:pPr>
      <w:r>
        <w:t xml:space="preserve"> </w:t>
      </w:r>
    </w:p>
    <w:p w14:paraId="345B051A" w14:textId="77777777" w:rsidR="00E004B0" w:rsidRDefault="0015139A">
      <w:pPr>
        <w:spacing w:after="112" w:line="259" w:lineRule="auto"/>
        <w:ind w:left="0" w:firstLine="0"/>
      </w:pPr>
      <w:r>
        <w:t xml:space="preserve"> </w:t>
      </w:r>
    </w:p>
    <w:p w14:paraId="22DF984E" w14:textId="77777777" w:rsidR="00E004B0" w:rsidRDefault="0015139A">
      <w:pPr>
        <w:spacing w:after="0" w:line="259" w:lineRule="auto"/>
        <w:ind w:left="0" w:firstLine="0"/>
      </w:pPr>
      <w:r>
        <w:t xml:space="preserve"> </w:t>
      </w:r>
    </w:p>
    <w:p w14:paraId="76E2A45A" w14:textId="77777777" w:rsidR="00E004B0" w:rsidRDefault="0015139A">
      <w:pPr>
        <w:spacing w:after="112" w:line="259" w:lineRule="auto"/>
        <w:ind w:left="0" w:firstLine="0"/>
        <w:jc w:val="left"/>
      </w:pPr>
      <w:r>
        <w:t xml:space="preserve"> </w:t>
      </w:r>
    </w:p>
    <w:p w14:paraId="6FC7FD7D" w14:textId="77777777" w:rsidR="00E004B0" w:rsidRDefault="0015139A">
      <w:pPr>
        <w:spacing w:after="115" w:line="259" w:lineRule="auto"/>
        <w:ind w:left="0" w:firstLine="0"/>
        <w:jc w:val="left"/>
      </w:pPr>
      <w:r>
        <w:t xml:space="preserve"> </w:t>
      </w:r>
    </w:p>
    <w:p w14:paraId="66549AB8" w14:textId="77777777" w:rsidR="00E004B0" w:rsidRDefault="0015139A">
      <w:pPr>
        <w:spacing w:after="0" w:line="259" w:lineRule="auto"/>
        <w:ind w:left="0" w:firstLine="0"/>
        <w:jc w:val="left"/>
      </w:pPr>
      <w:r>
        <w:t xml:space="preserve"> </w:t>
      </w:r>
    </w:p>
    <w:p w14:paraId="56C07DDA" w14:textId="77777777" w:rsidR="00E004B0" w:rsidRDefault="0015139A">
      <w:pPr>
        <w:spacing w:after="0" w:line="259" w:lineRule="auto"/>
        <w:ind w:left="0" w:right="-32" w:firstLine="0"/>
        <w:jc w:val="left"/>
      </w:pPr>
      <w:r>
        <w:rPr>
          <w:rFonts w:ascii="Calibri" w:eastAsia="Calibri" w:hAnsi="Calibri" w:cs="Calibri"/>
          <w:noProof/>
          <w:sz w:val="22"/>
          <w:lang w:val="en-US" w:eastAsia="en-US"/>
        </w:rPr>
        <w:lastRenderedPageBreak/>
        <mc:AlternateContent>
          <mc:Choice Requires="wpg">
            <w:drawing>
              <wp:inline distT="0" distB="0" distL="0" distR="0" wp14:anchorId="729974DB" wp14:editId="0424F5B1">
                <wp:extent cx="5508955" cy="4400550"/>
                <wp:effectExtent l="0" t="0" r="0" b="0"/>
                <wp:docPr id="9085" name="Group 9085"/>
                <wp:cNvGraphicFramePr/>
                <a:graphic xmlns:a="http://schemas.openxmlformats.org/drawingml/2006/main">
                  <a:graphicData uri="http://schemas.microsoft.com/office/word/2010/wordprocessingGroup">
                    <wpg:wgp>
                      <wpg:cNvGrpSpPr/>
                      <wpg:grpSpPr>
                        <a:xfrm>
                          <a:off x="0" y="0"/>
                          <a:ext cx="5508955" cy="4400550"/>
                          <a:chOff x="0" y="0"/>
                          <a:chExt cx="5508955" cy="4400550"/>
                        </a:xfrm>
                      </wpg:grpSpPr>
                      <wps:wsp>
                        <wps:cNvPr id="1248" name="Rectangle 1248"/>
                        <wps:cNvSpPr/>
                        <wps:spPr>
                          <a:xfrm>
                            <a:off x="0" y="11381"/>
                            <a:ext cx="46741" cy="187581"/>
                          </a:xfrm>
                          <a:prstGeom prst="rect">
                            <a:avLst/>
                          </a:prstGeom>
                          <a:ln>
                            <a:noFill/>
                          </a:ln>
                        </wps:spPr>
                        <wps:txbx>
                          <w:txbxContent>
                            <w:p w14:paraId="3CD4C677"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49" name="Rectangle 1249"/>
                        <wps:cNvSpPr/>
                        <wps:spPr>
                          <a:xfrm>
                            <a:off x="0" y="157686"/>
                            <a:ext cx="46741" cy="187581"/>
                          </a:xfrm>
                          <a:prstGeom prst="rect">
                            <a:avLst/>
                          </a:prstGeom>
                          <a:ln>
                            <a:noFill/>
                          </a:ln>
                        </wps:spPr>
                        <wps:txbx>
                          <w:txbxContent>
                            <w:p w14:paraId="14CBBFF7"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0" name="Rectangle 1250"/>
                        <wps:cNvSpPr/>
                        <wps:spPr>
                          <a:xfrm>
                            <a:off x="0" y="303990"/>
                            <a:ext cx="46741" cy="187581"/>
                          </a:xfrm>
                          <a:prstGeom prst="rect">
                            <a:avLst/>
                          </a:prstGeom>
                          <a:ln>
                            <a:noFill/>
                          </a:ln>
                        </wps:spPr>
                        <wps:txbx>
                          <w:txbxContent>
                            <w:p w14:paraId="2188EF8E"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1" name="Rectangle 1251"/>
                        <wps:cNvSpPr/>
                        <wps:spPr>
                          <a:xfrm>
                            <a:off x="0" y="450293"/>
                            <a:ext cx="46741" cy="187581"/>
                          </a:xfrm>
                          <a:prstGeom prst="rect">
                            <a:avLst/>
                          </a:prstGeom>
                          <a:ln>
                            <a:noFill/>
                          </a:ln>
                        </wps:spPr>
                        <wps:txbx>
                          <w:txbxContent>
                            <w:p w14:paraId="3F4CB13C"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2" name="Rectangle 1252"/>
                        <wps:cNvSpPr/>
                        <wps:spPr>
                          <a:xfrm>
                            <a:off x="0" y="596598"/>
                            <a:ext cx="46741" cy="187581"/>
                          </a:xfrm>
                          <a:prstGeom prst="rect">
                            <a:avLst/>
                          </a:prstGeom>
                          <a:ln>
                            <a:noFill/>
                          </a:ln>
                        </wps:spPr>
                        <wps:txbx>
                          <w:txbxContent>
                            <w:p w14:paraId="117AAC09"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3" name="Rectangle 1253"/>
                        <wps:cNvSpPr/>
                        <wps:spPr>
                          <a:xfrm>
                            <a:off x="0" y="741378"/>
                            <a:ext cx="46741" cy="187581"/>
                          </a:xfrm>
                          <a:prstGeom prst="rect">
                            <a:avLst/>
                          </a:prstGeom>
                          <a:ln>
                            <a:noFill/>
                          </a:ln>
                        </wps:spPr>
                        <wps:txbx>
                          <w:txbxContent>
                            <w:p w14:paraId="250DC567"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4" name="Rectangle 1254"/>
                        <wps:cNvSpPr/>
                        <wps:spPr>
                          <a:xfrm>
                            <a:off x="0" y="888063"/>
                            <a:ext cx="46741" cy="187581"/>
                          </a:xfrm>
                          <a:prstGeom prst="rect">
                            <a:avLst/>
                          </a:prstGeom>
                          <a:ln>
                            <a:noFill/>
                          </a:ln>
                        </wps:spPr>
                        <wps:txbx>
                          <w:txbxContent>
                            <w:p w14:paraId="627FBE26"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5" name="Rectangle 1255"/>
                        <wps:cNvSpPr/>
                        <wps:spPr>
                          <a:xfrm>
                            <a:off x="0" y="1034366"/>
                            <a:ext cx="46741" cy="187581"/>
                          </a:xfrm>
                          <a:prstGeom prst="rect">
                            <a:avLst/>
                          </a:prstGeom>
                          <a:ln>
                            <a:noFill/>
                          </a:ln>
                        </wps:spPr>
                        <wps:txbx>
                          <w:txbxContent>
                            <w:p w14:paraId="1CFE8B9C"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6" name="Rectangle 1256"/>
                        <wps:cNvSpPr/>
                        <wps:spPr>
                          <a:xfrm>
                            <a:off x="0" y="1180671"/>
                            <a:ext cx="46741" cy="187581"/>
                          </a:xfrm>
                          <a:prstGeom prst="rect">
                            <a:avLst/>
                          </a:prstGeom>
                          <a:ln>
                            <a:noFill/>
                          </a:ln>
                        </wps:spPr>
                        <wps:txbx>
                          <w:txbxContent>
                            <w:p w14:paraId="3B1B0263"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7" name="Rectangle 1257"/>
                        <wps:cNvSpPr/>
                        <wps:spPr>
                          <a:xfrm>
                            <a:off x="0" y="1326975"/>
                            <a:ext cx="46741" cy="187581"/>
                          </a:xfrm>
                          <a:prstGeom prst="rect">
                            <a:avLst/>
                          </a:prstGeom>
                          <a:ln>
                            <a:noFill/>
                          </a:ln>
                        </wps:spPr>
                        <wps:txbx>
                          <w:txbxContent>
                            <w:p w14:paraId="6516EA33"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8" name="Rectangle 1258"/>
                        <wps:cNvSpPr/>
                        <wps:spPr>
                          <a:xfrm>
                            <a:off x="0" y="1473279"/>
                            <a:ext cx="46741" cy="187581"/>
                          </a:xfrm>
                          <a:prstGeom prst="rect">
                            <a:avLst/>
                          </a:prstGeom>
                          <a:ln>
                            <a:noFill/>
                          </a:ln>
                        </wps:spPr>
                        <wps:txbx>
                          <w:txbxContent>
                            <w:p w14:paraId="5D031C2E"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59" name="Rectangle 1259"/>
                        <wps:cNvSpPr/>
                        <wps:spPr>
                          <a:xfrm>
                            <a:off x="0" y="1618059"/>
                            <a:ext cx="46741" cy="187581"/>
                          </a:xfrm>
                          <a:prstGeom prst="rect">
                            <a:avLst/>
                          </a:prstGeom>
                          <a:ln>
                            <a:noFill/>
                          </a:ln>
                        </wps:spPr>
                        <wps:txbx>
                          <w:txbxContent>
                            <w:p w14:paraId="18765FB0"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0" name="Rectangle 1260"/>
                        <wps:cNvSpPr/>
                        <wps:spPr>
                          <a:xfrm>
                            <a:off x="0" y="1764363"/>
                            <a:ext cx="46741" cy="187581"/>
                          </a:xfrm>
                          <a:prstGeom prst="rect">
                            <a:avLst/>
                          </a:prstGeom>
                          <a:ln>
                            <a:noFill/>
                          </a:ln>
                        </wps:spPr>
                        <wps:txbx>
                          <w:txbxContent>
                            <w:p w14:paraId="4156599C"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1" name="Rectangle 1261"/>
                        <wps:cNvSpPr/>
                        <wps:spPr>
                          <a:xfrm>
                            <a:off x="0" y="1910667"/>
                            <a:ext cx="46741" cy="187581"/>
                          </a:xfrm>
                          <a:prstGeom prst="rect">
                            <a:avLst/>
                          </a:prstGeom>
                          <a:ln>
                            <a:noFill/>
                          </a:ln>
                        </wps:spPr>
                        <wps:txbx>
                          <w:txbxContent>
                            <w:p w14:paraId="48F98232"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2" name="Rectangle 1262"/>
                        <wps:cNvSpPr/>
                        <wps:spPr>
                          <a:xfrm>
                            <a:off x="0" y="2056971"/>
                            <a:ext cx="46741" cy="187581"/>
                          </a:xfrm>
                          <a:prstGeom prst="rect">
                            <a:avLst/>
                          </a:prstGeom>
                          <a:ln>
                            <a:noFill/>
                          </a:ln>
                        </wps:spPr>
                        <wps:txbx>
                          <w:txbxContent>
                            <w:p w14:paraId="767BB55C"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3" name="Rectangle 1263"/>
                        <wps:cNvSpPr/>
                        <wps:spPr>
                          <a:xfrm>
                            <a:off x="0" y="2203275"/>
                            <a:ext cx="46741" cy="187581"/>
                          </a:xfrm>
                          <a:prstGeom prst="rect">
                            <a:avLst/>
                          </a:prstGeom>
                          <a:ln>
                            <a:noFill/>
                          </a:ln>
                        </wps:spPr>
                        <wps:txbx>
                          <w:txbxContent>
                            <w:p w14:paraId="515E9191"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4" name="Rectangle 1264"/>
                        <wps:cNvSpPr/>
                        <wps:spPr>
                          <a:xfrm>
                            <a:off x="0" y="2349579"/>
                            <a:ext cx="46741" cy="187581"/>
                          </a:xfrm>
                          <a:prstGeom prst="rect">
                            <a:avLst/>
                          </a:prstGeom>
                          <a:ln>
                            <a:noFill/>
                          </a:ln>
                        </wps:spPr>
                        <wps:txbx>
                          <w:txbxContent>
                            <w:p w14:paraId="7AE9F9A7"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5" name="Rectangle 1265"/>
                        <wps:cNvSpPr/>
                        <wps:spPr>
                          <a:xfrm>
                            <a:off x="0" y="2494359"/>
                            <a:ext cx="46741" cy="187581"/>
                          </a:xfrm>
                          <a:prstGeom prst="rect">
                            <a:avLst/>
                          </a:prstGeom>
                          <a:ln>
                            <a:noFill/>
                          </a:ln>
                        </wps:spPr>
                        <wps:txbx>
                          <w:txbxContent>
                            <w:p w14:paraId="20F07CD5"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6" name="Rectangle 1266"/>
                        <wps:cNvSpPr/>
                        <wps:spPr>
                          <a:xfrm>
                            <a:off x="0" y="2640663"/>
                            <a:ext cx="46741" cy="187581"/>
                          </a:xfrm>
                          <a:prstGeom prst="rect">
                            <a:avLst/>
                          </a:prstGeom>
                          <a:ln>
                            <a:noFill/>
                          </a:ln>
                        </wps:spPr>
                        <wps:txbx>
                          <w:txbxContent>
                            <w:p w14:paraId="0839CDF5"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7" name="Rectangle 1267"/>
                        <wps:cNvSpPr/>
                        <wps:spPr>
                          <a:xfrm>
                            <a:off x="0" y="2786967"/>
                            <a:ext cx="46741" cy="187581"/>
                          </a:xfrm>
                          <a:prstGeom prst="rect">
                            <a:avLst/>
                          </a:prstGeom>
                          <a:ln>
                            <a:noFill/>
                          </a:ln>
                        </wps:spPr>
                        <wps:txbx>
                          <w:txbxContent>
                            <w:p w14:paraId="648A0E60"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8" name="Rectangle 1268"/>
                        <wps:cNvSpPr/>
                        <wps:spPr>
                          <a:xfrm>
                            <a:off x="0" y="2933271"/>
                            <a:ext cx="46741" cy="187581"/>
                          </a:xfrm>
                          <a:prstGeom prst="rect">
                            <a:avLst/>
                          </a:prstGeom>
                          <a:ln>
                            <a:noFill/>
                          </a:ln>
                        </wps:spPr>
                        <wps:txbx>
                          <w:txbxContent>
                            <w:p w14:paraId="4E5100E9"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69" name="Rectangle 1269"/>
                        <wps:cNvSpPr/>
                        <wps:spPr>
                          <a:xfrm>
                            <a:off x="0" y="3079829"/>
                            <a:ext cx="46741" cy="187581"/>
                          </a:xfrm>
                          <a:prstGeom prst="rect">
                            <a:avLst/>
                          </a:prstGeom>
                          <a:ln>
                            <a:noFill/>
                          </a:ln>
                        </wps:spPr>
                        <wps:txbx>
                          <w:txbxContent>
                            <w:p w14:paraId="5D025C87"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70" name="Rectangle 1270"/>
                        <wps:cNvSpPr/>
                        <wps:spPr>
                          <a:xfrm>
                            <a:off x="0" y="3224609"/>
                            <a:ext cx="46741" cy="187581"/>
                          </a:xfrm>
                          <a:prstGeom prst="rect">
                            <a:avLst/>
                          </a:prstGeom>
                          <a:ln>
                            <a:noFill/>
                          </a:ln>
                        </wps:spPr>
                        <wps:txbx>
                          <w:txbxContent>
                            <w:p w14:paraId="4AC58F2F"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71" name="Rectangle 1271"/>
                        <wps:cNvSpPr/>
                        <wps:spPr>
                          <a:xfrm>
                            <a:off x="0" y="3370913"/>
                            <a:ext cx="46741" cy="187581"/>
                          </a:xfrm>
                          <a:prstGeom prst="rect">
                            <a:avLst/>
                          </a:prstGeom>
                          <a:ln>
                            <a:noFill/>
                          </a:ln>
                        </wps:spPr>
                        <wps:txbx>
                          <w:txbxContent>
                            <w:p w14:paraId="2579431D"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72" name="Rectangle 1272"/>
                        <wps:cNvSpPr/>
                        <wps:spPr>
                          <a:xfrm>
                            <a:off x="0" y="3517217"/>
                            <a:ext cx="46741" cy="187581"/>
                          </a:xfrm>
                          <a:prstGeom prst="rect">
                            <a:avLst/>
                          </a:prstGeom>
                          <a:ln>
                            <a:noFill/>
                          </a:ln>
                        </wps:spPr>
                        <wps:txbx>
                          <w:txbxContent>
                            <w:p w14:paraId="6A931AA7"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73" name="Rectangle 1273"/>
                        <wps:cNvSpPr/>
                        <wps:spPr>
                          <a:xfrm>
                            <a:off x="0" y="3663521"/>
                            <a:ext cx="46741" cy="187581"/>
                          </a:xfrm>
                          <a:prstGeom prst="rect">
                            <a:avLst/>
                          </a:prstGeom>
                          <a:ln>
                            <a:noFill/>
                          </a:ln>
                        </wps:spPr>
                        <wps:txbx>
                          <w:txbxContent>
                            <w:p w14:paraId="47A2B691"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74" name="Rectangle 1274"/>
                        <wps:cNvSpPr/>
                        <wps:spPr>
                          <a:xfrm>
                            <a:off x="0" y="3809825"/>
                            <a:ext cx="46741" cy="187581"/>
                          </a:xfrm>
                          <a:prstGeom prst="rect">
                            <a:avLst/>
                          </a:prstGeom>
                          <a:ln>
                            <a:noFill/>
                          </a:ln>
                        </wps:spPr>
                        <wps:txbx>
                          <w:txbxContent>
                            <w:p w14:paraId="428ABAD5"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75" name="Rectangle 1275"/>
                        <wps:cNvSpPr/>
                        <wps:spPr>
                          <a:xfrm>
                            <a:off x="0" y="3956129"/>
                            <a:ext cx="46741" cy="187581"/>
                          </a:xfrm>
                          <a:prstGeom prst="rect">
                            <a:avLst/>
                          </a:prstGeom>
                          <a:ln>
                            <a:noFill/>
                          </a:ln>
                        </wps:spPr>
                        <wps:txbx>
                          <w:txbxContent>
                            <w:p w14:paraId="0E0325F8"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76" name="Rectangle 1276"/>
                        <wps:cNvSpPr/>
                        <wps:spPr>
                          <a:xfrm>
                            <a:off x="0" y="4100909"/>
                            <a:ext cx="46741" cy="187581"/>
                          </a:xfrm>
                          <a:prstGeom prst="rect">
                            <a:avLst/>
                          </a:prstGeom>
                          <a:ln>
                            <a:noFill/>
                          </a:ln>
                        </wps:spPr>
                        <wps:txbx>
                          <w:txbxContent>
                            <w:p w14:paraId="5315EED8"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277" name="Rectangle 1277"/>
                        <wps:cNvSpPr/>
                        <wps:spPr>
                          <a:xfrm>
                            <a:off x="0" y="4247213"/>
                            <a:ext cx="46741" cy="187581"/>
                          </a:xfrm>
                          <a:prstGeom prst="rect">
                            <a:avLst/>
                          </a:prstGeom>
                          <a:ln>
                            <a:noFill/>
                          </a:ln>
                        </wps:spPr>
                        <wps:txbx>
                          <w:txbxContent>
                            <w:p w14:paraId="32A97D02" w14:textId="77777777" w:rsidR="00E004B0" w:rsidRDefault="0015139A">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314" name="Picture 1314"/>
                          <pic:cNvPicPr/>
                        </pic:nvPicPr>
                        <pic:blipFill>
                          <a:blip r:embed="rId11"/>
                          <a:stretch>
                            <a:fillRect/>
                          </a:stretch>
                        </pic:blipFill>
                        <pic:spPr>
                          <a:xfrm>
                            <a:off x="22555" y="0"/>
                            <a:ext cx="5486400" cy="4400550"/>
                          </a:xfrm>
                          <a:prstGeom prst="rect">
                            <a:avLst/>
                          </a:prstGeom>
                        </pic:spPr>
                      </pic:pic>
                      <wps:wsp>
                        <wps:cNvPr id="1315" name="Shape 1315"/>
                        <wps:cNvSpPr/>
                        <wps:spPr>
                          <a:xfrm>
                            <a:off x="165430" y="271145"/>
                            <a:ext cx="609600" cy="586740"/>
                          </a:xfrm>
                          <a:custGeom>
                            <a:avLst/>
                            <a:gdLst/>
                            <a:ahLst/>
                            <a:cxnLst/>
                            <a:rect l="0" t="0" r="0" b="0"/>
                            <a:pathLst>
                              <a:path w="609600" h="586740">
                                <a:moveTo>
                                  <a:pt x="304800" y="0"/>
                                </a:moveTo>
                                <a:cubicBezTo>
                                  <a:pt x="473202" y="0"/>
                                  <a:pt x="609600" y="131318"/>
                                  <a:pt x="609600" y="293370"/>
                                </a:cubicBezTo>
                                <a:cubicBezTo>
                                  <a:pt x="609600" y="455422"/>
                                  <a:pt x="473202" y="586740"/>
                                  <a:pt x="304800" y="586740"/>
                                </a:cubicBezTo>
                                <a:cubicBezTo>
                                  <a:pt x="136398" y="586740"/>
                                  <a:pt x="0" y="455422"/>
                                  <a:pt x="0" y="293370"/>
                                </a:cubicBezTo>
                                <a:cubicBezTo>
                                  <a:pt x="0" y="131318"/>
                                  <a:pt x="136398" y="0"/>
                                  <a:pt x="304800" y="0"/>
                                </a:cubicBez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1316" name="Shape 1316"/>
                        <wps:cNvSpPr/>
                        <wps:spPr>
                          <a:xfrm>
                            <a:off x="165430" y="271145"/>
                            <a:ext cx="609600" cy="586740"/>
                          </a:xfrm>
                          <a:custGeom>
                            <a:avLst/>
                            <a:gdLst/>
                            <a:ahLst/>
                            <a:cxnLst/>
                            <a:rect l="0" t="0" r="0" b="0"/>
                            <a:pathLst>
                              <a:path w="609600" h="586740">
                                <a:moveTo>
                                  <a:pt x="304800" y="0"/>
                                </a:moveTo>
                                <a:cubicBezTo>
                                  <a:pt x="136398" y="0"/>
                                  <a:pt x="0" y="131318"/>
                                  <a:pt x="0" y="293370"/>
                                </a:cubicBezTo>
                                <a:cubicBezTo>
                                  <a:pt x="0" y="455422"/>
                                  <a:pt x="136398" y="586740"/>
                                  <a:pt x="304800" y="586740"/>
                                </a:cubicBezTo>
                                <a:cubicBezTo>
                                  <a:pt x="473202" y="586740"/>
                                  <a:pt x="609600" y="455422"/>
                                  <a:pt x="609600" y="293370"/>
                                </a:cubicBezTo>
                                <a:cubicBezTo>
                                  <a:pt x="609600" y="131318"/>
                                  <a:pt x="473202" y="0"/>
                                  <a:pt x="3048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7" name="Rectangle 1317"/>
                        <wps:cNvSpPr/>
                        <wps:spPr>
                          <a:xfrm>
                            <a:off x="391617" y="402725"/>
                            <a:ext cx="210800" cy="466711"/>
                          </a:xfrm>
                          <a:prstGeom prst="rect">
                            <a:avLst/>
                          </a:prstGeom>
                          <a:ln>
                            <a:noFill/>
                          </a:ln>
                        </wps:spPr>
                        <wps:txbx>
                          <w:txbxContent>
                            <w:p w14:paraId="09BC2F76" w14:textId="77777777" w:rsidR="00E004B0" w:rsidRDefault="0015139A">
                              <w:pPr>
                                <w:spacing w:after="160" w:line="259" w:lineRule="auto"/>
                                <w:ind w:left="0" w:firstLine="0"/>
                                <w:jc w:val="left"/>
                              </w:pPr>
                              <w:r>
                                <w:rPr>
                                  <w:color w:val="FFFFFF"/>
                                  <w:sz w:val="50"/>
                                </w:rPr>
                                <w:t>3</w:t>
                              </w:r>
                            </w:p>
                          </w:txbxContent>
                        </wps:txbx>
                        <wps:bodyPr horzOverflow="overflow" vert="horz" lIns="0" tIns="0" rIns="0" bIns="0" rtlCol="0">
                          <a:noAutofit/>
                        </wps:bodyPr>
                      </wps:wsp>
                      <wps:wsp>
                        <wps:cNvPr id="1318" name="Rectangle 1318"/>
                        <wps:cNvSpPr/>
                        <wps:spPr>
                          <a:xfrm>
                            <a:off x="550113" y="402725"/>
                            <a:ext cx="105400" cy="466711"/>
                          </a:xfrm>
                          <a:prstGeom prst="rect">
                            <a:avLst/>
                          </a:prstGeom>
                          <a:ln>
                            <a:noFill/>
                          </a:ln>
                        </wps:spPr>
                        <wps:txbx>
                          <w:txbxContent>
                            <w:p w14:paraId="1BD8C601" w14:textId="77777777" w:rsidR="00E004B0" w:rsidRDefault="0015139A">
                              <w:pPr>
                                <w:spacing w:after="160" w:line="259" w:lineRule="auto"/>
                                <w:ind w:left="0" w:firstLine="0"/>
                                <w:jc w:val="left"/>
                              </w:pPr>
                              <w:r>
                                <w:rPr>
                                  <w:color w:val="FFFFFF"/>
                                  <w:sz w:val="50"/>
                                </w:rPr>
                                <w:t xml:space="preserve"> </w:t>
                              </w:r>
                            </w:p>
                          </w:txbxContent>
                        </wps:txbx>
                        <wps:bodyPr horzOverflow="overflow" vert="horz" lIns="0" tIns="0" rIns="0" bIns="0" rtlCol="0">
                          <a:noAutofit/>
                        </wps:bodyPr>
                      </wps:wsp>
                      <wps:wsp>
                        <wps:cNvPr id="1320" name="Rectangle 1320"/>
                        <wps:cNvSpPr/>
                        <wps:spPr>
                          <a:xfrm>
                            <a:off x="1812366" y="944697"/>
                            <a:ext cx="42059" cy="186236"/>
                          </a:xfrm>
                          <a:prstGeom prst="rect">
                            <a:avLst/>
                          </a:prstGeom>
                          <a:ln>
                            <a:noFill/>
                          </a:ln>
                        </wps:spPr>
                        <wps:txbx>
                          <w:txbxContent>
                            <w:p w14:paraId="7CED210B" w14:textId="77777777" w:rsidR="00E004B0" w:rsidRDefault="0015139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22" name="Rectangle 1322"/>
                        <wps:cNvSpPr/>
                        <wps:spPr>
                          <a:xfrm>
                            <a:off x="2652090" y="677616"/>
                            <a:ext cx="42058" cy="186236"/>
                          </a:xfrm>
                          <a:prstGeom prst="rect">
                            <a:avLst/>
                          </a:prstGeom>
                          <a:ln>
                            <a:noFill/>
                          </a:ln>
                        </wps:spPr>
                        <wps:txbx>
                          <w:txbxContent>
                            <w:p w14:paraId="62B36BFB" w14:textId="77777777" w:rsidR="00E004B0" w:rsidRDefault="0015139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24" name="Rectangle 1324"/>
                        <wps:cNvSpPr/>
                        <wps:spPr>
                          <a:xfrm>
                            <a:off x="2789250" y="2842077"/>
                            <a:ext cx="42058" cy="186236"/>
                          </a:xfrm>
                          <a:prstGeom prst="rect">
                            <a:avLst/>
                          </a:prstGeom>
                          <a:ln>
                            <a:noFill/>
                          </a:ln>
                        </wps:spPr>
                        <wps:txbx>
                          <w:txbxContent>
                            <w:p w14:paraId="4477CF84" w14:textId="77777777" w:rsidR="00E004B0" w:rsidRDefault="0015139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26" name="Rectangle 1326"/>
                        <wps:cNvSpPr/>
                        <wps:spPr>
                          <a:xfrm>
                            <a:off x="4089476" y="927933"/>
                            <a:ext cx="42058" cy="186236"/>
                          </a:xfrm>
                          <a:prstGeom prst="rect">
                            <a:avLst/>
                          </a:prstGeom>
                          <a:ln>
                            <a:noFill/>
                          </a:ln>
                        </wps:spPr>
                        <wps:txbx>
                          <w:txbxContent>
                            <w:p w14:paraId="733AF3A6" w14:textId="77777777" w:rsidR="00E004B0" w:rsidRDefault="0015139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327" name="Rectangle 1327"/>
                        <wps:cNvSpPr/>
                        <wps:spPr>
                          <a:xfrm>
                            <a:off x="1432890" y="1677518"/>
                            <a:ext cx="101346" cy="224380"/>
                          </a:xfrm>
                          <a:prstGeom prst="rect">
                            <a:avLst/>
                          </a:prstGeom>
                          <a:ln>
                            <a:noFill/>
                          </a:ln>
                        </wps:spPr>
                        <wps:txbx>
                          <w:txbxContent>
                            <w:p w14:paraId="6398CEF9" w14:textId="77777777" w:rsidR="00E004B0" w:rsidRDefault="0015139A">
                              <w:pPr>
                                <w:spacing w:after="160" w:line="259" w:lineRule="auto"/>
                                <w:ind w:left="0" w:firstLine="0"/>
                                <w:jc w:val="left"/>
                              </w:pPr>
                              <w:r>
                                <w:rPr>
                                  <w:b/>
                                  <w:color w:val="FFFFFF"/>
                                </w:rPr>
                                <w:t>a</w:t>
                              </w:r>
                            </w:p>
                          </w:txbxContent>
                        </wps:txbx>
                        <wps:bodyPr horzOverflow="overflow" vert="horz" lIns="0" tIns="0" rIns="0" bIns="0" rtlCol="0">
                          <a:noAutofit/>
                        </wps:bodyPr>
                      </wps:wsp>
                      <wps:wsp>
                        <wps:cNvPr id="1328" name="Rectangle 1328"/>
                        <wps:cNvSpPr/>
                        <wps:spPr>
                          <a:xfrm>
                            <a:off x="1509090" y="1677518"/>
                            <a:ext cx="50673" cy="224380"/>
                          </a:xfrm>
                          <a:prstGeom prst="rect">
                            <a:avLst/>
                          </a:prstGeom>
                          <a:ln>
                            <a:noFill/>
                          </a:ln>
                        </wps:spPr>
                        <wps:txbx>
                          <w:txbxContent>
                            <w:p w14:paraId="26ED2F22" w14:textId="77777777" w:rsidR="00E004B0" w:rsidRDefault="0015139A">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1330" name="Rectangle 1330"/>
                        <wps:cNvSpPr/>
                        <wps:spPr>
                          <a:xfrm>
                            <a:off x="4167200" y="1509878"/>
                            <a:ext cx="101346" cy="224380"/>
                          </a:xfrm>
                          <a:prstGeom prst="rect">
                            <a:avLst/>
                          </a:prstGeom>
                          <a:ln>
                            <a:noFill/>
                          </a:ln>
                        </wps:spPr>
                        <wps:txbx>
                          <w:txbxContent>
                            <w:p w14:paraId="536CE8C5" w14:textId="77777777" w:rsidR="00E004B0" w:rsidRDefault="0015139A">
                              <w:pPr>
                                <w:spacing w:after="160" w:line="259" w:lineRule="auto"/>
                                <w:ind w:left="0" w:firstLine="0"/>
                                <w:jc w:val="left"/>
                              </w:pPr>
                              <w:r>
                                <w:rPr>
                                  <w:b/>
                                  <w:color w:val="FFFFFF"/>
                                </w:rPr>
                                <w:t>a</w:t>
                              </w:r>
                            </w:p>
                          </w:txbxContent>
                        </wps:txbx>
                        <wps:bodyPr horzOverflow="overflow" vert="horz" lIns="0" tIns="0" rIns="0" bIns="0" rtlCol="0">
                          <a:noAutofit/>
                        </wps:bodyPr>
                      </wps:wsp>
                      <wps:wsp>
                        <wps:cNvPr id="1331" name="Rectangle 1331"/>
                        <wps:cNvSpPr/>
                        <wps:spPr>
                          <a:xfrm>
                            <a:off x="4243400" y="1509878"/>
                            <a:ext cx="50673" cy="224380"/>
                          </a:xfrm>
                          <a:prstGeom prst="rect">
                            <a:avLst/>
                          </a:prstGeom>
                          <a:ln>
                            <a:noFill/>
                          </a:ln>
                        </wps:spPr>
                        <wps:txbx>
                          <w:txbxContent>
                            <w:p w14:paraId="45F474F7" w14:textId="77777777" w:rsidR="00E004B0" w:rsidRDefault="0015139A">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1333" name="Rectangle 1333"/>
                        <wps:cNvSpPr/>
                        <wps:spPr>
                          <a:xfrm>
                            <a:off x="2638374" y="1756766"/>
                            <a:ext cx="112728" cy="224380"/>
                          </a:xfrm>
                          <a:prstGeom prst="rect">
                            <a:avLst/>
                          </a:prstGeom>
                          <a:ln>
                            <a:noFill/>
                          </a:ln>
                        </wps:spPr>
                        <wps:txbx>
                          <w:txbxContent>
                            <w:p w14:paraId="587B2EDC" w14:textId="77777777" w:rsidR="00E004B0" w:rsidRDefault="0015139A">
                              <w:pPr>
                                <w:spacing w:after="160" w:line="259" w:lineRule="auto"/>
                                <w:ind w:left="0" w:firstLine="0"/>
                                <w:jc w:val="left"/>
                              </w:pPr>
                              <w:r>
                                <w:rPr>
                                  <w:b/>
                                  <w:color w:val="FFFFFF"/>
                                </w:rPr>
                                <w:t>b</w:t>
                              </w:r>
                            </w:p>
                          </w:txbxContent>
                        </wps:txbx>
                        <wps:bodyPr horzOverflow="overflow" vert="horz" lIns="0" tIns="0" rIns="0" bIns="0" rtlCol="0">
                          <a:noAutofit/>
                        </wps:bodyPr>
                      </wps:wsp>
                      <wps:wsp>
                        <wps:cNvPr id="1334" name="Rectangle 1334"/>
                        <wps:cNvSpPr/>
                        <wps:spPr>
                          <a:xfrm>
                            <a:off x="2723718" y="1756766"/>
                            <a:ext cx="50673" cy="224380"/>
                          </a:xfrm>
                          <a:prstGeom prst="rect">
                            <a:avLst/>
                          </a:prstGeom>
                          <a:ln>
                            <a:noFill/>
                          </a:ln>
                        </wps:spPr>
                        <wps:txbx>
                          <w:txbxContent>
                            <w:p w14:paraId="078CE6F5" w14:textId="77777777" w:rsidR="00E004B0" w:rsidRDefault="0015139A">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1336" name="Rectangle 1336"/>
                        <wps:cNvSpPr/>
                        <wps:spPr>
                          <a:xfrm>
                            <a:off x="4254068" y="3856896"/>
                            <a:ext cx="97161" cy="242330"/>
                          </a:xfrm>
                          <a:prstGeom prst="rect">
                            <a:avLst/>
                          </a:prstGeom>
                          <a:ln>
                            <a:noFill/>
                          </a:ln>
                        </wps:spPr>
                        <wps:txbx>
                          <w:txbxContent>
                            <w:p w14:paraId="610F0367" w14:textId="77777777" w:rsidR="00E004B0" w:rsidRDefault="0015139A">
                              <w:pPr>
                                <w:spacing w:after="160" w:line="259" w:lineRule="auto"/>
                                <w:ind w:left="0" w:firstLine="0"/>
                                <w:jc w:val="left"/>
                              </w:pPr>
                              <w:r>
                                <w:rPr>
                                  <w:b/>
                                  <w:color w:val="FFFFFF"/>
                                  <w:sz w:val="26"/>
                                </w:rPr>
                                <w:t>c</w:t>
                              </w:r>
                            </w:p>
                          </w:txbxContent>
                        </wps:txbx>
                        <wps:bodyPr horzOverflow="overflow" vert="horz" lIns="0" tIns="0" rIns="0" bIns="0" rtlCol="0">
                          <a:noAutofit/>
                        </wps:bodyPr>
                      </wps:wsp>
                      <wps:wsp>
                        <wps:cNvPr id="1337" name="Rectangle 1337"/>
                        <wps:cNvSpPr/>
                        <wps:spPr>
                          <a:xfrm>
                            <a:off x="4327221" y="3856896"/>
                            <a:ext cx="54727" cy="242330"/>
                          </a:xfrm>
                          <a:prstGeom prst="rect">
                            <a:avLst/>
                          </a:prstGeom>
                          <a:ln>
                            <a:noFill/>
                          </a:ln>
                        </wps:spPr>
                        <wps:txbx>
                          <w:txbxContent>
                            <w:p w14:paraId="3191EEDA" w14:textId="77777777" w:rsidR="00E004B0" w:rsidRDefault="0015139A">
                              <w:pPr>
                                <w:spacing w:after="160" w:line="259" w:lineRule="auto"/>
                                <w:ind w:left="0" w:firstLine="0"/>
                                <w:jc w:val="left"/>
                              </w:pPr>
                              <w:r>
                                <w:rPr>
                                  <w:b/>
                                  <w:color w:val="FFFFFF"/>
                                  <w:sz w:val="26"/>
                                </w:rPr>
                                <w:t xml:space="preserve"> </w:t>
                              </w:r>
                            </w:p>
                          </w:txbxContent>
                        </wps:txbx>
                        <wps:bodyPr horzOverflow="overflow" vert="horz" lIns="0" tIns="0" rIns="0" bIns="0" rtlCol="0">
                          <a:noAutofit/>
                        </wps:bodyPr>
                      </wps:wsp>
                    </wpg:wgp>
                  </a:graphicData>
                </a:graphic>
              </wp:inline>
            </w:drawing>
          </mc:Choice>
          <mc:Fallback>
            <w:pict>
              <v:group w14:anchorId="729974DB" id="Group 9085" o:spid="_x0000_s1047" style="width:433.8pt;height:346.5pt;mso-position-horizontal-relative:char;mso-position-vertical-relative:line" coordsize="55089,440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">
                <v:rect id="Rectangle 1248" o:spid="_x0000_s1048" style="position:absolute;top:11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3CD4C677"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49" o:spid="_x0000_s1049" style="position:absolute;top:157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14CBBFF7"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0" o:spid="_x0000_s1050" style="position:absolute;top:303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2188EF8E"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1" o:spid="_x0000_s1051" style="position:absolute;top:450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3F4CB13C"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2" o:spid="_x0000_s1052" style="position:absolute;top:596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117AAC09"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3" o:spid="_x0000_s1053" style="position:absolute;top:741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250DC567"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4" o:spid="_x0000_s1054" style="position:absolute;top:88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14:paraId="627FBE26"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5" o:spid="_x0000_s1055" style="position:absolute;top:1034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1CFE8B9C"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6" o:spid="_x0000_s1056" style="position:absolute;top:1180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3B1B0263"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7" o:spid="_x0000_s1057" style="position:absolute;top:132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6516EA33"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8" o:spid="_x0000_s1058" style="position:absolute;top:1473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5D031C2E"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59" o:spid="_x0000_s1059" style="position:absolute;top:161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18765FB0"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0" o:spid="_x0000_s1060" style="position:absolute;top:1764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4156599C"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1" o:spid="_x0000_s1061" style="position:absolute;top:1910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48F98232"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2" o:spid="_x0000_s1062" style="position:absolute;top:205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767BB55C"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3" o:spid="_x0000_s1063" style="position:absolute;top:2203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515E9191"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4" o:spid="_x0000_s1064" style="position:absolute;top:2349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7AE9F9A7"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5" o:spid="_x0000_s1065" style="position:absolute;top:2494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14:paraId="20F07CD5"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6" o:spid="_x0000_s1066" style="position:absolute;top:2640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0839CDF5"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7" o:spid="_x0000_s1067" style="position:absolute;top:278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648A0E60"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8" o:spid="_x0000_s1068" style="position:absolute;top:2933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4E5100E9"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69" o:spid="_x0000_s1069" style="position:absolute;top:3079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5D025C87"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70" o:spid="_x0000_s1070" style="position:absolute;top:3224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4AC58F2F"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71" o:spid="_x0000_s1071" style="position:absolute;top:33709;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2579431D"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72" o:spid="_x0000_s1072" style="position:absolute;top:351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6A931AA7"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73" o:spid="_x0000_s1073" style="position:absolute;top:3663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47A2B691"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74" o:spid="_x0000_s1074" style="position:absolute;top:3809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428ABAD5"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75" o:spid="_x0000_s1075" style="position:absolute;top:395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0E0325F8"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76" o:spid="_x0000_s1076" style="position:absolute;top:41009;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5315EED8"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rect id="Rectangle 1277" o:spid="_x0000_s1077" style="position:absolute;top:424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32A97D02" w14:textId="77777777" w:rsidR="00E004B0" w:rsidRDefault="0015139A">
                        <w:pPr>
                          <w:spacing w:after="160" w:line="259" w:lineRule="auto"/>
                          <w:ind w:left="0" w:firstLine="0"/>
                          <w:jc w:val="left"/>
                        </w:pPr>
                        <w:r>
                          <w:rPr>
                            <w:rFonts w:ascii="Arial" w:eastAsia="Arial" w:hAnsi="Arial" w:cs="Arial"/>
                            <w:sz w:val="20"/>
                          </w:rPr>
                          <w:t xml:space="preserve"> </w:t>
                        </w:r>
                      </w:p>
                    </w:txbxContent>
                  </v:textbox>
                </v:rect>
                <v:shape id="Picture 1314" o:spid="_x0000_s1078" type="#_x0000_t75" style="position:absolute;left:225;width:54864;height:44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">
                  <v:imagedata r:id="rId12" o:title=""/>
                </v:shape>
                <v:shape id="Shape 1315" o:spid="_x0000_s1079" style="position:absolute;left:1654;top:2711;width:6096;height:5867;visibility:visible;mso-wrap-style:square;v-text-anchor:top" coordsize="60960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" path="m304800,c473202,,609600,131318,609600,293370v,162052,-136398,293370,-304800,293370c136398,586740,,455422,,293370,,131318,136398,,304800,xe" fillcolor="blue" stroked="f" strokeweight="0">
                  <v:stroke miterlimit="83231f" joinstyle="miter"/>
                  <v:path arrowok="t" textboxrect="0,0,609600,586740"/>
                </v:shape>
                <v:shape id="Shape 1316" o:spid="_x0000_s1080" style="position:absolute;left:1654;top:2711;width:6096;height:5867;visibility:visible;mso-wrap-style:square;v-text-anchor:top" coordsize="60960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" path="m304800,c136398,,,131318,,293370,,455422,136398,586740,304800,586740v168402,,304800,-131318,304800,-293370c609600,131318,473202,,304800,xe" filled="f">
                  <v:stroke endcap="round"/>
                  <v:path arrowok="t" textboxrect="0,0,609600,586740"/>
                </v:shape>
                <v:rect id="Rectangle 1317" o:spid="_x0000_s1081" style="position:absolute;left:3916;top:4027;width:210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09BC2F76" w14:textId="77777777" w:rsidR="00E004B0" w:rsidRDefault="0015139A">
                        <w:pPr>
                          <w:spacing w:after="160" w:line="259" w:lineRule="auto"/>
                          <w:ind w:left="0" w:firstLine="0"/>
                          <w:jc w:val="left"/>
                        </w:pPr>
                        <w:r>
                          <w:rPr>
                            <w:color w:val="FFFFFF"/>
                            <w:sz w:val="50"/>
                          </w:rPr>
                          <w:t>3</w:t>
                        </w:r>
                      </w:p>
                    </w:txbxContent>
                  </v:textbox>
                </v:rect>
                <v:rect id="Rectangle 1318" o:spid="_x0000_s1082" style="position:absolute;left:5501;top:4027;width:105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1BD8C601" w14:textId="77777777" w:rsidR="00E004B0" w:rsidRDefault="0015139A">
                        <w:pPr>
                          <w:spacing w:after="160" w:line="259" w:lineRule="auto"/>
                          <w:ind w:left="0" w:firstLine="0"/>
                          <w:jc w:val="left"/>
                        </w:pPr>
                        <w:r>
                          <w:rPr>
                            <w:color w:val="FFFFFF"/>
                            <w:sz w:val="50"/>
                          </w:rPr>
                          <w:t xml:space="preserve"> </w:t>
                        </w:r>
                      </w:p>
                    </w:txbxContent>
                  </v:textbox>
                </v:rect>
                <v:rect id="Rectangle 1320" o:spid="_x0000_s1083" style="position:absolute;left:18123;top:944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7CED210B" w14:textId="77777777" w:rsidR="00E004B0" w:rsidRDefault="0015139A">
                        <w:pPr>
                          <w:spacing w:after="160" w:line="259" w:lineRule="auto"/>
                          <w:ind w:left="0" w:firstLine="0"/>
                          <w:jc w:val="left"/>
                        </w:pPr>
                        <w:r>
                          <w:rPr>
                            <w:sz w:val="20"/>
                          </w:rPr>
                          <w:t xml:space="preserve"> </w:t>
                        </w:r>
                      </w:p>
                    </w:txbxContent>
                  </v:textbox>
                </v:rect>
                <v:rect id="Rectangle 1322" o:spid="_x0000_s1084" style="position:absolute;left:26520;top:67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62B36BFB" w14:textId="77777777" w:rsidR="00E004B0" w:rsidRDefault="0015139A">
                        <w:pPr>
                          <w:spacing w:after="160" w:line="259" w:lineRule="auto"/>
                          <w:ind w:left="0" w:firstLine="0"/>
                          <w:jc w:val="left"/>
                        </w:pPr>
                        <w:r>
                          <w:rPr>
                            <w:sz w:val="20"/>
                          </w:rPr>
                          <w:t xml:space="preserve"> </w:t>
                        </w:r>
                      </w:p>
                    </w:txbxContent>
                  </v:textbox>
                </v:rect>
                <v:rect id="Rectangle 1324" o:spid="_x0000_s1085" style="position:absolute;left:27892;top:2842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4477CF84" w14:textId="77777777" w:rsidR="00E004B0" w:rsidRDefault="0015139A">
                        <w:pPr>
                          <w:spacing w:after="160" w:line="259" w:lineRule="auto"/>
                          <w:ind w:left="0" w:firstLine="0"/>
                          <w:jc w:val="left"/>
                        </w:pPr>
                        <w:r>
                          <w:rPr>
                            <w:sz w:val="20"/>
                          </w:rPr>
                          <w:t xml:space="preserve"> </w:t>
                        </w:r>
                      </w:p>
                    </w:txbxContent>
                  </v:textbox>
                </v:rect>
                <v:rect id="Rectangle 1326" o:spid="_x0000_s1086" style="position:absolute;left:40894;top:927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733AF3A6" w14:textId="77777777" w:rsidR="00E004B0" w:rsidRDefault="0015139A">
                        <w:pPr>
                          <w:spacing w:after="160" w:line="259" w:lineRule="auto"/>
                          <w:ind w:left="0" w:firstLine="0"/>
                          <w:jc w:val="left"/>
                        </w:pPr>
                        <w:r>
                          <w:rPr>
                            <w:sz w:val="20"/>
                          </w:rPr>
                          <w:t xml:space="preserve"> </w:t>
                        </w:r>
                      </w:p>
                    </w:txbxContent>
                  </v:textbox>
                </v:rect>
                <v:rect id="Rectangle 1327" o:spid="_x0000_s1087" style="position:absolute;left:14328;top:16775;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6398CEF9" w14:textId="77777777" w:rsidR="00E004B0" w:rsidRDefault="0015139A">
                        <w:pPr>
                          <w:spacing w:after="160" w:line="259" w:lineRule="auto"/>
                          <w:ind w:left="0" w:firstLine="0"/>
                          <w:jc w:val="left"/>
                        </w:pPr>
                        <w:r>
                          <w:rPr>
                            <w:b/>
                            <w:color w:val="FFFFFF"/>
                          </w:rPr>
                          <w:t>a</w:t>
                        </w:r>
                      </w:p>
                    </w:txbxContent>
                  </v:textbox>
                </v:rect>
                <v:rect id="Rectangle 1328" o:spid="_x0000_s1088" style="position:absolute;left:15090;top:1677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26ED2F22" w14:textId="77777777" w:rsidR="00E004B0" w:rsidRDefault="0015139A">
                        <w:pPr>
                          <w:spacing w:after="160" w:line="259" w:lineRule="auto"/>
                          <w:ind w:left="0" w:firstLine="0"/>
                          <w:jc w:val="left"/>
                        </w:pPr>
                        <w:r>
                          <w:rPr>
                            <w:b/>
                            <w:color w:val="FFFFFF"/>
                          </w:rPr>
                          <w:t xml:space="preserve"> </w:t>
                        </w:r>
                      </w:p>
                    </w:txbxContent>
                  </v:textbox>
                </v:rect>
                <v:rect id="Rectangle 1330" o:spid="_x0000_s1089" style="position:absolute;left:41672;top:1509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536CE8C5" w14:textId="77777777" w:rsidR="00E004B0" w:rsidRDefault="0015139A">
                        <w:pPr>
                          <w:spacing w:after="160" w:line="259" w:lineRule="auto"/>
                          <w:ind w:left="0" w:firstLine="0"/>
                          <w:jc w:val="left"/>
                        </w:pPr>
                        <w:r>
                          <w:rPr>
                            <w:b/>
                            <w:color w:val="FFFFFF"/>
                          </w:rPr>
                          <w:t>a</w:t>
                        </w:r>
                      </w:p>
                    </w:txbxContent>
                  </v:textbox>
                </v:rect>
                <v:rect id="Rectangle 1331" o:spid="_x0000_s1090" style="position:absolute;left:42434;top:150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45F474F7" w14:textId="77777777" w:rsidR="00E004B0" w:rsidRDefault="0015139A">
                        <w:pPr>
                          <w:spacing w:after="160" w:line="259" w:lineRule="auto"/>
                          <w:ind w:left="0" w:firstLine="0"/>
                          <w:jc w:val="left"/>
                        </w:pPr>
                        <w:r>
                          <w:rPr>
                            <w:b/>
                            <w:color w:val="FFFFFF"/>
                          </w:rPr>
                          <w:t xml:space="preserve"> </w:t>
                        </w:r>
                      </w:p>
                    </w:txbxContent>
                  </v:textbox>
                </v:rect>
                <v:rect id="Rectangle 1333" o:spid="_x0000_s1091" style="position:absolute;left:26383;top:17567;width:11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587B2EDC" w14:textId="77777777" w:rsidR="00E004B0" w:rsidRDefault="0015139A">
                        <w:pPr>
                          <w:spacing w:after="160" w:line="259" w:lineRule="auto"/>
                          <w:ind w:left="0" w:firstLine="0"/>
                          <w:jc w:val="left"/>
                        </w:pPr>
                        <w:r>
                          <w:rPr>
                            <w:b/>
                            <w:color w:val="FFFFFF"/>
                          </w:rPr>
                          <w:t>b</w:t>
                        </w:r>
                      </w:p>
                    </w:txbxContent>
                  </v:textbox>
                </v:rect>
                <v:rect id="Rectangle 1334" o:spid="_x0000_s1092" style="position:absolute;left:27237;top:175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078CE6F5" w14:textId="77777777" w:rsidR="00E004B0" w:rsidRDefault="0015139A">
                        <w:pPr>
                          <w:spacing w:after="160" w:line="259" w:lineRule="auto"/>
                          <w:ind w:left="0" w:firstLine="0"/>
                          <w:jc w:val="left"/>
                        </w:pPr>
                        <w:r>
                          <w:rPr>
                            <w:b/>
                            <w:color w:val="FFFFFF"/>
                          </w:rPr>
                          <w:t xml:space="preserve"> </w:t>
                        </w:r>
                      </w:p>
                    </w:txbxContent>
                  </v:textbox>
                </v:rect>
                <v:rect id="Rectangle 1336" o:spid="_x0000_s1093" style="position:absolute;left:42540;top:38568;width:97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610F0367" w14:textId="77777777" w:rsidR="00E004B0" w:rsidRDefault="0015139A">
                        <w:pPr>
                          <w:spacing w:after="160" w:line="259" w:lineRule="auto"/>
                          <w:ind w:left="0" w:firstLine="0"/>
                          <w:jc w:val="left"/>
                        </w:pPr>
                        <w:r>
                          <w:rPr>
                            <w:b/>
                            <w:color w:val="FFFFFF"/>
                            <w:sz w:val="26"/>
                          </w:rPr>
                          <w:t>c</w:t>
                        </w:r>
                      </w:p>
                    </w:txbxContent>
                  </v:textbox>
                </v:rect>
                <v:rect id="Rectangle 1337" o:spid="_x0000_s1094" style="position:absolute;left:43272;top:3856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3191EEDA" w14:textId="77777777" w:rsidR="00E004B0" w:rsidRDefault="0015139A">
                        <w:pPr>
                          <w:spacing w:after="160" w:line="259" w:lineRule="auto"/>
                          <w:ind w:left="0" w:firstLine="0"/>
                          <w:jc w:val="left"/>
                        </w:pPr>
                        <w:r>
                          <w:rPr>
                            <w:b/>
                            <w:color w:val="FFFFFF"/>
                            <w:sz w:val="26"/>
                          </w:rPr>
                          <w:t xml:space="preserve"> </w:t>
                        </w:r>
                      </w:p>
                    </w:txbxContent>
                  </v:textbox>
                </v:rect>
                <w10:anchorlock/>
              </v:group>
            </w:pict>
          </mc:Fallback>
        </mc:AlternateContent>
      </w:r>
    </w:p>
    <w:p w14:paraId="31A8FB73" w14:textId="77777777" w:rsidR="00E004B0" w:rsidRDefault="0015139A">
      <w:pPr>
        <w:spacing w:after="115" w:line="259" w:lineRule="auto"/>
        <w:ind w:left="0" w:firstLine="0"/>
        <w:jc w:val="left"/>
      </w:pPr>
      <w:r>
        <w:t xml:space="preserve"> </w:t>
      </w:r>
    </w:p>
    <w:p w14:paraId="3AC329CB" w14:textId="77777777" w:rsidR="00E004B0" w:rsidRDefault="0015139A">
      <w:pPr>
        <w:spacing w:after="110" w:line="259" w:lineRule="auto"/>
        <w:ind w:left="0" w:firstLine="0"/>
        <w:jc w:val="left"/>
      </w:pPr>
      <w:r>
        <w:t xml:space="preserve"> </w:t>
      </w:r>
    </w:p>
    <w:p w14:paraId="6C27215E" w14:textId="77777777" w:rsidR="00E004B0" w:rsidRDefault="0015139A">
      <w:pPr>
        <w:tabs>
          <w:tab w:val="center" w:pos="1356"/>
        </w:tabs>
        <w:ind w:left="0" w:firstLine="0"/>
        <w:jc w:val="left"/>
      </w:pPr>
      <w:r>
        <w:t xml:space="preserve">DO </w:t>
      </w:r>
      <w:r>
        <w:tab/>
        <w:t xml:space="preserve">: </w:t>
      </w:r>
    </w:p>
    <w:p w14:paraId="3437FE12" w14:textId="77777777" w:rsidR="00E004B0" w:rsidRDefault="0015139A">
      <w:pPr>
        <w:ind w:left="355"/>
      </w:pPr>
      <w:r>
        <w:t>1.</w:t>
      </w:r>
      <w:r>
        <w:rPr>
          <w:rFonts w:ascii="Arial" w:eastAsia="Arial" w:hAnsi="Arial" w:cs="Arial"/>
        </w:rPr>
        <w:t xml:space="preserve"> </w:t>
      </w:r>
      <w:r>
        <w:t xml:space="preserve">Make sure that extension ladder is  </w:t>
      </w:r>
    </w:p>
    <w:p w14:paraId="631ADA2B" w14:textId="77777777" w:rsidR="00E004B0" w:rsidRDefault="0015139A">
      <w:pPr>
        <w:numPr>
          <w:ilvl w:val="0"/>
          <w:numId w:val="2"/>
        </w:numPr>
        <w:ind w:hanging="360"/>
      </w:pPr>
      <w:r>
        <w:t xml:space="preserve">Free of damage to </w:t>
      </w:r>
      <w:r w:rsidR="00D45E46">
        <w:t>r</w:t>
      </w:r>
      <w:r>
        <w:t xml:space="preserve">ungs, side rails and hardware. </w:t>
      </w:r>
    </w:p>
    <w:p w14:paraId="18309777" w14:textId="77777777" w:rsidR="008E4A94" w:rsidRDefault="0015139A">
      <w:pPr>
        <w:numPr>
          <w:ilvl w:val="0"/>
          <w:numId w:val="2"/>
        </w:numPr>
        <w:ind w:hanging="360"/>
      </w:pPr>
      <w:r>
        <w:t xml:space="preserve">Set up so that the base is level and bottom can’t slip </w:t>
      </w:r>
    </w:p>
    <w:p w14:paraId="1B2F5CAA" w14:textId="77777777" w:rsidR="00E004B0" w:rsidRDefault="0015139A">
      <w:pPr>
        <w:numPr>
          <w:ilvl w:val="0"/>
          <w:numId w:val="2"/>
        </w:numPr>
        <w:ind w:hanging="360"/>
      </w:pPr>
      <w:r>
        <w:t xml:space="preserve">Properly secured at top. </w:t>
      </w:r>
    </w:p>
    <w:p w14:paraId="0302B496" w14:textId="77777777" w:rsidR="00E004B0" w:rsidRDefault="0015139A">
      <w:pPr>
        <w:numPr>
          <w:ilvl w:val="0"/>
          <w:numId w:val="2"/>
        </w:numPr>
        <w:ind w:hanging="360"/>
      </w:pPr>
      <w:r>
        <w:t xml:space="preserve">Free of damage to the body like cracks </w:t>
      </w:r>
    </w:p>
    <w:p w14:paraId="19D69544" w14:textId="77777777" w:rsidR="00E004B0" w:rsidRDefault="0015139A">
      <w:pPr>
        <w:numPr>
          <w:ilvl w:val="0"/>
          <w:numId w:val="2"/>
        </w:numPr>
        <w:ind w:hanging="360"/>
      </w:pPr>
      <w:r>
        <w:t xml:space="preserve">Set up with the leg fully extended and locked </w:t>
      </w:r>
    </w:p>
    <w:p w14:paraId="58292314" w14:textId="77777777" w:rsidR="00E004B0" w:rsidRDefault="0015139A">
      <w:pPr>
        <w:spacing w:after="0" w:line="259" w:lineRule="auto"/>
        <w:ind w:left="1080" w:firstLine="0"/>
        <w:jc w:val="left"/>
      </w:pPr>
      <w:r>
        <w:t xml:space="preserve"> </w:t>
      </w:r>
    </w:p>
    <w:p w14:paraId="3D338AC9" w14:textId="77777777" w:rsidR="00E004B0" w:rsidRDefault="0015139A">
      <w:pPr>
        <w:spacing w:after="0" w:line="259" w:lineRule="auto"/>
        <w:ind w:left="0" w:firstLine="0"/>
        <w:jc w:val="left"/>
      </w:pPr>
      <w:r>
        <w:t xml:space="preserve"> </w:t>
      </w:r>
    </w:p>
    <w:p w14:paraId="7D6016A9" w14:textId="77777777" w:rsidR="00E004B0" w:rsidRDefault="0015139A">
      <w:r>
        <w:t xml:space="preserve">DO NOT: </w:t>
      </w:r>
    </w:p>
    <w:p w14:paraId="6A5242D5" w14:textId="77777777" w:rsidR="00E004B0" w:rsidRDefault="0015139A">
      <w:pPr>
        <w:spacing w:after="0" w:line="259" w:lineRule="auto"/>
        <w:ind w:left="0" w:firstLine="0"/>
        <w:jc w:val="left"/>
      </w:pPr>
      <w:r>
        <w:t xml:space="preserve"> </w:t>
      </w:r>
    </w:p>
    <w:p w14:paraId="70DAE5E1" w14:textId="77777777" w:rsidR="00E004B0" w:rsidRDefault="0015139A">
      <w:pPr>
        <w:numPr>
          <w:ilvl w:val="0"/>
          <w:numId w:val="4"/>
        </w:numPr>
        <w:ind w:hanging="360"/>
      </w:pPr>
      <w:r>
        <w:t xml:space="preserve">Raise or lower the fly section of the ladder with the user standing on it. </w:t>
      </w:r>
    </w:p>
    <w:p w14:paraId="18B1D649" w14:textId="77777777" w:rsidR="00E004B0" w:rsidRDefault="0015139A">
      <w:pPr>
        <w:numPr>
          <w:ilvl w:val="0"/>
          <w:numId w:val="4"/>
        </w:numPr>
        <w:ind w:hanging="360"/>
      </w:pPr>
      <w:r>
        <w:lastRenderedPageBreak/>
        <w:t xml:space="preserve">Use the ladder without ensuring that the locks (4 </w:t>
      </w:r>
      <w:proofErr w:type="spellStart"/>
      <w:r>
        <w:t>nos</w:t>
      </w:r>
      <w:proofErr w:type="spellEnd"/>
      <w:r>
        <w:t xml:space="preserve">) are properly engaged onto the base section rungs. </w:t>
      </w:r>
    </w:p>
    <w:p w14:paraId="79767792" w14:textId="77777777" w:rsidR="00E004B0" w:rsidRDefault="0015139A">
      <w:pPr>
        <w:numPr>
          <w:ilvl w:val="0"/>
          <w:numId w:val="4"/>
        </w:numPr>
        <w:ind w:hanging="360"/>
      </w:pPr>
      <w:r>
        <w:t xml:space="preserve">Extend/Retract the fly section when the ladder is in the horizontal position. </w:t>
      </w:r>
    </w:p>
    <w:p w14:paraId="50D62010" w14:textId="77777777" w:rsidR="00E004B0" w:rsidRDefault="0015139A">
      <w:pPr>
        <w:numPr>
          <w:ilvl w:val="0"/>
          <w:numId w:val="4"/>
        </w:numPr>
        <w:ind w:hanging="360"/>
      </w:pPr>
      <w:r>
        <w:t xml:space="preserve">Tilt the ladder in the extended condition. </w:t>
      </w:r>
    </w:p>
    <w:p w14:paraId="4198E1C0" w14:textId="77777777" w:rsidR="00E004B0" w:rsidRDefault="0015139A">
      <w:pPr>
        <w:numPr>
          <w:ilvl w:val="0"/>
          <w:numId w:val="4"/>
        </w:numPr>
        <w:ind w:hanging="360"/>
      </w:pPr>
      <w:r>
        <w:t xml:space="preserve">Transport the ladder in vertical or in the extended condition. </w:t>
      </w:r>
    </w:p>
    <w:p w14:paraId="211957B9" w14:textId="77777777" w:rsidR="00E004B0" w:rsidRDefault="0015139A">
      <w:pPr>
        <w:numPr>
          <w:ilvl w:val="0"/>
          <w:numId w:val="4"/>
        </w:numPr>
        <w:ind w:hanging="360"/>
      </w:pPr>
      <w:r>
        <w:t xml:space="preserve">Use the ladder at any other angle except vertically and duly locked position. </w:t>
      </w:r>
    </w:p>
    <w:p w14:paraId="644706EE" w14:textId="77777777" w:rsidR="00E004B0" w:rsidRDefault="0015139A">
      <w:pPr>
        <w:numPr>
          <w:ilvl w:val="0"/>
          <w:numId w:val="4"/>
        </w:numPr>
        <w:ind w:hanging="360"/>
      </w:pPr>
      <w:r>
        <w:t>Exceed in overloading the ladder beyond the prescribed limit (150 kgs) 8.</w:t>
      </w:r>
      <w:r>
        <w:rPr>
          <w:rFonts w:ascii="Arial" w:eastAsia="Arial" w:hAnsi="Arial" w:cs="Arial"/>
        </w:rPr>
        <w:t xml:space="preserve"> </w:t>
      </w:r>
      <w:r>
        <w:t xml:space="preserve">Over reach to get at something off to the side. Always reposition the ladder. </w:t>
      </w:r>
    </w:p>
    <w:p w14:paraId="13E1D78B" w14:textId="77777777" w:rsidR="00E004B0" w:rsidRDefault="0015139A">
      <w:pPr>
        <w:ind w:left="355"/>
      </w:pPr>
      <w:r>
        <w:t>9.</w:t>
      </w:r>
      <w:r>
        <w:rPr>
          <w:rFonts w:ascii="Arial" w:eastAsia="Arial" w:hAnsi="Arial" w:cs="Arial"/>
        </w:rPr>
        <w:t xml:space="preserve"> </w:t>
      </w:r>
      <w:r>
        <w:t xml:space="preserve">Use mobile phone. </w:t>
      </w:r>
    </w:p>
    <w:p w14:paraId="5A16A55E" w14:textId="77777777" w:rsidR="00E004B0" w:rsidRDefault="0015139A">
      <w:pPr>
        <w:spacing w:after="0" w:line="259" w:lineRule="auto"/>
        <w:ind w:left="360" w:firstLine="0"/>
        <w:jc w:val="left"/>
      </w:pPr>
      <w:r>
        <w:t xml:space="preserve"> </w:t>
      </w:r>
    </w:p>
    <w:p w14:paraId="37EF9BB9" w14:textId="77777777" w:rsidR="003B4487" w:rsidRPr="000B56A0" w:rsidRDefault="0015139A" w:rsidP="003B4487">
      <w:pPr>
        <w:spacing w:before="100" w:beforeAutospacing="1" w:after="100" w:afterAutospacing="1" w:line="240" w:lineRule="auto"/>
        <w:rPr>
          <w:ins w:id="0" w:author="Archana Mandrekar" w:date="2022-12-14T15:58:00Z"/>
          <w:b/>
          <w:bCs/>
          <w:szCs w:val="24"/>
          <w:u w:val="single"/>
          <w:lang w:val="fr-FR"/>
        </w:rPr>
      </w:pPr>
      <w:r>
        <w:t xml:space="preserve"> </w:t>
      </w:r>
      <w:ins w:id="1" w:author="Archana Mandrekar" w:date="2022-12-14T15:58:00Z">
        <w:r w:rsidR="003B4487" w:rsidRPr="000B56A0">
          <w:rPr>
            <w:b/>
            <w:bCs/>
            <w:szCs w:val="24"/>
            <w:u w:val="single"/>
            <w:lang w:val="fr-FR"/>
          </w:rPr>
          <w:t>Amendement Record</w:t>
        </w:r>
      </w:ins>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3B4487" w:rsidRPr="001E642A" w14:paraId="00EF6DDF" w14:textId="77777777" w:rsidTr="007677B2">
        <w:trPr>
          <w:ins w:id="2" w:author="Archana Mandrekar" w:date="2022-12-14T15:58:00Z"/>
        </w:trPr>
        <w:tc>
          <w:tcPr>
            <w:tcW w:w="1277" w:type="dxa"/>
            <w:tcBorders>
              <w:bottom w:val="single" w:sz="4" w:space="0" w:color="auto"/>
              <w:right w:val="single" w:sz="4" w:space="0" w:color="auto"/>
            </w:tcBorders>
          </w:tcPr>
          <w:p w14:paraId="7E35D90D" w14:textId="77777777" w:rsidR="003B4487" w:rsidRPr="007C1842" w:rsidRDefault="003B4487" w:rsidP="007677B2">
            <w:pPr>
              <w:pStyle w:val="Header"/>
              <w:ind w:right="-108"/>
              <w:rPr>
                <w:ins w:id="3" w:author="Archana Mandrekar" w:date="2022-12-14T15:58:00Z"/>
                <w:b/>
              </w:rPr>
            </w:pPr>
            <w:ins w:id="4" w:author="Archana Mandrekar" w:date="2022-12-14T15:58:00Z">
              <w:r w:rsidRPr="007C1842">
                <w:rPr>
                  <w:b/>
                </w:rPr>
                <w:t>Date</w:t>
              </w:r>
            </w:ins>
          </w:p>
        </w:tc>
        <w:tc>
          <w:tcPr>
            <w:tcW w:w="1701" w:type="dxa"/>
            <w:tcBorders>
              <w:left w:val="single" w:sz="4" w:space="0" w:color="auto"/>
              <w:bottom w:val="single" w:sz="4" w:space="0" w:color="auto"/>
              <w:right w:val="single" w:sz="4" w:space="0" w:color="auto"/>
            </w:tcBorders>
          </w:tcPr>
          <w:p w14:paraId="72D4C78C" w14:textId="77777777" w:rsidR="003B4487" w:rsidRPr="007C1842" w:rsidRDefault="003B4487" w:rsidP="007677B2">
            <w:pPr>
              <w:pStyle w:val="Header"/>
              <w:ind w:right="-151"/>
              <w:rPr>
                <w:ins w:id="5" w:author="Archana Mandrekar" w:date="2022-12-14T15:58:00Z"/>
                <w:b/>
              </w:rPr>
            </w:pPr>
            <w:ins w:id="6" w:author="Archana Mandrekar" w:date="2022-12-14T15:58:00Z">
              <w:r w:rsidRPr="007C1842">
                <w:rPr>
                  <w:b/>
                </w:rPr>
                <w:t>Manual Section Ref. &amp; Para</w:t>
              </w:r>
            </w:ins>
          </w:p>
        </w:tc>
        <w:tc>
          <w:tcPr>
            <w:tcW w:w="5953" w:type="dxa"/>
            <w:tcBorders>
              <w:left w:val="single" w:sz="4" w:space="0" w:color="auto"/>
              <w:bottom w:val="single" w:sz="4" w:space="0" w:color="auto"/>
              <w:right w:val="single" w:sz="4" w:space="0" w:color="auto"/>
            </w:tcBorders>
          </w:tcPr>
          <w:p w14:paraId="67F84190" w14:textId="77777777" w:rsidR="003B4487" w:rsidRPr="007C1842" w:rsidRDefault="003B4487" w:rsidP="007677B2">
            <w:pPr>
              <w:pStyle w:val="Header"/>
              <w:ind w:right="-151"/>
              <w:rPr>
                <w:ins w:id="7" w:author="Archana Mandrekar" w:date="2022-12-14T15:58:00Z"/>
                <w:b/>
              </w:rPr>
            </w:pPr>
            <w:ins w:id="8" w:author="Archana Mandrekar" w:date="2022-12-14T15:58:00Z">
              <w:r w:rsidRPr="007C1842">
                <w:rPr>
                  <w:b/>
                </w:rPr>
                <w:t>Brief details of Revision</w:t>
              </w:r>
            </w:ins>
          </w:p>
        </w:tc>
        <w:tc>
          <w:tcPr>
            <w:tcW w:w="992" w:type="dxa"/>
            <w:tcBorders>
              <w:left w:val="single" w:sz="4" w:space="0" w:color="auto"/>
            </w:tcBorders>
          </w:tcPr>
          <w:p w14:paraId="39F82D52" w14:textId="77777777" w:rsidR="003B4487" w:rsidRPr="007C1842" w:rsidRDefault="003B4487" w:rsidP="007677B2">
            <w:pPr>
              <w:pStyle w:val="Header"/>
              <w:tabs>
                <w:tab w:val="left" w:pos="1440"/>
                <w:tab w:val="left" w:pos="3240"/>
                <w:tab w:val="left" w:pos="8820"/>
              </w:tabs>
              <w:ind w:left="-108" w:right="-151"/>
              <w:jc w:val="center"/>
              <w:rPr>
                <w:ins w:id="9" w:author="Archana Mandrekar" w:date="2022-12-14T15:58:00Z"/>
                <w:b/>
              </w:rPr>
            </w:pPr>
            <w:ins w:id="10" w:author="Archana Mandrekar" w:date="2022-12-14T15:58:00Z">
              <w:r w:rsidRPr="007C1842">
                <w:rPr>
                  <w:b/>
                </w:rPr>
                <w:t>New Rev.</w:t>
              </w:r>
            </w:ins>
          </w:p>
        </w:tc>
      </w:tr>
      <w:tr w:rsidR="003B4487" w:rsidRPr="001E642A" w14:paraId="50B0C8A6" w14:textId="77777777" w:rsidTr="007677B2">
        <w:trPr>
          <w:ins w:id="11" w:author="Archana Mandrekar" w:date="2022-12-14T15:58:00Z"/>
        </w:trPr>
        <w:tc>
          <w:tcPr>
            <w:tcW w:w="1277" w:type="dxa"/>
            <w:tcBorders>
              <w:top w:val="single" w:sz="4" w:space="0" w:color="auto"/>
              <w:right w:val="single" w:sz="4" w:space="0" w:color="auto"/>
            </w:tcBorders>
          </w:tcPr>
          <w:p w14:paraId="7C56B7A2" w14:textId="77777777" w:rsidR="003B4487" w:rsidRPr="007C1842" w:rsidRDefault="003B4487" w:rsidP="007677B2">
            <w:pPr>
              <w:pStyle w:val="Header"/>
              <w:ind w:right="-108"/>
              <w:rPr>
                <w:ins w:id="12" w:author="Archana Mandrekar" w:date="2022-12-14T15:58:00Z"/>
              </w:rPr>
            </w:pPr>
          </w:p>
        </w:tc>
        <w:tc>
          <w:tcPr>
            <w:tcW w:w="1701" w:type="dxa"/>
            <w:tcBorders>
              <w:top w:val="single" w:sz="4" w:space="0" w:color="auto"/>
              <w:left w:val="single" w:sz="4" w:space="0" w:color="auto"/>
              <w:right w:val="single" w:sz="4" w:space="0" w:color="auto"/>
            </w:tcBorders>
          </w:tcPr>
          <w:p w14:paraId="25CFC7D4" w14:textId="77777777" w:rsidR="003B4487" w:rsidRPr="007C1842" w:rsidRDefault="003B4487" w:rsidP="007677B2">
            <w:pPr>
              <w:pStyle w:val="Header"/>
              <w:ind w:right="-151"/>
              <w:rPr>
                <w:ins w:id="13" w:author="Archana Mandrekar" w:date="2022-12-14T15:58:00Z"/>
              </w:rPr>
            </w:pPr>
          </w:p>
        </w:tc>
        <w:tc>
          <w:tcPr>
            <w:tcW w:w="5953" w:type="dxa"/>
            <w:tcBorders>
              <w:top w:val="single" w:sz="4" w:space="0" w:color="auto"/>
              <w:left w:val="single" w:sz="4" w:space="0" w:color="auto"/>
              <w:right w:val="single" w:sz="4" w:space="0" w:color="auto"/>
            </w:tcBorders>
          </w:tcPr>
          <w:p w14:paraId="2F31C657" w14:textId="77777777" w:rsidR="003B4487" w:rsidRPr="007C1842" w:rsidRDefault="003B4487" w:rsidP="007677B2">
            <w:pPr>
              <w:pStyle w:val="Header"/>
              <w:jc w:val="both"/>
              <w:rPr>
                <w:ins w:id="14" w:author="Archana Mandrekar" w:date="2022-12-14T15:58:00Z"/>
              </w:rPr>
            </w:pPr>
          </w:p>
        </w:tc>
        <w:tc>
          <w:tcPr>
            <w:tcW w:w="992" w:type="dxa"/>
            <w:tcBorders>
              <w:left w:val="single" w:sz="4" w:space="0" w:color="auto"/>
            </w:tcBorders>
          </w:tcPr>
          <w:p w14:paraId="2392C588" w14:textId="77777777" w:rsidR="003B4487" w:rsidRPr="007C1842" w:rsidRDefault="003B4487" w:rsidP="007677B2">
            <w:pPr>
              <w:pStyle w:val="Header"/>
              <w:tabs>
                <w:tab w:val="left" w:pos="1440"/>
                <w:tab w:val="left" w:pos="3240"/>
                <w:tab w:val="left" w:pos="8820"/>
              </w:tabs>
              <w:ind w:left="-108" w:right="-151"/>
              <w:jc w:val="center"/>
              <w:rPr>
                <w:ins w:id="15" w:author="Archana Mandrekar" w:date="2022-12-14T15:58:00Z"/>
              </w:rPr>
            </w:pPr>
          </w:p>
        </w:tc>
      </w:tr>
      <w:tr w:rsidR="003B4487" w:rsidRPr="001E642A" w14:paraId="25ACC3D2" w14:textId="77777777" w:rsidTr="007677B2">
        <w:trPr>
          <w:ins w:id="16" w:author="Archana Mandrekar" w:date="2022-12-14T15:58:00Z"/>
        </w:trPr>
        <w:tc>
          <w:tcPr>
            <w:tcW w:w="1277" w:type="dxa"/>
            <w:tcBorders>
              <w:top w:val="single" w:sz="4" w:space="0" w:color="auto"/>
              <w:right w:val="single" w:sz="4" w:space="0" w:color="auto"/>
            </w:tcBorders>
          </w:tcPr>
          <w:p w14:paraId="290E64C5" w14:textId="77777777" w:rsidR="003B4487" w:rsidRPr="007C1842" w:rsidRDefault="003B4487" w:rsidP="007677B2">
            <w:pPr>
              <w:pStyle w:val="Header"/>
              <w:ind w:right="-108"/>
              <w:rPr>
                <w:ins w:id="17" w:author="Archana Mandrekar" w:date="2022-12-14T15:58:00Z"/>
              </w:rPr>
            </w:pPr>
          </w:p>
        </w:tc>
        <w:tc>
          <w:tcPr>
            <w:tcW w:w="1701" w:type="dxa"/>
            <w:tcBorders>
              <w:top w:val="single" w:sz="4" w:space="0" w:color="auto"/>
              <w:left w:val="single" w:sz="4" w:space="0" w:color="auto"/>
              <w:right w:val="single" w:sz="4" w:space="0" w:color="auto"/>
            </w:tcBorders>
          </w:tcPr>
          <w:p w14:paraId="283C9297" w14:textId="77777777" w:rsidR="003B4487" w:rsidRPr="007C1842" w:rsidRDefault="003B4487" w:rsidP="007677B2">
            <w:pPr>
              <w:pStyle w:val="Header"/>
              <w:ind w:right="-151"/>
              <w:rPr>
                <w:ins w:id="18" w:author="Archana Mandrekar" w:date="2022-12-14T15:58:00Z"/>
              </w:rPr>
            </w:pPr>
          </w:p>
        </w:tc>
        <w:tc>
          <w:tcPr>
            <w:tcW w:w="5953" w:type="dxa"/>
            <w:tcBorders>
              <w:top w:val="single" w:sz="4" w:space="0" w:color="auto"/>
              <w:left w:val="single" w:sz="4" w:space="0" w:color="auto"/>
              <w:right w:val="single" w:sz="4" w:space="0" w:color="auto"/>
            </w:tcBorders>
          </w:tcPr>
          <w:p w14:paraId="36D06719" w14:textId="77777777" w:rsidR="003B4487" w:rsidRPr="007C1842" w:rsidRDefault="003B4487" w:rsidP="007677B2">
            <w:pPr>
              <w:pStyle w:val="Header"/>
              <w:jc w:val="both"/>
              <w:rPr>
                <w:ins w:id="19" w:author="Archana Mandrekar" w:date="2022-12-14T15:58:00Z"/>
              </w:rPr>
            </w:pPr>
          </w:p>
        </w:tc>
        <w:tc>
          <w:tcPr>
            <w:tcW w:w="992" w:type="dxa"/>
            <w:tcBorders>
              <w:left w:val="single" w:sz="4" w:space="0" w:color="auto"/>
            </w:tcBorders>
          </w:tcPr>
          <w:p w14:paraId="7410056B" w14:textId="77777777" w:rsidR="003B4487" w:rsidRPr="007C1842" w:rsidRDefault="003B4487" w:rsidP="007677B2">
            <w:pPr>
              <w:pStyle w:val="Header"/>
              <w:tabs>
                <w:tab w:val="left" w:pos="1440"/>
                <w:tab w:val="left" w:pos="3240"/>
                <w:tab w:val="left" w:pos="8820"/>
              </w:tabs>
              <w:ind w:left="-108" w:right="-151"/>
              <w:jc w:val="center"/>
              <w:rPr>
                <w:ins w:id="20" w:author="Archana Mandrekar" w:date="2022-12-14T15:58:00Z"/>
              </w:rPr>
            </w:pPr>
          </w:p>
        </w:tc>
      </w:tr>
      <w:tr w:rsidR="003B4487" w:rsidRPr="001E642A" w14:paraId="259CAFE7" w14:textId="77777777" w:rsidTr="007677B2">
        <w:trPr>
          <w:ins w:id="21" w:author="Archana Mandrekar" w:date="2022-12-14T15:58:00Z"/>
        </w:trPr>
        <w:tc>
          <w:tcPr>
            <w:tcW w:w="1277" w:type="dxa"/>
            <w:tcBorders>
              <w:right w:val="nil"/>
            </w:tcBorders>
          </w:tcPr>
          <w:p w14:paraId="6FE12322" w14:textId="77777777" w:rsidR="003B4487" w:rsidRPr="007C1842" w:rsidRDefault="003B4487" w:rsidP="007677B2">
            <w:pPr>
              <w:pStyle w:val="Header"/>
              <w:ind w:right="-151"/>
              <w:jc w:val="center"/>
              <w:rPr>
                <w:ins w:id="22" w:author="Archana Mandrekar" w:date="2022-12-14T15:58:00Z"/>
              </w:rPr>
            </w:pPr>
          </w:p>
        </w:tc>
        <w:tc>
          <w:tcPr>
            <w:tcW w:w="1701" w:type="dxa"/>
            <w:tcBorders>
              <w:left w:val="nil"/>
              <w:right w:val="nil"/>
            </w:tcBorders>
          </w:tcPr>
          <w:p w14:paraId="2B0DB302" w14:textId="77777777" w:rsidR="003B4487" w:rsidRPr="007C1842" w:rsidRDefault="003B4487" w:rsidP="007677B2">
            <w:pPr>
              <w:pStyle w:val="Header"/>
              <w:ind w:right="-151"/>
              <w:jc w:val="center"/>
              <w:rPr>
                <w:ins w:id="23" w:author="Archana Mandrekar" w:date="2022-12-14T15:58:00Z"/>
              </w:rPr>
            </w:pPr>
          </w:p>
        </w:tc>
        <w:tc>
          <w:tcPr>
            <w:tcW w:w="5953" w:type="dxa"/>
            <w:tcBorders>
              <w:left w:val="nil"/>
              <w:right w:val="nil"/>
            </w:tcBorders>
          </w:tcPr>
          <w:p w14:paraId="47991DAE" w14:textId="77777777" w:rsidR="003B4487" w:rsidRPr="007C1842" w:rsidRDefault="003B4487" w:rsidP="007677B2">
            <w:pPr>
              <w:pStyle w:val="BodyText"/>
              <w:rPr>
                <w:ins w:id="24" w:author="Archana Mandrekar" w:date="2022-12-14T15:58:00Z"/>
                <w:rFonts w:ascii="Times New Roman" w:hAnsi="Times New Roman"/>
              </w:rPr>
            </w:pPr>
          </w:p>
        </w:tc>
        <w:tc>
          <w:tcPr>
            <w:tcW w:w="992" w:type="dxa"/>
            <w:tcBorders>
              <w:left w:val="nil"/>
            </w:tcBorders>
          </w:tcPr>
          <w:p w14:paraId="581480C3" w14:textId="77777777" w:rsidR="003B4487" w:rsidRPr="007C1842" w:rsidRDefault="003B4487" w:rsidP="007677B2">
            <w:pPr>
              <w:pStyle w:val="Header"/>
              <w:tabs>
                <w:tab w:val="left" w:pos="1440"/>
                <w:tab w:val="left" w:pos="3240"/>
                <w:tab w:val="left" w:pos="8820"/>
              </w:tabs>
              <w:ind w:left="-108" w:right="-151"/>
              <w:jc w:val="center"/>
              <w:rPr>
                <w:ins w:id="25" w:author="Archana Mandrekar" w:date="2022-12-14T15:58:00Z"/>
              </w:rPr>
            </w:pPr>
          </w:p>
        </w:tc>
      </w:tr>
    </w:tbl>
    <w:p w14:paraId="0714FC73" w14:textId="77777777" w:rsidR="003B4487" w:rsidRDefault="003B4487" w:rsidP="003B4487">
      <w:pPr>
        <w:spacing w:before="100" w:beforeAutospacing="1" w:after="100" w:afterAutospacing="1" w:line="240" w:lineRule="auto"/>
        <w:ind w:left="810"/>
        <w:rPr>
          <w:ins w:id="26" w:author="Archana Mandrekar" w:date="2022-12-14T15:58:00Z"/>
          <w:szCs w:val="24"/>
        </w:rPr>
      </w:pPr>
      <w:ins w:id="27" w:author="Archana Mandrekar" w:date="2022-12-14T15:58:00Z">
        <w:r w:rsidRPr="00707840">
          <w:rPr>
            <w:szCs w:val="24"/>
            <w:lang w:val="fr-FR"/>
          </w:rPr>
          <w:t xml:space="preserve"> </w:t>
        </w:r>
      </w:ins>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3B4487" w:rsidRPr="001C094A" w14:paraId="62963948" w14:textId="77777777" w:rsidTr="007677B2">
        <w:trPr>
          <w:ins w:id="28" w:author="Archana Mandrekar" w:date="2022-12-14T15:58:00Z"/>
        </w:trPr>
        <w:tc>
          <w:tcPr>
            <w:tcW w:w="3119" w:type="dxa"/>
            <w:shd w:val="clear" w:color="auto" w:fill="auto"/>
          </w:tcPr>
          <w:p w14:paraId="4B257ED9" w14:textId="77777777" w:rsidR="003B4487" w:rsidRPr="00570E41" w:rsidRDefault="003B4487" w:rsidP="007677B2">
            <w:pPr>
              <w:rPr>
                <w:ins w:id="29" w:author="Archana Mandrekar" w:date="2022-12-14T15:58:00Z"/>
                <w:b/>
              </w:rPr>
            </w:pPr>
            <w:bookmarkStart w:id="30" w:name="_Hlk110414498"/>
            <w:ins w:id="31" w:author="Archana Mandrekar" w:date="2022-12-14T15:58:00Z">
              <w:r w:rsidRPr="00570E41">
                <w:rPr>
                  <w:b/>
                </w:rPr>
                <w:t xml:space="preserve">Prepared By: </w:t>
              </w:r>
            </w:ins>
          </w:p>
          <w:p w14:paraId="78803813" w14:textId="77777777" w:rsidR="003B4487" w:rsidRPr="00570E41" w:rsidRDefault="003B4487" w:rsidP="007677B2">
            <w:pPr>
              <w:rPr>
                <w:ins w:id="32" w:author="Archana Mandrekar" w:date="2022-12-14T15:58:00Z"/>
              </w:rPr>
            </w:pPr>
            <w:ins w:id="33" w:author="Archana Mandrekar" w:date="2022-12-14T15:58:00Z">
              <w:r>
                <w:t>Area Engineer</w:t>
              </w:r>
            </w:ins>
          </w:p>
        </w:tc>
        <w:tc>
          <w:tcPr>
            <w:tcW w:w="3261" w:type="dxa"/>
            <w:shd w:val="clear" w:color="auto" w:fill="auto"/>
          </w:tcPr>
          <w:p w14:paraId="69F42AA9" w14:textId="77777777" w:rsidR="003B4487" w:rsidRPr="00570E41" w:rsidRDefault="003B4487" w:rsidP="007677B2">
            <w:pPr>
              <w:rPr>
                <w:ins w:id="34" w:author="Archana Mandrekar" w:date="2022-12-14T15:58:00Z"/>
                <w:b/>
              </w:rPr>
            </w:pPr>
            <w:ins w:id="35" w:author="Archana Mandrekar" w:date="2022-12-14T15:58:00Z">
              <w:r w:rsidRPr="00570E41">
                <w:rPr>
                  <w:b/>
                </w:rPr>
                <w:t xml:space="preserve">Reviewed &amp; Issued By: </w:t>
              </w:r>
            </w:ins>
          </w:p>
          <w:p w14:paraId="571575AD" w14:textId="77777777" w:rsidR="003B4487" w:rsidRPr="00570E41" w:rsidRDefault="003B4487" w:rsidP="007677B2">
            <w:pPr>
              <w:rPr>
                <w:ins w:id="36" w:author="Archana Mandrekar" w:date="2022-12-14T15:58:00Z"/>
              </w:rPr>
            </w:pPr>
            <w:ins w:id="37" w:author="Archana Mandrekar" w:date="2022-12-14T15:58:00Z">
              <w:r w:rsidRPr="00570E41">
                <w:t>Management Representative</w:t>
              </w:r>
            </w:ins>
          </w:p>
        </w:tc>
        <w:tc>
          <w:tcPr>
            <w:tcW w:w="3118" w:type="dxa"/>
            <w:shd w:val="clear" w:color="auto" w:fill="auto"/>
          </w:tcPr>
          <w:p w14:paraId="6D505758" w14:textId="77777777" w:rsidR="003B4487" w:rsidRPr="00570E41" w:rsidRDefault="003B4487" w:rsidP="007677B2">
            <w:pPr>
              <w:rPr>
                <w:ins w:id="38" w:author="Archana Mandrekar" w:date="2022-12-14T15:58:00Z"/>
                <w:b/>
              </w:rPr>
            </w:pPr>
            <w:ins w:id="39" w:author="Archana Mandrekar" w:date="2022-12-14T15:58:00Z">
              <w:r w:rsidRPr="00570E41">
                <w:rPr>
                  <w:b/>
                </w:rPr>
                <w:t xml:space="preserve">Approved By: </w:t>
              </w:r>
            </w:ins>
          </w:p>
          <w:p w14:paraId="3E33C195" w14:textId="77777777" w:rsidR="003B4487" w:rsidRPr="00570E41" w:rsidRDefault="003B4487" w:rsidP="007677B2">
            <w:pPr>
              <w:rPr>
                <w:ins w:id="40" w:author="Archana Mandrekar" w:date="2022-12-14T15:58:00Z"/>
              </w:rPr>
            </w:pPr>
            <w:ins w:id="41" w:author="Archana Mandrekar" w:date="2022-12-14T15:58:00Z">
              <w:r>
                <w:t>Mechanical Head</w:t>
              </w:r>
            </w:ins>
          </w:p>
        </w:tc>
      </w:tr>
      <w:tr w:rsidR="003B4487" w:rsidRPr="001C094A" w14:paraId="52F371E5" w14:textId="77777777" w:rsidTr="007677B2">
        <w:trPr>
          <w:trHeight w:val="987"/>
          <w:ins w:id="42" w:author="Archana Mandrekar" w:date="2022-12-14T15:58:00Z"/>
        </w:trPr>
        <w:tc>
          <w:tcPr>
            <w:tcW w:w="3119" w:type="dxa"/>
            <w:shd w:val="clear" w:color="auto" w:fill="auto"/>
          </w:tcPr>
          <w:p w14:paraId="38207C4A" w14:textId="77777777" w:rsidR="003B4487" w:rsidRPr="007E7F55" w:rsidRDefault="003B4487" w:rsidP="007677B2">
            <w:pPr>
              <w:rPr>
                <w:ins w:id="43" w:author="Archana Mandrekar" w:date="2022-12-14T15:58:00Z"/>
                <w:b/>
              </w:rPr>
            </w:pPr>
            <w:ins w:id="44" w:author="Archana Mandrekar" w:date="2022-12-14T15:58:00Z">
              <w:r w:rsidRPr="007E7F55">
                <w:rPr>
                  <w:b/>
                </w:rPr>
                <w:t>Signature</w:t>
              </w:r>
            </w:ins>
          </w:p>
          <w:p w14:paraId="514CE365" w14:textId="77777777" w:rsidR="003B4487" w:rsidRPr="007E7F55" w:rsidRDefault="003B4487" w:rsidP="007677B2">
            <w:pPr>
              <w:rPr>
                <w:ins w:id="45" w:author="Archana Mandrekar" w:date="2022-12-14T15:58:00Z"/>
                <w:b/>
              </w:rPr>
            </w:pPr>
          </w:p>
        </w:tc>
        <w:tc>
          <w:tcPr>
            <w:tcW w:w="3261" w:type="dxa"/>
            <w:shd w:val="clear" w:color="auto" w:fill="auto"/>
          </w:tcPr>
          <w:p w14:paraId="0DBC8298" w14:textId="77777777" w:rsidR="003B4487" w:rsidRPr="007E7F55" w:rsidRDefault="003B4487" w:rsidP="007677B2">
            <w:pPr>
              <w:rPr>
                <w:ins w:id="46" w:author="Archana Mandrekar" w:date="2022-12-14T15:58:00Z"/>
                <w:b/>
              </w:rPr>
            </w:pPr>
            <w:ins w:id="47" w:author="Archana Mandrekar" w:date="2022-12-14T15:58:00Z">
              <w:r w:rsidRPr="007E7F55">
                <w:rPr>
                  <w:b/>
                </w:rPr>
                <w:t>Signature:</w:t>
              </w:r>
            </w:ins>
          </w:p>
          <w:p w14:paraId="13EAC016" w14:textId="77777777" w:rsidR="003B4487" w:rsidRPr="007E7F55" w:rsidRDefault="003B4487" w:rsidP="007677B2">
            <w:pPr>
              <w:rPr>
                <w:ins w:id="48" w:author="Archana Mandrekar" w:date="2022-12-14T15:58:00Z"/>
                <w:b/>
              </w:rPr>
            </w:pPr>
          </w:p>
        </w:tc>
        <w:tc>
          <w:tcPr>
            <w:tcW w:w="3118" w:type="dxa"/>
            <w:shd w:val="clear" w:color="auto" w:fill="auto"/>
          </w:tcPr>
          <w:p w14:paraId="2FD7CEAE" w14:textId="77777777" w:rsidR="003B4487" w:rsidRPr="007E7F55" w:rsidRDefault="003B4487" w:rsidP="007677B2">
            <w:pPr>
              <w:rPr>
                <w:ins w:id="49" w:author="Archana Mandrekar" w:date="2022-12-14T15:58:00Z"/>
                <w:b/>
              </w:rPr>
            </w:pPr>
            <w:ins w:id="50" w:author="Archana Mandrekar" w:date="2022-12-14T15:58:00Z">
              <w:r w:rsidRPr="007E7F55">
                <w:rPr>
                  <w:b/>
                </w:rPr>
                <w:t>Signature:</w:t>
              </w:r>
            </w:ins>
          </w:p>
          <w:p w14:paraId="0520B604" w14:textId="77777777" w:rsidR="003B4487" w:rsidRPr="007E7F55" w:rsidRDefault="003B4487" w:rsidP="007677B2">
            <w:pPr>
              <w:rPr>
                <w:ins w:id="51" w:author="Archana Mandrekar" w:date="2022-12-14T15:58:00Z"/>
                <w:b/>
              </w:rPr>
            </w:pPr>
          </w:p>
        </w:tc>
      </w:tr>
      <w:tr w:rsidR="003B4487" w:rsidRPr="001C094A" w14:paraId="56429A51" w14:textId="77777777" w:rsidTr="007677B2">
        <w:trPr>
          <w:ins w:id="52" w:author="Archana Mandrekar" w:date="2022-12-14T15:58:00Z"/>
        </w:trPr>
        <w:tc>
          <w:tcPr>
            <w:tcW w:w="3119" w:type="dxa"/>
            <w:shd w:val="clear" w:color="auto" w:fill="auto"/>
          </w:tcPr>
          <w:p w14:paraId="6065521B" w14:textId="77777777" w:rsidR="003B4487" w:rsidRPr="007E7F55" w:rsidRDefault="003B4487" w:rsidP="007677B2">
            <w:pPr>
              <w:rPr>
                <w:ins w:id="53" w:author="Archana Mandrekar" w:date="2022-12-14T15:58:00Z"/>
                <w:b/>
              </w:rPr>
            </w:pPr>
            <w:ins w:id="54" w:author="Archana Mandrekar" w:date="2022-12-14T15:58:00Z">
              <w:r w:rsidRPr="007E7F55">
                <w:rPr>
                  <w:b/>
                </w:rPr>
                <w:t>Review Date: 12.12.22</w:t>
              </w:r>
            </w:ins>
          </w:p>
        </w:tc>
        <w:tc>
          <w:tcPr>
            <w:tcW w:w="3261" w:type="dxa"/>
            <w:shd w:val="clear" w:color="auto" w:fill="auto"/>
          </w:tcPr>
          <w:p w14:paraId="2A0BAF93" w14:textId="77777777" w:rsidR="003B4487" w:rsidRPr="007E7F55" w:rsidRDefault="003B4487" w:rsidP="007677B2">
            <w:pPr>
              <w:rPr>
                <w:ins w:id="55" w:author="Archana Mandrekar" w:date="2022-12-14T15:58:00Z"/>
                <w:b/>
              </w:rPr>
            </w:pPr>
            <w:ins w:id="56" w:author="Archana Mandrekar" w:date="2022-12-14T15:58:00Z">
              <w:r w:rsidRPr="007E7F55">
                <w:rPr>
                  <w:b/>
                </w:rPr>
                <w:t>Review Date: 12.12.22</w:t>
              </w:r>
            </w:ins>
          </w:p>
        </w:tc>
        <w:tc>
          <w:tcPr>
            <w:tcW w:w="3118" w:type="dxa"/>
            <w:shd w:val="clear" w:color="auto" w:fill="auto"/>
          </w:tcPr>
          <w:p w14:paraId="1D5B651C" w14:textId="77777777" w:rsidR="003B4487" w:rsidRPr="007E7F55" w:rsidRDefault="003B4487" w:rsidP="007677B2">
            <w:pPr>
              <w:rPr>
                <w:ins w:id="57" w:author="Archana Mandrekar" w:date="2022-12-14T15:58:00Z"/>
                <w:b/>
              </w:rPr>
            </w:pPr>
            <w:ins w:id="58" w:author="Archana Mandrekar" w:date="2022-12-14T15:58:00Z">
              <w:r w:rsidRPr="007E7F55">
                <w:rPr>
                  <w:b/>
                </w:rPr>
                <w:t>Review Date: 12.12.22</w:t>
              </w:r>
            </w:ins>
          </w:p>
        </w:tc>
      </w:tr>
      <w:bookmarkEnd w:id="30"/>
    </w:tbl>
    <w:p w14:paraId="31D2F7FE" w14:textId="542709A3" w:rsidR="00E004B0" w:rsidRDefault="00E004B0">
      <w:pPr>
        <w:spacing w:after="0" w:line="259" w:lineRule="auto"/>
        <w:ind w:left="360" w:firstLine="0"/>
        <w:jc w:val="left"/>
      </w:pPr>
    </w:p>
    <w:p w14:paraId="058093E2" w14:textId="77777777" w:rsidR="00E004B0" w:rsidRDefault="0015139A">
      <w:pPr>
        <w:spacing w:after="0" w:line="259" w:lineRule="auto"/>
        <w:ind w:left="360" w:firstLine="0"/>
        <w:jc w:val="left"/>
      </w:pPr>
      <w:r>
        <w:t xml:space="preserve"> </w:t>
      </w:r>
    </w:p>
    <w:p w14:paraId="30B5F8F4" w14:textId="77777777" w:rsidR="00E004B0" w:rsidRDefault="0015139A">
      <w:pPr>
        <w:spacing w:after="0" w:line="259" w:lineRule="auto"/>
        <w:ind w:left="360" w:firstLine="0"/>
        <w:jc w:val="left"/>
      </w:pPr>
      <w:r>
        <w:t xml:space="preserve"> </w:t>
      </w:r>
    </w:p>
    <w:p w14:paraId="501C76CA" w14:textId="77777777" w:rsidR="00E004B0" w:rsidRDefault="0015139A">
      <w:pPr>
        <w:spacing w:after="0" w:line="259" w:lineRule="auto"/>
        <w:ind w:left="360" w:firstLine="0"/>
        <w:jc w:val="left"/>
      </w:pPr>
      <w:r>
        <w:t xml:space="preserve"> </w:t>
      </w:r>
    </w:p>
    <w:p w14:paraId="6F060E87" w14:textId="77777777" w:rsidR="00E004B0" w:rsidRDefault="0015139A">
      <w:pPr>
        <w:spacing w:after="0" w:line="259" w:lineRule="auto"/>
        <w:ind w:left="360" w:firstLine="0"/>
        <w:jc w:val="left"/>
      </w:pPr>
      <w:r>
        <w:t xml:space="preserve"> </w:t>
      </w:r>
    </w:p>
    <w:p w14:paraId="56684781" w14:textId="77777777" w:rsidR="00E004B0" w:rsidRDefault="0015139A">
      <w:pPr>
        <w:spacing w:after="0" w:line="259" w:lineRule="auto"/>
        <w:ind w:left="360" w:firstLine="0"/>
        <w:jc w:val="left"/>
      </w:pPr>
      <w:r>
        <w:t xml:space="preserve"> </w:t>
      </w:r>
    </w:p>
    <w:p w14:paraId="798C0071" w14:textId="77777777" w:rsidR="00E004B0" w:rsidRDefault="0015139A">
      <w:pPr>
        <w:spacing w:after="0" w:line="259" w:lineRule="auto"/>
        <w:ind w:left="360" w:firstLine="0"/>
        <w:jc w:val="left"/>
        <w:rPr>
          <w:ins w:id="59" w:author="Sham Parab" w:date="2021-05-28T09:37:00Z"/>
        </w:rPr>
      </w:pPr>
      <w:r>
        <w:t xml:space="preserve"> </w:t>
      </w:r>
    </w:p>
    <w:p w14:paraId="0AF9F46D" w14:textId="77777777" w:rsidR="00EB1410" w:rsidRDefault="00EB1410">
      <w:pPr>
        <w:spacing w:after="0" w:line="259" w:lineRule="auto"/>
        <w:ind w:left="360" w:firstLine="0"/>
        <w:jc w:val="left"/>
        <w:rPr>
          <w:ins w:id="60" w:author="Sham Parab" w:date="2021-05-28T09:37:00Z"/>
        </w:rPr>
      </w:pPr>
    </w:p>
    <w:p w14:paraId="3222B95D" w14:textId="77777777" w:rsidR="00EB1410" w:rsidRDefault="00EB1410">
      <w:pPr>
        <w:spacing w:after="0" w:line="259" w:lineRule="auto"/>
        <w:ind w:left="360" w:firstLine="0"/>
        <w:jc w:val="left"/>
        <w:rPr>
          <w:ins w:id="61" w:author="Sham Parab" w:date="2021-05-28T09:37:00Z"/>
        </w:rPr>
      </w:pPr>
    </w:p>
    <w:p w14:paraId="792DEE5D" w14:textId="77777777" w:rsidR="00EB1410" w:rsidRDefault="00EB1410">
      <w:pPr>
        <w:spacing w:after="0" w:line="259" w:lineRule="auto"/>
        <w:ind w:left="360" w:firstLine="0"/>
        <w:jc w:val="left"/>
        <w:rPr>
          <w:ins w:id="62" w:author="Sham Parab" w:date="2021-05-28T09:37:00Z"/>
        </w:rPr>
      </w:pPr>
    </w:p>
    <w:p w14:paraId="721E4DDC" w14:textId="77777777" w:rsidR="00EB1410" w:rsidRDefault="00EB1410">
      <w:pPr>
        <w:spacing w:after="0" w:line="259" w:lineRule="auto"/>
        <w:ind w:left="360" w:firstLine="0"/>
        <w:jc w:val="left"/>
        <w:rPr>
          <w:ins w:id="63" w:author="Sham Parab" w:date="2021-05-28T09:37:00Z"/>
        </w:rPr>
      </w:pPr>
    </w:p>
    <w:p w14:paraId="0F9DD64E" w14:textId="77777777" w:rsidR="00EB1410" w:rsidRDefault="00EB1410">
      <w:pPr>
        <w:spacing w:after="0" w:line="259" w:lineRule="auto"/>
        <w:ind w:left="360" w:firstLine="0"/>
        <w:jc w:val="left"/>
        <w:rPr>
          <w:ins w:id="64" w:author="Sham Parab" w:date="2021-05-28T09:37:00Z"/>
        </w:rPr>
      </w:pPr>
    </w:p>
    <w:p w14:paraId="353318AC" w14:textId="77777777" w:rsidR="00EB1410" w:rsidRDefault="00EB1410">
      <w:pPr>
        <w:spacing w:after="0" w:line="259" w:lineRule="auto"/>
        <w:ind w:left="360" w:firstLine="0"/>
        <w:jc w:val="left"/>
        <w:rPr>
          <w:ins w:id="65" w:author="Sham Parab" w:date="2021-05-28T09:37:00Z"/>
        </w:rPr>
      </w:pPr>
    </w:p>
    <w:p w14:paraId="04464A04" w14:textId="77777777" w:rsidR="00EB1410" w:rsidRDefault="00EB1410">
      <w:pPr>
        <w:spacing w:after="0" w:line="259" w:lineRule="auto"/>
        <w:ind w:left="360" w:firstLine="0"/>
        <w:jc w:val="left"/>
        <w:rPr>
          <w:ins w:id="66" w:author="Sham Parab" w:date="2021-05-28T09:37:00Z"/>
        </w:rPr>
      </w:pPr>
    </w:p>
    <w:p w14:paraId="17923287" w14:textId="77777777" w:rsidR="00EB1410" w:rsidRDefault="00EB1410">
      <w:pPr>
        <w:spacing w:after="0" w:line="259" w:lineRule="auto"/>
        <w:ind w:left="360" w:firstLine="0"/>
        <w:jc w:val="left"/>
        <w:rPr>
          <w:ins w:id="67" w:author="Sham Parab" w:date="2021-05-28T09:37:00Z"/>
        </w:rPr>
      </w:pPr>
    </w:p>
    <w:p w14:paraId="5EA92BEC" w14:textId="77777777" w:rsidR="00EB1410" w:rsidRDefault="00EB1410">
      <w:pPr>
        <w:spacing w:after="0" w:line="259" w:lineRule="auto"/>
        <w:ind w:left="360" w:firstLine="0"/>
        <w:jc w:val="left"/>
        <w:rPr>
          <w:ins w:id="68" w:author="Sham Parab" w:date="2021-05-28T09:37:00Z"/>
        </w:rPr>
      </w:pPr>
    </w:p>
    <w:p w14:paraId="1B06F67F" w14:textId="77777777" w:rsidR="00EB1410" w:rsidRDefault="00EB1410">
      <w:pPr>
        <w:spacing w:after="0" w:line="259" w:lineRule="auto"/>
        <w:ind w:left="360" w:firstLine="0"/>
        <w:jc w:val="left"/>
        <w:rPr>
          <w:ins w:id="69" w:author="Sham Parab" w:date="2021-05-28T09:37:00Z"/>
        </w:rPr>
      </w:pPr>
    </w:p>
    <w:p w14:paraId="752B1FFA" w14:textId="77777777" w:rsidR="00EB1410" w:rsidRDefault="00EB1410">
      <w:pPr>
        <w:spacing w:after="0" w:line="259" w:lineRule="auto"/>
        <w:ind w:left="360" w:firstLine="0"/>
        <w:jc w:val="left"/>
        <w:rPr>
          <w:ins w:id="70" w:author="Sham Parab" w:date="2021-05-28T09:37:00Z"/>
        </w:rPr>
      </w:pPr>
    </w:p>
    <w:p w14:paraId="1276C2B8" w14:textId="77777777" w:rsidR="00EB1410" w:rsidRDefault="00EB1410">
      <w:pPr>
        <w:spacing w:after="0" w:line="259" w:lineRule="auto"/>
        <w:ind w:left="360" w:firstLine="0"/>
        <w:jc w:val="left"/>
      </w:pPr>
    </w:p>
    <w:tbl>
      <w:tblPr>
        <w:tblStyle w:val="TableGrid"/>
        <w:tblW w:w="9098" w:type="dxa"/>
        <w:tblInd w:w="-108" w:type="dxa"/>
        <w:tblCellMar>
          <w:top w:w="12" w:type="dxa"/>
          <w:left w:w="106" w:type="dxa"/>
          <w:right w:w="115" w:type="dxa"/>
        </w:tblCellMar>
        <w:tblLook w:val="04A0" w:firstRow="1" w:lastRow="0" w:firstColumn="1" w:lastColumn="0" w:noHBand="0" w:noVBand="1"/>
      </w:tblPr>
      <w:tblGrid>
        <w:gridCol w:w="9326"/>
        <w:gridCol w:w="1291"/>
        <w:gridCol w:w="1453"/>
      </w:tblGrid>
      <w:tr w:rsidR="00E004B0" w:rsidDel="00EB1410" w14:paraId="057C4F2E" w14:textId="77777777">
        <w:trPr>
          <w:trHeight w:val="674"/>
          <w:del w:id="71" w:author="Sham Parab" w:date="2021-05-28T09:37:00Z"/>
        </w:trPr>
        <w:tc>
          <w:tcPr>
            <w:tcW w:w="2804" w:type="dxa"/>
            <w:tcBorders>
              <w:top w:val="single" w:sz="4" w:space="0" w:color="000000"/>
              <w:left w:val="single" w:sz="4" w:space="0" w:color="000000"/>
              <w:bottom w:val="single" w:sz="4" w:space="0" w:color="000000"/>
              <w:right w:val="single" w:sz="4" w:space="0" w:color="000000"/>
            </w:tcBorders>
          </w:tcPr>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EB1410" w:rsidRPr="00B80FF3" w14:paraId="6212E7A6" w14:textId="77777777" w:rsidTr="006C53B7">
              <w:trPr>
                <w:trHeight w:val="316"/>
                <w:ins w:id="72" w:author="Sham Parab" w:date="2021-05-28T09:37:00Z"/>
              </w:trPr>
              <w:tc>
                <w:tcPr>
                  <w:tcW w:w="2802" w:type="dxa"/>
                  <w:shd w:val="clear" w:color="auto" w:fill="auto"/>
                </w:tcPr>
                <w:p w14:paraId="7118BAEC" w14:textId="77777777" w:rsidR="00EB1410" w:rsidRPr="00B80FF3" w:rsidRDefault="00EB1410" w:rsidP="00EB1410">
                  <w:pPr>
                    <w:spacing w:after="0"/>
                    <w:rPr>
                      <w:ins w:id="73" w:author="Sham Parab" w:date="2021-05-28T09:37:00Z"/>
                      <w:b/>
                    </w:rPr>
                  </w:pPr>
                  <w:ins w:id="74" w:author="Sham Parab" w:date="2021-05-28T09:37:00Z">
                    <w:r w:rsidRPr="00B80FF3">
                      <w:rPr>
                        <w:b/>
                      </w:rPr>
                      <w:t xml:space="preserve">Prepared By: </w:t>
                    </w:r>
                  </w:ins>
                </w:p>
                <w:p w14:paraId="5CC7E4C5" w14:textId="77777777" w:rsidR="00EB1410" w:rsidRPr="00B80FF3" w:rsidRDefault="00EB1410" w:rsidP="00EB1410">
                  <w:pPr>
                    <w:spacing w:after="0"/>
                    <w:rPr>
                      <w:ins w:id="75" w:author="Sham Parab" w:date="2021-05-28T09:37:00Z"/>
                    </w:rPr>
                  </w:pPr>
                  <w:ins w:id="76" w:author="Sham Parab" w:date="2021-05-28T09:37:00Z">
                    <w:r>
                      <w:t>Area Engineer</w:t>
                    </w:r>
                  </w:ins>
                </w:p>
              </w:tc>
              <w:tc>
                <w:tcPr>
                  <w:tcW w:w="3160" w:type="dxa"/>
                  <w:shd w:val="clear" w:color="auto" w:fill="auto"/>
                </w:tcPr>
                <w:p w14:paraId="7BA04F47" w14:textId="77777777" w:rsidR="00EB1410" w:rsidRPr="00B80FF3" w:rsidRDefault="00EB1410" w:rsidP="00EB1410">
                  <w:pPr>
                    <w:spacing w:after="0"/>
                    <w:rPr>
                      <w:ins w:id="77" w:author="Sham Parab" w:date="2021-05-28T09:37:00Z"/>
                      <w:b/>
                    </w:rPr>
                  </w:pPr>
                  <w:ins w:id="78" w:author="Sham Parab" w:date="2021-05-28T09:37:00Z">
                    <w:r w:rsidRPr="00B80FF3">
                      <w:rPr>
                        <w:b/>
                      </w:rPr>
                      <w:t xml:space="preserve">Reviewed &amp; Issued By: </w:t>
                    </w:r>
                  </w:ins>
                </w:p>
                <w:p w14:paraId="500E3E58" w14:textId="77777777" w:rsidR="00EB1410" w:rsidRPr="00B80FF3" w:rsidRDefault="00EB1410" w:rsidP="00EB1410">
                  <w:pPr>
                    <w:spacing w:after="0"/>
                    <w:rPr>
                      <w:ins w:id="79" w:author="Sham Parab" w:date="2021-05-28T09:37:00Z"/>
                    </w:rPr>
                  </w:pPr>
                  <w:ins w:id="80" w:author="Sham Parab" w:date="2021-05-28T09:37:00Z">
                    <w:r w:rsidRPr="00B80FF3">
                      <w:t>Management Representative</w:t>
                    </w:r>
                  </w:ins>
                </w:p>
              </w:tc>
              <w:tc>
                <w:tcPr>
                  <w:tcW w:w="3133" w:type="dxa"/>
                  <w:shd w:val="clear" w:color="auto" w:fill="auto"/>
                </w:tcPr>
                <w:p w14:paraId="4D7A9102" w14:textId="77777777" w:rsidR="00EB1410" w:rsidRPr="00B80FF3" w:rsidRDefault="00EB1410" w:rsidP="00EB1410">
                  <w:pPr>
                    <w:spacing w:after="0"/>
                    <w:rPr>
                      <w:ins w:id="81" w:author="Sham Parab" w:date="2021-05-28T09:37:00Z"/>
                      <w:b/>
                    </w:rPr>
                  </w:pPr>
                  <w:ins w:id="82" w:author="Sham Parab" w:date="2021-05-28T09:37:00Z">
                    <w:r w:rsidRPr="00B80FF3">
                      <w:rPr>
                        <w:b/>
                      </w:rPr>
                      <w:t xml:space="preserve">Approved By: </w:t>
                    </w:r>
                  </w:ins>
                </w:p>
                <w:p w14:paraId="7219C7CD" w14:textId="77777777" w:rsidR="00EB1410" w:rsidRPr="00B80FF3" w:rsidRDefault="00EB1410" w:rsidP="00EB1410">
                  <w:pPr>
                    <w:spacing w:after="0"/>
                    <w:rPr>
                      <w:ins w:id="83" w:author="Sham Parab" w:date="2021-05-28T09:37:00Z"/>
                    </w:rPr>
                  </w:pPr>
                  <w:ins w:id="84" w:author="Sham Parab" w:date="2021-05-28T09:37:00Z">
                    <w:r>
                      <w:t>Mechanical Head</w:t>
                    </w:r>
                  </w:ins>
                </w:p>
              </w:tc>
            </w:tr>
            <w:tr w:rsidR="00EB1410" w:rsidRPr="00B80FF3" w14:paraId="30C69623" w14:textId="77777777" w:rsidTr="006C53B7">
              <w:trPr>
                <w:trHeight w:val="1062"/>
                <w:ins w:id="85" w:author="Sham Parab" w:date="2021-05-28T09:37:00Z"/>
              </w:trPr>
              <w:tc>
                <w:tcPr>
                  <w:tcW w:w="2802" w:type="dxa"/>
                  <w:shd w:val="clear" w:color="auto" w:fill="auto"/>
                </w:tcPr>
                <w:p w14:paraId="0A4DC5F7" w14:textId="77777777" w:rsidR="00EB1410" w:rsidRPr="00B80FF3" w:rsidRDefault="00EB1410" w:rsidP="00EB1410">
                  <w:pPr>
                    <w:rPr>
                      <w:ins w:id="86" w:author="Sham Parab" w:date="2021-05-28T09:37:00Z"/>
                      <w:b/>
                    </w:rPr>
                  </w:pPr>
                  <w:ins w:id="87" w:author="Sham Parab" w:date="2021-05-28T09:37:00Z">
                    <w:r>
                      <w:rPr>
                        <w:b/>
                      </w:rPr>
                      <w:t>Signature:</w:t>
                    </w:r>
                  </w:ins>
                </w:p>
              </w:tc>
              <w:tc>
                <w:tcPr>
                  <w:tcW w:w="3160" w:type="dxa"/>
                  <w:shd w:val="clear" w:color="auto" w:fill="auto"/>
                </w:tcPr>
                <w:p w14:paraId="64B05577" w14:textId="77777777" w:rsidR="00EB1410" w:rsidRPr="00B80FF3" w:rsidRDefault="00EB1410" w:rsidP="00EB1410">
                  <w:pPr>
                    <w:rPr>
                      <w:ins w:id="88" w:author="Sham Parab" w:date="2021-05-28T09:37:00Z"/>
                      <w:b/>
                    </w:rPr>
                  </w:pPr>
                  <w:ins w:id="89" w:author="Sham Parab" w:date="2021-05-28T09:37:00Z">
                    <w:r>
                      <w:rPr>
                        <w:b/>
                      </w:rPr>
                      <w:t>Signature:</w:t>
                    </w:r>
                  </w:ins>
                </w:p>
              </w:tc>
              <w:tc>
                <w:tcPr>
                  <w:tcW w:w="3133" w:type="dxa"/>
                  <w:shd w:val="clear" w:color="auto" w:fill="auto"/>
                </w:tcPr>
                <w:p w14:paraId="5BCBB409" w14:textId="77777777" w:rsidR="00EB1410" w:rsidRPr="00B80FF3" w:rsidRDefault="00EB1410" w:rsidP="00EB1410">
                  <w:pPr>
                    <w:rPr>
                      <w:ins w:id="90" w:author="Sham Parab" w:date="2021-05-28T09:37:00Z"/>
                      <w:b/>
                    </w:rPr>
                  </w:pPr>
                  <w:ins w:id="91" w:author="Sham Parab" w:date="2021-05-28T09:37:00Z">
                    <w:r>
                      <w:rPr>
                        <w:b/>
                      </w:rPr>
                      <w:t>Signature:</w:t>
                    </w:r>
                  </w:ins>
                </w:p>
              </w:tc>
            </w:tr>
            <w:tr w:rsidR="00EB1410" w:rsidRPr="00B80FF3" w14:paraId="149700D7" w14:textId="77777777" w:rsidTr="006C53B7">
              <w:trPr>
                <w:trHeight w:val="56"/>
                <w:ins w:id="92" w:author="Sham Parab" w:date="2021-05-28T09:37:00Z"/>
              </w:trPr>
              <w:tc>
                <w:tcPr>
                  <w:tcW w:w="2802" w:type="dxa"/>
                  <w:shd w:val="clear" w:color="auto" w:fill="auto"/>
                </w:tcPr>
                <w:p w14:paraId="4D7A8086" w14:textId="77777777" w:rsidR="00EB1410" w:rsidRPr="00B80FF3" w:rsidRDefault="00EB1410" w:rsidP="00EB1410">
                  <w:pPr>
                    <w:rPr>
                      <w:ins w:id="93" w:author="Sham Parab" w:date="2021-05-28T09:37:00Z"/>
                      <w:b/>
                    </w:rPr>
                  </w:pPr>
                  <w:ins w:id="94" w:author="Sham Parab" w:date="2021-05-28T09:37:00Z">
                    <w:r w:rsidRPr="00B80FF3">
                      <w:rPr>
                        <w:b/>
                      </w:rPr>
                      <w:t>Date:</w:t>
                    </w:r>
                    <w:r>
                      <w:rPr>
                        <w:b/>
                      </w:rPr>
                      <w:t>30.05.2021</w:t>
                    </w:r>
                  </w:ins>
                </w:p>
              </w:tc>
              <w:tc>
                <w:tcPr>
                  <w:tcW w:w="3160" w:type="dxa"/>
                  <w:shd w:val="clear" w:color="auto" w:fill="auto"/>
                </w:tcPr>
                <w:p w14:paraId="6FA17D47" w14:textId="77777777" w:rsidR="00EB1410" w:rsidRPr="00B80FF3" w:rsidRDefault="00EB1410" w:rsidP="00EB1410">
                  <w:pPr>
                    <w:rPr>
                      <w:ins w:id="95" w:author="Sham Parab" w:date="2021-05-28T09:37:00Z"/>
                      <w:b/>
                    </w:rPr>
                  </w:pPr>
                  <w:ins w:id="96" w:author="Sham Parab" w:date="2021-05-28T09:37:00Z">
                    <w:r w:rsidRPr="00B80FF3">
                      <w:rPr>
                        <w:b/>
                      </w:rPr>
                      <w:t xml:space="preserve">Date: </w:t>
                    </w:r>
                    <w:r>
                      <w:rPr>
                        <w:b/>
                      </w:rPr>
                      <w:t>30.05.2021</w:t>
                    </w:r>
                  </w:ins>
                </w:p>
              </w:tc>
              <w:tc>
                <w:tcPr>
                  <w:tcW w:w="3133" w:type="dxa"/>
                  <w:shd w:val="clear" w:color="auto" w:fill="auto"/>
                </w:tcPr>
                <w:p w14:paraId="214FFC83" w14:textId="77777777" w:rsidR="00EB1410" w:rsidRPr="00B80FF3" w:rsidRDefault="00EB1410" w:rsidP="00EB1410">
                  <w:pPr>
                    <w:rPr>
                      <w:ins w:id="97" w:author="Sham Parab" w:date="2021-05-28T09:37:00Z"/>
                      <w:b/>
                    </w:rPr>
                  </w:pPr>
                  <w:ins w:id="98" w:author="Sham Parab" w:date="2021-05-28T09:37:00Z">
                    <w:r w:rsidRPr="00B80FF3">
                      <w:rPr>
                        <w:b/>
                      </w:rPr>
                      <w:t>Date:</w:t>
                    </w:r>
                    <w:r>
                      <w:rPr>
                        <w:b/>
                      </w:rPr>
                      <w:t xml:space="preserve"> 30.05.2021</w:t>
                    </w:r>
                  </w:ins>
                </w:p>
              </w:tc>
            </w:tr>
          </w:tbl>
          <w:p w14:paraId="0007E405" w14:textId="77777777" w:rsidR="00E004B0" w:rsidDel="00EB1410" w:rsidRDefault="0015139A">
            <w:pPr>
              <w:spacing w:after="0" w:line="259" w:lineRule="auto"/>
              <w:ind w:left="2" w:firstLine="0"/>
              <w:jc w:val="left"/>
              <w:rPr>
                <w:del w:id="99" w:author="Sham Parab" w:date="2021-05-28T09:37:00Z"/>
              </w:rPr>
            </w:pPr>
            <w:del w:id="100" w:author="Sham Parab" w:date="2021-05-28T09:37:00Z">
              <w:r w:rsidDel="00EB1410">
                <w:rPr>
                  <w:b/>
                  <w:sz w:val="18"/>
                </w:rPr>
                <w:delText xml:space="preserve">Prepared By:  </w:delText>
              </w:r>
            </w:del>
          </w:p>
          <w:p w14:paraId="49C331DD" w14:textId="77777777" w:rsidR="00E004B0" w:rsidDel="00EB1410" w:rsidRDefault="0015139A">
            <w:pPr>
              <w:spacing w:after="0" w:line="259" w:lineRule="auto"/>
              <w:ind w:left="2" w:firstLine="0"/>
              <w:jc w:val="left"/>
              <w:rPr>
                <w:del w:id="101" w:author="Sham Parab" w:date="2021-05-28T09:37:00Z"/>
              </w:rPr>
            </w:pPr>
            <w:del w:id="102" w:author="Sham Parab" w:date="2021-05-28T09:37:00Z">
              <w:r w:rsidDel="00EB1410">
                <w:rPr>
                  <w:sz w:val="18"/>
                </w:rPr>
                <w:delText xml:space="preserve">Head – Mechanical Maintenance </w:delText>
              </w:r>
            </w:del>
          </w:p>
        </w:tc>
        <w:tc>
          <w:tcPr>
            <w:tcW w:w="3159" w:type="dxa"/>
            <w:tcBorders>
              <w:top w:val="single" w:sz="4" w:space="0" w:color="000000"/>
              <w:left w:val="single" w:sz="4" w:space="0" w:color="000000"/>
              <w:bottom w:val="single" w:sz="4" w:space="0" w:color="000000"/>
              <w:right w:val="single" w:sz="4" w:space="0" w:color="000000"/>
            </w:tcBorders>
          </w:tcPr>
          <w:p w14:paraId="605CBEE8" w14:textId="77777777" w:rsidR="00E004B0" w:rsidDel="00EB1410" w:rsidRDefault="0015139A">
            <w:pPr>
              <w:spacing w:after="0" w:line="259" w:lineRule="auto"/>
              <w:ind w:left="0" w:firstLine="0"/>
              <w:jc w:val="left"/>
              <w:rPr>
                <w:del w:id="103" w:author="Sham Parab" w:date="2021-05-28T09:37:00Z"/>
              </w:rPr>
            </w:pPr>
            <w:del w:id="104" w:author="Sham Parab" w:date="2021-05-28T09:37:00Z">
              <w:r w:rsidDel="00EB1410">
                <w:rPr>
                  <w:b/>
                  <w:sz w:val="18"/>
                </w:rPr>
                <w:delText xml:space="preserve">Reviewed &amp; Issued By:  </w:delText>
              </w:r>
            </w:del>
          </w:p>
          <w:p w14:paraId="6114A6AB" w14:textId="77777777" w:rsidR="00E004B0" w:rsidDel="00EB1410" w:rsidRDefault="0015139A">
            <w:pPr>
              <w:spacing w:after="0" w:line="259" w:lineRule="auto"/>
              <w:ind w:left="0" w:firstLine="0"/>
              <w:jc w:val="left"/>
              <w:rPr>
                <w:del w:id="105" w:author="Sham Parab" w:date="2021-05-28T09:37:00Z"/>
              </w:rPr>
            </w:pPr>
            <w:del w:id="106" w:author="Sham Parab" w:date="2021-05-28T09:37:00Z">
              <w:r w:rsidDel="00EB1410">
                <w:rPr>
                  <w:sz w:val="18"/>
                </w:rPr>
                <w:delText xml:space="preserve">Management Representative </w:delText>
              </w:r>
            </w:del>
          </w:p>
        </w:tc>
        <w:tc>
          <w:tcPr>
            <w:tcW w:w="3135" w:type="dxa"/>
            <w:tcBorders>
              <w:top w:val="single" w:sz="4" w:space="0" w:color="000000"/>
              <w:left w:val="single" w:sz="4" w:space="0" w:color="000000"/>
              <w:bottom w:val="single" w:sz="4" w:space="0" w:color="000000"/>
              <w:right w:val="single" w:sz="4" w:space="0" w:color="000000"/>
            </w:tcBorders>
          </w:tcPr>
          <w:p w14:paraId="704AC689" w14:textId="77777777" w:rsidR="00E004B0" w:rsidDel="00EB1410" w:rsidRDefault="0015139A">
            <w:pPr>
              <w:spacing w:after="0" w:line="259" w:lineRule="auto"/>
              <w:ind w:left="2" w:firstLine="0"/>
              <w:jc w:val="left"/>
              <w:rPr>
                <w:del w:id="107" w:author="Sham Parab" w:date="2021-05-28T09:37:00Z"/>
              </w:rPr>
            </w:pPr>
            <w:del w:id="108" w:author="Sham Parab" w:date="2021-05-28T09:37:00Z">
              <w:r w:rsidDel="00EB1410">
                <w:rPr>
                  <w:b/>
                  <w:sz w:val="18"/>
                </w:rPr>
                <w:delText xml:space="preserve">Approved By:  </w:delText>
              </w:r>
            </w:del>
          </w:p>
          <w:p w14:paraId="7FAF5C7E" w14:textId="77777777" w:rsidR="00E004B0" w:rsidDel="00EB1410" w:rsidRDefault="0015139A">
            <w:pPr>
              <w:spacing w:after="0" w:line="259" w:lineRule="auto"/>
              <w:ind w:left="2" w:firstLine="0"/>
              <w:jc w:val="left"/>
              <w:rPr>
                <w:del w:id="109" w:author="Sham Parab" w:date="2021-05-28T09:37:00Z"/>
              </w:rPr>
            </w:pPr>
            <w:del w:id="110" w:author="Sham Parab" w:date="2021-05-28T09:37:00Z">
              <w:r w:rsidDel="00EB1410">
                <w:rPr>
                  <w:sz w:val="18"/>
                </w:rPr>
                <w:delText xml:space="preserve">Head – Central Engineering, Maintenance </w:delText>
              </w:r>
            </w:del>
          </w:p>
        </w:tc>
      </w:tr>
      <w:tr w:rsidR="00E004B0" w:rsidDel="00EB1410" w14:paraId="37C953E8" w14:textId="77777777">
        <w:trPr>
          <w:trHeight w:val="449"/>
          <w:del w:id="111" w:author="Sham Parab" w:date="2021-05-28T09:37:00Z"/>
        </w:trPr>
        <w:tc>
          <w:tcPr>
            <w:tcW w:w="2804" w:type="dxa"/>
            <w:tcBorders>
              <w:top w:val="single" w:sz="4" w:space="0" w:color="000000"/>
              <w:left w:val="single" w:sz="4" w:space="0" w:color="000000"/>
              <w:bottom w:val="single" w:sz="4" w:space="0" w:color="000000"/>
              <w:right w:val="single" w:sz="4" w:space="0" w:color="000000"/>
            </w:tcBorders>
          </w:tcPr>
          <w:p w14:paraId="0CF63F80" w14:textId="77777777" w:rsidR="00E004B0" w:rsidDel="00EB1410" w:rsidRDefault="0015139A">
            <w:pPr>
              <w:spacing w:after="0" w:line="259" w:lineRule="auto"/>
              <w:ind w:left="2" w:firstLine="0"/>
              <w:jc w:val="left"/>
              <w:rPr>
                <w:del w:id="112" w:author="Sham Parab" w:date="2021-05-28T09:37:00Z"/>
              </w:rPr>
            </w:pPr>
            <w:del w:id="113" w:author="Sham Parab" w:date="2021-05-28T09:37:00Z">
              <w:r w:rsidDel="00EB1410">
                <w:rPr>
                  <w:b/>
                  <w:sz w:val="18"/>
                </w:rPr>
                <w:delText xml:space="preserve">Signature: </w:delText>
              </w:r>
            </w:del>
          </w:p>
        </w:tc>
        <w:tc>
          <w:tcPr>
            <w:tcW w:w="3159" w:type="dxa"/>
            <w:tcBorders>
              <w:top w:val="single" w:sz="4" w:space="0" w:color="000000"/>
              <w:left w:val="single" w:sz="4" w:space="0" w:color="000000"/>
              <w:bottom w:val="single" w:sz="4" w:space="0" w:color="000000"/>
              <w:right w:val="single" w:sz="4" w:space="0" w:color="000000"/>
            </w:tcBorders>
          </w:tcPr>
          <w:p w14:paraId="5DEED648" w14:textId="77777777" w:rsidR="00E004B0" w:rsidDel="00EB1410" w:rsidRDefault="0015139A">
            <w:pPr>
              <w:spacing w:after="0" w:line="259" w:lineRule="auto"/>
              <w:ind w:left="0" w:firstLine="0"/>
              <w:jc w:val="left"/>
              <w:rPr>
                <w:del w:id="114" w:author="Sham Parab" w:date="2021-05-28T09:37:00Z"/>
              </w:rPr>
            </w:pPr>
            <w:del w:id="115" w:author="Sham Parab" w:date="2021-05-28T09:37:00Z">
              <w:r w:rsidDel="00EB1410">
                <w:rPr>
                  <w:b/>
                  <w:sz w:val="18"/>
                </w:rPr>
                <w:delText xml:space="preserve">Signature: </w:delText>
              </w:r>
            </w:del>
          </w:p>
        </w:tc>
        <w:tc>
          <w:tcPr>
            <w:tcW w:w="3135" w:type="dxa"/>
            <w:tcBorders>
              <w:top w:val="single" w:sz="4" w:space="0" w:color="000000"/>
              <w:left w:val="single" w:sz="4" w:space="0" w:color="000000"/>
              <w:bottom w:val="single" w:sz="4" w:space="0" w:color="000000"/>
              <w:right w:val="single" w:sz="4" w:space="0" w:color="000000"/>
            </w:tcBorders>
          </w:tcPr>
          <w:p w14:paraId="2E9F7E9F" w14:textId="77777777" w:rsidR="00E004B0" w:rsidDel="00EB1410" w:rsidRDefault="0015139A">
            <w:pPr>
              <w:spacing w:after="0" w:line="259" w:lineRule="auto"/>
              <w:ind w:left="2" w:firstLine="0"/>
              <w:jc w:val="left"/>
              <w:rPr>
                <w:del w:id="116" w:author="Sham Parab" w:date="2021-05-28T09:37:00Z"/>
              </w:rPr>
            </w:pPr>
            <w:del w:id="117" w:author="Sham Parab" w:date="2021-05-28T09:37:00Z">
              <w:r w:rsidDel="00EB1410">
                <w:rPr>
                  <w:b/>
                  <w:sz w:val="18"/>
                </w:rPr>
                <w:delText xml:space="preserve">Signature: </w:delText>
              </w:r>
            </w:del>
          </w:p>
        </w:tc>
      </w:tr>
      <w:tr w:rsidR="00E004B0" w:rsidDel="00EB1410" w14:paraId="75CAC856" w14:textId="77777777">
        <w:trPr>
          <w:trHeight w:val="219"/>
          <w:del w:id="118" w:author="Sham Parab" w:date="2021-05-28T09:37:00Z"/>
        </w:trPr>
        <w:tc>
          <w:tcPr>
            <w:tcW w:w="2804" w:type="dxa"/>
            <w:tcBorders>
              <w:top w:val="single" w:sz="4" w:space="0" w:color="000000"/>
              <w:left w:val="single" w:sz="4" w:space="0" w:color="000000"/>
              <w:bottom w:val="single" w:sz="4" w:space="0" w:color="000000"/>
              <w:right w:val="single" w:sz="4" w:space="0" w:color="000000"/>
            </w:tcBorders>
          </w:tcPr>
          <w:p w14:paraId="41A4C352" w14:textId="77777777" w:rsidR="00E004B0" w:rsidDel="00EB1410" w:rsidRDefault="0015139A">
            <w:pPr>
              <w:spacing w:after="0" w:line="259" w:lineRule="auto"/>
              <w:ind w:left="2" w:firstLine="0"/>
              <w:jc w:val="left"/>
              <w:rPr>
                <w:del w:id="119" w:author="Sham Parab" w:date="2021-05-28T09:37:00Z"/>
              </w:rPr>
            </w:pPr>
            <w:del w:id="120" w:author="Sham Parab" w:date="2021-05-28T09:37:00Z">
              <w:r w:rsidDel="00EB1410">
                <w:rPr>
                  <w:b/>
                  <w:sz w:val="18"/>
                </w:rPr>
                <w:lastRenderedPageBreak/>
                <w:delText>Date:</w:delText>
              </w:r>
              <w:r w:rsidR="008E4A94" w:rsidDel="00EB1410">
                <w:rPr>
                  <w:b/>
                  <w:sz w:val="18"/>
                </w:rPr>
                <w:delText>01.05.2020</w:delText>
              </w:r>
              <w:r w:rsidDel="00EB1410">
                <w:rPr>
                  <w:b/>
                  <w:sz w:val="18"/>
                </w:rPr>
                <w:delText xml:space="preserve"> </w:delText>
              </w:r>
            </w:del>
          </w:p>
        </w:tc>
        <w:tc>
          <w:tcPr>
            <w:tcW w:w="3159" w:type="dxa"/>
            <w:tcBorders>
              <w:top w:val="single" w:sz="4" w:space="0" w:color="000000"/>
              <w:left w:val="single" w:sz="4" w:space="0" w:color="000000"/>
              <w:bottom w:val="single" w:sz="4" w:space="0" w:color="000000"/>
              <w:right w:val="single" w:sz="4" w:space="0" w:color="000000"/>
            </w:tcBorders>
          </w:tcPr>
          <w:p w14:paraId="68E60B09" w14:textId="77777777" w:rsidR="00E004B0" w:rsidDel="00EB1410" w:rsidRDefault="0015139A" w:rsidP="008E4A94">
            <w:pPr>
              <w:spacing w:after="0" w:line="259" w:lineRule="auto"/>
              <w:ind w:left="0" w:firstLine="0"/>
              <w:jc w:val="left"/>
              <w:rPr>
                <w:del w:id="121" w:author="Sham Parab" w:date="2021-05-28T09:37:00Z"/>
              </w:rPr>
            </w:pPr>
            <w:del w:id="122" w:author="Sham Parab" w:date="2021-05-28T09:37:00Z">
              <w:r w:rsidDel="00EB1410">
                <w:rPr>
                  <w:b/>
                  <w:sz w:val="18"/>
                </w:rPr>
                <w:delText xml:space="preserve">Date: </w:delText>
              </w:r>
              <w:r w:rsidR="008E4A94" w:rsidDel="00EB1410">
                <w:rPr>
                  <w:b/>
                  <w:sz w:val="18"/>
                </w:rPr>
                <w:delText>01.05.2020</w:delText>
              </w:r>
            </w:del>
          </w:p>
        </w:tc>
        <w:tc>
          <w:tcPr>
            <w:tcW w:w="3135" w:type="dxa"/>
            <w:tcBorders>
              <w:top w:val="single" w:sz="4" w:space="0" w:color="000000"/>
              <w:left w:val="single" w:sz="4" w:space="0" w:color="000000"/>
              <w:bottom w:val="single" w:sz="4" w:space="0" w:color="000000"/>
              <w:right w:val="single" w:sz="4" w:space="0" w:color="000000"/>
            </w:tcBorders>
          </w:tcPr>
          <w:p w14:paraId="5C4247D6" w14:textId="77777777" w:rsidR="00E004B0" w:rsidDel="00EB1410" w:rsidRDefault="0015139A" w:rsidP="008E4A94">
            <w:pPr>
              <w:spacing w:after="0" w:line="259" w:lineRule="auto"/>
              <w:ind w:left="2" w:firstLine="0"/>
              <w:jc w:val="left"/>
              <w:rPr>
                <w:del w:id="123" w:author="Sham Parab" w:date="2021-05-28T09:37:00Z"/>
              </w:rPr>
            </w:pPr>
            <w:del w:id="124" w:author="Sham Parab" w:date="2021-05-28T09:37:00Z">
              <w:r w:rsidDel="00EB1410">
                <w:rPr>
                  <w:b/>
                  <w:sz w:val="18"/>
                </w:rPr>
                <w:delText>Date:</w:delText>
              </w:r>
              <w:r w:rsidR="008E4A94" w:rsidDel="00EB1410">
                <w:rPr>
                  <w:b/>
                  <w:sz w:val="18"/>
                </w:rPr>
                <w:delText>01.05.2020</w:delText>
              </w:r>
            </w:del>
          </w:p>
        </w:tc>
      </w:tr>
    </w:tbl>
    <w:p w14:paraId="7F748526" w14:textId="77777777" w:rsidR="00EB1410" w:rsidRDefault="0015139A">
      <w:pPr>
        <w:spacing w:after="0" w:line="259" w:lineRule="auto"/>
        <w:ind w:left="360" w:firstLine="0"/>
        <w:jc w:val="left"/>
        <w:rPr>
          <w:ins w:id="125" w:author="Sham Parab" w:date="2021-05-28T09:37:00Z"/>
        </w:rPr>
      </w:pPr>
      <w:r>
        <w:t xml:space="preserve"> </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EB1410" w:rsidRPr="00B80FF3" w:rsidDel="003B4487" w14:paraId="64974D89" w14:textId="5F2E1BD3" w:rsidTr="006C53B7">
        <w:trPr>
          <w:trHeight w:val="316"/>
          <w:ins w:id="126" w:author="Sham Parab" w:date="2021-05-28T09:37:00Z"/>
          <w:del w:id="127" w:author="Archana Mandrekar" w:date="2022-12-14T15:58:00Z"/>
        </w:trPr>
        <w:tc>
          <w:tcPr>
            <w:tcW w:w="2802" w:type="dxa"/>
            <w:shd w:val="clear" w:color="auto" w:fill="auto"/>
          </w:tcPr>
          <w:p w14:paraId="3424F106" w14:textId="105FCCED" w:rsidR="00EB1410" w:rsidRPr="00B80FF3" w:rsidDel="003B4487" w:rsidRDefault="00EB1410" w:rsidP="006C53B7">
            <w:pPr>
              <w:spacing w:after="0"/>
              <w:rPr>
                <w:ins w:id="128" w:author="Sham Parab" w:date="2021-05-28T09:37:00Z"/>
                <w:del w:id="129" w:author="Archana Mandrekar" w:date="2022-12-14T15:58:00Z"/>
                <w:b/>
              </w:rPr>
            </w:pPr>
            <w:ins w:id="130" w:author="Sham Parab" w:date="2021-05-28T09:37:00Z">
              <w:del w:id="131" w:author="Archana Mandrekar" w:date="2022-12-14T15:58:00Z">
                <w:r w:rsidRPr="00B80FF3" w:rsidDel="003B4487">
                  <w:rPr>
                    <w:b/>
                  </w:rPr>
                  <w:delText xml:space="preserve">Prepared By: </w:delText>
                </w:r>
              </w:del>
            </w:ins>
          </w:p>
          <w:p w14:paraId="083F5484" w14:textId="70053925" w:rsidR="00EB1410" w:rsidRPr="00B80FF3" w:rsidDel="003B4487" w:rsidRDefault="00EB1410" w:rsidP="006C53B7">
            <w:pPr>
              <w:spacing w:after="0"/>
              <w:rPr>
                <w:ins w:id="132" w:author="Sham Parab" w:date="2021-05-28T09:37:00Z"/>
                <w:del w:id="133" w:author="Archana Mandrekar" w:date="2022-12-14T15:58:00Z"/>
              </w:rPr>
            </w:pPr>
            <w:ins w:id="134" w:author="Sham Parab" w:date="2021-05-28T09:37:00Z">
              <w:del w:id="135" w:author="Archana Mandrekar" w:date="2022-12-14T15:58:00Z">
                <w:r w:rsidDel="003B4487">
                  <w:delText>Area Engineer</w:delText>
                </w:r>
              </w:del>
            </w:ins>
          </w:p>
        </w:tc>
        <w:tc>
          <w:tcPr>
            <w:tcW w:w="3160" w:type="dxa"/>
            <w:shd w:val="clear" w:color="auto" w:fill="auto"/>
          </w:tcPr>
          <w:p w14:paraId="0099FD8F" w14:textId="05B602A8" w:rsidR="00EB1410" w:rsidRPr="00B80FF3" w:rsidDel="003B4487" w:rsidRDefault="00EB1410" w:rsidP="006C53B7">
            <w:pPr>
              <w:spacing w:after="0"/>
              <w:rPr>
                <w:ins w:id="136" w:author="Sham Parab" w:date="2021-05-28T09:37:00Z"/>
                <w:del w:id="137" w:author="Archana Mandrekar" w:date="2022-12-14T15:58:00Z"/>
                <w:b/>
              </w:rPr>
            </w:pPr>
            <w:ins w:id="138" w:author="Sham Parab" w:date="2021-05-28T09:37:00Z">
              <w:del w:id="139" w:author="Archana Mandrekar" w:date="2022-12-14T15:58:00Z">
                <w:r w:rsidRPr="00B80FF3" w:rsidDel="003B4487">
                  <w:rPr>
                    <w:b/>
                  </w:rPr>
                  <w:delText xml:space="preserve">Reviewed &amp; Issued By: </w:delText>
                </w:r>
              </w:del>
            </w:ins>
          </w:p>
          <w:p w14:paraId="2EA113DE" w14:textId="729DC6B6" w:rsidR="00EB1410" w:rsidRPr="00B80FF3" w:rsidDel="003B4487" w:rsidRDefault="00EB1410" w:rsidP="006C53B7">
            <w:pPr>
              <w:spacing w:after="0"/>
              <w:rPr>
                <w:ins w:id="140" w:author="Sham Parab" w:date="2021-05-28T09:37:00Z"/>
                <w:del w:id="141" w:author="Archana Mandrekar" w:date="2022-12-14T15:58:00Z"/>
              </w:rPr>
            </w:pPr>
            <w:ins w:id="142" w:author="Sham Parab" w:date="2021-05-28T09:37:00Z">
              <w:del w:id="143" w:author="Archana Mandrekar" w:date="2022-12-14T15:58:00Z">
                <w:r w:rsidRPr="00B80FF3" w:rsidDel="003B4487">
                  <w:delText>Management Representative</w:delText>
                </w:r>
              </w:del>
            </w:ins>
          </w:p>
        </w:tc>
        <w:tc>
          <w:tcPr>
            <w:tcW w:w="3133" w:type="dxa"/>
            <w:shd w:val="clear" w:color="auto" w:fill="auto"/>
          </w:tcPr>
          <w:p w14:paraId="7483F8F9" w14:textId="259A660F" w:rsidR="00EB1410" w:rsidRPr="00B80FF3" w:rsidDel="003B4487" w:rsidRDefault="00EB1410" w:rsidP="006C53B7">
            <w:pPr>
              <w:spacing w:after="0"/>
              <w:rPr>
                <w:ins w:id="144" w:author="Sham Parab" w:date="2021-05-28T09:37:00Z"/>
                <w:del w:id="145" w:author="Archana Mandrekar" w:date="2022-12-14T15:58:00Z"/>
                <w:b/>
              </w:rPr>
            </w:pPr>
            <w:ins w:id="146" w:author="Sham Parab" w:date="2021-05-28T09:37:00Z">
              <w:del w:id="147" w:author="Archana Mandrekar" w:date="2022-12-14T15:58:00Z">
                <w:r w:rsidRPr="00B80FF3" w:rsidDel="003B4487">
                  <w:rPr>
                    <w:b/>
                  </w:rPr>
                  <w:delText xml:space="preserve">Approved By: </w:delText>
                </w:r>
              </w:del>
            </w:ins>
          </w:p>
          <w:p w14:paraId="05F35F2F" w14:textId="47C156DC" w:rsidR="00EB1410" w:rsidRPr="00B80FF3" w:rsidDel="003B4487" w:rsidRDefault="00EB1410" w:rsidP="006C53B7">
            <w:pPr>
              <w:spacing w:after="0"/>
              <w:rPr>
                <w:ins w:id="148" w:author="Sham Parab" w:date="2021-05-28T09:37:00Z"/>
                <w:del w:id="149" w:author="Archana Mandrekar" w:date="2022-12-14T15:58:00Z"/>
              </w:rPr>
            </w:pPr>
            <w:ins w:id="150" w:author="Sham Parab" w:date="2021-05-28T09:37:00Z">
              <w:del w:id="151" w:author="Archana Mandrekar" w:date="2022-12-14T15:58:00Z">
                <w:r w:rsidDel="003B4487">
                  <w:delText>Mechanical Head</w:delText>
                </w:r>
              </w:del>
            </w:ins>
          </w:p>
        </w:tc>
      </w:tr>
      <w:tr w:rsidR="00EB1410" w:rsidRPr="00B80FF3" w:rsidDel="003B4487" w14:paraId="6FD728D9" w14:textId="343CB63A" w:rsidTr="006C53B7">
        <w:trPr>
          <w:trHeight w:val="1062"/>
          <w:ins w:id="152" w:author="Sham Parab" w:date="2021-05-28T09:37:00Z"/>
          <w:del w:id="153" w:author="Archana Mandrekar" w:date="2022-12-14T15:58:00Z"/>
        </w:trPr>
        <w:tc>
          <w:tcPr>
            <w:tcW w:w="2802" w:type="dxa"/>
            <w:shd w:val="clear" w:color="auto" w:fill="auto"/>
          </w:tcPr>
          <w:p w14:paraId="1B867B34" w14:textId="7E677C5F" w:rsidR="00EB1410" w:rsidRPr="00B80FF3" w:rsidDel="003B4487" w:rsidRDefault="00EB1410" w:rsidP="006C53B7">
            <w:pPr>
              <w:rPr>
                <w:ins w:id="154" w:author="Sham Parab" w:date="2021-05-28T09:37:00Z"/>
                <w:del w:id="155" w:author="Archana Mandrekar" w:date="2022-12-14T15:58:00Z"/>
                <w:b/>
              </w:rPr>
            </w:pPr>
            <w:ins w:id="156" w:author="Sham Parab" w:date="2021-05-28T09:37:00Z">
              <w:del w:id="157" w:author="Archana Mandrekar" w:date="2022-12-14T15:58:00Z">
                <w:r w:rsidDel="003B4487">
                  <w:rPr>
                    <w:b/>
                  </w:rPr>
                  <w:delText>Signature:</w:delText>
                </w:r>
              </w:del>
            </w:ins>
          </w:p>
        </w:tc>
        <w:tc>
          <w:tcPr>
            <w:tcW w:w="3160" w:type="dxa"/>
            <w:shd w:val="clear" w:color="auto" w:fill="auto"/>
          </w:tcPr>
          <w:p w14:paraId="11314C17" w14:textId="2A4E1462" w:rsidR="00EB1410" w:rsidRPr="00B80FF3" w:rsidDel="003B4487" w:rsidRDefault="00EB1410" w:rsidP="006C53B7">
            <w:pPr>
              <w:rPr>
                <w:ins w:id="158" w:author="Sham Parab" w:date="2021-05-28T09:37:00Z"/>
                <w:del w:id="159" w:author="Archana Mandrekar" w:date="2022-12-14T15:58:00Z"/>
                <w:b/>
              </w:rPr>
            </w:pPr>
            <w:ins w:id="160" w:author="Sham Parab" w:date="2021-05-28T09:37:00Z">
              <w:del w:id="161" w:author="Archana Mandrekar" w:date="2022-12-14T15:58:00Z">
                <w:r w:rsidDel="003B4487">
                  <w:rPr>
                    <w:b/>
                  </w:rPr>
                  <w:delText>Signature:</w:delText>
                </w:r>
              </w:del>
            </w:ins>
          </w:p>
        </w:tc>
        <w:tc>
          <w:tcPr>
            <w:tcW w:w="3133" w:type="dxa"/>
            <w:shd w:val="clear" w:color="auto" w:fill="auto"/>
          </w:tcPr>
          <w:p w14:paraId="2B40CBCC" w14:textId="4EC3450C" w:rsidR="00EB1410" w:rsidRPr="00B80FF3" w:rsidDel="003B4487" w:rsidRDefault="00EB1410" w:rsidP="006C53B7">
            <w:pPr>
              <w:rPr>
                <w:ins w:id="162" w:author="Sham Parab" w:date="2021-05-28T09:37:00Z"/>
                <w:del w:id="163" w:author="Archana Mandrekar" w:date="2022-12-14T15:58:00Z"/>
                <w:b/>
              </w:rPr>
            </w:pPr>
            <w:ins w:id="164" w:author="Sham Parab" w:date="2021-05-28T09:37:00Z">
              <w:del w:id="165" w:author="Archana Mandrekar" w:date="2022-12-14T15:58:00Z">
                <w:r w:rsidDel="003B4487">
                  <w:rPr>
                    <w:b/>
                  </w:rPr>
                  <w:delText>Signature:</w:delText>
                </w:r>
              </w:del>
            </w:ins>
          </w:p>
        </w:tc>
      </w:tr>
      <w:tr w:rsidR="00EB1410" w:rsidRPr="00B80FF3" w:rsidDel="003B4487" w14:paraId="441B6989" w14:textId="1BFE98F5" w:rsidTr="006C53B7">
        <w:trPr>
          <w:trHeight w:val="56"/>
          <w:ins w:id="166" w:author="Sham Parab" w:date="2021-05-28T09:37:00Z"/>
          <w:del w:id="167" w:author="Archana Mandrekar" w:date="2022-12-14T15:58:00Z"/>
        </w:trPr>
        <w:tc>
          <w:tcPr>
            <w:tcW w:w="2802" w:type="dxa"/>
            <w:shd w:val="clear" w:color="auto" w:fill="auto"/>
          </w:tcPr>
          <w:p w14:paraId="2C470192" w14:textId="02A594F7" w:rsidR="00EB1410" w:rsidRPr="00B80FF3" w:rsidDel="003B4487" w:rsidRDefault="00EB1410" w:rsidP="006C53B7">
            <w:pPr>
              <w:rPr>
                <w:ins w:id="168" w:author="Sham Parab" w:date="2021-05-28T09:37:00Z"/>
                <w:del w:id="169" w:author="Archana Mandrekar" w:date="2022-12-14T15:58:00Z"/>
                <w:b/>
              </w:rPr>
            </w:pPr>
            <w:ins w:id="170" w:author="Sham Parab" w:date="2021-05-28T09:37:00Z">
              <w:del w:id="171" w:author="Archana Mandrekar" w:date="2022-12-14T15:58:00Z">
                <w:r w:rsidRPr="00B80FF3" w:rsidDel="003B4487">
                  <w:rPr>
                    <w:b/>
                  </w:rPr>
                  <w:delText>Date:</w:delText>
                </w:r>
                <w:r w:rsidDel="003B4487">
                  <w:rPr>
                    <w:b/>
                  </w:rPr>
                  <w:delText>30.05.2021</w:delText>
                </w:r>
              </w:del>
            </w:ins>
          </w:p>
        </w:tc>
        <w:tc>
          <w:tcPr>
            <w:tcW w:w="3160" w:type="dxa"/>
            <w:shd w:val="clear" w:color="auto" w:fill="auto"/>
          </w:tcPr>
          <w:p w14:paraId="3B1417E1" w14:textId="2C0BB139" w:rsidR="00EB1410" w:rsidRPr="00B80FF3" w:rsidDel="003B4487" w:rsidRDefault="00EB1410" w:rsidP="006C53B7">
            <w:pPr>
              <w:rPr>
                <w:ins w:id="172" w:author="Sham Parab" w:date="2021-05-28T09:37:00Z"/>
                <w:del w:id="173" w:author="Archana Mandrekar" w:date="2022-12-14T15:58:00Z"/>
                <w:b/>
              </w:rPr>
            </w:pPr>
            <w:ins w:id="174" w:author="Sham Parab" w:date="2021-05-28T09:37:00Z">
              <w:del w:id="175" w:author="Archana Mandrekar" w:date="2022-12-14T15:58:00Z">
                <w:r w:rsidRPr="00B80FF3" w:rsidDel="003B4487">
                  <w:rPr>
                    <w:b/>
                  </w:rPr>
                  <w:delText xml:space="preserve">Date: </w:delText>
                </w:r>
                <w:r w:rsidDel="003B4487">
                  <w:rPr>
                    <w:b/>
                  </w:rPr>
                  <w:delText>30.05.2021</w:delText>
                </w:r>
              </w:del>
            </w:ins>
          </w:p>
        </w:tc>
        <w:tc>
          <w:tcPr>
            <w:tcW w:w="3133" w:type="dxa"/>
            <w:shd w:val="clear" w:color="auto" w:fill="auto"/>
          </w:tcPr>
          <w:p w14:paraId="0CE4E46A" w14:textId="7F55DCA5" w:rsidR="00EB1410" w:rsidRPr="00B80FF3" w:rsidDel="003B4487" w:rsidRDefault="00EB1410" w:rsidP="006C53B7">
            <w:pPr>
              <w:rPr>
                <w:ins w:id="176" w:author="Sham Parab" w:date="2021-05-28T09:37:00Z"/>
                <w:del w:id="177" w:author="Archana Mandrekar" w:date="2022-12-14T15:58:00Z"/>
                <w:b/>
              </w:rPr>
            </w:pPr>
            <w:ins w:id="178" w:author="Sham Parab" w:date="2021-05-28T09:37:00Z">
              <w:del w:id="179" w:author="Archana Mandrekar" w:date="2022-12-14T15:58:00Z">
                <w:r w:rsidRPr="00B80FF3" w:rsidDel="003B4487">
                  <w:rPr>
                    <w:b/>
                  </w:rPr>
                  <w:delText>Date:</w:delText>
                </w:r>
                <w:r w:rsidDel="003B4487">
                  <w:rPr>
                    <w:b/>
                  </w:rPr>
                  <w:delText xml:space="preserve"> 30.05.2021</w:delText>
                </w:r>
              </w:del>
            </w:ins>
          </w:p>
        </w:tc>
      </w:tr>
    </w:tbl>
    <w:p w14:paraId="6AAC7AFE" w14:textId="77777777" w:rsidR="00E004B0" w:rsidRDefault="00E004B0">
      <w:pPr>
        <w:spacing w:after="0" w:line="259" w:lineRule="auto"/>
        <w:ind w:left="360" w:firstLine="0"/>
        <w:jc w:val="left"/>
      </w:pPr>
    </w:p>
    <w:sectPr w:rsidR="00E004B0">
      <w:headerReference w:type="even" r:id="rId13"/>
      <w:headerReference w:type="default" r:id="rId14"/>
      <w:footerReference w:type="even" r:id="rId15"/>
      <w:footerReference w:type="default" r:id="rId16"/>
      <w:headerReference w:type="first" r:id="rId17"/>
      <w:footerReference w:type="first" r:id="rId18"/>
      <w:pgSz w:w="12240" w:h="15840"/>
      <w:pgMar w:top="2314" w:right="1796" w:bottom="1391"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41A5D" w14:textId="77777777" w:rsidR="00D401B9" w:rsidRDefault="00D401B9">
      <w:pPr>
        <w:spacing w:after="0" w:line="240" w:lineRule="auto"/>
      </w:pPr>
      <w:r>
        <w:separator/>
      </w:r>
    </w:p>
  </w:endnote>
  <w:endnote w:type="continuationSeparator" w:id="0">
    <w:p w14:paraId="606956C9" w14:textId="77777777" w:rsidR="00D401B9" w:rsidRDefault="00D40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DB88" w14:textId="77777777" w:rsidR="00E004B0" w:rsidRDefault="0015139A">
    <w:pPr>
      <w:spacing w:after="22" w:line="217" w:lineRule="auto"/>
      <w:ind w:left="0"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p>
  <w:p w14:paraId="0A19D6D6" w14:textId="77777777" w:rsidR="00E004B0" w:rsidRDefault="0015139A">
    <w:pPr>
      <w:spacing w:after="0" w:line="259" w:lineRule="auto"/>
      <w:ind w:left="0" w:firstLine="0"/>
      <w:jc w:val="left"/>
    </w:pP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38D7" w14:textId="77777777" w:rsidR="005247E0" w:rsidRDefault="005247E0">
    <w:pPr>
      <w:spacing w:after="22" w:line="217" w:lineRule="auto"/>
      <w:ind w:left="0" w:firstLine="0"/>
      <w:jc w:val="left"/>
      <w:rPr>
        <w:ins w:id="213" w:author="Abhijit S Nabar" w:date="2021-02-12T14:41:00Z"/>
        <w:b/>
        <w:i/>
        <w:sz w:val="16"/>
      </w:rPr>
    </w:pPr>
  </w:p>
  <w:p w14:paraId="6CF772C9" w14:textId="77777777" w:rsidR="00E004B0" w:rsidRDefault="0015139A">
    <w:pPr>
      <w:spacing w:after="22" w:line="217" w:lineRule="auto"/>
      <w:ind w:left="0"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p>
  <w:p w14:paraId="6BFB6B53" w14:textId="77777777" w:rsidR="00E004B0" w:rsidRDefault="0015139A">
    <w:pPr>
      <w:spacing w:after="0" w:line="259" w:lineRule="auto"/>
      <w:ind w:left="0" w:firstLine="0"/>
      <w:jc w:val="left"/>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8ADF" w14:textId="77777777" w:rsidR="00E004B0" w:rsidRDefault="0015139A">
    <w:pPr>
      <w:spacing w:after="22" w:line="217" w:lineRule="auto"/>
      <w:ind w:left="0" w:firstLine="0"/>
      <w:jc w:val="left"/>
    </w:pPr>
    <w:r>
      <w:rPr>
        <w:b/>
        <w:i/>
        <w:sz w:val="16"/>
      </w:rPr>
      <w:t xml:space="preserve">Hard copy is not mandatory. This document is controlled by distribution through Sesa intranet portal. If hard copy is to be used, it shall be stamped with seal of </w:t>
    </w:r>
    <w:r>
      <w:rPr>
        <w:b/>
        <w:i/>
        <w:color w:val="FF0000"/>
        <w:sz w:val="16"/>
      </w:rPr>
      <w:t xml:space="preserve">Controlled Copy </w:t>
    </w:r>
    <w:r>
      <w:rPr>
        <w:b/>
        <w:i/>
        <w:sz w:val="16"/>
      </w:rPr>
      <w:t xml:space="preserve">in Red.  </w:t>
    </w:r>
    <w:r>
      <w:rPr>
        <w:b/>
      </w:rPr>
      <w:t xml:space="preserve"> </w:t>
    </w:r>
  </w:p>
  <w:p w14:paraId="50A179A8" w14:textId="77777777" w:rsidR="00E004B0" w:rsidRDefault="0015139A">
    <w:pPr>
      <w:spacing w:after="0" w:line="259" w:lineRule="auto"/>
      <w:ind w:left="0" w:firstLine="0"/>
      <w:jc w:val="left"/>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2BCB" w14:textId="77777777" w:rsidR="00D401B9" w:rsidRDefault="00D401B9">
      <w:pPr>
        <w:spacing w:after="0" w:line="240" w:lineRule="auto"/>
      </w:pPr>
      <w:r>
        <w:separator/>
      </w:r>
    </w:p>
  </w:footnote>
  <w:footnote w:type="continuationSeparator" w:id="0">
    <w:p w14:paraId="57DFE3FC" w14:textId="77777777" w:rsidR="00D401B9" w:rsidRDefault="00D40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98" w:type="dxa"/>
        <w:bottom w:w="4" w:type="dxa"/>
        <w:right w:w="161" w:type="dxa"/>
      </w:tblCellMar>
      <w:tblLook w:val="04A0" w:firstRow="1" w:lastRow="0" w:firstColumn="1" w:lastColumn="0" w:noHBand="0" w:noVBand="1"/>
    </w:tblPr>
    <w:tblGrid>
      <w:gridCol w:w="1702"/>
      <w:gridCol w:w="4395"/>
      <w:gridCol w:w="1700"/>
      <w:gridCol w:w="2126"/>
    </w:tblGrid>
    <w:tr w:rsidR="00E004B0" w14:paraId="46F5E347"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7F951C02" w14:textId="77777777" w:rsidR="00E004B0" w:rsidRDefault="0015139A">
          <w:pPr>
            <w:spacing w:after="0" w:line="259" w:lineRule="auto"/>
            <w:ind w:left="0" w:firstLine="0"/>
            <w:jc w:val="right"/>
          </w:pPr>
          <w:r>
            <w:rPr>
              <w:noProof/>
              <w:lang w:val="en-US" w:eastAsia="en-US"/>
            </w:rPr>
            <w:drawing>
              <wp:inline distT="0" distB="0" distL="0" distR="0" wp14:anchorId="17BC0489" wp14:editId="2306C6C6">
                <wp:extent cx="887095" cy="50609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87095" cy="506095"/>
                        </a:xfrm>
                        <a:prstGeom prst="rect">
                          <a:avLst/>
                        </a:prstGeom>
                      </pic:spPr>
                    </pic:pic>
                  </a:graphicData>
                </a:graphic>
              </wp:inline>
            </w:drawing>
          </w: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166070C4" w14:textId="77777777" w:rsidR="00E004B0" w:rsidRDefault="0015139A">
          <w:pPr>
            <w:spacing w:after="0" w:line="259" w:lineRule="auto"/>
            <w:ind w:left="61" w:firstLine="0"/>
            <w:jc w:val="center"/>
          </w:pPr>
          <w:r>
            <w:rPr>
              <w:b/>
              <w:sz w:val="18"/>
            </w:rPr>
            <w:t xml:space="preserve">VEDANTA LIMITED – VALUE ADDITION </w:t>
          </w:r>
        </w:p>
        <w:p w14:paraId="0CD2C262" w14:textId="77777777" w:rsidR="00E004B0" w:rsidRDefault="0015139A">
          <w:pPr>
            <w:spacing w:after="0" w:line="259" w:lineRule="auto"/>
            <w:ind w:left="65"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0C77DF67" w14:textId="77777777" w:rsidR="00E004B0" w:rsidRDefault="0015139A">
          <w:pPr>
            <w:spacing w:after="0" w:line="259" w:lineRule="auto"/>
            <w:ind w:firstLine="0"/>
            <w:jc w:val="left"/>
          </w:pPr>
          <w:r>
            <w:rPr>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6DC235ED" w14:textId="77777777" w:rsidR="00E004B0" w:rsidRDefault="0015139A">
          <w:pPr>
            <w:spacing w:after="0" w:line="259" w:lineRule="auto"/>
            <w:ind w:firstLine="0"/>
            <w:jc w:val="left"/>
          </w:pPr>
          <w:r>
            <w:rPr>
              <w:b/>
              <w:sz w:val="18"/>
            </w:rPr>
            <w:t>VL/IMS/PID1/MECH/</w:t>
          </w:r>
        </w:p>
        <w:p w14:paraId="4E9BB830" w14:textId="77777777" w:rsidR="00E004B0" w:rsidRDefault="0015139A">
          <w:pPr>
            <w:spacing w:after="0" w:line="259" w:lineRule="auto"/>
            <w:ind w:firstLine="0"/>
            <w:jc w:val="left"/>
          </w:pPr>
          <w:r>
            <w:rPr>
              <w:b/>
              <w:sz w:val="18"/>
            </w:rPr>
            <w:t xml:space="preserve">WI/69 </w:t>
          </w:r>
        </w:p>
      </w:tc>
    </w:tr>
    <w:tr w:rsidR="00E004B0" w14:paraId="232981D0" w14:textId="77777777">
      <w:trPr>
        <w:trHeight w:val="216"/>
      </w:trPr>
      <w:tc>
        <w:tcPr>
          <w:tcW w:w="0" w:type="auto"/>
          <w:vMerge/>
          <w:tcBorders>
            <w:top w:val="nil"/>
            <w:left w:val="single" w:sz="4" w:space="0" w:color="000000"/>
            <w:bottom w:val="nil"/>
            <w:right w:val="single" w:sz="4" w:space="0" w:color="000000"/>
          </w:tcBorders>
        </w:tcPr>
        <w:p w14:paraId="621CEC77" w14:textId="77777777" w:rsidR="00E004B0" w:rsidRDefault="00E004B0">
          <w:pPr>
            <w:spacing w:after="160" w:line="259" w:lineRule="auto"/>
            <w:ind w:left="0" w:firstLine="0"/>
            <w:jc w:val="left"/>
          </w:pPr>
        </w:p>
      </w:tc>
      <w:tc>
        <w:tcPr>
          <w:tcW w:w="4395" w:type="dxa"/>
          <w:tcBorders>
            <w:top w:val="single" w:sz="4" w:space="0" w:color="000000"/>
            <w:left w:val="single" w:sz="4" w:space="0" w:color="000000"/>
            <w:bottom w:val="single" w:sz="4" w:space="0" w:color="000000"/>
            <w:right w:val="single" w:sz="4" w:space="0" w:color="000000"/>
          </w:tcBorders>
        </w:tcPr>
        <w:p w14:paraId="0AA86AA0" w14:textId="77777777" w:rsidR="00E004B0" w:rsidRDefault="0015139A">
          <w:pPr>
            <w:spacing w:after="0" w:line="259" w:lineRule="auto"/>
            <w:ind w:left="57"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7A0F23FC" w14:textId="77777777" w:rsidR="00E004B0" w:rsidRDefault="0015139A">
          <w:pPr>
            <w:spacing w:after="0" w:line="259" w:lineRule="auto"/>
            <w:ind w:firstLine="0"/>
            <w:jc w:val="left"/>
          </w:pPr>
          <w:r>
            <w:rPr>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31E46CAA" w14:textId="77777777" w:rsidR="00E004B0" w:rsidRDefault="0015139A">
          <w:pPr>
            <w:spacing w:after="0" w:line="259" w:lineRule="auto"/>
            <w:ind w:firstLine="0"/>
            <w:jc w:val="left"/>
          </w:pPr>
          <w:r>
            <w:rPr>
              <w:b/>
              <w:sz w:val="18"/>
            </w:rPr>
            <w:t xml:space="preserve">01.12.2018 </w:t>
          </w:r>
        </w:p>
      </w:tc>
    </w:tr>
    <w:tr w:rsidR="00E004B0" w14:paraId="59C82ADD" w14:textId="77777777">
      <w:trPr>
        <w:trHeight w:val="216"/>
      </w:trPr>
      <w:tc>
        <w:tcPr>
          <w:tcW w:w="0" w:type="auto"/>
          <w:vMerge/>
          <w:tcBorders>
            <w:top w:val="nil"/>
            <w:left w:val="single" w:sz="4" w:space="0" w:color="000000"/>
            <w:bottom w:val="nil"/>
            <w:right w:val="single" w:sz="4" w:space="0" w:color="000000"/>
          </w:tcBorders>
        </w:tcPr>
        <w:p w14:paraId="0A65CA0E" w14:textId="77777777" w:rsidR="00E004B0" w:rsidRDefault="00E004B0">
          <w:pPr>
            <w:spacing w:after="160" w:line="259" w:lineRule="auto"/>
            <w:ind w:left="0" w:firstLine="0"/>
            <w:jc w:val="left"/>
          </w:pPr>
        </w:p>
      </w:tc>
      <w:tc>
        <w:tcPr>
          <w:tcW w:w="4395" w:type="dxa"/>
          <w:vMerge w:val="restart"/>
          <w:tcBorders>
            <w:top w:val="single" w:sz="4" w:space="0" w:color="000000"/>
            <w:left w:val="single" w:sz="4" w:space="0" w:color="000000"/>
            <w:bottom w:val="single" w:sz="4" w:space="0" w:color="000000"/>
            <w:right w:val="single" w:sz="4" w:space="0" w:color="000000"/>
          </w:tcBorders>
          <w:vAlign w:val="center"/>
        </w:tcPr>
        <w:p w14:paraId="7E05251E" w14:textId="77777777" w:rsidR="00E004B0" w:rsidRDefault="0015139A">
          <w:pPr>
            <w:spacing w:after="0" w:line="259" w:lineRule="auto"/>
            <w:ind w:left="0" w:right="11" w:firstLine="0"/>
            <w:jc w:val="center"/>
          </w:pPr>
          <w:r>
            <w:rPr>
              <w:b/>
              <w:sz w:val="18"/>
            </w:rPr>
            <w:t xml:space="preserve">Work Instructions for using tower ladder </w:t>
          </w:r>
        </w:p>
      </w:tc>
      <w:tc>
        <w:tcPr>
          <w:tcW w:w="1700" w:type="dxa"/>
          <w:tcBorders>
            <w:top w:val="single" w:sz="4" w:space="0" w:color="000000"/>
            <w:left w:val="single" w:sz="4" w:space="0" w:color="000000"/>
            <w:bottom w:val="single" w:sz="4" w:space="0" w:color="000000"/>
            <w:right w:val="single" w:sz="4" w:space="0" w:color="000000"/>
          </w:tcBorders>
        </w:tcPr>
        <w:p w14:paraId="266DEC48" w14:textId="77777777" w:rsidR="00E004B0" w:rsidRDefault="0015139A">
          <w:pPr>
            <w:spacing w:after="0" w:line="259" w:lineRule="auto"/>
            <w:ind w:firstLine="0"/>
            <w:jc w:val="left"/>
          </w:pPr>
          <w:r>
            <w:rPr>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620E4DB6" w14:textId="77777777" w:rsidR="00E004B0" w:rsidRDefault="0015139A">
          <w:pPr>
            <w:spacing w:after="0" w:line="259" w:lineRule="auto"/>
            <w:ind w:firstLine="0"/>
            <w:jc w:val="left"/>
          </w:pPr>
          <w:r>
            <w:rPr>
              <w:b/>
              <w:sz w:val="18"/>
            </w:rPr>
            <w:t xml:space="preserve">1 </w:t>
          </w:r>
        </w:p>
      </w:tc>
    </w:tr>
    <w:tr w:rsidR="00E004B0" w14:paraId="30ED7276" w14:textId="77777777">
      <w:trPr>
        <w:trHeight w:val="219"/>
      </w:trPr>
      <w:tc>
        <w:tcPr>
          <w:tcW w:w="0" w:type="auto"/>
          <w:vMerge/>
          <w:tcBorders>
            <w:top w:val="nil"/>
            <w:left w:val="single" w:sz="4" w:space="0" w:color="000000"/>
            <w:bottom w:val="single" w:sz="4" w:space="0" w:color="000000"/>
            <w:right w:val="single" w:sz="4" w:space="0" w:color="000000"/>
          </w:tcBorders>
        </w:tcPr>
        <w:p w14:paraId="6F2141C4" w14:textId="77777777" w:rsidR="00E004B0" w:rsidRDefault="00E004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9E4E21A" w14:textId="77777777" w:rsidR="00E004B0" w:rsidRDefault="00E004B0">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14:paraId="0CC300DA" w14:textId="77777777" w:rsidR="00E004B0" w:rsidRDefault="0015139A">
          <w:pPr>
            <w:spacing w:after="0" w:line="259" w:lineRule="auto"/>
            <w:ind w:firstLine="0"/>
            <w:jc w:val="left"/>
          </w:pPr>
          <w:r>
            <w:rPr>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300452E9" w14:textId="77777777" w:rsidR="00E004B0" w:rsidRDefault="0015139A">
          <w:pPr>
            <w:spacing w:after="0" w:line="259" w:lineRule="auto"/>
            <w:ind w:firstLine="0"/>
            <w:jc w:val="left"/>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r w:rsidR="003B4487">
            <w:fldChar w:fldCharType="begin"/>
          </w:r>
          <w:r w:rsidR="003B4487">
            <w:instrText xml:space="preserve"> NUMPAGES   \* MERGEFORMAT </w:instrText>
          </w:r>
          <w:r w:rsidR="003B4487">
            <w:fldChar w:fldCharType="separate"/>
          </w:r>
          <w:r>
            <w:rPr>
              <w:b/>
              <w:sz w:val="18"/>
            </w:rPr>
            <w:t>7</w:t>
          </w:r>
          <w:r w:rsidR="003B4487">
            <w:rPr>
              <w:b/>
              <w:sz w:val="18"/>
            </w:rPr>
            <w:fldChar w:fldCharType="end"/>
          </w:r>
          <w:r>
            <w:rPr>
              <w:b/>
              <w:sz w:val="18"/>
            </w:rPr>
            <w:t xml:space="preserve"> </w:t>
          </w:r>
        </w:p>
      </w:tc>
    </w:tr>
  </w:tbl>
  <w:p w14:paraId="204CED17" w14:textId="77777777" w:rsidR="00E004B0" w:rsidRDefault="0015139A">
    <w:pPr>
      <w:spacing w:after="0" w:line="230" w:lineRule="auto"/>
      <w:ind w:left="0" w:right="8054" w:firstLine="540"/>
    </w:pPr>
    <w:r>
      <w:rPr>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3B4487" w14:paraId="647C5121" w14:textId="77777777" w:rsidTr="007677B2">
      <w:trPr>
        <w:trHeight w:val="251"/>
        <w:ins w:id="180" w:author="Archana Mandrekar" w:date="2022-12-14T15:58:00Z"/>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6E4ECDB2" w14:textId="27518F86" w:rsidR="003B4487" w:rsidRDefault="003B4487" w:rsidP="003B4487">
          <w:pPr>
            <w:pStyle w:val="Header"/>
            <w:spacing w:line="276" w:lineRule="auto"/>
            <w:ind w:left="-122"/>
            <w:jc w:val="center"/>
            <w:rPr>
              <w:ins w:id="181" w:author="Archana Mandrekar" w:date="2022-12-14T15:58:00Z"/>
            </w:rPr>
          </w:pPr>
          <w:ins w:id="182" w:author="Archana Mandrekar" w:date="2022-12-14T15:58:00Z">
            <w:r w:rsidRPr="003450E1">
              <w:rPr>
                <w:noProof/>
              </w:rPr>
              <w:drawing>
                <wp:inline distT="0" distB="0" distL="0" distR="0" wp14:anchorId="777212F9" wp14:editId="08B1C7FB">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ins>
        </w:p>
      </w:tc>
      <w:tc>
        <w:tcPr>
          <w:tcW w:w="4111" w:type="dxa"/>
          <w:tcBorders>
            <w:top w:val="single" w:sz="4" w:space="0" w:color="auto"/>
            <w:left w:val="single" w:sz="4" w:space="0" w:color="auto"/>
            <w:bottom w:val="single" w:sz="4" w:space="0" w:color="auto"/>
            <w:right w:val="single" w:sz="4" w:space="0" w:color="auto"/>
          </w:tcBorders>
          <w:vAlign w:val="center"/>
          <w:hideMark/>
        </w:tcPr>
        <w:p w14:paraId="60360D97" w14:textId="77777777" w:rsidR="003B4487" w:rsidRPr="009D119B" w:rsidRDefault="003B4487" w:rsidP="003B4487">
          <w:pPr>
            <w:pStyle w:val="NoSpacing"/>
            <w:jc w:val="center"/>
            <w:rPr>
              <w:ins w:id="183" w:author="Archana Mandrekar" w:date="2022-12-14T15:58:00Z"/>
              <w:rFonts w:ascii="Times New Roman" w:hAnsi="Times New Roman"/>
              <w:b/>
              <w:lang w:val="en-US" w:eastAsia="en-US"/>
            </w:rPr>
          </w:pPr>
          <w:ins w:id="184" w:author="Archana Mandrekar" w:date="2022-12-14T15:58:00Z">
            <w:r w:rsidRPr="009D119B">
              <w:rPr>
                <w:rFonts w:ascii="Times New Roman" w:hAnsi="Times New Roman"/>
                <w:b/>
              </w:rPr>
              <w:t>VEDANTA LIMITED – VALUE ADDED BUSINESS</w:t>
            </w:r>
          </w:ins>
        </w:p>
      </w:tc>
      <w:tc>
        <w:tcPr>
          <w:tcW w:w="1701" w:type="dxa"/>
          <w:tcBorders>
            <w:top w:val="single" w:sz="4" w:space="0" w:color="auto"/>
            <w:left w:val="single" w:sz="4" w:space="0" w:color="auto"/>
            <w:bottom w:val="single" w:sz="4" w:space="0" w:color="auto"/>
            <w:right w:val="single" w:sz="4" w:space="0" w:color="auto"/>
          </w:tcBorders>
          <w:hideMark/>
        </w:tcPr>
        <w:p w14:paraId="14B4314D" w14:textId="77777777" w:rsidR="003B4487" w:rsidRPr="009D119B" w:rsidRDefault="003B4487" w:rsidP="003B4487">
          <w:pPr>
            <w:pStyle w:val="NoSpacing"/>
            <w:rPr>
              <w:ins w:id="185" w:author="Archana Mandrekar" w:date="2022-12-14T15:58:00Z"/>
              <w:rFonts w:ascii="Times New Roman" w:hAnsi="Times New Roman"/>
              <w:b/>
              <w:lang w:val="en-US" w:eastAsia="en-US"/>
            </w:rPr>
          </w:pPr>
          <w:ins w:id="186" w:author="Archana Mandrekar" w:date="2022-12-14T15:58:00Z">
            <w:r w:rsidRPr="009D119B">
              <w:rPr>
                <w:rFonts w:ascii="Times New Roman" w:hAnsi="Times New Roman"/>
                <w:b/>
              </w:rPr>
              <w:t>Document No.:</w:t>
            </w:r>
          </w:ins>
        </w:p>
      </w:tc>
      <w:tc>
        <w:tcPr>
          <w:tcW w:w="1984" w:type="dxa"/>
          <w:tcBorders>
            <w:top w:val="single" w:sz="4" w:space="0" w:color="auto"/>
            <w:left w:val="single" w:sz="4" w:space="0" w:color="auto"/>
            <w:bottom w:val="single" w:sz="4" w:space="0" w:color="auto"/>
            <w:right w:val="single" w:sz="4" w:space="0" w:color="auto"/>
          </w:tcBorders>
          <w:hideMark/>
        </w:tcPr>
        <w:p w14:paraId="5FD40979" w14:textId="77777777" w:rsidR="003B4487" w:rsidRPr="009D119B" w:rsidRDefault="003B4487" w:rsidP="003B4487">
          <w:pPr>
            <w:pStyle w:val="NoSpacing"/>
            <w:rPr>
              <w:ins w:id="187" w:author="Archana Mandrekar" w:date="2022-12-14T15:58:00Z"/>
              <w:rFonts w:ascii="Times New Roman" w:hAnsi="Times New Roman"/>
              <w:b/>
              <w:lang w:val="en-US" w:eastAsia="en-US"/>
            </w:rPr>
          </w:pPr>
          <w:ins w:id="188" w:author="Archana Mandrekar" w:date="2022-12-14T15:58:00Z">
            <w:r w:rsidRPr="009D119B">
              <w:rPr>
                <w:rFonts w:ascii="Times New Roman" w:hAnsi="Times New Roman"/>
                <w:b/>
              </w:rPr>
              <w:t>VL/IMS/VAB/PID-1 /MECH/WI/01</w:t>
            </w:r>
          </w:ins>
        </w:p>
      </w:tc>
    </w:tr>
    <w:tr w:rsidR="003B4487" w14:paraId="21B6BB78" w14:textId="77777777" w:rsidTr="007677B2">
      <w:trPr>
        <w:trHeight w:val="143"/>
        <w:ins w:id="189" w:author="Archana Mandrekar" w:date="2022-12-14T15:58: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0414797" w14:textId="77777777" w:rsidR="003B4487" w:rsidRDefault="003B4487" w:rsidP="003B4487">
          <w:pPr>
            <w:rPr>
              <w:ins w:id="190" w:author="Archana Mandrekar" w:date="2022-12-14T15:58:00Z"/>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33643536" w14:textId="77777777" w:rsidR="003B4487" w:rsidRPr="009D119B" w:rsidRDefault="003B4487" w:rsidP="003B4487">
          <w:pPr>
            <w:pStyle w:val="NoSpacing"/>
            <w:jc w:val="center"/>
            <w:rPr>
              <w:ins w:id="191" w:author="Archana Mandrekar" w:date="2022-12-14T15:58:00Z"/>
              <w:rFonts w:ascii="Times New Roman" w:hAnsi="Times New Roman"/>
              <w:b/>
              <w:lang w:val="en-US" w:eastAsia="en-US"/>
            </w:rPr>
          </w:pPr>
          <w:ins w:id="192" w:author="Archana Mandrekar" w:date="2022-12-14T15:58:00Z">
            <w:r w:rsidRPr="009D119B">
              <w:rPr>
                <w:rFonts w:ascii="Times New Roman" w:hAnsi="Times New Roman"/>
                <w:b/>
              </w:rPr>
              <w:t>Integrated Management System</w:t>
            </w:r>
          </w:ins>
        </w:p>
      </w:tc>
      <w:tc>
        <w:tcPr>
          <w:tcW w:w="1701" w:type="dxa"/>
          <w:tcBorders>
            <w:top w:val="single" w:sz="4" w:space="0" w:color="auto"/>
            <w:left w:val="single" w:sz="4" w:space="0" w:color="auto"/>
            <w:bottom w:val="single" w:sz="4" w:space="0" w:color="auto"/>
            <w:right w:val="single" w:sz="4" w:space="0" w:color="auto"/>
          </w:tcBorders>
          <w:hideMark/>
        </w:tcPr>
        <w:p w14:paraId="265A2BCA" w14:textId="77777777" w:rsidR="003B4487" w:rsidRPr="009D119B" w:rsidRDefault="003B4487" w:rsidP="003B4487">
          <w:pPr>
            <w:pStyle w:val="NoSpacing"/>
            <w:rPr>
              <w:ins w:id="193" w:author="Archana Mandrekar" w:date="2022-12-14T15:58:00Z"/>
              <w:rFonts w:ascii="Times New Roman" w:hAnsi="Times New Roman"/>
              <w:b/>
              <w:lang w:val="en-US" w:eastAsia="en-US"/>
            </w:rPr>
          </w:pPr>
          <w:ins w:id="194" w:author="Archana Mandrekar" w:date="2022-12-14T15:58:00Z">
            <w:r w:rsidRPr="009D119B">
              <w:rPr>
                <w:rFonts w:ascii="Times New Roman" w:hAnsi="Times New Roman"/>
                <w:b/>
              </w:rPr>
              <w:t>Revision Date:</w:t>
            </w:r>
          </w:ins>
        </w:p>
      </w:tc>
      <w:tc>
        <w:tcPr>
          <w:tcW w:w="1984" w:type="dxa"/>
          <w:tcBorders>
            <w:top w:val="single" w:sz="4" w:space="0" w:color="auto"/>
            <w:left w:val="single" w:sz="4" w:space="0" w:color="auto"/>
            <w:bottom w:val="single" w:sz="4" w:space="0" w:color="auto"/>
            <w:right w:val="single" w:sz="4" w:space="0" w:color="auto"/>
          </w:tcBorders>
          <w:hideMark/>
        </w:tcPr>
        <w:p w14:paraId="6C4EAFAF" w14:textId="77777777" w:rsidR="003B4487" w:rsidRPr="009D119B" w:rsidRDefault="003B4487" w:rsidP="003B4487">
          <w:pPr>
            <w:pStyle w:val="NoSpacing"/>
            <w:rPr>
              <w:ins w:id="195" w:author="Archana Mandrekar" w:date="2022-12-14T15:58:00Z"/>
              <w:rFonts w:ascii="Times New Roman" w:hAnsi="Times New Roman"/>
              <w:b/>
              <w:lang w:val="en-US" w:eastAsia="en-US"/>
            </w:rPr>
          </w:pPr>
          <w:ins w:id="196" w:author="Archana Mandrekar" w:date="2022-12-14T15:58:00Z">
            <w:r w:rsidRPr="009D119B">
              <w:rPr>
                <w:rFonts w:ascii="Times New Roman" w:hAnsi="Times New Roman"/>
                <w:b/>
                <w:lang w:val="en-US" w:eastAsia="en-US"/>
              </w:rPr>
              <w:t>14.11.2022</w:t>
            </w:r>
          </w:ins>
        </w:p>
      </w:tc>
    </w:tr>
    <w:tr w:rsidR="003B4487" w14:paraId="599A3E2A" w14:textId="77777777" w:rsidTr="007677B2">
      <w:trPr>
        <w:trHeight w:val="143"/>
        <w:ins w:id="197" w:author="Archana Mandrekar" w:date="2022-12-14T15:58: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A42BDD6" w14:textId="77777777" w:rsidR="003B4487" w:rsidRDefault="003B4487" w:rsidP="003B4487">
          <w:pPr>
            <w:rPr>
              <w:ins w:id="198" w:author="Archana Mandrekar" w:date="2022-12-14T15:58:00Z"/>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6D79B360" w14:textId="77777777" w:rsidR="003B4487" w:rsidRPr="009D119B" w:rsidRDefault="003B4487" w:rsidP="003B4487">
          <w:pPr>
            <w:pStyle w:val="Default"/>
            <w:rPr>
              <w:ins w:id="199" w:author="Archana Mandrekar" w:date="2022-12-14T15:58:00Z"/>
              <w:b/>
              <w:bCs/>
              <w:color w:val="auto"/>
              <w:sz w:val="27"/>
              <w:szCs w:val="27"/>
            </w:rPr>
          </w:pPr>
          <w:ins w:id="200" w:author="Archana Mandrekar" w:date="2022-12-14T15:58:00Z">
            <w:r w:rsidRPr="009D119B">
              <w:rPr>
                <w:b/>
                <w:bCs/>
                <w:color w:val="auto"/>
                <w:sz w:val="27"/>
                <w:szCs w:val="27"/>
              </w:rPr>
              <w:t xml:space="preserve">Work Instruction for Online CBM </w:t>
            </w:r>
          </w:ins>
        </w:p>
        <w:p w14:paraId="70E354CC" w14:textId="77777777" w:rsidR="003B4487" w:rsidRPr="009D119B" w:rsidRDefault="003B4487" w:rsidP="003B4487">
          <w:pPr>
            <w:pStyle w:val="NoSpacing"/>
            <w:jc w:val="center"/>
            <w:rPr>
              <w:ins w:id="201" w:author="Archana Mandrekar" w:date="2022-12-14T15:58: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5C38F7BD" w14:textId="77777777" w:rsidR="003B4487" w:rsidRPr="009D119B" w:rsidRDefault="003B4487" w:rsidP="003B4487">
          <w:pPr>
            <w:pStyle w:val="NoSpacing"/>
            <w:rPr>
              <w:ins w:id="202" w:author="Archana Mandrekar" w:date="2022-12-14T15:58:00Z"/>
              <w:rFonts w:ascii="Times New Roman" w:hAnsi="Times New Roman"/>
              <w:b/>
              <w:lang w:val="en-US" w:eastAsia="en-US"/>
            </w:rPr>
          </w:pPr>
          <w:ins w:id="203" w:author="Archana Mandrekar" w:date="2022-12-14T15:58:00Z">
            <w:r w:rsidRPr="009D119B">
              <w:rPr>
                <w:rFonts w:ascii="Times New Roman" w:hAnsi="Times New Roman"/>
                <w:b/>
              </w:rPr>
              <w:t>Revision No.:</w:t>
            </w:r>
          </w:ins>
        </w:p>
      </w:tc>
      <w:tc>
        <w:tcPr>
          <w:tcW w:w="1984" w:type="dxa"/>
          <w:tcBorders>
            <w:top w:val="single" w:sz="4" w:space="0" w:color="auto"/>
            <w:left w:val="single" w:sz="4" w:space="0" w:color="auto"/>
            <w:bottom w:val="single" w:sz="4" w:space="0" w:color="auto"/>
            <w:right w:val="single" w:sz="4" w:space="0" w:color="auto"/>
          </w:tcBorders>
          <w:hideMark/>
        </w:tcPr>
        <w:p w14:paraId="10850194" w14:textId="77777777" w:rsidR="003B4487" w:rsidRPr="009D119B" w:rsidRDefault="003B4487" w:rsidP="003B4487">
          <w:pPr>
            <w:pStyle w:val="NoSpacing"/>
            <w:rPr>
              <w:ins w:id="204" w:author="Archana Mandrekar" w:date="2022-12-14T15:58:00Z"/>
              <w:rFonts w:ascii="Times New Roman" w:hAnsi="Times New Roman"/>
              <w:b/>
              <w:lang w:val="en-US" w:eastAsia="en-US"/>
            </w:rPr>
          </w:pPr>
          <w:ins w:id="205" w:author="Archana Mandrekar" w:date="2022-12-14T15:58:00Z">
            <w:r w:rsidRPr="009D119B">
              <w:rPr>
                <w:rFonts w:ascii="Times New Roman" w:hAnsi="Times New Roman"/>
                <w:b/>
                <w:lang w:val="en-US" w:eastAsia="en-US"/>
              </w:rPr>
              <w:t>00</w:t>
            </w:r>
          </w:ins>
        </w:p>
      </w:tc>
    </w:tr>
    <w:tr w:rsidR="003B4487" w14:paraId="5A9AD97F" w14:textId="77777777" w:rsidTr="007677B2">
      <w:trPr>
        <w:trHeight w:val="98"/>
        <w:ins w:id="206" w:author="Archana Mandrekar" w:date="2022-12-14T15:58:00Z"/>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D4FC254" w14:textId="77777777" w:rsidR="003B4487" w:rsidRDefault="003B4487" w:rsidP="003B4487">
          <w:pPr>
            <w:rPr>
              <w:ins w:id="207" w:author="Archana Mandrekar" w:date="2022-12-14T15:58:00Z"/>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47DEC7AA" w14:textId="77777777" w:rsidR="003B4487" w:rsidRPr="00B834FB" w:rsidRDefault="003B4487" w:rsidP="003B4487">
          <w:pPr>
            <w:pStyle w:val="NoSpacing"/>
            <w:rPr>
              <w:ins w:id="208" w:author="Archana Mandrekar" w:date="2022-12-14T15:58:00Z"/>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489E929C" w14:textId="77777777" w:rsidR="003B4487" w:rsidRPr="00B834FB" w:rsidRDefault="003B4487" w:rsidP="003B4487">
          <w:pPr>
            <w:pStyle w:val="NoSpacing"/>
            <w:rPr>
              <w:ins w:id="209" w:author="Archana Mandrekar" w:date="2022-12-14T15:58:00Z"/>
              <w:rFonts w:ascii="Times New Roman" w:hAnsi="Times New Roman"/>
              <w:b/>
              <w:lang w:val="en-US" w:eastAsia="en-US"/>
            </w:rPr>
          </w:pPr>
          <w:ins w:id="210" w:author="Archana Mandrekar" w:date="2022-12-14T15:58:00Z">
            <w:r w:rsidRPr="00B834FB">
              <w:rPr>
                <w:rFonts w:ascii="Times New Roman" w:hAnsi="Times New Roman"/>
                <w:b/>
              </w:rPr>
              <w:t>Page No.:</w:t>
            </w:r>
          </w:ins>
        </w:p>
      </w:tc>
      <w:tc>
        <w:tcPr>
          <w:tcW w:w="1984" w:type="dxa"/>
          <w:tcBorders>
            <w:top w:val="single" w:sz="4" w:space="0" w:color="auto"/>
            <w:left w:val="single" w:sz="4" w:space="0" w:color="auto"/>
            <w:bottom w:val="single" w:sz="4" w:space="0" w:color="auto"/>
            <w:right w:val="single" w:sz="4" w:space="0" w:color="auto"/>
          </w:tcBorders>
          <w:hideMark/>
        </w:tcPr>
        <w:p w14:paraId="066B39F3" w14:textId="77777777" w:rsidR="003B4487" w:rsidRPr="00B834FB" w:rsidRDefault="003B4487" w:rsidP="003B4487">
          <w:pPr>
            <w:pStyle w:val="NoSpacing"/>
            <w:rPr>
              <w:ins w:id="211" w:author="Archana Mandrekar" w:date="2022-12-14T15:58:00Z"/>
              <w:rFonts w:ascii="Times New Roman" w:hAnsi="Times New Roman"/>
              <w:b/>
              <w:lang w:val="en-US" w:eastAsia="en-US"/>
            </w:rPr>
          </w:pPr>
          <w:ins w:id="212" w:author="Archana Mandrekar" w:date="2022-12-14T15:58:00Z">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ins>
        </w:p>
      </w:tc>
    </w:tr>
  </w:tbl>
  <w:p w14:paraId="135A8997" w14:textId="77777777" w:rsidR="00E004B0" w:rsidRDefault="0015139A" w:rsidP="00D23E2D">
    <w:pPr>
      <w:spacing w:after="0" w:line="230" w:lineRule="auto"/>
      <w:ind w:left="0" w:right="8054" w:firstLine="0"/>
    </w:pPr>
    <w:r>
      <w:rPr>
        <w:sz w:val="20"/>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517" w:tblpY="725"/>
      <w:tblOverlap w:val="never"/>
      <w:tblW w:w="9923" w:type="dxa"/>
      <w:tblInd w:w="0" w:type="dxa"/>
      <w:tblCellMar>
        <w:top w:w="12" w:type="dxa"/>
        <w:left w:w="98" w:type="dxa"/>
        <w:bottom w:w="4" w:type="dxa"/>
        <w:right w:w="161" w:type="dxa"/>
      </w:tblCellMar>
      <w:tblLook w:val="04A0" w:firstRow="1" w:lastRow="0" w:firstColumn="1" w:lastColumn="0" w:noHBand="0" w:noVBand="1"/>
    </w:tblPr>
    <w:tblGrid>
      <w:gridCol w:w="1702"/>
      <w:gridCol w:w="4395"/>
      <w:gridCol w:w="1700"/>
      <w:gridCol w:w="2126"/>
    </w:tblGrid>
    <w:tr w:rsidR="00E004B0" w14:paraId="3E644EB4" w14:textId="77777777">
      <w:trPr>
        <w:trHeight w:val="425"/>
      </w:trPr>
      <w:tc>
        <w:tcPr>
          <w:tcW w:w="1702" w:type="dxa"/>
          <w:vMerge w:val="restart"/>
          <w:tcBorders>
            <w:top w:val="single" w:sz="4" w:space="0" w:color="000000"/>
            <w:left w:val="single" w:sz="4" w:space="0" w:color="000000"/>
            <w:bottom w:val="single" w:sz="4" w:space="0" w:color="000000"/>
            <w:right w:val="single" w:sz="4" w:space="0" w:color="000000"/>
          </w:tcBorders>
          <w:vAlign w:val="bottom"/>
        </w:tcPr>
        <w:p w14:paraId="716A5553" w14:textId="77777777" w:rsidR="00E004B0" w:rsidRDefault="0015139A">
          <w:pPr>
            <w:spacing w:after="0" w:line="259" w:lineRule="auto"/>
            <w:ind w:left="0" w:firstLine="0"/>
            <w:jc w:val="right"/>
          </w:pPr>
          <w:r>
            <w:rPr>
              <w:noProof/>
              <w:lang w:val="en-US" w:eastAsia="en-US"/>
            </w:rPr>
            <w:drawing>
              <wp:inline distT="0" distB="0" distL="0" distR="0" wp14:anchorId="1C7E9DF5" wp14:editId="407E7E45">
                <wp:extent cx="887095" cy="50609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87095" cy="506095"/>
                        </a:xfrm>
                        <a:prstGeom prst="rect">
                          <a:avLst/>
                        </a:prstGeom>
                      </pic:spPr>
                    </pic:pic>
                  </a:graphicData>
                </a:graphic>
              </wp:inline>
            </w:drawing>
          </w:r>
          <w:r>
            <w:rPr>
              <w:sz w:val="18"/>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175850AF" w14:textId="77777777" w:rsidR="00E004B0" w:rsidRDefault="0015139A">
          <w:pPr>
            <w:spacing w:after="0" w:line="259" w:lineRule="auto"/>
            <w:ind w:left="61" w:firstLine="0"/>
            <w:jc w:val="center"/>
          </w:pPr>
          <w:r>
            <w:rPr>
              <w:b/>
              <w:sz w:val="18"/>
            </w:rPr>
            <w:t xml:space="preserve">VEDANTA LIMITED – VALUE ADDITION </w:t>
          </w:r>
        </w:p>
        <w:p w14:paraId="321C030C" w14:textId="77777777" w:rsidR="00E004B0" w:rsidRDefault="0015139A">
          <w:pPr>
            <w:spacing w:after="0" w:line="259" w:lineRule="auto"/>
            <w:ind w:left="65" w:firstLine="0"/>
            <w:jc w:val="center"/>
          </w:pPr>
          <w:r>
            <w:rPr>
              <w:b/>
              <w:sz w:val="18"/>
            </w:rPr>
            <w:t xml:space="preserve">BUSINESS </w:t>
          </w:r>
        </w:p>
      </w:tc>
      <w:tc>
        <w:tcPr>
          <w:tcW w:w="1700" w:type="dxa"/>
          <w:tcBorders>
            <w:top w:val="single" w:sz="4" w:space="0" w:color="000000"/>
            <w:left w:val="single" w:sz="4" w:space="0" w:color="000000"/>
            <w:bottom w:val="single" w:sz="4" w:space="0" w:color="000000"/>
            <w:right w:val="single" w:sz="4" w:space="0" w:color="000000"/>
          </w:tcBorders>
        </w:tcPr>
        <w:p w14:paraId="77ADA30C" w14:textId="77777777" w:rsidR="00E004B0" w:rsidRDefault="0015139A">
          <w:pPr>
            <w:spacing w:after="0" w:line="259" w:lineRule="auto"/>
            <w:ind w:firstLine="0"/>
            <w:jc w:val="left"/>
          </w:pPr>
          <w:r>
            <w:rPr>
              <w:b/>
              <w:sz w:val="18"/>
            </w:rPr>
            <w:t xml:space="preserve">Document No.: </w:t>
          </w:r>
        </w:p>
      </w:tc>
      <w:tc>
        <w:tcPr>
          <w:tcW w:w="2126" w:type="dxa"/>
          <w:tcBorders>
            <w:top w:val="single" w:sz="4" w:space="0" w:color="000000"/>
            <w:left w:val="single" w:sz="4" w:space="0" w:color="000000"/>
            <w:bottom w:val="single" w:sz="4" w:space="0" w:color="000000"/>
            <w:right w:val="single" w:sz="4" w:space="0" w:color="000000"/>
          </w:tcBorders>
        </w:tcPr>
        <w:p w14:paraId="5B54EC55" w14:textId="77777777" w:rsidR="00E004B0" w:rsidRDefault="0015139A">
          <w:pPr>
            <w:spacing w:after="0" w:line="259" w:lineRule="auto"/>
            <w:ind w:firstLine="0"/>
            <w:jc w:val="left"/>
          </w:pPr>
          <w:r>
            <w:rPr>
              <w:b/>
              <w:sz w:val="18"/>
            </w:rPr>
            <w:t>VL/IMS/PID1/MECH/</w:t>
          </w:r>
        </w:p>
        <w:p w14:paraId="63FB6526" w14:textId="77777777" w:rsidR="00E004B0" w:rsidRDefault="0015139A">
          <w:pPr>
            <w:spacing w:after="0" w:line="259" w:lineRule="auto"/>
            <w:ind w:firstLine="0"/>
            <w:jc w:val="left"/>
          </w:pPr>
          <w:r>
            <w:rPr>
              <w:b/>
              <w:sz w:val="18"/>
            </w:rPr>
            <w:t xml:space="preserve">WI/69 </w:t>
          </w:r>
        </w:p>
      </w:tc>
    </w:tr>
    <w:tr w:rsidR="00E004B0" w14:paraId="021C4237" w14:textId="77777777">
      <w:trPr>
        <w:trHeight w:val="216"/>
      </w:trPr>
      <w:tc>
        <w:tcPr>
          <w:tcW w:w="0" w:type="auto"/>
          <w:vMerge/>
          <w:tcBorders>
            <w:top w:val="nil"/>
            <w:left w:val="single" w:sz="4" w:space="0" w:color="000000"/>
            <w:bottom w:val="nil"/>
            <w:right w:val="single" w:sz="4" w:space="0" w:color="000000"/>
          </w:tcBorders>
        </w:tcPr>
        <w:p w14:paraId="292C1873" w14:textId="77777777" w:rsidR="00E004B0" w:rsidRDefault="00E004B0">
          <w:pPr>
            <w:spacing w:after="160" w:line="259" w:lineRule="auto"/>
            <w:ind w:left="0" w:firstLine="0"/>
            <w:jc w:val="left"/>
          </w:pPr>
        </w:p>
      </w:tc>
      <w:tc>
        <w:tcPr>
          <w:tcW w:w="4395" w:type="dxa"/>
          <w:tcBorders>
            <w:top w:val="single" w:sz="4" w:space="0" w:color="000000"/>
            <w:left w:val="single" w:sz="4" w:space="0" w:color="000000"/>
            <w:bottom w:val="single" w:sz="4" w:space="0" w:color="000000"/>
            <w:right w:val="single" w:sz="4" w:space="0" w:color="000000"/>
          </w:tcBorders>
        </w:tcPr>
        <w:p w14:paraId="1BB2AB14" w14:textId="77777777" w:rsidR="00E004B0" w:rsidRDefault="0015139A">
          <w:pPr>
            <w:spacing w:after="0" w:line="259" w:lineRule="auto"/>
            <w:ind w:left="57" w:firstLine="0"/>
            <w:jc w:val="center"/>
          </w:pPr>
          <w:r>
            <w:rPr>
              <w:b/>
              <w:sz w:val="18"/>
            </w:rPr>
            <w:t xml:space="preserve">INTEGRATED MANAGEMENT SYSTEM  </w:t>
          </w:r>
        </w:p>
      </w:tc>
      <w:tc>
        <w:tcPr>
          <w:tcW w:w="1700" w:type="dxa"/>
          <w:tcBorders>
            <w:top w:val="single" w:sz="4" w:space="0" w:color="000000"/>
            <w:left w:val="single" w:sz="4" w:space="0" w:color="000000"/>
            <w:bottom w:val="single" w:sz="4" w:space="0" w:color="000000"/>
            <w:right w:val="single" w:sz="4" w:space="0" w:color="000000"/>
          </w:tcBorders>
        </w:tcPr>
        <w:p w14:paraId="3059D3B1" w14:textId="77777777" w:rsidR="00E004B0" w:rsidRDefault="0015139A">
          <w:pPr>
            <w:spacing w:after="0" w:line="259" w:lineRule="auto"/>
            <w:ind w:firstLine="0"/>
            <w:jc w:val="left"/>
          </w:pPr>
          <w:r>
            <w:rPr>
              <w:b/>
              <w:sz w:val="18"/>
            </w:rPr>
            <w:t xml:space="preserve">Revision Date: </w:t>
          </w:r>
        </w:p>
      </w:tc>
      <w:tc>
        <w:tcPr>
          <w:tcW w:w="2126" w:type="dxa"/>
          <w:tcBorders>
            <w:top w:val="single" w:sz="4" w:space="0" w:color="000000"/>
            <w:left w:val="single" w:sz="4" w:space="0" w:color="000000"/>
            <w:bottom w:val="single" w:sz="4" w:space="0" w:color="000000"/>
            <w:right w:val="single" w:sz="4" w:space="0" w:color="000000"/>
          </w:tcBorders>
        </w:tcPr>
        <w:p w14:paraId="011AF456" w14:textId="77777777" w:rsidR="00E004B0" w:rsidRDefault="0015139A">
          <w:pPr>
            <w:spacing w:after="0" w:line="259" w:lineRule="auto"/>
            <w:ind w:firstLine="0"/>
            <w:jc w:val="left"/>
          </w:pPr>
          <w:r>
            <w:rPr>
              <w:b/>
              <w:sz w:val="18"/>
            </w:rPr>
            <w:t xml:space="preserve">01.12.2018 </w:t>
          </w:r>
        </w:p>
      </w:tc>
    </w:tr>
    <w:tr w:rsidR="00E004B0" w14:paraId="71721E9E" w14:textId="77777777">
      <w:trPr>
        <w:trHeight w:val="216"/>
      </w:trPr>
      <w:tc>
        <w:tcPr>
          <w:tcW w:w="0" w:type="auto"/>
          <w:vMerge/>
          <w:tcBorders>
            <w:top w:val="nil"/>
            <w:left w:val="single" w:sz="4" w:space="0" w:color="000000"/>
            <w:bottom w:val="nil"/>
            <w:right w:val="single" w:sz="4" w:space="0" w:color="000000"/>
          </w:tcBorders>
        </w:tcPr>
        <w:p w14:paraId="1124E996" w14:textId="77777777" w:rsidR="00E004B0" w:rsidRDefault="00E004B0">
          <w:pPr>
            <w:spacing w:after="160" w:line="259" w:lineRule="auto"/>
            <w:ind w:left="0" w:firstLine="0"/>
            <w:jc w:val="left"/>
          </w:pPr>
        </w:p>
      </w:tc>
      <w:tc>
        <w:tcPr>
          <w:tcW w:w="4395" w:type="dxa"/>
          <w:vMerge w:val="restart"/>
          <w:tcBorders>
            <w:top w:val="single" w:sz="4" w:space="0" w:color="000000"/>
            <w:left w:val="single" w:sz="4" w:space="0" w:color="000000"/>
            <w:bottom w:val="single" w:sz="4" w:space="0" w:color="000000"/>
            <w:right w:val="single" w:sz="4" w:space="0" w:color="000000"/>
          </w:tcBorders>
          <w:vAlign w:val="center"/>
        </w:tcPr>
        <w:p w14:paraId="5021E7E8" w14:textId="77777777" w:rsidR="00E004B0" w:rsidRDefault="0015139A">
          <w:pPr>
            <w:spacing w:after="0" w:line="259" w:lineRule="auto"/>
            <w:ind w:left="0" w:right="11" w:firstLine="0"/>
            <w:jc w:val="center"/>
          </w:pPr>
          <w:r>
            <w:rPr>
              <w:b/>
              <w:sz w:val="18"/>
            </w:rPr>
            <w:t xml:space="preserve">Work Instructions for using tower ladder </w:t>
          </w:r>
        </w:p>
      </w:tc>
      <w:tc>
        <w:tcPr>
          <w:tcW w:w="1700" w:type="dxa"/>
          <w:tcBorders>
            <w:top w:val="single" w:sz="4" w:space="0" w:color="000000"/>
            <w:left w:val="single" w:sz="4" w:space="0" w:color="000000"/>
            <w:bottom w:val="single" w:sz="4" w:space="0" w:color="000000"/>
            <w:right w:val="single" w:sz="4" w:space="0" w:color="000000"/>
          </w:tcBorders>
        </w:tcPr>
        <w:p w14:paraId="3FCA9A9E" w14:textId="77777777" w:rsidR="00E004B0" w:rsidRDefault="0015139A">
          <w:pPr>
            <w:spacing w:after="0" w:line="259" w:lineRule="auto"/>
            <w:ind w:firstLine="0"/>
            <w:jc w:val="left"/>
          </w:pPr>
          <w:r>
            <w:rPr>
              <w:b/>
              <w:sz w:val="18"/>
            </w:rPr>
            <w:t xml:space="preserve">Revision No.: </w:t>
          </w:r>
        </w:p>
      </w:tc>
      <w:tc>
        <w:tcPr>
          <w:tcW w:w="2126" w:type="dxa"/>
          <w:tcBorders>
            <w:top w:val="single" w:sz="4" w:space="0" w:color="000000"/>
            <w:left w:val="single" w:sz="4" w:space="0" w:color="000000"/>
            <w:bottom w:val="single" w:sz="4" w:space="0" w:color="000000"/>
            <w:right w:val="single" w:sz="4" w:space="0" w:color="000000"/>
          </w:tcBorders>
        </w:tcPr>
        <w:p w14:paraId="5A9A6DC6" w14:textId="77777777" w:rsidR="00E004B0" w:rsidRDefault="0015139A">
          <w:pPr>
            <w:spacing w:after="0" w:line="259" w:lineRule="auto"/>
            <w:ind w:firstLine="0"/>
            <w:jc w:val="left"/>
          </w:pPr>
          <w:r>
            <w:rPr>
              <w:b/>
              <w:sz w:val="18"/>
            </w:rPr>
            <w:t xml:space="preserve">1 </w:t>
          </w:r>
        </w:p>
      </w:tc>
    </w:tr>
    <w:tr w:rsidR="00E004B0" w14:paraId="10B49793" w14:textId="77777777">
      <w:trPr>
        <w:trHeight w:val="219"/>
      </w:trPr>
      <w:tc>
        <w:tcPr>
          <w:tcW w:w="0" w:type="auto"/>
          <w:vMerge/>
          <w:tcBorders>
            <w:top w:val="nil"/>
            <w:left w:val="single" w:sz="4" w:space="0" w:color="000000"/>
            <w:bottom w:val="single" w:sz="4" w:space="0" w:color="000000"/>
            <w:right w:val="single" w:sz="4" w:space="0" w:color="000000"/>
          </w:tcBorders>
        </w:tcPr>
        <w:p w14:paraId="420D7D7F" w14:textId="77777777" w:rsidR="00E004B0" w:rsidRDefault="00E004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A9452C5" w14:textId="77777777" w:rsidR="00E004B0" w:rsidRDefault="00E004B0">
          <w:pPr>
            <w:spacing w:after="160" w:line="259" w:lineRule="auto"/>
            <w:ind w:left="0" w:firstLine="0"/>
            <w:jc w:val="left"/>
          </w:pPr>
        </w:p>
      </w:tc>
      <w:tc>
        <w:tcPr>
          <w:tcW w:w="1700" w:type="dxa"/>
          <w:tcBorders>
            <w:top w:val="single" w:sz="4" w:space="0" w:color="000000"/>
            <w:left w:val="single" w:sz="4" w:space="0" w:color="000000"/>
            <w:bottom w:val="single" w:sz="4" w:space="0" w:color="000000"/>
            <w:right w:val="single" w:sz="4" w:space="0" w:color="000000"/>
          </w:tcBorders>
        </w:tcPr>
        <w:p w14:paraId="47381D0B" w14:textId="77777777" w:rsidR="00E004B0" w:rsidRDefault="0015139A">
          <w:pPr>
            <w:spacing w:after="0" w:line="259" w:lineRule="auto"/>
            <w:ind w:firstLine="0"/>
            <w:jc w:val="left"/>
          </w:pPr>
          <w:r>
            <w:rPr>
              <w:b/>
              <w:sz w:val="18"/>
            </w:rPr>
            <w:t xml:space="preserve">Page No.: </w:t>
          </w:r>
        </w:p>
      </w:tc>
      <w:tc>
        <w:tcPr>
          <w:tcW w:w="2126" w:type="dxa"/>
          <w:tcBorders>
            <w:top w:val="single" w:sz="4" w:space="0" w:color="000000"/>
            <w:left w:val="single" w:sz="4" w:space="0" w:color="000000"/>
            <w:bottom w:val="single" w:sz="4" w:space="0" w:color="000000"/>
            <w:right w:val="single" w:sz="4" w:space="0" w:color="000000"/>
          </w:tcBorders>
        </w:tcPr>
        <w:p w14:paraId="4EBF01CB" w14:textId="77777777" w:rsidR="00E004B0" w:rsidRDefault="0015139A">
          <w:pPr>
            <w:spacing w:after="0" w:line="259" w:lineRule="auto"/>
            <w:ind w:firstLine="0"/>
            <w:jc w:val="left"/>
          </w:pPr>
          <w:r>
            <w:fldChar w:fldCharType="begin"/>
          </w:r>
          <w:r>
            <w:instrText xml:space="preserve"> PAGE   \* MERGEFORMAT </w:instrText>
          </w:r>
          <w:r>
            <w:fldChar w:fldCharType="separate"/>
          </w:r>
          <w:r>
            <w:rPr>
              <w:b/>
              <w:sz w:val="18"/>
            </w:rPr>
            <w:t>1</w:t>
          </w:r>
          <w:r>
            <w:rPr>
              <w:b/>
              <w:sz w:val="18"/>
            </w:rPr>
            <w:fldChar w:fldCharType="end"/>
          </w:r>
          <w:r>
            <w:rPr>
              <w:b/>
              <w:sz w:val="18"/>
            </w:rPr>
            <w:t xml:space="preserve"> of </w:t>
          </w:r>
          <w:r w:rsidR="003B4487">
            <w:fldChar w:fldCharType="begin"/>
          </w:r>
          <w:r w:rsidR="003B4487">
            <w:instrText xml:space="preserve"> NUMPAGES   \* MERGEFORMAT </w:instrText>
          </w:r>
          <w:r w:rsidR="003B4487">
            <w:fldChar w:fldCharType="separate"/>
          </w:r>
          <w:r>
            <w:rPr>
              <w:b/>
              <w:sz w:val="18"/>
            </w:rPr>
            <w:t>7</w:t>
          </w:r>
          <w:r w:rsidR="003B4487">
            <w:rPr>
              <w:b/>
              <w:sz w:val="18"/>
            </w:rPr>
            <w:fldChar w:fldCharType="end"/>
          </w:r>
          <w:r>
            <w:rPr>
              <w:b/>
              <w:sz w:val="18"/>
            </w:rPr>
            <w:t xml:space="preserve"> </w:t>
          </w:r>
        </w:p>
      </w:tc>
    </w:tr>
  </w:tbl>
  <w:p w14:paraId="7B27992C" w14:textId="77777777" w:rsidR="00E004B0" w:rsidRDefault="0015139A">
    <w:pPr>
      <w:spacing w:after="0" w:line="230" w:lineRule="auto"/>
      <w:ind w:left="0" w:right="8054" w:firstLine="540"/>
    </w:pPr>
    <w:r>
      <w:rPr>
        <w:sz w:val="20"/>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00E"/>
    <w:multiLevelType w:val="hybridMultilevel"/>
    <w:tmpl w:val="920409B2"/>
    <w:lvl w:ilvl="0" w:tplc="6DB8AF5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259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7209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BCC8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1AB0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A070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8A1A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F0FB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2405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636E3D"/>
    <w:multiLevelType w:val="hybridMultilevel"/>
    <w:tmpl w:val="B52602DA"/>
    <w:lvl w:ilvl="0" w:tplc="B3C8B67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BADCC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BC07D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87CA1C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16D03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FA5BF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9A220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B0056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2A85E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B1778F"/>
    <w:multiLevelType w:val="hybridMultilevel"/>
    <w:tmpl w:val="F968CF96"/>
    <w:lvl w:ilvl="0" w:tplc="5526F1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A025BE">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00FF8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941D2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B0B83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CF84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CC0AD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BAFF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B6FF8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EF08E7"/>
    <w:multiLevelType w:val="hybridMultilevel"/>
    <w:tmpl w:val="725CD752"/>
    <w:lvl w:ilvl="0" w:tplc="08201B0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987F7A">
      <w:start w:val="1"/>
      <w:numFmt w:val="decimal"/>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AB7B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50C8B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F6527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2400F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74410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673E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2ED85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chana Mandrekar">
    <w15:presenceInfo w15:providerId="AD" w15:userId="S::00000603@vedanta.co.in::bc9c1440-b866-4983-957e-d6988d0ac64f"/>
  </w15:person>
  <w15:person w15:author="Sham Parab">
    <w15:presenceInfo w15:providerId="AD" w15:userId="S-1-5-21-1933485140-791539629-772073404-19868"/>
  </w15:person>
  <w15:person w15:author="Abhijit S Nabar">
    <w15:presenceInfo w15:providerId="AD" w15:userId="S-1-5-21-1933485140-791539629-772073404-2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B0"/>
    <w:rsid w:val="0002595E"/>
    <w:rsid w:val="0015139A"/>
    <w:rsid w:val="00182A70"/>
    <w:rsid w:val="0029775D"/>
    <w:rsid w:val="00344C44"/>
    <w:rsid w:val="003B4487"/>
    <w:rsid w:val="004D3952"/>
    <w:rsid w:val="005247E0"/>
    <w:rsid w:val="00585024"/>
    <w:rsid w:val="008A1E7F"/>
    <w:rsid w:val="008E4A94"/>
    <w:rsid w:val="00CB3DBD"/>
    <w:rsid w:val="00D23E2D"/>
    <w:rsid w:val="00D401B9"/>
    <w:rsid w:val="00D45E46"/>
    <w:rsid w:val="00D959E7"/>
    <w:rsid w:val="00E004B0"/>
    <w:rsid w:val="00EB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F21D"/>
  <w15:docId w15:val="{0BCB4B1F-7036-4C22-9802-634CAED6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97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75D"/>
    <w:rPr>
      <w:rFonts w:ascii="Segoe UI" w:eastAsia="Times New Roman" w:hAnsi="Segoe UI" w:cs="Segoe UI"/>
      <w:color w:val="000000"/>
      <w:sz w:val="18"/>
      <w:szCs w:val="18"/>
    </w:rPr>
  </w:style>
  <w:style w:type="paragraph" w:styleId="Header">
    <w:name w:val="header"/>
    <w:basedOn w:val="Normal"/>
    <w:link w:val="HeaderChar"/>
    <w:uiPriority w:val="99"/>
    <w:unhideWhenUsed/>
    <w:rsid w:val="003B4487"/>
    <w:pPr>
      <w:spacing w:after="0" w:line="240" w:lineRule="auto"/>
      <w:ind w:left="0" w:firstLine="0"/>
      <w:jc w:val="left"/>
    </w:pPr>
    <w:rPr>
      <w:color w:val="auto"/>
      <w:sz w:val="20"/>
      <w:szCs w:val="20"/>
      <w:lang w:val="en-US" w:eastAsia="en-US"/>
    </w:rPr>
  </w:style>
  <w:style w:type="character" w:customStyle="1" w:styleId="HeaderChar">
    <w:name w:val="Header Char"/>
    <w:basedOn w:val="DefaultParagraphFont"/>
    <w:link w:val="Header"/>
    <w:uiPriority w:val="99"/>
    <w:rsid w:val="003B4487"/>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semiHidden/>
    <w:unhideWhenUsed/>
    <w:rsid w:val="003B4487"/>
    <w:pPr>
      <w:spacing w:after="120" w:line="276" w:lineRule="auto"/>
      <w:ind w:left="0" w:firstLine="0"/>
      <w:jc w:val="left"/>
    </w:pPr>
    <w:rPr>
      <w:rFonts w:ascii="Arial" w:eastAsia="Calibri" w:hAnsi="Arial"/>
      <w:color w:val="auto"/>
      <w:sz w:val="22"/>
      <w:lang w:val="x-none" w:eastAsia="en-US"/>
    </w:rPr>
  </w:style>
  <w:style w:type="character" w:customStyle="1" w:styleId="BodyTextChar">
    <w:name w:val="Body Text Char"/>
    <w:basedOn w:val="DefaultParagraphFont"/>
    <w:link w:val="BodyText"/>
    <w:uiPriority w:val="99"/>
    <w:semiHidden/>
    <w:rsid w:val="003B4487"/>
    <w:rPr>
      <w:rFonts w:ascii="Arial" w:eastAsia="Calibri" w:hAnsi="Arial" w:cs="Times New Roman"/>
      <w:lang w:val="x-none" w:eastAsia="en-US"/>
    </w:rPr>
  </w:style>
  <w:style w:type="paragraph" w:styleId="NoSpacing">
    <w:name w:val="No Spacing"/>
    <w:uiPriority w:val="1"/>
    <w:qFormat/>
    <w:rsid w:val="003B4487"/>
    <w:pPr>
      <w:spacing w:after="0" w:line="240" w:lineRule="auto"/>
    </w:pPr>
    <w:rPr>
      <w:rFonts w:ascii="Calibri" w:eastAsia="Times New Roman" w:hAnsi="Calibri" w:cs="Times New Roman"/>
    </w:rPr>
  </w:style>
  <w:style w:type="paragraph" w:customStyle="1" w:styleId="Default">
    <w:name w:val="Default"/>
    <w:rsid w:val="003B4487"/>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customXml" Target="../customXml/item2.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A18228-8416-48C8-94FC-EFCCE488F175}"/>
</file>

<file path=customXml/itemProps2.xml><?xml version="1.0" encoding="utf-8"?>
<ds:datastoreItem xmlns:ds="http://schemas.openxmlformats.org/officeDocument/2006/customXml" ds:itemID="{EEC53BA9-835E-4349-A95B-35CEC8C99CAD}"/>
</file>

<file path=customXml/itemProps3.xml><?xml version="1.0" encoding="utf-8"?>
<ds:datastoreItem xmlns:ds="http://schemas.openxmlformats.org/officeDocument/2006/customXml" ds:itemID="{BD1200C2-9B23-4752-B925-65B4F43F4F6D}"/>
</file>

<file path=docProps/app.xml><?xml version="1.0" encoding="utf-8"?>
<Properties xmlns="http://schemas.openxmlformats.org/officeDocument/2006/extended-properties" xmlns:vt="http://schemas.openxmlformats.org/officeDocument/2006/docPropsVTypes">
  <Template>Normal</Template>
  <TotalTime>1</TotalTime>
  <Pages>9</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subject/>
  <dc:creator>MAINT212</dc:creator>
  <cp:keywords/>
  <cp:lastModifiedBy>Archana Mandrekar</cp:lastModifiedBy>
  <cp:revision>4</cp:revision>
  <dcterms:created xsi:type="dcterms:W3CDTF">2021-05-28T04:10:00Z</dcterms:created>
  <dcterms:modified xsi:type="dcterms:W3CDTF">2022-12-14T10:28:00Z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1241900</vt:r8>
  </property>
</Properties>
</file>