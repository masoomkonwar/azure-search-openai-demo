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8C9D" w14:textId="77777777" w:rsidR="006707F6" w:rsidRDefault="006707F6">
      <w:pPr>
        <w:pStyle w:val="BodyText2"/>
        <w:tabs>
          <w:tab w:val="clear" w:pos="720"/>
          <w:tab w:val="clear" w:pos="1800"/>
        </w:tabs>
        <w:spacing w:line="340" w:lineRule="atLeast"/>
        <w:jc w:val="center"/>
        <w:rPr>
          <w:rFonts w:ascii="Arial Black" w:hAnsi="Arial Black"/>
        </w:rPr>
      </w:pPr>
    </w:p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934897" w14:paraId="139B6F91" w14:textId="77777777" w:rsidTr="00514C60">
        <w:trPr>
          <w:trHeight w:val="289"/>
          <w:ins w:id="0" w:author="Archana Mandrekar" w:date="2022-12-15T09:52:00Z"/>
        </w:trPr>
        <w:tc>
          <w:tcPr>
            <w:tcW w:w="2836" w:type="dxa"/>
            <w:vMerge w:val="restart"/>
            <w:vAlign w:val="center"/>
          </w:tcPr>
          <w:p w14:paraId="40F51599" w14:textId="01807F8C" w:rsidR="00934897" w:rsidRDefault="00934897" w:rsidP="00514C60">
            <w:pPr>
              <w:pStyle w:val="Header"/>
              <w:jc w:val="center"/>
              <w:rPr>
                <w:ins w:id="1" w:author="Archana Mandrekar" w:date="2022-12-15T09:52:00Z"/>
              </w:rPr>
            </w:pPr>
            <w:bookmarkStart w:id="2" w:name="_Hlk121928394"/>
            <w:ins w:id="3" w:author="Archana Mandrekar" w:date="2022-12-15T09:52:00Z">
              <w:r w:rsidRPr="00A130E8">
                <w:rPr>
                  <w:noProof/>
                </w:rPr>
                <w:drawing>
                  <wp:inline distT="0" distB="0" distL="0" distR="0" wp14:anchorId="4D729CC5" wp14:editId="6A6D631F">
                    <wp:extent cx="1663700" cy="505460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63700" cy="505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4111" w:type="dxa"/>
          </w:tcPr>
          <w:p w14:paraId="154A54DE" w14:textId="77777777" w:rsidR="00934897" w:rsidRDefault="00934897" w:rsidP="00514C60">
            <w:pPr>
              <w:pStyle w:val="Header"/>
              <w:jc w:val="center"/>
              <w:rPr>
                <w:ins w:id="4" w:author="Archana Mandrekar" w:date="2022-12-15T09:52:00Z"/>
                <w:b/>
              </w:rPr>
            </w:pPr>
            <w:ins w:id="5" w:author="Archana Mandrekar" w:date="2022-12-15T09:52:00Z">
              <w:r w:rsidRPr="005B6EB0">
                <w:rPr>
                  <w:b/>
                </w:rPr>
                <w:t xml:space="preserve">VEDANTA LIMITED – </w:t>
              </w:r>
            </w:ins>
          </w:p>
          <w:p w14:paraId="5FA68AA9" w14:textId="77777777" w:rsidR="00934897" w:rsidRPr="000418D9" w:rsidRDefault="00934897" w:rsidP="00514C60">
            <w:pPr>
              <w:pStyle w:val="Header"/>
              <w:jc w:val="center"/>
              <w:rPr>
                <w:ins w:id="6" w:author="Archana Mandrekar" w:date="2022-12-15T09:52:00Z"/>
                <w:b/>
              </w:rPr>
            </w:pPr>
            <w:ins w:id="7" w:author="Archana Mandrekar" w:date="2022-12-15T09:52:00Z">
              <w:r>
                <w:rPr>
                  <w:b/>
                </w:rPr>
                <w:t>VALUE ADDED BUSINESS</w:t>
              </w:r>
            </w:ins>
          </w:p>
        </w:tc>
        <w:tc>
          <w:tcPr>
            <w:tcW w:w="1559" w:type="dxa"/>
          </w:tcPr>
          <w:p w14:paraId="13225036" w14:textId="77777777" w:rsidR="00934897" w:rsidRPr="000418D9" w:rsidRDefault="00934897" w:rsidP="00514C60">
            <w:pPr>
              <w:pStyle w:val="Header"/>
              <w:rPr>
                <w:ins w:id="8" w:author="Archana Mandrekar" w:date="2022-12-15T09:52:00Z"/>
                <w:b/>
              </w:rPr>
            </w:pPr>
            <w:ins w:id="9" w:author="Archana Mandrekar" w:date="2022-12-15T09:52:00Z">
              <w:r>
                <w:rPr>
                  <w:b/>
                </w:rPr>
                <w:t>Format</w:t>
              </w:r>
              <w:r w:rsidRPr="000418D9">
                <w:rPr>
                  <w:b/>
                </w:rPr>
                <w:t xml:space="preserve"> No.</w:t>
              </w:r>
              <w:r>
                <w:rPr>
                  <w:b/>
                </w:rPr>
                <w:t>:</w:t>
              </w:r>
            </w:ins>
          </w:p>
        </w:tc>
        <w:tc>
          <w:tcPr>
            <w:tcW w:w="2551" w:type="dxa"/>
          </w:tcPr>
          <w:p w14:paraId="266BE0CA" w14:textId="77777777" w:rsidR="00934897" w:rsidRPr="00473127" w:rsidRDefault="00934897" w:rsidP="00514C60">
            <w:pPr>
              <w:spacing w:before="100" w:beforeAutospacing="1" w:after="100" w:afterAutospacing="1"/>
              <w:rPr>
                <w:ins w:id="10" w:author="Archana Mandrekar" w:date="2022-12-15T09:52:00Z"/>
                <w:rFonts w:ascii="Cambria" w:hAnsi="Cambria"/>
                <w:sz w:val="18"/>
                <w:szCs w:val="18"/>
                <w:lang w:eastAsia="en-IN"/>
              </w:rPr>
            </w:pPr>
            <w:ins w:id="11" w:author="Archana Mandrekar" w:date="2022-12-15T09:52:00Z">
              <w:r w:rsidRPr="005C3C62">
                <w:rPr>
                  <w:rFonts w:ascii="Cambria" w:hAnsi="Cambria"/>
                  <w:b/>
                  <w:bCs/>
                  <w:sz w:val="18"/>
                  <w:szCs w:val="18"/>
                  <w:lang w:eastAsia="en-IN"/>
                </w:rPr>
                <w:t>FRMT/MR/1</w:t>
              </w:r>
              <w:r>
                <w:rPr>
                  <w:rFonts w:ascii="Cambria" w:hAnsi="Cambria"/>
                  <w:b/>
                  <w:bCs/>
                  <w:sz w:val="18"/>
                  <w:szCs w:val="18"/>
                  <w:lang w:eastAsia="en-IN"/>
                </w:rPr>
                <w:t>0</w:t>
              </w:r>
            </w:ins>
          </w:p>
        </w:tc>
      </w:tr>
      <w:tr w:rsidR="00934897" w14:paraId="0BFFF955" w14:textId="77777777" w:rsidTr="00514C60">
        <w:trPr>
          <w:trHeight w:val="164"/>
          <w:ins w:id="12" w:author="Archana Mandrekar" w:date="2022-12-15T09:52:00Z"/>
        </w:trPr>
        <w:tc>
          <w:tcPr>
            <w:tcW w:w="2836" w:type="dxa"/>
            <w:vMerge/>
          </w:tcPr>
          <w:p w14:paraId="4D13BA68" w14:textId="77777777" w:rsidR="00934897" w:rsidRDefault="00934897" w:rsidP="00514C60">
            <w:pPr>
              <w:pStyle w:val="Header"/>
              <w:rPr>
                <w:ins w:id="13" w:author="Archana Mandrekar" w:date="2022-12-15T09:52:00Z"/>
              </w:rPr>
            </w:pPr>
          </w:p>
        </w:tc>
        <w:tc>
          <w:tcPr>
            <w:tcW w:w="4111" w:type="dxa"/>
          </w:tcPr>
          <w:p w14:paraId="08E3127C" w14:textId="77777777" w:rsidR="00934897" w:rsidRPr="000418D9" w:rsidRDefault="00934897" w:rsidP="00514C60">
            <w:pPr>
              <w:pStyle w:val="Header"/>
              <w:jc w:val="center"/>
              <w:rPr>
                <w:ins w:id="14" w:author="Archana Mandrekar" w:date="2022-12-15T09:52:00Z"/>
                <w:b/>
              </w:rPr>
            </w:pPr>
            <w:ins w:id="15" w:author="Archana Mandrekar" w:date="2022-12-15T09:52:00Z">
              <w:r w:rsidRPr="000418D9">
                <w:rPr>
                  <w:b/>
                </w:rPr>
                <w:t xml:space="preserve">INTEGRATED MANAGEMENT SYSTEM </w:t>
              </w:r>
            </w:ins>
          </w:p>
        </w:tc>
        <w:tc>
          <w:tcPr>
            <w:tcW w:w="1559" w:type="dxa"/>
          </w:tcPr>
          <w:p w14:paraId="0A48C557" w14:textId="77777777" w:rsidR="00934897" w:rsidRPr="000418D9" w:rsidRDefault="00934897" w:rsidP="00514C60">
            <w:pPr>
              <w:pStyle w:val="Header"/>
              <w:rPr>
                <w:ins w:id="16" w:author="Archana Mandrekar" w:date="2022-12-15T09:52:00Z"/>
                <w:b/>
              </w:rPr>
            </w:pPr>
            <w:ins w:id="17" w:author="Archana Mandrekar" w:date="2022-12-15T09:52:00Z">
              <w:r w:rsidRPr="000418D9">
                <w:rPr>
                  <w:b/>
                </w:rPr>
                <w:t>Revision Date</w:t>
              </w:r>
              <w:r>
                <w:rPr>
                  <w:b/>
                </w:rPr>
                <w:t>:</w:t>
              </w:r>
            </w:ins>
          </w:p>
        </w:tc>
        <w:tc>
          <w:tcPr>
            <w:tcW w:w="2551" w:type="dxa"/>
          </w:tcPr>
          <w:p w14:paraId="24C7471D" w14:textId="77777777" w:rsidR="00934897" w:rsidRPr="000418D9" w:rsidRDefault="00934897" w:rsidP="00514C60">
            <w:pPr>
              <w:pStyle w:val="Header"/>
              <w:rPr>
                <w:ins w:id="18" w:author="Archana Mandrekar" w:date="2022-12-15T09:52:00Z"/>
                <w:b/>
              </w:rPr>
            </w:pPr>
            <w:ins w:id="19" w:author="Archana Mandrekar" w:date="2022-12-15T09:52:00Z">
              <w:r>
                <w:rPr>
                  <w:b/>
                </w:rPr>
                <w:t>04.04.2022</w:t>
              </w:r>
            </w:ins>
          </w:p>
        </w:tc>
      </w:tr>
      <w:tr w:rsidR="00934897" w14:paraId="376053D3" w14:textId="77777777" w:rsidTr="00514C60">
        <w:trPr>
          <w:trHeight w:val="164"/>
          <w:ins w:id="20" w:author="Archana Mandrekar" w:date="2022-12-15T09:52:00Z"/>
        </w:trPr>
        <w:tc>
          <w:tcPr>
            <w:tcW w:w="2836" w:type="dxa"/>
            <w:vMerge/>
          </w:tcPr>
          <w:p w14:paraId="760CE487" w14:textId="77777777" w:rsidR="00934897" w:rsidRDefault="00934897" w:rsidP="00514C60">
            <w:pPr>
              <w:pStyle w:val="Header"/>
              <w:rPr>
                <w:ins w:id="21" w:author="Archana Mandrekar" w:date="2022-12-15T09:52:00Z"/>
              </w:rPr>
            </w:pPr>
          </w:p>
        </w:tc>
        <w:tc>
          <w:tcPr>
            <w:tcW w:w="4111" w:type="dxa"/>
            <w:vMerge w:val="restart"/>
            <w:vAlign w:val="center"/>
          </w:tcPr>
          <w:p w14:paraId="67A80727" w14:textId="77777777" w:rsidR="00934897" w:rsidRPr="000418D9" w:rsidRDefault="00934897" w:rsidP="00514C60">
            <w:pPr>
              <w:pStyle w:val="Header"/>
              <w:jc w:val="center"/>
              <w:rPr>
                <w:ins w:id="22" w:author="Archana Mandrekar" w:date="2022-12-15T09:52:00Z"/>
                <w:b/>
              </w:rPr>
            </w:pPr>
            <w:ins w:id="23" w:author="Archana Mandrekar" w:date="2022-12-15T09:52:00Z">
              <w:r>
                <w:rPr>
                  <w:b/>
                </w:rPr>
                <w:t>HAZARD IDENTIFICATION</w:t>
              </w:r>
            </w:ins>
          </w:p>
        </w:tc>
        <w:tc>
          <w:tcPr>
            <w:tcW w:w="1559" w:type="dxa"/>
          </w:tcPr>
          <w:p w14:paraId="3427439A" w14:textId="77777777" w:rsidR="00934897" w:rsidRPr="000418D9" w:rsidRDefault="00934897" w:rsidP="00514C60">
            <w:pPr>
              <w:pStyle w:val="Header"/>
              <w:rPr>
                <w:ins w:id="24" w:author="Archana Mandrekar" w:date="2022-12-15T09:52:00Z"/>
                <w:b/>
              </w:rPr>
            </w:pPr>
            <w:ins w:id="25" w:author="Archana Mandrekar" w:date="2022-12-15T09:52:00Z">
              <w:r w:rsidRPr="000418D9">
                <w:rPr>
                  <w:b/>
                </w:rPr>
                <w:t>Revision No.</w:t>
              </w:r>
              <w:r>
                <w:rPr>
                  <w:b/>
                </w:rPr>
                <w:t>:</w:t>
              </w:r>
            </w:ins>
          </w:p>
        </w:tc>
        <w:tc>
          <w:tcPr>
            <w:tcW w:w="2551" w:type="dxa"/>
          </w:tcPr>
          <w:p w14:paraId="61593C04" w14:textId="77777777" w:rsidR="00934897" w:rsidRPr="000418D9" w:rsidRDefault="00934897" w:rsidP="00514C60">
            <w:pPr>
              <w:pStyle w:val="Header"/>
              <w:rPr>
                <w:ins w:id="26" w:author="Archana Mandrekar" w:date="2022-12-15T09:52:00Z"/>
                <w:b/>
              </w:rPr>
            </w:pPr>
            <w:ins w:id="27" w:author="Archana Mandrekar" w:date="2022-12-15T09:52:00Z">
              <w:r>
                <w:rPr>
                  <w:b/>
                </w:rPr>
                <w:t>02</w:t>
              </w:r>
            </w:ins>
          </w:p>
        </w:tc>
      </w:tr>
      <w:tr w:rsidR="00934897" w14:paraId="5D5F3DCD" w14:textId="77777777" w:rsidTr="00514C60">
        <w:trPr>
          <w:trHeight w:val="164"/>
          <w:ins w:id="28" w:author="Archana Mandrekar" w:date="2022-12-15T09:52:00Z"/>
        </w:trPr>
        <w:tc>
          <w:tcPr>
            <w:tcW w:w="2836" w:type="dxa"/>
            <w:vMerge/>
          </w:tcPr>
          <w:p w14:paraId="057C8E7D" w14:textId="77777777" w:rsidR="00934897" w:rsidRDefault="00934897" w:rsidP="00514C60">
            <w:pPr>
              <w:pStyle w:val="Header"/>
              <w:rPr>
                <w:ins w:id="29" w:author="Archana Mandrekar" w:date="2022-12-15T09:52:00Z"/>
              </w:rPr>
            </w:pPr>
          </w:p>
        </w:tc>
        <w:tc>
          <w:tcPr>
            <w:tcW w:w="4111" w:type="dxa"/>
            <w:vMerge/>
          </w:tcPr>
          <w:p w14:paraId="1672F3CE" w14:textId="77777777" w:rsidR="00934897" w:rsidRPr="000418D9" w:rsidRDefault="00934897" w:rsidP="00514C60">
            <w:pPr>
              <w:pStyle w:val="Header"/>
              <w:jc w:val="center"/>
              <w:rPr>
                <w:ins w:id="30" w:author="Archana Mandrekar" w:date="2022-12-15T09:52:00Z"/>
                <w:b/>
              </w:rPr>
            </w:pPr>
          </w:p>
        </w:tc>
        <w:tc>
          <w:tcPr>
            <w:tcW w:w="1559" w:type="dxa"/>
          </w:tcPr>
          <w:p w14:paraId="52FFE79F" w14:textId="77777777" w:rsidR="00934897" w:rsidRPr="000418D9" w:rsidRDefault="00934897" w:rsidP="00514C60">
            <w:pPr>
              <w:pStyle w:val="Header"/>
              <w:rPr>
                <w:ins w:id="31" w:author="Archana Mandrekar" w:date="2022-12-15T09:52:00Z"/>
                <w:b/>
              </w:rPr>
            </w:pPr>
            <w:ins w:id="32" w:author="Archana Mandrekar" w:date="2022-12-15T09:52:00Z">
              <w:r w:rsidRPr="000418D9">
                <w:rPr>
                  <w:b/>
                </w:rPr>
                <w:t>Page No.</w:t>
              </w:r>
              <w:r>
                <w:rPr>
                  <w:b/>
                </w:rPr>
                <w:t>:</w:t>
              </w:r>
            </w:ins>
          </w:p>
        </w:tc>
        <w:tc>
          <w:tcPr>
            <w:tcW w:w="2551" w:type="dxa"/>
          </w:tcPr>
          <w:p w14:paraId="3E65AB09" w14:textId="77777777" w:rsidR="00934897" w:rsidRPr="000418D9" w:rsidRDefault="00934897" w:rsidP="00514C60">
            <w:pPr>
              <w:pStyle w:val="Header"/>
              <w:rPr>
                <w:ins w:id="33" w:author="Archana Mandrekar" w:date="2022-12-15T09:52:00Z"/>
                <w:b/>
              </w:rPr>
            </w:pPr>
            <w:ins w:id="34" w:author="Archana Mandrekar" w:date="2022-12-15T09:52:00Z">
              <w:r w:rsidRPr="000418D9">
                <w:rPr>
                  <w:rStyle w:val="PageNumber"/>
                  <w:b/>
                </w:rPr>
                <w:fldChar w:fldCharType="begin"/>
              </w:r>
              <w:r w:rsidRPr="000418D9">
                <w:rPr>
                  <w:rStyle w:val="PageNumber"/>
                  <w:b/>
                </w:rPr>
                <w:instrText xml:space="preserve"> PAGE </w:instrText>
              </w:r>
              <w:r w:rsidRPr="000418D9">
                <w:rPr>
                  <w:rStyle w:val="PageNumber"/>
                  <w:b/>
                </w:rPr>
                <w:fldChar w:fldCharType="separate"/>
              </w:r>
              <w:r>
                <w:rPr>
                  <w:rStyle w:val="PageNumber"/>
                  <w:b/>
                  <w:noProof/>
                </w:rPr>
                <w:t>1</w:t>
              </w:r>
              <w:r w:rsidRPr="000418D9">
                <w:rPr>
                  <w:rStyle w:val="PageNumber"/>
                  <w:b/>
                </w:rPr>
                <w:fldChar w:fldCharType="end"/>
              </w:r>
              <w:r w:rsidRPr="000418D9">
                <w:rPr>
                  <w:rStyle w:val="PageNumber"/>
                  <w:b/>
                </w:rPr>
                <w:t xml:space="preserve"> of 1</w:t>
              </w:r>
            </w:ins>
          </w:p>
        </w:tc>
      </w:tr>
      <w:bookmarkEnd w:id="2"/>
    </w:tbl>
    <w:p w14:paraId="44AB4F16" w14:textId="70B688F8" w:rsidR="00A52A7C" w:rsidRDefault="00A52A7C">
      <w:pPr>
        <w:pStyle w:val="BodyText2"/>
        <w:tabs>
          <w:tab w:val="clear" w:pos="720"/>
          <w:tab w:val="clear" w:pos="1800"/>
        </w:tabs>
        <w:spacing w:line="340" w:lineRule="atLeast"/>
        <w:jc w:val="center"/>
        <w:rPr>
          <w:ins w:id="35" w:author="S Yaswanth" w:date="2022-01-08T16:37:00Z"/>
          <w:rFonts w:ascii="Arial Black" w:hAnsi="Arial Black"/>
        </w:rPr>
      </w:pPr>
    </w:p>
    <w:p w14:paraId="25B1967E" w14:textId="77777777" w:rsidR="00A52A7C" w:rsidRDefault="00A52A7C">
      <w:pPr>
        <w:pStyle w:val="BodyText2"/>
        <w:tabs>
          <w:tab w:val="clear" w:pos="720"/>
          <w:tab w:val="clear" w:pos="1800"/>
        </w:tabs>
        <w:spacing w:line="340" w:lineRule="atLeast"/>
        <w:jc w:val="center"/>
        <w:rPr>
          <w:ins w:id="36" w:author="S Yaswanth" w:date="2022-01-08T16:37:00Z"/>
          <w:rFonts w:ascii="Arial Black" w:hAnsi="Arial Black"/>
        </w:rPr>
      </w:pPr>
    </w:p>
    <w:p w14:paraId="23E5ADE2" w14:textId="1324C761" w:rsidR="00A52A7C" w:rsidDel="004445DD" w:rsidRDefault="00A52A7C" w:rsidP="00A52A7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ins w:id="37" w:author="S Yaswanth" w:date="2022-01-08T16:37:00Z"/>
          <w:del w:id="38" w:author="Archana Mandrekar" w:date="2022-12-15T16:40:00Z"/>
          <w:sz w:val="21"/>
        </w:rPr>
      </w:pPr>
      <w:bookmarkStart w:id="39" w:name="_Hlk92550472"/>
      <w:ins w:id="40" w:author="S Yaswanth" w:date="2022-01-08T16:37:00Z">
        <w:del w:id="41" w:author="Archana Mandrekar" w:date="2022-12-15T16:40:00Z">
          <w:r w:rsidRPr="005C3C62" w:rsidDel="004445DD">
            <w:rPr>
              <w:rFonts w:ascii="Cambria" w:hAnsi="Cambria"/>
              <w:b/>
              <w:bCs/>
              <w:sz w:val="18"/>
              <w:szCs w:val="18"/>
              <w:lang w:eastAsia="en-IN"/>
            </w:rPr>
            <w:delText>R</w:delText>
          </w:r>
          <w:r w:rsidDel="004445DD">
            <w:rPr>
              <w:rFonts w:ascii="Cambria" w:hAnsi="Cambria"/>
              <w:b/>
              <w:bCs/>
              <w:sz w:val="18"/>
              <w:szCs w:val="18"/>
              <w:lang w:eastAsia="en-IN"/>
            </w:rPr>
            <w:delText>ev No</w:delText>
          </w:r>
          <w:r w:rsidRPr="005C3C62" w:rsidDel="004445DD">
            <w:rPr>
              <w:rFonts w:ascii="Cambria" w:hAnsi="Cambria"/>
              <w:b/>
              <w:bCs/>
              <w:sz w:val="18"/>
              <w:szCs w:val="18"/>
              <w:lang w:eastAsia="en-IN"/>
            </w:rPr>
            <w:delText>:</w:delText>
          </w:r>
          <w:r w:rsidDel="004445DD">
            <w:rPr>
              <w:rFonts w:ascii="Cambria" w:hAnsi="Cambria"/>
              <w:b/>
              <w:bCs/>
              <w:sz w:val="18"/>
              <w:szCs w:val="18"/>
              <w:lang w:eastAsia="en-IN"/>
            </w:rPr>
            <w:delText>03</w:delText>
          </w:r>
          <w:r w:rsidRPr="005C3C62" w:rsidDel="004445DD">
            <w:rPr>
              <w:rFonts w:ascii="Cambria" w:hAnsi="Cambria"/>
              <w:b/>
              <w:bCs/>
              <w:sz w:val="18"/>
              <w:szCs w:val="18"/>
              <w:lang w:eastAsia="en-IN"/>
            </w:rPr>
            <w:delText xml:space="preserve"> </w:delText>
          </w:r>
          <w:r w:rsidDel="004445DD">
            <w:rPr>
              <w:rFonts w:ascii="Cambria" w:hAnsi="Cambria"/>
              <w:b/>
              <w:bCs/>
              <w:sz w:val="18"/>
              <w:szCs w:val="18"/>
              <w:lang w:eastAsia="en-IN"/>
            </w:rPr>
            <w:delText xml:space="preserve">                                                                                                                                                                                 </w:delText>
          </w:r>
          <w:r w:rsidDel="004445DD">
            <w:rPr>
              <w:sz w:val="21"/>
            </w:rPr>
            <w:delText>Unit:</w:delText>
          </w:r>
        </w:del>
      </w:ins>
      <w:ins w:id="42" w:author="S Yaswanth" w:date="2022-01-08T16:38:00Z">
        <w:del w:id="43" w:author="Archana Mandrekar" w:date="2022-12-15T16:40:00Z">
          <w:r w:rsidDel="004445DD">
            <w:rPr>
              <w:sz w:val="21"/>
            </w:rPr>
            <w:delText xml:space="preserve"> PID 1</w:delText>
          </w:r>
        </w:del>
      </w:ins>
    </w:p>
    <w:p w14:paraId="3D4C6B2D" w14:textId="1D60B033" w:rsidR="00A52A7C" w:rsidDel="004445DD" w:rsidRDefault="00A52A7C" w:rsidP="00A52A7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ins w:id="44" w:author="S Yaswanth" w:date="2022-01-08T16:37:00Z"/>
          <w:del w:id="45" w:author="Archana Mandrekar" w:date="2022-12-15T16:40:00Z"/>
          <w:sz w:val="21"/>
        </w:rPr>
      </w:pPr>
      <w:ins w:id="46" w:author="S Yaswanth" w:date="2022-01-08T16:37:00Z">
        <w:del w:id="47" w:author="Archana Mandrekar" w:date="2022-12-15T16:40:00Z">
          <w:r w:rsidDel="004445DD">
            <w:rPr>
              <w:sz w:val="21"/>
            </w:rPr>
            <w:delText>Date:</w:delText>
          </w:r>
        </w:del>
      </w:ins>
      <w:ins w:id="48" w:author="S Yaswanth" w:date="2022-01-08T16:38:00Z">
        <w:del w:id="49" w:author="Archana Mandrekar" w:date="2022-12-15T16:40:00Z">
          <w:r w:rsidDel="004445DD">
            <w:rPr>
              <w:sz w:val="21"/>
            </w:rPr>
            <w:delText>30.05.202</w:delText>
          </w:r>
        </w:del>
        <w:del w:id="50" w:author="Archana Mandrekar" w:date="2022-12-15T09:52:00Z">
          <w:r w:rsidDel="00934897">
            <w:rPr>
              <w:sz w:val="21"/>
            </w:rPr>
            <w:delText>1</w:delText>
          </w:r>
        </w:del>
      </w:ins>
      <w:ins w:id="51" w:author="S Yaswanth" w:date="2022-01-08T16:37:00Z">
        <w:del w:id="52" w:author="Archana Mandrekar" w:date="2022-12-15T09:52:00Z">
          <w:r w:rsidDel="00934897">
            <w:rPr>
              <w:sz w:val="21"/>
            </w:rPr>
            <w:delText xml:space="preserve">       </w:delText>
          </w:r>
        </w:del>
        <w:del w:id="53" w:author="Archana Mandrekar" w:date="2022-12-15T16:40:00Z">
          <w:r w:rsidDel="004445DD">
            <w:rPr>
              <w:sz w:val="21"/>
            </w:rPr>
            <w:delText xml:space="preserve">                                                                                                                     Dept:</w:delText>
          </w:r>
        </w:del>
      </w:ins>
      <w:ins w:id="54" w:author="S Yaswanth" w:date="2022-01-08T16:38:00Z">
        <w:del w:id="55" w:author="Archana Mandrekar" w:date="2022-12-15T16:40:00Z">
          <w:r w:rsidDel="004445DD">
            <w:rPr>
              <w:sz w:val="21"/>
            </w:rPr>
            <w:delText xml:space="preserve"> MECH</w:delText>
          </w:r>
        </w:del>
      </w:ins>
    </w:p>
    <w:tbl>
      <w:tblPr>
        <w:tblpPr w:leftFromText="180" w:rightFromText="180" w:vertAnchor="text" w:horzAnchor="margin" w:tblpX="-714" w:tblpY="382"/>
        <w:tblW w:w="11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7"/>
        <w:gridCol w:w="5510"/>
      </w:tblGrid>
      <w:tr w:rsidR="004445DD" w14:paraId="392A423C" w14:textId="77777777" w:rsidTr="00A744F3">
        <w:trPr>
          <w:ins w:id="56" w:author="Archana Mandrekar" w:date="2022-12-15T16:40:00Z"/>
        </w:trPr>
        <w:tc>
          <w:tcPr>
            <w:tcW w:w="11057" w:type="dxa"/>
            <w:gridSpan w:val="2"/>
            <w:shd w:val="clear" w:color="auto" w:fill="auto"/>
          </w:tcPr>
          <w:bookmarkEnd w:id="39"/>
          <w:p w14:paraId="215446BB" w14:textId="77777777" w:rsidR="004445DD" w:rsidRPr="00865BCE" w:rsidRDefault="004445DD" w:rsidP="00A744F3">
            <w:pPr>
              <w:spacing w:before="100" w:beforeAutospacing="1" w:after="100" w:afterAutospacing="1"/>
              <w:jc w:val="center"/>
              <w:rPr>
                <w:ins w:id="57" w:author="Archana Mandrekar" w:date="2022-12-15T16:40:00Z"/>
                <w:b/>
                <w:bCs/>
                <w:sz w:val="18"/>
                <w:szCs w:val="18"/>
                <w:lang w:eastAsia="en-IN"/>
              </w:rPr>
            </w:pPr>
            <w:ins w:id="58" w:author="Archana Mandrekar" w:date="2022-12-15T16:40:00Z">
              <w:r w:rsidRPr="00865BCE">
                <w:rPr>
                  <w:b/>
                  <w:bCs/>
                  <w:sz w:val="20"/>
                  <w:szCs w:val="20"/>
                  <w:lang w:eastAsia="en-IN"/>
                </w:rPr>
                <w:t>Departmental Use Only</w:t>
              </w:r>
            </w:ins>
          </w:p>
        </w:tc>
      </w:tr>
      <w:tr w:rsidR="004445DD" w14:paraId="670D313D" w14:textId="77777777" w:rsidTr="00A744F3">
        <w:trPr>
          <w:ins w:id="59" w:author="Archana Mandrekar" w:date="2022-12-15T16:40:00Z"/>
        </w:trPr>
        <w:tc>
          <w:tcPr>
            <w:tcW w:w="5547" w:type="dxa"/>
            <w:shd w:val="clear" w:color="auto" w:fill="auto"/>
          </w:tcPr>
          <w:p w14:paraId="253BCA85" w14:textId="77777777" w:rsidR="004445DD" w:rsidRPr="00865BCE" w:rsidRDefault="004445DD" w:rsidP="00A744F3">
            <w:pPr>
              <w:spacing w:before="100" w:beforeAutospacing="1" w:after="100" w:afterAutospacing="1"/>
              <w:rPr>
                <w:ins w:id="60" w:author="Archana Mandrekar" w:date="2022-12-15T16:40:00Z"/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ins w:id="61" w:author="Archana Mandrekar" w:date="2022-12-15T16:40:00Z">
              <w:r w:rsidRPr="00865BCE">
                <w:rPr>
                  <w:b/>
                  <w:bCs/>
                  <w:sz w:val="20"/>
                  <w:szCs w:val="20"/>
                  <w:lang w:eastAsia="en-IN"/>
                </w:rPr>
                <w:t>Revision No: 03</w:t>
              </w:r>
            </w:ins>
          </w:p>
        </w:tc>
        <w:tc>
          <w:tcPr>
            <w:tcW w:w="5510" w:type="dxa"/>
            <w:shd w:val="clear" w:color="auto" w:fill="auto"/>
          </w:tcPr>
          <w:p w14:paraId="01D5182D" w14:textId="77777777" w:rsidR="004445DD" w:rsidRPr="00865BCE" w:rsidRDefault="004445DD" w:rsidP="00A744F3">
            <w:pPr>
              <w:spacing w:before="100" w:beforeAutospacing="1" w:after="100" w:afterAutospacing="1"/>
              <w:rPr>
                <w:ins w:id="62" w:author="Archana Mandrekar" w:date="2022-12-15T16:40:00Z"/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ins w:id="63" w:author="Archana Mandrekar" w:date="2022-12-15T16:40:00Z">
              <w:r w:rsidRPr="00865BCE">
                <w:rPr>
                  <w:b/>
                  <w:sz w:val="20"/>
                  <w:szCs w:val="20"/>
                </w:rPr>
                <w:t>Unit: PID-1</w:t>
              </w:r>
            </w:ins>
          </w:p>
        </w:tc>
      </w:tr>
      <w:tr w:rsidR="004445DD" w14:paraId="48FA6118" w14:textId="77777777" w:rsidTr="00A744F3">
        <w:trPr>
          <w:ins w:id="64" w:author="Archana Mandrekar" w:date="2022-12-15T16:40:00Z"/>
        </w:trPr>
        <w:tc>
          <w:tcPr>
            <w:tcW w:w="5547" w:type="dxa"/>
            <w:shd w:val="clear" w:color="auto" w:fill="auto"/>
          </w:tcPr>
          <w:p w14:paraId="0026E887" w14:textId="77777777" w:rsidR="004445DD" w:rsidRPr="00865BCE" w:rsidRDefault="004445DD" w:rsidP="00A744F3">
            <w:pPr>
              <w:spacing w:before="100" w:beforeAutospacing="1" w:after="100" w:afterAutospacing="1"/>
              <w:rPr>
                <w:ins w:id="65" w:author="Archana Mandrekar" w:date="2022-12-15T16:40:00Z"/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ins w:id="66" w:author="Archana Mandrekar" w:date="2022-12-15T16:40:00Z">
              <w:r w:rsidRPr="00865BCE">
                <w:rPr>
                  <w:b/>
                  <w:sz w:val="20"/>
                  <w:szCs w:val="20"/>
                </w:rPr>
                <w:t xml:space="preserve">Revision Date:  10.12.22 </w:t>
              </w:r>
            </w:ins>
          </w:p>
        </w:tc>
        <w:tc>
          <w:tcPr>
            <w:tcW w:w="5510" w:type="dxa"/>
            <w:shd w:val="clear" w:color="auto" w:fill="auto"/>
          </w:tcPr>
          <w:p w14:paraId="6FB334B8" w14:textId="77777777" w:rsidR="004445DD" w:rsidRPr="00865BCE" w:rsidRDefault="004445DD" w:rsidP="00A744F3">
            <w:pPr>
              <w:spacing w:before="100" w:beforeAutospacing="1" w:after="100" w:afterAutospacing="1"/>
              <w:rPr>
                <w:ins w:id="67" w:author="Archana Mandrekar" w:date="2022-12-15T16:40:00Z"/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ins w:id="68" w:author="Archana Mandrekar" w:date="2022-12-15T16:40:00Z">
              <w:r w:rsidRPr="00865BCE">
                <w:rPr>
                  <w:b/>
                  <w:sz w:val="20"/>
                  <w:szCs w:val="20"/>
                </w:rPr>
                <w:t>Dept.: Mechanical</w:t>
              </w:r>
            </w:ins>
          </w:p>
        </w:tc>
      </w:tr>
    </w:tbl>
    <w:p w14:paraId="3D281939" w14:textId="77777777" w:rsidR="00A52A7C" w:rsidRDefault="00A52A7C">
      <w:pPr>
        <w:pStyle w:val="BodyText2"/>
        <w:tabs>
          <w:tab w:val="clear" w:pos="720"/>
          <w:tab w:val="clear" w:pos="1800"/>
        </w:tabs>
        <w:spacing w:line="340" w:lineRule="atLeast"/>
        <w:jc w:val="center"/>
        <w:rPr>
          <w:ins w:id="69" w:author="S Yaswanth" w:date="2022-01-08T16:37:00Z"/>
          <w:rFonts w:ascii="Arial Black" w:hAnsi="Arial Black"/>
        </w:rPr>
      </w:pPr>
    </w:p>
    <w:p w14:paraId="03F24160" w14:textId="5E24BF9C" w:rsidR="006707F6" w:rsidDel="00A52A7C" w:rsidRDefault="006707F6">
      <w:pPr>
        <w:pStyle w:val="BodyText2"/>
        <w:tabs>
          <w:tab w:val="clear" w:pos="720"/>
          <w:tab w:val="clear" w:pos="1800"/>
        </w:tabs>
        <w:spacing w:line="340" w:lineRule="atLeast"/>
        <w:jc w:val="center"/>
        <w:rPr>
          <w:del w:id="70" w:author="S Yaswanth" w:date="2022-01-08T16:37:00Z"/>
          <w:rFonts w:ascii="Arial Black" w:hAnsi="Arial Black"/>
          <w:sz w:val="28"/>
        </w:rPr>
      </w:pPr>
      <w:del w:id="71" w:author="S Yaswanth" w:date="2022-01-08T16:37:00Z">
        <w:r w:rsidDel="00A52A7C">
          <w:rPr>
            <w:rFonts w:ascii="Arial Black" w:hAnsi="Arial Black"/>
          </w:rPr>
          <w:delText>FORMAT FOR HAZARD IDENTIFICATION</w:delText>
        </w:r>
      </w:del>
    </w:p>
    <w:p w14:paraId="7FC2A749" w14:textId="77777777" w:rsidR="006707F6" w:rsidRDefault="006707F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9988A30" w14:textId="6A303AB6" w:rsidR="006707F6" w:rsidRDefault="006707F6">
      <w:pPr>
        <w:pStyle w:val="BodyText2"/>
        <w:numPr>
          <w:ilvl w:val="0"/>
          <w:numId w:val="19"/>
        </w:numPr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  <w:pPrChange w:id="72" w:author="S Yaswanth" w:date="2022-01-10T09:32:00Z">
          <w:pPr>
            <w:pStyle w:val="BodyText2"/>
            <w:tabs>
              <w:tab w:val="clear" w:pos="720"/>
              <w:tab w:val="clear" w:pos="1800"/>
            </w:tabs>
            <w:spacing w:line="340" w:lineRule="atLeast"/>
            <w:jc w:val="left"/>
          </w:pPr>
        </w:pPrChange>
      </w:pPr>
      <w:del w:id="73" w:author="S Yaswanth" w:date="2022-01-10T09:32:00Z">
        <w:r w:rsidDel="00F952F9">
          <w:delText>A.</w:delText>
        </w:r>
      </w:del>
      <w:del w:id="74" w:author="S Yaswanth" w:date="2022-01-10T09:31:00Z">
        <w:r w:rsidDel="00F952F9">
          <w:delText xml:space="preserve"> </w:delText>
        </w:r>
        <w:r w:rsidDel="00F952F9">
          <w:tab/>
        </w:r>
      </w:del>
      <w:r>
        <w:t xml:space="preserve">Work activity information </w:t>
      </w:r>
    </w:p>
    <w:p w14:paraId="1BFA3838" w14:textId="77777777" w:rsidR="006707F6" w:rsidRDefault="006707F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6707F6" w14:paraId="5BE5AA89" w14:textId="77777777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694B7B95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0FD0E8A9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5C7A5397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707F6" w14:paraId="06D94041" w14:textId="77777777">
        <w:tc>
          <w:tcPr>
            <w:tcW w:w="900" w:type="dxa"/>
            <w:tcBorders>
              <w:top w:val="single" w:sz="12" w:space="0" w:color="auto"/>
            </w:tcBorders>
          </w:tcPr>
          <w:p w14:paraId="14CC2C14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77C3BABA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2ADF6C01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83F34B5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0BD5F580" w14:textId="77777777" w:rsidR="006707F6" w:rsidRDefault="00C07F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Operation</w:t>
            </w:r>
            <w:r w:rsidR="006B0876">
              <w:rPr>
                <w:sz w:val="21"/>
              </w:rPr>
              <w:t xml:space="preserve"> &amp; Maintenance</w:t>
            </w:r>
            <w:r>
              <w:rPr>
                <w:sz w:val="21"/>
              </w:rPr>
              <w:t xml:space="preserve"> of Side Stream Filter for BF cooling tower</w:t>
            </w:r>
          </w:p>
          <w:p w14:paraId="2A37D8A3" w14:textId="77777777" w:rsidR="00C07FD9" w:rsidRDefault="00C07F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24 hrs</w:t>
            </w:r>
          </w:p>
          <w:p w14:paraId="3B7EB457" w14:textId="77777777" w:rsidR="00C07FD9" w:rsidRDefault="00C07F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Every day</w:t>
            </w:r>
          </w:p>
        </w:tc>
      </w:tr>
      <w:tr w:rsidR="006707F6" w14:paraId="2F8993B4" w14:textId="77777777" w:rsidTr="003C7614">
        <w:trPr>
          <w:trHeight w:val="624"/>
        </w:trPr>
        <w:tc>
          <w:tcPr>
            <w:tcW w:w="900" w:type="dxa"/>
          </w:tcPr>
          <w:p w14:paraId="5782BE80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4DD319E1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36949D5D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E65BD57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01DBA87" w14:textId="77777777" w:rsidR="006707F6" w:rsidRDefault="006707F6" w:rsidP="00C07F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Blast furnace </w:t>
            </w:r>
            <w:r w:rsidR="00C07FD9">
              <w:rPr>
                <w:sz w:val="21"/>
              </w:rPr>
              <w:t>cooling tower</w:t>
            </w:r>
            <w:r w:rsidR="00E223D1">
              <w:rPr>
                <w:sz w:val="21"/>
              </w:rPr>
              <w:t xml:space="preserve"> cell</w:t>
            </w:r>
          </w:p>
        </w:tc>
      </w:tr>
      <w:tr w:rsidR="006707F6" w14:paraId="7E179C4F" w14:textId="77777777">
        <w:tc>
          <w:tcPr>
            <w:tcW w:w="900" w:type="dxa"/>
          </w:tcPr>
          <w:p w14:paraId="4BF41EE1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6F518A4F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2633DA1C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E431CBF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FB2842E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Engineer in charge</w:t>
            </w:r>
          </w:p>
          <w:p w14:paraId="5E85CCC6" w14:textId="77777777" w:rsidR="006707F6" w:rsidRDefault="006B08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Company</w:t>
            </w:r>
            <w:r w:rsidR="006707F6">
              <w:rPr>
                <w:sz w:val="21"/>
              </w:rPr>
              <w:t xml:space="preserve"> fitter on the  job</w:t>
            </w:r>
          </w:p>
          <w:p w14:paraId="4E0DAFA1" w14:textId="77777777" w:rsidR="006707F6" w:rsidRDefault="006B08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</w:t>
            </w:r>
            <w:r w:rsidR="006707F6">
              <w:rPr>
                <w:sz w:val="21"/>
              </w:rPr>
              <w:t>ontractor workmen</w:t>
            </w:r>
          </w:p>
        </w:tc>
      </w:tr>
      <w:tr w:rsidR="006707F6" w14:paraId="4CD1AB3A" w14:textId="77777777" w:rsidTr="003C7614">
        <w:trPr>
          <w:trHeight w:val="875"/>
        </w:trPr>
        <w:tc>
          <w:tcPr>
            <w:tcW w:w="900" w:type="dxa"/>
          </w:tcPr>
          <w:p w14:paraId="6AD48752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7658421B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32ED069D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A2371CD" w14:textId="77777777" w:rsidR="006707F6" w:rsidRDefault="00B25F1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  <w:r w:rsidR="00BE6A40">
              <w:rPr>
                <w:sz w:val="21"/>
              </w:rPr>
              <w:t xml:space="preserve"> </w:t>
            </w:r>
          </w:p>
        </w:tc>
      </w:tr>
      <w:tr w:rsidR="006707F6" w14:paraId="742FEF9D" w14:textId="77777777">
        <w:trPr>
          <w:trHeight w:val="701"/>
        </w:trPr>
        <w:tc>
          <w:tcPr>
            <w:tcW w:w="900" w:type="dxa"/>
          </w:tcPr>
          <w:p w14:paraId="22A29D2C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5374774D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3611A867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5E7652AE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7C4EC030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6707F6" w14:paraId="5374C574" w14:textId="77777777">
        <w:tc>
          <w:tcPr>
            <w:tcW w:w="900" w:type="dxa"/>
          </w:tcPr>
          <w:p w14:paraId="6E0855BD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50CE2FAA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11077E47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7842463" w14:textId="77777777" w:rsidR="006707F6" w:rsidRDefault="003C76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WI/MAINT/110</w:t>
            </w:r>
          </w:p>
        </w:tc>
      </w:tr>
      <w:tr w:rsidR="006707F6" w14:paraId="27200AC4" w14:textId="77777777">
        <w:trPr>
          <w:trHeight w:val="611"/>
        </w:trPr>
        <w:tc>
          <w:tcPr>
            <w:tcW w:w="900" w:type="dxa"/>
          </w:tcPr>
          <w:p w14:paraId="41C7C4AA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27D07936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03C6E317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00028E00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D0E42A7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6707F6" w14:paraId="6C28AA5E" w14:textId="77777777">
        <w:trPr>
          <w:trHeight w:val="1304"/>
        </w:trPr>
        <w:tc>
          <w:tcPr>
            <w:tcW w:w="900" w:type="dxa"/>
          </w:tcPr>
          <w:p w14:paraId="1349B97A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0E5D409C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2A84587F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025" w:type="dxa"/>
          </w:tcPr>
          <w:p w14:paraId="3243BFFA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6707F6" w14:paraId="4C2F065C" w14:textId="77777777">
        <w:tc>
          <w:tcPr>
            <w:tcW w:w="900" w:type="dxa"/>
          </w:tcPr>
          <w:p w14:paraId="6F1CBC1A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9)</w:t>
            </w:r>
          </w:p>
        </w:tc>
        <w:tc>
          <w:tcPr>
            <w:tcW w:w="4860" w:type="dxa"/>
          </w:tcPr>
          <w:p w14:paraId="3C691746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26AEAC93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61F5C92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6707F6" w14:paraId="5620C1E9" w14:textId="77777777" w:rsidTr="003C7614">
        <w:trPr>
          <w:trHeight w:val="1158"/>
        </w:trPr>
        <w:tc>
          <w:tcPr>
            <w:tcW w:w="900" w:type="dxa"/>
          </w:tcPr>
          <w:p w14:paraId="4313CF8A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6A0DABFC" w14:textId="77777777" w:rsidR="006707F6" w:rsidRDefault="006707F6" w:rsidP="003C76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</w:tc>
        <w:tc>
          <w:tcPr>
            <w:tcW w:w="4025" w:type="dxa"/>
          </w:tcPr>
          <w:p w14:paraId="298BCDFF" w14:textId="77777777" w:rsidR="006707F6" w:rsidRDefault="006B08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736A753E" w14:textId="77777777" w:rsidR="006B0876" w:rsidRDefault="006B08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Supplier’s manual available</w:t>
            </w:r>
          </w:p>
        </w:tc>
      </w:tr>
      <w:tr w:rsidR="006707F6" w14:paraId="03044237" w14:textId="77777777">
        <w:tc>
          <w:tcPr>
            <w:tcW w:w="900" w:type="dxa"/>
          </w:tcPr>
          <w:p w14:paraId="41BBE12F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5FBAA43C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</w:tcPr>
          <w:p w14:paraId="163B7BAC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Chain pulley block, slings, D-shackles</w:t>
            </w:r>
          </w:p>
        </w:tc>
      </w:tr>
      <w:tr w:rsidR="006707F6" w14:paraId="05705CF5" w14:textId="77777777">
        <w:tc>
          <w:tcPr>
            <w:tcW w:w="900" w:type="dxa"/>
          </w:tcPr>
          <w:p w14:paraId="556CEB75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4E91B92D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4779E3BD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A22B52F" w14:textId="77777777" w:rsidR="006707F6" w:rsidRDefault="006B08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Filter media – anthracite, sea pebbles</w:t>
            </w:r>
          </w:p>
          <w:p w14:paraId="108D98A7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Irregular</w:t>
            </w:r>
          </w:p>
          <w:p w14:paraId="23260A93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Approx </w:t>
            </w:r>
            <w:r w:rsidRPr="00EA7EBB">
              <w:rPr>
                <w:sz w:val="21"/>
              </w:rPr>
              <w:t>500 kg</w:t>
            </w:r>
            <w:r>
              <w:rPr>
                <w:sz w:val="21"/>
              </w:rPr>
              <w:t xml:space="preserve">  max</w:t>
            </w:r>
          </w:p>
        </w:tc>
      </w:tr>
      <w:tr w:rsidR="006707F6" w14:paraId="74EB7035" w14:textId="77777777">
        <w:tc>
          <w:tcPr>
            <w:tcW w:w="900" w:type="dxa"/>
          </w:tcPr>
          <w:p w14:paraId="42AAD548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2EC5006D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56AE2432" w14:textId="77777777" w:rsidR="006707F6" w:rsidRDefault="00BE6A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15</w:t>
            </w:r>
            <w:r w:rsidR="006707F6">
              <w:rPr>
                <w:sz w:val="21"/>
              </w:rPr>
              <w:t xml:space="preserve"> kg  by hand  </w:t>
            </w:r>
          </w:p>
          <w:p w14:paraId="71AF80C1" w14:textId="77777777" w:rsidR="006707F6" w:rsidRDefault="00BE6A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3 </w:t>
            </w:r>
            <w:r w:rsidR="006707F6">
              <w:rPr>
                <w:sz w:val="21"/>
              </w:rPr>
              <w:t xml:space="preserve">Mt height approximately </w:t>
            </w:r>
          </w:p>
        </w:tc>
      </w:tr>
      <w:tr w:rsidR="006707F6" w14:paraId="3BD73230" w14:textId="77777777">
        <w:trPr>
          <w:trHeight w:val="539"/>
        </w:trPr>
        <w:tc>
          <w:tcPr>
            <w:tcW w:w="900" w:type="dxa"/>
          </w:tcPr>
          <w:p w14:paraId="073CAA74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3D63C7BB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37F2357D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61FACD1B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D9B76B2" w14:textId="77777777" w:rsidR="006B0876" w:rsidRDefault="006B0876" w:rsidP="006B08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Compressed air, oxygen, LPG gas, welding electrode for welding</w:t>
            </w:r>
          </w:p>
          <w:p w14:paraId="00258E78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6707F6" w14:paraId="132E692E" w14:textId="77777777">
        <w:tc>
          <w:tcPr>
            <w:tcW w:w="900" w:type="dxa"/>
          </w:tcPr>
          <w:p w14:paraId="49AD35CD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14F5E3F3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vapor, liquid, dust/powder, solid):</w:t>
            </w:r>
          </w:p>
          <w:p w14:paraId="38369906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1995A6A" w14:textId="77777777" w:rsidR="006707F6" w:rsidRDefault="003C76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G</w:t>
            </w:r>
            <w:r w:rsidR="00E14200">
              <w:rPr>
                <w:sz w:val="21"/>
              </w:rPr>
              <w:t>as, liquid, dust/powder, solid</w:t>
            </w:r>
          </w:p>
        </w:tc>
      </w:tr>
      <w:tr w:rsidR="006707F6" w14:paraId="4E4F70DB" w14:textId="77777777">
        <w:tc>
          <w:tcPr>
            <w:tcW w:w="900" w:type="dxa"/>
          </w:tcPr>
          <w:p w14:paraId="7685C6ED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052D5B4D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38144D59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7DE827E5" w14:textId="77777777" w:rsidR="006707F6" w:rsidRDefault="008316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MSDS</w:t>
            </w:r>
          </w:p>
        </w:tc>
      </w:tr>
      <w:tr w:rsidR="006707F6" w14:paraId="10A09805" w14:textId="77777777">
        <w:trPr>
          <w:trHeight w:val="2276"/>
        </w:trPr>
        <w:tc>
          <w:tcPr>
            <w:tcW w:w="900" w:type="dxa"/>
          </w:tcPr>
          <w:p w14:paraId="58A9545A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7315F5E1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2C86BC3D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7F0419B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6711C227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F52531F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Factory Act 1948 and </w:t>
            </w:r>
            <w:smartTag w:uri="urn:schemas-microsoft-com:office:smarttags" w:element="place">
              <w:r>
                <w:rPr>
                  <w:sz w:val="21"/>
                </w:rPr>
                <w:t>Goa</w:t>
              </w:r>
            </w:smartTag>
            <w:r>
              <w:rPr>
                <w:sz w:val="21"/>
              </w:rPr>
              <w:t xml:space="preserve"> factory rules 1985 – SRR/16</w:t>
            </w:r>
          </w:p>
          <w:p w14:paraId="044B96E5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Hazardous waste</w:t>
            </w:r>
          </w:p>
          <w:p w14:paraId="62E87F5E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C6B317D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075630F3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6707F6" w14:paraId="0929B1A3" w14:textId="77777777">
        <w:trPr>
          <w:trHeight w:val="791"/>
        </w:trPr>
        <w:tc>
          <w:tcPr>
            <w:tcW w:w="900" w:type="dxa"/>
          </w:tcPr>
          <w:p w14:paraId="7BF4C510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7839016D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3DF8B44D" w14:textId="77777777" w:rsidR="006707F6" w:rsidRDefault="009F006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Safe work practices</w:t>
            </w:r>
          </w:p>
        </w:tc>
      </w:tr>
      <w:tr w:rsidR="006707F6" w14:paraId="22DC1A4B" w14:textId="77777777">
        <w:tc>
          <w:tcPr>
            <w:tcW w:w="900" w:type="dxa"/>
          </w:tcPr>
          <w:p w14:paraId="1F906E84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02EC8F8E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484BE6A5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</w:tbl>
    <w:p w14:paraId="70E96B43" w14:textId="77777777" w:rsidR="006707F6" w:rsidRDefault="006707F6">
      <w:pPr>
        <w:pStyle w:val="WW-BodyText2"/>
        <w:spacing w:before="3" w:line="340" w:lineRule="atLeast"/>
        <w:ind w:left="720" w:hanging="720"/>
        <w:jc w:val="left"/>
      </w:pPr>
    </w:p>
    <w:p w14:paraId="45C4D623" w14:textId="77777777" w:rsidR="006707F6" w:rsidRDefault="006707F6">
      <w:pPr>
        <w:pStyle w:val="WW-BodyText2"/>
        <w:spacing w:before="3" w:line="340" w:lineRule="atLeast"/>
        <w:ind w:left="720" w:hanging="720"/>
        <w:jc w:val="left"/>
      </w:pPr>
      <w:r>
        <w:t>2. From the above activity information hazards are to be identified and recorded below using Appendix 'A' of  SP/41</w:t>
      </w:r>
    </w:p>
    <w:p w14:paraId="2B57CCAA" w14:textId="77777777" w:rsidR="006707F6" w:rsidRDefault="006707F6">
      <w:pPr>
        <w:pStyle w:val="WW-BodyText2"/>
        <w:spacing w:before="3" w:line="340" w:lineRule="atLeast"/>
        <w:ind w:left="360"/>
        <w:jc w:val="left"/>
      </w:pPr>
    </w:p>
    <w:p w14:paraId="62536854" w14:textId="77777777" w:rsidR="006707F6" w:rsidRPr="00B31285" w:rsidRDefault="004445DD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color w:val="000000" w:themeColor="text1"/>
          <w:sz w:val="28"/>
          <w:u w:val="single"/>
        </w:rPr>
      </w:pPr>
      <w:hyperlink r:id="rId12" w:history="1">
        <w:r w:rsidR="006707F6" w:rsidRPr="00B31285">
          <w:rPr>
            <w:rStyle w:val="Hyperlink"/>
            <w:b/>
            <w:color w:val="000000" w:themeColor="text1"/>
            <w:sz w:val="28"/>
          </w:rPr>
          <w:t>Hazards identified</w:t>
        </w:r>
      </w:hyperlink>
      <w:r w:rsidR="006707F6" w:rsidRPr="00B31285">
        <w:rPr>
          <w:b/>
          <w:color w:val="000000" w:themeColor="text1"/>
          <w:sz w:val="28"/>
          <w:u w:val="single"/>
        </w:rPr>
        <w:t xml:space="preserve"> </w:t>
      </w:r>
    </w:p>
    <w:p w14:paraId="34D63ECD" w14:textId="77777777" w:rsidR="006707F6" w:rsidRDefault="006707F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sz w:val="28"/>
        </w:rPr>
      </w:pPr>
      <w:r w:rsidRPr="001069FD">
        <w:rPr>
          <w:b/>
          <w:sz w:val="28"/>
        </w:rPr>
        <w:tab/>
      </w:r>
    </w:p>
    <w:p w14:paraId="1A34019C" w14:textId="77777777" w:rsidR="003C7614" w:rsidRPr="003C7614" w:rsidRDefault="003C7614" w:rsidP="003C7614">
      <w:pPr>
        <w:rPr>
          <w:b/>
          <w:color w:val="000000" w:themeColor="text1"/>
          <w:u w:val="single"/>
        </w:rPr>
      </w:pPr>
      <w:r w:rsidRPr="003C7614">
        <w:rPr>
          <w:b/>
          <w:color w:val="000000" w:themeColor="text1"/>
          <w:u w:val="single"/>
        </w:rPr>
        <w:t>Physical hazards</w:t>
      </w:r>
    </w:p>
    <w:p w14:paraId="582E8DEB" w14:textId="77777777" w:rsidR="003C7614" w:rsidRDefault="003C7614" w:rsidP="003C7614">
      <w:pPr>
        <w:jc w:val="both"/>
        <w:rPr>
          <w:bCs/>
          <w:color w:val="000000" w:themeColor="text1"/>
        </w:rPr>
      </w:pPr>
    </w:p>
    <w:p w14:paraId="0D075ED2" w14:textId="77777777" w:rsidR="003C7614" w:rsidRDefault="003972C4" w:rsidP="003C7614">
      <w:pPr>
        <w:pStyle w:val="ListParagraph"/>
        <w:numPr>
          <w:ilvl w:val="0"/>
          <w:numId w:val="13"/>
        </w:numPr>
        <w:jc w:val="both"/>
        <w:rPr>
          <w:bCs/>
        </w:rPr>
      </w:pPr>
      <w:r>
        <w:rPr>
          <w:bCs/>
        </w:rPr>
        <w:t xml:space="preserve"> </w:t>
      </w:r>
      <w:r w:rsidR="00B25F18">
        <w:rPr>
          <w:bCs/>
        </w:rPr>
        <w:t xml:space="preserve">Impact of </w:t>
      </w:r>
      <w:r>
        <w:rPr>
          <w:bCs/>
        </w:rPr>
        <w:t>Pressur</w:t>
      </w:r>
      <w:r w:rsidR="00B25F18">
        <w:rPr>
          <w:bCs/>
        </w:rPr>
        <w:t>ized air/water</w:t>
      </w:r>
      <w:r>
        <w:rPr>
          <w:bCs/>
        </w:rPr>
        <w:t>, Temperature</w:t>
      </w:r>
    </w:p>
    <w:p w14:paraId="6ECD47B9" w14:textId="77777777" w:rsidR="003C7614" w:rsidRDefault="00E223D1" w:rsidP="003C7614">
      <w:pPr>
        <w:pStyle w:val="ListParagraph"/>
        <w:numPr>
          <w:ilvl w:val="0"/>
          <w:numId w:val="13"/>
        </w:numPr>
        <w:jc w:val="both"/>
        <w:rPr>
          <w:bCs/>
        </w:rPr>
      </w:pPr>
      <w:r>
        <w:rPr>
          <w:bCs/>
        </w:rPr>
        <w:t>Temperature</w:t>
      </w:r>
    </w:p>
    <w:p w14:paraId="54456F34" w14:textId="77777777" w:rsidR="00DF3E1B" w:rsidRDefault="00DF3E1B" w:rsidP="003C7614">
      <w:pPr>
        <w:pStyle w:val="ListParagraph"/>
        <w:numPr>
          <w:ilvl w:val="0"/>
          <w:numId w:val="13"/>
        </w:numPr>
        <w:jc w:val="both"/>
        <w:rPr>
          <w:bCs/>
        </w:rPr>
      </w:pPr>
      <w:r>
        <w:rPr>
          <w:bCs/>
        </w:rPr>
        <w:t>Dust inhalation</w:t>
      </w:r>
    </w:p>
    <w:p w14:paraId="06C8066B" w14:textId="77777777" w:rsidR="00DF3E1B" w:rsidRDefault="00DF3E1B" w:rsidP="003C7614">
      <w:pPr>
        <w:pStyle w:val="ListParagraph"/>
        <w:numPr>
          <w:ilvl w:val="0"/>
          <w:numId w:val="13"/>
        </w:numPr>
        <w:jc w:val="both"/>
        <w:rPr>
          <w:bCs/>
        </w:rPr>
      </w:pPr>
      <w:r>
        <w:rPr>
          <w:bCs/>
        </w:rPr>
        <w:t>Congestion</w:t>
      </w:r>
    </w:p>
    <w:p w14:paraId="42AAF942" w14:textId="77777777" w:rsidR="003850EB" w:rsidRPr="00F902E7" w:rsidRDefault="003850EB" w:rsidP="003850EB">
      <w:pPr>
        <w:pStyle w:val="ListParagraph"/>
        <w:numPr>
          <w:ilvl w:val="0"/>
          <w:numId w:val="13"/>
        </w:numPr>
        <w:jc w:val="both"/>
        <w:rPr>
          <w:bCs/>
          <w:color w:val="000000" w:themeColor="text1"/>
        </w:rPr>
      </w:pPr>
      <w:r w:rsidRPr="001069FD">
        <w:rPr>
          <w:color w:val="000000" w:themeColor="text1"/>
        </w:rPr>
        <w:t xml:space="preserve">Drowning of a person </w:t>
      </w:r>
      <w:r w:rsidRPr="0064706D">
        <w:rPr>
          <w:color w:val="000000" w:themeColor="text1"/>
        </w:rPr>
        <w:t>in cooling tower basin</w:t>
      </w:r>
    </w:p>
    <w:p w14:paraId="34293045" w14:textId="77777777" w:rsidR="00DF3E1B" w:rsidRPr="003850EB" w:rsidRDefault="00DF3E1B" w:rsidP="00E223D1">
      <w:pPr>
        <w:jc w:val="both"/>
        <w:rPr>
          <w:bCs/>
        </w:rPr>
      </w:pPr>
    </w:p>
    <w:p w14:paraId="2B2D91FF" w14:textId="77777777" w:rsidR="003C7614" w:rsidRPr="001069FD" w:rsidRDefault="003C7614" w:rsidP="003C7614">
      <w:pPr>
        <w:pStyle w:val="ListParagraph"/>
        <w:numPr>
          <w:ilvl w:val="0"/>
          <w:numId w:val="13"/>
        </w:numPr>
        <w:jc w:val="both"/>
        <w:rPr>
          <w:bCs/>
        </w:rPr>
      </w:pPr>
      <w:r w:rsidRPr="001069FD">
        <w:rPr>
          <w:bCs/>
        </w:rPr>
        <w:t xml:space="preserve">Flood due to </w:t>
      </w:r>
      <w:r w:rsidRPr="001069FD">
        <w:rPr>
          <w:color w:val="000000" w:themeColor="text1"/>
        </w:rPr>
        <w:t>Side stream filter vessel damage</w:t>
      </w:r>
    </w:p>
    <w:p w14:paraId="0E46AFB1" w14:textId="77777777" w:rsidR="003C7614" w:rsidRPr="001069FD" w:rsidRDefault="003C7614" w:rsidP="003C7614">
      <w:pPr>
        <w:pStyle w:val="ListParagraph"/>
        <w:numPr>
          <w:ilvl w:val="0"/>
          <w:numId w:val="13"/>
        </w:numPr>
        <w:jc w:val="both"/>
        <w:rPr>
          <w:bCs/>
          <w:color w:val="000000" w:themeColor="text1"/>
        </w:rPr>
      </w:pPr>
      <w:r w:rsidRPr="001069FD">
        <w:rPr>
          <w:color w:val="000000" w:themeColor="text1"/>
        </w:rPr>
        <w:t>Suffocation of a person inside vessel while carrying out maintenance of the side stream filter vessel</w:t>
      </w:r>
    </w:p>
    <w:p w14:paraId="48CEDACA" w14:textId="77777777" w:rsidR="00F902E7" w:rsidRDefault="00F902E7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sz w:val="28"/>
        </w:rPr>
      </w:pPr>
    </w:p>
    <w:p w14:paraId="42AC47C8" w14:textId="77777777" w:rsidR="00F902E7" w:rsidRDefault="00F902E7" w:rsidP="003C7614">
      <w:pPr>
        <w:rPr>
          <w:b/>
          <w:u w:val="single"/>
        </w:rPr>
      </w:pPr>
      <w:r w:rsidRPr="003C7614">
        <w:rPr>
          <w:b/>
          <w:u w:val="single"/>
        </w:rPr>
        <w:t>Mechanical hazards</w:t>
      </w:r>
    </w:p>
    <w:p w14:paraId="664A99AC" w14:textId="77777777" w:rsidR="00A5676A" w:rsidRDefault="00A5676A" w:rsidP="00A5676A">
      <w:pPr>
        <w:ind w:left="10" w:right="482"/>
      </w:pPr>
      <w:r>
        <w:t>Trapping of finger/leg while operating/handling valve/pump/filter etc.</w:t>
      </w:r>
      <w:r>
        <w:rPr>
          <w:b/>
        </w:rPr>
        <w:t xml:space="preserve"> </w:t>
      </w:r>
    </w:p>
    <w:p w14:paraId="56F64967" w14:textId="77777777" w:rsidR="00A5676A" w:rsidRDefault="00A5676A" w:rsidP="00A5676A">
      <w:pPr>
        <w:ind w:left="10" w:right="482"/>
      </w:pPr>
      <w:r>
        <w:t>Falling of material/tools such as hammer, bolts,spanners, slinged items on person.</w:t>
      </w:r>
      <w:r>
        <w:rPr>
          <w:b/>
        </w:rPr>
        <w:t xml:space="preserve"> </w:t>
      </w:r>
    </w:p>
    <w:p w14:paraId="416AE02A" w14:textId="77777777" w:rsidR="00A5676A" w:rsidRDefault="00A5676A" w:rsidP="00B31285">
      <w:pPr>
        <w:spacing w:line="20" w:lineRule="exact"/>
        <w:ind w:left="14" w:right="475" w:hanging="14"/>
      </w:pPr>
    </w:p>
    <w:p w14:paraId="3C268CBD" w14:textId="77777777" w:rsidR="00A5676A" w:rsidRDefault="00A5676A" w:rsidP="00A5676A">
      <w:pPr>
        <w:ind w:left="10" w:right="482"/>
      </w:pPr>
      <w:r>
        <w:t>Injury from slip of pump component while assembly / dismantling</w:t>
      </w:r>
    </w:p>
    <w:p w14:paraId="2DF21490" w14:textId="77777777" w:rsidR="00A5676A" w:rsidRDefault="00A5676A" w:rsidP="00A5676A">
      <w:pPr>
        <w:ind w:left="10" w:right="482"/>
      </w:pPr>
      <w:r>
        <w:t xml:space="preserve"> Entanglement in between moving parts, guard, coupling</w:t>
      </w:r>
    </w:p>
    <w:p w14:paraId="3B0BB35A" w14:textId="77777777" w:rsidR="00A5676A" w:rsidRDefault="00A5676A" w:rsidP="00A5676A">
      <w:pPr>
        <w:spacing w:after="269"/>
        <w:ind w:left="24"/>
      </w:pPr>
      <w:r>
        <w:t>Impingement of fingers, hand while fitting assembly of pump, bearing fixing, impeller fixing</w:t>
      </w:r>
    </w:p>
    <w:p w14:paraId="4AEC51C5" w14:textId="77777777" w:rsidR="00A5676A" w:rsidRPr="003972C4" w:rsidRDefault="00A5676A" w:rsidP="00A5676A">
      <w:pPr>
        <w:jc w:val="both"/>
      </w:pPr>
      <w:r w:rsidRPr="00C07F51">
        <w:rPr>
          <w:bCs/>
        </w:rPr>
        <w:t>Trapping between the moving parts</w:t>
      </w:r>
    </w:p>
    <w:p w14:paraId="6709D6BE" w14:textId="77777777" w:rsidR="00A5676A" w:rsidRDefault="00A5676A" w:rsidP="00A5676A">
      <w:pPr>
        <w:jc w:val="both"/>
        <w:rPr>
          <w:bCs/>
        </w:rPr>
      </w:pPr>
      <w:r w:rsidRPr="00C07F51">
        <w:rPr>
          <w:bCs/>
        </w:rPr>
        <w:t>Falling of person from height</w:t>
      </w:r>
      <w:r w:rsidR="00B3614A">
        <w:rPr>
          <w:bCs/>
        </w:rPr>
        <w:t>.</w:t>
      </w:r>
    </w:p>
    <w:p w14:paraId="7F80319A" w14:textId="77777777" w:rsidR="00A5676A" w:rsidRPr="00C07F51" w:rsidRDefault="00A5676A" w:rsidP="00A5676A">
      <w:pPr>
        <w:ind w:hanging="10"/>
        <w:jc w:val="both"/>
        <w:rPr>
          <w:bCs/>
        </w:rPr>
      </w:pPr>
      <w:r w:rsidRPr="00C07F51">
        <w:rPr>
          <w:bCs/>
        </w:rPr>
        <w:t>Cut injuries from sharp edges of items</w:t>
      </w:r>
    </w:p>
    <w:p w14:paraId="73FBE770" w14:textId="77777777" w:rsidR="00A5676A" w:rsidRDefault="00A5676A" w:rsidP="00A5676A">
      <w:pPr>
        <w:jc w:val="both"/>
        <w:rPr>
          <w:bCs/>
        </w:rPr>
      </w:pPr>
      <w:r w:rsidRPr="00C07F51">
        <w:rPr>
          <w:bCs/>
        </w:rPr>
        <w:t>Failure of sling, chain pulley block</w:t>
      </w:r>
    </w:p>
    <w:p w14:paraId="21EAB5B1" w14:textId="77777777" w:rsidR="00A5676A" w:rsidRPr="00C07F51" w:rsidDel="006222B2" w:rsidRDefault="00A5676A" w:rsidP="00A5676A">
      <w:pPr>
        <w:ind w:hanging="10"/>
        <w:jc w:val="both"/>
        <w:rPr>
          <w:del w:id="75" w:author="S Yaswanth" w:date="2022-01-08T16:39:00Z"/>
          <w:bCs/>
          <w:color w:val="000000"/>
        </w:rPr>
      </w:pPr>
      <w:r w:rsidRPr="007B3ACF">
        <w:rPr>
          <w:color w:val="000000" w:themeColor="text1"/>
        </w:rPr>
        <w:t>Slip and fall due to slippery surface</w:t>
      </w:r>
      <w:r w:rsidR="00B3614A">
        <w:rPr>
          <w:color w:val="000000" w:themeColor="text1"/>
        </w:rPr>
        <w:t xml:space="preserve"> / stairs</w:t>
      </w:r>
    </w:p>
    <w:p w14:paraId="44490079" w14:textId="77777777" w:rsidR="00A5676A" w:rsidRPr="003C7614" w:rsidDel="006222B2" w:rsidRDefault="00A5676A" w:rsidP="003C7614">
      <w:pPr>
        <w:rPr>
          <w:del w:id="76" w:author="S Yaswanth" w:date="2022-01-08T16:38:00Z"/>
          <w:u w:val="single"/>
        </w:rPr>
      </w:pPr>
    </w:p>
    <w:p w14:paraId="3FA3EC23" w14:textId="77777777" w:rsidR="00F902E7" w:rsidRDefault="00F902E7">
      <w:pPr>
        <w:ind w:hanging="10"/>
        <w:jc w:val="both"/>
        <w:pPrChange w:id="77" w:author="S Yaswanth" w:date="2022-01-08T16:39:00Z">
          <w:pPr>
            <w:pStyle w:val="BodyText2"/>
            <w:tabs>
              <w:tab w:val="clear" w:pos="720"/>
              <w:tab w:val="clear" w:pos="1800"/>
            </w:tabs>
            <w:spacing w:line="340" w:lineRule="atLeast"/>
            <w:jc w:val="left"/>
          </w:pPr>
        </w:pPrChange>
      </w:pPr>
    </w:p>
    <w:p w14:paraId="0EA6CDD0" w14:textId="77777777" w:rsidR="00F902E7" w:rsidRDefault="00F902E7" w:rsidP="00F902E7">
      <w:pPr>
        <w:jc w:val="both"/>
        <w:rPr>
          <w:bCs/>
          <w:color w:val="000000" w:themeColor="text1"/>
        </w:rPr>
      </w:pPr>
    </w:p>
    <w:p w14:paraId="303268E6" w14:textId="77777777" w:rsidR="00F902E7" w:rsidRPr="00F902E7" w:rsidRDefault="00F902E7" w:rsidP="00F902E7">
      <w:pPr>
        <w:jc w:val="both"/>
        <w:rPr>
          <w:bCs/>
          <w:color w:val="000000" w:themeColor="text1"/>
        </w:rPr>
      </w:pPr>
    </w:p>
    <w:p w14:paraId="18EF0C36" w14:textId="77777777" w:rsidR="00F902E7" w:rsidRDefault="00F902E7" w:rsidP="00F902E7">
      <w:pPr>
        <w:jc w:val="both"/>
        <w:rPr>
          <w:b/>
          <w:bCs/>
          <w:u w:val="single"/>
        </w:rPr>
      </w:pPr>
      <w:r w:rsidRPr="003C7614">
        <w:rPr>
          <w:b/>
          <w:bCs/>
          <w:u w:val="single"/>
        </w:rPr>
        <w:t>Electrical hazards</w:t>
      </w:r>
    </w:p>
    <w:p w14:paraId="25B42020" w14:textId="77777777" w:rsidR="003C7614" w:rsidRPr="003C7614" w:rsidRDefault="003C7614" w:rsidP="00F902E7">
      <w:pPr>
        <w:jc w:val="both"/>
        <w:rPr>
          <w:b/>
          <w:bCs/>
          <w:u w:val="single"/>
        </w:rPr>
      </w:pPr>
    </w:p>
    <w:p w14:paraId="0A41416C" w14:textId="77777777" w:rsidR="00F902E7" w:rsidRDefault="00F902E7" w:rsidP="00F902E7">
      <w:pPr>
        <w:pStyle w:val="ListParagraph"/>
        <w:numPr>
          <w:ilvl w:val="0"/>
          <w:numId w:val="14"/>
        </w:numPr>
        <w:jc w:val="both"/>
        <w:rPr>
          <w:bCs/>
        </w:rPr>
      </w:pPr>
      <w:r w:rsidRPr="00923118">
        <w:rPr>
          <w:bCs/>
        </w:rPr>
        <w:t>Electric shock</w:t>
      </w:r>
      <w:r>
        <w:rPr>
          <w:bCs/>
        </w:rPr>
        <w:t xml:space="preserve"> due to welding</w:t>
      </w:r>
      <w:r w:rsidR="00A5676A">
        <w:rPr>
          <w:bCs/>
        </w:rPr>
        <w:t>, machine, cable</w:t>
      </w:r>
      <w:r>
        <w:rPr>
          <w:bCs/>
        </w:rPr>
        <w:t xml:space="preserve"> </w:t>
      </w:r>
      <w:r w:rsidR="00F762A8">
        <w:rPr>
          <w:bCs/>
        </w:rPr>
        <w:t xml:space="preserve">or </w:t>
      </w:r>
      <w:r w:rsidR="00F762A8" w:rsidRPr="001069FD">
        <w:rPr>
          <w:color w:val="000000" w:themeColor="text1"/>
        </w:rPr>
        <w:t>while carrying out PLC maintenance or Pneumatic valve maintenance</w:t>
      </w:r>
    </w:p>
    <w:p w14:paraId="04777EE4" w14:textId="77777777" w:rsidR="00F902E7" w:rsidRPr="00F902E7" w:rsidRDefault="00F902E7" w:rsidP="00B31285">
      <w:pPr>
        <w:pStyle w:val="ListParagraph"/>
        <w:jc w:val="both"/>
        <w:rPr>
          <w:bCs/>
          <w:color w:val="000000" w:themeColor="text1"/>
        </w:rPr>
      </w:pPr>
    </w:p>
    <w:p w14:paraId="774B9C35" w14:textId="77777777" w:rsidR="00F902E7" w:rsidRDefault="00F902E7" w:rsidP="00F902E7">
      <w:pPr>
        <w:jc w:val="both"/>
        <w:rPr>
          <w:bCs/>
          <w:color w:val="000000" w:themeColor="text1"/>
        </w:rPr>
      </w:pPr>
    </w:p>
    <w:p w14:paraId="2AB4A3FA" w14:textId="77777777" w:rsidR="00F902E7" w:rsidRPr="003C7614" w:rsidRDefault="00F902E7" w:rsidP="00F902E7">
      <w:pPr>
        <w:jc w:val="both"/>
        <w:rPr>
          <w:b/>
          <w:bCs/>
          <w:u w:val="single"/>
        </w:rPr>
      </w:pPr>
      <w:r w:rsidRPr="003C7614">
        <w:rPr>
          <w:b/>
          <w:bCs/>
          <w:u w:val="single"/>
        </w:rPr>
        <w:t>Chemical hazards</w:t>
      </w:r>
    </w:p>
    <w:p w14:paraId="6F037812" w14:textId="77777777" w:rsidR="00F902E7" w:rsidRDefault="00F902E7" w:rsidP="00F902E7">
      <w:pPr>
        <w:jc w:val="both"/>
        <w:rPr>
          <w:b/>
          <w:bCs/>
          <w:color w:val="7030A0"/>
          <w:u w:val="single"/>
        </w:rPr>
      </w:pPr>
    </w:p>
    <w:p w14:paraId="73224AF7" w14:textId="77777777" w:rsidR="00F902E7" w:rsidRDefault="00F902E7" w:rsidP="00F902E7">
      <w:pPr>
        <w:pStyle w:val="ListParagraph"/>
        <w:numPr>
          <w:ilvl w:val="0"/>
          <w:numId w:val="15"/>
        </w:numPr>
        <w:jc w:val="both"/>
        <w:rPr>
          <w:bCs/>
          <w:color w:val="000000" w:themeColor="text1"/>
        </w:rPr>
      </w:pPr>
      <w:r w:rsidRPr="00831605">
        <w:rPr>
          <w:bCs/>
          <w:color w:val="000000" w:themeColor="text1"/>
        </w:rPr>
        <w:t>Fire</w:t>
      </w:r>
    </w:p>
    <w:p w14:paraId="05A2CC76" w14:textId="77777777" w:rsidR="00831605" w:rsidRPr="009E1836" w:rsidRDefault="00831605" w:rsidP="00F902E7">
      <w:pPr>
        <w:pStyle w:val="ListParagraph"/>
        <w:numPr>
          <w:ilvl w:val="0"/>
          <w:numId w:val="15"/>
        </w:numPr>
        <w:jc w:val="both"/>
        <w:rPr>
          <w:bCs/>
        </w:rPr>
      </w:pPr>
      <w:r w:rsidRPr="009E1836">
        <w:rPr>
          <w:bCs/>
        </w:rPr>
        <w:t>Contact with chemically treated water</w:t>
      </w:r>
    </w:p>
    <w:p w14:paraId="518A7F8B" w14:textId="77777777" w:rsidR="00F902E7" w:rsidRPr="00F902E7" w:rsidRDefault="00F902E7" w:rsidP="00F902E7">
      <w:pPr>
        <w:jc w:val="both"/>
        <w:rPr>
          <w:bCs/>
          <w:color w:val="000000" w:themeColor="text1"/>
        </w:rPr>
      </w:pPr>
    </w:p>
    <w:p w14:paraId="494BC592" w14:textId="77777777" w:rsidR="00F902E7" w:rsidRDefault="00F902E7" w:rsidP="00F902E7">
      <w:pPr>
        <w:rPr>
          <w:rFonts w:ascii="Calibri" w:hAnsi="Calibri" w:cs="Calibri"/>
          <w:color w:val="1F497D"/>
        </w:rPr>
      </w:pPr>
    </w:p>
    <w:p w14:paraId="7AE75637" w14:textId="77777777" w:rsidR="00A5676A" w:rsidRDefault="00A5676A" w:rsidP="00A5676A">
      <w:pPr>
        <w:spacing w:after="89" w:line="259" w:lineRule="auto"/>
        <w:ind w:right="3603"/>
        <w:rPr>
          <w:rFonts w:ascii="Arial" w:eastAsia="Arial" w:hAnsi="Arial" w:cs="Arial"/>
        </w:rPr>
      </w:pPr>
      <w:r w:rsidRPr="00743A4F">
        <w:rPr>
          <w:b/>
        </w:rPr>
        <w:t>Human Behavior aspect of operators</w:t>
      </w:r>
      <w:r>
        <w:t>:</w:t>
      </w:r>
    </w:p>
    <w:p w14:paraId="17E37691" w14:textId="6A3BE219" w:rsidR="00A5676A" w:rsidRDefault="00A5676A" w:rsidP="00A5676A">
      <w:pPr>
        <w:spacing w:after="89" w:line="259" w:lineRule="auto"/>
        <w:ind w:left="10" w:right="3603" w:hanging="10"/>
        <w:rPr>
          <w:ins w:id="78" w:author="S Yaswanth" w:date="2022-01-08T16:39:00Z"/>
        </w:rPr>
      </w:pPr>
      <w:r w:rsidRPr="009A252E">
        <w:t xml:space="preserve">Operator nature, alcoholism, casual approach,  </w:t>
      </w:r>
      <w:r>
        <w:t>horse play, use of mobile at workplace,</w:t>
      </w:r>
      <w:r w:rsidRPr="009A252E">
        <w:t xml:space="preserve">  back pain  &amp; non usage of PPE?s</w:t>
      </w:r>
    </w:p>
    <w:p w14:paraId="165DB5FF" w14:textId="241BB41B" w:rsidR="006222B2" w:rsidRDefault="006222B2" w:rsidP="00A5676A">
      <w:pPr>
        <w:spacing w:after="89" w:line="259" w:lineRule="auto"/>
        <w:ind w:left="10" w:right="3603" w:hanging="10"/>
        <w:rPr>
          <w:ins w:id="79" w:author="S Yaswanth" w:date="2022-01-08T16:39:00Z"/>
        </w:rPr>
      </w:pPr>
    </w:p>
    <w:p w14:paraId="55D939B0" w14:textId="0248A0A8" w:rsidR="006222B2" w:rsidRDefault="006222B2" w:rsidP="00A5676A">
      <w:pPr>
        <w:spacing w:after="89" w:line="259" w:lineRule="auto"/>
        <w:ind w:left="10" w:right="3603" w:hanging="10"/>
        <w:rPr>
          <w:ins w:id="80" w:author="S Yaswanth" w:date="2022-01-08T16:39:00Z"/>
        </w:rPr>
      </w:pPr>
    </w:p>
    <w:p w14:paraId="374807A0" w14:textId="6AE509B2" w:rsidR="006222B2" w:rsidRDefault="006222B2" w:rsidP="00A5676A">
      <w:pPr>
        <w:spacing w:after="89" w:line="259" w:lineRule="auto"/>
        <w:ind w:left="10" w:right="3603" w:hanging="10"/>
        <w:rPr>
          <w:ins w:id="81" w:author="S Yaswanth" w:date="2022-01-08T16:39:00Z"/>
        </w:rPr>
      </w:pPr>
    </w:p>
    <w:p w14:paraId="6FB1EF51" w14:textId="49BD07CE" w:rsidR="006222B2" w:rsidRDefault="006222B2" w:rsidP="00A5676A">
      <w:pPr>
        <w:spacing w:after="89" w:line="259" w:lineRule="auto"/>
        <w:ind w:left="10" w:right="3603" w:hanging="10"/>
        <w:rPr>
          <w:ins w:id="82" w:author="S Yaswanth" w:date="2022-01-08T16:39:00Z"/>
        </w:rPr>
      </w:pPr>
    </w:p>
    <w:p w14:paraId="73E1367C" w14:textId="77777777" w:rsidR="006222B2" w:rsidRDefault="006222B2" w:rsidP="00A5676A">
      <w:pPr>
        <w:spacing w:after="89" w:line="259" w:lineRule="auto"/>
        <w:ind w:left="10" w:right="3603" w:hanging="10"/>
        <w:rPr>
          <w:ins w:id="83" w:author="S Yaswanth" w:date="2022-01-08T16:38:00Z"/>
        </w:rPr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6222B2" w:rsidRPr="00226565" w14:paraId="4C425619" w14:textId="77777777" w:rsidTr="0028431A">
        <w:trPr>
          <w:trHeight w:val="480"/>
          <w:ins w:id="84" w:author="S Yaswanth" w:date="2022-01-08T16:38:00Z"/>
        </w:trPr>
        <w:tc>
          <w:tcPr>
            <w:tcW w:w="3544" w:type="dxa"/>
            <w:shd w:val="clear" w:color="auto" w:fill="auto"/>
          </w:tcPr>
          <w:p w14:paraId="347E1FDC" w14:textId="27995072" w:rsidR="006222B2" w:rsidRPr="0045586A" w:rsidRDefault="006222B2" w:rsidP="0028431A">
            <w:pPr>
              <w:rPr>
                <w:ins w:id="85" w:author="S Yaswanth" w:date="2022-01-08T16:38:00Z"/>
                <w:b/>
                <w:sz w:val="22"/>
                <w:szCs w:val="22"/>
              </w:rPr>
            </w:pPr>
            <w:bookmarkStart w:id="86" w:name="_Hlk92550956"/>
            <w:ins w:id="87" w:author="S Yaswanth" w:date="2022-01-08T16:38:00Z">
              <w:r w:rsidRPr="0045586A">
                <w:rPr>
                  <w:b/>
                  <w:sz w:val="22"/>
                  <w:szCs w:val="22"/>
                </w:rPr>
                <w:t>Prepared By:</w:t>
              </w:r>
            </w:ins>
          </w:p>
          <w:p w14:paraId="659906F9" w14:textId="77777777" w:rsidR="006222B2" w:rsidRPr="0045586A" w:rsidRDefault="006222B2" w:rsidP="0028431A">
            <w:pPr>
              <w:rPr>
                <w:ins w:id="88" w:author="S Yaswanth" w:date="2022-01-08T16:38:00Z"/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3AAD664F" w14:textId="77777777" w:rsidR="006222B2" w:rsidRPr="0045586A" w:rsidRDefault="006222B2" w:rsidP="0028431A">
            <w:pPr>
              <w:rPr>
                <w:ins w:id="89" w:author="S Yaswanth" w:date="2022-01-08T16:38:00Z"/>
                <w:b/>
                <w:sz w:val="22"/>
                <w:szCs w:val="22"/>
              </w:rPr>
            </w:pPr>
            <w:ins w:id="90" w:author="S Yaswanth" w:date="2022-01-08T16:38:00Z">
              <w:r w:rsidRPr="0045586A">
                <w:rPr>
                  <w:b/>
                  <w:sz w:val="22"/>
                  <w:szCs w:val="22"/>
                </w:rPr>
                <w:t xml:space="preserve">Reviewed By: </w:t>
              </w:r>
              <w:r>
                <w:rPr>
                  <w:b/>
                  <w:sz w:val="22"/>
                  <w:szCs w:val="22"/>
                </w:rPr>
                <w:t>Nellaiappan</w:t>
              </w:r>
            </w:ins>
          </w:p>
          <w:p w14:paraId="293AB519" w14:textId="77777777" w:rsidR="006222B2" w:rsidRPr="0045586A" w:rsidRDefault="006222B2" w:rsidP="0028431A">
            <w:pPr>
              <w:rPr>
                <w:ins w:id="91" w:author="S Yaswanth" w:date="2022-01-08T16:38:00Z"/>
                <w:b/>
                <w:sz w:val="22"/>
                <w:szCs w:val="22"/>
              </w:rPr>
            </w:pPr>
          </w:p>
        </w:tc>
      </w:tr>
      <w:tr w:rsidR="006222B2" w:rsidRPr="00226565" w14:paraId="632F3579" w14:textId="77777777" w:rsidTr="0028431A">
        <w:trPr>
          <w:trHeight w:val="1063"/>
          <w:ins w:id="92" w:author="S Yaswanth" w:date="2022-01-08T16:38:00Z"/>
        </w:trPr>
        <w:tc>
          <w:tcPr>
            <w:tcW w:w="3544" w:type="dxa"/>
            <w:shd w:val="clear" w:color="auto" w:fill="auto"/>
          </w:tcPr>
          <w:p w14:paraId="27EDEB01" w14:textId="77777777" w:rsidR="006222B2" w:rsidRDefault="006222B2" w:rsidP="0028431A">
            <w:pPr>
              <w:rPr>
                <w:ins w:id="93" w:author="S Yaswanth" w:date="2022-01-08T16:38:00Z"/>
                <w:b/>
                <w:sz w:val="22"/>
                <w:szCs w:val="22"/>
              </w:rPr>
            </w:pPr>
            <w:ins w:id="94" w:author="S Yaswanth" w:date="2022-01-08T16:38:00Z">
              <w:r w:rsidRPr="0045586A">
                <w:rPr>
                  <w:b/>
                  <w:sz w:val="22"/>
                  <w:szCs w:val="22"/>
                </w:rPr>
                <w:t>Signature:</w:t>
              </w:r>
            </w:ins>
          </w:p>
          <w:p w14:paraId="6D5D4ABF" w14:textId="77777777" w:rsidR="006222B2" w:rsidRDefault="006222B2" w:rsidP="0028431A">
            <w:pPr>
              <w:rPr>
                <w:ins w:id="95" w:author="S Yaswanth" w:date="2022-01-08T16:38:00Z"/>
                <w:b/>
                <w:sz w:val="22"/>
                <w:szCs w:val="22"/>
              </w:rPr>
            </w:pPr>
          </w:p>
          <w:p w14:paraId="2F0962DF" w14:textId="77777777" w:rsidR="006222B2" w:rsidRDefault="006222B2" w:rsidP="0028431A">
            <w:pPr>
              <w:rPr>
                <w:ins w:id="96" w:author="S Yaswanth" w:date="2022-01-08T16:38:00Z"/>
                <w:b/>
                <w:sz w:val="22"/>
                <w:szCs w:val="22"/>
              </w:rPr>
            </w:pPr>
          </w:p>
          <w:p w14:paraId="1622C4A1" w14:textId="77777777" w:rsidR="006222B2" w:rsidRDefault="006222B2" w:rsidP="0028431A">
            <w:pPr>
              <w:rPr>
                <w:ins w:id="97" w:author="S Yaswanth" w:date="2022-01-08T16:38:00Z"/>
                <w:b/>
                <w:sz w:val="22"/>
                <w:szCs w:val="22"/>
              </w:rPr>
            </w:pPr>
          </w:p>
          <w:p w14:paraId="4EDE1021" w14:textId="77777777" w:rsidR="006222B2" w:rsidRPr="0045586A" w:rsidRDefault="006222B2" w:rsidP="0028431A">
            <w:pPr>
              <w:rPr>
                <w:ins w:id="98" w:author="S Yaswanth" w:date="2022-01-08T16:38:00Z"/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381DB24E" w14:textId="77777777" w:rsidR="006222B2" w:rsidRPr="0045586A" w:rsidRDefault="006222B2" w:rsidP="0028431A">
            <w:pPr>
              <w:rPr>
                <w:ins w:id="99" w:author="S Yaswanth" w:date="2022-01-08T16:38:00Z"/>
                <w:b/>
                <w:sz w:val="22"/>
                <w:szCs w:val="22"/>
              </w:rPr>
            </w:pPr>
            <w:ins w:id="100" w:author="S Yaswanth" w:date="2022-01-08T16:38:00Z">
              <w:r w:rsidRPr="0045586A">
                <w:rPr>
                  <w:b/>
                  <w:sz w:val="22"/>
                  <w:szCs w:val="22"/>
                </w:rPr>
                <w:t>Signature:</w:t>
              </w:r>
            </w:ins>
          </w:p>
          <w:p w14:paraId="664E3EE3" w14:textId="77777777" w:rsidR="006222B2" w:rsidRPr="0045586A" w:rsidRDefault="006222B2" w:rsidP="0028431A">
            <w:pPr>
              <w:rPr>
                <w:ins w:id="101" w:author="S Yaswanth" w:date="2022-01-08T16:38:00Z"/>
                <w:b/>
                <w:sz w:val="22"/>
                <w:szCs w:val="22"/>
              </w:rPr>
            </w:pPr>
          </w:p>
          <w:p w14:paraId="62CF8186" w14:textId="77777777" w:rsidR="006222B2" w:rsidRPr="0045586A" w:rsidRDefault="006222B2" w:rsidP="0028431A">
            <w:pPr>
              <w:rPr>
                <w:ins w:id="102" w:author="S Yaswanth" w:date="2022-01-08T16:38:00Z"/>
                <w:b/>
                <w:sz w:val="22"/>
                <w:szCs w:val="22"/>
              </w:rPr>
            </w:pPr>
          </w:p>
          <w:p w14:paraId="4DA8E392" w14:textId="77777777" w:rsidR="006222B2" w:rsidRPr="0045586A" w:rsidRDefault="006222B2" w:rsidP="0028431A">
            <w:pPr>
              <w:rPr>
                <w:ins w:id="103" w:author="S Yaswanth" w:date="2022-01-08T16:38:00Z"/>
                <w:b/>
                <w:sz w:val="22"/>
                <w:szCs w:val="22"/>
              </w:rPr>
            </w:pPr>
          </w:p>
        </w:tc>
      </w:tr>
      <w:tr w:rsidR="006222B2" w:rsidRPr="00226565" w14:paraId="6BD306BA" w14:textId="77777777" w:rsidTr="0028431A">
        <w:trPr>
          <w:trHeight w:val="167"/>
          <w:ins w:id="104" w:author="S Yaswanth" w:date="2022-01-08T16:38:00Z"/>
        </w:trPr>
        <w:tc>
          <w:tcPr>
            <w:tcW w:w="3544" w:type="dxa"/>
            <w:shd w:val="clear" w:color="auto" w:fill="auto"/>
          </w:tcPr>
          <w:p w14:paraId="25235034" w14:textId="09ABF88D" w:rsidR="006222B2" w:rsidRPr="0045586A" w:rsidRDefault="006222B2" w:rsidP="0028431A">
            <w:pPr>
              <w:rPr>
                <w:ins w:id="105" w:author="S Yaswanth" w:date="2022-01-08T16:38:00Z"/>
                <w:b/>
                <w:sz w:val="22"/>
                <w:szCs w:val="22"/>
              </w:rPr>
            </w:pPr>
            <w:ins w:id="106" w:author="S Yaswanth" w:date="2022-01-08T16:38:00Z">
              <w:r w:rsidRPr="0045586A">
                <w:rPr>
                  <w:b/>
                  <w:sz w:val="22"/>
                  <w:szCs w:val="22"/>
                </w:rPr>
                <w:t>Date:</w:t>
              </w:r>
            </w:ins>
            <w:ins w:id="107" w:author="Archana Mandrekar" w:date="2022-12-15T16:41:00Z">
              <w:r w:rsidR="004445DD">
                <w:rPr>
                  <w:b/>
                  <w:sz w:val="22"/>
                  <w:szCs w:val="22"/>
                </w:rPr>
                <w:t>1</w:t>
              </w:r>
            </w:ins>
            <w:ins w:id="108" w:author="S Yaswanth" w:date="2022-01-08T16:39:00Z">
              <w:del w:id="109" w:author="Archana Mandrekar" w:date="2022-12-15T16:41:00Z">
                <w:r w:rsidR="00B83BF3" w:rsidDel="004445DD">
                  <w:rPr>
                    <w:b/>
                    <w:sz w:val="22"/>
                    <w:szCs w:val="22"/>
                  </w:rPr>
                  <w:delText>3</w:delText>
                </w:r>
              </w:del>
              <w:r w:rsidR="00B83BF3">
                <w:rPr>
                  <w:b/>
                  <w:sz w:val="22"/>
                  <w:szCs w:val="22"/>
                </w:rPr>
                <w:t>0.</w:t>
              </w:r>
              <w:del w:id="110" w:author="Archana Mandrekar" w:date="2022-12-15T16:41:00Z">
                <w:r w:rsidR="00B83BF3" w:rsidDel="004445DD">
                  <w:rPr>
                    <w:b/>
                    <w:sz w:val="22"/>
                    <w:szCs w:val="22"/>
                  </w:rPr>
                  <w:delText>05</w:delText>
                </w:r>
              </w:del>
            </w:ins>
            <w:ins w:id="111" w:author="Archana Mandrekar" w:date="2022-12-15T16:41:00Z">
              <w:r w:rsidR="004445DD">
                <w:rPr>
                  <w:b/>
                  <w:sz w:val="22"/>
                  <w:szCs w:val="22"/>
                </w:rPr>
                <w:t>12</w:t>
              </w:r>
            </w:ins>
            <w:ins w:id="112" w:author="S Yaswanth" w:date="2022-01-08T16:39:00Z">
              <w:r w:rsidR="00B83BF3">
                <w:rPr>
                  <w:b/>
                  <w:sz w:val="22"/>
                  <w:szCs w:val="22"/>
                </w:rPr>
                <w:t>.202</w:t>
              </w:r>
            </w:ins>
            <w:ins w:id="113" w:author="Archana Mandrekar" w:date="2022-12-15T09:52:00Z">
              <w:r w:rsidR="00934897">
                <w:rPr>
                  <w:b/>
                  <w:sz w:val="22"/>
                  <w:szCs w:val="22"/>
                </w:rPr>
                <w:t>2</w:t>
              </w:r>
            </w:ins>
            <w:ins w:id="114" w:author="S Yaswanth" w:date="2022-01-08T16:39:00Z">
              <w:del w:id="115" w:author="Archana Mandrekar" w:date="2022-12-15T09:52:00Z">
                <w:r w:rsidR="00B83BF3" w:rsidDel="00934897">
                  <w:rPr>
                    <w:b/>
                    <w:sz w:val="22"/>
                    <w:szCs w:val="22"/>
                  </w:rPr>
                  <w:delText>1</w:delText>
                </w:r>
              </w:del>
            </w:ins>
          </w:p>
        </w:tc>
        <w:tc>
          <w:tcPr>
            <w:tcW w:w="3685" w:type="dxa"/>
            <w:shd w:val="clear" w:color="auto" w:fill="auto"/>
          </w:tcPr>
          <w:p w14:paraId="56C8AE49" w14:textId="3DFF7B65" w:rsidR="006222B2" w:rsidRPr="0045586A" w:rsidRDefault="006222B2" w:rsidP="0028431A">
            <w:pPr>
              <w:rPr>
                <w:ins w:id="116" w:author="S Yaswanth" w:date="2022-01-08T16:38:00Z"/>
                <w:b/>
                <w:sz w:val="22"/>
                <w:szCs w:val="22"/>
              </w:rPr>
            </w:pPr>
            <w:ins w:id="117" w:author="S Yaswanth" w:date="2022-01-08T16:38:00Z">
              <w:r w:rsidRPr="0045586A">
                <w:rPr>
                  <w:b/>
                  <w:sz w:val="22"/>
                  <w:szCs w:val="22"/>
                </w:rPr>
                <w:t>Date:</w:t>
              </w:r>
            </w:ins>
            <w:ins w:id="118" w:author="S Yaswanth" w:date="2022-01-08T16:39:00Z">
              <w:r w:rsidR="00B83BF3">
                <w:rPr>
                  <w:b/>
                  <w:sz w:val="22"/>
                  <w:szCs w:val="22"/>
                </w:rPr>
                <w:t xml:space="preserve"> </w:t>
              </w:r>
            </w:ins>
            <w:ins w:id="119" w:author="Archana Mandrekar" w:date="2022-12-15T16:41:00Z">
              <w:r w:rsidR="004445DD">
                <w:rPr>
                  <w:b/>
                  <w:sz w:val="22"/>
                  <w:szCs w:val="22"/>
                </w:rPr>
                <w:t>1</w:t>
              </w:r>
            </w:ins>
            <w:ins w:id="120" w:author="S Yaswanth" w:date="2022-01-08T16:39:00Z">
              <w:del w:id="121" w:author="Archana Mandrekar" w:date="2022-12-15T16:41:00Z">
                <w:r w:rsidR="00B83BF3" w:rsidDel="004445DD">
                  <w:rPr>
                    <w:b/>
                    <w:sz w:val="22"/>
                    <w:szCs w:val="22"/>
                  </w:rPr>
                  <w:delText>3</w:delText>
                </w:r>
              </w:del>
              <w:r w:rsidR="00B83BF3">
                <w:rPr>
                  <w:b/>
                  <w:sz w:val="22"/>
                  <w:szCs w:val="22"/>
                </w:rPr>
                <w:t>0.0</w:t>
              </w:r>
            </w:ins>
            <w:ins w:id="122" w:author="Archana Mandrekar" w:date="2022-12-15T16:41:00Z">
              <w:r w:rsidR="004445DD">
                <w:rPr>
                  <w:b/>
                  <w:sz w:val="22"/>
                  <w:szCs w:val="22"/>
                </w:rPr>
                <w:t>12.</w:t>
              </w:r>
            </w:ins>
            <w:ins w:id="123" w:author="S Yaswanth" w:date="2022-01-08T16:39:00Z">
              <w:del w:id="124" w:author="Archana Mandrekar" w:date="2022-12-15T16:41:00Z">
                <w:r w:rsidR="00B83BF3" w:rsidDel="004445DD">
                  <w:rPr>
                    <w:b/>
                    <w:sz w:val="22"/>
                    <w:szCs w:val="22"/>
                  </w:rPr>
                  <w:delText>5.</w:delText>
                </w:r>
              </w:del>
              <w:r w:rsidR="00B83BF3">
                <w:rPr>
                  <w:b/>
                  <w:sz w:val="22"/>
                  <w:szCs w:val="22"/>
                </w:rPr>
                <w:t>202</w:t>
              </w:r>
            </w:ins>
            <w:ins w:id="125" w:author="Archana Mandrekar" w:date="2022-12-15T09:52:00Z">
              <w:r w:rsidR="00934897">
                <w:rPr>
                  <w:b/>
                  <w:sz w:val="22"/>
                  <w:szCs w:val="22"/>
                </w:rPr>
                <w:t>2</w:t>
              </w:r>
            </w:ins>
            <w:ins w:id="126" w:author="S Yaswanth" w:date="2022-01-08T16:39:00Z">
              <w:del w:id="127" w:author="Archana Mandrekar" w:date="2022-12-15T09:52:00Z">
                <w:r w:rsidR="00B83BF3" w:rsidDel="00934897">
                  <w:rPr>
                    <w:b/>
                    <w:sz w:val="22"/>
                    <w:szCs w:val="22"/>
                  </w:rPr>
                  <w:delText>1</w:delText>
                </w:r>
              </w:del>
            </w:ins>
          </w:p>
        </w:tc>
      </w:tr>
      <w:bookmarkEnd w:id="86"/>
    </w:tbl>
    <w:p w14:paraId="74DCA769" w14:textId="77777777" w:rsidR="006222B2" w:rsidRPr="007B3ACF" w:rsidRDefault="006222B2" w:rsidP="00A5676A">
      <w:pPr>
        <w:spacing w:after="89" w:line="259" w:lineRule="auto"/>
        <w:ind w:left="10" w:right="3603" w:hanging="10"/>
        <w:rPr>
          <w:rFonts w:ascii="Arial" w:eastAsia="Arial" w:hAnsi="Arial" w:cs="Arial"/>
        </w:rPr>
      </w:pPr>
    </w:p>
    <w:p w14:paraId="0C485273" w14:textId="77777777" w:rsidR="00A5676A" w:rsidRDefault="00A5676A" w:rsidP="00F902E7">
      <w:pPr>
        <w:jc w:val="both"/>
        <w:rPr>
          <w:b/>
          <w:bCs/>
          <w:u w:val="single"/>
        </w:rPr>
      </w:pPr>
    </w:p>
    <w:p w14:paraId="4D8FBAFA" w14:textId="77777777" w:rsidR="000E7D4F" w:rsidRPr="000E7D4F" w:rsidRDefault="000E7D4F" w:rsidP="00B31285">
      <w:pPr>
        <w:pStyle w:val="ListParagraph"/>
        <w:jc w:val="both"/>
        <w:rPr>
          <w:b/>
          <w:bCs/>
          <w:color w:val="FF0000"/>
          <w:u w:val="single"/>
        </w:rPr>
      </w:pPr>
    </w:p>
    <w:sectPr w:rsidR="000E7D4F" w:rsidRPr="000E7D4F" w:rsidSect="000E7D4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oddPage"/>
      <w:pgSz w:w="12240" w:h="15840" w:code="1"/>
      <w:pgMar w:top="864" w:right="1267" w:bottom="709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9EDF5" w14:textId="77777777" w:rsidR="003510AE" w:rsidRDefault="003510AE" w:rsidP="001D3864">
      <w:r>
        <w:separator/>
      </w:r>
    </w:p>
  </w:endnote>
  <w:endnote w:type="continuationSeparator" w:id="0">
    <w:p w14:paraId="0AB2F06A" w14:textId="77777777" w:rsidR="003510AE" w:rsidRDefault="003510AE" w:rsidP="001D3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C972E" w14:textId="77777777" w:rsidR="004445DD" w:rsidRDefault="004445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7BFEF" w14:textId="36B186D1" w:rsidR="004445DD" w:rsidRDefault="004445DD">
    <w:pPr>
      <w:pStyle w:val="Footer"/>
    </w:pPr>
    <w:r>
      <w:rPr>
        <w:noProof/>
      </w:rPr>
      <w:pict w14:anchorId="538DE228">
        <v:shapetype id="_x0000_t202" coordsize="21600,21600" o:spt="202" path="m,l,21600r21600,l21600,xe">
          <v:stroke joinstyle="miter"/>
          <v:path gradientshapeok="t" o:connecttype="rect"/>
        </v:shapetype>
        <v:shape id="MSIPCMc6cf4d038b41004ab329c952" o:spid="_x0000_s2049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6802B323" w14:textId="4A9F2D0A" w:rsidR="004445DD" w:rsidRPr="004445DD" w:rsidRDefault="004445DD" w:rsidP="004445DD">
                <w:pPr>
                  <w:jc w:val="center"/>
                  <w:rPr>
                    <w:rFonts w:ascii="Calibri" w:hAnsi="Calibri" w:cs="Calibri"/>
                    <w:color w:val="C0C0C0"/>
                    <w:sz w:val="12"/>
                  </w:rPr>
                </w:pPr>
                <w:r w:rsidRPr="004445DD">
                  <w:rPr>
                    <w:rFonts w:ascii="Calibri" w:hAnsi="Calibri" w:cs="Calibri"/>
                    <w:color w:val="C0C0C0"/>
                    <w:sz w:val="12"/>
                  </w:rPr>
                  <w:t>Sensitivity: Public (C4)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26AA1" w14:textId="77777777" w:rsidR="004445DD" w:rsidRDefault="004445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2C944" w14:textId="77777777" w:rsidR="003510AE" w:rsidRDefault="003510AE" w:rsidP="001D3864">
      <w:r>
        <w:separator/>
      </w:r>
    </w:p>
  </w:footnote>
  <w:footnote w:type="continuationSeparator" w:id="0">
    <w:p w14:paraId="63FCB9C2" w14:textId="77777777" w:rsidR="003510AE" w:rsidRDefault="003510AE" w:rsidP="001D3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ACC8E" w14:textId="77777777" w:rsidR="004445DD" w:rsidRDefault="004445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A43C4" w14:textId="77777777" w:rsidR="004445DD" w:rsidRDefault="004445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A3202" w14:textId="77777777" w:rsidR="004445DD" w:rsidRDefault="004445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177"/>
    <w:multiLevelType w:val="hybridMultilevel"/>
    <w:tmpl w:val="7186B49E"/>
    <w:lvl w:ilvl="0" w:tplc="3CE48B3E">
      <w:start w:val="1"/>
      <w:numFmt w:val="decimal"/>
      <w:lvlText w:val="%1"/>
      <w:lvlJc w:val="left"/>
      <w:pPr>
        <w:ind w:left="1080" w:hanging="72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46E7C"/>
    <w:multiLevelType w:val="hybridMultilevel"/>
    <w:tmpl w:val="B3A695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850F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86C2D8D"/>
    <w:multiLevelType w:val="hybridMultilevel"/>
    <w:tmpl w:val="C84A48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E1C71"/>
    <w:multiLevelType w:val="hybridMultilevel"/>
    <w:tmpl w:val="E2A6A9B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BF719F1"/>
    <w:multiLevelType w:val="hybridMultilevel"/>
    <w:tmpl w:val="C1F42900"/>
    <w:lvl w:ilvl="0" w:tplc="C7325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26AF2">
      <w:numFmt w:val="none"/>
      <w:lvlText w:val=""/>
      <w:lvlJc w:val="left"/>
      <w:pPr>
        <w:tabs>
          <w:tab w:val="num" w:pos="360"/>
        </w:tabs>
      </w:pPr>
    </w:lvl>
    <w:lvl w:ilvl="2" w:tplc="2A16E1EA">
      <w:numFmt w:val="none"/>
      <w:lvlText w:val=""/>
      <w:lvlJc w:val="left"/>
      <w:pPr>
        <w:tabs>
          <w:tab w:val="num" w:pos="360"/>
        </w:tabs>
      </w:pPr>
    </w:lvl>
    <w:lvl w:ilvl="3" w:tplc="76FE8684">
      <w:numFmt w:val="none"/>
      <w:lvlText w:val=""/>
      <w:lvlJc w:val="left"/>
      <w:pPr>
        <w:tabs>
          <w:tab w:val="num" w:pos="360"/>
        </w:tabs>
      </w:pPr>
    </w:lvl>
    <w:lvl w:ilvl="4" w:tplc="03D69364">
      <w:numFmt w:val="none"/>
      <w:lvlText w:val=""/>
      <w:lvlJc w:val="left"/>
      <w:pPr>
        <w:tabs>
          <w:tab w:val="num" w:pos="360"/>
        </w:tabs>
      </w:pPr>
    </w:lvl>
    <w:lvl w:ilvl="5" w:tplc="D4AE98E8">
      <w:numFmt w:val="none"/>
      <w:lvlText w:val=""/>
      <w:lvlJc w:val="left"/>
      <w:pPr>
        <w:tabs>
          <w:tab w:val="num" w:pos="360"/>
        </w:tabs>
      </w:pPr>
    </w:lvl>
    <w:lvl w:ilvl="6" w:tplc="9FFAE632">
      <w:numFmt w:val="none"/>
      <w:lvlText w:val=""/>
      <w:lvlJc w:val="left"/>
      <w:pPr>
        <w:tabs>
          <w:tab w:val="num" w:pos="360"/>
        </w:tabs>
      </w:pPr>
    </w:lvl>
    <w:lvl w:ilvl="7" w:tplc="8A5EBCB4">
      <w:numFmt w:val="none"/>
      <w:lvlText w:val=""/>
      <w:lvlJc w:val="left"/>
      <w:pPr>
        <w:tabs>
          <w:tab w:val="num" w:pos="360"/>
        </w:tabs>
      </w:pPr>
    </w:lvl>
    <w:lvl w:ilvl="8" w:tplc="F91A1DD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414A6998"/>
    <w:multiLevelType w:val="hybridMultilevel"/>
    <w:tmpl w:val="E2A6A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9532E"/>
    <w:multiLevelType w:val="hybridMultilevel"/>
    <w:tmpl w:val="C84A48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A6F4B"/>
    <w:multiLevelType w:val="hybridMultilevel"/>
    <w:tmpl w:val="E2A6A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83366"/>
    <w:multiLevelType w:val="hybridMultilevel"/>
    <w:tmpl w:val="71BE2550"/>
    <w:lvl w:ilvl="0" w:tplc="B4BE68F2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93D09"/>
    <w:multiLevelType w:val="hybridMultilevel"/>
    <w:tmpl w:val="6004F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E4241"/>
    <w:multiLevelType w:val="hybridMultilevel"/>
    <w:tmpl w:val="E2A6A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9F149B"/>
    <w:multiLevelType w:val="hybridMultilevel"/>
    <w:tmpl w:val="D5328DD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F7190"/>
    <w:multiLevelType w:val="hybridMultilevel"/>
    <w:tmpl w:val="EDDA77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A313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8B87006"/>
    <w:multiLevelType w:val="hybridMultilevel"/>
    <w:tmpl w:val="EC0AFA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99479C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D6B3899"/>
    <w:multiLevelType w:val="hybridMultilevel"/>
    <w:tmpl w:val="4648BFDA"/>
    <w:lvl w:ilvl="0" w:tplc="806C55A0">
      <w:start w:val="1"/>
      <w:numFmt w:val="decimal"/>
      <w:lvlText w:val="%1"/>
      <w:lvlJc w:val="left"/>
      <w:pPr>
        <w:ind w:left="1080" w:hanging="72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4"/>
  </w:num>
  <w:num w:numId="3">
    <w:abstractNumId w:val="16"/>
  </w:num>
  <w:num w:numId="4">
    <w:abstractNumId w:val="2"/>
  </w:num>
  <w:num w:numId="5">
    <w:abstractNumId w:val="1"/>
  </w:num>
  <w:num w:numId="6">
    <w:abstractNumId w:val="12"/>
  </w:num>
  <w:num w:numId="7">
    <w:abstractNumId w:val="7"/>
  </w:num>
  <w:num w:numId="8">
    <w:abstractNumId w:val="11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3"/>
  </w:num>
  <w:num w:numId="14">
    <w:abstractNumId w:val="8"/>
  </w:num>
  <w:num w:numId="15">
    <w:abstractNumId w:val="4"/>
  </w:num>
  <w:num w:numId="16">
    <w:abstractNumId w:val="10"/>
  </w:num>
  <w:num w:numId="17">
    <w:abstractNumId w:val="15"/>
  </w:num>
  <w:num w:numId="18">
    <w:abstractNumId w:val="13"/>
  </w:num>
  <w:num w:numId="19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chana Mandrekar">
    <w15:presenceInfo w15:providerId="AD" w15:userId="S::00000603@vedanta.co.in::bc9c1440-b866-4983-957e-d6988d0ac64f"/>
  </w15:person>
  <w15:person w15:author="S Yaswanth">
    <w15:presenceInfo w15:providerId="AD" w15:userId="S::00052252@vedanta.co.in::b6f7a3c7-9f8b-4c9b-bca5-df87ec66c0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406"/>
    <w:rsid w:val="0004537A"/>
    <w:rsid w:val="00073B13"/>
    <w:rsid w:val="000B7A8E"/>
    <w:rsid w:val="000E7D4F"/>
    <w:rsid w:val="001069FD"/>
    <w:rsid w:val="001660E5"/>
    <w:rsid w:val="00166B56"/>
    <w:rsid w:val="001B04CB"/>
    <w:rsid w:val="001D1A0B"/>
    <w:rsid w:val="001D3864"/>
    <w:rsid w:val="00263C01"/>
    <w:rsid w:val="002D435C"/>
    <w:rsid w:val="003008A2"/>
    <w:rsid w:val="003510AE"/>
    <w:rsid w:val="003850EB"/>
    <w:rsid w:val="00390010"/>
    <w:rsid w:val="003972C4"/>
    <w:rsid w:val="003B7683"/>
    <w:rsid w:val="003C7614"/>
    <w:rsid w:val="003D1465"/>
    <w:rsid w:val="004339EB"/>
    <w:rsid w:val="00433E12"/>
    <w:rsid w:val="004445DD"/>
    <w:rsid w:val="00480825"/>
    <w:rsid w:val="004B384F"/>
    <w:rsid w:val="004D385E"/>
    <w:rsid w:val="00526825"/>
    <w:rsid w:val="006222B2"/>
    <w:rsid w:val="006239F1"/>
    <w:rsid w:val="0064706D"/>
    <w:rsid w:val="006707F6"/>
    <w:rsid w:val="006B0876"/>
    <w:rsid w:val="006F1579"/>
    <w:rsid w:val="006F1F63"/>
    <w:rsid w:val="007151C9"/>
    <w:rsid w:val="00724EF5"/>
    <w:rsid w:val="00726906"/>
    <w:rsid w:val="00744BD1"/>
    <w:rsid w:val="007C6229"/>
    <w:rsid w:val="007D0514"/>
    <w:rsid w:val="007E0406"/>
    <w:rsid w:val="00831605"/>
    <w:rsid w:val="008D3A9A"/>
    <w:rsid w:val="009007A4"/>
    <w:rsid w:val="00934897"/>
    <w:rsid w:val="00940146"/>
    <w:rsid w:val="00984CFE"/>
    <w:rsid w:val="0099358E"/>
    <w:rsid w:val="009B5233"/>
    <w:rsid w:val="009E1836"/>
    <w:rsid w:val="009E3149"/>
    <w:rsid w:val="009F0069"/>
    <w:rsid w:val="00A52A7C"/>
    <w:rsid w:val="00A5676A"/>
    <w:rsid w:val="00A70588"/>
    <w:rsid w:val="00A8700F"/>
    <w:rsid w:val="00B25F18"/>
    <w:rsid w:val="00B31285"/>
    <w:rsid w:val="00B3614A"/>
    <w:rsid w:val="00B83BF3"/>
    <w:rsid w:val="00BB1DD3"/>
    <w:rsid w:val="00BB6B04"/>
    <w:rsid w:val="00BE6A40"/>
    <w:rsid w:val="00C07FD9"/>
    <w:rsid w:val="00C26AD8"/>
    <w:rsid w:val="00DF3E1B"/>
    <w:rsid w:val="00E14200"/>
    <w:rsid w:val="00E223D1"/>
    <w:rsid w:val="00E24B64"/>
    <w:rsid w:val="00E2658D"/>
    <w:rsid w:val="00EA7EBB"/>
    <w:rsid w:val="00F53501"/>
    <w:rsid w:val="00F6081F"/>
    <w:rsid w:val="00F762A8"/>
    <w:rsid w:val="00F902E7"/>
    <w:rsid w:val="00F9198B"/>
    <w:rsid w:val="00F9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1897EADC"/>
  <w15:docId w15:val="{3CDF4ECB-0D34-4445-B35B-36467C58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058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A70588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rsid w:val="00A70588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basedOn w:val="DefaultParagraphFont"/>
    <w:rsid w:val="00A70588"/>
    <w:rPr>
      <w:color w:val="0000FF"/>
      <w:u w:val="single"/>
    </w:rPr>
  </w:style>
  <w:style w:type="paragraph" w:styleId="BalloonText">
    <w:name w:val="Balloon Text"/>
    <w:basedOn w:val="Normal"/>
    <w:semiHidden/>
    <w:rsid w:val="00F919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0069"/>
    <w:pPr>
      <w:ind w:left="720"/>
      <w:contextualSpacing/>
    </w:pPr>
  </w:style>
  <w:style w:type="table" w:styleId="TableClassic2">
    <w:name w:val="Table Classic 2"/>
    <w:basedOn w:val="TableNormal"/>
    <w:rsid w:val="00F902E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F902E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F902E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rsid w:val="001D38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86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D38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864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Simple2"/>
    <w:uiPriority w:val="59"/>
    <w:rsid w:val="001D3864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1D3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A52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file:///C:/Users/00015177/AppData/Local/Microsoft/Windows/Temporary%20Internet%20Files/Content.Outlook/7%20RISK%20ASSESMENT/RA%20WIMAINT39.xls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9B0DF-D31F-477A-94C4-8AD10F8FA9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43CA8D-7BA5-409E-A87A-867079C275FF}"/>
</file>

<file path=customXml/itemProps3.xml><?xml version="1.0" encoding="utf-8"?>
<ds:datastoreItem xmlns:ds="http://schemas.openxmlformats.org/officeDocument/2006/customXml" ds:itemID="{CC8A50B7-5016-4D4D-A881-7FEE480EBDBC}">
  <ds:schemaRefs>
    <ds:schemaRef ds:uri="http://schemas.microsoft.com/office/2006/metadata/properties"/>
    <ds:schemaRef ds:uri="http://schemas.microsoft.com/office/infopath/2007/PartnerControls"/>
    <ds:schemaRef ds:uri="db549059-1755-4cb0-955f-caf79c07e311"/>
  </ds:schemaRefs>
</ds:datastoreItem>
</file>

<file path=customXml/itemProps4.xml><?xml version="1.0" encoding="utf-8"?>
<ds:datastoreItem xmlns:ds="http://schemas.openxmlformats.org/officeDocument/2006/customXml" ds:itemID="{A2269568-617E-4C17-BFB8-C42447F40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4984</CharactersWithSpaces>
  <SharedDoc>false</SharedDoc>
  <HLinks>
    <vt:vector size="12" baseType="variant">
      <vt:variant>
        <vt:i4>7209028</vt:i4>
      </vt:variant>
      <vt:variant>
        <vt:i4>3</vt:i4>
      </vt:variant>
      <vt:variant>
        <vt:i4>0</vt:i4>
      </vt:variant>
      <vt:variant>
        <vt:i4>5</vt:i4>
      </vt:variant>
      <vt:variant>
        <vt:lpwstr>\\Jprakash\IMS-mech on Jprakash\ohsas\5 hazard identifaiction and risk assesment master list\7 RISK ASSESMENT\RA WIMAINT39.xls</vt:lpwstr>
      </vt:variant>
      <vt:variant>
        <vt:lpwstr/>
      </vt:variant>
      <vt:variant>
        <vt:i4>6029383</vt:i4>
      </vt:variant>
      <vt:variant>
        <vt:i4>0</vt:i4>
      </vt:variant>
      <vt:variant>
        <vt:i4>0</vt:i4>
      </vt:variant>
      <vt:variant>
        <vt:i4>5</vt:i4>
      </vt:variant>
      <vt:variant>
        <vt:lpwstr>\\Jprakash\IMS-mech on Jprakash\departmental manual\11  Work instruction\WIMAINT39 MAINTENANCE OF HYDRAULIC SYSTEM.doc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creator>sesa</dc:creator>
  <cp:lastModifiedBy>Archana Mandrekar</cp:lastModifiedBy>
  <cp:revision>26</cp:revision>
  <cp:lastPrinted>2000-01-01T00:18:00Z</cp:lastPrinted>
  <dcterms:created xsi:type="dcterms:W3CDTF">2012-08-16T11:10:00Z</dcterms:created>
  <dcterms:modified xsi:type="dcterms:W3CDTF">2022-12-15T11:11:00Z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TaxKeyword">
    <vt:lpwstr/>
  </property>
  <property fmtid="{D5CDD505-2E9C-101B-9397-08002B2CF9AE}" pid="4" name="MSIP_Label_cb71a9a9-b7c0-41f4-922f-92f912ec01fe_Enabled">
    <vt:lpwstr>true</vt:lpwstr>
  </property>
  <property fmtid="{D5CDD505-2E9C-101B-9397-08002B2CF9AE}" pid="5" name="MSIP_Label_cb71a9a9-b7c0-41f4-922f-92f912ec01fe_SetDate">
    <vt:lpwstr>2022-12-15T11:11:20Z</vt:lpwstr>
  </property>
  <property fmtid="{D5CDD505-2E9C-101B-9397-08002B2CF9AE}" pid="6" name="MSIP_Label_cb71a9a9-b7c0-41f4-922f-92f912ec01fe_Method">
    <vt:lpwstr>Privileged</vt:lpwstr>
  </property>
  <property fmtid="{D5CDD505-2E9C-101B-9397-08002B2CF9AE}" pid="7" name="MSIP_Label_cb71a9a9-b7c0-41f4-922f-92f912ec01fe_Name">
    <vt:lpwstr>Public (C4)</vt:lpwstr>
  </property>
  <property fmtid="{D5CDD505-2E9C-101B-9397-08002B2CF9AE}" pid="8" name="MSIP_Label_cb71a9a9-b7c0-41f4-922f-92f912ec01fe_SiteId">
    <vt:lpwstr>4273e6e9-aed1-40ab-83a3-85e0d43de705</vt:lpwstr>
  </property>
  <property fmtid="{D5CDD505-2E9C-101B-9397-08002B2CF9AE}" pid="9" name="MSIP_Label_cb71a9a9-b7c0-41f4-922f-92f912ec01fe_ActionId">
    <vt:lpwstr>7be455a1-6d2b-4f3b-bdac-26e42d9e84e4</vt:lpwstr>
  </property>
  <property fmtid="{D5CDD505-2E9C-101B-9397-08002B2CF9AE}" pid="10" name="MSIP_Label_cb71a9a9-b7c0-41f4-922f-92f912ec01fe_ContentBits">
    <vt:lpwstr>2</vt:lpwstr>
  </property>
  <property fmtid="{D5CDD505-2E9C-101B-9397-08002B2CF9AE}" pid="11" name="Order">
    <vt:r8>800400</vt:r8>
  </property>
  <property fmtid="{D5CDD505-2E9C-101B-9397-08002B2CF9AE}" pid="12" name="_ExtendedDescription">
    <vt:lpwstr/>
  </property>
</Properties>
</file>