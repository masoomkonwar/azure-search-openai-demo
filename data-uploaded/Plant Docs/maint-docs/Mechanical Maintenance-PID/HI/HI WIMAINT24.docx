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2A048F" w14:paraId="5F96D7B9" w14:textId="77777777" w:rsidTr="003B1249">
        <w:trPr>
          <w:trHeight w:val="289"/>
          <w:ins w:id="0" w:author="Archana Mandrekar" w:date="2022-12-14T16:46:00Z"/>
        </w:trPr>
        <w:tc>
          <w:tcPr>
            <w:tcW w:w="2836" w:type="dxa"/>
            <w:vMerge w:val="restart"/>
            <w:vAlign w:val="center"/>
          </w:tcPr>
          <w:p w14:paraId="62B11A09" w14:textId="77777777" w:rsidR="002A048F" w:rsidRDefault="002A048F" w:rsidP="003B1249">
            <w:pPr>
              <w:pStyle w:val="Header"/>
              <w:jc w:val="center"/>
              <w:rPr>
                <w:ins w:id="1" w:author="Archana Mandrekar" w:date="2022-12-14T16:46:00Z"/>
              </w:rPr>
            </w:pPr>
            <w:bookmarkStart w:id="2" w:name="_Hlk121928394"/>
            <w:ins w:id="3" w:author="Archana Mandrekar" w:date="2022-12-14T16:46:00Z">
              <w:r>
                <w:rPr>
                  <w:noProof/>
                </w:rPr>
                <w:drawing>
                  <wp:inline distT="0" distB="0" distL="0" distR="0" wp14:anchorId="296E3920" wp14:editId="04925320">
                    <wp:extent cx="2235200" cy="679450"/>
                    <wp:effectExtent l="0" t="0" r="0" b="0"/>
                    <wp:docPr id="3" name="Picture 2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DE21E6E5-01D5-4140-BA7A-88B1DE76C2C8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Picture 2">
                              <a:extLst>
                                <a:ext uri="{FF2B5EF4-FFF2-40B4-BE49-F238E27FC236}">
                                  <a16:creationId xmlns:a16="http://schemas.microsoft.com/office/drawing/2014/main" id="{DE21E6E5-01D5-4140-BA7A-88B1DE76C2C8}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0" cy="67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111" w:type="dxa"/>
          </w:tcPr>
          <w:p w14:paraId="3F40B3AF" w14:textId="77777777" w:rsidR="002A048F" w:rsidRDefault="002A048F" w:rsidP="003B1249">
            <w:pPr>
              <w:pStyle w:val="Header"/>
              <w:jc w:val="center"/>
              <w:rPr>
                <w:ins w:id="4" w:author="Archana Mandrekar" w:date="2022-12-14T16:46:00Z"/>
                <w:b/>
              </w:rPr>
            </w:pPr>
            <w:ins w:id="5" w:author="Archana Mandrekar" w:date="2022-12-14T16:46:00Z">
              <w:r w:rsidRPr="005B6EB0">
                <w:rPr>
                  <w:b/>
                </w:rPr>
                <w:t xml:space="preserve">VEDANTA LIMITED – </w:t>
              </w:r>
            </w:ins>
          </w:p>
          <w:p w14:paraId="303A0BA7" w14:textId="77777777" w:rsidR="002A048F" w:rsidRPr="000418D9" w:rsidRDefault="002A048F" w:rsidP="003B1249">
            <w:pPr>
              <w:pStyle w:val="Header"/>
              <w:jc w:val="center"/>
              <w:rPr>
                <w:ins w:id="6" w:author="Archana Mandrekar" w:date="2022-12-14T16:46:00Z"/>
                <w:b/>
              </w:rPr>
            </w:pPr>
            <w:ins w:id="7" w:author="Archana Mandrekar" w:date="2022-12-14T16:46:00Z">
              <w:r>
                <w:rPr>
                  <w:b/>
                </w:rPr>
                <w:t>VALUE ADDED BUSINESS</w:t>
              </w:r>
            </w:ins>
          </w:p>
        </w:tc>
        <w:tc>
          <w:tcPr>
            <w:tcW w:w="1559" w:type="dxa"/>
          </w:tcPr>
          <w:p w14:paraId="3DDDDFA8" w14:textId="77777777" w:rsidR="002A048F" w:rsidRPr="000418D9" w:rsidRDefault="002A048F" w:rsidP="003B1249">
            <w:pPr>
              <w:pStyle w:val="Header"/>
              <w:rPr>
                <w:ins w:id="8" w:author="Archana Mandrekar" w:date="2022-12-14T16:46:00Z"/>
                <w:b/>
              </w:rPr>
            </w:pPr>
            <w:ins w:id="9" w:author="Archana Mandrekar" w:date="2022-12-14T16:46:00Z">
              <w:r>
                <w:rPr>
                  <w:b/>
                </w:rPr>
                <w:t>Format</w:t>
              </w:r>
              <w:r w:rsidRPr="000418D9">
                <w:rPr>
                  <w:b/>
                </w:rPr>
                <w:t xml:space="preserve"> No.</w:t>
              </w:r>
              <w:r>
                <w:rPr>
                  <w:b/>
                </w:rPr>
                <w:t>:</w:t>
              </w:r>
            </w:ins>
          </w:p>
        </w:tc>
        <w:tc>
          <w:tcPr>
            <w:tcW w:w="2551" w:type="dxa"/>
          </w:tcPr>
          <w:p w14:paraId="03DA0FA5" w14:textId="77777777" w:rsidR="002A048F" w:rsidRPr="00473127" w:rsidRDefault="002A048F" w:rsidP="003B1249">
            <w:pPr>
              <w:spacing w:before="100" w:beforeAutospacing="1" w:after="100" w:afterAutospacing="1"/>
              <w:rPr>
                <w:ins w:id="10" w:author="Archana Mandrekar" w:date="2022-12-14T16:46:00Z"/>
                <w:rFonts w:ascii="Cambria" w:hAnsi="Cambria"/>
                <w:sz w:val="18"/>
                <w:szCs w:val="18"/>
                <w:lang w:eastAsia="en-IN"/>
              </w:rPr>
            </w:pPr>
            <w:ins w:id="11" w:author="Archana Mandrekar" w:date="2022-12-14T16:46:00Z">
              <w:r w:rsidRPr="005C3C62">
                <w:rPr>
                  <w:rFonts w:ascii="Cambria" w:hAnsi="Cambria"/>
                  <w:b/>
                  <w:bCs/>
                  <w:sz w:val="18"/>
                  <w:szCs w:val="18"/>
                  <w:lang w:eastAsia="en-IN"/>
                </w:rPr>
                <w:t>FRMT/MR/1</w:t>
              </w:r>
              <w:r>
                <w:rPr>
                  <w:rFonts w:ascii="Cambria" w:hAnsi="Cambria"/>
                  <w:b/>
                  <w:bCs/>
                  <w:sz w:val="18"/>
                  <w:szCs w:val="18"/>
                  <w:lang w:eastAsia="en-IN"/>
                </w:rPr>
                <w:t>0</w:t>
              </w:r>
            </w:ins>
          </w:p>
        </w:tc>
      </w:tr>
      <w:tr w:rsidR="002A048F" w14:paraId="0E3BFAEB" w14:textId="77777777" w:rsidTr="003B1249">
        <w:trPr>
          <w:trHeight w:val="164"/>
          <w:ins w:id="12" w:author="Archana Mandrekar" w:date="2022-12-14T16:46:00Z"/>
        </w:trPr>
        <w:tc>
          <w:tcPr>
            <w:tcW w:w="2836" w:type="dxa"/>
            <w:vMerge/>
          </w:tcPr>
          <w:p w14:paraId="38DEC98C" w14:textId="77777777" w:rsidR="002A048F" w:rsidRDefault="002A048F" w:rsidP="003B1249">
            <w:pPr>
              <w:pStyle w:val="Header"/>
              <w:rPr>
                <w:ins w:id="13" w:author="Archana Mandrekar" w:date="2022-12-14T16:46:00Z"/>
              </w:rPr>
            </w:pPr>
          </w:p>
        </w:tc>
        <w:tc>
          <w:tcPr>
            <w:tcW w:w="4111" w:type="dxa"/>
          </w:tcPr>
          <w:p w14:paraId="55E6C491" w14:textId="77777777" w:rsidR="002A048F" w:rsidRPr="000418D9" w:rsidRDefault="002A048F" w:rsidP="003B1249">
            <w:pPr>
              <w:pStyle w:val="Header"/>
              <w:jc w:val="center"/>
              <w:rPr>
                <w:ins w:id="14" w:author="Archana Mandrekar" w:date="2022-12-14T16:46:00Z"/>
                <w:b/>
              </w:rPr>
            </w:pPr>
            <w:ins w:id="15" w:author="Archana Mandrekar" w:date="2022-12-14T16:46:00Z">
              <w:r w:rsidRPr="000418D9">
                <w:rPr>
                  <w:b/>
                </w:rPr>
                <w:t xml:space="preserve">INTEGRATED MANAGEMENT SYSTEM </w:t>
              </w:r>
            </w:ins>
          </w:p>
        </w:tc>
        <w:tc>
          <w:tcPr>
            <w:tcW w:w="1559" w:type="dxa"/>
          </w:tcPr>
          <w:p w14:paraId="110FDE2C" w14:textId="77777777" w:rsidR="002A048F" w:rsidRPr="000418D9" w:rsidRDefault="002A048F" w:rsidP="003B1249">
            <w:pPr>
              <w:pStyle w:val="Header"/>
              <w:rPr>
                <w:ins w:id="16" w:author="Archana Mandrekar" w:date="2022-12-14T16:46:00Z"/>
                <w:b/>
              </w:rPr>
            </w:pPr>
            <w:ins w:id="17" w:author="Archana Mandrekar" w:date="2022-12-14T16:46:00Z">
              <w:r w:rsidRPr="000418D9">
                <w:rPr>
                  <w:b/>
                </w:rPr>
                <w:t>Revision Date</w:t>
              </w:r>
              <w:r>
                <w:rPr>
                  <w:b/>
                </w:rPr>
                <w:t>:</w:t>
              </w:r>
            </w:ins>
          </w:p>
        </w:tc>
        <w:tc>
          <w:tcPr>
            <w:tcW w:w="2551" w:type="dxa"/>
          </w:tcPr>
          <w:p w14:paraId="28CAFC40" w14:textId="77777777" w:rsidR="002A048F" w:rsidRPr="000418D9" w:rsidRDefault="002A048F" w:rsidP="003B1249">
            <w:pPr>
              <w:pStyle w:val="Header"/>
              <w:rPr>
                <w:ins w:id="18" w:author="Archana Mandrekar" w:date="2022-12-14T16:46:00Z"/>
                <w:b/>
              </w:rPr>
            </w:pPr>
            <w:ins w:id="19" w:author="Archana Mandrekar" w:date="2022-12-14T16:46:00Z">
              <w:r>
                <w:rPr>
                  <w:b/>
                </w:rPr>
                <w:t>04.04.2022</w:t>
              </w:r>
            </w:ins>
          </w:p>
        </w:tc>
      </w:tr>
      <w:tr w:rsidR="002A048F" w14:paraId="41CE9303" w14:textId="77777777" w:rsidTr="003B1249">
        <w:trPr>
          <w:trHeight w:val="164"/>
          <w:ins w:id="20" w:author="Archana Mandrekar" w:date="2022-12-14T16:46:00Z"/>
        </w:trPr>
        <w:tc>
          <w:tcPr>
            <w:tcW w:w="2836" w:type="dxa"/>
            <w:vMerge/>
          </w:tcPr>
          <w:p w14:paraId="2E15D0C7" w14:textId="77777777" w:rsidR="002A048F" w:rsidRDefault="002A048F" w:rsidP="003B1249">
            <w:pPr>
              <w:pStyle w:val="Header"/>
              <w:rPr>
                <w:ins w:id="21" w:author="Archana Mandrekar" w:date="2022-12-14T16:46:00Z"/>
              </w:rPr>
            </w:pPr>
          </w:p>
        </w:tc>
        <w:tc>
          <w:tcPr>
            <w:tcW w:w="4111" w:type="dxa"/>
            <w:vMerge w:val="restart"/>
            <w:vAlign w:val="center"/>
          </w:tcPr>
          <w:p w14:paraId="15F7401B" w14:textId="77777777" w:rsidR="002A048F" w:rsidRPr="000418D9" w:rsidRDefault="002A048F" w:rsidP="003B1249">
            <w:pPr>
              <w:pStyle w:val="Header"/>
              <w:jc w:val="center"/>
              <w:rPr>
                <w:ins w:id="22" w:author="Archana Mandrekar" w:date="2022-12-14T16:46:00Z"/>
                <w:b/>
              </w:rPr>
            </w:pPr>
            <w:ins w:id="23" w:author="Archana Mandrekar" w:date="2022-12-14T16:46:00Z">
              <w:r>
                <w:rPr>
                  <w:b/>
                </w:rPr>
                <w:t>HAZARD IDENTIFICATION</w:t>
              </w:r>
            </w:ins>
          </w:p>
        </w:tc>
        <w:tc>
          <w:tcPr>
            <w:tcW w:w="1559" w:type="dxa"/>
          </w:tcPr>
          <w:p w14:paraId="49630F2B" w14:textId="77777777" w:rsidR="002A048F" w:rsidRPr="000418D9" w:rsidRDefault="002A048F" w:rsidP="003B1249">
            <w:pPr>
              <w:pStyle w:val="Header"/>
              <w:rPr>
                <w:ins w:id="24" w:author="Archana Mandrekar" w:date="2022-12-14T16:46:00Z"/>
                <w:b/>
              </w:rPr>
            </w:pPr>
            <w:ins w:id="25" w:author="Archana Mandrekar" w:date="2022-12-14T16:46:00Z">
              <w:r w:rsidRPr="000418D9">
                <w:rPr>
                  <w:b/>
                </w:rPr>
                <w:t>Revision No.</w:t>
              </w:r>
              <w:r>
                <w:rPr>
                  <w:b/>
                </w:rPr>
                <w:t>:</w:t>
              </w:r>
            </w:ins>
          </w:p>
        </w:tc>
        <w:tc>
          <w:tcPr>
            <w:tcW w:w="2551" w:type="dxa"/>
          </w:tcPr>
          <w:p w14:paraId="7849C9C5" w14:textId="77777777" w:rsidR="002A048F" w:rsidRPr="000418D9" w:rsidRDefault="002A048F" w:rsidP="003B1249">
            <w:pPr>
              <w:pStyle w:val="Header"/>
              <w:rPr>
                <w:ins w:id="26" w:author="Archana Mandrekar" w:date="2022-12-14T16:46:00Z"/>
                <w:b/>
              </w:rPr>
            </w:pPr>
            <w:ins w:id="27" w:author="Archana Mandrekar" w:date="2022-12-14T16:46:00Z">
              <w:r>
                <w:rPr>
                  <w:b/>
                </w:rPr>
                <w:t>02</w:t>
              </w:r>
            </w:ins>
          </w:p>
        </w:tc>
      </w:tr>
      <w:tr w:rsidR="002A048F" w14:paraId="70F2B09C" w14:textId="77777777" w:rsidTr="003B1249">
        <w:trPr>
          <w:trHeight w:val="164"/>
          <w:ins w:id="28" w:author="Archana Mandrekar" w:date="2022-12-14T16:46:00Z"/>
        </w:trPr>
        <w:tc>
          <w:tcPr>
            <w:tcW w:w="2836" w:type="dxa"/>
            <w:vMerge/>
          </w:tcPr>
          <w:p w14:paraId="2CEAAB17" w14:textId="77777777" w:rsidR="002A048F" w:rsidRDefault="002A048F" w:rsidP="003B1249">
            <w:pPr>
              <w:pStyle w:val="Header"/>
              <w:rPr>
                <w:ins w:id="29" w:author="Archana Mandrekar" w:date="2022-12-14T16:46:00Z"/>
              </w:rPr>
            </w:pPr>
          </w:p>
        </w:tc>
        <w:tc>
          <w:tcPr>
            <w:tcW w:w="4111" w:type="dxa"/>
            <w:vMerge/>
          </w:tcPr>
          <w:p w14:paraId="41B25265" w14:textId="77777777" w:rsidR="002A048F" w:rsidRPr="000418D9" w:rsidRDefault="002A048F" w:rsidP="003B1249">
            <w:pPr>
              <w:pStyle w:val="Header"/>
              <w:jc w:val="center"/>
              <w:rPr>
                <w:ins w:id="30" w:author="Archana Mandrekar" w:date="2022-12-14T16:46:00Z"/>
                <w:b/>
              </w:rPr>
            </w:pPr>
          </w:p>
        </w:tc>
        <w:tc>
          <w:tcPr>
            <w:tcW w:w="1559" w:type="dxa"/>
          </w:tcPr>
          <w:p w14:paraId="710FB9A4" w14:textId="77777777" w:rsidR="002A048F" w:rsidRPr="000418D9" w:rsidRDefault="002A048F" w:rsidP="003B1249">
            <w:pPr>
              <w:pStyle w:val="Header"/>
              <w:rPr>
                <w:ins w:id="31" w:author="Archana Mandrekar" w:date="2022-12-14T16:46:00Z"/>
                <w:b/>
              </w:rPr>
            </w:pPr>
            <w:ins w:id="32" w:author="Archana Mandrekar" w:date="2022-12-14T16:46:00Z">
              <w:r w:rsidRPr="000418D9">
                <w:rPr>
                  <w:b/>
                </w:rPr>
                <w:t>Page No.</w:t>
              </w:r>
              <w:r>
                <w:rPr>
                  <w:b/>
                </w:rPr>
                <w:t>:</w:t>
              </w:r>
            </w:ins>
          </w:p>
        </w:tc>
        <w:tc>
          <w:tcPr>
            <w:tcW w:w="2551" w:type="dxa"/>
          </w:tcPr>
          <w:p w14:paraId="0351B754" w14:textId="77777777" w:rsidR="002A048F" w:rsidRPr="000418D9" w:rsidRDefault="002A048F" w:rsidP="003B1249">
            <w:pPr>
              <w:pStyle w:val="Header"/>
              <w:rPr>
                <w:ins w:id="33" w:author="Archana Mandrekar" w:date="2022-12-14T16:46:00Z"/>
                <w:b/>
              </w:rPr>
            </w:pPr>
            <w:ins w:id="34" w:author="Archana Mandrekar" w:date="2022-12-14T16:46:00Z">
              <w:r w:rsidRPr="000418D9">
                <w:rPr>
                  <w:rStyle w:val="PageNumber"/>
                  <w:b/>
                </w:rPr>
                <w:fldChar w:fldCharType="begin"/>
              </w:r>
              <w:r w:rsidRPr="000418D9">
                <w:rPr>
                  <w:rStyle w:val="PageNumber"/>
                  <w:b/>
                </w:rPr>
                <w:instrText xml:space="preserve"> PAGE </w:instrText>
              </w:r>
              <w:r w:rsidRPr="000418D9">
                <w:rPr>
                  <w:rStyle w:val="PageNumber"/>
                  <w:b/>
                </w:rPr>
                <w:fldChar w:fldCharType="separate"/>
              </w:r>
              <w:r>
                <w:rPr>
                  <w:rStyle w:val="PageNumber"/>
                  <w:b/>
                  <w:noProof/>
                </w:rPr>
                <w:t>1</w:t>
              </w:r>
              <w:r w:rsidRPr="000418D9">
                <w:rPr>
                  <w:rStyle w:val="PageNumber"/>
                  <w:b/>
                </w:rPr>
                <w:fldChar w:fldCharType="end"/>
              </w:r>
              <w:r w:rsidRPr="000418D9">
                <w:rPr>
                  <w:rStyle w:val="PageNumber"/>
                  <w:b/>
                </w:rPr>
                <w:t xml:space="preserve"> of 1</w:t>
              </w:r>
            </w:ins>
          </w:p>
        </w:tc>
      </w:tr>
      <w:bookmarkEnd w:id="2"/>
    </w:tbl>
    <w:p w14:paraId="1B1DB832" w14:textId="14944F16" w:rsidR="008A597C" w:rsidRDefault="008A597C" w:rsidP="008A597C">
      <w:pPr>
        <w:pStyle w:val="BodyText2"/>
        <w:tabs>
          <w:tab w:val="clear" w:pos="720"/>
          <w:tab w:val="clear" w:pos="1800"/>
        </w:tabs>
        <w:spacing w:line="340" w:lineRule="atLeast"/>
        <w:rPr>
          <w:ins w:id="35" w:author="S Yaswanth" w:date="2022-01-08T14:41:00Z"/>
          <w:rFonts w:ascii="Arial Black" w:hAnsi="Arial Black"/>
        </w:rPr>
      </w:pPr>
    </w:p>
    <w:p w14:paraId="18AABA1D" w14:textId="77777777" w:rsidR="008A597C" w:rsidRDefault="008A597C" w:rsidP="008A597C">
      <w:pPr>
        <w:pStyle w:val="BodyText2"/>
        <w:tabs>
          <w:tab w:val="clear" w:pos="720"/>
          <w:tab w:val="clear" w:pos="1800"/>
        </w:tabs>
        <w:spacing w:line="340" w:lineRule="atLeast"/>
        <w:rPr>
          <w:ins w:id="36" w:author="S Yaswanth" w:date="2022-01-08T14:41:00Z"/>
          <w:rFonts w:ascii="Arial Black" w:hAnsi="Arial Black"/>
        </w:rPr>
      </w:pPr>
    </w:p>
    <w:p w14:paraId="079670C6" w14:textId="318D0BAA" w:rsidR="008A597C" w:rsidDel="009E7206" w:rsidRDefault="008A597C" w:rsidP="008A597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ins w:id="37" w:author="S Yaswanth" w:date="2022-01-08T14:41:00Z"/>
          <w:del w:id="38" w:author="Archana Mandrekar" w:date="2022-12-15T16:50:00Z"/>
          <w:sz w:val="21"/>
        </w:rPr>
      </w:pPr>
      <w:ins w:id="39" w:author="S Yaswanth" w:date="2022-01-08T14:41:00Z">
        <w:del w:id="40" w:author="Archana Mandrekar" w:date="2022-12-15T16:50:00Z">
          <w:r w:rsidRPr="005C3C62" w:rsidDel="009E7206">
            <w:rPr>
              <w:rFonts w:ascii="Cambria" w:hAnsi="Cambria"/>
              <w:b/>
              <w:bCs/>
              <w:sz w:val="18"/>
              <w:szCs w:val="18"/>
              <w:lang w:eastAsia="en-IN"/>
            </w:rPr>
            <w:delText>R</w:delText>
          </w:r>
          <w:r w:rsidDel="009E7206">
            <w:rPr>
              <w:rFonts w:ascii="Cambria" w:hAnsi="Cambria"/>
              <w:b/>
              <w:bCs/>
              <w:sz w:val="18"/>
              <w:szCs w:val="18"/>
              <w:lang w:eastAsia="en-IN"/>
            </w:rPr>
            <w:delText>ev No</w:delText>
          </w:r>
          <w:r w:rsidRPr="005C3C62" w:rsidDel="009E7206">
            <w:rPr>
              <w:rFonts w:ascii="Cambria" w:hAnsi="Cambria"/>
              <w:b/>
              <w:bCs/>
              <w:sz w:val="18"/>
              <w:szCs w:val="18"/>
              <w:lang w:eastAsia="en-IN"/>
            </w:rPr>
            <w:delText xml:space="preserve">: </w:delText>
          </w:r>
          <w:r w:rsidDel="009E7206">
            <w:rPr>
              <w:rFonts w:ascii="Cambria" w:hAnsi="Cambria"/>
              <w:b/>
              <w:bCs/>
              <w:sz w:val="18"/>
              <w:szCs w:val="18"/>
              <w:lang w:eastAsia="en-IN"/>
            </w:rPr>
            <w:delText xml:space="preserve">   </w:delText>
          </w:r>
        </w:del>
      </w:ins>
      <w:ins w:id="41" w:author="S Yaswanth" w:date="2022-01-08T14:42:00Z">
        <w:del w:id="42" w:author="Archana Mandrekar" w:date="2022-12-15T16:50:00Z">
          <w:r w:rsidDel="009E7206">
            <w:rPr>
              <w:rFonts w:ascii="Cambria" w:hAnsi="Cambria"/>
              <w:b/>
              <w:bCs/>
              <w:sz w:val="18"/>
              <w:szCs w:val="18"/>
              <w:lang w:eastAsia="en-IN"/>
            </w:rPr>
            <w:delText>08</w:delText>
          </w:r>
        </w:del>
      </w:ins>
      <w:ins w:id="43" w:author="S Yaswanth" w:date="2022-01-08T14:41:00Z">
        <w:del w:id="44" w:author="Archana Mandrekar" w:date="2022-12-15T16:50:00Z">
          <w:r w:rsidDel="009E7206">
            <w:rPr>
              <w:rFonts w:ascii="Cambria" w:hAnsi="Cambria"/>
              <w:b/>
              <w:bCs/>
              <w:sz w:val="18"/>
              <w:szCs w:val="18"/>
              <w:lang w:eastAsia="en-IN"/>
            </w:rPr>
            <w:delText xml:space="preserve">                                                                                                                                                                         </w:delText>
          </w:r>
          <w:r w:rsidDel="009E7206">
            <w:rPr>
              <w:sz w:val="21"/>
            </w:rPr>
            <w:delText>Unit:</w:delText>
          </w:r>
        </w:del>
      </w:ins>
      <w:ins w:id="45" w:author="S Yaswanth" w:date="2022-01-10T08:45:00Z">
        <w:del w:id="46" w:author="Archana Mandrekar" w:date="2022-12-15T16:50:00Z">
          <w:r w:rsidR="006F12A9" w:rsidDel="009E7206">
            <w:rPr>
              <w:sz w:val="21"/>
            </w:rPr>
            <w:delText xml:space="preserve"> PID 1</w:delText>
          </w:r>
        </w:del>
      </w:ins>
    </w:p>
    <w:p w14:paraId="317105F7" w14:textId="7D8FA8A4" w:rsidR="008A597C" w:rsidDel="009E7206" w:rsidRDefault="008A597C" w:rsidP="008A597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ins w:id="47" w:author="S Yaswanth" w:date="2022-01-08T14:41:00Z"/>
          <w:del w:id="48" w:author="Archana Mandrekar" w:date="2022-12-15T16:50:00Z"/>
          <w:sz w:val="21"/>
        </w:rPr>
      </w:pPr>
      <w:ins w:id="49" w:author="S Yaswanth" w:date="2022-01-08T14:41:00Z">
        <w:del w:id="50" w:author="Archana Mandrekar" w:date="2022-12-15T16:50:00Z">
          <w:r w:rsidDel="009E7206">
            <w:rPr>
              <w:sz w:val="21"/>
            </w:rPr>
            <w:delText xml:space="preserve">Date: </w:delText>
          </w:r>
        </w:del>
      </w:ins>
      <w:ins w:id="51" w:author="S Yaswanth" w:date="2022-01-10T08:47:00Z">
        <w:del w:id="52" w:author="Archana Mandrekar" w:date="2022-12-15T16:50:00Z">
          <w:r w:rsidR="005F3245" w:rsidDel="009E7206">
            <w:rPr>
              <w:sz w:val="21"/>
            </w:rPr>
            <w:delText>30.05.202</w:delText>
          </w:r>
        </w:del>
        <w:del w:id="53" w:author="Archana Mandrekar" w:date="2022-12-14T16:46:00Z">
          <w:r w:rsidR="005F3245" w:rsidDel="002A048F">
            <w:rPr>
              <w:sz w:val="21"/>
            </w:rPr>
            <w:delText>1</w:delText>
          </w:r>
        </w:del>
      </w:ins>
      <w:ins w:id="54" w:author="S Yaswanth" w:date="2022-01-08T14:41:00Z">
        <w:del w:id="55" w:author="Archana Mandrekar" w:date="2022-12-15T16:50:00Z">
          <w:r w:rsidDel="009E7206">
            <w:rPr>
              <w:sz w:val="21"/>
            </w:rPr>
            <w:delText xml:space="preserve">                                                                                                                       Dept:</w:delText>
          </w:r>
        </w:del>
      </w:ins>
      <w:ins w:id="56" w:author="S Yaswanth" w:date="2022-01-10T08:45:00Z">
        <w:del w:id="57" w:author="Archana Mandrekar" w:date="2022-12-15T16:50:00Z">
          <w:r w:rsidR="006F12A9" w:rsidDel="009E7206">
            <w:rPr>
              <w:sz w:val="21"/>
            </w:rPr>
            <w:delText>MECH</w:delText>
          </w:r>
        </w:del>
      </w:ins>
    </w:p>
    <w:p w14:paraId="6E618554" w14:textId="0B4593B1" w:rsidR="008A597C" w:rsidDel="009E7206" w:rsidRDefault="008A597C">
      <w:pPr>
        <w:pStyle w:val="BodyText2"/>
        <w:tabs>
          <w:tab w:val="clear" w:pos="720"/>
          <w:tab w:val="clear" w:pos="1800"/>
        </w:tabs>
        <w:spacing w:line="340" w:lineRule="atLeast"/>
        <w:rPr>
          <w:del w:id="58" w:author="Archana Mandrekar" w:date="2022-12-15T16:50:00Z"/>
          <w:rFonts w:ascii="Arial Black" w:hAnsi="Arial Black"/>
        </w:rPr>
        <w:pPrChange w:id="59" w:author="S Yaswanth" w:date="2022-01-08T14:36:00Z">
          <w:pPr>
            <w:pStyle w:val="BodyText2"/>
            <w:tabs>
              <w:tab w:val="clear" w:pos="720"/>
              <w:tab w:val="clear" w:pos="1800"/>
            </w:tabs>
            <w:spacing w:line="340" w:lineRule="atLeast"/>
            <w:jc w:val="center"/>
          </w:pPr>
        </w:pPrChange>
      </w:pPr>
    </w:p>
    <w:tbl>
      <w:tblPr>
        <w:tblpPr w:leftFromText="180" w:rightFromText="180" w:vertAnchor="text" w:horzAnchor="margin" w:tblpX="-714" w:tblpY="382"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7"/>
        <w:gridCol w:w="5510"/>
      </w:tblGrid>
      <w:tr w:rsidR="009E7206" w14:paraId="68706236" w14:textId="77777777" w:rsidTr="003F3004">
        <w:trPr>
          <w:ins w:id="60" w:author="Archana Mandrekar" w:date="2022-12-15T16:50:00Z"/>
        </w:trPr>
        <w:tc>
          <w:tcPr>
            <w:tcW w:w="11057" w:type="dxa"/>
            <w:gridSpan w:val="2"/>
            <w:shd w:val="clear" w:color="auto" w:fill="auto"/>
          </w:tcPr>
          <w:p w14:paraId="35ED3754" w14:textId="77777777" w:rsidR="009E7206" w:rsidRPr="00A20D09" w:rsidRDefault="009E7206" w:rsidP="003F3004">
            <w:pPr>
              <w:spacing w:before="100" w:beforeAutospacing="1" w:after="100" w:afterAutospacing="1"/>
              <w:jc w:val="center"/>
              <w:rPr>
                <w:ins w:id="61" w:author="Archana Mandrekar" w:date="2022-12-15T16:50:00Z"/>
                <w:b/>
                <w:bCs/>
                <w:sz w:val="18"/>
                <w:szCs w:val="18"/>
                <w:lang w:eastAsia="en-IN"/>
              </w:rPr>
            </w:pPr>
            <w:ins w:id="62" w:author="Archana Mandrekar" w:date="2022-12-15T16:50:00Z">
              <w:r w:rsidRPr="00A20D09">
                <w:rPr>
                  <w:b/>
                  <w:bCs/>
                  <w:sz w:val="20"/>
                  <w:szCs w:val="20"/>
                  <w:lang w:eastAsia="en-IN"/>
                </w:rPr>
                <w:t>Departmental Use Only</w:t>
              </w:r>
            </w:ins>
          </w:p>
        </w:tc>
      </w:tr>
      <w:tr w:rsidR="009E7206" w14:paraId="61E133A3" w14:textId="77777777" w:rsidTr="003F3004">
        <w:trPr>
          <w:ins w:id="63" w:author="Archana Mandrekar" w:date="2022-12-15T16:50:00Z"/>
        </w:trPr>
        <w:tc>
          <w:tcPr>
            <w:tcW w:w="5547" w:type="dxa"/>
            <w:shd w:val="clear" w:color="auto" w:fill="auto"/>
          </w:tcPr>
          <w:p w14:paraId="3A74A382" w14:textId="77777777" w:rsidR="009E7206" w:rsidRPr="00A20D09" w:rsidRDefault="009E7206" w:rsidP="003F3004">
            <w:pPr>
              <w:spacing w:before="100" w:beforeAutospacing="1" w:after="100" w:afterAutospacing="1"/>
              <w:rPr>
                <w:ins w:id="64" w:author="Archana Mandrekar" w:date="2022-12-15T16:50:00Z"/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ins w:id="65" w:author="Archana Mandrekar" w:date="2022-12-15T16:50:00Z">
              <w:r w:rsidRPr="00A20D09">
                <w:rPr>
                  <w:b/>
                  <w:bCs/>
                  <w:sz w:val="20"/>
                  <w:szCs w:val="20"/>
                  <w:lang w:eastAsia="en-IN"/>
                </w:rPr>
                <w:t>Revision No: 03</w:t>
              </w:r>
            </w:ins>
          </w:p>
        </w:tc>
        <w:tc>
          <w:tcPr>
            <w:tcW w:w="5510" w:type="dxa"/>
            <w:shd w:val="clear" w:color="auto" w:fill="auto"/>
          </w:tcPr>
          <w:p w14:paraId="27B18FAA" w14:textId="77777777" w:rsidR="009E7206" w:rsidRPr="00A20D09" w:rsidRDefault="009E7206" w:rsidP="003F3004">
            <w:pPr>
              <w:spacing w:before="100" w:beforeAutospacing="1" w:after="100" w:afterAutospacing="1"/>
              <w:rPr>
                <w:ins w:id="66" w:author="Archana Mandrekar" w:date="2022-12-15T16:50:00Z"/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ins w:id="67" w:author="Archana Mandrekar" w:date="2022-12-15T16:50:00Z">
              <w:r w:rsidRPr="00A20D09">
                <w:rPr>
                  <w:b/>
                  <w:sz w:val="20"/>
                  <w:szCs w:val="20"/>
                </w:rPr>
                <w:t>Unit: PID-1</w:t>
              </w:r>
            </w:ins>
          </w:p>
        </w:tc>
      </w:tr>
      <w:tr w:rsidR="009E7206" w14:paraId="586AE14A" w14:textId="77777777" w:rsidTr="003F3004">
        <w:trPr>
          <w:ins w:id="68" w:author="Archana Mandrekar" w:date="2022-12-15T16:50:00Z"/>
        </w:trPr>
        <w:tc>
          <w:tcPr>
            <w:tcW w:w="5547" w:type="dxa"/>
            <w:shd w:val="clear" w:color="auto" w:fill="auto"/>
          </w:tcPr>
          <w:p w14:paraId="1786EDFA" w14:textId="77777777" w:rsidR="009E7206" w:rsidRPr="00A20D09" w:rsidRDefault="009E7206" w:rsidP="003F3004">
            <w:pPr>
              <w:spacing w:before="100" w:beforeAutospacing="1" w:after="100" w:afterAutospacing="1"/>
              <w:rPr>
                <w:ins w:id="69" w:author="Archana Mandrekar" w:date="2022-12-15T16:50:00Z"/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ins w:id="70" w:author="Archana Mandrekar" w:date="2022-12-15T16:50:00Z">
              <w:r w:rsidRPr="00A20D09">
                <w:rPr>
                  <w:b/>
                  <w:sz w:val="20"/>
                  <w:szCs w:val="20"/>
                </w:rPr>
                <w:t xml:space="preserve">Revision Date:  10.12.22 </w:t>
              </w:r>
            </w:ins>
          </w:p>
        </w:tc>
        <w:tc>
          <w:tcPr>
            <w:tcW w:w="5510" w:type="dxa"/>
            <w:shd w:val="clear" w:color="auto" w:fill="auto"/>
          </w:tcPr>
          <w:p w14:paraId="2E6449AB" w14:textId="77777777" w:rsidR="009E7206" w:rsidRPr="00A20D09" w:rsidRDefault="009E7206" w:rsidP="003F3004">
            <w:pPr>
              <w:spacing w:before="100" w:beforeAutospacing="1" w:after="100" w:afterAutospacing="1"/>
              <w:rPr>
                <w:ins w:id="71" w:author="Archana Mandrekar" w:date="2022-12-15T16:50:00Z"/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ins w:id="72" w:author="Archana Mandrekar" w:date="2022-12-15T16:50:00Z">
              <w:r w:rsidRPr="00A20D09">
                <w:rPr>
                  <w:b/>
                  <w:sz w:val="20"/>
                  <w:szCs w:val="20"/>
                </w:rPr>
                <w:t>Dept.: Mechanical</w:t>
              </w:r>
            </w:ins>
          </w:p>
        </w:tc>
      </w:tr>
    </w:tbl>
    <w:p w14:paraId="08B61E2A" w14:textId="306A5454" w:rsidR="008A597C" w:rsidRDefault="008A597C" w:rsidP="008E2C6B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ins w:id="73" w:author="S Yaswanth" w:date="2022-01-08T14:40:00Z"/>
          <w:rFonts w:ascii="Arial Black" w:hAnsi="Arial Black"/>
        </w:rPr>
      </w:pPr>
    </w:p>
    <w:p w14:paraId="0D58BE77" w14:textId="7CC29394" w:rsidR="008E2C6B" w:rsidDel="00C13629" w:rsidRDefault="008E2C6B" w:rsidP="008E2C6B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del w:id="74" w:author="S Yaswanth" w:date="2022-01-08T17:10:00Z"/>
          <w:rFonts w:ascii="Arial Black" w:hAnsi="Arial Black"/>
          <w:sz w:val="28"/>
        </w:rPr>
      </w:pPr>
      <w:del w:id="75" w:author="S Yaswanth" w:date="2022-01-08T17:10:00Z">
        <w:r w:rsidDel="00C13629">
          <w:rPr>
            <w:rFonts w:ascii="Arial Black" w:hAnsi="Arial Black"/>
          </w:rPr>
          <w:delText>FORMAT FOR HAZARD IDENTIFICATION</w:delText>
        </w:r>
      </w:del>
    </w:p>
    <w:p w14:paraId="208F8917" w14:textId="4FA48682" w:rsidR="008E2C6B" w:rsidDel="00C13629" w:rsidRDefault="008E2C6B" w:rsidP="008E2C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del w:id="76" w:author="S Yaswanth" w:date="2022-01-08T17:10:00Z"/>
          <w:sz w:val="21"/>
        </w:rPr>
      </w:pPr>
    </w:p>
    <w:p w14:paraId="3D8AF120" w14:textId="77777777" w:rsidR="008E2C6B" w:rsidRDefault="008E2C6B" w:rsidP="008E2C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6513431" w14:textId="1E64D32E" w:rsidR="008E2C6B" w:rsidRDefault="008E2C6B">
      <w:pPr>
        <w:pStyle w:val="BodyText2"/>
        <w:numPr>
          <w:ilvl w:val="0"/>
          <w:numId w:val="16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  <w:pPrChange w:id="77" w:author="S Yaswanth" w:date="2022-01-08T17:10:00Z">
          <w:pPr>
            <w:pStyle w:val="BodyText2"/>
            <w:tabs>
              <w:tab w:val="clear" w:pos="720"/>
              <w:tab w:val="clear" w:pos="1800"/>
            </w:tabs>
            <w:spacing w:line="340" w:lineRule="atLeast"/>
            <w:jc w:val="left"/>
          </w:pPr>
        </w:pPrChange>
      </w:pPr>
      <w:del w:id="78" w:author="S Yaswanth" w:date="2022-01-08T17:10:00Z">
        <w:r w:rsidDel="00C13629">
          <w:delText xml:space="preserve">A. </w:delText>
        </w:r>
        <w:r w:rsidDel="00C13629">
          <w:tab/>
        </w:r>
      </w:del>
      <w:r>
        <w:t xml:space="preserve">Work activity information </w:t>
      </w:r>
    </w:p>
    <w:p w14:paraId="444BEDEE" w14:textId="77777777" w:rsidR="008E2C6B" w:rsidRDefault="008E2C6B" w:rsidP="008E2C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8E2C6B" w14:paraId="2CA91406" w14:textId="77777777" w:rsidTr="00C17B60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FF38AC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2D20649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EBFBC56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E2C6B" w14:paraId="04B18406" w14:textId="77777777" w:rsidTr="00C17B60">
        <w:tc>
          <w:tcPr>
            <w:tcW w:w="900" w:type="dxa"/>
            <w:tcBorders>
              <w:top w:val="single" w:sz="12" w:space="0" w:color="auto"/>
            </w:tcBorders>
          </w:tcPr>
          <w:p w14:paraId="6D71E96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6149366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E678EB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5D9DF9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2635BA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Erection, dismantling and hook changing of roof sheets</w:t>
            </w:r>
          </w:p>
          <w:p w14:paraId="08C0E20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8 hrs</w:t>
            </w:r>
          </w:p>
          <w:p w14:paraId="6AACDD4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Occasionally as per schedule</w:t>
            </w:r>
          </w:p>
        </w:tc>
      </w:tr>
      <w:tr w:rsidR="008E2C6B" w14:paraId="71ADC4C0" w14:textId="77777777" w:rsidTr="00C17B60">
        <w:tc>
          <w:tcPr>
            <w:tcW w:w="900" w:type="dxa"/>
          </w:tcPr>
          <w:p w14:paraId="2922997F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F67634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C582882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D16BFE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CD792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Blast Furnace and accessories , Administrative building , Canteen etc.</w:t>
            </w:r>
          </w:p>
        </w:tc>
      </w:tr>
      <w:tr w:rsidR="008E2C6B" w14:paraId="0F462943" w14:textId="77777777" w:rsidTr="00C17B60">
        <w:tc>
          <w:tcPr>
            <w:tcW w:w="900" w:type="dxa"/>
          </w:tcPr>
          <w:p w14:paraId="3261F60F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73295E1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150C4F03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43FDCD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08DBA8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 in charge</w:t>
            </w:r>
          </w:p>
          <w:p w14:paraId="7BDF9FE8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 workmen on job</w:t>
            </w:r>
          </w:p>
          <w:p w14:paraId="4D068C6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E2C6B" w14:paraId="129584FE" w14:textId="77777777" w:rsidTr="00C17B60">
        <w:trPr>
          <w:trHeight w:val="1169"/>
        </w:trPr>
        <w:tc>
          <w:tcPr>
            <w:tcW w:w="900" w:type="dxa"/>
          </w:tcPr>
          <w:p w14:paraId="11A9A5E4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44DD84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296FA57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B2C89FF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Production Department </w:t>
            </w:r>
          </w:p>
          <w:p w14:paraId="36B6D07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Workmen working below nearby area</w:t>
            </w:r>
          </w:p>
          <w:p w14:paraId="1E67E3A9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E2C6B" w14:paraId="26863BBD" w14:textId="77777777" w:rsidTr="00C17B60">
        <w:trPr>
          <w:trHeight w:val="701"/>
        </w:trPr>
        <w:tc>
          <w:tcPr>
            <w:tcW w:w="900" w:type="dxa"/>
          </w:tcPr>
          <w:p w14:paraId="0D1BB96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BA44F93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698DAC3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B14B6E2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64B8F46F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8E2C6B" w14:paraId="20B2C176" w14:textId="77777777" w:rsidTr="00C17B60">
        <w:tc>
          <w:tcPr>
            <w:tcW w:w="900" w:type="dxa"/>
          </w:tcPr>
          <w:p w14:paraId="06AE8D5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171079D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183DF70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3B0EC8" w14:textId="77777777" w:rsidR="008E2C6B" w:rsidRDefault="009E7206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hyperlink r:id="rId8" w:history="1">
              <w:r w:rsidR="008E2C6B">
                <w:rPr>
                  <w:rStyle w:val="Hyperlink"/>
                </w:rPr>
                <w:t>WI/MAINT/24</w:t>
              </w:r>
            </w:hyperlink>
          </w:p>
        </w:tc>
      </w:tr>
      <w:tr w:rsidR="008E2C6B" w14:paraId="3AF2DC2D" w14:textId="77777777" w:rsidTr="00C17B60">
        <w:trPr>
          <w:trHeight w:val="611"/>
        </w:trPr>
        <w:tc>
          <w:tcPr>
            <w:tcW w:w="900" w:type="dxa"/>
          </w:tcPr>
          <w:p w14:paraId="04B4853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C665A8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DACC47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07F8E823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2EE4C52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8E2C6B" w14:paraId="15712C6A" w14:textId="77777777" w:rsidTr="00C17B60">
        <w:trPr>
          <w:trHeight w:val="1304"/>
        </w:trPr>
        <w:tc>
          <w:tcPr>
            <w:tcW w:w="900" w:type="dxa"/>
          </w:tcPr>
          <w:p w14:paraId="11F583E4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2D177A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8E71F0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259D0FBA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Hydra, truck</w:t>
            </w:r>
          </w:p>
        </w:tc>
      </w:tr>
      <w:tr w:rsidR="008E2C6B" w14:paraId="2C1D2E37" w14:textId="77777777" w:rsidTr="00C17B60">
        <w:tc>
          <w:tcPr>
            <w:tcW w:w="900" w:type="dxa"/>
          </w:tcPr>
          <w:p w14:paraId="31C189D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9)</w:t>
            </w:r>
          </w:p>
        </w:tc>
        <w:tc>
          <w:tcPr>
            <w:tcW w:w="4860" w:type="dxa"/>
          </w:tcPr>
          <w:p w14:paraId="68D0F050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32A021A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437CF6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Drill machine</w:t>
            </w:r>
          </w:p>
        </w:tc>
      </w:tr>
      <w:tr w:rsidR="008E2C6B" w14:paraId="540EE110" w14:textId="77777777" w:rsidTr="00C17B60">
        <w:tc>
          <w:tcPr>
            <w:tcW w:w="900" w:type="dxa"/>
          </w:tcPr>
          <w:p w14:paraId="7682AE7F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E6D3906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F314A76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1025BF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28E2CE8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5D799A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8E2C6B" w14:paraId="2F6B288F" w14:textId="77777777" w:rsidTr="00C17B60">
        <w:tc>
          <w:tcPr>
            <w:tcW w:w="900" w:type="dxa"/>
          </w:tcPr>
          <w:p w14:paraId="59DD04A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0F08F68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5E5794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8E2C6B" w14:paraId="5D15B6E0" w14:textId="77777777" w:rsidTr="00C17B60">
        <w:tc>
          <w:tcPr>
            <w:tcW w:w="900" w:type="dxa"/>
          </w:tcPr>
          <w:p w14:paraId="3CFFC88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BBC769A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481EB51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1” manilla rope, D-shackle, slings</w:t>
            </w:r>
          </w:p>
        </w:tc>
      </w:tr>
      <w:tr w:rsidR="008E2C6B" w14:paraId="034C4033" w14:textId="77777777" w:rsidTr="00C17B60">
        <w:tc>
          <w:tcPr>
            <w:tcW w:w="900" w:type="dxa"/>
          </w:tcPr>
          <w:p w14:paraId="25159DD2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9545116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2B7A3FD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1B0970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Irregular </w:t>
            </w:r>
          </w:p>
          <w:p w14:paraId="1A45D014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Approximately max 20 kg</w:t>
            </w:r>
          </w:p>
        </w:tc>
      </w:tr>
      <w:tr w:rsidR="008E2C6B" w14:paraId="27F96085" w14:textId="77777777" w:rsidTr="00C17B60">
        <w:tc>
          <w:tcPr>
            <w:tcW w:w="900" w:type="dxa"/>
          </w:tcPr>
          <w:p w14:paraId="1F478918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66329C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546696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20 kg by hand – pulley arrangement (tools &amp; tackles)</w:t>
            </w:r>
          </w:p>
          <w:p w14:paraId="29471B9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25 mt height approximately</w:t>
            </w:r>
          </w:p>
        </w:tc>
      </w:tr>
      <w:tr w:rsidR="008E2C6B" w14:paraId="42A80E4F" w14:textId="77777777" w:rsidTr="00C17B60">
        <w:trPr>
          <w:trHeight w:val="539"/>
        </w:trPr>
        <w:tc>
          <w:tcPr>
            <w:tcW w:w="900" w:type="dxa"/>
          </w:tcPr>
          <w:p w14:paraId="24F895CD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F9797E3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25AAC512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235702B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C0F91F3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Oxygen, Welding electrode for welding</w:t>
            </w:r>
          </w:p>
          <w:p w14:paraId="5C5EF9F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E2C6B" w14:paraId="3D2A6646" w14:textId="77777777" w:rsidTr="00C17B60">
        <w:tc>
          <w:tcPr>
            <w:tcW w:w="900" w:type="dxa"/>
          </w:tcPr>
          <w:p w14:paraId="4439D28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94E591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vapor, liquid, dust/powder, solid):</w:t>
            </w:r>
          </w:p>
          <w:p w14:paraId="4DBD7FB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9DA0CCF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Solid &amp; gases</w:t>
            </w:r>
          </w:p>
        </w:tc>
      </w:tr>
      <w:tr w:rsidR="008E2C6B" w14:paraId="5A18C247" w14:textId="77777777" w:rsidTr="00C17B60">
        <w:tc>
          <w:tcPr>
            <w:tcW w:w="900" w:type="dxa"/>
          </w:tcPr>
          <w:p w14:paraId="1EA255B0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4BDF4A3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165EF7C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5454F3C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E2C6B" w14:paraId="7394E090" w14:textId="77777777" w:rsidTr="00C17B60">
        <w:trPr>
          <w:trHeight w:val="2276"/>
        </w:trPr>
        <w:tc>
          <w:tcPr>
            <w:tcW w:w="900" w:type="dxa"/>
          </w:tcPr>
          <w:p w14:paraId="02E20559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3F3DBD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2D464710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C210DDF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1B1E14C8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0FFE5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Factory Act 1948 and Goa Factory rules 1985-SRR/16</w:t>
            </w:r>
          </w:p>
          <w:p w14:paraId="3C9E4174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Hazardous waste Amendment Rules 2003</w:t>
            </w:r>
          </w:p>
          <w:p w14:paraId="1E41C8C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CC102CA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8E2C6B" w14:paraId="05720766" w14:textId="77777777" w:rsidTr="00C17B60">
        <w:trPr>
          <w:trHeight w:val="791"/>
        </w:trPr>
        <w:tc>
          <w:tcPr>
            <w:tcW w:w="900" w:type="dxa"/>
          </w:tcPr>
          <w:p w14:paraId="3177E4B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F8DB8E9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AFBB59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8E2C6B" w14:paraId="258902B6" w14:textId="77777777" w:rsidTr="00C17B60">
        <w:tc>
          <w:tcPr>
            <w:tcW w:w="900" w:type="dxa"/>
          </w:tcPr>
          <w:p w14:paraId="0292879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A691DF3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on  incident, accident and ill health experience associated with the work being done, </w:t>
            </w:r>
            <w:r>
              <w:rPr>
                <w:sz w:val="21"/>
              </w:rPr>
              <w:lastRenderedPageBreak/>
              <w:t>equipment and substances used:</w:t>
            </w:r>
          </w:p>
        </w:tc>
        <w:tc>
          <w:tcPr>
            <w:tcW w:w="4025" w:type="dxa"/>
          </w:tcPr>
          <w:p w14:paraId="3C0CCFED" w14:textId="77777777" w:rsidR="00C276B5" w:rsidRPr="00C276B5" w:rsidRDefault="00C276B5" w:rsidP="00C276B5">
            <w:pPr>
              <w:pStyle w:val="BodyText2"/>
              <w:spacing w:line="340" w:lineRule="atLeast"/>
              <w:rPr>
                <w:ins w:id="79" w:author="Nellaiappan S" w:date="2020-05-24T18:59:00Z"/>
                <w:sz w:val="21"/>
              </w:rPr>
            </w:pPr>
            <w:ins w:id="80" w:author="Nellaiappan S" w:date="2020-05-24T18:59:00Z">
              <w:r w:rsidRPr="00C276B5">
                <w:rPr>
                  <w:sz w:val="21"/>
                </w:rPr>
                <w:lastRenderedPageBreak/>
                <w:t xml:space="preserve">On 24.01.2020 at around 6.30 p.m. at Hot Metal Crane area while lifting the sheets for changing the side sheets one of the sheet fell </w:t>
              </w:r>
              <w:r w:rsidRPr="00C276B5">
                <w:rPr>
                  <w:sz w:val="21"/>
                </w:rPr>
                <w:lastRenderedPageBreak/>
                <w:t>down from the lifting hook due to  obstruction  with the structure while lifting. There was no injury to anyone.</w:t>
              </w:r>
            </w:ins>
          </w:p>
          <w:p w14:paraId="7D2733CE" w14:textId="529178E2" w:rsidR="00C276B5" w:rsidRDefault="00C276B5" w:rsidP="00C276B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ins w:id="81" w:author="Nellaiappan S" w:date="2020-05-24T18:59:00Z"/>
                <w:sz w:val="21"/>
              </w:rPr>
            </w:pPr>
            <w:ins w:id="82" w:author="Nellaiappan S" w:date="2020-05-24T18:59:00Z">
              <w:r w:rsidRPr="00C276B5">
                <w:rPr>
                  <w:sz w:val="21"/>
                </w:rPr>
                <w:t>Proper Barricading was done on the ground and also two standby person were kept to alert people moving around.</w:t>
              </w:r>
            </w:ins>
          </w:p>
          <w:p w14:paraId="40580A6E" w14:textId="77777777" w:rsidR="00C276B5" w:rsidRDefault="00C276B5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ins w:id="83" w:author="Nellaiappan S" w:date="2020-05-24T18:59:00Z"/>
                <w:sz w:val="21"/>
              </w:rPr>
            </w:pPr>
          </w:p>
          <w:p w14:paraId="3DAEC88C" w14:textId="63FB722D" w:rsidR="00D86C04" w:rsidRDefault="00D86C04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-on 21.3.2018, at MCD</w:t>
            </w:r>
          </w:p>
          <w:p w14:paraId="75508876" w14:textId="77777777" w:rsidR="00D86C04" w:rsidRDefault="00D86C04" w:rsidP="00D86C04">
            <w:r>
              <w:t xml:space="preserve">While replacing roof sheets of old coal shed in bay 18 one contractor workmen Mr. Sarfaraz Mohammad Sheikh of M/s Jayanthy Construction fell from approximately 7.0 mtr height.  He was referred to dispensary &amp; later shifted to hospital for further treatment. </w:t>
            </w:r>
          </w:p>
          <w:p w14:paraId="2D8FFC65" w14:textId="77777777" w:rsidR="00D86C04" w:rsidRDefault="00D86C04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7D28D54" w14:textId="77777777" w:rsidR="00D86C04" w:rsidRDefault="00D86C04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38492CD" w14:textId="77777777" w:rsidR="00D86C04" w:rsidRDefault="00D86C04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000A0A9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Incident </w:t>
            </w:r>
            <w:r w:rsidRPr="007B0241">
              <w:rPr>
                <w:sz w:val="21"/>
              </w:rPr>
              <w:t>24/MECH/MAR/07</w:t>
            </w:r>
            <w:r>
              <w:rPr>
                <w:sz w:val="21"/>
              </w:rPr>
              <w:t xml:space="preserve"> fall of sheet from height</w:t>
            </w:r>
          </w:p>
          <w:p w14:paraId="3320333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Accident in Met coke due to failure of translucent sheet.</w:t>
            </w:r>
          </w:p>
          <w:p w14:paraId="755A5558" w14:textId="77777777" w:rsidR="008E2C6B" w:rsidRPr="007B0241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Incident 04/MECH/MAR/08 for fall of sheet in PCM</w:t>
            </w:r>
          </w:p>
        </w:tc>
      </w:tr>
    </w:tbl>
    <w:p w14:paraId="1439CFC5" w14:textId="77777777" w:rsidR="008E2C6B" w:rsidRDefault="008E2C6B" w:rsidP="008E2C6B">
      <w:pPr>
        <w:pStyle w:val="WW-BodyText2"/>
        <w:spacing w:before="3" w:line="340" w:lineRule="atLeast"/>
        <w:ind w:left="720" w:hanging="720"/>
        <w:jc w:val="left"/>
      </w:pPr>
    </w:p>
    <w:p w14:paraId="08E46F45" w14:textId="77777777" w:rsidR="008E2C6B" w:rsidRDefault="008E2C6B" w:rsidP="008E2C6B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 SP/41</w:t>
      </w:r>
    </w:p>
    <w:p w14:paraId="3E8D4E1B" w14:textId="77777777" w:rsidR="008E2C6B" w:rsidRDefault="009E7206" w:rsidP="008E2C6B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9" w:history="1">
        <w:r w:rsidR="008E2C6B">
          <w:rPr>
            <w:rStyle w:val="Hyperlink"/>
            <w:b/>
          </w:rPr>
          <w:t>Hazards identified</w:t>
        </w:r>
      </w:hyperlink>
      <w:r w:rsidR="008E2C6B">
        <w:rPr>
          <w:b/>
          <w:u w:val="single"/>
        </w:rPr>
        <w:t xml:space="preserve"> </w:t>
      </w:r>
    </w:p>
    <w:p w14:paraId="4DFA49CF" w14:textId="77777777" w:rsidR="008E2C6B" w:rsidRDefault="008E2C6B" w:rsidP="008E2C6B">
      <w:pPr>
        <w:pStyle w:val="BodyText2"/>
        <w:spacing w:line="340" w:lineRule="atLeast"/>
        <w:ind w:left="2880"/>
        <w:jc w:val="left"/>
      </w:pPr>
    </w:p>
    <w:p w14:paraId="15EE6889" w14:textId="77777777" w:rsidR="00AA5878" w:rsidRPr="00525E7F" w:rsidRDefault="00AA5878" w:rsidP="00AA5878">
      <w:pPr>
        <w:spacing w:before="100" w:beforeAutospacing="1" w:after="100" w:afterAutospacing="1"/>
        <w:rPr>
          <w:rFonts w:ascii="Tahoma" w:hAnsi="Tahoma" w:cs="Tahoma"/>
          <w:b/>
          <w:bCs/>
        </w:rPr>
      </w:pPr>
      <w:r w:rsidRPr="00551D20">
        <w:rPr>
          <w:b/>
          <w:bCs/>
        </w:rPr>
        <w:t xml:space="preserve">Mechanical Hazard </w:t>
      </w:r>
    </w:p>
    <w:p w14:paraId="762D1D8B" w14:textId="77777777" w:rsidR="00AA5878" w:rsidRPr="00551D20" w:rsidRDefault="00AA5878" w:rsidP="00AA587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</w:rPr>
      </w:pPr>
      <w:r w:rsidRPr="00551D20">
        <w:rPr>
          <w:rFonts w:ascii="Times New Roman" w:hAnsi="Times New Roman"/>
          <w:color w:val="000000"/>
        </w:rPr>
        <w:t xml:space="preserve">Fall of person from height </w:t>
      </w:r>
    </w:p>
    <w:p w14:paraId="3BD34C2A" w14:textId="77777777" w:rsidR="00AA5878" w:rsidRPr="00551D20" w:rsidRDefault="00AA5878" w:rsidP="00AA587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</w:rPr>
      </w:pPr>
      <w:r w:rsidRPr="00551D20">
        <w:rPr>
          <w:rFonts w:ascii="Times New Roman" w:hAnsi="Times New Roman"/>
        </w:rPr>
        <w:t>Collapsing of scaffolding</w:t>
      </w:r>
    </w:p>
    <w:p w14:paraId="341DCC0A" w14:textId="77777777" w:rsidR="00AA5878" w:rsidRDefault="00AA5878" w:rsidP="00AA5878">
      <w:pPr>
        <w:pStyle w:val="ListParagraph"/>
        <w:numPr>
          <w:ilvl w:val="0"/>
          <w:numId w:val="11"/>
        </w:numPr>
        <w:tabs>
          <w:tab w:val="num" w:pos="644"/>
        </w:tabs>
        <w:spacing w:before="100" w:beforeAutospacing="1" w:after="100" w:afterAutospacing="1"/>
        <w:rPr>
          <w:rFonts w:ascii="Times New Roman" w:hAnsi="Times New Roman"/>
        </w:rPr>
      </w:pPr>
      <w:r w:rsidRPr="00551D20">
        <w:rPr>
          <w:rFonts w:ascii="Times New Roman" w:hAnsi="Times New Roman"/>
        </w:rPr>
        <w:t>Slipping of person</w:t>
      </w:r>
      <w:r>
        <w:rPr>
          <w:rFonts w:ascii="Times New Roman" w:hAnsi="Times New Roman"/>
        </w:rPr>
        <w:t>.</w:t>
      </w:r>
    </w:p>
    <w:p w14:paraId="76295ADF" w14:textId="77777777" w:rsidR="00AA5878" w:rsidRPr="00551D20" w:rsidRDefault="00AA5878" w:rsidP="00AA587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Fall of material. (roof sheet, tools, J- hooks)</w:t>
      </w:r>
    </w:p>
    <w:p w14:paraId="2B90028B" w14:textId="77777777" w:rsidR="00AA5878" w:rsidRDefault="00AA5878" w:rsidP="00AA5878">
      <w:pPr>
        <w:pStyle w:val="ListParagraph"/>
        <w:numPr>
          <w:ilvl w:val="0"/>
          <w:numId w:val="11"/>
        </w:numPr>
        <w:tabs>
          <w:tab w:val="num" w:pos="644"/>
        </w:tabs>
        <w:spacing w:before="100" w:beforeAutospacing="1" w:after="100" w:afterAutospacing="1"/>
        <w:rPr>
          <w:rFonts w:ascii="Times New Roman" w:hAnsi="Times New Roman"/>
        </w:rPr>
      </w:pPr>
      <w:r w:rsidRPr="00551D20">
        <w:rPr>
          <w:rFonts w:ascii="Times New Roman" w:hAnsi="Times New Roman"/>
        </w:rPr>
        <w:t xml:space="preserve">Drowning of person while working </w:t>
      </w:r>
      <w:r>
        <w:rPr>
          <w:rFonts w:ascii="Times New Roman" w:hAnsi="Times New Roman"/>
        </w:rPr>
        <w:t>on roof above open water tanks.</w:t>
      </w:r>
    </w:p>
    <w:p w14:paraId="4EBE46C4" w14:textId="77777777" w:rsidR="00AA5878" w:rsidRPr="00551D20" w:rsidRDefault="00AA5878" w:rsidP="00AA5878">
      <w:pPr>
        <w:spacing w:before="100" w:beforeAutospacing="1" w:after="100" w:afterAutospacing="1"/>
        <w:jc w:val="both"/>
      </w:pPr>
      <w:r w:rsidRPr="00551D20">
        <w:rPr>
          <w:b/>
        </w:rPr>
        <w:t>Chemical Hazard</w:t>
      </w:r>
      <w:r w:rsidRPr="00551D20">
        <w:rPr>
          <w:b/>
        </w:rPr>
        <w:tab/>
      </w:r>
    </w:p>
    <w:p w14:paraId="74ADB6D9" w14:textId="77777777" w:rsidR="00AA5878" w:rsidRPr="00551D20" w:rsidRDefault="00AA5878" w:rsidP="00AA5878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hAnsi="Times New Roman"/>
        </w:rPr>
      </w:pPr>
      <w:r w:rsidRPr="00551D20">
        <w:rPr>
          <w:rFonts w:ascii="Times New Roman" w:hAnsi="Times New Roman"/>
          <w:lang w:val="en-US"/>
        </w:rPr>
        <w:t>Inhalation of Toxic chemicals.</w:t>
      </w:r>
    </w:p>
    <w:p w14:paraId="474CA761" w14:textId="77777777" w:rsidR="00AA5878" w:rsidRPr="00C7107A" w:rsidRDefault="00AA5878" w:rsidP="00AA5878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jc w:val="both"/>
        <w:rPr>
          <w:rFonts w:ascii="Times New Roman" w:hAnsi="Times New Roman"/>
        </w:rPr>
      </w:pPr>
      <w:r w:rsidRPr="00551D20">
        <w:rPr>
          <w:rFonts w:ascii="Times New Roman" w:hAnsi="Times New Roman"/>
          <w:lang w:val="en-US"/>
        </w:rPr>
        <w:t xml:space="preserve">CO gas poisoning while </w:t>
      </w:r>
      <w:r>
        <w:rPr>
          <w:rFonts w:ascii="Times New Roman" w:hAnsi="Times New Roman"/>
          <w:lang w:val="en-US"/>
        </w:rPr>
        <w:t>doing sheeting job</w:t>
      </w:r>
      <w:r w:rsidRPr="00551D20">
        <w:rPr>
          <w:rFonts w:ascii="Times New Roman" w:hAnsi="Times New Roman"/>
          <w:lang w:val="en-US"/>
        </w:rPr>
        <w:t xml:space="preserve"> near gas line.</w:t>
      </w:r>
    </w:p>
    <w:p w14:paraId="62BE1A83" w14:textId="77777777" w:rsidR="00C7107A" w:rsidRDefault="00C7107A" w:rsidP="00C7107A">
      <w:pPr>
        <w:pStyle w:val="ListParagraph"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Asbestos dust while replacing old asbestos sheets</w:t>
      </w:r>
    </w:p>
    <w:p w14:paraId="320C1178" w14:textId="77777777" w:rsidR="00C7107A" w:rsidRPr="00C06E31" w:rsidRDefault="00C7107A" w:rsidP="00C7107A">
      <w:pPr>
        <w:pStyle w:val="ListParagraph"/>
        <w:tabs>
          <w:tab w:val="num" w:pos="720"/>
        </w:tabs>
        <w:spacing w:before="100" w:beforeAutospacing="1" w:after="100" w:afterAutospacing="1"/>
        <w:ind w:left="1080"/>
        <w:jc w:val="both"/>
        <w:rPr>
          <w:rFonts w:ascii="Times New Roman" w:hAnsi="Times New Roman"/>
        </w:rPr>
      </w:pPr>
    </w:p>
    <w:p w14:paraId="1407086E" w14:textId="77777777" w:rsidR="00AA5878" w:rsidRPr="00551D20" w:rsidRDefault="00AA5878" w:rsidP="00AA5878">
      <w:pPr>
        <w:spacing w:before="100" w:beforeAutospacing="1" w:after="100" w:afterAutospacing="1"/>
        <w:jc w:val="both"/>
        <w:rPr>
          <w:b/>
        </w:rPr>
      </w:pPr>
      <w:r w:rsidRPr="00551D20">
        <w:rPr>
          <w:b/>
          <w:bCs/>
        </w:rPr>
        <w:t>Physical Hazard</w:t>
      </w:r>
      <w:r w:rsidRPr="00551D20">
        <w:rPr>
          <w:b/>
        </w:rPr>
        <w:t xml:space="preserve"> –</w:t>
      </w:r>
    </w:p>
    <w:p w14:paraId="6CDB23A6" w14:textId="77777777" w:rsidR="00AA5878" w:rsidRPr="00C06E31" w:rsidRDefault="00AA5878" w:rsidP="00AA587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hAnsi="Times New Roman"/>
          <w:lang w:val="en-US"/>
        </w:rPr>
      </w:pPr>
      <w:r w:rsidRPr="00551D20">
        <w:rPr>
          <w:rFonts w:ascii="Times New Roman" w:hAnsi="Times New Roman"/>
          <w:lang w:val="en-US"/>
        </w:rPr>
        <w:t xml:space="preserve">Fall of objects in eyes </w:t>
      </w:r>
    </w:p>
    <w:p w14:paraId="2DF38048" w14:textId="77777777" w:rsidR="00AA5878" w:rsidRDefault="00AA5878" w:rsidP="00AA587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hAnsi="Times New Roman"/>
          <w:lang w:val="en-US"/>
        </w:rPr>
      </w:pPr>
      <w:r w:rsidRPr="00551D20">
        <w:rPr>
          <w:rFonts w:ascii="Times New Roman" w:hAnsi="Times New Roman"/>
          <w:lang w:val="en-US"/>
        </w:rPr>
        <w:t>Storm, rainfall</w:t>
      </w:r>
    </w:p>
    <w:p w14:paraId="718D1010" w14:textId="77777777" w:rsidR="00AA5878" w:rsidRPr="00551D20" w:rsidRDefault="00AA5878" w:rsidP="00AA5878">
      <w:pPr>
        <w:spacing w:before="100" w:beforeAutospacing="1" w:after="100" w:afterAutospacing="1"/>
        <w:jc w:val="both"/>
      </w:pPr>
      <w:r w:rsidRPr="00551D20">
        <w:rPr>
          <w:b/>
          <w:bCs/>
        </w:rPr>
        <w:t>Electric hazard</w:t>
      </w:r>
      <w:r w:rsidRPr="00551D20">
        <w:t xml:space="preserve">  </w:t>
      </w:r>
    </w:p>
    <w:p w14:paraId="4BAE21B5" w14:textId="77777777" w:rsidR="00AA5878" w:rsidRDefault="00AA5878" w:rsidP="00AA5878">
      <w:pPr>
        <w:pStyle w:val="ListParagraph"/>
        <w:numPr>
          <w:ilvl w:val="0"/>
          <w:numId w:val="14"/>
        </w:numPr>
        <w:tabs>
          <w:tab w:val="num" w:pos="720"/>
        </w:tabs>
        <w:spacing w:before="100" w:beforeAutospacing="1" w:after="100" w:afterAutospacing="1"/>
        <w:jc w:val="both"/>
        <w:rPr>
          <w:rFonts w:ascii="Times New Roman" w:hAnsi="Times New Roman"/>
        </w:rPr>
      </w:pPr>
      <w:r w:rsidRPr="00C06E31">
        <w:rPr>
          <w:rFonts w:ascii="Times New Roman" w:hAnsi="Times New Roman"/>
        </w:rPr>
        <w:t>Electric shock while use of portable drill machine.</w:t>
      </w:r>
    </w:p>
    <w:p w14:paraId="72500C2B" w14:textId="77777777" w:rsidR="00AA5878" w:rsidRDefault="00AA5878" w:rsidP="00AA5878">
      <w:pPr>
        <w:pStyle w:val="Standard"/>
        <w:jc w:val="both"/>
        <w:rPr>
          <w:b/>
        </w:rPr>
      </w:pPr>
      <w:r>
        <w:rPr>
          <w:b/>
        </w:rPr>
        <w:t xml:space="preserve">Human </w:t>
      </w:r>
      <w:r w:rsidRPr="00071B80">
        <w:rPr>
          <w:b/>
        </w:rPr>
        <w:t>Behavioral hazards</w:t>
      </w:r>
    </w:p>
    <w:p w14:paraId="03EFD1A6" w14:textId="77777777" w:rsidR="00AA5878" w:rsidRPr="00071B80" w:rsidRDefault="00AA5878" w:rsidP="00AA5878">
      <w:pPr>
        <w:pStyle w:val="Standard"/>
        <w:numPr>
          <w:ilvl w:val="0"/>
          <w:numId w:val="15"/>
        </w:numPr>
        <w:spacing w:line="360" w:lineRule="auto"/>
        <w:jc w:val="both"/>
      </w:pPr>
      <w:r w:rsidRPr="00071B80">
        <w:t>Casual approach of person</w:t>
      </w:r>
    </w:p>
    <w:p w14:paraId="224A82E1" w14:textId="77777777" w:rsidR="00AA5878" w:rsidRPr="00071B80" w:rsidRDefault="00AA5878" w:rsidP="00AA5878">
      <w:pPr>
        <w:pStyle w:val="Standard"/>
        <w:numPr>
          <w:ilvl w:val="0"/>
          <w:numId w:val="15"/>
        </w:numPr>
        <w:spacing w:line="360" w:lineRule="auto"/>
        <w:jc w:val="both"/>
      </w:pPr>
      <w:r w:rsidRPr="00071B80">
        <w:t>Horse play</w:t>
      </w:r>
    </w:p>
    <w:p w14:paraId="1F8BC6B6" w14:textId="77777777" w:rsidR="00AA5878" w:rsidRPr="00071B80" w:rsidRDefault="00AA5878" w:rsidP="00AA5878">
      <w:pPr>
        <w:pStyle w:val="Standard"/>
        <w:numPr>
          <w:ilvl w:val="0"/>
          <w:numId w:val="15"/>
        </w:numPr>
        <w:spacing w:line="360" w:lineRule="auto"/>
        <w:jc w:val="both"/>
      </w:pPr>
      <w:r w:rsidRPr="00071B80">
        <w:t>working under the influence of alcohol</w:t>
      </w:r>
    </w:p>
    <w:p w14:paraId="155748C9" w14:textId="53881A4E" w:rsidR="00405939" w:rsidRDefault="00AA5878" w:rsidP="009A6710">
      <w:pPr>
        <w:pStyle w:val="Standard"/>
        <w:numPr>
          <w:ilvl w:val="0"/>
          <w:numId w:val="15"/>
        </w:numPr>
        <w:spacing w:line="340" w:lineRule="atLeast"/>
        <w:rPr>
          <w:ins w:id="84" w:author="S Yaswanth" w:date="2022-01-10T08:46:00Z"/>
        </w:rPr>
      </w:pPr>
      <w:r w:rsidRPr="00071B80">
        <w:t>Not usin</w:t>
      </w:r>
      <w:ins w:id="85" w:author="S Yaswanth" w:date="2022-01-10T08:46:00Z">
        <w:r w:rsidR="00405939">
          <w:t>g</w:t>
        </w:r>
      </w:ins>
    </w:p>
    <w:p w14:paraId="7BF1BFAA" w14:textId="0452CE81" w:rsidR="00405939" w:rsidRDefault="00405939" w:rsidP="00405939">
      <w:pPr>
        <w:pStyle w:val="Standard"/>
        <w:spacing w:line="340" w:lineRule="atLeast"/>
        <w:rPr>
          <w:ins w:id="86" w:author="S Yaswanth" w:date="2022-01-10T08:46:00Z"/>
        </w:rPr>
      </w:pPr>
    </w:p>
    <w:p w14:paraId="77C8D425" w14:textId="2FFDAF8A" w:rsidR="00405939" w:rsidRDefault="00405939" w:rsidP="00405939">
      <w:pPr>
        <w:pStyle w:val="Standard"/>
        <w:spacing w:line="340" w:lineRule="atLeast"/>
        <w:rPr>
          <w:ins w:id="87" w:author="S Yaswanth" w:date="2022-01-10T08:46:00Z"/>
        </w:rPr>
      </w:pPr>
    </w:p>
    <w:p w14:paraId="32441E32" w14:textId="7BA0C32E" w:rsidR="00405939" w:rsidRDefault="00405939" w:rsidP="00405939">
      <w:pPr>
        <w:pStyle w:val="Standard"/>
        <w:spacing w:line="340" w:lineRule="atLeast"/>
        <w:rPr>
          <w:ins w:id="88" w:author="S Yaswanth" w:date="2022-01-10T08:46:00Z"/>
        </w:rPr>
      </w:pPr>
    </w:p>
    <w:p w14:paraId="616CAFD9" w14:textId="77777777" w:rsidR="00405939" w:rsidRPr="00071B80" w:rsidRDefault="00405939">
      <w:pPr>
        <w:pStyle w:val="Standard"/>
        <w:spacing w:line="340" w:lineRule="atLeast"/>
        <w:rPr>
          <w:ins w:id="89" w:author="S Yaswanth" w:date="2022-01-10T08:46:00Z"/>
        </w:rPr>
        <w:pPrChange w:id="90" w:author="S Yaswanth" w:date="2022-01-10T08:46:00Z">
          <w:pPr>
            <w:pStyle w:val="Standard"/>
            <w:numPr>
              <w:numId w:val="15"/>
            </w:numPr>
            <w:tabs>
              <w:tab w:val="num" w:pos="720"/>
            </w:tabs>
            <w:spacing w:line="340" w:lineRule="atLeast"/>
            <w:ind w:left="720" w:hanging="360"/>
          </w:pPr>
        </w:pPrChange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405939" w:rsidRPr="00226565" w14:paraId="754EC4FC" w14:textId="77777777" w:rsidTr="00A07CA7">
        <w:trPr>
          <w:trHeight w:val="480"/>
          <w:ins w:id="91" w:author="S Yaswanth" w:date="2022-01-10T08:46:00Z"/>
        </w:trPr>
        <w:tc>
          <w:tcPr>
            <w:tcW w:w="3544" w:type="dxa"/>
            <w:shd w:val="clear" w:color="auto" w:fill="auto"/>
          </w:tcPr>
          <w:p w14:paraId="508FFDDE" w14:textId="27660CBC" w:rsidR="00405939" w:rsidRPr="0045586A" w:rsidRDefault="00405939" w:rsidP="00A07CA7">
            <w:pPr>
              <w:rPr>
                <w:ins w:id="92" w:author="S Yaswanth" w:date="2022-01-10T08:46:00Z"/>
                <w:b/>
                <w:sz w:val="22"/>
                <w:szCs w:val="22"/>
              </w:rPr>
            </w:pPr>
            <w:bookmarkStart w:id="93" w:name="_Hlk92550956"/>
            <w:ins w:id="94" w:author="S Yaswanth" w:date="2022-01-10T08:46:00Z">
              <w:r w:rsidRPr="0045586A">
                <w:rPr>
                  <w:b/>
                  <w:sz w:val="22"/>
                  <w:szCs w:val="22"/>
                </w:rPr>
                <w:t>Prepared By:</w:t>
              </w:r>
              <w:r>
                <w:rPr>
                  <w:b/>
                  <w:sz w:val="22"/>
                  <w:szCs w:val="22"/>
                </w:rPr>
                <w:t xml:space="preserve"> Siddharth Naik</w:t>
              </w:r>
            </w:ins>
          </w:p>
          <w:p w14:paraId="3F0B05FD" w14:textId="77777777" w:rsidR="00405939" w:rsidRPr="0045586A" w:rsidRDefault="00405939" w:rsidP="00A07CA7">
            <w:pPr>
              <w:rPr>
                <w:ins w:id="95" w:author="S Yaswanth" w:date="2022-01-10T08:46:00Z"/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24F19AAC" w14:textId="77777777" w:rsidR="00405939" w:rsidRPr="0045586A" w:rsidRDefault="00405939" w:rsidP="00A07CA7">
            <w:pPr>
              <w:rPr>
                <w:ins w:id="96" w:author="S Yaswanth" w:date="2022-01-10T08:46:00Z"/>
                <w:b/>
                <w:sz w:val="22"/>
                <w:szCs w:val="22"/>
              </w:rPr>
            </w:pPr>
            <w:ins w:id="97" w:author="S Yaswanth" w:date="2022-01-10T08:46:00Z">
              <w:r w:rsidRPr="0045586A">
                <w:rPr>
                  <w:b/>
                  <w:sz w:val="22"/>
                  <w:szCs w:val="22"/>
                </w:rPr>
                <w:t xml:space="preserve">Reviewed By: </w:t>
              </w:r>
              <w:r>
                <w:rPr>
                  <w:b/>
                  <w:sz w:val="22"/>
                  <w:szCs w:val="22"/>
                </w:rPr>
                <w:t>Nellaiappan</w:t>
              </w:r>
            </w:ins>
          </w:p>
          <w:p w14:paraId="63C77134" w14:textId="77777777" w:rsidR="00405939" w:rsidRPr="0045586A" w:rsidRDefault="00405939" w:rsidP="00A07CA7">
            <w:pPr>
              <w:rPr>
                <w:ins w:id="98" w:author="S Yaswanth" w:date="2022-01-10T08:46:00Z"/>
                <w:b/>
                <w:sz w:val="22"/>
                <w:szCs w:val="22"/>
              </w:rPr>
            </w:pPr>
          </w:p>
        </w:tc>
      </w:tr>
      <w:tr w:rsidR="00405939" w:rsidRPr="00226565" w14:paraId="4C4382E2" w14:textId="77777777" w:rsidTr="00A07CA7">
        <w:trPr>
          <w:trHeight w:val="1063"/>
          <w:ins w:id="99" w:author="S Yaswanth" w:date="2022-01-10T08:46:00Z"/>
        </w:trPr>
        <w:tc>
          <w:tcPr>
            <w:tcW w:w="3544" w:type="dxa"/>
            <w:shd w:val="clear" w:color="auto" w:fill="auto"/>
          </w:tcPr>
          <w:p w14:paraId="69E7E35E" w14:textId="77777777" w:rsidR="00405939" w:rsidRDefault="00405939" w:rsidP="00A07CA7">
            <w:pPr>
              <w:rPr>
                <w:ins w:id="100" w:author="S Yaswanth" w:date="2022-01-10T08:46:00Z"/>
                <w:b/>
                <w:sz w:val="22"/>
                <w:szCs w:val="22"/>
              </w:rPr>
            </w:pPr>
            <w:ins w:id="101" w:author="S Yaswanth" w:date="2022-01-10T08:46:00Z">
              <w:r w:rsidRPr="0045586A">
                <w:rPr>
                  <w:b/>
                  <w:sz w:val="22"/>
                  <w:szCs w:val="22"/>
                </w:rPr>
                <w:t>Signature:</w:t>
              </w:r>
            </w:ins>
          </w:p>
          <w:p w14:paraId="000A75AD" w14:textId="77777777" w:rsidR="00405939" w:rsidRDefault="00405939" w:rsidP="00A07CA7">
            <w:pPr>
              <w:rPr>
                <w:ins w:id="102" w:author="S Yaswanth" w:date="2022-01-10T08:46:00Z"/>
                <w:b/>
                <w:sz w:val="22"/>
                <w:szCs w:val="22"/>
              </w:rPr>
            </w:pPr>
          </w:p>
          <w:p w14:paraId="2C51303C" w14:textId="77777777" w:rsidR="00405939" w:rsidRDefault="00405939" w:rsidP="00A07CA7">
            <w:pPr>
              <w:rPr>
                <w:ins w:id="103" w:author="S Yaswanth" w:date="2022-01-10T08:46:00Z"/>
                <w:b/>
                <w:sz w:val="22"/>
                <w:szCs w:val="22"/>
              </w:rPr>
            </w:pPr>
          </w:p>
          <w:p w14:paraId="41B44517" w14:textId="77777777" w:rsidR="00405939" w:rsidRDefault="00405939" w:rsidP="00A07CA7">
            <w:pPr>
              <w:rPr>
                <w:ins w:id="104" w:author="S Yaswanth" w:date="2022-01-10T08:46:00Z"/>
                <w:b/>
                <w:sz w:val="22"/>
                <w:szCs w:val="22"/>
              </w:rPr>
            </w:pPr>
          </w:p>
          <w:p w14:paraId="3BCB5BEC" w14:textId="77777777" w:rsidR="00405939" w:rsidRPr="0045586A" w:rsidRDefault="00405939" w:rsidP="00A07CA7">
            <w:pPr>
              <w:rPr>
                <w:ins w:id="105" w:author="S Yaswanth" w:date="2022-01-10T08:46:00Z"/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3923B0A" w14:textId="77777777" w:rsidR="00405939" w:rsidRPr="0045586A" w:rsidRDefault="00405939" w:rsidP="00A07CA7">
            <w:pPr>
              <w:rPr>
                <w:ins w:id="106" w:author="S Yaswanth" w:date="2022-01-10T08:46:00Z"/>
                <w:b/>
                <w:sz w:val="22"/>
                <w:szCs w:val="22"/>
              </w:rPr>
            </w:pPr>
            <w:ins w:id="107" w:author="S Yaswanth" w:date="2022-01-10T08:46:00Z">
              <w:r w:rsidRPr="0045586A">
                <w:rPr>
                  <w:b/>
                  <w:sz w:val="22"/>
                  <w:szCs w:val="22"/>
                </w:rPr>
                <w:t>Signature:</w:t>
              </w:r>
            </w:ins>
          </w:p>
          <w:p w14:paraId="1BEF9AFE" w14:textId="77777777" w:rsidR="00405939" w:rsidRPr="0045586A" w:rsidRDefault="00405939" w:rsidP="00A07CA7">
            <w:pPr>
              <w:rPr>
                <w:ins w:id="108" w:author="S Yaswanth" w:date="2022-01-10T08:46:00Z"/>
                <w:b/>
                <w:sz w:val="22"/>
                <w:szCs w:val="22"/>
              </w:rPr>
            </w:pPr>
          </w:p>
          <w:p w14:paraId="5219CA21" w14:textId="77777777" w:rsidR="00405939" w:rsidRPr="0045586A" w:rsidRDefault="00405939" w:rsidP="00A07CA7">
            <w:pPr>
              <w:rPr>
                <w:ins w:id="109" w:author="S Yaswanth" w:date="2022-01-10T08:46:00Z"/>
                <w:b/>
                <w:sz w:val="22"/>
                <w:szCs w:val="22"/>
              </w:rPr>
            </w:pPr>
          </w:p>
          <w:p w14:paraId="426C353F" w14:textId="77777777" w:rsidR="00405939" w:rsidRPr="0045586A" w:rsidRDefault="00405939" w:rsidP="00A07CA7">
            <w:pPr>
              <w:rPr>
                <w:ins w:id="110" w:author="S Yaswanth" w:date="2022-01-10T08:46:00Z"/>
                <w:b/>
                <w:sz w:val="22"/>
                <w:szCs w:val="22"/>
              </w:rPr>
            </w:pPr>
          </w:p>
        </w:tc>
      </w:tr>
      <w:tr w:rsidR="00405939" w:rsidRPr="00226565" w14:paraId="75C94E4E" w14:textId="77777777" w:rsidTr="00A07CA7">
        <w:trPr>
          <w:trHeight w:val="167"/>
          <w:ins w:id="111" w:author="S Yaswanth" w:date="2022-01-10T08:46:00Z"/>
        </w:trPr>
        <w:tc>
          <w:tcPr>
            <w:tcW w:w="3544" w:type="dxa"/>
            <w:shd w:val="clear" w:color="auto" w:fill="auto"/>
          </w:tcPr>
          <w:p w14:paraId="5500FF80" w14:textId="2B9117E6" w:rsidR="00405939" w:rsidRPr="0045586A" w:rsidRDefault="00405939" w:rsidP="00A07CA7">
            <w:pPr>
              <w:rPr>
                <w:ins w:id="112" w:author="S Yaswanth" w:date="2022-01-10T08:46:00Z"/>
                <w:b/>
                <w:sz w:val="22"/>
                <w:szCs w:val="22"/>
              </w:rPr>
            </w:pPr>
            <w:ins w:id="113" w:author="S Yaswanth" w:date="2022-01-10T08:46:00Z">
              <w:r w:rsidRPr="0045586A">
                <w:rPr>
                  <w:b/>
                  <w:sz w:val="22"/>
                  <w:szCs w:val="22"/>
                </w:rPr>
                <w:t>Date:</w:t>
              </w:r>
            </w:ins>
            <w:ins w:id="114" w:author="Archana Mandrekar" w:date="2022-12-15T16:50:00Z">
              <w:r w:rsidR="009E7206">
                <w:rPr>
                  <w:b/>
                  <w:sz w:val="22"/>
                  <w:szCs w:val="22"/>
                </w:rPr>
                <w:t>1</w:t>
              </w:r>
            </w:ins>
            <w:ins w:id="115" w:author="S Yaswanth" w:date="2022-01-10T10:02:00Z">
              <w:del w:id="116" w:author="Archana Mandrekar" w:date="2022-12-15T16:50:00Z">
                <w:r w:rsidR="001D779F" w:rsidDel="009E7206">
                  <w:rPr>
                    <w:b/>
                    <w:sz w:val="22"/>
                    <w:szCs w:val="22"/>
                  </w:rPr>
                  <w:delText>3</w:delText>
                </w:r>
              </w:del>
              <w:r w:rsidR="001D779F">
                <w:rPr>
                  <w:b/>
                  <w:sz w:val="22"/>
                  <w:szCs w:val="22"/>
                </w:rPr>
                <w:t>0.</w:t>
              </w:r>
              <w:del w:id="117" w:author="Archana Mandrekar" w:date="2022-12-15T16:50:00Z">
                <w:r w:rsidR="001D779F" w:rsidDel="009E7206">
                  <w:rPr>
                    <w:b/>
                    <w:sz w:val="22"/>
                    <w:szCs w:val="22"/>
                  </w:rPr>
                  <w:delText>05</w:delText>
                </w:r>
              </w:del>
            </w:ins>
            <w:ins w:id="118" w:author="Archana Mandrekar" w:date="2022-12-15T16:50:00Z">
              <w:r w:rsidR="009E7206">
                <w:rPr>
                  <w:b/>
                  <w:sz w:val="22"/>
                  <w:szCs w:val="22"/>
                </w:rPr>
                <w:t>12</w:t>
              </w:r>
            </w:ins>
            <w:ins w:id="119" w:author="S Yaswanth" w:date="2022-01-10T10:02:00Z">
              <w:r w:rsidR="001D779F">
                <w:rPr>
                  <w:b/>
                  <w:sz w:val="22"/>
                  <w:szCs w:val="22"/>
                </w:rPr>
                <w:t>.202</w:t>
              </w:r>
            </w:ins>
            <w:ins w:id="120" w:author="Archana Mandrekar" w:date="2022-12-14T16:46:00Z">
              <w:r w:rsidR="002A048F">
                <w:rPr>
                  <w:b/>
                  <w:sz w:val="22"/>
                  <w:szCs w:val="22"/>
                </w:rPr>
                <w:t>2</w:t>
              </w:r>
            </w:ins>
            <w:ins w:id="121" w:author="S Yaswanth" w:date="2022-01-10T10:02:00Z">
              <w:del w:id="122" w:author="Archana Mandrekar" w:date="2022-12-14T16:46:00Z">
                <w:r w:rsidR="001D779F" w:rsidDel="002A048F">
                  <w:rPr>
                    <w:b/>
                    <w:sz w:val="22"/>
                    <w:szCs w:val="22"/>
                  </w:rPr>
                  <w:delText>1</w:delText>
                </w:r>
              </w:del>
            </w:ins>
          </w:p>
        </w:tc>
        <w:tc>
          <w:tcPr>
            <w:tcW w:w="3685" w:type="dxa"/>
            <w:shd w:val="clear" w:color="auto" w:fill="auto"/>
          </w:tcPr>
          <w:p w14:paraId="2256C4D1" w14:textId="52BEBF06" w:rsidR="00405939" w:rsidRPr="0045586A" w:rsidRDefault="00405939" w:rsidP="00A07CA7">
            <w:pPr>
              <w:rPr>
                <w:ins w:id="123" w:author="S Yaswanth" w:date="2022-01-10T08:46:00Z"/>
                <w:b/>
                <w:sz w:val="22"/>
                <w:szCs w:val="22"/>
              </w:rPr>
            </w:pPr>
            <w:ins w:id="124" w:author="S Yaswanth" w:date="2022-01-10T08:46:00Z">
              <w:r w:rsidRPr="0045586A">
                <w:rPr>
                  <w:b/>
                  <w:sz w:val="22"/>
                  <w:szCs w:val="22"/>
                </w:rPr>
                <w:t>Date:</w:t>
              </w:r>
            </w:ins>
            <w:ins w:id="125" w:author="S Yaswanth" w:date="2022-01-10T10:02:00Z">
              <w:r w:rsidR="001D779F">
                <w:rPr>
                  <w:b/>
                  <w:sz w:val="22"/>
                  <w:szCs w:val="22"/>
                </w:rPr>
                <w:t xml:space="preserve"> </w:t>
              </w:r>
            </w:ins>
            <w:ins w:id="126" w:author="Archana Mandrekar" w:date="2022-12-15T16:50:00Z">
              <w:r w:rsidR="009E7206">
                <w:rPr>
                  <w:b/>
                  <w:sz w:val="22"/>
                  <w:szCs w:val="22"/>
                </w:rPr>
                <w:t>1</w:t>
              </w:r>
            </w:ins>
            <w:ins w:id="127" w:author="S Yaswanth" w:date="2022-01-10T10:02:00Z">
              <w:del w:id="128" w:author="Archana Mandrekar" w:date="2022-12-15T16:50:00Z">
                <w:r w:rsidR="001D779F" w:rsidDel="009E7206">
                  <w:rPr>
                    <w:b/>
                    <w:sz w:val="22"/>
                    <w:szCs w:val="22"/>
                  </w:rPr>
                  <w:delText>3</w:delText>
                </w:r>
              </w:del>
              <w:r w:rsidR="001D779F">
                <w:rPr>
                  <w:b/>
                  <w:sz w:val="22"/>
                  <w:szCs w:val="22"/>
                </w:rPr>
                <w:t>0.0</w:t>
              </w:r>
            </w:ins>
            <w:ins w:id="129" w:author="Archana Mandrekar" w:date="2022-12-15T16:50:00Z">
              <w:r w:rsidR="009E7206">
                <w:rPr>
                  <w:b/>
                  <w:sz w:val="22"/>
                  <w:szCs w:val="22"/>
                </w:rPr>
                <w:t>12.</w:t>
              </w:r>
            </w:ins>
            <w:ins w:id="130" w:author="S Yaswanth" w:date="2022-01-10T10:02:00Z">
              <w:del w:id="131" w:author="Archana Mandrekar" w:date="2022-12-15T16:50:00Z">
                <w:r w:rsidR="001D779F" w:rsidDel="009E7206">
                  <w:rPr>
                    <w:b/>
                    <w:sz w:val="22"/>
                    <w:szCs w:val="22"/>
                  </w:rPr>
                  <w:delText>5.</w:delText>
                </w:r>
              </w:del>
              <w:r w:rsidR="001D779F">
                <w:rPr>
                  <w:b/>
                  <w:sz w:val="22"/>
                  <w:szCs w:val="22"/>
                </w:rPr>
                <w:t>202</w:t>
              </w:r>
            </w:ins>
            <w:ins w:id="132" w:author="Archana Mandrekar" w:date="2022-12-14T16:46:00Z">
              <w:r w:rsidR="002A048F">
                <w:rPr>
                  <w:b/>
                  <w:sz w:val="22"/>
                  <w:szCs w:val="22"/>
                </w:rPr>
                <w:t>2</w:t>
              </w:r>
            </w:ins>
            <w:ins w:id="133" w:author="S Yaswanth" w:date="2022-01-10T10:02:00Z">
              <w:del w:id="134" w:author="Archana Mandrekar" w:date="2022-12-14T16:46:00Z">
                <w:r w:rsidR="001D779F" w:rsidDel="002A048F">
                  <w:rPr>
                    <w:b/>
                    <w:sz w:val="22"/>
                    <w:szCs w:val="22"/>
                  </w:rPr>
                  <w:delText>1</w:delText>
                </w:r>
              </w:del>
            </w:ins>
          </w:p>
        </w:tc>
      </w:tr>
    </w:tbl>
    <w:bookmarkEnd w:id="93"/>
    <w:p w14:paraId="5052E6D8" w14:textId="170E2968" w:rsidR="00AA5878" w:rsidRPr="008E7A3A" w:rsidRDefault="00AA5878">
      <w:pPr>
        <w:pStyle w:val="Standard"/>
        <w:spacing w:line="340" w:lineRule="atLeast"/>
        <w:ind w:left="720"/>
        <w:pPrChange w:id="135" w:author="S Yaswanth" w:date="2022-01-10T08:47:00Z">
          <w:pPr>
            <w:pStyle w:val="Standard"/>
            <w:numPr>
              <w:numId w:val="15"/>
            </w:numPr>
            <w:tabs>
              <w:tab w:val="num" w:pos="720"/>
            </w:tabs>
            <w:spacing w:line="340" w:lineRule="atLeast"/>
            <w:ind w:left="720" w:hanging="360"/>
          </w:pPr>
        </w:pPrChange>
      </w:pPr>
      <w:del w:id="136" w:author="S Yaswanth" w:date="2022-01-10T08:47:00Z">
        <w:r w:rsidRPr="00071B80" w:rsidDel="00405939">
          <w:delText>g PPE’s</w:delText>
        </w:r>
      </w:del>
    </w:p>
    <w:sectPr w:rsidR="00AA5878" w:rsidRPr="008E7A3A" w:rsidSect="00D27C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 w:code="1"/>
      <w:pgMar w:top="864" w:right="1267" w:bottom="8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128D8" w14:textId="77777777" w:rsidR="00CC116B" w:rsidRDefault="00CC116B" w:rsidP="00A66B1E">
      <w:r>
        <w:separator/>
      </w:r>
    </w:p>
  </w:endnote>
  <w:endnote w:type="continuationSeparator" w:id="0">
    <w:p w14:paraId="4C7B6B6B" w14:textId="77777777" w:rsidR="00CC116B" w:rsidRDefault="00CC116B" w:rsidP="00A6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62E5E" w14:textId="77777777" w:rsidR="009E7206" w:rsidRDefault="009E7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30B6" w14:textId="09EB79D8" w:rsidR="00A66B1E" w:rsidRDefault="009E7206" w:rsidP="000269C7">
    <w:pPr>
      <w:pStyle w:val="Footer"/>
      <w:tabs>
        <w:tab w:val="clear" w:pos="4680"/>
        <w:tab w:val="clear" w:pos="9360"/>
        <w:tab w:val="center" w:pos="4838"/>
      </w:tabs>
    </w:pPr>
    <w:r>
      <w:rPr>
        <w:noProof/>
      </w:rPr>
      <w:pict w14:anchorId="29AE0B71">
        <v:shapetype id="_x0000_t202" coordsize="21600,21600" o:spt="202" path="m,l,21600r21600,l21600,xe">
          <v:stroke joinstyle="miter"/>
          <v:path gradientshapeok="t" o:connecttype="rect"/>
        </v:shapetype>
        <v:shape id="MSIPCMaefc4a2b89696856f9363231" o:spid="_x0000_s6145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73593A7D" w14:textId="4125D268" w:rsidR="009E7206" w:rsidRPr="009E7206" w:rsidRDefault="009E7206" w:rsidP="009E7206">
                <w:pPr>
                  <w:jc w:val="center"/>
                  <w:rPr>
                    <w:rFonts w:ascii="Calibri" w:hAnsi="Calibri" w:cs="Calibri"/>
                    <w:color w:val="C0C0C0"/>
                    <w:sz w:val="12"/>
                  </w:rPr>
                </w:pPr>
                <w:r w:rsidRPr="009E7206">
                  <w:rPr>
                    <w:rFonts w:ascii="Calibri" w:hAnsi="Calibri" w:cs="Calibri"/>
                    <w:color w:val="C0C0C0"/>
                    <w:sz w:val="12"/>
                  </w:rPr>
                  <w:t>Sensitivity: Public (C4)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2DC4" w14:textId="77777777" w:rsidR="009E7206" w:rsidRDefault="009E7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E771" w14:textId="77777777" w:rsidR="00CC116B" w:rsidRDefault="00CC116B" w:rsidP="00A66B1E">
      <w:r>
        <w:separator/>
      </w:r>
    </w:p>
  </w:footnote>
  <w:footnote w:type="continuationSeparator" w:id="0">
    <w:p w14:paraId="68323EA4" w14:textId="77777777" w:rsidR="00CC116B" w:rsidRDefault="00CC116B" w:rsidP="00A66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193A" w14:textId="77777777" w:rsidR="009E7206" w:rsidRDefault="009E7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4150" w14:textId="77777777" w:rsidR="009E7206" w:rsidRDefault="009E7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662C" w14:textId="77777777" w:rsidR="009E7206" w:rsidRDefault="009E7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731328"/>
    <w:multiLevelType w:val="hybridMultilevel"/>
    <w:tmpl w:val="4A587038"/>
    <w:lvl w:ilvl="0" w:tplc="40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5442997"/>
    <w:multiLevelType w:val="hybridMultilevel"/>
    <w:tmpl w:val="C82E4A0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09EE1E65"/>
    <w:multiLevelType w:val="hybridMultilevel"/>
    <w:tmpl w:val="9F4EE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846EB"/>
    <w:multiLevelType w:val="hybridMultilevel"/>
    <w:tmpl w:val="73D04B9A"/>
    <w:lvl w:ilvl="0" w:tplc="A2B46C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BF719F1"/>
    <w:multiLevelType w:val="multilevel"/>
    <w:tmpl w:val="9B4E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1D0616A3"/>
    <w:multiLevelType w:val="hybridMultilevel"/>
    <w:tmpl w:val="3FEA6288"/>
    <w:lvl w:ilvl="0" w:tplc="38EC1BA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90348"/>
    <w:multiLevelType w:val="hybridMultilevel"/>
    <w:tmpl w:val="2AA2D8A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0614538"/>
    <w:multiLevelType w:val="hybridMultilevel"/>
    <w:tmpl w:val="5E7C37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C7E49"/>
    <w:multiLevelType w:val="hybridMultilevel"/>
    <w:tmpl w:val="6212C2E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58F334F5"/>
    <w:multiLevelType w:val="hybridMultilevel"/>
    <w:tmpl w:val="C548D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9A6C7C"/>
    <w:multiLevelType w:val="hybridMultilevel"/>
    <w:tmpl w:val="31BA0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73B4C"/>
    <w:multiLevelType w:val="hybridMultilevel"/>
    <w:tmpl w:val="0A640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9E55A5"/>
    <w:multiLevelType w:val="hybridMultilevel"/>
    <w:tmpl w:val="BBF2A6D6"/>
    <w:lvl w:ilvl="0" w:tplc="400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4" w15:restartNumberingAfterBreak="0">
    <w:nsid w:val="73F01BE3"/>
    <w:multiLevelType w:val="hybridMultilevel"/>
    <w:tmpl w:val="08DAFEA0"/>
    <w:lvl w:ilvl="0" w:tplc="40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75A32F4A"/>
    <w:multiLevelType w:val="multilevel"/>
    <w:tmpl w:val="73D04B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5"/>
  </w:num>
  <w:num w:numId="5">
    <w:abstractNumId w:val="2"/>
  </w:num>
  <w:num w:numId="6">
    <w:abstractNumId w:val="9"/>
  </w:num>
  <w:num w:numId="7">
    <w:abstractNumId w:val="10"/>
  </w:num>
  <w:num w:numId="8">
    <w:abstractNumId w:val="3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7"/>
  </w:num>
  <w:num w:numId="14">
    <w:abstractNumId w:val="14"/>
  </w:num>
  <w:num w:numId="15">
    <w:abstractNumId w:val="12"/>
  </w:num>
  <w:num w:numId="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chana Mandrekar">
    <w15:presenceInfo w15:providerId="AD" w15:userId="S::00000603@vedanta.co.in::bc9c1440-b866-4983-957e-d6988d0ac64f"/>
  </w15:person>
  <w15:person w15:author="S Yaswanth">
    <w15:presenceInfo w15:providerId="AD" w15:userId="S::00052252@vedanta.co.in::b6f7a3c7-9f8b-4c9b-bca5-df87ec66c020"/>
  </w15:person>
  <w15:person w15:author="Nellaiappan S">
    <w15:presenceInfo w15:providerId="AD" w15:userId="S::00015499@vedanta.co.in::cac3b02c-c3db-45ba-a2c9-649b3edfa3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noPunctuationKerning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241"/>
    <w:rsid w:val="000269C7"/>
    <w:rsid w:val="001D779F"/>
    <w:rsid w:val="002A048F"/>
    <w:rsid w:val="002E779F"/>
    <w:rsid w:val="003D7B67"/>
    <w:rsid w:val="003E2052"/>
    <w:rsid w:val="00405939"/>
    <w:rsid w:val="004140B5"/>
    <w:rsid w:val="004E4445"/>
    <w:rsid w:val="004F7E02"/>
    <w:rsid w:val="005A27A9"/>
    <w:rsid w:val="005F3245"/>
    <w:rsid w:val="0060379E"/>
    <w:rsid w:val="006F12A9"/>
    <w:rsid w:val="007B0241"/>
    <w:rsid w:val="007E1725"/>
    <w:rsid w:val="00857615"/>
    <w:rsid w:val="008A597C"/>
    <w:rsid w:val="008E2C6B"/>
    <w:rsid w:val="009E7206"/>
    <w:rsid w:val="00A66B1E"/>
    <w:rsid w:val="00A90CD3"/>
    <w:rsid w:val="00AA5878"/>
    <w:rsid w:val="00C13629"/>
    <w:rsid w:val="00C276B5"/>
    <w:rsid w:val="00C54632"/>
    <w:rsid w:val="00C65BDD"/>
    <w:rsid w:val="00C7107A"/>
    <w:rsid w:val="00C8538A"/>
    <w:rsid w:val="00CC116B"/>
    <w:rsid w:val="00D27CAC"/>
    <w:rsid w:val="00D86C04"/>
    <w:rsid w:val="00E554BD"/>
    <w:rsid w:val="00EA318F"/>
    <w:rsid w:val="00EA6EAE"/>
    <w:rsid w:val="00EB2E4A"/>
    <w:rsid w:val="00FB45A5"/>
    <w:rsid w:val="00FD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  <w14:docId w14:val="71B42CAD"/>
  <w15:docId w15:val="{1CC0F3EC-1B87-4D10-AB11-77565112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7C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27CAC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rsid w:val="00D27CAC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basedOn w:val="DefaultParagraphFont"/>
    <w:rsid w:val="00D27C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27CAC"/>
    <w:pPr>
      <w:widowControl w:val="0"/>
      <w:tabs>
        <w:tab w:val="center" w:pos="4320"/>
        <w:tab w:val="right" w:pos="8640"/>
      </w:tabs>
      <w:suppressAutoHyphens/>
    </w:pPr>
    <w:rPr>
      <w:szCs w:val="20"/>
    </w:rPr>
  </w:style>
  <w:style w:type="paragraph" w:styleId="Footer">
    <w:name w:val="footer"/>
    <w:basedOn w:val="Normal"/>
    <w:link w:val="FooterChar"/>
    <w:uiPriority w:val="99"/>
    <w:rsid w:val="00A66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B1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66B1E"/>
    <w:rPr>
      <w:sz w:val="24"/>
    </w:rPr>
  </w:style>
  <w:style w:type="paragraph" w:styleId="BalloonText">
    <w:name w:val="Balloon Text"/>
    <w:basedOn w:val="Normal"/>
    <w:link w:val="BalloonTextChar"/>
    <w:rsid w:val="00A66B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6B1E"/>
    <w:rPr>
      <w:rFonts w:ascii="Tahoma" w:hAnsi="Tahoma" w:cs="Tahoma"/>
      <w:sz w:val="16"/>
      <w:szCs w:val="16"/>
    </w:rPr>
  </w:style>
  <w:style w:type="table" w:customStyle="1" w:styleId="TableGrid4">
    <w:name w:val="Table Grid4"/>
    <w:basedOn w:val="TableNormal"/>
    <w:uiPriority w:val="59"/>
    <w:rsid w:val="000269C7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026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E2C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A5878"/>
    <w:pPr>
      <w:spacing w:after="200" w:line="276" w:lineRule="auto"/>
      <w:ind w:left="720"/>
    </w:pPr>
    <w:rPr>
      <w:rFonts w:ascii="Calibri" w:hAnsi="Calibri"/>
      <w:sz w:val="22"/>
      <w:szCs w:val="22"/>
      <w:lang w:val="en-IN" w:eastAsia="en-IN"/>
    </w:rPr>
  </w:style>
  <w:style w:type="paragraph" w:customStyle="1" w:styleId="Standard">
    <w:name w:val="Standard"/>
    <w:rsid w:val="00AA5878"/>
    <w:rPr>
      <w:snapToGrid w:val="0"/>
      <w:sz w:val="24"/>
    </w:rPr>
  </w:style>
  <w:style w:type="character" w:styleId="PageNumber">
    <w:name w:val="page number"/>
    <w:rsid w:val="00EB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\..\..\departmental%20manual\11%20%20Work%20instruction\WIMAINT24%20CHANGING%20OF%20ROOF%20SHEETS.doc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..\7%20RISK%20ASSESMENT\RA%20WIMAINT24.xl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D3B254-5BC7-43A2-9656-EAC448CC5EA0}"/>
</file>

<file path=customXml/itemProps2.xml><?xml version="1.0" encoding="utf-8"?>
<ds:datastoreItem xmlns:ds="http://schemas.openxmlformats.org/officeDocument/2006/customXml" ds:itemID="{156E4743-0191-4D4C-BD09-0A948A76A9E9}"/>
</file>

<file path=customXml/itemProps3.xml><?xml version="1.0" encoding="utf-8"?>
<ds:datastoreItem xmlns:ds="http://schemas.openxmlformats.org/officeDocument/2006/customXml" ds:itemID="{3596FDDD-F039-469B-9693-798F34565E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5234</CharactersWithSpaces>
  <SharedDoc>false</SharedDoc>
  <HLinks>
    <vt:vector size="12" baseType="variant">
      <vt:variant>
        <vt:i4>8257572</vt:i4>
      </vt:variant>
      <vt:variant>
        <vt:i4>3</vt:i4>
      </vt:variant>
      <vt:variant>
        <vt:i4>0</vt:i4>
      </vt:variant>
      <vt:variant>
        <vt:i4>5</vt:i4>
      </vt:variant>
      <vt:variant>
        <vt:lpwstr>\\Mgr_maint\qehs\ohsas\5 hazard identifaiction and risk assesment master list\7 RISK ASSESMENT\RA WIMAINT24.xls</vt:lpwstr>
      </vt:variant>
      <vt:variant>
        <vt:lpwstr/>
      </vt:variant>
      <vt:variant>
        <vt:i4>7864325</vt:i4>
      </vt:variant>
      <vt:variant>
        <vt:i4>0</vt:i4>
      </vt:variant>
      <vt:variant>
        <vt:i4>0</vt:i4>
      </vt:variant>
      <vt:variant>
        <vt:i4>5</vt:i4>
      </vt:variant>
      <vt:variant>
        <vt:lpwstr>\\Mgr_maint\qehs\departmental manual\11  Work instruction\WIMAINT24 CHANGING OF ROOF SHEETS.doc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creator>sesa</dc:creator>
  <cp:lastModifiedBy>Archana Mandrekar</cp:lastModifiedBy>
  <cp:revision>17</cp:revision>
  <cp:lastPrinted>2000-01-01T00:18:00Z</cp:lastPrinted>
  <dcterms:created xsi:type="dcterms:W3CDTF">2017-06-03T05:26:00Z</dcterms:created>
  <dcterms:modified xsi:type="dcterms:W3CDTF">2022-12-15T11:20:00Z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2022-12-15T11:20:46Z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1fada406-b768-4970-804a-d76883e0175e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797200</vt:r8>
  </property>
  <property fmtid="{D5CDD505-2E9C-101B-9397-08002B2CF9AE}" pid="11" name="_ExtendedDescription">
    <vt:lpwstr/>
  </property>
</Properties>
</file>