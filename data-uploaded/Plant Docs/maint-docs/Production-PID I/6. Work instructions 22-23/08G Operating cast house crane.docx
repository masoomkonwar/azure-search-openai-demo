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1DBF0" w14:textId="77777777" w:rsidR="007E45E9" w:rsidRPr="00806BAB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443F304C" w14:textId="77777777" w:rsidR="0070550E" w:rsidRPr="00806BAB" w:rsidRDefault="00BD6C5B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806BAB">
        <w:rPr>
          <w:rFonts w:ascii="Times New Roman" w:hAnsi="Times New Roman"/>
          <w:b/>
          <w:sz w:val="24"/>
          <w:szCs w:val="24"/>
          <w:u w:val="single"/>
        </w:rPr>
        <w:t xml:space="preserve">WORK </w:t>
      </w:r>
      <w:r w:rsidR="00047010" w:rsidRPr="00806BAB">
        <w:rPr>
          <w:rFonts w:ascii="Times New Roman" w:hAnsi="Times New Roman"/>
          <w:b/>
          <w:sz w:val="24"/>
          <w:szCs w:val="24"/>
          <w:u w:val="single"/>
        </w:rPr>
        <w:t>INSTRUCTIONS FOR</w:t>
      </w:r>
      <w:r w:rsidR="00047010" w:rsidRPr="00806BAB">
        <w:rPr>
          <w:rFonts w:ascii="Times New Roman" w:hAnsi="Times New Roman"/>
        </w:rPr>
        <w:t xml:space="preserve"> </w:t>
      </w:r>
      <w:r w:rsidR="00047010" w:rsidRPr="00806BAB">
        <w:rPr>
          <w:rFonts w:ascii="Times New Roman" w:hAnsi="Times New Roman"/>
          <w:b/>
          <w:sz w:val="24"/>
          <w:szCs w:val="24"/>
          <w:u w:val="single"/>
        </w:rPr>
        <w:t>OPERATING CAST HOUSE CRANE (BF1 &amp; BF2)</w:t>
      </w:r>
    </w:p>
    <w:p w14:paraId="472CB098" w14:textId="77777777" w:rsidR="000E4E6C" w:rsidRPr="00806BAB" w:rsidRDefault="00396915" w:rsidP="00314A11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06BAB">
        <w:rPr>
          <w:rFonts w:ascii="Times New Roman" w:hAnsi="Times New Roman"/>
          <w:b/>
          <w:sz w:val="24"/>
          <w:szCs w:val="24"/>
          <w:u w:val="single"/>
        </w:rPr>
        <w:t>Responsibility</w:t>
      </w:r>
      <w:r w:rsidRPr="00806BAB">
        <w:rPr>
          <w:rFonts w:ascii="Times New Roman" w:hAnsi="Times New Roman"/>
          <w:b/>
          <w:sz w:val="24"/>
          <w:szCs w:val="24"/>
        </w:rPr>
        <w:t>:</w:t>
      </w:r>
      <w:r w:rsidR="001A1398" w:rsidRPr="00806BAB">
        <w:rPr>
          <w:rFonts w:ascii="Times New Roman" w:hAnsi="Times New Roman"/>
          <w:b/>
          <w:sz w:val="24"/>
          <w:szCs w:val="24"/>
        </w:rPr>
        <w:t xml:space="preserve"> </w:t>
      </w:r>
      <w:r w:rsidR="0082210B" w:rsidRPr="00806BAB">
        <w:rPr>
          <w:rFonts w:ascii="Times New Roman" w:hAnsi="Times New Roman"/>
          <w:b/>
          <w:sz w:val="24"/>
          <w:szCs w:val="24"/>
        </w:rPr>
        <w:t>Furnace In charge/Foreman/Sr.</w:t>
      </w:r>
      <w:r w:rsidR="00C5242F" w:rsidRPr="00806BAB">
        <w:rPr>
          <w:rFonts w:ascii="Times New Roman" w:hAnsi="Times New Roman"/>
          <w:b/>
          <w:sz w:val="24"/>
          <w:szCs w:val="24"/>
        </w:rPr>
        <w:t xml:space="preserve"> </w:t>
      </w:r>
      <w:r w:rsidR="00E35696" w:rsidRPr="00806BAB">
        <w:rPr>
          <w:rFonts w:ascii="Times New Roman" w:hAnsi="Times New Roman"/>
          <w:b/>
          <w:sz w:val="24"/>
          <w:szCs w:val="24"/>
        </w:rPr>
        <w:t>Tap hole</w:t>
      </w:r>
      <w:r w:rsidR="0082210B" w:rsidRPr="00806BAB">
        <w:rPr>
          <w:rFonts w:ascii="Times New Roman" w:hAnsi="Times New Roman"/>
          <w:b/>
          <w:sz w:val="24"/>
          <w:szCs w:val="24"/>
        </w:rPr>
        <w:t xml:space="preserve"> Operator</w:t>
      </w:r>
    </w:p>
    <w:p w14:paraId="187FA105" w14:textId="77777777" w:rsidR="00790759" w:rsidRPr="00806BAB" w:rsidRDefault="00790759" w:rsidP="00790759">
      <w:pPr>
        <w:rPr>
          <w:rFonts w:ascii="Times New Roman" w:hAnsi="Times New Roman"/>
          <w:b/>
          <w:sz w:val="24"/>
        </w:rPr>
      </w:pPr>
      <w:r w:rsidRPr="00806BAB">
        <w:rPr>
          <w:rFonts w:ascii="Times New Roman" w:hAnsi="Times New Roman"/>
          <w:b/>
          <w:sz w:val="24"/>
        </w:rPr>
        <w:t>Identified Hazards:</w:t>
      </w:r>
    </w:p>
    <w:p w14:paraId="73510292" w14:textId="77777777" w:rsidR="00152F06" w:rsidRPr="001B0E3E" w:rsidRDefault="0082210B" w:rsidP="00E84B98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806BAB">
        <w:rPr>
          <w:snapToGrid w:val="0"/>
          <w:color w:val="000000"/>
          <w:sz w:val="14"/>
          <w:szCs w:val="14"/>
        </w:rPr>
        <w:t xml:space="preserve"> </w:t>
      </w:r>
      <w:r w:rsidR="00152F06" w:rsidRPr="001B0E3E">
        <w:rPr>
          <w:rFonts w:ascii="Cambria" w:hAnsi="Cambria"/>
          <w:snapToGrid w:val="0"/>
          <w:color w:val="000000"/>
        </w:rPr>
        <w:t>Fall of a person</w:t>
      </w:r>
    </w:p>
    <w:p w14:paraId="05DC9F5E" w14:textId="77777777" w:rsidR="00152F06" w:rsidRPr="001B0E3E" w:rsidRDefault="00152F06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1B0E3E">
        <w:rPr>
          <w:rFonts w:ascii="Cambria" w:hAnsi="Cambria"/>
          <w:snapToGrid w:val="0"/>
          <w:color w:val="000000"/>
        </w:rPr>
        <w:t>Fall of jam tray</w:t>
      </w:r>
    </w:p>
    <w:p w14:paraId="7BDA843B" w14:textId="77777777" w:rsidR="00152F06" w:rsidRPr="001B0E3E" w:rsidRDefault="00152F06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1B0E3E">
        <w:rPr>
          <w:rFonts w:ascii="Cambria" w:hAnsi="Cambria"/>
          <w:snapToGrid w:val="0"/>
          <w:color w:val="000000"/>
        </w:rPr>
        <w:t>Snapping of wire rope</w:t>
      </w:r>
    </w:p>
    <w:p w14:paraId="090FB649" w14:textId="77777777" w:rsidR="00152F06" w:rsidRPr="001B0E3E" w:rsidRDefault="00152F06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b/>
          <w:u w:val="single"/>
        </w:rPr>
      </w:pPr>
      <w:r w:rsidRPr="001B0E3E">
        <w:rPr>
          <w:rFonts w:ascii="Cambria" w:hAnsi="Cambria"/>
          <w:snapToGrid w:val="0"/>
          <w:color w:val="000000"/>
        </w:rPr>
        <w:t>Impact of tray to the personnel moving around</w:t>
      </w:r>
    </w:p>
    <w:p w14:paraId="3AD0C2E5" w14:textId="77777777" w:rsidR="00152F06" w:rsidRPr="001B0E3E" w:rsidRDefault="00152F06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b/>
          <w:u w:val="single"/>
        </w:rPr>
      </w:pPr>
      <w:r w:rsidRPr="001B0E3E">
        <w:rPr>
          <w:rFonts w:ascii="Cambria" w:hAnsi="Cambria"/>
          <w:snapToGrid w:val="0"/>
          <w:color w:val="000000"/>
        </w:rPr>
        <w:t>Fall of material from top</w:t>
      </w:r>
    </w:p>
    <w:p w14:paraId="75D1A3C1" w14:textId="77777777" w:rsidR="00152F06" w:rsidRPr="001B0E3E" w:rsidRDefault="00152F06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1B0E3E">
        <w:rPr>
          <w:rFonts w:ascii="Cambria" w:hAnsi="Cambria"/>
          <w:snapToGrid w:val="0"/>
        </w:rPr>
        <w:t>Electric shock</w:t>
      </w:r>
    </w:p>
    <w:p w14:paraId="068417C8" w14:textId="77777777" w:rsidR="00152F06" w:rsidRPr="001B0E3E" w:rsidRDefault="00152F06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snapToGrid w:val="0"/>
        </w:rPr>
      </w:pPr>
      <w:proofErr w:type="spellStart"/>
      <w:proofErr w:type="gramStart"/>
      <w:r w:rsidRPr="001B0E3E">
        <w:rPr>
          <w:rFonts w:ascii="Cambria" w:hAnsi="Cambria"/>
          <w:snapToGrid w:val="0"/>
        </w:rPr>
        <w:t>Non use</w:t>
      </w:r>
      <w:proofErr w:type="spellEnd"/>
      <w:proofErr w:type="gramEnd"/>
      <w:r w:rsidRPr="001B0E3E">
        <w:rPr>
          <w:rFonts w:ascii="Cambria" w:hAnsi="Cambria"/>
          <w:snapToGrid w:val="0"/>
        </w:rPr>
        <w:t xml:space="preserve"> work instruction</w:t>
      </w:r>
      <w:r w:rsidR="007F2D8F">
        <w:rPr>
          <w:rFonts w:ascii="Cambria" w:hAnsi="Cambria"/>
          <w:snapToGrid w:val="0"/>
        </w:rPr>
        <w:t>, PPE</w:t>
      </w:r>
    </w:p>
    <w:p w14:paraId="14910017" w14:textId="77777777" w:rsidR="00152F06" w:rsidRPr="001B0E3E" w:rsidRDefault="00152F06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1B0E3E">
        <w:rPr>
          <w:rFonts w:ascii="Cambria" w:hAnsi="Cambria"/>
          <w:snapToGrid w:val="0"/>
        </w:rPr>
        <w:t>Improper house keeping</w:t>
      </w:r>
    </w:p>
    <w:p w14:paraId="19BD412F" w14:textId="77777777" w:rsidR="00152F06" w:rsidRPr="001B0E3E" w:rsidRDefault="00152F06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1B0E3E">
        <w:rPr>
          <w:rFonts w:ascii="Cambria" w:hAnsi="Cambria"/>
          <w:snapToGrid w:val="0"/>
        </w:rPr>
        <w:t>Inadequate local lighting</w:t>
      </w:r>
    </w:p>
    <w:p w14:paraId="0C7A5EDA" w14:textId="77777777" w:rsidR="00152F06" w:rsidRPr="001B0E3E" w:rsidRDefault="00152F06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1B0E3E">
        <w:rPr>
          <w:rFonts w:ascii="Cambria" w:hAnsi="Cambria"/>
          <w:snapToGrid w:val="0"/>
        </w:rPr>
        <w:t xml:space="preserve">Ignoring the person &amp; </w:t>
      </w:r>
      <w:r w:rsidR="00E84B98" w:rsidRPr="001B0E3E">
        <w:rPr>
          <w:rFonts w:ascii="Cambria" w:hAnsi="Cambria"/>
          <w:snapToGrid w:val="0"/>
        </w:rPr>
        <w:t>equipment</w:t>
      </w:r>
      <w:r w:rsidRPr="001B0E3E">
        <w:rPr>
          <w:rFonts w:ascii="Cambria" w:hAnsi="Cambria"/>
          <w:snapToGrid w:val="0"/>
        </w:rPr>
        <w:t xml:space="preserve"> on the way of crane operation</w:t>
      </w:r>
    </w:p>
    <w:p w14:paraId="4D957C34" w14:textId="77777777" w:rsidR="00152F06" w:rsidRPr="001B0E3E" w:rsidRDefault="00152F06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</w:rPr>
      </w:pPr>
      <w:r w:rsidRPr="001B0E3E">
        <w:rPr>
          <w:rFonts w:ascii="Cambria" w:hAnsi="Cambria"/>
        </w:rPr>
        <w:t>Lifting the material more than its capacity</w:t>
      </w:r>
    </w:p>
    <w:p w14:paraId="7ACABAC4" w14:textId="77777777" w:rsidR="00152F06" w:rsidRPr="001B0E3E" w:rsidRDefault="00152F06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1B0E3E">
        <w:rPr>
          <w:rFonts w:ascii="Cambria" w:hAnsi="Cambria"/>
          <w:snapToGrid w:val="0"/>
        </w:rPr>
        <w:t>heat</w:t>
      </w:r>
    </w:p>
    <w:p w14:paraId="4E6BF646" w14:textId="77777777" w:rsidR="00152F06" w:rsidRPr="001B0E3E" w:rsidRDefault="00152F06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1B0E3E">
        <w:rPr>
          <w:rFonts w:ascii="Cambria" w:hAnsi="Cambria"/>
          <w:snapToGrid w:val="0"/>
        </w:rPr>
        <w:t>Dust inhalation causing lung diseases</w:t>
      </w:r>
    </w:p>
    <w:p w14:paraId="1ED3CC0D" w14:textId="77777777" w:rsidR="00152F06" w:rsidRPr="001B0E3E" w:rsidRDefault="00152F06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1B0E3E">
        <w:rPr>
          <w:rFonts w:ascii="Cambria" w:hAnsi="Cambria"/>
          <w:snapToGrid w:val="0"/>
        </w:rPr>
        <w:t>Burning due to contact with hot debris</w:t>
      </w:r>
    </w:p>
    <w:p w14:paraId="3E47C26C" w14:textId="77777777" w:rsidR="00152F06" w:rsidRPr="001B0E3E" w:rsidRDefault="00152F06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1B0E3E">
        <w:rPr>
          <w:rFonts w:ascii="Cambria" w:hAnsi="Cambria"/>
          <w:snapToGrid w:val="0"/>
        </w:rPr>
        <w:t>Pinching between wire rope and pull</w:t>
      </w:r>
      <w:r>
        <w:rPr>
          <w:rFonts w:ascii="Cambria" w:hAnsi="Cambria"/>
          <w:snapToGrid w:val="0"/>
        </w:rPr>
        <w:t>e</w:t>
      </w:r>
      <w:r w:rsidRPr="001B0E3E">
        <w:rPr>
          <w:rFonts w:ascii="Cambria" w:hAnsi="Cambria"/>
          <w:snapToGrid w:val="0"/>
        </w:rPr>
        <w:t>y</w:t>
      </w:r>
    </w:p>
    <w:p w14:paraId="61FA8FCF" w14:textId="77777777" w:rsidR="00152F06" w:rsidRPr="001B0E3E" w:rsidRDefault="00152F06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1B0E3E">
        <w:rPr>
          <w:rFonts w:ascii="Cambria" w:hAnsi="Cambria"/>
          <w:snapToGrid w:val="0"/>
        </w:rPr>
        <w:t>Poor illumination</w:t>
      </w:r>
    </w:p>
    <w:p w14:paraId="646BEB96" w14:textId="77777777" w:rsidR="00152F06" w:rsidRDefault="00152F06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94352D">
        <w:rPr>
          <w:rFonts w:ascii="Cambria" w:hAnsi="Cambria"/>
          <w:snapToGrid w:val="0"/>
        </w:rPr>
        <w:t>Loosening of hook lock plate bolt</w:t>
      </w:r>
    </w:p>
    <w:p w14:paraId="1B39CF35" w14:textId="77777777" w:rsidR="00152F06" w:rsidRPr="00423CA8" w:rsidRDefault="00152F06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snapToGrid w:val="0"/>
          <w:color w:val="000000" w:themeColor="text1"/>
        </w:rPr>
      </w:pPr>
      <w:r w:rsidRPr="00423CA8">
        <w:rPr>
          <w:rFonts w:ascii="Cambria" w:hAnsi="Cambria"/>
          <w:snapToGrid w:val="0"/>
          <w:color w:val="000000" w:themeColor="text1"/>
        </w:rPr>
        <w:t>Contact of person with crane tray</w:t>
      </w:r>
    </w:p>
    <w:p w14:paraId="13CEE572" w14:textId="77777777" w:rsidR="00152F06" w:rsidRPr="00423CA8" w:rsidRDefault="00152F06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snapToGrid w:val="0"/>
          <w:color w:val="000000" w:themeColor="text1"/>
        </w:rPr>
      </w:pPr>
      <w:r w:rsidRPr="00423CA8">
        <w:rPr>
          <w:rFonts w:ascii="Cambria" w:hAnsi="Cambria"/>
          <w:snapToGrid w:val="0"/>
          <w:color w:val="000000" w:themeColor="text1"/>
        </w:rPr>
        <w:t>Entry of foreign particles in eye</w:t>
      </w:r>
    </w:p>
    <w:p w14:paraId="0344FAF1" w14:textId="77777777" w:rsidR="00152F06" w:rsidRPr="00423CA8" w:rsidRDefault="00152F06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snapToGrid w:val="0"/>
          <w:color w:val="000000" w:themeColor="text1"/>
        </w:rPr>
      </w:pPr>
      <w:r w:rsidRPr="00423CA8">
        <w:rPr>
          <w:rFonts w:ascii="Cambria" w:hAnsi="Cambria"/>
          <w:snapToGrid w:val="0"/>
          <w:color w:val="000000" w:themeColor="text1"/>
        </w:rPr>
        <w:t>Over traveling of crane</w:t>
      </w:r>
    </w:p>
    <w:p w14:paraId="085BAFB1" w14:textId="77777777" w:rsidR="00152F06" w:rsidRPr="00423CA8" w:rsidRDefault="00152F06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snapToGrid w:val="0"/>
          <w:color w:val="000000" w:themeColor="text1"/>
        </w:rPr>
      </w:pPr>
      <w:r w:rsidRPr="00423CA8">
        <w:rPr>
          <w:rFonts w:ascii="Cambria" w:hAnsi="Cambria"/>
          <w:snapToGrid w:val="0"/>
          <w:color w:val="000000" w:themeColor="text1"/>
        </w:rPr>
        <w:t>In operative limit switch</w:t>
      </w:r>
    </w:p>
    <w:p w14:paraId="406FDF5D" w14:textId="6313029E" w:rsidR="00423CA8" w:rsidRDefault="00423CA8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7F2D8F">
        <w:rPr>
          <w:rFonts w:ascii="Cambria" w:hAnsi="Cambria"/>
          <w:snapToGrid w:val="0"/>
        </w:rPr>
        <w:t>Impaired vision due to glare of hot metal</w:t>
      </w:r>
    </w:p>
    <w:p w14:paraId="6B5841C2" w14:textId="271BCE52" w:rsidR="006A5086" w:rsidRDefault="006A5086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>Fall of cast house crane bucket.</w:t>
      </w:r>
    </w:p>
    <w:p w14:paraId="1ED8B6E3" w14:textId="3207A592" w:rsidR="0082210B" w:rsidRPr="006A5086" w:rsidRDefault="0082210B" w:rsidP="006A5086">
      <w:pPr>
        <w:pStyle w:val="WW-BodyText2"/>
        <w:spacing w:before="3" w:line="340" w:lineRule="atLeast"/>
        <w:ind w:left="990"/>
        <w:jc w:val="left"/>
        <w:rPr>
          <w:rFonts w:ascii="Cambria" w:hAnsi="Cambria"/>
          <w:snapToGrid w:val="0"/>
        </w:rPr>
      </w:pPr>
    </w:p>
    <w:p w14:paraId="7AECF149" w14:textId="77777777" w:rsidR="0082210B" w:rsidRPr="00806BAB" w:rsidRDefault="0082210B" w:rsidP="0082210B">
      <w:pPr>
        <w:pStyle w:val="WW-BodyText2"/>
        <w:spacing w:before="3" w:line="340" w:lineRule="atLeast"/>
        <w:ind w:left="420"/>
        <w:jc w:val="left"/>
        <w:rPr>
          <w:lang w:val="en-IN"/>
        </w:rPr>
      </w:pPr>
      <w:r w:rsidRPr="00806BAB">
        <w:rPr>
          <w:b/>
          <w:bCs/>
          <w:snapToGrid w:val="0"/>
          <w:color w:val="000000"/>
        </w:rPr>
        <w:t>Human Hazards:</w:t>
      </w:r>
    </w:p>
    <w:p w14:paraId="6EF18104" w14:textId="77777777" w:rsidR="0082210B" w:rsidRPr="00806BAB" w:rsidRDefault="007F2D8F" w:rsidP="0082210B">
      <w:pPr>
        <w:pStyle w:val="WW-BodyText2"/>
        <w:spacing w:before="3" w:line="340" w:lineRule="atLeast"/>
        <w:ind w:left="780" w:hanging="360"/>
        <w:jc w:val="left"/>
        <w:rPr>
          <w:lang w:val="en-IN"/>
        </w:rPr>
      </w:pPr>
      <w:r>
        <w:t>1</w:t>
      </w:r>
      <w:r w:rsidR="0082210B" w:rsidRPr="00806BAB">
        <w:t>.</w:t>
      </w:r>
      <w:r w:rsidR="0082210B" w:rsidRPr="00806BAB">
        <w:rPr>
          <w:sz w:val="14"/>
          <w:szCs w:val="14"/>
        </w:rPr>
        <w:t xml:space="preserve">    </w:t>
      </w:r>
      <w:r w:rsidR="0082210B" w:rsidRPr="00806BAB">
        <w:rPr>
          <w:snapToGrid w:val="0"/>
          <w:color w:val="000000"/>
        </w:rPr>
        <w:t xml:space="preserve"> Oblong operation</w:t>
      </w:r>
    </w:p>
    <w:p w14:paraId="41EF6E44" w14:textId="77777777" w:rsidR="0082210B" w:rsidRPr="00806BAB" w:rsidRDefault="0082210B" w:rsidP="0082210B">
      <w:pPr>
        <w:pStyle w:val="WW-BodyText2"/>
        <w:spacing w:before="3" w:line="340" w:lineRule="atLeast"/>
        <w:jc w:val="left"/>
        <w:rPr>
          <w:lang w:val="en-IN"/>
        </w:rPr>
      </w:pPr>
      <w:r w:rsidRPr="00806BAB">
        <w:t> </w:t>
      </w:r>
    </w:p>
    <w:p w14:paraId="1965EB44" w14:textId="77777777" w:rsidR="0082210B" w:rsidRPr="00806BAB" w:rsidRDefault="0082210B" w:rsidP="0082210B">
      <w:pPr>
        <w:pStyle w:val="WW-BodyText2"/>
        <w:spacing w:before="3" w:line="340" w:lineRule="atLeast"/>
        <w:jc w:val="left"/>
        <w:rPr>
          <w:lang w:val="en-IN"/>
        </w:rPr>
      </w:pPr>
      <w:r w:rsidRPr="00806BAB">
        <w:rPr>
          <w:b/>
          <w:bCs/>
          <w:u w:val="single"/>
        </w:rPr>
        <w:t>Significant Aspect</w:t>
      </w:r>
    </w:p>
    <w:p w14:paraId="75FF4AE5" w14:textId="27325011" w:rsidR="0082210B" w:rsidRPr="00806BAB" w:rsidRDefault="0082210B" w:rsidP="0082210B">
      <w:pPr>
        <w:pStyle w:val="WW-BodyText2"/>
        <w:spacing w:before="3" w:line="340" w:lineRule="atLeast"/>
        <w:ind w:left="360" w:hanging="360"/>
        <w:jc w:val="left"/>
        <w:rPr>
          <w:lang w:val="en-IN"/>
        </w:rPr>
      </w:pPr>
      <w:r w:rsidRPr="00806BAB">
        <w:t>1.</w:t>
      </w:r>
      <w:r w:rsidRPr="00806BAB">
        <w:rPr>
          <w:sz w:val="14"/>
          <w:szCs w:val="14"/>
        </w:rPr>
        <w:t xml:space="preserve">      </w:t>
      </w:r>
      <w:r w:rsidRPr="00806BAB">
        <w:t xml:space="preserve">Noise </w:t>
      </w:r>
      <w:r w:rsidR="00C97DA9">
        <w:t>generation</w:t>
      </w:r>
      <w:r w:rsidRPr="00806BAB">
        <w:t xml:space="preserve"> </w:t>
      </w:r>
    </w:p>
    <w:p w14:paraId="5DE92010" w14:textId="598BE95B" w:rsidR="0082210B" w:rsidRPr="00806BAB" w:rsidRDefault="0082210B" w:rsidP="0082210B">
      <w:pPr>
        <w:pStyle w:val="WW-BodyText2"/>
        <w:spacing w:before="3" w:line="340" w:lineRule="atLeast"/>
        <w:ind w:left="360" w:hanging="360"/>
        <w:jc w:val="left"/>
        <w:rPr>
          <w:lang w:val="en-IN"/>
        </w:rPr>
      </w:pPr>
      <w:r w:rsidRPr="00806BAB">
        <w:t>2.</w:t>
      </w:r>
      <w:r w:rsidRPr="00806BAB">
        <w:rPr>
          <w:sz w:val="14"/>
          <w:szCs w:val="14"/>
        </w:rPr>
        <w:t xml:space="preserve">      </w:t>
      </w:r>
      <w:r w:rsidR="00C97DA9">
        <w:t>Energy consumption</w:t>
      </w:r>
    </w:p>
    <w:p w14:paraId="537FDCCE" w14:textId="0A07E6ED" w:rsidR="0082210B" w:rsidRPr="00806BAB" w:rsidRDefault="0082210B" w:rsidP="00C97DA9">
      <w:pPr>
        <w:pStyle w:val="WW-BodyText2"/>
        <w:spacing w:before="3" w:line="340" w:lineRule="atLeast"/>
        <w:jc w:val="left"/>
      </w:pPr>
    </w:p>
    <w:p w14:paraId="6B46A040" w14:textId="77777777" w:rsidR="003715C5" w:rsidRPr="00806BAB" w:rsidRDefault="003715C5" w:rsidP="0082210B">
      <w:pPr>
        <w:pStyle w:val="WW-BodyText2"/>
        <w:spacing w:before="3" w:line="340" w:lineRule="atLeast"/>
        <w:ind w:left="360" w:hanging="360"/>
        <w:jc w:val="left"/>
      </w:pPr>
    </w:p>
    <w:p w14:paraId="0F7EBA27" w14:textId="77777777" w:rsidR="00EC156B" w:rsidRDefault="00EC156B" w:rsidP="0082210B">
      <w:pPr>
        <w:pStyle w:val="WW-BodyText2"/>
        <w:spacing w:before="3" w:line="340" w:lineRule="atLeast"/>
        <w:ind w:left="360" w:hanging="360"/>
        <w:jc w:val="left"/>
      </w:pPr>
    </w:p>
    <w:p w14:paraId="0BB82A3C" w14:textId="77777777" w:rsidR="00EC156B" w:rsidRDefault="00EC156B" w:rsidP="0082210B">
      <w:pPr>
        <w:pStyle w:val="WW-BodyText2"/>
        <w:spacing w:before="3" w:line="340" w:lineRule="atLeast"/>
        <w:ind w:left="360" w:hanging="360"/>
        <w:jc w:val="left"/>
      </w:pPr>
    </w:p>
    <w:p w14:paraId="3338FEE3" w14:textId="77777777" w:rsidR="003715C5" w:rsidRPr="00EC156B" w:rsidRDefault="00B854E8" w:rsidP="0082210B">
      <w:pPr>
        <w:pStyle w:val="WW-BodyText2"/>
        <w:spacing w:before="3" w:line="340" w:lineRule="atLeast"/>
        <w:ind w:left="360" w:hanging="360"/>
        <w:jc w:val="left"/>
        <w:rPr>
          <w:b/>
        </w:rPr>
      </w:pPr>
      <w:r w:rsidRPr="00EC156B">
        <w:rPr>
          <w:b/>
        </w:rPr>
        <w:t>Nonstandard</w:t>
      </w:r>
      <w:r w:rsidR="003715C5" w:rsidRPr="00EC156B">
        <w:rPr>
          <w:b/>
        </w:rPr>
        <w:t xml:space="preserve"> tools</w:t>
      </w:r>
    </w:p>
    <w:p w14:paraId="2C97220F" w14:textId="77777777" w:rsidR="00EC156B" w:rsidRPr="00EC156B" w:rsidRDefault="00EC156B" w:rsidP="00EC156B">
      <w:pPr>
        <w:pStyle w:val="WW-BodyText2"/>
        <w:spacing w:before="3" w:line="340" w:lineRule="atLeast"/>
        <w:ind w:left="720"/>
        <w:jc w:val="left"/>
        <w:rPr>
          <w:b/>
          <w:lang w:val="en-IN"/>
        </w:rPr>
      </w:pPr>
    </w:p>
    <w:p w14:paraId="3D0259E3" w14:textId="77777777" w:rsidR="003715C5" w:rsidRPr="00806BAB" w:rsidRDefault="00B854E8" w:rsidP="00F304E3">
      <w:pPr>
        <w:pStyle w:val="WW-BodyText2"/>
        <w:numPr>
          <w:ilvl w:val="0"/>
          <w:numId w:val="50"/>
        </w:numPr>
        <w:spacing w:before="3" w:line="340" w:lineRule="atLeast"/>
        <w:jc w:val="left"/>
        <w:rPr>
          <w:lang w:val="en-IN"/>
        </w:rPr>
      </w:pPr>
      <w:r w:rsidRPr="00806BAB">
        <w:t>H</w:t>
      </w:r>
      <w:r w:rsidR="003715C5" w:rsidRPr="00806BAB">
        <w:t>ook</w:t>
      </w:r>
    </w:p>
    <w:p w14:paraId="1E3F3B66" w14:textId="77777777" w:rsidR="0082210B" w:rsidRPr="00806BAB" w:rsidRDefault="0082210B" w:rsidP="0082210B">
      <w:pPr>
        <w:pStyle w:val="WW-BodyText2"/>
        <w:spacing w:before="3" w:line="340" w:lineRule="atLeast"/>
        <w:jc w:val="left"/>
      </w:pPr>
      <w:r w:rsidRPr="00806BAB">
        <w:t> </w:t>
      </w:r>
      <w:r w:rsidR="003715C5" w:rsidRPr="00806BAB">
        <w:rPr>
          <w:noProof/>
        </w:rPr>
        <w:drawing>
          <wp:inline distT="0" distB="0" distL="0" distR="0" wp14:anchorId="4B61BAE4" wp14:editId="7F4B87C1">
            <wp:extent cx="2838450" cy="1590675"/>
            <wp:effectExtent l="0" t="0" r="0" b="9525"/>
            <wp:docPr id="2" name="Picture 2" descr="C:\Users\bf1\Desktop\GetFileAttach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f1\Desktop\GetFileAttachmen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67B0A" w14:textId="77777777" w:rsidR="003715C5" w:rsidRPr="00806BAB" w:rsidRDefault="00B854E8" w:rsidP="00F304E3">
      <w:pPr>
        <w:pStyle w:val="WW-BodyText2"/>
        <w:numPr>
          <w:ilvl w:val="0"/>
          <w:numId w:val="50"/>
        </w:numPr>
        <w:spacing w:before="3" w:line="340" w:lineRule="atLeast"/>
        <w:jc w:val="left"/>
        <w:rPr>
          <w:lang w:val="en-IN"/>
        </w:rPr>
      </w:pPr>
      <w:proofErr w:type="spellStart"/>
      <w:r w:rsidRPr="00806BAB">
        <w:t>P</w:t>
      </w:r>
      <w:r w:rsidR="003715C5" w:rsidRPr="00806BAB">
        <w:t>owda</w:t>
      </w:r>
      <w:proofErr w:type="spellEnd"/>
    </w:p>
    <w:p w14:paraId="113B1750" w14:textId="77777777" w:rsidR="003715C5" w:rsidRPr="00806BAB" w:rsidRDefault="003715C5" w:rsidP="00F304E3">
      <w:pPr>
        <w:pStyle w:val="WW-BodyText2"/>
        <w:spacing w:before="3" w:line="340" w:lineRule="atLeast"/>
        <w:ind w:left="720"/>
        <w:jc w:val="left"/>
        <w:rPr>
          <w:lang w:val="en-IN"/>
        </w:rPr>
      </w:pPr>
      <w:r w:rsidRPr="00806BAB">
        <w:rPr>
          <w:noProof/>
        </w:rPr>
        <w:drawing>
          <wp:inline distT="0" distB="0" distL="0" distR="0" wp14:anchorId="0FA3E988" wp14:editId="1E42C7F9">
            <wp:extent cx="2404533" cy="1352550"/>
            <wp:effectExtent l="0" t="0" r="0" b="0"/>
            <wp:docPr id="3" name="Picture 3" descr="C:\Users\bf1\Desktop\GetFileAttach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f1\Desktop\GetFileAttachmen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533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A0219" w14:textId="77777777" w:rsidR="003715C5" w:rsidRPr="00806BAB" w:rsidRDefault="00B854E8" w:rsidP="00F304E3">
      <w:pPr>
        <w:pStyle w:val="WW-BodyText2"/>
        <w:numPr>
          <w:ilvl w:val="0"/>
          <w:numId w:val="50"/>
        </w:numPr>
        <w:spacing w:before="3" w:line="340" w:lineRule="atLeast"/>
        <w:jc w:val="left"/>
        <w:rPr>
          <w:lang w:val="en-IN"/>
        </w:rPr>
      </w:pPr>
      <w:r w:rsidRPr="00806BAB">
        <w:rPr>
          <w:lang w:val="en-IN"/>
        </w:rPr>
        <w:t>M</w:t>
      </w:r>
      <w:r w:rsidR="003715C5" w:rsidRPr="00806BAB">
        <w:rPr>
          <w:lang w:val="en-IN"/>
        </w:rPr>
        <w:t>anual rammer</w:t>
      </w:r>
    </w:p>
    <w:p w14:paraId="6C2F4F19" w14:textId="77777777" w:rsidR="003715C5" w:rsidRPr="00806BAB" w:rsidRDefault="003715C5" w:rsidP="00F304E3">
      <w:pPr>
        <w:pStyle w:val="WW-BodyText2"/>
        <w:spacing w:before="3" w:line="340" w:lineRule="atLeast"/>
        <w:ind w:left="720"/>
        <w:jc w:val="left"/>
        <w:rPr>
          <w:lang w:val="en-IN"/>
        </w:rPr>
      </w:pPr>
      <w:r w:rsidRPr="00806BAB">
        <w:rPr>
          <w:noProof/>
        </w:rPr>
        <w:drawing>
          <wp:inline distT="0" distB="0" distL="0" distR="0" wp14:anchorId="02FE4C77" wp14:editId="70C81CC3">
            <wp:extent cx="2400300" cy="1350169"/>
            <wp:effectExtent l="0" t="0" r="0" b="2540"/>
            <wp:docPr id="4" name="Picture 4" descr="C:\Users\bf1\Desktop\GetFileAttach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f1\Desktop\GetFileAttachmen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072" cy="135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A6000" w14:textId="77777777" w:rsidR="003715C5" w:rsidRPr="00806BAB" w:rsidRDefault="00B854E8" w:rsidP="00F304E3">
      <w:pPr>
        <w:pStyle w:val="WW-BodyText2"/>
        <w:numPr>
          <w:ilvl w:val="0"/>
          <w:numId w:val="50"/>
        </w:numPr>
        <w:spacing w:before="3" w:line="340" w:lineRule="atLeast"/>
        <w:jc w:val="left"/>
        <w:rPr>
          <w:lang w:val="en-IN"/>
        </w:rPr>
      </w:pPr>
      <w:r w:rsidRPr="00806BAB">
        <w:rPr>
          <w:lang w:val="en-IN"/>
        </w:rPr>
        <w:t>T</w:t>
      </w:r>
      <w:r w:rsidR="003715C5" w:rsidRPr="00806BAB">
        <w:rPr>
          <w:lang w:val="en-IN"/>
        </w:rPr>
        <w:t>ool stand</w:t>
      </w:r>
    </w:p>
    <w:p w14:paraId="3941CBD3" w14:textId="77777777" w:rsidR="003715C5" w:rsidRPr="00806BAB" w:rsidRDefault="003715C5" w:rsidP="00F304E3">
      <w:pPr>
        <w:pStyle w:val="WW-BodyText2"/>
        <w:spacing w:before="3" w:line="340" w:lineRule="atLeast"/>
        <w:ind w:left="720"/>
        <w:jc w:val="left"/>
        <w:rPr>
          <w:lang w:val="en-IN"/>
        </w:rPr>
      </w:pPr>
      <w:r w:rsidRPr="00806BAB">
        <w:rPr>
          <w:noProof/>
        </w:rPr>
        <w:drawing>
          <wp:inline distT="0" distB="0" distL="0" distR="0" wp14:anchorId="48045323" wp14:editId="68F63EA7">
            <wp:extent cx="2375105" cy="1333500"/>
            <wp:effectExtent l="0" t="0" r="6350" b="0"/>
            <wp:docPr id="5" name="Picture 5" descr="C:\Users\bf1\Desktop\GetFileAttach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f1\Desktop\GetFileAttachmen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869" cy="1333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51FD1" w14:textId="77777777" w:rsidR="0082210B" w:rsidRPr="00806BAB" w:rsidRDefault="0082210B" w:rsidP="007F2D8F">
      <w:pPr>
        <w:spacing w:after="0"/>
        <w:ind w:left="360" w:hanging="360"/>
        <w:jc w:val="both"/>
        <w:rPr>
          <w:rFonts w:ascii="Times New Roman" w:hAnsi="Times New Roman"/>
          <w:lang w:val="en-IN"/>
        </w:rPr>
      </w:pPr>
      <w:r w:rsidRPr="00806BAB">
        <w:rPr>
          <w:rFonts w:ascii="Times New Roman" w:hAnsi="Times New Roman"/>
          <w:sz w:val="24"/>
          <w:szCs w:val="24"/>
        </w:rPr>
        <w:t>1.</w:t>
      </w:r>
      <w:r w:rsidRPr="00806BAB">
        <w:rPr>
          <w:rFonts w:ascii="Times New Roman" w:hAnsi="Times New Roman"/>
          <w:sz w:val="14"/>
          <w:szCs w:val="14"/>
        </w:rPr>
        <w:t xml:space="preserve">      </w:t>
      </w:r>
      <w:r w:rsidRPr="00806BAB">
        <w:rPr>
          <w:rFonts w:ascii="Times New Roman" w:hAnsi="Times New Roman"/>
          <w:sz w:val="24"/>
          <w:szCs w:val="24"/>
        </w:rPr>
        <w:t xml:space="preserve">Unauthorized operation or repair of any equipment is a punishable offence. </w:t>
      </w:r>
    </w:p>
    <w:p w14:paraId="0D125751" w14:textId="77777777" w:rsidR="0082210B" w:rsidRPr="00806BAB" w:rsidRDefault="0082210B" w:rsidP="007F2D8F">
      <w:pPr>
        <w:spacing w:after="0" w:line="240" w:lineRule="atLeast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806BAB">
        <w:rPr>
          <w:rFonts w:ascii="Times New Roman" w:hAnsi="Times New Roman"/>
          <w:sz w:val="24"/>
          <w:szCs w:val="24"/>
        </w:rPr>
        <w:t>2.</w:t>
      </w:r>
      <w:r w:rsidRPr="00806BAB">
        <w:rPr>
          <w:rFonts w:ascii="Times New Roman" w:hAnsi="Times New Roman"/>
          <w:sz w:val="14"/>
          <w:szCs w:val="14"/>
        </w:rPr>
        <w:t xml:space="preserve">      </w:t>
      </w:r>
      <w:r w:rsidRPr="00806BAB">
        <w:rPr>
          <w:rFonts w:ascii="Times New Roman" w:hAnsi="Times New Roman"/>
          <w:sz w:val="24"/>
          <w:szCs w:val="24"/>
        </w:rPr>
        <w:t>Ensure that all the safety interlocks, hoist limit switch, wire rope &amp; chain are in working condition before starting the job.</w:t>
      </w:r>
    </w:p>
    <w:p w14:paraId="13AC6F5B" w14:textId="77777777" w:rsidR="00B96D67" w:rsidRPr="00806BAB" w:rsidRDefault="00B96D67" w:rsidP="007F2D8F">
      <w:pPr>
        <w:spacing w:after="0" w:line="240" w:lineRule="atLeast"/>
        <w:ind w:left="360" w:hanging="360"/>
        <w:jc w:val="both"/>
        <w:rPr>
          <w:rFonts w:ascii="Times New Roman" w:hAnsi="Times New Roman"/>
          <w:lang w:val="en-IN"/>
        </w:rPr>
      </w:pPr>
      <w:r w:rsidRPr="00806BAB">
        <w:rPr>
          <w:rFonts w:ascii="Times New Roman" w:hAnsi="Times New Roman"/>
          <w:sz w:val="24"/>
          <w:szCs w:val="24"/>
        </w:rPr>
        <w:t xml:space="preserve">3.  Check functioning of alarm system and warning lights near sliding gate before usage. </w:t>
      </w:r>
    </w:p>
    <w:p w14:paraId="5938C0FC" w14:textId="77777777" w:rsidR="0082210B" w:rsidRPr="00806BAB" w:rsidRDefault="0082210B" w:rsidP="007F2D8F">
      <w:pPr>
        <w:spacing w:after="0" w:line="240" w:lineRule="atLeast"/>
        <w:ind w:left="360" w:hanging="360"/>
        <w:jc w:val="both"/>
        <w:rPr>
          <w:rFonts w:ascii="Times New Roman" w:hAnsi="Times New Roman"/>
          <w:lang w:val="en-IN"/>
        </w:rPr>
      </w:pPr>
      <w:r w:rsidRPr="00806BAB">
        <w:rPr>
          <w:rFonts w:ascii="Times New Roman" w:hAnsi="Times New Roman"/>
          <w:sz w:val="24"/>
          <w:szCs w:val="24"/>
        </w:rPr>
        <w:t>3.</w:t>
      </w:r>
      <w:r w:rsidRPr="00806BAB">
        <w:rPr>
          <w:rFonts w:ascii="Times New Roman" w:hAnsi="Times New Roman"/>
          <w:sz w:val="14"/>
          <w:szCs w:val="14"/>
        </w:rPr>
        <w:t xml:space="preserve">      </w:t>
      </w:r>
      <w:r w:rsidRPr="00806BAB">
        <w:rPr>
          <w:rFonts w:ascii="Times New Roman" w:hAnsi="Times New Roman"/>
          <w:sz w:val="24"/>
          <w:szCs w:val="24"/>
        </w:rPr>
        <w:t>Crane to be operated by trained operators only.</w:t>
      </w:r>
    </w:p>
    <w:p w14:paraId="715075F6" w14:textId="77777777" w:rsidR="0082210B" w:rsidRPr="00806BAB" w:rsidRDefault="0082210B" w:rsidP="007F2D8F">
      <w:pPr>
        <w:spacing w:after="0" w:line="240" w:lineRule="atLeast"/>
        <w:ind w:left="360" w:hanging="360"/>
        <w:jc w:val="both"/>
        <w:rPr>
          <w:rFonts w:ascii="Times New Roman" w:hAnsi="Times New Roman"/>
          <w:lang w:val="en-IN"/>
        </w:rPr>
      </w:pPr>
      <w:r w:rsidRPr="00806BAB">
        <w:rPr>
          <w:rFonts w:ascii="Times New Roman" w:hAnsi="Times New Roman"/>
          <w:sz w:val="24"/>
          <w:szCs w:val="24"/>
        </w:rPr>
        <w:t>4.</w:t>
      </w:r>
      <w:r w:rsidRPr="00806BAB">
        <w:rPr>
          <w:rFonts w:ascii="Times New Roman" w:hAnsi="Times New Roman"/>
          <w:sz w:val="14"/>
          <w:szCs w:val="14"/>
        </w:rPr>
        <w:t xml:space="preserve">      </w:t>
      </w:r>
      <w:r w:rsidRPr="00806BAB">
        <w:rPr>
          <w:rFonts w:ascii="Times New Roman" w:hAnsi="Times New Roman"/>
          <w:sz w:val="24"/>
          <w:szCs w:val="24"/>
        </w:rPr>
        <w:t>Ensure uniform load distribution across the tray by slightly hoisting the tray, in case of imbalance rearrange the debris</w:t>
      </w:r>
    </w:p>
    <w:p w14:paraId="36CA4638" w14:textId="77777777" w:rsidR="0082210B" w:rsidRPr="00806BAB" w:rsidRDefault="0082210B" w:rsidP="007F2D8F">
      <w:pPr>
        <w:spacing w:after="0"/>
        <w:ind w:left="360" w:hanging="360"/>
        <w:jc w:val="both"/>
        <w:rPr>
          <w:rFonts w:ascii="Times New Roman" w:hAnsi="Times New Roman"/>
          <w:lang w:val="en-IN"/>
        </w:rPr>
      </w:pPr>
      <w:r w:rsidRPr="00806BAB">
        <w:rPr>
          <w:rFonts w:ascii="Times New Roman" w:hAnsi="Times New Roman"/>
          <w:sz w:val="24"/>
          <w:szCs w:val="24"/>
        </w:rPr>
        <w:t>5.</w:t>
      </w:r>
      <w:r w:rsidRPr="00806BAB">
        <w:rPr>
          <w:rFonts w:ascii="Times New Roman" w:hAnsi="Times New Roman"/>
          <w:sz w:val="14"/>
          <w:szCs w:val="14"/>
        </w:rPr>
        <w:t xml:space="preserve">      </w:t>
      </w:r>
      <w:r w:rsidRPr="00806BAB">
        <w:rPr>
          <w:rFonts w:ascii="Times New Roman" w:hAnsi="Times New Roman"/>
          <w:sz w:val="24"/>
          <w:szCs w:val="24"/>
        </w:rPr>
        <w:t>Ensure crane operating panel switch buttons are in place and in healthy condition. Broken/missing push button shouldn’t be operated. Get it replaced/repaired.</w:t>
      </w:r>
    </w:p>
    <w:p w14:paraId="08F4A2E5" w14:textId="77777777" w:rsidR="0082210B" w:rsidRPr="00806BAB" w:rsidRDefault="0082210B" w:rsidP="007F2D8F">
      <w:pPr>
        <w:spacing w:after="0" w:line="240" w:lineRule="atLeast"/>
        <w:ind w:left="360" w:hanging="360"/>
        <w:jc w:val="both"/>
        <w:rPr>
          <w:rFonts w:ascii="Times New Roman" w:hAnsi="Times New Roman"/>
          <w:lang w:val="en-IN"/>
        </w:rPr>
      </w:pPr>
      <w:r w:rsidRPr="00806BAB">
        <w:rPr>
          <w:rFonts w:ascii="Times New Roman" w:hAnsi="Times New Roman"/>
          <w:sz w:val="24"/>
          <w:szCs w:val="24"/>
        </w:rPr>
        <w:lastRenderedPageBreak/>
        <w:t>6.</w:t>
      </w:r>
      <w:r w:rsidRPr="00806BAB">
        <w:rPr>
          <w:rFonts w:ascii="Times New Roman" w:hAnsi="Times New Roman"/>
          <w:sz w:val="14"/>
          <w:szCs w:val="14"/>
        </w:rPr>
        <w:t xml:space="preserve">      </w:t>
      </w:r>
      <w:r w:rsidRPr="00806BAB">
        <w:rPr>
          <w:rFonts w:ascii="Times New Roman" w:hAnsi="Times New Roman"/>
          <w:sz w:val="24"/>
          <w:szCs w:val="24"/>
        </w:rPr>
        <w:t>Ensure hoisting of crane is done slowly to avoid over run of hoist cutoff limit switches and hook pulley hitting the base frame of drum.</w:t>
      </w:r>
    </w:p>
    <w:p w14:paraId="2C19E8C9" w14:textId="77777777" w:rsidR="0082210B" w:rsidRPr="00806BAB" w:rsidRDefault="0082210B" w:rsidP="007F2D8F">
      <w:pPr>
        <w:spacing w:after="0" w:line="240" w:lineRule="atLeast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806BAB">
        <w:rPr>
          <w:rFonts w:ascii="Times New Roman" w:hAnsi="Times New Roman"/>
          <w:sz w:val="24"/>
          <w:szCs w:val="24"/>
        </w:rPr>
        <w:t>7.</w:t>
      </w:r>
      <w:r w:rsidRPr="00806BAB">
        <w:rPr>
          <w:rFonts w:ascii="Times New Roman" w:hAnsi="Times New Roman"/>
          <w:sz w:val="14"/>
          <w:szCs w:val="14"/>
        </w:rPr>
        <w:t xml:space="preserve">      </w:t>
      </w:r>
      <w:r w:rsidRPr="00806BAB">
        <w:rPr>
          <w:rFonts w:ascii="Times New Roman" w:hAnsi="Times New Roman"/>
          <w:sz w:val="24"/>
          <w:szCs w:val="24"/>
        </w:rPr>
        <w:t>Do not operate the tray in an imbalance condition</w:t>
      </w:r>
    </w:p>
    <w:p w14:paraId="79042655" w14:textId="77777777" w:rsidR="0082210B" w:rsidRPr="00806BAB" w:rsidRDefault="0082210B" w:rsidP="007F2D8F">
      <w:pPr>
        <w:spacing w:after="0" w:line="240" w:lineRule="atLeast"/>
        <w:ind w:left="360" w:hanging="360"/>
        <w:jc w:val="both"/>
        <w:rPr>
          <w:rFonts w:ascii="Times New Roman" w:hAnsi="Times New Roman"/>
          <w:sz w:val="14"/>
          <w:szCs w:val="14"/>
        </w:rPr>
      </w:pPr>
      <w:r w:rsidRPr="00806BAB">
        <w:rPr>
          <w:rFonts w:ascii="Times New Roman" w:hAnsi="Times New Roman"/>
          <w:sz w:val="24"/>
          <w:szCs w:val="24"/>
        </w:rPr>
        <w:t>8.    Ensure that nobody is standing/moving below stationary/moving bucket</w:t>
      </w:r>
    </w:p>
    <w:p w14:paraId="2F3F7760" w14:textId="77777777" w:rsidR="0082210B" w:rsidRPr="00806BAB" w:rsidRDefault="0082210B" w:rsidP="007F2D8F">
      <w:pPr>
        <w:spacing w:after="0" w:line="240" w:lineRule="atLeast"/>
        <w:ind w:left="360" w:hanging="360"/>
        <w:jc w:val="both"/>
        <w:rPr>
          <w:rFonts w:ascii="Times New Roman" w:hAnsi="Times New Roman"/>
          <w:lang w:val="en-IN"/>
        </w:rPr>
      </w:pPr>
      <w:r w:rsidRPr="00806BAB">
        <w:rPr>
          <w:rFonts w:ascii="Times New Roman" w:hAnsi="Times New Roman"/>
          <w:sz w:val="24"/>
          <w:szCs w:val="24"/>
        </w:rPr>
        <w:t>9.</w:t>
      </w:r>
      <w:r w:rsidRPr="00806BAB">
        <w:rPr>
          <w:rFonts w:ascii="Times New Roman" w:hAnsi="Times New Roman"/>
          <w:sz w:val="14"/>
          <w:szCs w:val="14"/>
        </w:rPr>
        <w:t xml:space="preserve">      </w:t>
      </w:r>
      <w:r w:rsidRPr="00806BAB">
        <w:rPr>
          <w:rFonts w:ascii="Times New Roman" w:hAnsi="Times New Roman"/>
          <w:sz w:val="24"/>
          <w:szCs w:val="24"/>
        </w:rPr>
        <w:t>Ensure that the tray does not swing during operation by locking with link chain.</w:t>
      </w:r>
    </w:p>
    <w:p w14:paraId="30D37851" w14:textId="77777777" w:rsidR="0082210B" w:rsidRPr="00806BAB" w:rsidRDefault="0082210B" w:rsidP="007F2D8F">
      <w:pPr>
        <w:spacing w:after="0" w:line="240" w:lineRule="atLeast"/>
        <w:ind w:left="360" w:hanging="360"/>
        <w:jc w:val="both"/>
        <w:rPr>
          <w:rFonts w:ascii="Times New Roman" w:hAnsi="Times New Roman"/>
          <w:lang w:val="en-IN"/>
        </w:rPr>
      </w:pPr>
      <w:r w:rsidRPr="00806BAB">
        <w:rPr>
          <w:rFonts w:ascii="Times New Roman" w:hAnsi="Times New Roman"/>
          <w:sz w:val="24"/>
          <w:szCs w:val="24"/>
        </w:rPr>
        <w:t>10.</w:t>
      </w:r>
      <w:r w:rsidRPr="00806BAB">
        <w:rPr>
          <w:rFonts w:ascii="Times New Roman" w:hAnsi="Times New Roman"/>
          <w:sz w:val="14"/>
          <w:szCs w:val="14"/>
        </w:rPr>
        <w:t>   </w:t>
      </w:r>
      <w:r w:rsidRPr="00806BAB">
        <w:rPr>
          <w:rFonts w:ascii="Times New Roman" w:hAnsi="Times New Roman"/>
          <w:sz w:val="24"/>
          <w:szCs w:val="24"/>
        </w:rPr>
        <w:t>Nobody should follow the crane during operation; also stay away from the tray movement area.</w:t>
      </w:r>
    </w:p>
    <w:p w14:paraId="3BBB781E" w14:textId="77777777" w:rsidR="0082210B" w:rsidRPr="00806BAB" w:rsidRDefault="0082210B" w:rsidP="007F2D8F">
      <w:pPr>
        <w:spacing w:after="0" w:line="240" w:lineRule="atLeast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806BAB">
        <w:rPr>
          <w:rFonts w:ascii="Times New Roman" w:hAnsi="Times New Roman"/>
          <w:sz w:val="24"/>
          <w:szCs w:val="24"/>
        </w:rPr>
        <w:t>11.</w:t>
      </w:r>
      <w:r w:rsidRPr="00806BAB">
        <w:rPr>
          <w:rFonts w:ascii="Times New Roman" w:hAnsi="Times New Roman"/>
          <w:sz w:val="14"/>
          <w:szCs w:val="14"/>
        </w:rPr>
        <w:t xml:space="preserve">  </w:t>
      </w:r>
      <w:r w:rsidRPr="00806BAB">
        <w:rPr>
          <w:rFonts w:ascii="Times New Roman" w:hAnsi="Times New Roman"/>
          <w:sz w:val="24"/>
          <w:szCs w:val="24"/>
        </w:rPr>
        <w:t xml:space="preserve">Ensure minimum clearance of the </w:t>
      </w:r>
      <w:r w:rsidR="00806BAB">
        <w:rPr>
          <w:rFonts w:ascii="Times New Roman" w:hAnsi="Times New Roman"/>
          <w:sz w:val="24"/>
          <w:szCs w:val="24"/>
        </w:rPr>
        <w:t>mud</w:t>
      </w:r>
      <w:r w:rsidR="00806BAB" w:rsidRPr="00806BAB">
        <w:rPr>
          <w:rFonts w:ascii="Times New Roman" w:hAnsi="Times New Roman"/>
          <w:sz w:val="24"/>
          <w:szCs w:val="24"/>
        </w:rPr>
        <w:t>gun</w:t>
      </w:r>
      <w:r w:rsidRPr="00806BAB">
        <w:rPr>
          <w:rFonts w:ascii="Times New Roman" w:hAnsi="Times New Roman"/>
          <w:sz w:val="24"/>
          <w:szCs w:val="24"/>
        </w:rPr>
        <w:t xml:space="preserve"> barrel while moving the tray over it.</w:t>
      </w:r>
    </w:p>
    <w:p w14:paraId="21FBF5AF" w14:textId="01C4FBF3" w:rsidR="0082210B" w:rsidRDefault="0082210B" w:rsidP="007F2D8F">
      <w:pPr>
        <w:spacing w:after="0" w:line="240" w:lineRule="atLeast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806BAB">
        <w:rPr>
          <w:rFonts w:ascii="Times New Roman" w:hAnsi="Times New Roman"/>
          <w:sz w:val="24"/>
          <w:szCs w:val="24"/>
        </w:rPr>
        <w:t>12. Hoist limit switch should not be bypassed</w:t>
      </w:r>
      <w:r w:rsidR="006A5086">
        <w:rPr>
          <w:rFonts w:ascii="Times New Roman" w:hAnsi="Times New Roman"/>
          <w:sz w:val="24"/>
          <w:szCs w:val="24"/>
        </w:rPr>
        <w:t>.</w:t>
      </w:r>
    </w:p>
    <w:p w14:paraId="7D024FD2" w14:textId="00238E9C" w:rsidR="006A5086" w:rsidRDefault="006A5086" w:rsidP="007F2D8F">
      <w:pPr>
        <w:spacing w:after="0" w:line="240" w:lineRule="atLeast"/>
        <w:ind w:left="360" w:hanging="360"/>
        <w:jc w:val="both"/>
        <w:rPr>
          <w:ins w:id="0" w:author="Lobha Vaikunth Gawas" w:date="2022-12-05T11:47:00Z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13. Radio remote is in operation for operating BF#1 5T cast house crane. Radio remote to be used only while lifting material from road level for better visibility.</w:t>
      </w:r>
    </w:p>
    <w:p w14:paraId="5A0D0BCC" w14:textId="46E13CE3" w:rsidR="0082210B" w:rsidRPr="00806BAB" w:rsidRDefault="0082210B" w:rsidP="007F2D8F">
      <w:pPr>
        <w:spacing w:after="0" w:line="240" w:lineRule="atLeast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806BAB">
        <w:rPr>
          <w:rFonts w:ascii="Times New Roman" w:hAnsi="Times New Roman"/>
          <w:sz w:val="24"/>
          <w:szCs w:val="24"/>
        </w:rPr>
        <w:t xml:space="preserve">13. </w:t>
      </w:r>
      <w:r w:rsidR="00806BAB" w:rsidRPr="00806BAB">
        <w:rPr>
          <w:rFonts w:ascii="Times New Roman" w:hAnsi="Times New Roman"/>
          <w:sz w:val="24"/>
          <w:szCs w:val="24"/>
        </w:rPr>
        <w:t>When</w:t>
      </w:r>
      <w:r w:rsidRPr="00806BAB">
        <w:rPr>
          <w:rFonts w:ascii="Times New Roman" w:hAnsi="Times New Roman"/>
          <w:sz w:val="24"/>
          <w:szCs w:val="24"/>
        </w:rPr>
        <w:t xml:space="preserve"> the 5T hoist hook is being </w:t>
      </w:r>
      <w:r w:rsidR="00E35696" w:rsidRPr="00806BAB">
        <w:rPr>
          <w:rFonts w:ascii="Times New Roman" w:hAnsi="Times New Roman"/>
          <w:sz w:val="24"/>
          <w:szCs w:val="24"/>
        </w:rPr>
        <w:t>disengaged</w:t>
      </w:r>
      <w:r w:rsidRPr="00806BAB">
        <w:rPr>
          <w:rFonts w:ascii="Times New Roman" w:hAnsi="Times New Roman"/>
          <w:sz w:val="24"/>
          <w:szCs w:val="24"/>
        </w:rPr>
        <w:t xml:space="preserve"> from the tray, utmost importance and attention should be given by the person doing this activity by holding the rear end of the hook to avoid his hand/fingers getting jammed in between the tray shaft and hook.</w:t>
      </w:r>
    </w:p>
    <w:p w14:paraId="418A670D" w14:textId="77777777" w:rsidR="0082210B" w:rsidRPr="00806BAB" w:rsidRDefault="0082210B" w:rsidP="007F2D8F">
      <w:pPr>
        <w:spacing w:after="0" w:line="240" w:lineRule="atLeast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806BAB">
        <w:rPr>
          <w:rFonts w:ascii="Times New Roman" w:hAnsi="Times New Roman"/>
          <w:sz w:val="24"/>
          <w:szCs w:val="24"/>
        </w:rPr>
        <w:t xml:space="preserve">14. In BF1 ensure </w:t>
      </w:r>
      <w:r w:rsidR="00E35696" w:rsidRPr="00806BAB">
        <w:rPr>
          <w:rFonts w:ascii="Times New Roman" w:hAnsi="Times New Roman"/>
          <w:sz w:val="24"/>
          <w:szCs w:val="24"/>
        </w:rPr>
        <w:t>-that crane is lifted to certain height so it can travel above the drill machine towards the mudgun side</w:t>
      </w:r>
      <w:r w:rsidRPr="00806BAB">
        <w:rPr>
          <w:rFonts w:ascii="Times New Roman" w:hAnsi="Times New Roman"/>
          <w:sz w:val="24"/>
          <w:szCs w:val="24"/>
        </w:rPr>
        <w:t>.</w:t>
      </w:r>
    </w:p>
    <w:p w14:paraId="75A044AC" w14:textId="77777777" w:rsidR="0082210B" w:rsidRPr="00806BAB" w:rsidRDefault="0082210B" w:rsidP="007F2D8F">
      <w:pPr>
        <w:spacing w:after="0" w:line="240" w:lineRule="atLeast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806BAB">
        <w:rPr>
          <w:rFonts w:ascii="Times New Roman" w:hAnsi="Times New Roman"/>
          <w:sz w:val="24"/>
          <w:szCs w:val="24"/>
        </w:rPr>
        <w:t>15. Ensure that the tray is not colliding with drill m/c</w:t>
      </w:r>
      <w:r w:rsidR="00806BAB">
        <w:rPr>
          <w:rFonts w:ascii="Times New Roman" w:hAnsi="Times New Roman"/>
          <w:sz w:val="24"/>
          <w:szCs w:val="24"/>
        </w:rPr>
        <w:t xml:space="preserve"> </w:t>
      </w:r>
      <w:r w:rsidR="00E35696" w:rsidRPr="00806BAB">
        <w:rPr>
          <w:rFonts w:ascii="Times New Roman" w:hAnsi="Times New Roman"/>
          <w:sz w:val="24"/>
          <w:szCs w:val="24"/>
        </w:rPr>
        <w:t>(bf1) &amp; mudgun (bf2)</w:t>
      </w:r>
      <w:r w:rsidRPr="00806BAB">
        <w:rPr>
          <w:rFonts w:ascii="Times New Roman" w:hAnsi="Times New Roman"/>
          <w:sz w:val="24"/>
          <w:szCs w:val="24"/>
        </w:rPr>
        <w:t xml:space="preserve"> while operation.</w:t>
      </w:r>
    </w:p>
    <w:p w14:paraId="20776A5B" w14:textId="77777777" w:rsidR="0082210B" w:rsidRPr="00415D6E" w:rsidRDefault="00415D6E" w:rsidP="007F2D8F">
      <w:pPr>
        <w:spacing w:after="0" w:line="24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16.</w:t>
      </w:r>
      <w:r w:rsidRPr="00806BAB">
        <w:rPr>
          <w:rFonts w:ascii="Times New Roman" w:hAnsi="Times New Roman"/>
        </w:rPr>
        <w:t xml:space="preserve"> </w:t>
      </w:r>
      <w:r w:rsidRPr="00415D6E">
        <w:rPr>
          <w:rFonts w:ascii="Times New Roman" w:hAnsi="Times New Roman"/>
          <w:sz w:val="24"/>
          <w:szCs w:val="24"/>
        </w:rPr>
        <w:t>Usage</w:t>
      </w:r>
      <w:r w:rsidR="0082210B" w:rsidRPr="00415D6E">
        <w:rPr>
          <w:rFonts w:ascii="Times New Roman" w:hAnsi="Times New Roman"/>
          <w:sz w:val="24"/>
          <w:szCs w:val="24"/>
        </w:rPr>
        <w:t xml:space="preserve"> of 3T hoist for jam/skimmer plate removal to be done.</w:t>
      </w:r>
      <w:r w:rsidRPr="00415D6E">
        <w:rPr>
          <w:rFonts w:ascii="Times New Roman" w:hAnsi="Times New Roman"/>
          <w:sz w:val="24"/>
          <w:szCs w:val="24"/>
        </w:rPr>
        <w:br/>
      </w:r>
      <w:r w:rsidR="0082210B" w:rsidRPr="00415D6E">
        <w:rPr>
          <w:rFonts w:ascii="Times New Roman" w:hAnsi="Times New Roman"/>
          <w:sz w:val="24"/>
          <w:szCs w:val="24"/>
        </w:rPr>
        <w:t xml:space="preserve">Strictly avoid people going over the drill machine pipes for checking </w:t>
      </w:r>
      <w:proofErr w:type="spellStart"/>
      <w:r w:rsidR="0082210B" w:rsidRPr="00415D6E">
        <w:rPr>
          <w:rFonts w:ascii="Times New Roman" w:hAnsi="Times New Roman"/>
          <w:sz w:val="24"/>
          <w:szCs w:val="24"/>
        </w:rPr>
        <w:t>tuyer</w:t>
      </w:r>
      <w:proofErr w:type="spellEnd"/>
      <w:r w:rsidRPr="00415D6E">
        <w:rPr>
          <w:rFonts w:ascii="Times New Roman" w:hAnsi="Times New Roman"/>
          <w:sz w:val="24"/>
          <w:szCs w:val="24"/>
        </w:rPr>
        <w:t xml:space="preserve"> no.8.</w:t>
      </w:r>
      <w:r w:rsidRPr="00415D6E">
        <w:rPr>
          <w:rFonts w:ascii="Times New Roman" w:hAnsi="Times New Roman"/>
          <w:sz w:val="24"/>
          <w:szCs w:val="24"/>
        </w:rPr>
        <w:br/>
      </w:r>
      <w:r w:rsidR="0082210B" w:rsidRPr="00415D6E">
        <w:rPr>
          <w:rFonts w:ascii="Times New Roman" w:hAnsi="Times New Roman"/>
          <w:sz w:val="24"/>
          <w:szCs w:val="24"/>
        </w:rPr>
        <w:t xml:space="preserve">Usage of detachable platform provided behind drill machine to be used for checking </w:t>
      </w:r>
      <w:proofErr w:type="spellStart"/>
      <w:r w:rsidR="0082210B" w:rsidRPr="00415D6E">
        <w:rPr>
          <w:rFonts w:ascii="Times New Roman" w:hAnsi="Times New Roman"/>
          <w:sz w:val="24"/>
          <w:szCs w:val="24"/>
        </w:rPr>
        <w:t>tuyer</w:t>
      </w:r>
      <w:proofErr w:type="spellEnd"/>
      <w:r w:rsidR="0082210B" w:rsidRPr="00415D6E">
        <w:rPr>
          <w:rFonts w:ascii="Times New Roman" w:hAnsi="Times New Roman"/>
          <w:sz w:val="24"/>
          <w:szCs w:val="24"/>
        </w:rPr>
        <w:t xml:space="preserve"> no.8 or opening the flanges of </w:t>
      </w:r>
      <w:proofErr w:type="spellStart"/>
      <w:r w:rsidR="0082210B" w:rsidRPr="00415D6E">
        <w:rPr>
          <w:rFonts w:ascii="Times New Roman" w:hAnsi="Times New Roman"/>
          <w:sz w:val="24"/>
          <w:szCs w:val="24"/>
        </w:rPr>
        <w:t>tuyer</w:t>
      </w:r>
      <w:proofErr w:type="spellEnd"/>
      <w:r w:rsidR="0082210B" w:rsidRPr="00415D6E">
        <w:rPr>
          <w:rFonts w:ascii="Times New Roman" w:hAnsi="Times New Roman"/>
          <w:sz w:val="24"/>
          <w:szCs w:val="24"/>
        </w:rPr>
        <w:t xml:space="preserve"> no.8</w:t>
      </w:r>
      <w:r w:rsidR="003962FF" w:rsidRPr="00415D6E">
        <w:rPr>
          <w:rFonts w:ascii="Times New Roman" w:hAnsi="Times New Roman"/>
          <w:sz w:val="24"/>
          <w:szCs w:val="24"/>
        </w:rPr>
        <w:t xml:space="preserve"> in bf2</w:t>
      </w:r>
      <w:r w:rsidR="0082210B" w:rsidRPr="00415D6E">
        <w:rPr>
          <w:rFonts w:ascii="Times New Roman" w:hAnsi="Times New Roman"/>
          <w:sz w:val="24"/>
          <w:szCs w:val="24"/>
        </w:rPr>
        <w:t>.</w:t>
      </w:r>
    </w:p>
    <w:p w14:paraId="2037DFE1" w14:textId="77777777" w:rsidR="0082210B" w:rsidRPr="00806BAB" w:rsidRDefault="0082210B" w:rsidP="007F2D8F">
      <w:pPr>
        <w:spacing w:after="0" w:line="240" w:lineRule="atLeast"/>
        <w:ind w:left="360" w:hanging="360"/>
        <w:jc w:val="both"/>
        <w:rPr>
          <w:rFonts w:ascii="Times New Roman" w:hAnsi="Times New Roman"/>
          <w:lang w:val="en-IN"/>
        </w:rPr>
      </w:pPr>
      <w:r w:rsidRPr="00806BAB">
        <w:rPr>
          <w:rFonts w:ascii="Times New Roman" w:hAnsi="Times New Roman"/>
          <w:sz w:val="24"/>
          <w:szCs w:val="24"/>
        </w:rPr>
        <w:t>17. Use water spray before dumping debris to avoid dust generation.</w:t>
      </w:r>
    </w:p>
    <w:p w14:paraId="1A9484C5" w14:textId="77777777" w:rsidR="0082210B" w:rsidRPr="00806BAB" w:rsidRDefault="0082210B" w:rsidP="007F2D8F">
      <w:pPr>
        <w:spacing w:after="0" w:line="240" w:lineRule="atLeast"/>
        <w:ind w:left="360" w:hanging="360"/>
        <w:jc w:val="both"/>
        <w:rPr>
          <w:rFonts w:ascii="Times New Roman" w:hAnsi="Times New Roman"/>
          <w:lang w:val="en-IN"/>
        </w:rPr>
      </w:pPr>
      <w:r w:rsidRPr="00806BAB">
        <w:rPr>
          <w:rFonts w:ascii="Times New Roman" w:hAnsi="Times New Roman"/>
          <w:sz w:val="24"/>
          <w:szCs w:val="24"/>
        </w:rPr>
        <w:t>18.</w:t>
      </w:r>
      <w:r w:rsidRPr="00806BAB">
        <w:rPr>
          <w:rFonts w:ascii="Times New Roman" w:hAnsi="Times New Roman"/>
          <w:sz w:val="14"/>
          <w:szCs w:val="14"/>
        </w:rPr>
        <w:t xml:space="preserve">  </w:t>
      </w:r>
      <w:r w:rsidRPr="00806BAB">
        <w:rPr>
          <w:rFonts w:ascii="Times New Roman" w:hAnsi="Times New Roman"/>
          <w:sz w:val="24"/>
          <w:szCs w:val="24"/>
        </w:rPr>
        <w:t>Dump the debris from the tray at the edge of the sand stacking platform of the cast house by lowering the wire rope</w:t>
      </w:r>
    </w:p>
    <w:p w14:paraId="4EB63EBA" w14:textId="77777777" w:rsidR="0082210B" w:rsidRPr="00806BAB" w:rsidRDefault="0082210B" w:rsidP="007F2D8F">
      <w:pPr>
        <w:spacing w:after="0" w:line="240" w:lineRule="atLeast"/>
        <w:ind w:left="360" w:hanging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806BAB">
        <w:rPr>
          <w:rFonts w:ascii="Times New Roman" w:hAnsi="Times New Roman"/>
          <w:sz w:val="24"/>
          <w:szCs w:val="24"/>
        </w:rPr>
        <w:t>19.</w:t>
      </w:r>
      <w:r w:rsidRPr="00806BAB">
        <w:rPr>
          <w:rFonts w:ascii="Times New Roman" w:hAnsi="Times New Roman"/>
          <w:sz w:val="14"/>
          <w:szCs w:val="14"/>
        </w:rPr>
        <w:t xml:space="preserve">  </w:t>
      </w:r>
      <w:r w:rsidRPr="00806BAB">
        <w:rPr>
          <w:rFonts w:ascii="Times New Roman" w:hAnsi="Times New Roman"/>
          <w:color w:val="000000"/>
          <w:sz w:val="24"/>
          <w:szCs w:val="24"/>
        </w:rPr>
        <w:t>Before dumping debris ensure that chain is placed &amp; no one is standing near the dumping area</w:t>
      </w:r>
      <w:r w:rsidRPr="00806BAB">
        <w:rPr>
          <w:rFonts w:ascii="Times New Roman" w:hAnsi="Times New Roman"/>
          <w:color w:val="FF0000"/>
          <w:sz w:val="24"/>
          <w:szCs w:val="24"/>
        </w:rPr>
        <w:t xml:space="preserve">. </w:t>
      </w:r>
    </w:p>
    <w:p w14:paraId="40913226" w14:textId="77777777" w:rsidR="00AC550C" w:rsidRPr="007F2D8F" w:rsidRDefault="00AC550C" w:rsidP="007F2D8F">
      <w:pPr>
        <w:spacing w:after="0" w:line="240" w:lineRule="atLeast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7F2D8F">
        <w:rPr>
          <w:rFonts w:ascii="Times New Roman" w:hAnsi="Times New Roman"/>
          <w:sz w:val="24"/>
          <w:szCs w:val="24"/>
        </w:rPr>
        <w:t xml:space="preserve">20. Person operating the crane </w:t>
      </w:r>
      <w:proofErr w:type="gramStart"/>
      <w:r w:rsidRPr="007F2D8F">
        <w:rPr>
          <w:rFonts w:ascii="Times New Roman" w:hAnsi="Times New Roman"/>
          <w:sz w:val="24"/>
          <w:szCs w:val="24"/>
        </w:rPr>
        <w:t>has to</w:t>
      </w:r>
      <w:proofErr w:type="gramEnd"/>
      <w:r w:rsidRPr="007F2D8F">
        <w:rPr>
          <w:rFonts w:ascii="Times New Roman" w:hAnsi="Times New Roman"/>
          <w:sz w:val="24"/>
          <w:szCs w:val="24"/>
        </w:rPr>
        <w:t xml:space="preserve"> ensure that no body is coming from the GCS side in CH while </w:t>
      </w:r>
      <w:r w:rsidR="00D26DC5" w:rsidRPr="007F2D8F">
        <w:rPr>
          <w:rFonts w:ascii="Times New Roman" w:hAnsi="Times New Roman"/>
          <w:sz w:val="24"/>
          <w:szCs w:val="24"/>
        </w:rPr>
        <w:t>operating.</w:t>
      </w:r>
    </w:p>
    <w:p w14:paraId="1D3DA7B6" w14:textId="77777777" w:rsidR="00AF051C" w:rsidRPr="007F2D8F" w:rsidRDefault="008805D7" w:rsidP="007F2D8F">
      <w:pPr>
        <w:spacing w:after="0" w:line="240" w:lineRule="atLeast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7F2D8F">
        <w:rPr>
          <w:rFonts w:ascii="Times New Roman" w:hAnsi="Times New Roman"/>
          <w:sz w:val="24"/>
          <w:szCs w:val="24"/>
        </w:rPr>
        <w:t xml:space="preserve">21. Everyone should to wear full sleeve shirt in HMH area. </w:t>
      </w:r>
    </w:p>
    <w:p w14:paraId="6157A4AB" w14:textId="25308B2C" w:rsidR="00976F24" w:rsidRPr="007F2D8F" w:rsidRDefault="00AF051C" w:rsidP="007F2D8F">
      <w:pPr>
        <w:spacing w:after="0" w:line="240" w:lineRule="atLeast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7F2D8F">
        <w:rPr>
          <w:rFonts w:ascii="Times New Roman" w:hAnsi="Times New Roman"/>
          <w:sz w:val="24"/>
          <w:szCs w:val="24"/>
        </w:rPr>
        <w:t xml:space="preserve">22. </w:t>
      </w:r>
      <w:r w:rsidR="00CB02F6" w:rsidRPr="007F2D8F">
        <w:rPr>
          <w:rFonts w:ascii="Times New Roman" w:hAnsi="Times New Roman"/>
          <w:sz w:val="24"/>
          <w:szCs w:val="24"/>
        </w:rPr>
        <w:t xml:space="preserve">Bag house </w:t>
      </w:r>
      <w:proofErr w:type="gramStart"/>
      <w:r w:rsidR="00976F24" w:rsidRPr="007F2D8F">
        <w:rPr>
          <w:rFonts w:ascii="Times New Roman" w:hAnsi="Times New Roman"/>
          <w:sz w:val="24"/>
          <w:szCs w:val="24"/>
        </w:rPr>
        <w:t>has to</w:t>
      </w:r>
      <w:proofErr w:type="gramEnd"/>
      <w:r w:rsidR="00976F24" w:rsidRPr="007F2D8F">
        <w:rPr>
          <w:rFonts w:ascii="Times New Roman" w:hAnsi="Times New Roman"/>
          <w:sz w:val="24"/>
          <w:szCs w:val="24"/>
        </w:rPr>
        <w:t xml:space="preserve"> be always ensured for its </w:t>
      </w:r>
      <w:r w:rsidR="006A5086" w:rsidRPr="007F2D8F">
        <w:rPr>
          <w:rFonts w:ascii="Times New Roman" w:hAnsi="Times New Roman"/>
          <w:sz w:val="24"/>
          <w:szCs w:val="24"/>
        </w:rPr>
        <w:t>effectiveness;</w:t>
      </w:r>
      <w:r w:rsidR="00976F24" w:rsidRPr="007F2D8F">
        <w:rPr>
          <w:rFonts w:ascii="Times New Roman" w:hAnsi="Times New Roman"/>
          <w:sz w:val="24"/>
          <w:szCs w:val="24"/>
        </w:rPr>
        <w:t xml:space="preserve"> any issues related to suction has to be immediately taken up for rectification.</w:t>
      </w:r>
    </w:p>
    <w:p w14:paraId="7A550CC2" w14:textId="77777777" w:rsidR="003A1B56" w:rsidRPr="007F2D8F" w:rsidRDefault="00AF051C" w:rsidP="007F2D8F">
      <w:pPr>
        <w:spacing w:after="0" w:line="240" w:lineRule="atLeast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7F2D8F">
        <w:rPr>
          <w:rFonts w:ascii="Times New Roman" w:hAnsi="Times New Roman"/>
          <w:sz w:val="24"/>
          <w:szCs w:val="24"/>
        </w:rPr>
        <w:t>23.</w:t>
      </w:r>
      <w:r w:rsidR="002453F0" w:rsidRPr="007F2D8F">
        <w:rPr>
          <w:rFonts w:ascii="Times New Roman" w:hAnsi="Times New Roman"/>
          <w:sz w:val="24"/>
          <w:szCs w:val="24"/>
        </w:rPr>
        <w:t xml:space="preserve"> </w:t>
      </w:r>
      <w:r w:rsidR="00CB02F6" w:rsidRPr="007F2D8F">
        <w:rPr>
          <w:rFonts w:ascii="Times New Roman" w:hAnsi="Times New Roman"/>
          <w:sz w:val="24"/>
          <w:szCs w:val="24"/>
        </w:rPr>
        <w:t>Mono goggles to be used in cast house</w:t>
      </w:r>
      <w:r w:rsidRPr="007F2D8F">
        <w:rPr>
          <w:rFonts w:ascii="Times New Roman" w:hAnsi="Times New Roman"/>
          <w:sz w:val="24"/>
          <w:szCs w:val="24"/>
        </w:rPr>
        <w:t>.</w:t>
      </w:r>
    </w:p>
    <w:p w14:paraId="2BD76A1C" w14:textId="77777777" w:rsidR="003A1B56" w:rsidRPr="007F2D8F" w:rsidRDefault="00AF051C" w:rsidP="007F2D8F">
      <w:pPr>
        <w:spacing w:after="0" w:line="240" w:lineRule="atLeast"/>
        <w:jc w:val="both"/>
        <w:rPr>
          <w:rFonts w:ascii="Times New Roman" w:hAnsi="Times New Roman"/>
          <w:sz w:val="24"/>
          <w:szCs w:val="24"/>
        </w:rPr>
      </w:pPr>
      <w:r w:rsidRPr="007F2D8F">
        <w:rPr>
          <w:rFonts w:ascii="Times New Roman" w:hAnsi="Times New Roman"/>
          <w:sz w:val="24"/>
          <w:szCs w:val="24"/>
        </w:rPr>
        <w:t>24.</w:t>
      </w:r>
      <w:r w:rsidR="002453F0" w:rsidRPr="007F2D8F">
        <w:rPr>
          <w:rFonts w:ascii="Times New Roman" w:hAnsi="Times New Roman"/>
          <w:sz w:val="24"/>
          <w:szCs w:val="24"/>
        </w:rPr>
        <w:t xml:space="preserve"> </w:t>
      </w:r>
      <w:r w:rsidR="003A1B56" w:rsidRPr="007F2D8F">
        <w:rPr>
          <w:rFonts w:ascii="Times New Roman" w:hAnsi="Times New Roman"/>
          <w:sz w:val="24"/>
          <w:szCs w:val="24"/>
        </w:rPr>
        <w:t>Periodic cleaning to remove graphite deposition</w:t>
      </w:r>
      <w:r w:rsidR="002453F0" w:rsidRPr="007F2D8F">
        <w:rPr>
          <w:rFonts w:ascii="Times New Roman" w:hAnsi="Times New Roman"/>
          <w:sz w:val="24"/>
          <w:szCs w:val="24"/>
        </w:rPr>
        <w:t>.</w:t>
      </w:r>
    </w:p>
    <w:p w14:paraId="020E82ED" w14:textId="77777777" w:rsidR="004A525E" w:rsidRPr="00806BAB" w:rsidRDefault="004A525E" w:rsidP="007F2D8F">
      <w:pPr>
        <w:pStyle w:val="ListParagraph"/>
        <w:tabs>
          <w:tab w:val="left" w:pos="567"/>
        </w:tabs>
        <w:spacing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806BAB" w14:paraId="278B0205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01C16DE8" w14:textId="77777777" w:rsidR="00BA7336" w:rsidRPr="00806BAB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806BAB">
              <w:rPr>
                <w:rFonts w:ascii="Times New Roman" w:hAnsi="Times New Roman"/>
                <w:b/>
              </w:rPr>
              <w:t xml:space="preserve">Prepared By: </w:t>
            </w:r>
          </w:p>
          <w:p w14:paraId="74A20C69" w14:textId="77777777" w:rsidR="00BA7336" w:rsidRPr="00806BAB" w:rsidRDefault="00BA7336" w:rsidP="00304567">
            <w:pPr>
              <w:spacing w:after="0"/>
              <w:rPr>
                <w:rFonts w:ascii="Times New Roman" w:hAnsi="Times New Roman"/>
              </w:rPr>
            </w:pPr>
            <w:r w:rsidRPr="00806BAB">
              <w:rPr>
                <w:rFonts w:ascii="Times New Roman" w:hAnsi="Times New Roman"/>
              </w:rPr>
              <w:t xml:space="preserve">Head – </w:t>
            </w:r>
            <w:r w:rsidR="00304567" w:rsidRPr="00806BAB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07C312A7" w14:textId="77777777" w:rsidR="00BA7336" w:rsidRPr="00806BAB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806BAB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61AF3BE6" w14:textId="77777777" w:rsidR="00BA7336" w:rsidRPr="00806BAB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806BAB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1A99DF57" w14:textId="77777777" w:rsidR="00BA7336" w:rsidRPr="00806BAB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806BAB">
              <w:rPr>
                <w:rFonts w:ascii="Times New Roman" w:hAnsi="Times New Roman"/>
                <w:b/>
              </w:rPr>
              <w:t xml:space="preserve">Approved By: </w:t>
            </w:r>
          </w:p>
          <w:p w14:paraId="1C19DEF4" w14:textId="77777777" w:rsidR="00BA7336" w:rsidRPr="00806BAB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806BAB">
              <w:rPr>
                <w:rFonts w:ascii="Times New Roman" w:hAnsi="Times New Roman"/>
              </w:rPr>
              <w:t xml:space="preserve">Head – </w:t>
            </w:r>
            <w:r w:rsidR="00304567" w:rsidRPr="00806BAB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806BAB" w14:paraId="321BE1E7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1AD94951" w14:textId="77777777" w:rsidR="00BA7336" w:rsidRPr="00806BAB" w:rsidRDefault="007E45E9" w:rsidP="00B80FF3">
            <w:pPr>
              <w:rPr>
                <w:rFonts w:ascii="Times New Roman" w:hAnsi="Times New Roman"/>
                <w:b/>
              </w:rPr>
            </w:pPr>
            <w:r w:rsidRPr="00806BAB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1CDE778D" w14:textId="77777777" w:rsidR="00BA7336" w:rsidRPr="00806BAB" w:rsidRDefault="007E45E9" w:rsidP="00B80FF3">
            <w:pPr>
              <w:rPr>
                <w:rFonts w:ascii="Times New Roman" w:hAnsi="Times New Roman"/>
                <w:b/>
              </w:rPr>
            </w:pPr>
            <w:r w:rsidRPr="00806BAB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1D9D2EDF" w14:textId="77777777" w:rsidR="00BA7336" w:rsidRPr="00806BAB" w:rsidRDefault="007E45E9" w:rsidP="00B80FF3">
            <w:pPr>
              <w:rPr>
                <w:rFonts w:ascii="Times New Roman" w:hAnsi="Times New Roman"/>
                <w:b/>
              </w:rPr>
            </w:pPr>
            <w:r w:rsidRPr="00806BAB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806BAB" w14:paraId="6421AACC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72B619EE" w14:textId="0D74D0FD" w:rsidR="00BA7336" w:rsidRPr="00806BAB" w:rsidRDefault="00BA7336" w:rsidP="00423CA8">
            <w:pPr>
              <w:rPr>
                <w:rFonts w:ascii="Times New Roman" w:hAnsi="Times New Roman"/>
                <w:b/>
              </w:rPr>
            </w:pPr>
            <w:r w:rsidRPr="00806BAB">
              <w:rPr>
                <w:rFonts w:ascii="Times New Roman" w:hAnsi="Times New Roman"/>
                <w:b/>
              </w:rPr>
              <w:t>Date:</w:t>
            </w:r>
            <w:r w:rsidR="001274E8" w:rsidRPr="00806BAB">
              <w:rPr>
                <w:rFonts w:ascii="Times New Roman" w:hAnsi="Times New Roman"/>
                <w:b/>
              </w:rPr>
              <w:t xml:space="preserve"> </w:t>
            </w:r>
            <w:r w:rsidR="00BE7159">
              <w:rPr>
                <w:rFonts w:ascii="Times New Roman" w:hAnsi="Times New Roman"/>
                <w:b/>
              </w:rPr>
              <w:t>01.12</w:t>
            </w:r>
            <w:r w:rsidR="00423CA8">
              <w:rPr>
                <w:rFonts w:ascii="Times New Roman" w:hAnsi="Times New Roman"/>
                <w:b/>
              </w:rPr>
              <w:t>.202</w:t>
            </w:r>
            <w:r w:rsidR="003F66BC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60" w:type="dxa"/>
            <w:shd w:val="clear" w:color="auto" w:fill="auto"/>
          </w:tcPr>
          <w:p w14:paraId="4F0DB672" w14:textId="35EA536A" w:rsidR="00BA7336" w:rsidRPr="00806BAB" w:rsidRDefault="00BA7336" w:rsidP="00423CA8">
            <w:pPr>
              <w:rPr>
                <w:rFonts w:ascii="Times New Roman" w:hAnsi="Times New Roman"/>
                <w:b/>
              </w:rPr>
            </w:pPr>
            <w:r w:rsidRPr="00806BAB">
              <w:rPr>
                <w:rFonts w:ascii="Times New Roman" w:hAnsi="Times New Roman"/>
                <w:b/>
              </w:rPr>
              <w:t xml:space="preserve">Date: </w:t>
            </w:r>
            <w:r w:rsidR="00BE7159">
              <w:rPr>
                <w:rFonts w:ascii="Times New Roman" w:hAnsi="Times New Roman"/>
                <w:b/>
              </w:rPr>
              <w:t>01</w:t>
            </w:r>
            <w:r w:rsidR="00423CA8">
              <w:rPr>
                <w:rFonts w:ascii="Times New Roman" w:hAnsi="Times New Roman"/>
                <w:b/>
              </w:rPr>
              <w:t>.</w:t>
            </w:r>
            <w:r w:rsidR="00BE7159">
              <w:rPr>
                <w:rFonts w:ascii="Times New Roman" w:hAnsi="Times New Roman"/>
                <w:b/>
              </w:rPr>
              <w:t>12</w:t>
            </w:r>
            <w:r w:rsidR="00423CA8">
              <w:rPr>
                <w:rFonts w:ascii="Times New Roman" w:hAnsi="Times New Roman"/>
                <w:b/>
              </w:rPr>
              <w:t>.202</w:t>
            </w:r>
            <w:r w:rsidR="003F66BC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33" w:type="dxa"/>
            <w:shd w:val="clear" w:color="auto" w:fill="auto"/>
          </w:tcPr>
          <w:p w14:paraId="5C1D1E56" w14:textId="04EA4D82" w:rsidR="00BA7336" w:rsidRPr="00806BAB" w:rsidRDefault="00BA7336" w:rsidP="00423CA8">
            <w:pPr>
              <w:rPr>
                <w:rFonts w:ascii="Times New Roman" w:hAnsi="Times New Roman"/>
                <w:b/>
              </w:rPr>
            </w:pPr>
            <w:r w:rsidRPr="00806BAB">
              <w:rPr>
                <w:rFonts w:ascii="Times New Roman" w:hAnsi="Times New Roman"/>
                <w:b/>
              </w:rPr>
              <w:t>Date:</w:t>
            </w:r>
            <w:r w:rsidR="001274E8" w:rsidRPr="00806BAB">
              <w:rPr>
                <w:rFonts w:ascii="Times New Roman" w:hAnsi="Times New Roman"/>
                <w:b/>
              </w:rPr>
              <w:t xml:space="preserve"> </w:t>
            </w:r>
            <w:r w:rsidR="00BE7159">
              <w:rPr>
                <w:rFonts w:ascii="Times New Roman" w:hAnsi="Times New Roman"/>
                <w:b/>
              </w:rPr>
              <w:t>01</w:t>
            </w:r>
            <w:r w:rsidR="00423CA8">
              <w:rPr>
                <w:rFonts w:ascii="Times New Roman" w:hAnsi="Times New Roman"/>
                <w:b/>
              </w:rPr>
              <w:t>.</w:t>
            </w:r>
            <w:r w:rsidR="00BE7159">
              <w:rPr>
                <w:rFonts w:ascii="Times New Roman" w:hAnsi="Times New Roman"/>
                <w:b/>
              </w:rPr>
              <w:t>12</w:t>
            </w:r>
            <w:r w:rsidR="00423CA8">
              <w:rPr>
                <w:rFonts w:ascii="Times New Roman" w:hAnsi="Times New Roman"/>
                <w:b/>
              </w:rPr>
              <w:t>.202</w:t>
            </w:r>
            <w:r w:rsidR="003F66BC">
              <w:rPr>
                <w:rFonts w:ascii="Times New Roman" w:hAnsi="Times New Roman"/>
                <w:b/>
              </w:rPr>
              <w:t>2</w:t>
            </w:r>
          </w:p>
        </w:tc>
      </w:tr>
    </w:tbl>
    <w:p w14:paraId="7AA240FA" w14:textId="77777777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795"/>
        <w:gridCol w:w="2245"/>
        <w:gridCol w:w="2245"/>
        <w:gridCol w:w="1805"/>
      </w:tblGrid>
      <w:tr w:rsidR="00423CA8" w14:paraId="4C4117E5" w14:textId="77777777" w:rsidTr="00505CD2">
        <w:tc>
          <w:tcPr>
            <w:tcW w:w="9090" w:type="dxa"/>
            <w:gridSpan w:val="4"/>
          </w:tcPr>
          <w:p w14:paraId="3DA3B41A" w14:textId="77777777" w:rsidR="00423CA8" w:rsidRDefault="00423CA8" w:rsidP="00505CD2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423CA8" w14:paraId="41BFEBB3" w14:textId="77777777" w:rsidTr="00505CD2">
        <w:tc>
          <w:tcPr>
            <w:tcW w:w="2795" w:type="dxa"/>
          </w:tcPr>
          <w:p w14:paraId="783E8CD9" w14:textId="77777777" w:rsidR="00423CA8" w:rsidRDefault="00423CA8" w:rsidP="00505CD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245" w:type="dxa"/>
          </w:tcPr>
          <w:p w14:paraId="12AE46D0" w14:textId="77777777" w:rsidR="00423CA8" w:rsidRDefault="00423CA8" w:rsidP="00505CD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245" w:type="dxa"/>
          </w:tcPr>
          <w:p w14:paraId="42DF5548" w14:textId="77777777" w:rsidR="00423CA8" w:rsidRDefault="00423CA8" w:rsidP="00505CD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805" w:type="dxa"/>
          </w:tcPr>
          <w:p w14:paraId="0CD77C15" w14:textId="77777777" w:rsidR="00423CA8" w:rsidRDefault="00423CA8" w:rsidP="00505CD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423CA8" w:rsidRPr="001A3E3D" w14:paraId="0D0D2C88" w14:textId="77777777" w:rsidTr="00505CD2">
        <w:tc>
          <w:tcPr>
            <w:tcW w:w="2795" w:type="dxa"/>
          </w:tcPr>
          <w:p w14:paraId="7AC20319" w14:textId="77777777" w:rsidR="00423CA8" w:rsidRPr="001A3E3D" w:rsidRDefault="00423CA8" w:rsidP="00505CD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12.07.2021</w:t>
            </w:r>
          </w:p>
        </w:tc>
        <w:tc>
          <w:tcPr>
            <w:tcW w:w="2245" w:type="dxa"/>
          </w:tcPr>
          <w:p w14:paraId="7FFDC473" w14:textId="77777777" w:rsidR="00423CA8" w:rsidRPr="001A3E3D" w:rsidRDefault="00423CA8" w:rsidP="00423CA8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Procedure for operating cast house crane (BF1&amp;BF2)</w:t>
            </w:r>
          </w:p>
        </w:tc>
        <w:tc>
          <w:tcPr>
            <w:tcW w:w="2245" w:type="dxa"/>
          </w:tcPr>
          <w:p w14:paraId="45665F0C" w14:textId="7C2E3616" w:rsidR="00423CA8" w:rsidRPr="001A3E3D" w:rsidRDefault="00423CA8" w:rsidP="00423CA8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Point no 23</w:t>
            </w:r>
          </w:p>
        </w:tc>
        <w:tc>
          <w:tcPr>
            <w:tcW w:w="1805" w:type="dxa"/>
          </w:tcPr>
          <w:p w14:paraId="03591F29" w14:textId="77777777" w:rsidR="00423CA8" w:rsidRPr="001A3E3D" w:rsidRDefault="00013FA1" w:rsidP="00505CD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</w:t>
            </w:r>
          </w:p>
        </w:tc>
      </w:tr>
      <w:tr w:rsidR="003F66BC" w:rsidRPr="001A3E3D" w14:paraId="2347BC93" w14:textId="77777777" w:rsidTr="00505CD2">
        <w:tc>
          <w:tcPr>
            <w:tcW w:w="2795" w:type="dxa"/>
          </w:tcPr>
          <w:p w14:paraId="1D54E82B" w14:textId="48F3A444" w:rsidR="003F66BC" w:rsidRDefault="003F66BC" w:rsidP="00505CD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245" w:type="dxa"/>
          </w:tcPr>
          <w:p w14:paraId="5D5B69F3" w14:textId="0FC211A9" w:rsidR="003F66BC" w:rsidRDefault="00E66811" w:rsidP="00423CA8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Procedure for operating cast house crane (BF1&amp;BF2)</w:t>
            </w:r>
          </w:p>
        </w:tc>
        <w:tc>
          <w:tcPr>
            <w:tcW w:w="2245" w:type="dxa"/>
          </w:tcPr>
          <w:p w14:paraId="16FC6F30" w14:textId="37F51E4B" w:rsidR="003F66BC" w:rsidRDefault="00E66811" w:rsidP="00423CA8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in format</w:t>
            </w:r>
          </w:p>
        </w:tc>
        <w:tc>
          <w:tcPr>
            <w:tcW w:w="1805" w:type="dxa"/>
          </w:tcPr>
          <w:p w14:paraId="6D424B18" w14:textId="6857ABC5" w:rsidR="003F66BC" w:rsidRDefault="003F66BC" w:rsidP="00505CD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</w:t>
            </w:r>
          </w:p>
        </w:tc>
      </w:tr>
      <w:tr w:rsidR="00625590" w:rsidRPr="001A3E3D" w14:paraId="3BEFF5A8" w14:textId="77777777" w:rsidTr="00505CD2">
        <w:tc>
          <w:tcPr>
            <w:tcW w:w="2795" w:type="dxa"/>
          </w:tcPr>
          <w:p w14:paraId="0BA4B407" w14:textId="2481453F" w:rsidR="00625590" w:rsidRDefault="00625590" w:rsidP="00505CD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01.12.2022</w:t>
            </w:r>
          </w:p>
        </w:tc>
        <w:tc>
          <w:tcPr>
            <w:tcW w:w="2245" w:type="dxa"/>
          </w:tcPr>
          <w:p w14:paraId="489B1D5A" w14:textId="6F6CEDA9" w:rsidR="00625590" w:rsidRDefault="00625590" w:rsidP="00423CA8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Procedure for operating cast house crane (BF1&amp;BF2)</w:t>
            </w:r>
          </w:p>
        </w:tc>
        <w:tc>
          <w:tcPr>
            <w:tcW w:w="2245" w:type="dxa"/>
          </w:tcPr>
          <w:p w14:paraId="71F42200" w14:textId="77777777" w:rsidR="00625590" w:rsidRDefault="00625590" w:rsidP="00423CA8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Point no.13 added</w:t>
            </w:r>
          </w:p>
          <w:p w14:paraId="01C1D101" w14:textId="7E5CA974" w:rsidR="00E66811" w:rsidRDefault="00E66811" w:rsidP="00423CA8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Hazard no.23 added</w:t>
            </w:r>
          </w:p>
        </w:tc>
        <w:tc>
          <w:tcPr>
            <w:tcW w:w="1805" w:type="dxa"/>
          </w:tcPr>
          <w:p w14:paraId="037BB589" w14:textId="0CE839EC" w:rsidR="00625590" w:rsidRDefault="00625590" w:rsidP="00505CD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</w:tbl>
    <w:p w14:paraId="4D721F91" w14:textId="77777777" w:rsidR="00423CA8" w:rsidRPr="00784664" w:rsidRDefault="00423CA8" w:rsidP="00423CA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2E31E66D" w14:textId="77777777" w:rsidR="00423CA8" w:rsidRPr="00806BAB" w:rsidRDefault="00423CA8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423CA8" w:rsidRPr="00806BAB" w:rsidSect="00450E2A">
      <w:headerReference w:type="default" r:id="rId12"/>
      <w:footerReference w:type="default" r:id="rId13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0853D" w14:textId="77777777" w:rsidR="006C5080" w:rsidRDefault="006C5080" w:rsidP="0036287A">
      <w:pPr>
        <w:spacing w:after="0" w:line="240" w:lineRule="auto"/>
      </w:pPr>
      <w:r>
        <w:separator/>
      </w:r>
    </w:p>
  </w:endnote>
  <w:endnote w:type="continuationSeparator" w:id="0">
    <w:p w14:paraId="1B8F2561" w14:textId="77777777" w:rsidR="006C5080" w:rsidRDefault="006C5080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CC9D3" w14:textId="77777777" w:rsidR="00450E2A" w:rsidRDefault="00450E2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E5EA1" w14:textId="77777777" w:rsidR="006C5080" w:rsidRDefault="006C5080" w:rsidP="0036287A">
      <w:pPr>
        <w:spacing w:after="0" w:line="240" w:lineRule="auto"/>
      </w:pPr>
      <w:r>
        <w:separator/>
      </w:r>
    </w:p>
  </w:footnote>
  <w:footnote w:type="continuationSeparator" w:id="0">
    <w:p w14:paraId="1C128051" w14:textId="77777777" w:rsidR="006C5080" w:rsidRDefault="006C5080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17FF226C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6670471B" w14:textId="4038D161" w:rsidR="00314A11" w:rsidRPr="001B4A42" w:rsidRDefault="00A83EE2" w:rsidP="0082210B">
          <w:pPr>
            <w:pStyle w:val="Header"/>
            <w:ind w:hanging="108"/>
          </w:pPr>
          <w:r>
            <w:rPr>
              <w:noProof/>
            </w:rPr>
            <w:t xml:space="preserve">   </w:t>
          </w:r>
          <w:r w:rsidR="007E6683">
            <w:rPr>
              <w:noProof/>
            </w:rPr>
            <w:drawing>
              <wp:inline distT="0" distB="0" distL="0" distR="0" wp14:anchorId="1670D006" wp14:editId="1E9F2975">
                <wp:extent cx="943610" cy="645160"/>
                <wp:effectExtent l="0" t="0" r="889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45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7C64C3C0" w14:textId="77777777" w:rsidR="00314A11" w:rsidRPr="001B4A42" w:rsidRDefault="00941210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40B6A100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394B4768" w14:textId="0C4B5F92" w:rsidR="00314A11" w:rsidRPr="002E7889" w:rsidRDefault="00C43E11" w:rsidP="00B25557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 w:rsidR="006F2754">
            <w:rPr>
              <w:rFonts w:ascii="Times New Roman" w:hAnsi="Times New Roman"/>
              <w:b/>
            </w:rPr>
            <w:t>PID I/PROD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F23DED" w:rsidRPr="00F23DED">
            <w:rPr>
              <w:rFonts w:ascii="Times New Roman" w:hAnsi="Times New Roman"/>
              <w:b/>
            </w:rPr>
            <w:t>08G</w:t>
          </w:r>
        </w:p>
      </w:tc>
    </w:tr>
    <w:tr w:rsidR="00314A11" w:rsidRPr="001B4A42" w14:paraId="61BD936C" w14:textId="77777777" w:rsidTr="00314A11">
      <w:trPr>
        <w:trHeight w:val="143"/>
      </w:trPr>
      <w:tc>
        <w:tcPr>
          <w:tcW w:w="1702" w:type="dxa"/>
          <w:vMerge/>
        </w:tcPr>
        <w:p w14:paraId="31D84135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504A5C07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4FB96736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16B96753" w14:textId="0A00FDBD" w:rsidR="00314A11" w:rsidRPr="00550080" w:rsidRDefault="006A5086" w:rsidP="00B96D67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01.12.2022</w:t>
          </w:r>
        </w:p>
      </w:tc>
    </w:tr>
    <w:tr w:rsidR="00314A11" w:rsidRPr="001B4A42" w14:paraId="7A95F610" w14:textId="77777777" w:rsidTr="00314A11">
      <w:trPr>
        <w:trHeight w:val="143"/>
      </w:trPr>
      <w:tc>
        <w:tcPr>
          <w:tcW w:w="1702" w:type="dxa"/>
          <w:vMerge/>
        </w:tcPr>
        <w:p w14:paraId="40CD7FE2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26AFDF4A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82210B" w:rsidRPr="0082210B">
            <w:rPr>
              <w:rFonts w:ascii="Times New Roman" w:hAnsi="Times New Roman"/>
              <w:b/>
            </w:rPr>
            <w:t>Operating Cast</w:t>
          </w:r>
          <w:r w:rsidR="0082210B">
            <w:rPr>
              <w:rFonts w:ascii="Times New Roman" w:hAnsi="Times New Roman"/>
              <w:b/>
            </w:rPr>
            <w:t xml:space="preserve"> </w:t>
          </w:r>
          <w:r w:rsidR="0082210B" w:rsidRPr="0082210B">
            <w:rPr>
              <w:rFonts w:ascii="Times New Roman" w:hAnsi="Times New Roman"/>
              <w:b/>
            </w:rPr>
            <w:t>house Crane (BF1 &amp; BF2)</w:t>
          </w:r>
        </w:p>
      </w:tc>
      <w:tc>
        <w:tcPr>
          <w:tcW w:w="1701" w:type="dxa"/>
        </w:tcPr>
        <w:p w14:paraId="4415D9B9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154E5EC2" w14:textId="51734BBE" w:rsidR="00314A11" w:rsidRPr="002E7889" w:rsidRDefault="006A5086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10</w:t>
          </w:r>
        </w:p>
      </w:tc>
    </w:tr>
    <w:tr w:rsidR="00314A11" w:rsidRPr="001B4A42" w14:paraId="78802E77" w14:textId="77777777" w:rsidTr="00314A11">
      <w:trPr>
        <w:trHeight w:val="143"/>
      </w:trPr>
      <w:tc>
        <w:tcPr>
          <w:tcW w:w="1702" w:type="dxa"/>
          <w:vMerge/>
        </w:tcPr>
        <w:p w14:paraId="660DCFDA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3AEBCAC4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02CEA29D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4C41199B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B81E08">
            <w:rPr>
              <w:rFonts w:ascii="Times New Roman" w:hAnsi="Times New Roman"/>
              <w:b/>
              <w:noProof/>
            </w:rPr>
            <w:t>1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B81E08">
            <w:rPr>
              <w:rFonts w:ascii="Times New Roman" w:hAnsi="Times New Roman"/>
              <w:b/>
              <w:noProof/>
            </w:rPr>
            <w:t>3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6883964C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 w15:restartNumberingAfterBreak="0">
    <w:nsid w:val="2A3615A3"/>
    <w:multiLevelType w:val="singleLevel"/>
    <w:tmpl w:val="754E9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16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0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5A37C67"/>
    <w:multiLevelType w:val="singleLevel"/>
    <w:tmpl w:val="B6268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2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D87B80"/>
    <w:multiLevelType w:val="hybridMultilevel"/>
    <w:tmpl w:val="43BE53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B80FAF"/>
    <w:multiLevelType w:val="singleLevel"/>
    <w:tmpl w:val="82CE80A8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rFonts w:ascii="Times New Roman" w:eastAsia="Times New Roman" w:hAnsi="Times New Roman" w:cs="Times New Roman"/>
      </w:rPr>
    </w:lvl>
  </w:abstractNum>
  <w:abstractNum w:abstractNumId="26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BA7D41"/>
    <w:multiLevelType w:val="hybridMultilevel"/>
    <w:tmpl w:val="6546A312"/>
    <w:lvl w:ilvl="0" w:tplc="B98CE52C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0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4E6079"/>
    <w:multiLevelType w:val="hybridMultilevel"/>
    <w:tmpl w:val="37E01EC2"/>
    <w:lvl w:ilvl="0" w:tplc="B1D61154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4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7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B6D1D3B"/>
    <w:multiLevelType w:val="hybridMultilevel"/>
    <w:tmpl w:val="40161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0997CE3"/>
    <w:multiLevelType w:val="hybridMultilevel"/>
    <w:tmpl w:val="BB228404"/>
    <w:lvl w:ilvl="0" w:tplc="754E97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8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9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2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916594">
    <w:abstractNumId w:val="29"/>
  </w:num>
  <w:num w:numId="2" w16cid:durableId="1451557731">
    <w:abstractNumId w:val="46"/>
  </w:num>
  <w:num w:numId="3" w16cid:durableId="1654482242">
    <w:abstractNumId w:val="37"/>
  </w:num>
  <w:num w:numId="4" w16cid:durableId="86729055">
    <w:abstractNumId w:val="8"/>
  </w:num>
  <w:num w:numId="5" w16cid:durableId="1641617213">
    <w:abstractNumId w:val="3"/>
  </w:num>
  <w:num w:numId="6" w16cid:durableId="28796432">
    <w:abstractNumId w:val="50"/>
  </w:num>
  <w:num w:numId="7" w16cid:durableId="488793579">
    <w:abstractNumId w:val="43"/>
  </w:num>
  <w:num w:numId="8" w16cid:durableId="563684560">
    <w:abstractNumId w:val="10"/>
  </w:num>
  <w:num w:numId="9" w16cid:durableId="408581538">
    <w:abstractNumId w:val="16"/>
  </w:num>
  <w:num w:numId="10" w16cid:durableId="508065760">
    <w:abstractNumId w:val="5"/>
  </w:num>
  <w:num w:numId="11" w16cid:durableId="1905406477">
    <w:abstractNumId w:val="14"/>
  </w:num>
  <w:num w:numId="12" w16cid:durableId="1148284596">
    <w:abstractNumId w:val="6"/>
  </w:num>
  <w:num w:numId="13" w16cid:durableId="1271232310">
    <w:abstractNumId w:val="35"/>
  </w:num>
  <w:num w:numId="14" w16cid:durableId="1784423538">
    <w:abstractNumId w:val="48"/>
  </w:num>
  <w:num w:numId="15" w16cid:durableId="1657800428">
    <w:abstractNumId w:val="17"/>
  </w:num>
  <w:num w:numId="16" w16cid:durableId="1519463499">
    <w:abstractNumId w:val="36"/>
  </w:num>
  <w:num w:numId="17" w16cid:durableId="1948656965">
    <w:abstractNumId w:val="1"/>
  </w:num>
  <w:num w:numId="18" w16cid:durableId="426972103">
    <w:abstractNumId w:val="47"/>
  </w:num>
  <w:num w:numId="19" w16cid:durableId="1824931024">
    <w:abstractNumId w:val="33"/>
  </w:num>
  <w:num w:numId="20" w16cid:durableId="176821217">
    <w:abstractNumId w:val="51"/>
  </w:num>
  <w:num w:numId="21" w16cid:durableId="9457227">
    <w:abstractNumId w:val="40"/>
  </w:num>
  <w:num w:numId="22" w16cid:durableId="199830301">
    <w:abstractNumId w:val="52"/>
  </w:num>
  <w:num w:numId="23" w16cid:durableId="771701600">
    <w:abstractNumId w:val="4"/>
  </w:num>
  <w:num w:numId="24" w16cid:durableId="59057743">
    <w:abstractNumId w:val="27"/>
  </w:num>
  <w:num w:numId="25" w16cid:durableId="1163399192">
    <w:abstractNumId w:val="7"/>
  </w:num>
  <w:num w:numId="26" w16cid:durableId="1616524852">
    <w:abstractNumId w:val="23"/>
  </w:num>
  <w:num w:numId="27" w16cid:durableId="161699664">
    <w:abstractNumId w:val="12"/>
  </w:num>
  <w:num w:numId="28" w16cid:durableId="1617827597">
    <w:abstractNumId w:val="11"/>
  </w:num>
  <w:num w:numId="29" w16cid:durableId="1889604011">
    <w:abstractNumId w:val="26"/>
  </w:num>
  <w:num w:numId="30" w16cid:durableId="1576865677">
    <w:abstractNumId w:val="42"/>
  </w:num>
  <w:num w:numId="31" w16cid:durableId="630215106">
    <w:abstractNumId w:val="0"/>
  </w:num>
  <w:num w:numId="32" w16cid:durableId="1578317432">
    <w:abstractNumId w:val="22"/>
  </w:num>
  <w:num w:numId="33" w16cid:durableId="1489512228">
    <w:abstractNumId w:val="49"/>
  </w:num>
  <w:num w:numId="34" w16cid:durableId="65422273">
    <w:abstractNumId w:val="34"/>
  </w:num>
  <w:num w:numId="35" w16cid:durableId="18791474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874734603">
    <w:abstractNumId w:val="9"/>
  </w:num>
  <w:num w:numId="37" w16cid:durableId="956721087">
    <w:abstractNumId w:val="30"/>
  </w:num>
  <w:num w:numId="38" w16cid:durableId="239802012">
    <w:abstractNumId w:val="19"/>
  </w:num>
  <w:num w:numId="39" w16cid:durableId="579220210">
    <w:abstractNumId w:val="41"/>
  </w:num>
  <w:num w:numId="40" w16cid:durableId="779304172">
    <w:abstractNumId w:val="20"/>
  </w:num>
  <w:num w:numId="41" w16cid:durableId="329412027">
    <w:abstractNumId w:val="13"/>
  </w:num>
  <w:num w:numId="42" w16cid:durableId="1118137781">
    <w:abstractNumId w:val="18"/>
  </w:num>
  <w:num w:numId="43" w16cid:durableId="1524319768">
    <w:abstractNumId w:val="44"/>
  </w:num>
  <w:num w:numId="44" w16cid:durableId="41904082">
    <w:abstractNumId w:val="31"/>
  </w:num>
  <w:num w:numId="45" w16cid:durableId="486097199">
    <w:abstractNumId w:val="38"/>
  </w:num>
  <w:num w:numId="46" w16cid:durableId="1220745089">
    <w:abstractNumId w:val="2"/>
  </w:num>
  <w:num w:numId="47" w16cid:durableId="91973584">
    <w:abstractNumId w:val="21"/>
  </w:num>
  <w:num w:numId="48" w16cid:durableId="595481242">
    <w:abstractNumId w:val="15"/>
  </w:num>
  <w:num w:numId="49" w16cid:durableId="934485136">
    <w:abstractNumId w:val="45"/>
  </w:num>
  <w:num w:numId="50" w16cid:durableId="563030252">
    <w:abstractNumId w:val="39"/>
  </w:num>
  <w:num w:numId="51" w16cid:durableId="1943806717">
    <w:abstractNumId w:val="28"/>
  </w:num>
  <w:num w:numId="52" w16cid:durableId="1930849052">
    <w:abstractNumId w:val="24"/>
  </w:num>
  <w:num w:numId="53" w16cid:durableId="1115977510">
    <w:abstractNumId w:val="32"/>
  </w:num>
  <w:num w:numId="54" w16cid:durableId="219023036">
    <w:abstractNumId w:val="25"/>
  </w:num>
  <w:numIdMacAtCleanup w:val="5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bha Vaikunth Gawas">
    <w15:presenceInfo w15:providerId="AD" w15:userId="S::00015386@vedanta.co.in::6c6a349a-8fb8-4e34-944d-f9a7a04fbd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01F2"/>
    <w:rsid w:val="00011950"/>
    <w:rsid w:val="00013488"/>
    <w:rsid w:val="00013FA1"/>
    <w:rsid w:val="0002776A"/>
    <w:rsid w:val="000334D6"/>
    <w:rsid w:val="0003432F"/>
    <w:rsid w:val="0003771C"/>
    <w:rsid w:val="00040E3D"/>
    <w:rsid w:val="00042ED0"/>
    <w:rsid w:val="00043274"/>
    <w:rsid w:val="00047010"/>
    <w:rsid w:val="000507C5"/>
    <w:rsid w:val="00056BB9"/>
    <w:rsid w:val="00077477"/>
    <w:rsid w:val="00080DE6"/>
    <w:rsid w:val="00094109"/>
    <w:rsid w:val="00096543"/>
    <w:rsid w:val="000B1E7D"/>
    <w:rsid w:val="000B2820"/>
    <w:rsid w:val="000B4EA3"/>
    <w:rsid w:val="000B6B3F"/>
    <w:rsid w:val="000D428B"/>
    <w:rsid w:val="000E4E6C"/>
    <w:rsid w:val="000F5195"/>
    <w:rsid w:val="000F6633"/>
    <w:rsid w:val="00107221"/>
    <w:rsid w:val="0012171A"/>
    <w:rsid w:val="00123303"/>
    <w:rsid w:val="00126E92"/>
    <w:rsid w:val="001274E8"/>
    <w:rsid w:val="00135E34"/>
    <w:rsid w:val="00145919"/>
    <w:rsid w:val="00152F06"/>
    <w:rsid w:val="001560B1"/>
    <w:rsid w:val="00162B88"/>
    <w:rsid w:val="00172225"/>
    <w:rsid w:val="00174AAA"/>
    <w:rsid w:val="00174F70"/>
    <w:rsid w:val="001753A1"/>
    <w:rsid w:val="0018029F"/>
    <w:rsid w:val="00180982"/>
    <w:rsid w:val="00182131"/>
    <w:rsid w:val="00182DBA"/>
    <w:rsid w:val="00182F82"/>
    <w:rsid w:val="001854B6"/>
    <w:rsid w:val="001A0177"/>
    <w:rsid w:val="001A1398"/>
    <w:rsid w:val="001A280C"/>
    <w:rsid w:val="001A78A2"/>
    <w:rsid w:val="001B21B7"/>
    <w:rsid w:val="001B3F1A"/>
    <w:rsid w:val="001B4A42"/>
    <w:rsid w:val="001B5D11"/>
    <w:rsid w:val="001C0709"/>
    <w:rsid w:val="001C0E7E"/>
    <w:rsid w:val="001E025D"/>
    <w:rsid w:val="001F1F83"/>
    <w:rsid w:val="001F4917"/>
    <w:rsid w:val="00211BAD"/>
    <w:rsid w:val="00212B0B"/>
    <w:rsid w:val="00213467"/>
    <w:rsid w:val="00233524"/>
    <w:rsid w:val="0023499B"/>
    <w:rsid w:val="00235C88"/>
    <w:rsid w:val="00241BB7"/>
    <w:rsid w:val="002453F0"/>
    <w:rsid w:val="00256539"/>
    <w:rsid w:val="00261044"/>
    <w:rsid w:val="00266578"/>
    <w:rsid w:val="00271BAF"/>
    <w:rsid w:val="00281EC5"/>
    <w:rsid w:val="00283E16"/>
    <w:rsid w:val="00290DF6"/>
    <w:rsid w:val="002920E6"/>
    <w:rsid w:val="002A4742"/>
    <w:rsid w:val="002B2F77"/>
    <w:rsid w:val="002B54E5"/>
    <w:rsid w:val="002B617D"/>
    <w:rsid w:val="002C4D35"/>
    <w:rsid w:val="002C795B"/>
    <w:rsid w:val="002D4D2B"/>
    <w:rsid w:val="002D5A01"/>
    <w:rsid w:val="002E7889"/>
    <w:rsid w:val="002F51EE"/>
    <w:rsid w:val="002F6C50"/>
    <w:rsid w:val="002F7E19"/>
    <w:rsid w:val="00304567"/>
    <w:rsid w:val="00304DE6"/>
    <w:rsid w:val="0030597A"/>
    <w:rsid w:val="00313E60"/>
    <w:rsid w:val="00314A11"/>
    <w:rsid w:val="00333530"/>
    <w:rsid w:val="00333FA7"/>
    <w:rsid w:val="00345592"/>
    <w:rsid w:val="003508CE"/>
    <w:rsid w:val="00360D23"/>
    <w:rsid w:val="0036287A"/>
    <w:rsid w:val="00364E07"/>
    <w:rsid w:val="003715C5"/>
    <w:rsid w:val="0037211A"/>
    <w:rsid w:val="003760F3"/>
    <w:rsid w:val="00391C62"/>
    <w:rsid w:val="00392A3A"/>
    <w:rsid w:val="003962FF"/>
    <w:rsid w:val="00396915"/>
    <w:rsid w:val="00397384"/>
    <w:rsid w:val="00397EAD"/>
    <w:rsid w:val="003A1B56"/>
    <w:rsid w:val="003B12BA"/>
    <w:rsid w:val="003B404E"/>
    <w:rsid w:val="003C06A1"/>
    <w:rsid w:val="003C0C0D"/>
    <w:rsid w:val="003C6D76"/>
    <w:rsid w:val="003E1AF2"/>
    <w:rsid w:val="003F30BD"/>
    <w:rsid w:val="003F387F"/>
    <w:rsid w:val="003F66BC"/>
    <w:rsid w:val="003F757E"/>
    <w:rsid w:val="003F7DB8"/>
    <w:rsid w:val="00415D6E"/>
    <w:rsid w:val="00421C5F"/>
    <w:rsid w:val="00423CA8"/>
    <w:rsid w:val="00425515"/>
    <w:rsid w:val="0043051D"/>
    <w:rsid w:val="00446F1F"/>
    <w:rsid w:val="00450E2A"/>
    <w:rsid w:val="004A0851"/>
    <w:rsid w:val="004A525E"/>
    <w:rsid w:val="004A6BDF"/>
    <w:rsid w:val="004B08DA"/>
    <w:rsid w:val="004B0E5D"/>
    <w:rsid w:val="004C4123"/>
    <w:rsid w:val="004E1F6A"/>
    <w:rsid w:val="004E2A68"/>
    <w:rsid w:val="004E33B4"/>
    <w:rsid w:val="004F1BCA"/>
    <w:rsid w:val="004F2A47"/>
    <w:rsid w:val="004F2DA1"/>
    <w:rsid w:val="0050223F"/>
    <w:rsid w:val="005112D9"/>
    <w:rsid w:val="00524E45"/>
    <w:rsid w:val="0052644E"/>
    <w:rsid w:val="00535C8B"/>
    <w:rsid w:val="0054148B"/>
    <w:rsid w:val="005414A3"/>
    <w:rsid w:val="00545620"/>
    <w:rsid w:val="005458D3"/>
    <w:rsid w:val="00550080"/>
    <w:rsid w:val="0055046A"/>
    <w:rsid w:val="00552A9C"/>
    <w:rsid w:val="005570A0"/>
    <w:rsid w:val="005726CC"/>
    <w:rsid w:val="00583DF7"/>
    <w:rsid w:val="00586E33"/>
    <w:rsid w:val="005871FF"/>
    <w:rsid w:val="00587DC4"/>
    <w:rsid w:val="005978D4"/>
    <w:rsid w:val="005A0852"/>
    <w:rsid w:val="005A1FB6"/>
    <w:rsid w:val="005C4234"/>
    <w:rsid w:val="005D436D"/>
    <w:rsid w:val="005D59AB"/>
    <w:rsid w:val="005E1D4D"/>
    <w:rsid w:val="005E6E8C"/>
    <w:rsid w:val="005F1195"/>
    <w:rsid w:val="005F244F"/>
    <w:rsid w:val="005F5011"/>
    <w:rsid w:val="005F52E5"/>
    <w:rsid w:val="0060619A"/>
    <w:rsid w:val="00611FB8"/>
    <w:rsid w:val="00616498"/>
    <w:rsid w:val="00625590"/>
    <w:rsid w:val="00636E54"/>
    <w:rsid w:val="00651723"/>
    <w:rsid w:val="006545C9"/>
    <w:rsid w:val="00654C5A"/>
    <w:rsid w:val="006562AA"/>
    <w:rsid w:val="00667DAD"/>
    <w:rsid w:val="00676577"/>
    <w:rsid w:val="00684AFE"/>
    <w:rsid w:val="006868A6"/>
    <w:rsid w:val="006A193C"/>
    <w:rsid w:val="006A4AED"/>
    <w:rsid w:val="006A5086"/>
    <w:rsid w:val="006A5A97"/>
    <w:rsid w:val="006B2F04"/>
    <w:rsid w:val="006B692E"/>
    <w:rsid w:val="006C3D3D"/>
    <w:rsid w:val="006C5080"/>
    <w:rsid w:val="006D0CA9"/>
    <w:rsid w:val="006D7CF2"/>
    <w:rsid w:val="006E2162"/>
    <w:rsid w:val="006E64E5"/>
    <w:rsid w:val="006F2754"/>
    <w:rsid w:val="006F3D6B"/>
    <w:rsid w:val="006F64B1"/>
    <w:rsid w:val="00703C57"/>
    <w:rsid w:val="0070485B"/>
    <w:rsid w:val="0070550E"/>
    <w:rsid w:val="00744801"/>
    <w:rsid w:val="007533AB"/>
    <w:rsid w:val="00754E08"/>
    <w:rsid w:val="0076462F"/>
    <w:rsid w:val="00764EC8"/>
    <w:rsid w:val="0077479B"/>
    <w:rsid w:val="0077498C"/>
    <w:rsid w:val="00777916"/>
    <w:rsid w:val="00780603"/>
    <w:rsid w:val="00783164"/>
    <w:rsid w:val="00784F70"/>
    <w:rsid w:val="00790759"/>
    <w:rsid w:val="00792636"/>
    <w:rsid w:val="007A2DF2"/>
    <w:rsid w:val="007C3411"/>
    <w:rsid w:val="007C7CF8"/>
    <w:rsid w:val="007D4636"/>
    <w:rsid w:val="007E45E9"/>
    <w:rsid w:val="007E6683"/>
    <w:rsid w:val="007E729E"/>
    <w:rsid w:val="007F2D8F"/>
    <w:rsid w:val="007F4B98"/>
    <w:rsid w:val="007F5A73"/>
    <w:rsid w:val="008055C6"/>
    <w:rsid w:val="0080654F"/>
    <w:rsid w:val="00806BAB"/>
    <w:rsid w:val="00814576"/>
    <w:rsid w:val="00817C7F"/>
    <w:rsid w:val="00820832"/>
    <w:rsid w:val="0082210B"/>
    <w:rsid w:val="00835BA2"/>
    <w:rsid w:val="00842F0E"/>
    <w:rsid w:val="00847754"/>
    <w:rsid w:val="00847F5A"/>
    <w:rsid w:val="00862B60"/>
    <w:rsid w:val="00866596"/>
    <w:rsid w:val="0087258E"/>
    <w:rsid w:val="00880116"/>
    <w:rsid w:val="008805D7"/>
    <w:rsid w:val="00880722"/>
    <w:rsid w:val="00880EAB"/>
    <w:rsid w:val="00893C0B"/>
    <w:rsid w:val="00895912"/>
    <w:rsid w:val="008A0368"/>
    <w:rsid w:val="008A4AF0"/>
    <w:rsid w:val="008B29E1"/>
    <w:rsid w:val="008B2BEA"/>
    <w:rsid w:val="008B3AB2"/>
    <w:rsid w:val="008C2992"/>
    <w:rsid w:val="008C6013"/>
    <w:rsid w:val="008D3AF0"/>
    <w:rsid w:val="008E4F2E"/>
    <w:rsid w:val="008E5D61"/>
    <w:rsid w:val="008F0F70"/>
    <w:rsid w:val="00915013"/>
    <w:rsid w:val="009304D4"/>
    <w:rsid w:val="00934689"/>
    <w:rsid w:val="00935381"/>
    <w:rsid w:val="009359B4"/>
    <w:rsid w:val="00941210"/>
    <w:rsid w:val="009532E4"/>
    <w:rsid w:val="0096703D"/>
    <w:rsid w:val="00970FA4"/>
    <w:rsid w:val="00970FFB"/>
    <w:rsid w:val="00975C88"/>
    <w:rsid w:val="00976F24"/>
    <w:rsid w:val="00980FC7"/>
    <w:rsid w:val="009846F0"/>
    <w:rsid w:val="0099245B"/>
    <w:rsid w:val="00996860"/>
    <w:rsid w:val="009A2D04"/>
    <w:rsid w:val="009C1CE2"/>
    <w:rsid w:val="009C2D3C"/>
    <w:rsid w:val="009D1C9B"/>
    <w:rsid w:val="009D2CED"/>
    <w:rsid w:val="009E296D"/>
    <w:rsid w:val="009E5F19"/>
    <w:rsid w:val="009F1874"/>
    <w:rsid w:val="00A10CD9"/>
    <w:rsid w:val="00A15D03"/>
    <w:rsid w:val="00A2079D"/>
    <w:rsid w:val="00A237D4"/>
    <w:rsid w:val="00A37D0F"/>
    <w:rsid w:val="00A41452"/>
    <w:rsid w:val="00A45D18"/>
    <w:rsid w:val="00A506BA"/>
    <w:rsid w:val="00A51C84"/>
    <w:rsid w:val="00A5482D"/>
    <w:rsid w:val="00A60A96"/>
    <w:rsid w:val="00A6221B"/>
    <w:rsid w:val="00A66818"/>
    <w:rsid w:val="00A777F8"/>
    <w:rsid w:val="00A77874"/>
    <w:rsid w:val="00A83EE2"/>
    <w:rsid w:val="00A87B3A"/>
    <w:rsid w:val="00AB1375"/>
    <w:rsid w:val="00AB1C68"/>
    <w:rsid w:val="00AB3E44"/>
    <w:rsid w:val="00AC09FE"/>
    <w:rsid w:val="00AC550C"/>
    <w:rsid w:val="00AD1315"/>
    <w:rsid w:val="00AD2669"/>
    <w:rsid w:val="00AD438C"/>
    <w:rsid w:val="00AF051C"/>
    <w:rsid w:val="00AF081E"/>
    <w:rsid w:val="00B04D1D"/>
    <w:rsid w:val="00B16CEA"/>
    <w:rsid w:val="00B16E23"/>
    <w:rsid w:val="00B25557"/>
    <w:rsid w:val="00B31114"/>
    <w:rsid w:val="00B33F84"/>
    <w:rsid w:val="00B4491C"/>
    <w:rsid w:val="00B45C2E"/>
    <w:rsid w:val="00B80FF3"/>
    <w:rsid w:val="00B81E08"/>
    <w:rsid w:val="00B854E8"/>
    <w:rsid w:val="00B9260F"/>
    <w:rsid w:val="00B93C91"/>
    <w:rsid w:val="00B94D7B"/>
    <w:rsid w:val="00B96D67"/>
    <w:rsid w:val="00BA078B"/>
    <w:rsid w:val="00BA2F90"/>
    <w:rsid w:val="00BA3126"/>
    <w:rsid w:val="00BA7336"/>
    <w:rsid w:val="00BB06FF"/>
    <w:rsid w:val="00BB144B"/>
    <w:rsid w:val="00BB199B"/>
    <w:rsid w:val="00BB1C50"/>
    <w:rsid w:val="00BB43A2"/>
    <w:rsid w:val="00BB7C42"/>
    <w:rsid w:val="00BC100C"/>
    <w:rsid w:val="00BC35C0"/>
    <w:rsid w:val="00BC6A44"/>
    <w:rsid w:val="00BD6C5B"/>
    <w:rsid w:val="00BE64F7"/>
    <w:rsid w:val="00BE7159"/>
    <w:rsid w:val="00BF0CC7"/>
    <w:rsid w:val="00C05F98"/>
    <w:rsid w:val="00C1460A"/>
    <w:rsid w:val="00C16C90"/>
    <w:rsid w:val="00C319E5"/>
    <w:rsid w:val="00C41BE2"/>
    <w:rsid w:val="00C43E11"/>
    <w:rsid w:val="00C5242F"/>
    <w:rsid w:val="00C5314A"/>
    <w:rsid w:val="00C56A1E"/>
    <w:rsid w:val="00C67B70"/>
    <w:rsid w:val="00C70B3F"/>
    <w:rsid w:val="00C82BBA"/>
    <w:rsid w:val="00C84EDD"/>
    <w:rsid w:val="00C877A8"/>
    <w:rsid w:val="00C90B17"/>
    <w:rsid w:val="00C97DA9"/>
    <w:rsid w:val="00CA1F02"/>
    <w:rsid w:val="00CB02F6"/>
    <w:rsid w:val="00CB0B9A"/>
    <w:rsid w:val="00CD32DD"/>
    <w:rsid w:val="00CE4E43"/>
    <w:rsid w:val="00CE663D"/>
    <w:rsid w:val="00CF6697"/>
    <w:rsid w:val="00D00594"/>
    <w:rsid w:val="00D00B2A"/>
    <w:rsid w:val="00D119B6"/>
    <w:rsid w:val="00D1438A"/>
    <w:rsid w:val="00D14DDA"/>
    <w:rsid w:val="00D260B3"/>
    <w:rsid w:val="00D26DC5"/>
    <w:rsid w:val="00D332DF"/>
    <w:rsid w:val="00D57BEF"/>
    <w:rsid w:val="00D72D0E"/>
    <w:rsid w:val="00D779C6"/>
    <w:rsid w:val="00D84E9B"/>
    <w:rsid w:val="00D9107A"/>
    <w:rsid w:val="00D92675"/>
    <w:rsid w:val="00DA0EBD"/>
    <w:rsid w:val="00DC23B4"/>
    <w:rsid w:val="00DC49DF"/>
    <w:rsid w:val="00DC5201"/>
    <w:rsid w:val="00DC5863"/>
    <w:rsid w:val="00DC5D0F"/>
    <w:rsid w:val="00DD3AEE"/>
    <w:rsid w:val="00DD76B3"/>
    <w:rsid w:val="00DE3AD9"/>
    <w:rsid w:val="00E2148F"/>
    <w:rsid w:val="00E33B43"/>
    <w:rsid w:val="00E35696"/>
    <w:rsid w:val="00E36E34"/>
    <w:rsid w:val="00E51316"/>
    <w:rsid w:val="00E62BCD"/>
    <w:rsid w:val="00E62FC7"/>
    <w:rsid w:val="00E66811"/>
    <w:rsid w:val="00E77A52"/>
    <w:rsid w:val="00E80860"/>
    <w:rsid w:val="00E84B98"/>
    <w:rsid w:val="00E92A83"/>
    <w:rsid w:val="00EB337F"/>
    <w:rsid w:val="00EB70B4"/>
    <w:rsid w:val="00EC156B"/>
    <w:rsid w:val="00ED48D2"/>
    <w:rsid w:val="00ED5182"/>
    <w:rsid w:val="00ED6A4C"/>
    <w:rsid w:val="00ED7C07"/>
    <w:rsid w:val="00EE0FB6"/>
    <w:rsid w:val="00F04A74"/>
    <w:rsid w:val="00F124A7"/>
    <w:rsid w:val="00F14E37"/>
    <w:rsid w:val="00F2199F"/>
    <w:rsid w:val="00F23DED"/>
    <w:rsid w:val="00F23F5C"/>
    <w:rsid w:val="00F24EE3"/>
    <w:rsid w:val="00F27976"/>
    <w:rsid w:val="00F304E3"/>
    <w:rsid w:val="00F45C75"/>
    <w:rsid w:val="00F46F95"/>
    <w:rsid w:val="00F5486C"/>
    <w:rsid w:val="00F6261C"/>
    <w:rsid w:val="00F7339F"/>
    <w:rsid w:val="00F80D04"/>
    <w:rsid w:val="00F81A03"/>
    <w:rsid w:val="00F90E49"/>
    <w:rsid w:val="00FA0A8E"/>
    <w:rsid w:val="00FA664D"/>
    <w:rsid w:val="00FA69D7"/>
    <w:rsid w:val="00FA734D"/>
    <w:rsid w:val="00FC18BC"/>
    <w:rsid w:val="00FC29E1"/>
    <w:rsid w:val="00FC3E28"/>
    <w:rsid w:val="00FC61CD"/>
    <w:rsid w:val="00FC7B73"/>
    <w:rsid w:val="00FD5D20"/>
    <w:rsid w:val="00FD7586"/>
    <w:rsid w:val="00FD7D0B"/>
    <w:rsid w:val="00FE7BBC"/>
    <w:rsid w:val="00FF0D97"/>
    <w:rsid w:val="00FF6C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5AA03"/>
  <w15:docId w15:val="{F964E22C-AB53-40BC-BDBB-5113D312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WW-BodyText2">
    <w:name w:val="WW-Body Text 2"/>
    <w:basedOn w:val="Normal"/>
    <w:rsid w:val="00790759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  <w:style w:type="paragraph" w:styleId="Revision">
    <w:name w:val="Revision"/>
    <w:hidden/>
    <w:uiPriority w:val="99"/>
    <w:semiHidden/>
    <w:rsid w:val="006A5086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3.jpeg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5AB533-F20A-4FAD-9606-26E1D3D854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6475E5-17DD-4112-B50D-DE4821996F47}"/>
</file>

<file path=customXml/itemProps3.xml><?xml version="1.0" encoding="utf-8"?>
<ds:datastoreItem xmlns:ds="http://schemas.openxmlformats.org/officeDocument/2006/customXml" ds:itemID="{2B1CB902-9EE5-4D52-84EB-6BBED0BE4B94}"/>
</file>

<file path=customXml/itemProps4.xml><?xml version="1.0" encoding="utf-8"?>
<ds:datastoreItem xmlns:ds="http://schemas.openxmlformats.org/officeDocument/2006/customXml" ds:itemID="{61350DB1-BB0A-421E-8E57-34265FB8517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73</cp:revision>
  <cp:lastPrinted>2022-01-27T10:30:00Z</cp:lastPrinted>
  <dcterms:created xsi:type="dcterms:W3CDTF">2019-10-23T02:47:00Z</dcterms:created>
  <dcterms:modified xsi:type="dcterms:W3CDTF">2023-04-25T06:34:00Z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942900</vt:r8>
  </property>
  <property fmtid="{D5CDD505-2E9C-101B-9397-08002B2CF9AE}" pid="4" name="_ExtendedDescription">
    <vt:lpwstr/>
  </property>
</Properties>
</file>