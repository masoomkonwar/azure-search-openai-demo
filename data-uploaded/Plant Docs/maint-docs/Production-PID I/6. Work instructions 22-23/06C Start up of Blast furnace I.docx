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4E894" w14:textId="77777777" w:rsidR="007E45E9" w:rsidRPr="00B17067" w:rsidRDefault="007E45E9" w:rsidP="007E45E9">
      <w:pPr>
        <w:spacing w:after="0" w:line="240" w:lineRule="auto"/>
        <w:jc w:val="center"/>
        <w:rPr>
          <w:rFonts w:ascii="Times New Roman" w:hAnsi="Times New Roman"/>
          <w:b/>
          <w:sz w:val="24"/>
          <w:szCs w:val="24"/>
          <w:u w:val="single"/>
        </w:rPr>
      </w:pPr>
    </w:p>
    <w:p w14:paraId="576B6D46" w14:textId="77777777" w:rsidR="0070550E" w:rsidRPr="00B17067" w:rsidRDefault="00BD6C5B" w:rsidP="00314A11">
      <w:pPr>
        <w:spacing w:line="240" w:lineRule="auto"/>
        <w:jc w:val="center"/>
        <w:rPr>
          <w:rFonts w:ascii="Times New Roman" w:hAnsi="Times New Roman"/>
          <w:b/>
          <w:sz w:val="24"/>
          <w:szCs w:val="24"/>
          <w:u w:val="single"/>
        </w:rPr>
      </w:pPr>
      <w:r w:rsidRPr="00B17067">
        <w:rPr>
          <w:rFonts w:ascii="Times New Roman" w:hAnsi="Times New Roman"/>
          <w:b/>
          <w:sz w:val="24"/>
          <w:szCs w:val="24"/>
          <w:u w:val="single"/>
        </w:rPr>
        <w:t>WORK INSTRUCTION</w:t>
      </w:r>
      <w:r w:rsidR="009D1C9B" w:rsidRPr="00B17067">
        <w:rPr>
          <w:rFonts w:ascii="Times New Roman" w:hAnsi="Times New Roman"/>
          <w:b/>
          <w:sz w:val="24"/>
          <w:szCs w:val="24"/>
          <w:u w:val="single"/>
        </w:rPr>
        <w:t>S</w:t>
      </w:r>
      <w:r w:rsidRPr="00B17067">
        <w:rPr>
          <w:rFonts w:ascii="Times New Roman" w:hAnsi="Times New Roman"/>
          <w:b/>
          <w:sz w:val="24"/>
          <w:szCs w:val="24"/>
          <w:u w:val="single"/>
        </w:rPr>
        <w:t xml:space="preserve"> FO</w:t>
      </w:r>
      <w:r w:rsidR="00BA078B" w:rsidRPr="00B17067">
        <w:rPr>
          <w:rFonts w:ascii="Times New Roman" w:hAnsi="Times New Roman"/>
          <w:b/>
          <w:sz w:val="24"/>
          <w:szCs w:val="24"/>
          <w:u w:val="single"/>
        </w:rPr>
        <w:t>R</w:t>
      </w:r>
      <w:r w:rsidR="00DF1F38" w:rsidRPr="00B17067">
        <w:rPr>
          <w:rFonts w:ascii="Times New Roman" w:hAnsi="Times New Roman"/>
          <w:u w:val="single"/>
        </w:rPr>
        <w:t xml:space="preserve"> </w:t>
      </w:r>
      <w:r w:rsidR="00DF1F38" w:rsidRPr="00B17067">
        <w:rPr>
          <w:rFonts w:ascii="Times New Roman" w:hAnsi="Times New Roman"/>
          <w:b/>
          <w:sz w:val="24"/>
          <w:szCs w:val="24"/>
          <w:u w:val="single"/>
        </w:rPr>
        <w:t>STARTUP OF BLAST FURNACE – I</w:t>
      </w:r>
      <w:r w:rsidR="00BA078B" w:rsidRPr="00B17067">
        <w:rPr>
          <w:rFonts w:ascii="Times New Roman" w:hAnsi="Times New Roman"/>
          <w:b/>
          <w:sz w:val="24"/>
          <w:szCs w:val="24"/>
          <w:u w:val="single"/>
        </w:rPr>
        <w:t xml:space="preserve">                                  </w:t>
      </w:r>
      <w:r w:rsidR="00F7339F" w:rsidRPr="00B17067">
        <w:rPr>
          <w:rFonts w:ascii="Times New Roman" w:hAnsi="Times New Roman"/>
          <w:b/>
          <w:sz w:val="24"/>
          <w:szCs w:val="24"/>
          <w:u w:val="single"/>
        </w:rPr>
        <w:t xml:space="preserve">                                   </w:t>
      </w:r>
      <w:r w:rsidRPr="00B17067">
        <w:rPr>
          <w:rFonts w:ascii="Times New Roman" w:hAnsi="Times New Roman"/>
          <w:b/>
          <w:sz w:val="24"/>
          <w:szCs w:val="24"/>
          <w:u w:val="single"/>
        </w:rPr>
        <w:t xml:space="preserve"> </w:t>
      </w:r>
      <w:r w:rsidR="00F7339F" w:rsidRPr="00B17067">
        <w:rPr>
          <w:rFonts w:ascii="Times New Roman" w:hAnsi="Times New Roman"/>
          <w:b/>
          <w:sz w:val="24"/>
          <w:szCs w:val="24"/>
          <w:u w:val="single"/>
        </w:rPr>
        <w:t xml:space="preserve">        </w:t>
      </w:r>
    </w:p>
    <w:p w14:paraId="4F4C0BC4" w14:textId="77777777" w:rsidR="000E4E6C" w:rsidRPr="00B17067" w:rsidRDefault="00396915" w:rsidP="00314A11">
      <w:pPr>
        <w:spacing w:line="240" w:lineRule="auto"/>
        <w:jc w:val="both"/>
        <w:rPr>
          <w:rFonts w:ascii="Times New Roman" w:hAnsi="Times New Roman"/>
          <w:b/>
          <w:sz w:val="24"/>
          <w:szCs w:val="24"/>
        </w:rPr>
      </w:pPr>
      <w:r w:rsidRPr="00B17067">
        <w:rPr>
          <w:rFonts w:ascii="Times New Roman" w:hAnsi="Times New Roman"/>
          <w:b/>
          <w:sz w:val="24"/>
          <w:szCs w:val="24"/>
          <w:u w:val="single"/>
        </w:rPr>
        <w:t>Responsibility</w:t>
      </w:r>
      <w:r w:rsidRPr="00B17067">
        <w:rPr>
          <w:rFonts w:ascii="Times New Roman" w:hAnsi="Times New Roman"/>
          <w:b/>
          <w:sz w:val="24"/>
          <w:szCs w:val="24"/>
        </w:rPr>
        <w:t>:</w:t>
      </w:r>
      <w:r w:rsidR="001A1398" w:rsidRPr="00B17067">
        <w:rPr>
          <w:rFonts w:ascii="Times New Roman" w:hAnsi="Times New Roman"/>
          <w:b/>
          <w:sz w:val="24"/>
          <w:szCs w:val="24"/>
        </w:rPr>
        <w:t xml:space="preserve"> </w:t>
      </w:r>
      <w:r w:rsidR="00DF1F38" w:rsidRPr="00B17067">
        <w:rPr>
          <w:rFonts w:ascii="Times New Roman" w:hAnsi="Times New Roman"/>
          <w:b/>
          <w:sz w:val="24"/>
          <w:szCs w:val="24"/>
        </w:rPr>
        <w:t>Shift superintendent</w:t>
      </w:r>
    </w:p>
    <w:p w14:paraId="336C4947" w14:textId="77777777" w:rsidR="00DF1F38" w:rsidRPr="00B17067" w:rsidRDefault="00DF1F38" w:rsidP="00DF1F38">
      <w:pPr>
        <w:pStyle w:val="WW-BodyText2"/>
        <w:spacing w:before="3" w:line="340" w:lineRule="atLeast"/>
        <w:ind w:left="360"/>
        <w:jc w:val="left"/>
        <w:rPr>
          <w:b/>
        </w:rPr>
      </w:pPr>
      <w:r w:rsidRPr="00B17067">
        <w:rPr>
          <w:b/>
        </w:rPr>
        <w:t>Identified Hazards:</w:t>
      </w:r>
    </w:p>
    <w:p w14:paraId="5C43F1EC" w14:textId="5697FEBD" w:rsidR="00DF1F38" w:rsidRDefault="000B237C" w:rsidP="00E93EB1">
      <w:pPr>
        <w:pStyle w:val="WW-BodyText2"/>
        <w:numPr>
          <w:ilvl w:val="0"/>
          <w:numId w:val="7"/>
        </w:numPr>
        <w:spacing w:before="3" w:line="340" w:lineRule="atLeast"/>
        <w:jc w:val="left"/>
        <w:rPr>
          <w:snapToGrid w:val="0"/>
          <w:color w:val="000000"/>
        </w:rPr>
      </w:pPr>
      <w:r w:rsidRPr="00B17067">
        <w:rPr>
          <w:snapToGrid w:val="0"/>
          <w:color w:val="000000"/>
        </w:rPr>
        <w:t>Fall, slip</w:t>
      </w:r>
      <w:r w:rsidR="00DF1F38" w:rsidRPr="00B17067">
        <w:rPr>
          <w:snapToGrid w:val="0"/>
          <w:color w:val="000000"/>
        </w:rPr>
        <w:t xml:space="preserve"> of a person</w:t>
      </w:r>
    </w:p>
    <w:p w14:paraId="35A4CF5D" w14:textId="4E64674C" w:rsidR="00DF1F38" w:rsidRDefault="00DF1F38" w:rsidP="00E93EB1">
      <w:pPr>
        <w:pStyle w:val="WW-BodyText2"/>
        <w:numPr>
          <w:ilvl w:val="0"/>
          <w:numId w:val="7"/>
        </w:numPr>
        <w:spacing w:before="3" w:line="340" w:lineRule="atLeast"/>
        <w:jc w:val="left"/>
        <w:rPr>
          <w:snapToGrid w:val="0"/>
          <w:color w:val="000000"/>
        </w:rPr>
      </w:pPr>
      <w:r w:rsidRPr="00E93EB1">
        <w:rPr>
          <w:snapToGrid w:val="0"/>
          <w:color w:val="000000"/>
        </w:rPr>
        <w:t>Mechanical impact</w:t>
      </w:r>
    </w:p>
    <w:p w14:paraId="0EB3FA74" w14:textId="4E1D8BA6" w:rsidR="00DF1F38" w:rsidRDefault="00DF1F38" w:rsidP="00E93EB1">
      <w:pPr>
        <w:pStyle w:val="WW-BodyText2"/>
        <w:numPr>
          <w:ilvl w:val="0"/>
          <w:numId w:val="7"/>
        </w:numPr>
        <w:spacing w:before="3" w:line="340" w:lineRule="atLeast"/>
        <w:jc w:val="left"/>
        <w:rPr>
          <w:snapToGrid w:val="0"/>
          <w:color w:val="000000"/>
        </w:rPr>
      </w:pPr>
      <w:r w:rsidRPr="00E93EB1">
        <w:rPr>
          <w:snapToGrid w:val="0"/>
          <w:color w:val="000000"/>
        </w:rPr>
        <w:t>Contact with graphite dust</w:t>
      </w:r>
    </w:p>
    <w:p w14:paraId="299BFB8D" w14:textId="689F5FAD" w:rsidR="00DF1F38" w:rsidRDefault="00DF1F38" w:rsidP="00E93EB1">
      <w:pPr>
        <w:pStyle w:val="WW-BodyText2"/>
        <w:numPr>
          <w:ilvl w:val="0"/>
          <w:numId w:val="7"/>
        </w:numPr>
        <w:spacing w:before="3" w:line="340" w:lineRule="atLeast"/>
        <w:jc w:val="left"/>
        <w:rPr>
          <w:snapToGrid w:val="0"/>
          <w:color w:val="000000"/>
        </w:rPr>
      </w:pPr>
      <w:r w:rsidRPr="00E93EB1">
        <w:rPr>
          <w:snapToGrid w:val="0"/>
          <w:color w:val="000000"/>
        </w:rPr>
        <w:t>Fire &amp; Explosion in the gas line</w:t>
      </w:r>
    </w:p>
    <w:p w14:paraId="600E07AB" w14:textId="0E2B8C42" w:rsidR="00DF1F38" w:rsidRDefault="00DF1F38" w:rsidP="00E93EB1">
      <w:pPr>
        <w:pStyle w:val="WW-BodyText2"/>
        <w:numPr>
          <w:ilvl w:val="0"/>
          <w:numId w:val="7"/>
        </w:numPr>
        <w:spacing w:before="3" w:line="340" w:lineRule="atLeast"/>
        <w:jc w:val="left"/>
        <w:rPr>
          <w:snapToGrid w:val="0"/>
          <w:color w:val="000000"/>
        </w:rPr>
      </w:pPr>
      <w:r w:rsidRPr="00E93EB1">
        <w:rPr>
          <w:snapToGrid w:val="0"/>
          <w:color w:val="000000"/>
        </w:rPr>
        <w:t>Electric shock</w:t>
      </w:r>
    </w:p>
    <w:p w14:paraId="154914D9" w14:textId="5C568C35" w:rsidR="00DF1F38" w:rsidRDefault="001F70C0" w:rsidP="00E93EB1">
      <w:pPr>
        <w:pStyle w:val="WW-BodyText2"/>
        <w:numPr>
          <w:ilvl w:val="0"/>
          <w:numId w:val="7"/>
        </w:numPr>
        <w:spacing w:before="3" w:line="340" w:lineRule="atLeast"/>
        <w:jc w:val="left"/>
        <w:rPr>
          <w:snapToGrid w:val="0"/>
          <w:color w:val="000000"/>
        </w:rPr>
      </w:pPr>
      <w:r w:rsidRPr="00E93EB1">
        <w:rPr>
          <w:snapToGrid w:val="0"/>
          <w:color w:val="000000"/>
        </w:rPr>
        <w:t xml:space="preserve">BF </w:t>
      </w:r>
      <w:r w:rsidR="00DF1F38" w:rsidRPr="00E93EB1">
        <w:rPr>
          <w:snapToGrid w:val="0"/>
          <w:color w:val="000000"/>
        </w:rPr>
        <w:t xml:space="preserve">Gas leakages </w:t>
      </w:r>
    </w:p>
    <w:p w14:paraId="2FB187A0" w14:textId="3A8FF8B4" w:rsidR="00DF1F38" w:rsidRPr="00E93EB1" w:rsidRDefault="00DF1F38" w:rsidP="00E93EB1">
      <w:pPr>
        <w:pStyle w:val="WW-BodyText2"/>
        <w:numPr>
          <w:ilvl w:val="0"/>
          <w:numId w:val="7"/>
        </w:numPr>
        <w:spacing w:before="3" w:line="340" w:lineRule="atLeast"/>
        <w:jc w:val="left"/>
        <w:rPr>
          <w:snapToGrid w:val="0"/>
          <w:color w:val="000000"/>
        </w:rPr>
      </w:pPr>
      <w:r w:rsidRPr="00E93EB1">
        <w:rPr>
          <w:snapToGrid w:val="0"/>
        </w:rPr>
        <w:t>Contact with flame</w:t>
      </w:r>
    </w:p>
    <w:p w14:paraId="48ACC0D8" w14:textId="35D088CB" w:rsidR="00DF1F38" w:rsidRPr="00E93EB1" w:rsidRDefault="00DF1F38" w:rsidP="00E93EB1">
      <w:pPr>
        <w:pStyle w:val="WW-BodyText2"/>
        <w:numPr>
          <w:ilvl w:val="0"/>
          <w:numId w:val="7"/>
        </w:numPr>
        <w:spacing w:before="3" w:line="340" w:lineRule="atLeast"/>
        <w:jc w:val="left"/>
        <w:rPr>
          <w:snapToGrid w:val="0"/>
          <w:color w:val="000000"/>
        </w:rPr>
      </w:pPr>
      <w:r w:rsidRPr="00E93EB1">
        <w:rPr>
          <w:color w:val="000000"/>
        </w:rPr>
        <w:t>Contact with hot metal/slag</w:t>
      </w:r>
    </w:p>
    <w:p w14:paraId="266EEF65" w14:textId="33888094" w:rsidR="00DF1F38" w:rsidRPr="00E93EB1" w:rsidRDefault="00DF1F38" w:rsidP="00E93EB1">
      <w:pPr>
        <w:pStyle w:val="WW-BodyText2"/>
        <w:numPr>
          <w:ilvl w:val="0"/>
          <w:numId w:val="7"/>
        </w:numPr>
        <w:spacing w:before="3" w:line="340" w:lineRule="atLeast"/>
        <w:jc w:val="left"/>
        <w:rPr>
          <w:snapToGrid w:val="0"/>
          <w:color w:val="000000"/>
        </w:rPr>
      </w:pPr>
      <w:r w:rsidRPr="00E93EB1">
        <w:rPr>
          <w:color w:val="000000"/>
        </w:rPr>
        <w:t>Contact with hot water</w:t>
      </w:r>
    </w:p>
    <w:p w14:paraId="08E2AFC4" w14:textId="627E9896" w:rsidR="00DF1F38" w:rsidRPr="00E93EB1" w:rsidRDefault="00DF1F38" w:rsidP="00E93EB1">
      <w:pPr>
        <w:pStyle w:val="WW-BodyText2"/>
        <w:numPr>
          <w:ilvl w:val="0"/>
          <w:numId w:val="7"/>
        </w:numPr>
        <w:spacing w:before="3" w:line="340" w:lineRule="atLeast"/>
        <w:jc w:val="left"/>
        <w:rPr>
          <w:snapToGrid w:val="0"/>
          <w:color w:val="000000"/>
        </w:rPr>
      </w:pPr>
      <w:r w:rsidRPr="00E93EB1">
        <w:rPr>
          <w:snapToGrid w:val="0"/>
        </w:rPr>
        <w:t>PPE</w:t>
      </w:r>
      <w:r w:rsidR="002A5734" w:rsidRPr="00E93EB1">
        <w:rPr>
          <w:snapToGrid w:val="0"/>
        </w:rPr>
        <w:t xml:space="preserve">’s </w:t>
      </w:r>
      <w:r w:rsidR="00B17067" w:rsidRPr="00E93EB1">
        <w:rPr>
          <w:snapToGrid w:val="0"/>
        </w:rPr>
        <w:t>noncompliance</w:t>
      </w:r>
    </w:p>
    <w:p w14:paraId="7B7D9CE9" w14:textId="7DC1627A" w:rsidR="00DF1F38" w:rsidRPr="00E93EB1" w:rsidRDefault="00DF1F38" w:rsidP="00E93EB1">
      <w:pPr>
        <w:pStyle w:val="WW-BodyText2"/>
        <w:numPr>
          <w:ilvl w:val="0"/>
          <w:numId w:val="7"/>
        </w:numPr>
        <w:spacing w:before="3" w:line="340" w:lineRule="atLeast"/>
        <w:jc w:val="left"/>
        <w:rPr>
          <w:snapToGrid w:val="0"/>
          <w:color w:val="000000"/>
        </w:rPr>
      </w:pPr>
      <w:r w:rsidRPr="00E93EB1">
        <w:rPr>
          <w:snapToGrid w:val="0"/>
        </w:rPr>
        <w:t>Improper house keeping</w:t>
      </w:r>
    </w:p>
    <w:p w14:paraId="1CF98504" w14:textId="1298E8C4" w:rsidR="00DF1F38" w:rsidRPr="00E93EB1" w:rsidRDefault="00DF1F38" w:rsidP="00E93EB1">
      <w:pPr>
        <w:pStyle w:val="WW-BodyText2"/>
        <w:numPr>
          <w:ilvl w:val="0"/>
          <w:numId w:val="7"/>
        </w:numPr>
        <w:spacing w:before="3" w:line="340" w:lineRule="atLeast"/>
        <w:jc w:val="left"/>
        <w:rPr>
          <w:snapToGrid w:val="0"/>
          <w:color w:val="000000"/>
        </w:rPr>
      </w:pPr>
      <w:r w:rsidRPr="00E93EB1">
        <w:rPr>
          <w:snapToGrid w:val="0"/>
        </w:rPr>
        <w:t>Inadequate local lighting</w:t>
      </w:r>
    </w:p>
    <w:p w14:paraId="2B70B35C" w14:textId="29D37AD8" w:rsidR="00DF1F38" w:rsidRPr="00E93EB1" w:rsidRDefault="00DF1F38" w:rsidP="00E93EB1">
      <w:pPr>
        <w:pStyle w:val="WW-BodyText2"/>
        <w:numPr>
          <w:ilvl w:val="0"/>
          <w:numId w:val="7"/>
        </w:numPr>
        <w:spacing w:before="3" w:line="340" w:lineRule="atLeast"/>
        <w:jc w:val="left"/>
        <w:rPr>
          <w:snapToGrid w:val="0"/>
          <w:color w:val="000000"/>
        </w:rPr>
      </w:pPr>
      <w:r w:rsidRPr="00E93EB1">
        <w:rPr>
          <w:snapToGrid w:val="0"/>
        </w:rPr>
        <w:t>Not using CO detector</w:t>
      </w:r>
    </w:p>
    <w:p w14:paraId="1D9DA026" w14:textId="10D2C65A" w:rsidR="00DF1F38" w:rsidRPr="00E93EB1" w:rsidRDefault="00DF1F38" w:rsidP="00E93EB1">
      <w:pPr>
        <w:pStyle w:val="WW-BodyText2"/>
        <w:numPr>
          <w:ilvl w:val="0"/>
          <w:numId w:val="7"/>
        </w:numPr>
        <w:spacing w:before="3" w:line="340" w:lineRule="atLeast"/>
        <w:jc w:val="left"/>
        <w:rPr>
          <w:snapToGrid w:val="0"/>
          <w:color w:val="000000"/>
        </w:rPr>
      </w:pPr>
      <w:r w:rsidRPr="00E93EB1">
        <w:rPr>
          <w:snapToGrid w:val="0"/>
        </w:rPr>
        <w:t>Working in a hurry and getting hurt</w:t>
      </w:r>
    </w:p>
    <w:p w14:paraId="43158F79" w14:textId="4BAEF3E9" w:rsidR="00DF1F38" w:rsidRPr="00E93EB1" w:rsidRDefault="00DF1F38" w:rsidP="00E93EB1">
      <w:pPr>
        <w:pStyle w:val="WW-BodyText2"/>
        <w:numPr>
          <w:ilvl w:val="0"/>
          <w:numId w:val="7"/>
        </w:numPr>
        <w:spacing w:before="3" w:line="340" w:lineRule="atLeast"/>
        <w:jc w:val="left"/>
        <w:rPr>
          <w:snapToGrid w:val="0"/>
          <w:color w:val="000000"/>
        </w:rPr>
      </w:pPr>
      <w:r w:rsidRPr="00E93EB1">
        <w:rPr>
          <w:snapToGrid w:val="0"/>
        </w:rPr>
        <w:t xml:space="preserve">Dust inhalation </w:t>
      </w:r>
    </w:p>
    <w:p w14:paraId="2D2DDB3E" w14:textId="11201D08" w:rsidR="00907AD7" w:rsidRPr="00E93EB1" w:rsidRDefault="00907AD7" w:rsidP="00E93EB1">
      <w:pPr>
        <w:pStyle w:val="WW-BodyText2"/>
        <w:numPr>
          <w:ilvl w:val="0"/>
          <w:numId w:val="7"/>
        </w:numPr>
        <w:spacing w:before="3" w:line="340" w:lineRule="atLeast"/>
        <w:jc w:val="left"/>
        <w:rPr>
          <w:snapToGrid w:val="0"/>
          <w:color w:val="000000"/>
        </w:rPr>
      </w:pPr>
      <w:r w:rsidRPr="00B17067">
        <w:t>Flare stack drip pot failure</w:t>
      </w:r>
    </w:p>
    <w:p w14:paraId="53409B89" w14:textId="5FE0035E" w:rsidR="00B332E0" w:rsidRPr="00E93EB1" w:rsidRDefault="00B332E0" w:rsidP="00E93EB1">
      <w:pPr>
        <w:pStyle w:val="WW-BodyText2"/>
        <w:numPr>
          <w:ilvl w:val="0"/>
          <w:numId w:val="7"/>
        </w:numPr>
        <w:spacing w:before="3" w:line="340" w:lineRule="atLeast"/>
        <w:jc w:val="left"/>
        <w:rPr>
          <w:snapToGrid w:val="0"/>
          <w:color w:val="000000"/>
        </w:rPr>
      </w:pPr>
      <w:r w:rsidRPr="00E93EB1">
        <w:rPr>
          <w:snapToGrid w:val="0"/>
          <w:color w:val="000000" w:themeColor="text1"/>
        </w:rPr>
        <w:t>Contact with Pulverised coal</w:t>
      </w:r>
    </w:p>
    <w:p w14:paraId="709BB194" w14:textId="22E3E72B" w:rsidR="00B332E0" w:rsidRPr="00E93EB1" w:rsidRDefault="00B332E0" w:rsidP="00E93EB1">
      <w:pPr>
        <w:pStyle w:val="WW-BodyText2"/>
        <w:numPr>
          <w:ilvl w:val="0"/>
          <w:numId w:val="7"/>
        </w:numPr>
        <w:spacing w:before="3" w:line="340" w:lineRule="atLeast"/>
        <w:jc w:val="left"/>
        <w:rPr>
          <w:snapToGrid w:val="0"/>
          <w:color w:val="000000"/>
        </w:rPr>
      </w:pPr>
      <w:r w:rsidRPr="00E93EB1">
        <w:rPr>
          <w:snapToGrid w:val="0"/>
          <w:color w:val="000000" w:themeColor="text1"/>
        </w:rPr>
        <w:t>Contact with hot surface</w:t>
      </w:r>
    </w:p>
    <w:p w14:paraId="1FF880AA" w14:textId="2EC1C9B7" w:rsidR="00B332E0" w:rsidRPr="00E93EB1" w:rsidRDefault="00B332E0" w:rsidP="00E93EB1">
      <w:pPr>
        <w:pStyle w:val="WW-BodyText2"/>
        <w:numPr>
          <w:ilvl w:val="0"/>
          <w:numId w:val="7"/>
        </w:numPr>
        <w:spacing w:before="3" w:line="340" w:lineRule="atLeast"/>
        <w:jc w:val="left"/>
        <w:rPr>
          <w:snapToGrid w:val="0"/>
          <w:color w:val="000000"/>
        </w:rPr>
      </w:pPr>
      <w:r w:rsidRPr="00E93EB1">
        <w:rPr>
          <w:snapToGrid w:val="0"/>
          <w:color w:val="000000" w:themeColor="text1"/>
        </w:rPr>
        <w:t>Contact with hot coke</w:t>
      </w:r>
    </w:p>
    <w:p w14:paraId="1B6CC404" w14:textId="379CB924" w:rsidR="00B332E0" w:rsidRPr="00E93EB1" w:rsidRDefault="00B332E0" w:rsidP="00E93EB1">
      <w:pPr>
        <w:pStyle w:val="WW-BodyText2"/>
        <w:numPr>
          <w:ilvl w:val="0"/>
          <w:numId w:val="7"/>
        </w:numPr>
        <w:spacing w:before="3" w:line="340" w:lineRule="atLeast"/>
        <w:jc w:val="left"/>
        <w:rPr>
          <w:snapToGrid w:val="0"/>
          <w:color w:val="000000"/>
        </w:rPr>
      </w:pPr>
      <w:r w:rsidRPr="00E93EB1">
        <w:rPr>
          <w:snapToGrid w:val="0"/>
          <w:color w:val="000000" w:themeColor="text1"/>
        </w:rPr>
        <w:t>Contact with compressed air</w:t>
      </w:r>
    </w:p>
    <w:p w14:paraId="36A88128" w14:textId="3E4AD308" w:rsidR="00B332E0" w:rsidRPr="00E93EB1" w:rsidRDefault="00B332E0" w:rsidP="00E93EB1">
      <w:pPr>
        <w:pStyle w:val="WW-BodyText2"/>
        <w:numPr>
          <w:ilvl w:val="0"/>
          <w:numId w:val="7"/>
        </w:numPr>
        <w:spacing w:before="3" w:line="340" w:lineRule="atLeast"/>
        <w:jc w:val="left"/>
        <w:rPr>
          <w:snapToGrid w:val="0"/>
          <w:color w:val="000000"/>
        </w:rPr>
      </w:pPr>
      <w:r w:rsidRPr="00E93EB1">
        <w:t>Gas leakage due to improper sitting of tuyere/cooler/cooler holder</w:t>
      </w:r>
    </w:p>
    <w:p w14:paraId="796F9BBE" w14:textId="4668FD71" w:rsidR="00BF4950" w:rsidRDefault="00BF4950" w:rsidP="00E93EB1">
      <w:pPr>
        <w:pStyle w:val="WW-BodyText2"/>
        <w:numPr>
          <w:ilvl w:val="0"/>
          <w:numId w:val="7"/>
        </w:numPr>
        <w:spacing w:before="3" w:line="340" w:lineRule="atLeast"/>
        <w:jc w:val="left"/>
        <w:rPr>
          <w:snapToGrid w:val="0"/>
          <w:color w:val="000000"/>
        </w:rPr>
      </w:pPr>
      <w:r w:rsidRPr="00E93EB1">
        <w:rPr>
          <w:snapToGrid w:val="0"/>
          <w:color w:val="000000"/>
        </w:rPr>
        <w:t>SOP violation</w:t>
      </w:r>
    </w:p>
    <w:p w14:paraId="49B6BB6A" w14:textId="1EF0771A" w:rsidR="00BF4950" w:rsidRDefault="00BF4950" w:rsidP="00E93EB1">
      <w:pPr>
        <w:pStyle w:val="WW-BodyText2"/>
        <w:numPr>
          <w:ilvl w:val="0"/>
          <w:numId w:val="7"/>
        </w:numPr>
        <w:spacing w:before="3" w:line="340" w:lineRule="atLeast"/>
        <w:jc w:val="left"/>
        <w:rPr>
          <w:snapToGrid w:val="0"/>
          <w:color w:val="000000"/>
        </w:rPr>
      </w:pPr>
      <w:r w:rsidRPr="00E93EB1">
        <w:rPr>
          <w:snapToGrid w:val="0"/>
          <w:color w:val="000000"/>
        </w:rPr>
        <w:t>Not concentrating while operating machine</w:t>
      </w:r>
    </w:p>
    <w:p w14:paraId="0240A0DC" w14:textId="77777777" w:rsidR="00BF4950" w:rsidRPr="00E93EB1" w:rsidRDefault="00BF4950" w:rsidP="00E93EB1">
      <w:pPr>
        <w:pStyle w:val="WW-BodyText2"/>
        <w:numPr>
          <w:ilvl w:val="0"/>
          <w:numId w:val="7"/>
        </w:numPr>
        <w:spacing w:before="3" w:line="340" w:lineRule="atLeast"/>
        <w:jc w:val="left"/>
        <w:rPr>
          <w:snapToGrid w:val="0"/>
          <w:color w:val="000000"/>
        </w:rPr>
      </w:pPr>
      <w:r w:rsidRPr="00E93EB1">
        <w:rPr>
          <w:snapToGrid w:val="0"/>
          <w:color w:val="000000"/>
        </w:rPr>
        <w:t>Ignorance, casual approach</w:t>
      </w:r>
    </w:p>
    <w:p w14:paraId="0467D91D" w14:textId="77777777" w:rsidR="002A5734" w:rsidRPr="00E3109C" w:rsidRDefault="002A5734" w:rsidP="00E95DB5">
      <w:pPr>
        <w:pStyle w:val="WW-BodyText2"/>
        <w:tabs>
          <w:tab w:val="clear" w:pos="720"/>
        </w:tabs>
        <w:spacing w:before="3" w:line="340" w:lineRule="atLeast"/>
        <w:jc w:val="left"/>
        <w:rPr>
          <w:color w:val="00B0F0"/>
        </w:rPr>
      </w:pPr>
    </w:p>
    <w:p w14:paraId="1F00E211" w14:textId="77777777" w:rsidR="00DF1F38" w:rsidRPr="00B17067" w:rsidRDefault="00DF1F38" w:rsidP="00DF1F38">
      <w:pPr>
        <w:rPr>
          <w:rFonts w:ascii="Times New Roman" w:hAnsi="Times New Roman"/>
        </w:rPr>
      </w:pPr>
      <w:r w:rsidRPr="00B17067">
        <w:rPr>
          <w:rFonts w:ascii="Times New Roman" w:hAnsi="Times New Roman"/>
          <w:b/>
          <w:sz w:val="24"/>
        </w:rPr>
        <w:t>Significant Aspect</w:t>
      </w:r>
      <w:r w:rsidRPr="00B17067">
        <w:rPr>
          <w:rFonts w:ascii="Times New Roman" w:hAnsi="Times New Roman"/>
        </w:rPr>
        <w:t xml:space="preserve">: </w:t>
      </w:r>
    </w:p>
    <w:p w14:paraId="7FED56F1" w14:textId="77777777" w:rsidR="00DF1F38" w:rsidRPr="00B17067" w:rsidRDefault="00DF1F38" w:rsidP="008428FC">
      <w:pPr>
        <w:numPr>
          <w:ilvl w:val="0"/>
          <w:numId w:val="1"/>
        </w:numPr>
        <w:spacing w:after="0" w:line="240" w:lineRule="auto"/>
        <w:rPr>
          <w:rFonts w:ascii="Times New Roman" w:hAnsi="Times New Roman"/>
          <w:sz w:val="24"/>
        </w:rPr>
      </w:pPr>
      <w:r w:rsidRPr="00B17067">
        <w:rPr>
          <w:rFonts w:ascii="Times New Roman" w:hAnsi="Times New Roman"/>
          <w:sz w:val="24"/>
        </w:rPr>
        <w:t>Emission of BFG</w:t>
      </w:r>
    </w:p>
    <w:p w14:paraId="4F2D5605" w14:textId="77777777" w:rsidR="00DF1F38" w:rsidRPr="00B17067" w:rsidRDefault="00DF1F38" w:rsidP="008428FC">
      <w:pPr>
        <w:numPr>
          <w:ilvl w:val="0"/>
          <w:numId w:val="1"/>
        </w:numPr>
        <w:spacing w:after="0" w:line="240" w:lineRule="auto"/>
        <w:rPr>
          <w:rFonts w:ascii="Times New Roman" w:hAnsi="Times New Roman"/>
          <w:sz w:val="24"/>
        </w:rPr>
      </w:pPr>
      <w:r w:rsidRPr="00B17067">
        <w:rPr>
          <w:rFonts w:ascii="Times New Roman" w:hAnsi="Times New Roman"/>
          <w:sz w:val="24"/>
        </w:rPr>
        <w:t>Usage of water</w:t>
      </w:r>
    </w:p>
    <w:p w14:paraId="1949E6CB" w14:textId="77777777" w:rsidR="00DF1F38" w:rsidRPr="00B17067" w:rsidRDefault="00DF1F38" w:rsidP="008428FC">
      <w:pPr>
        <w:numPr>
          <w:ilvl w:val="0"/>
          <w:numId w:val="1"/>
        </w:numPr>
        <w:spacing w:after="0" w:line="240" w:lineRule="auto"/>
        <w:rPr>
          <w:rFonts w:ascii="Times New Roman" w:hAnsi="Times New Roman"/>
        </w:rPr>
      </w:pPr>
      <w:r w:rsidRPr="00B17067">
        <w:rPr>
          <w:rFonts w:ascii="Times New Roman" w:hAnsi="Times New Roman"/>
          <w:sz w:val="24"/>
        </w:rPr>
        <w:t>Generation of dust</w:t>
      </w:r>
    </w:p>
    <w:p w14:paraId="4327BF94" w14:textId="77777777" w:rsidR="002A5734" w:rsidRPr="00B17067" w:rsidRDefault="002A5734" w:rsidP="008428FC">
      <w:pPr>
        <w:numPr>
          <w:ilvl w:val="0"/>
          <w:numId w:val="1"/>
        </w:numPr>
        <w:spacing w:after="0" w:line="240" w:lineRule="auto"/>
        <w:rPr>
          <w:rFonts w:ascii="Times New Roman" w:hAnsi="Times New Roman"/>
        </w:rPr>
      </w:pPr>
      <w:r w:rsidRPr="00B17067">
        <w:rPr>
          <w:rFonts w:ascii="Times New Roman" w:hAnsi="Times New Roman"/>
        </w:rPr>
        <w:t>Use o</w:t>
      </w:r>
      <w:r w:rsidR="00F6358A" w:rsidRPr="00B17067">
        <w:rPr>
          <w:rFonts w:ascii="Times New Roman" w:hAnsi="Times New Roman"/>
        </w:rPr>
        <w:t>f</w:t>
      </w:r>
      <w:r w:rsidRPr="00B17067">
        <w:rPr>
          <w:rFonts w:ascii="Times New Roman" w:hAnsi="Times New Roman"/>
        </w:rPr>
        <w:t xml:space="preserve"> pulverized coal powder</w:t>
      </w:r>
    </w:p>
    <w:p w14:paraId="66ED75B1" w14:textId="77777777" w:rsidR="00DF1F38" w:rsidRPr="00B17067" w:rsidRDefault="00DF1F38" w:rsidP="00DF1F38">
      <w:pPr>
        <w:rPr>
          <w:rFonts w:ascii="Times New Roman" w:hAnsi="Times New Roman"/>
          <w:sz w:val="24"/>
        </w:rPr>
      </w:pPr>
    </w:p>
    <w:p w14:paraId="3EC8FAD7" w14:textId="77777777" w:rsidR="00DF1F38" w:rsidRPr="00B17067" w:rsidRDefault="00DF1F38" w:rsidP="00DF1F38">
      <w:pPr>
        <w:rPr>
          <w:rFonts w:ascii="Times New Roman" w:hAnsi="Times New Roman"/>
          <w:sz w:val="24"/>
          <w:u w:val="single"/>
        </w:rPr>
      </w:pPr>
      <w:r w:rsidRPr="00B17067">
        <w:rPr>
          <w:rFonts w:ascii="Times New Roman" w:hAnsi="Times New Roman"/>
          <w:b/>
          <w:sz w:val="24"/>
          <w:u w:val="single"/>
        </w:rPr>
        <w:t>CHECK THE FOLLOWING BEFORE STARTUP</w:t>
      </w:r>
      <w:r w:rsidRPr="00B17067">
        <w:rPr>
          <w:rFonts w:ascii="Times New Roman" w:hAnsi="Times New Roman"/>
          <w:sz w:val="24"/>
          <w:u w:val="single"/>
        </w:rPr>
        <w:t>:</w:t>
      </w:r>
    </w:p>
    <w:p w14:paraId="3F4BE764" w14:textId="77777777" w:rsidR="00DF1F38" w:rsidRPr="00B17067" w:rsidRDefault="00DF1F38" w:rsidP="00DF1F38">
      <w:pPr>
        <w:rPr>
          <w:rFonts w:ascii="Times New Roman" w:hAnsi="Times New Roman"/>
          <w:b/>
          <w:sz w:val="24"/>
        </w:rPr>
      </w:pPr>
      <w:r w:rsidRPr="00B17067">
        <w:rPr>
          <w:rFonts w:ascii="Times New Roman" w:hAnsi="Times New Roman"/>
          <w:b/>
          <w:sz w:val="24"/>
        </w:rPr>
        <w:t>Responsibility: Furnace In charge/Control room in charge</w:t>
      </w:r>
    </w:p>
    <w:p w14:paraId="5DF8C6A3" w14:textId="77777777" w:rsidR="00DF1F38" w:rsidRPr="00B17067" w:rsidRDefault="00DF1F38" w:rsidP="008B3807">
      <w:pPr>
        <w:numPr>
          <w:ilvl w:val="0"/>
          <w:numId w:val="3"/>
        </w:numPr>
        <w:spacing w:after="0" w:line="240" w:lineRule="auto"/>
        <w:jc w:val="both"/>
        <w:rPr>
          <w:rFonts w:ascii="Times New Roman" w:hAnsi="Times New Roman"/>
          <w:sz w:val="24"/>
        </w:rPr>
      </w:pPr>
      <w:r w:rsidRPr="00B17067">
        <w:rPr>
          <w:rFonts w:ascii="Times New Roman" w:hAnsi="Times New Roman"/>
          <w:sz w:val="24"/>
        </w:rPr>
        <w:lastRenderedPageBreak/>
        <w:t>Ensure that all</w:t>
      </w:r>
      <w:r w:rsidR="00B17067">
        <w:rPr>
          <w:rFonts w:ascii="Times New Roman" w:hAnsi="Times New Roman"/>
          <w:sz w:val="24"/>
        </w:rPr>
        <w:t xml:space="preserve"> work permits relevant to startu</w:t>
      </w:r>
      <w:r w:rsidR="00B17067" w:rsidRPr="00B17067">
        <w:rPr>
          <w:rFonts w:ascii="Times New Roman" w:hAnsi="Times New Roman"/>
          <w:sz w:val="24"/>
        </w:rPr>
        <w:t>p</w:t>
      </w:r>
      <w:r w:rsidRPr="00B17067">
        <w:rPr>
          <w:rFonts w:ascii="Times New Roman" w:hAnsi="Times New Roman"/>
          <w:sz w:val="24"/>
        </w:rPr>
        <w:t xml:space="preserve"> of the furnace are cleared including shutdown of all equipment.</w:t>
      </w:r>
    </w:p>
    <w:p w14:paraId="2BE936DB" w14:textId="4416CC0A" w:rsidR="00DF1F38" w:rsidRPr="00B17067" w:rsidRDefault="00DF1F38" w:rsidP="008B3807">
      <w:pPr>
        <w:numPr>
          <w:ilvl w:val="0"/>
          <w:numId w:val="3"/>
        </w:numPr>
        <w:spacing w:after="0" w:line="240" w:lineRule="auto"/>
        <w:jc w:val="both"/>
        <w:rPr>
          <w:rFonts w:ascii="Times New Roman" w:hAnsi="Times New Roman"/>
          <w:sz w:val="24"/>
        </w:rPr>
      </w:pPr>
      <w:r w:rsidRPr="00B17067">
        <w:rPr>
          <w:rFonts w:ascii="Times New Roman" w:hAnsi="Times New Roman"/>
          <w:sz w:val="24"/>
        </w:rPr>
        <w:t xml:space="preserve">Ensure that the dust catcher bottom gate is filled with sand and all inspection doors on gas line are closed, drip pots are filled with water, </w:t>
      </w:r>
      <w:r w:rsidR="00E93EB1" w:rsidRPr="00B17067">
        <w:rPr>
          <w:rFonts w:ascii="Times New Roman" w:hAnsi="Times New Roman"/>
          <w:sz w:val="24"/>
        </w:rPr>
        <w:t>overflow</w:t>
      </w:r>
      <w:r w:rsidRPr="00B17067">
        <w:rPr>
          <w:rFonts w:ascii="Times New Roman" w:hAnsi="Times New Roman"/>
          <w:sz w:val="24"/>
        </w:rPr>
        <w:t xml:space="preserve"> of water is maintained in all water seals.</w:t>
      </w:r>
    </w:p>
    <w:p w14:paraId="2CEA28A8" w14:textId="77777777" w:rsidR="00DF1F38" w:rsidRPr="00B17067" w:rsidRDefault="00DF1F38" w:rsidP="008B3807">
      <w:pPr>
        <w:numPr>
          <w:ilvl w:val="0"/>
          <w:numId w:val="3"/>
        </w:numPr>
        <w:spacing w:after="0" w:line="240" w:lineRule="auto"/>
        <w:jc w:val="both"/>
        <w:rPr>
          <w:rFonts w:ascii="Times New Roman" w:hAnsi="Times New Roman"/>
          <w:sz w:val="24"/>
        </w:rPr>
      </w:pPr>
      <w:r w:rsidRPr="00B17067">
        <w:rPr>
          <w:rFonts w:ascii="Times New Roman" w:hAnsi="Times New Roman"/>
          <w:sz w:val="24"/>
        </w:rPr>
        <w:t>Ensure that the furnace top hatch is closed and remove all the people from the furnace top.</w:t>
      </w:r>
    </w:p>
    <w:p w14:paraId="2E26783E" w14:textId="77777777" w:rsidR="00DF1F38" w:rsidRPr="00B17067" w:rsidRDefault="00DF1F38" w:rsidP="008B3807">
      <w:pPr>
        <w:numPr>
          <w:ilvl w:val="0"/>
          <w:numId w:val="3"/>
        </w:numPr>
        <w:spacing w:after="0" w:line="240" w:lineRule="auto"/>
        <w:jc w:val="both"/>
        <w:rPr>
          <w:rFonts w:ascii="Times New Roman" w:hAnsi="Times New Roman"/>
          <w:sz w:val="24"/>
        </w:rPr>
      </w:pPr>
      <w:r w:rsidRPr="00B17067">
        <w:rPr>
          <w:rFonts w:ascii="Times New Roman" w:hAnsi="Times New Roman"/>
          <w:sz w:val="24"/>
        </w:rPr>
        <w:t>Ensure EV2 blank is removed.</w:t>
      </w:r>
    </w:p>
    <w:p w14:paraId="14DFB9BE" w14:textId="77777777" w:rsidR="00DF1F38" w:rsidRPr="00B17067" w:rsidRDefault="00DF1F38" w:rsidP="008B3807">
      <w:pPr>
        <w:numPr>
          <w:ilvl w:val="0"/>
          <w:numId w:val="3"/>
        </w:numPr>
        <w:spacing w:after="0" w:line="240" w:lineRule="auto"/>
        <w:jc w:val="both"/>
        <w:rPr>
          <w:rFonts w:ascii="Times New Roman" w:hAnsi="Times New Roman"/>
          <w:sz w:val="24"/>
        </w:rPr>
      </w:pPr>
      <w:r w:rsidRPr="00B17067">
        <w:rPr>
          <w:rFonts w:ascii="Times New Roman" w:hAnsi="Times New Roman"/>
          <w:sz w:val="24"/>
        </w:rPr>
        <w:t>Ensure that the furnace top relief valve on EV2 pipe is closed and top water sprays valves are open at furnace top.</w:t>
      </w:r>
    </w:p>
    <w:p w14:paraId="65E571FB" w14:textId="1E16F448" w:rsidR="00DF1F38" w:rsidRPr="00B17067" w:rsidRDefault="00DF1F38" w:rsidP="008B3807">
      <w:pPr>
        <w:numPr>
          <w:ilvl w:val="0"/>
          <w:numId w:val="3"/>
        </w:numPr>
        <w:spacing w:after="0" w:line="240" w:lineRule="auto"/>
        <w:jc w:val="both"/>
        <w:rPr>
          <w:rFonts w:ascii="Times New Roman" w:hAnsi="Times New Roman"/>
          <w:sz w:val="24"/>
        </w:rPr>
      </w:pPr>
      <w:r w:rsidRPr="00B17067">
        <w:rPr>
          <w:rFonts w:ascii="Times New Roman" w:hAnsi="Times New Roman"/>
          <w:sz w:val="24"/>
        </w:rPr>
        <w:t xml:space="preserve">Ensure that the furnace top entrance gates on both side of CB-5 walkway are </w:t>
      </w:r>
      <w:r w:rsidR="00E93EB1" w:rsidRPr="00B17067">
        <w:rPr>
          <w:rFonts w:ascii="Times New Roman" w:hAnsi="Times New Roman"/>
          <w:sz w:val="24"/>
        </w:rPr>
        <w:t>locked,</w:t>
      </w:r>
      <w:r w:rsidRPr="00B17067">
        <w:rPr>
          <w:rFonts w:ascii="Times New Roman" w:hAnsi="Times New Roman"/>
          <w:sz w:val="24"/>
        </w:rPr>
        <w:t xml:space="preserve"> and keys are kept in the </w:t>
      </w:r>
      <w:r w:rsidR="00E93EB1" w:rsidRPr="00B17067">
        <w:rPr>
          <w:rFonts w:ascii="Times New Roman" w:hAnsi="Times New Roman"/>
          <w:sz w:val="24"/>
        </w:rPr>
        <w:t>keyboard</w:t>
      </w:r>
      <w:r w:rsidRPr="00B17067">
        <w:rPr>
          <w:rFonts w:ascii="Times New Roman" w:hAnsi="Times New Roman"/>
          <w:sz w:val="24"/>
        </w:rPr>
        <w:t xml:space="preserve"> of BF 1 control room</w:t>
      </w:r>
    </w:p>
    <w:p w14:paraId="2E52A0B9" w14:textId="77777777" w:rsidR="00DF1F38" w:rsidRPr="00B17067" w:rsidRDefault="00DF1F38" w:rsidP="008B3807">
      <w:pPr>
        <w:numPr>
          <w:ilvl w:val="0"/>
          <w:numId w:val="3"/>
        </w:numPr>
        <w:spacing w:after="0" w:line="240" w:lineRule="auto"/>
        <w:jc w:val="both"/>
        <w:rPr>
          <w:rFonts w:ascii="Times New Roman" w:hAnsi="Times New Roman"/>
          <w:sz w:val="24"/>
        </w:rPr>
      </w:pPr>
      <w:r w:rsidRPr="00B17067">
        <w:rPr>
          <w:rFonts w:ascii="Times New Roman" w:hAnsi="Times New Roman"/>
          <w:sz w:val="24"/>
        </w:rPr>
        <w:t xml:space="preserve">Ensure trials of all </w:t>
      </w:r>
      <w:r w:rsidR="00214C71" w:rsidRPr="00B17067">
        <w:rPr>
          <w:rFonts w:ascii="Times New Roman" w:hAnsi="Times New Roman"/>
          <w:sz w:val="24"/>
        </w:rPr>
        <w:t>equipment’s</w:t>
      </w:r>
      <w:r w:rsidRPr="00B17067">
        <w:rPr>
          <w:rFonts w:ascii="Times New Roman" w:hAnsi="Times New Roman"/>
          <w:sz w:val="24"/>
        </w:rPr>
        <w:t xml:space="preserve"> are taken after clearance by service department for smooth working</w:t>
      </w:r>
    </w:p>
    <w:p w14:paraId="32EC9A52" w14:textId="16D5B59E" w:rsidR="00DF1F38" w:rsidRPr="00B17067" w:rsidRDefault="00DF1F38" w:rsidP="008B3807">
      <w:pPr>
        <w:numPr>
          <w:ilvl w:val="0"/>
          <w:numId w:val="3"/>
        </w:numPr>
        <w:spacing w:after="0" w:line="240" w:lineRule="auto"/>
        <w:jc w:val="both"/>
        <w:rPr>
          <w:rFonts w:ascii="Times New Roman" w:hAnsi="Times New Roman"/>
          <w:sz w:val="24"/>
        </w:rPr>
      </w:pPr>
      <w:r w:rsidRPr="00B17067">
        <w:rPr>
          <w:rFonts w:ascii="Times New Roman" w:hAnsi="Times New Roman"/>
          <w:sz w:val="24"/>
        </w:rPr>
        <w:t xml:space="preserve">Ensure both bells are kept full </w:t>
      </w:r>
      <w:r w:rsidR="00E93EB1" w:rsidRPr="00B17067">
        <w:rPr>
          <w:rFonts w:ascii="Times New Roman" w:hAnsi="Times New Roman"/>
          <w:sz w:val="24"/>
        </w:rPr>
        <w:t>of</w:t>
      </w:r>
      <w:r w:rsidRPr="00B17067">
        <w:rPr>
          <w:rFonts w:ascii="Times New Roman" w:hAnsi="Times New Roman"/>
          <w:sz w:val="24"/>
        </w:rPr>
        <w:t xml:space="preserve"> material</w:t>
      </w:r>
    </w:p>
    <w:p w14:paraId="39E90FB6" w14:textId="77777777" w:rsidR="00DF1F38" w:rsidRPr="00B17067" w:rsidRDefault="00DF1F38" w:rsidP="008B3807">
      <w:pPr>
        <w:numPr>
          <w:ilvl w:val="0"/>
          <w:numId w:val="3"/>
        </w:numPr>
        <w:spacing w:after="0" w:line="240" w:lineRule="auto"/>
        <w:jc w:val="both"/>
        <w:rPr>
          <w:rFonts w:ascii="Times New Roman" w:hAnsi="Times New Roman"/>
          <w:sz w:val="24"/>
        </w:rPr>
      </w:pPr>
      <w:r w:rsidRPr="00B17067">
        <w:rPr>
          <w:rFonts w:ascii="Times New Roman" w:hAnsi="Times New Roman"/>
          <w:sz w:val="24"/>
        </w:rPr>
        <w:t>Ensure manual snort valve is kept fully opened</w:t>
      </w:r>
    </w:p>
    <w:p w14:paraId="3D0C7D61" w14:textId="0E9E676E" w:rsidR="00DF1F38" w:rsidRPr="00B17067" w:rsidRDefault="00DF1F38" w:rsidP="008B3807">
      <w:pPr>
        <w:numPr>
          <w:ilvl w:val="0"/>
          <w:numId w:val="3"/>
        </w:numPr>
        <w:spacing w:after="0" w:line="240" w:lineRule="auto"/>
        <w:jc w:val="both"/>
        <w:rPr>
          <w:rFonts w:ascii="Times New Roman" w:hAnsi="Times New Roman"/>
          <w:sz w:val="24"/>
        </w:rPr>
      </w:pPr>
      <w:r w:rsidRPr="00B17067">
        <w:rPr>
          <w:rFonts w:ascii="Times New Roman" w:hAnsi="Times New Roman"/>
          <w:sz w:val="24"/>
        </w:rPr>
        <w:t xml:space="preserve">Ensure </w:t>
      </w:r>
      <w:r w:rsidR="00E93EB1" w:rsidRPr="00B17067">
        <w:rPr>
          <w:rFonts w:ascii="Times New Roman" w:hAnsi="Times New Roman"/>
          <w:sz w:val="24"/>
        </w:rPr>
        <w:t>IVC close</w:t>
      </w:r>
      <w:r w:rsidRPr="00B17067">
        <w:rPr>
          <w:rFonts w:ascii="Times New Roman" w:hAnsi="Times New Roman"/>
          <w:sz w:val="24"/>
        </w:rPr>
        <w:t xml:space="preserve"> Limit switch is set for 12000 Nm3/hr wind volume and blast pressure of 0.30kg/cm2</w:t>
      </w:r>
    </w:p>
    <w:p w14:paraId="2332B7EC" w14:textId="77777777" w:rsidR="00A37697" w:rsidRPr="00B17067" w:rsidRDefault="00A37697" w:rsidP="008B3807">
      <w:pPr>
        <w:jc w:val="both"/>
        <w:rPr>
          <w:rFonts w:ascii="Times New Roman" w:hAnsi="Times New Roman"/>
          <w:u w:val="single"/>
        </w:rPr>
      </w:pPr>
    </w:p>
    <w:p w14:paraId="6BC6AFB9" w14:textId="77777777" w:rsidR="00DF1F38" w:rsidRPr="00B17067" w:rsidRDefault="00DF1F38" w:rsidP="008B3807">
      <w:pPr>
        <w:jc w:val="both"/>
        <w:rPr>
          <w:rFonts w:ascii="Times New Roman" w:hAnsi="Times New Roman"/>
          <w:sz w:val="24"/>
        </w:rPr>
      </w:pPr>
      <w:r w:rsidRPr="00B17067">
        <w:rPr>
          <w:rFonts w:ascii="Times New Roman" w:hAnsi="Times New Roman"/>
          <w:u w:val="single"/>
        </w:rPr>
        <w:t xml:space="preserve"> </w:t>
      </w:r>
      <w:r w:rsidRPr="00B17067">
        <w:rPr>
          <w:rFonts w:ascii="Times New Roman" w:hAnsi="Times New Roman"/>
          <w:sz w:val="24"/>
        </w:rPr>
        <w:t>References: Shutdown &amp; Start-up checklist</w:t>
      </w:r>
      <w:r w:rsidR="00E3109C">
        <w:rPr>
          <w:rFonts w:ascii="Times New Roman" w:hAnsi="Times New Roman"/>
          <w:sz w:val="24"/>
        </w:rPr>
        <w:t>s----Responsibility: Shift Superintendent.</w:t>
      </w:r>
    </w:p>
    <w:p w14:paraId="405047FD" w14:textId="77777777" w:rsidR="00DF1F38" w:rsidRPr="00B17067" w:rsidRDefault="00DF1F38" w:rsidP="008B3807">
      <w:pPr>
        <w:jc w:val="both"/>
        <w:rPr>
          <w:rFonts w:ascii="Times New Roman" w:hAnsi="Times New Roman"/>
          <w:b/>
          <w:sz w:val="24"/>
          <w:u w:val="single"/>
        </w:rPr>
      </w:pPr>
      <w:r w:rsidRPr="00B17067">
        <w:rPr>
          <w:rFonts w:ascii="Times New Roman" w:hAnsi="Times New Roman"/>
          <w:b/>
          <w:sz w:val="24"/>
          <w:u w:val="single"/>
        </w:rPr>
        <w:t xml:space="preserve">PROCEDURE FOR STARTUP OF BLAST FURNACE –I </w:t>
      </w:r>
    </w:p>
    <w:p w14:paraId="62E69172" w14:textId="77777777"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 xml:space="preserve">Unauthorized operation or repair of any equipment is a punishable offence. </w:t>
      </w:r>
    </w:p>
    <w:p w14:paraId="4266A8C4" w14:textId="77777777"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After clearance for start-up is obtained and work permits are cleared, check and inspect all equipment for their smooth working.</w:t>
      </w:r>
    </w:p>
    <w:p w14:paraId="776545AF" w14:textId="10B979BD"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 xml:space="preserve">Ensure both bells are kept full </w:t>
      </w:r>
      <w:r w:rsidR="00E93EB1" w:rsidRPr="00B17067">
        <w:rPr>
          <w:rFonts w:ascii="Times New Roman" w:hAnsi="Times New Roman"/>
          <w:sz w:val="24"/>
        </w:rPr>
        <w:t>of</w:t>
      </w:r>
      <w:r w:rsidRPr="00B17067">
        <w:rPr>
          <w:rFonts w:ascii="Times New Roman" w:hAnsi="Times New Roman"/>
          <w:sz w:val="24"/>
        </w:rPr>
        <w:t xml:space="preserve"> material, preferably lower bell with ore and upper bell with coke.</w:t>
      </w:r>
    </w:p>
    <w:p w14:paraId="032F4CA7" w14:textId="77777777"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Seal the dust catcher bottom gate with sand and ensure all inspection doors on gas lines are closed</w:t>
      </w:r>
    </w:p>
    <w:p w14:paraId="489C62BB" w14:textId="77777777"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Ensure all drip pots are filled with water</w:t>
      </w:r>
    </w:p>
    <w:p w14:paraId="32848564" w14:textId="77777777"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Open steam in uptake and dust catcher and between bells.</w:t>
      </w:r>
    </w:p>
    <w:p w14:paraId="20FE1590" w14:textId="77777777"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Ensure CO monitor is used while water sealing gas line</w:t>
      </w:r>
    </w:p>
    <w:p w14:paraId="4E8DECAF" w14:textId="69D49CBA"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 xml:space="preserve">Water </w:t>
      </w:r>
      <w:proofErr w:type="gramStart"/>
      <w:r w:rsidRPr="00B17067">
        <w:rPr>
          <w:rFonts w:ascii="Times New Roman" w:hAnsi="Times New Roman"/>
          <w:sz w:val="24"/>
        </w:rPr>
        <w:t>seal</w:t>
      </w:r>
      <w:proofErr w:type="gramEnd"/>
      <w:r w:rsidRPr="00B17067">
        <w:rPr>
          <w:rFonts w:ascii="Times New Roman" w:hAnsi="Times New Roman"/>
          <w:sz w:val="24"/>
        </w:rPr>
        <w:t xml:space="preserve"> the saturator and steam purge the gas line before closing </w:t>
      </w:r>
      <w:r w:rsidR="00E93EB1" w:rsidRPr="00B17067">
        <w:rPr>
          <w:rFonts w:ascii="Times New Roman" w:hAnsi="Times New Roman"/>
          <w:sz w:val="24"/>
        </w:rPr>
        <w:t>all</w:t>
      </w:r>
      <w:r w:rsidRPr="00B17067">
        <w:rPr>
          <w:rFonts w:ascii="Times New Roman" w:hAnsi="Times New Roman"/>
          <w:sz w:val="24"/>
        </w:rPr>
        <w:t xml:space="preserve"> relief valves </w:t>
      </w:r>
    </w:p>
    <w:p w14:paraId="35BDD855" w14:textId="135FB5FA" w:rsidR="00DF1F38"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 xml:space="preserve"> If the top firing was done for some work on the furnace </w:t>
      </w:r>
      <w:r w:rsidR="00E93EB1" w:rsidRPr="00B17067">
        <w:rPr>
          <w:rFonts w:ascii="Times New Roman" w:hAnsi="Times New Roman"/>
          <w:sz w:val="24"/>
        </w:rPr>
        <w:t>top,</w:t>
      </w:r>
      <w:r w:rsidRPr="00B17067">
        <w:rPr>
          <w:rFonts w:ascii="Times New Roman" w:hAnsi="Times New Roman"/>
          <w:sz w:val="24"/>
        </w:rPr>
        <w:t xml:space="preserve"> ensure that the top hatch is closed. </w:t>
      </w:r>
    </w:p>
    <w:p w14:paraId="59D4E154" w14:textId="30692B71" w:rsidR="00874DC8" w:rsidRPr="00B17067" w:rsidRDefault="00874DC8" w:rsidP="008B3807">
      <w:pPr>
        <w:numPr>
          <w:ilvl w:val="0"/>
          <w:numId w:val="4"/>
        </w:numPr>
        <w:spacing w:after="0" w:line="240" w:lineRule="auto"/>
        <w:jc w:val="both"/>
        <w:rPr>
          <w:rFonts w:ascii="Times New Roman" w:hAnsi="Times New Roman"/>
          <w:sz w:val="24"/>
        </w:rPr>
      </w:pPr>
      <w:r>
        <w:rPr>
          <w:rFonts w:ascii="Times New Roman" w:hAnsi="Times New Roman"/>
          <w:sz w:val="24"/>
        </w:rPr>
        <w:t>Ensure that the furnace top relief valve on EV2 pipe is closed and top water sprays valves are open. Ensure that the furnace top entrance gates on both side of CB-5 walkway are locked.</w:t>
      </w:r>
    </w:p>
    <w:p w14:paraId="3ECEE217" w14:textId="4DB45AC7"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Inform electrical and start blowers.</w:t>
      </w:r>
    </w:p>
    <w:p w14:paraId="21C460CD" w14:textId="77777777"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Normalize water flow to cooling plates by adjusting the individual valves and lock the gate for bosh platform entry.</w:t>
      </w:r>
    </w:p>
    <w:p w14:paraId="05C26727" w14:textId="77777777" w:rsidR="00D93B17"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 xml:space="preserve">Open all the tuyeres by removing the clay. </w:t>
      </w:r>
    </w:p>
    <w:p w14:paraId="0DFBEC02" w14:textId="77777777" w:rsidR="00DF1F38" w:rsidRPr="00B17067" w:rsidRDefault="00D93B17"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 xml:space="preserve">Insert PCI lances and check center position of lances. </w:t>
      </w:r>
      <w:r w:rsidR="00610E3A" w:rsidRPr="00B17067">
        <w:rPr>
          <w:rFonts w:ascii="Times New Roman" w:hAnsi="Times New Roman"/>
          <w:sz w:val="24"/>
        </w:rPr>
        <w:t>After closing</w:t>
      </w:r>
      <w:r w:rsidR="00E04809" w:rsidRPr="00B17067">
        <w:rPr>
          <w:rFonts w:ascii="Times New Roman" w:hAnsi="Times New Roman"/>
          <w:sz w:val="24"/>
        </w:rPr>
        <w:t xml:space="preserve"> the</w:t>
      </w:r>
      <w:r w:rsidR="00610E3A" w:rsidRPr="00B17067">
        <w:rPr>
          <w:rFonts w:ascii="Times New Roman" w:hAnsi="Times New Roman"/>
          <w:sz w:val="24"/>
        </w:rPr>
        <w:t xml:space="preserve"> flanges keep the PCI lances on nitrogen/</w:t>
      </w:r>
      <w:r w:rsidR="000B237C" w:rsidRPr="00B17067">
        <w:rPr>
          <w:rFonts w:ascii="Times New Roman" w:hAnsi="Times New Roman"/>
          <w:sz w:val="24"/>
        </w:rPr>
        <w:t>air. Insert</w:t>
      </w:r>
      <w:r w:rsidR="00DF1F38" w:rsidRPr="00B17067">
        <w:rPr>
          <w:rFonts w:ascii="Times New Roman" w:hAnsi="Times New Roman"/>
          <w:sz w:val="24"/>
        </w:rPr>
        <w:t xml:space="preserve"> tuyere sleeve if required, ensure person caring out the activity wear safety screen helmets, hand gloves </w:t>
      </w:r>
    </w:p>
    <w:p w14:paraId="1499BBFB" w14:textId="77777777" w:rsidR="00DF1F38"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Close and tighten all peephole flanges.</w:t>
      </w:r>
    </w:p>
    <w:p w14:paraId="68CD48F3" w14:textId="70A83A3E" w:rsidR="00C901E9" w:rsidRDefault="00C901E9" w:rsidP="008B3807">
      <w:pPr>
        <w:numPr>
          <w:ilvl w:val="0"/>
          <w:numId w:val="4"/>
        </w:numPr>
        <w:spacing w:after="0" w:line="240" w:lineRule="auto"/>
        <w:jc w:val="both"/>
        <w:rPr>
          <w:rFonts w:ascii="Times New Roman" w:hAnsi="Times New Roman"/>
          <w:sz w:val="24"/>
        </w:rPr>
      </w:pPr>
      <w:r w:rsidRPr="00C901E9">
        <w:rPr>
          <w:rFonts w:ascii="Times New Roman" w:hAnsi="Times New Roman"/>
          <w:sz w:val="24"/>
        </w:rPr>
        <w:t xml:space="preserve">Ensure IVC is full </w:t>
      </w:r>
      <w:r w:rsidR="00E93EB1" w:rsidRPr="00C901E9">
        <w:rPr>
          <w:rFonts w:ascii="Times New Roman" w:hAnsi="Times New Roman"/>
          <w:sz w:val="24"/>
        </w:rPr>
        <w:t>close,</w:t>
      </w:r>
      <w:r w:rsidRPr="00C901E9">
        <w:rPr>
          <w:rFonts w:ascii="Times New Roman" w:hAnsi="Times New Roman"/>
          <w:sz w:val="24"/>
        </w:rPr>
        <w:t xml:space="preserve"> and snort is full open to atmosphere, </w:t>
      </w:r>
      <w:r w:rsidR="00E93EB1" w:rsidRPr="00C901E9">
        <w:rPr>
          <w:rFonts w:ascii="Times New Roman" w:hAnsi="Times New Roman"/>
          <w:sz w:val="24"/>
        </w:rPr>
        <w:t>then</w:t>
      </w:r>
      <w:r w:rsidRPr="00C901E9">
        <w:rPr>
          <w:rFonts w:ascii="Times New Roman" w:hAnsi="Times New Roman"/>
          <w:sz w:val="24"/>
        </w:rPr>
        <w:t xml:space="preserve"> only take blowers in line</w:t>
      </w:r>
      <w:r>
        <w:rPr>
          <w:rFonts w:ascii="Times New Roman" w:hAnsi="Times New Roman"/>
          <w:sz w:val="24"/>
        </w:rPr>
        <w:t>.</w:t>
      </w:r>
    </w:p>
    <w:p w14:paraId="26747808" w14:textId="2C78ED73" w:rsidR="00C901E9" w:rsidRPr="00B17067" w:rsidRDefault="00C901E9" w:rsidP="008B3807">
      <w:pPr>
        <w:numPr>
          <w:ilvl w:val="0"/>
          <w:numId w:val="4"/>
        </w:numPr>
        <w:spacing w:after="0" w:line="240" w:lineRule="auto"/>
        <w:jc w:val="both"/>
        <w:rPr>
          <w:rFonts w:ascii="Times New Roman" w:hAnsi="Times New Roman"/>
          <w:sz w:val="24"/>
        </w:rPr>
      </w:pPr>
      <w:r w:rsidRPr="00C901E9">
        <w:rPr>
          <w:rFonts w:ascii="Times New Roman" w:hAnsi="Times New Roman"/>
          <w:sz w:val="24"/>
        </w:rPr>
        <w:t xml:space="preserve">Cancel/remove back draught mode as </w:t>
      </w:r>
      <w:r w:rsidR="00E93EB1" w:rsidRPr="00C901E9">
        <w:rPr>
          <w:rFonts w:ascii="Times New Roman" w:hAnsi="Times New Roman"/>
          <w:sz w:val="24"/>
        </w:rPr>
        <w:t>follows: -</w:t>
      </w:r>
    </w:p>
    <w:p w14:paraId="5D2D9802" w14:textId="77777777" w:rsidR="000B237C" w:rsidRPr="00B17067" w:rsidRDefault="000B237C" w:rsidP="008B3807">
      <w:pPr>
        <w:spacing w:after="0" w:line="240" w:lineRule="auto"/>
        <w:ind w:left="720"/>
        <w:jc w:val="both"/>
        <w:rPr>
          <w:rFonts w:ascii="Times New Roman" w:hAnsi="Times New Roman"/>
          <w:sz w:val="24"/>
        </w:rPr>
      </w:pPr>
    </w:p>
    <w:p w14:paraId="392D5B0B" w14:textId="77777777" w:rsidR="00DF1F38" w:rsidRPr="00B17067" w:rsidRDefault="00DF1F38" w:rsidP="008B3807">
      <w:pPr>
        <w:numPr>
          <w:ilvl w:val="0"/>
          <w:numId w:val="2"/>
        </w:numPr>
        <w:spacing w:after="0" w:line="240" w:lineRule="auto"/>
        <w:jc w:val="both"/>
        <w:rPr>
          <w:rFonts w:ascii="Times New Roman" w:hAnsi="Times New Roman"/>
          <w:sz w:val="24"/>
        </w:rPr>
      </w:pPr>
      <w:r w:rsidRPr="00B17067">
        <w:rPr>
          <w:rFonts w:ascii="Times New Roman" w:hAnsi="Times New Roman"/>
          <w:sz w:val="24"/>
        </w:rPr>
        <w:lastRenderedPageBreak/>
        <w:t>Select SEMI AUTO MODE</w:t>
      </w:r>
    </w:p>
    <w:p w14:paraId="1C0A986E" w14:textId="77777777" w:rsidR="00DF1F38" w:rsidRPr="00B17067" w:rsidRDefault="00DF1F38" w:rsidP="008B3807">
      <w:pPr>
        <w:numPr>
          <w:ilvl w:val="0"/>
          <w:numId w:val="2"/>
        </w:numPr>
        <w:spacing w:after="0" w:line="240" w:lineRule="auto"/>
        <w:jc w:val="both"/>
        <w:rPr>
          <w:rFonts w:ascii="Times New Roman" w:hAnsi="Times New Roman"/>
          <w:sz w:val="24"/>
        </w:rPr>
      </w:pPr>
      <w:r w:rsidRPr="00B17067">
        <w:rPr>
          <w:rFonts w:ascii="Times New Roman" w:hAnsi="Times New Roman"/>
          <w:sz w:val="24"/>
        </w:rPr>
        <w:t>Close coffee pot cap</w:t>
      </w:r>
    </w:p>
    <w:p w14:paraId="5D8668DC" w14:textId="77777777" w:rsidR="00DF1F38" w:rsidRPr="00B17067" w:rsidRDefault="00DF1F38" w:rsidP="008B3807">
      <w:pPr>
        <w:numPr>
          <w:ilvl w:val="0"/>
          <w:numId w:val="2"/>
        </w:numPr>
        <w:spacing w:after="0" w:line="240" w:lineRule="auto"/>
        <w:jc w:val="both"/>
        <w:rPr>
          <w:rFonts w:ascii="Times New Roman" w:hAnsi="Times New Roman"/>
          <w:sz w:val="24"/>
        </w:rPr>
      </w:pPr>
      <w:r w:rsidRPr="00B17067">
        <w:rPr>
          <w:rFonts w:ascii="Times New Roman" w:hAnsi="Times New Roman"/>
          <w:sz w:val="24"/>
        </w:rPr>
        <w:t>Close latch</w:t>
      </w:r>
    </w:p>
    <w:p w14:paraId="0871A2E8" w14:textId="77777777" w:rsidR="00DF1F38" w:rsidRPr="00B17067" w:rsidRDefault="00DF1F38" w:rsidP="008B3807">
      <w:pPr>
        <w:numPr>
          <w:ilvl w:val="0"/>
          <w:numId w:val="2"/>
        </w:numPr>
        <w:spacing w:after="0" w:line="240" w:lineRule="auto"/>
        <w:jc w:val="both"/>
        <w:rPr>
          <w:rFonts w:ascii="Times New Roman" w:hAnsi="Times New Roman"/>
          <w:sz w:val="24"/>
        </w:rPr>
      </w:pPr>
      <w:r w:rsidRPr="00B17067">
        <w:rPr>
          <w:rFonts w:ascii="Times New Roman" w:hAnsi="Times New Roman"/>
          <w:sz w:val="24"/>
        </w:rPr>
        <w:t>Deselect back draught mode</w:t>
      </w:r>
    </w:p>
    <w:p w14:paraId="0A834FBD" w14:textId="77777777" w:rsidR="00DF1F38" w:rsidRPr="00B17067" w:rsidRDefault="00DF1F38" w:rsidP="008B3807">
      <w:pPr>
        <w:numPr>
          <w:ilvl w:val="0"/>
          <w:numId w:val="2"/>
        </w:numPr>
        <w:spacing w:after="0" w:line="240" w:lineRule="auto"/>
        <w:jc w:val="both"/>
        <w:rPr>
          <w:rFonts w:ascii="Times New Roman" w:hAnsi="Times New Roman"/>
          <w:sz w:val="24"/>
        </w:rPr>
      </w:pPr>
      <w:r w:rsidRPr="00B17067">
        <w:rPr>
          <w:rFonts w:ascii="Times New Roman" w:hAnsi="Times New Roman"/>
          <w:sz w:val="24"/>
        </w:rPr>
        <w:t>Open furnace isolation valve</w:t>
      </w:r>
    </w:p>
    <w:p w14:paraId="6A96B4A3" w14:textId="77777777" w:rsidR="00DF1F38" w:rsidRPr="00B17067" w:rsidRDefault="00DF1F38" w:rsidP="008B3807">
      <w:pPr>
        <w:numPr>
          <w:ilvl w:val="0"/>
          <w:numId w:val="2"/>
        </w:numPr>
        <w:spacing w:after="0" w:line="240" w:lineRule="auto"/>
        <w:jc w:val="both"/>
        <w:rPr>
          <w:rFonts w:ascii="Times New Roman" w:hAnsi="Times New Roman"/>
          <w:sz w:val="24"/>
        </w:rPr>
      </w:pPr>
      <w:r w:rsidRPr="00B17067">
        <w:rPr>
          <w:rFonts w:ascii="Times New Roman" w:hAnsi="Times New Roman"/>
          <w:sz w:val="24"/>
        </w:rPr>
        <w:t>Open MMSV</w:t>
      </w:r>
    </w:p>
    <w:p w14:paraId="329CCD26" w14:textId="21458FEE" w:rsidR="00DF1F38" w:rsidRPr="00B17067" w:rsidRDefault="00DF1F38" w:rsidP="008B3807">
      <w:pPr>
        <w:ind w:left="360"/>
        <w:jc w:val="both"/>
        <w:rPr>
          <w:rFonts w:ascii="Times New Roman" w:hAnsi="Times New Roman"/>
          <w:sz w:val="24"/>
        </w:rPr>
      </w:pPr>
      <w:r w:rsidRPr="00B17067">
        <w:rPr>
          <w:rFonts w:ascii="Times New Roman" w:hAnsi="Times New Roman"/>
          <w:sz w:val="24"/>
        </w:rPr>
        <w:t xml:space="preserve">Take stove </w:t>
      </w:r>
      <w:r w:rsidR="00E93EB1" w:rsidRPr="00B17067">
        <w:rPr>
          <w:rFonts w:ascii="Times New Roman" w:hAnsi="Times New Roman"/>
          <w:sz w:val="24"/>
        </w:rPr>
        <w:t>online</w:t>
      </w:r>
      <w:r w:rsidRPr="00B17067">
        <w:rPr>
          <w:rFonts w:ascii="Times New Roman" w:hAnsi="Times New Roman"/>
          <w:sz w:val="24"/>
        </w:rPr>
        <w:t xml:space="preserve"> which has high dome temperature</w:t>
      </w:r>
    </w:p>
    <w:p w14:paraId="4476EEEA" w14:textId="77777777" w:rsidR="00DF1F38"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 xml:space="preserve"> Ensure that the steam is available at dust catcher, uptakes and between the bells.</w:t>
      </w:r>
    </w:p>
    <w:p w14:paraId="21B8651F" w14:textId="77777777" w:rsidR="004B1331" w:rsidRPr="00B17067" w:rsidRDefault="00C901E9" w:rsidP="008B3807">
      <w:pPr>
        <w:numPr>
          <w:ilvl w:val="0"/>
          <w:numId w:val="4"/>
        </w:numPr>
        <w:spacing w:after="0" w:line="240" w:lineRule="auto"/>
        <w:jc w:val="both"/>
        <w:rPr>
          <w:rFonts w:ascii="Times New Roman" w:hAnsi="Times New Roman"/>
          <w:sz w:val="24"/>
        </w:rPr>
      </w:pPr>
      <w:r w:rsidRPr="00C901E9">
        <w:rPr>
          <w:rFonts w:ascii="Times New Roman" w:hAnsi="Times New Roman"/>
          <w:sz w:val="24"/>
        </w:rPr>
        <w:t>Incorporate continuous supply of steam between bells till wind and furnace is normalized</w:t>
      </w:r>
      <w:r w:rsidR="004B1331" w:rsidRPr="004B1331">
        <w:rPr>
          <w:rFonts w:ascii="Times New Roman" w:hAnsi="Times New Roman"/>
          <w:sz w:val="24"/>
        </w:rPr>
        <w:t>.</w:t>
      </w:r>
    </w:p>
    <w:p w14:paraId="3A0C0F22" w14:textId="77777777"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Keep 13000 NM</w:t>
      </w:r>
      <w:r w:rsidRPr="00B17067">
        <w:rPr>
          <w:rFonts w:ascii="Times New Roman" w:hAnsi="Times New Roman"/>
          <w:sz w:val="24"/>
          <w:vertAlign w:val="superscript"/>
        </w:rPr>
        <w:t>3</w:t>
      </w:r>
      <w:r w:rsidRPr="00B17067">
        <w:rPr>
          <w:rFonts w:ascii="Times New Roman" w:hAnsi="Times New Roman"/>
          <w:sz w:val="24"/>
        </w:rPr>
        <w:t>/</w:t>
      </w:r>
      <w:r w:rsidR="000B237C" w:rsidRPr="00B17067">
        <w:rPr>
          <w:rFonts w:ascii="Times New Roman" w:hAnsi="Times New Roman"/>
          <w:sz w:val="24"/>
        </w:rPr>
        <w:t>Hrs.</w:t>
      </w:r>
      <w:r w:rsidRPr="00B17067">
        <w:rPr>
          <w:rFonts w:ascii="Times New Roman" w:hAnsi="Times New Roman"/>
          <w:sz w:val="24"/>
        </w:rPr>
        <w:t xml:space="preserve"> wind volume at snort by opening the Inlet damper of the blowers.</w:t>
      </w:r>
    </w:p>
    <w:p w14:paraId="7BAD6004" w14:textId="77777777"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 xml:space="preserve">Open shell cooling and maintain the water pressure (3.30 Kg/cm2) at the inlet </w:t>
      </w:r>
      <w:r w:rsidR="000B237C" w:rsidRPr="00B17067">
        <w:rPr>
          <w:rFonts w:ascii="Times New Roman" w:hAnsi="Times New Roman"/>
          <w:sz w:val="24"/>
        </w:rPr>
        <w:t>header. Normalize</w:t>
      </w:r>
      <w:r w:rsidR="00E34A3A" w:rsidRPr="00B17067">
        <w:rPr>
          <w:rFonts w:ascii="Times New Roman" w:hAnsi="Times New Roman"/>
          <w:sz w:val="24"/>
        </w:rPr>
        <w:t xml:space="preserve"> cooling water flow in copper cooling members (If throttled).</w:t>
      </w:r>
      <w:r w:rsidR="00C47C73" w:rsidRPr="00B17067">
        <w:rPr>
          <w:rFonts w:ascii="Times New Roman" w:hAnsi="Times New Roman"/>
          <w:sz w:val="24"/>
        </w:rPr>
        <w:t xml:space="preserve"> Normalize bosh, hearth level water cooling.</w:t>
      </w:r>
      <w:r w:rsidR="00E34A3A" w:rsidRPr="00B17067">
        <w:rPr>
          <w:rFonts w:ascii="Times New Roman" w:hAnsi="Times New Roman"/>
          <w:sz w:val="24"/>
        </w:rPr>
        <w:t xml:space="preserve"> </w:t>
      </w:r>
    </w:p>
    <w:p w14:paraId="45498365" w14:textId="0015065F" w:rsidR="00DF1F38" w:rsidRPr="00B17067" w:rsidRDefault="00C901E9" w:rsidP="008B3807">
      <w:pPr>
        <w:numPr>
          <w:ilvl w:val="0"/>
          <w:numId w:val="4"/>
        </w:numPr>
        <w:spacing w:after="0" w:line="240" w:lineRule="auto"/>
        <w:jc w:val="both"/>
        <w:rPr>
          <w:rFonts w:ascii="Times New Roman" w:hAnsi="Times New Roman"/>
          <w:sz w:val="24"/>
        </w:rPr>
      </w:pPr>
      <w:r w:rsidRPr="00C901E9">
        <w:rPr>
          <w:rFonts w:ascii="Times New Roman" w:hAnsi="Times New Roman"/>
          <w:sz w:val="24"/>
        </w:rPr>
        <w:t xml:space="preserve">Close snort gradually and </w:t>
      </w:r>
      <w:r w:rsidR="00E93EB1" w:rsidRPr="00C901E9">
        <w:rPr>
          <w:rFonts w:ascii="Times New Roman" w:hAnsi="Times New Roman"/>
          <w:sz w:val="24"/>
        </w:rPr>
        <w:t>keep approx.</w:t>
      </w:r>
      <w:r w:rsidRPr="00C901E9">
        <w:rPr>
          <w:rFonts w:ascii="Times New Roman" w:hAnsi="Times New Roman"/>
          <w:sz w:val="24"/>
        </w:rPr>
        <w:t xml:space="preserve"> 8000-14000 NM3/HR of wind (Blast pressure approx. 0.20-0.35 Kg /cm2) After snort valve is </w:t>
      </w:r>
      <w:r w:rsidR="00E93EB1" w:rsidRPr="00C901E9">
        <w:rPr>
          <w:rFonts w:ascii="Times New Roman" w:hAnsi="Times New Roman"/>
          <w:sz w:val="24"/>
        </w:rPr>
        <w:t>closed, check</w:t>
      </w:r>
      <w:r w:rsidRPr="00C901E9">
        <w:rPr>
          <w:rFonts w:ascii="Times New Roman" w:hAnsi="Times New Roman"/>
          <w:sz w:val="24"/>
        </w:rPr>
        <w:t xml:space="preserve"> for any blast, gas leakages at cast house, GCS and HBS </w:t>
      </w:r>
      <w:r w:rsidR="00E93EB1" w:rsidRPr="00C901E9">
        <w:rPr>
          <w:rFonts w:ascii="Times New Roman" w:hAnsi="Times New Roman"/>
          <w:sz w:val="24"/>
        </w:rPr>
        <w:t>area.</w:t>
      </w:r>
    </w:p>
    <w:p w14:paraId="3042A2F8" w14:textId="77777777"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Inspect all tuyeres for movement.</w:t>
      </w:r>
    </w:p>
    <w:p w14:paraId="0772BF71" w14:textId="77777777"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 xml:space="preserve">As the top temperature rises to 250 </w:t>
      </w:r>
      <w:r w:rsidRPr="00B17067">
        <w:rPr>
          <w:rFonts w:ascii="Times New Roman" w:hAnsi="Times New Roman"/>
          <w:sz w:val="24"/>
          <w:vertAlign w:val="superscript"/>
        </w:rPr>
        <w:t>O</w:t>
      </w:r>
      <w:r w:rsidRPr="00B17067">
        <w:rPr>
          <w:rFonts w:ascii="Times New Roman" w:hAnsi="Times New Roman"/>
          <w:sz w:val="24"/>
        </w:rPr>
        <w:t>C start charging and maintain the stock level in the furnace. Care to be taken when filling the furnace so that the furnace does not hang.</w:t>
      </w:r>
    </w:p>
    <w:p w14:paraId="58270021" w14:textId="77777777"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Ensure that all the relief valves on gas lines are closed after steam purging before connecting gas line.</w:t>
      </w:r>
    </w:p>
    <w:p w14:paraId="6B3CE706" w14:textId="77777777"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Close one bleeder.</w:t>
      </w:r>
    </w:p>
    <w:p w14:paraId="1A77C6BF" w14:textId="77777777"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Start draining saturator water seal in such a way that the drain doesn’t overflow, when saturator is about to get empty start GCS pump and check water.</w:t>
      </w:r>
    </w:p>
    <w:p w14:paraId="001040B8" w14:textId="77777777"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Remove the lockout pad and drain the main line water seal.</w:t>
      </w:r>
    </w:p>
    <w:p w14:paraId="0A8F7038" w14:textId="77777777"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As the main line water seal is emptied close the second bleeder.</w:t>
      </w:r>
    </w:p>
    <w:p w14:paraId="3BD0CF9D" w14:textId="77777777"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Regulate gas flow by adjusting the flare stack valve, ensure gas flow to GEPL is continuous and un</w:t>
      </w:r>
      <w:r w:rsidR="00FD7F49" w:rsidRPr="00B17067">
        <w:rPr>
          <w:rFonts w:ascii="Times New Roman" w:hAnsi="Times New Roman"/>
          <w:sz w:val="24"/>
        </w:rPr>
        <w:t>-</w:t>
      </w:r>
      <w:r w:rsidRPr="00B17067">
        <w:rPr>
          <w:rFonts w:ascii="Times New Roman" w:hAnsi="Times New Roman"/>
          <w:sz w:val="24"/>
        </w:rPr>
        <w:t xml:space="preserve"> interrupted while connecting the gas line.</w:t>
      </w:r>
    </w:p>
    <w:p w14:paraId="54B9952A" w14:textId="77777777"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Stop steam to uptakes and dust catcher.</w:t>
      </w:r>
    </w:p>
    <w:p w14:paraId="6E9C5FCB" w14:textId="77777777" w:rsidR="00907AD7"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Purge the stove gas line with steam.</w:t>
      </w:r>
    </w:p>
    <w:p w14:paraId="0013F266" w14:textId="216133B0"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 xml:space="preserve">Inform </w:t>
      </w:r>
      <w:r w:rsidR="00874DC8">
        <w:rPr>
          <w:rFonts w:ascii="Times New Roman" w:hAnsi="Times New Roman"/>
          <w:sz w:val="24"/>
        </w:rPr>
        <w:t>GEL</w:t>
      </w:r>
      <w:ins w:id="0" w:author="Lobha Vaikunth Gawas" w:date="2022-07-13T08:58:00Z">
        <w:r w:rsidR="00E93EB1">
          <w:rPr>
            <w:rFonts w:ascii="Times New Roman" w:hAnsi="Times New Roman"/>
            <w:color w:val="000000" w:themeColor="text1"/>
            <w:sz w:val="24"/>
          </w:rPr>
          <w:t xml:space="preserve"> </w:t>
        </w:r>
      </w:ins>
      <w:r w:rsidRPr="00B17067">
        <w:rPr>
          <w:rFonts w:ascii="Times New Roman" w:hAnsi="Times New Roman"/>
          <w:sz w:val="24"/>
        </w:rPr>
        <w:t xml:space="preserve">to reduce steam pressure in the header to </w:t>
      </w:r>
      <w:r w:rsidR="0001356E">
        <w:rPr>
          <w:rFonts w:ascii="Times New Roman" w:hAnsi="Times New Roman"/>
          <w:sz w:val="24"/>
        </w:rPr>
        <w:t>3</w:t>
      </w:r>
      <w:r w:rsidRPr="00B17067">
        <w:rPr>
          <w:rFonts w:ascii="Times New Roman" w:hAnsi="Times New Roman"/>
          <w:sz w:val="24"/>
        </w:rPr>
        <w:t xml:space="preserve"> Kg.</w:t>
      </w:r>
    </w:p>
    <w:p w14:paraId="1846EC14" w14:textId="77777777"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Regulate the venturi dampers to get the required top pressure.</w:t>
      </w:r>
    </w:p>
    <w:p w14:paraId="73DB7782" w14:textId="77777777"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Drop flare stack bypass water seal after removing the lockout pad.</w:t>
      </w:r>
    </w:p>
    <w:p w14:paraId="45849F38" w14:textId="77777777"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Start ID and CA fans.</w:t>
      </w:r>
    </w:p>
    <w:p w14:paraId="0BDD0BD3" w14:textId="77777777"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Put the other two stoves which were on isolation mode to ON-GAS mode, after removing the lockout pad and dropping the common water seal.</w:t>
      </w:r>
    </w:p>
    <w:p w14:paraId="3A1B6762" w14:textId="77777777"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Increase the WV gradually to normal</w:t>
      </w:r>
    </w:p>
    <w:p w14:paraId="4859EA40" w14:textId="2908AAC0" w:rsidR="00DF1F38" w:rsidRPr="00B17067" w:rsidRDefault="00810144" w:rsidP="008B3807">
      <w:pPr>
        <w:numPr>
          <w:ilvl w:val="0"/>
          <w:numId w:val="4"/>
        </w:numPr>
        <w:spacing w:after="0" w:line="240" w:lineRule="auto"/>
        <w:jc w:val="both"/>
        <w:rPr>
          <w:rFonts w:ascii="Times New Roman" w:hAnsi="Times New Roman"/>
          <w:sz w:val="24"/>
        </w:rPr>
      </w:pPr>
      <w:r w:rsidRPr="00B17067">
        <w:rPr>
          <w:rFonts w:ascii="Times New Roman" w:hAnsi="Times New Roman"/>
        </w:rPr>
        <w:t>Open the cast after 1:30</w:t>
      </w:r>
      <w:r w:rsidR="00086295" w:rsidRPr="00B17067">
        <w:rPr>
          <w:rFonts w:ascii="Times New Roman" w:hAnsi="Times New Roman"/>
        </w:rPr>
        <w:t xml:space="preserve"> </w:t>
      </w:r>
      <w:r w:rsidR="00E93EB1" w:rsidRPr="00B17067">
        <w:rPr>
          <w:rFonts w:ascii="Times New Roman" w:hAnsi="Times New Roman"/>
        </w:rPr>
        <w:t>min –</w:t>
      </w:r>
      <w:r w:rsidRPr="00B17067">
        <w:rPr>
          <w:rFonts w:ascii="Times New Roman" w:hAnsi="Times New Roman"/>
        </w:rPr>
        <w:t xml:space="preserve"> 2.00</w:t>
      </w:r>
      <w:r w:rsidR="00B01245" w:rsidRPr="00B17067">
        <w:rPr>
          <w:rFonts w:ascii="Times New Roman" w:hAnsi="Times New Roman"/>
        </w:rPr>
        <w:t xml:space="preserve"> hours if the main runner is drained or as soon as possible after wind ON if the main runner is not drained </w:t>
      </w:r>
      <w:r w:rsidR="00DF1F38" w:rsidRPr="00B17067">
        <w:rPr>
          <w:rFonts w:ascii="Times New Roman" w:hAnsi="Times New Roman"/>
          <w:sz w:val="24"/>
        </w:rPr>
        <w:t xml:space="preserve">force check to be given if the furnace is hanging </w:t>
      </w:r>
      <w:r w:rsidR="00AF67DE" w:rsidRPr="00B17067">
        <w:rPr>
          <w:rFonts w:ascii="Times New Roman" w:hAnsi="Times New Roman"/>
          <w:sz w:val="24"/>
        </w:rPr>
        <w:t>after wind is on.</w:t>
      </w:r>
    </w:p>
    <w:p w14:paraId="3C7C7650" w14:textId="77777777"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Ignite all the gas leak points such as furnace bottom, Tuyere &amp; Tuyere cooler, bosh cooling plates etc. immediately after furnace start-up.</w:t>
      </w:r>
    </w:p>
    <w:p w14:paraId="0DD3A578" w14:textId="77777777"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Ensure all gate in GCS, Hearth and HBS area are locked.</w:t>
      </w:r>
    </w:p>
    <w:p w14:paraId="0B7FAE3C" w14:textId="77777777"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Any leakage in steam line is to be attended on priority as after stopping steam entering gas line, steam line become gas line.</w:t>
      </w:r>
    </w:p>
    <w:p w14:paraId="3C4BEBC5" w14:textId="77777777" w:rsidR="004A525E"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Ensure full closing of steam valves at header when not in use.</w:t>
      </w:r>
    </w:p>
    <w:p w14:paraId="47A0B258" w14:textId="77777777" w:rsidR="004A525E" w:rsidRDefault="004A525E" w:rsidP="008B3807">
      <w:pPr>
        <w:pStyle w:val="ListParagraph"/>
        <w:tabs>
          <w:tab w:val="left" w:pos="567"/>
        </w:tabs>
        <w:spacing w:line="240" w:lineRule="auto"/>
        <w:ind w:left="567" w:hanging="567"/>
        <w:jc w:val="both"/>
        <w:rPr>
          <w:rFonts w:ascii="Times New Roman" w:hAnsi="Times New Roman"/>
          <w:b/>
          <w:sz w:val="24"/>
          <w:szCs w:val="24"/>
        </w:rPr>
      </w:pPr>
    </w:p>
    <w:p w14:paraId="7AE6A245" w14:textId="77777777" w:rsidR="00B17067" w:rsidRDefault="00B17067" w:rsidP="008B3807">
      <w:pPr>
        <w:pStyle w:val="ListParagraph"/>
        <w:tabs>
          <w:tab w:val="left" w:pos="567"/>
        </w:tabs>
        <w:spacing w:line="240" w:lineRule="auto"/>
        <w:ind w:left="567" w:hanging="567"/>
        <w:jc w:val="both"/>
        <w:rPr>
          <w:rFonts w:ascii="Times New Roman" w:hAnsi="Times New Roman"/>
          <w:b/>
          <w:sz w:val="24"/>
          <w:szCs w:val="24"/>
        </w:rPr>
      </w:pPr>
    </w:p>
    <w:p w14:paraId="7CEC3C21" w14:textId="77777777" w:rsidR="00B17067" w:rsidRDefault="00B17067" w:rsidP="008B3807">
      <w:pPr>
        <w:pStyle w:val="ListParagraph"/>
        <w:tabs>
          <w:tab w:val="left" w:pos="567"/>
        </w:tabs>
        <w:spacing w:line="240" w:lineRule="auto"/>
        <w:ind w:left="567" w:hanging="567"/>
        <w:jc w:val="both"/>
        <w:rPr>
          <w:rFonts w:ascii="Times New Roman" w:hAnsi="Times New Roman"/>
          <w:b/>
          <w:sz w:val="24"/>
          <w:szCs w:val="24"/>
        </w:rPr>
      </w:pPr>
    </w:p>
    <w:p w14:paraId="0DCBC2FD" w14:textId="77777777" w:rsidR="00B17067" w:rsidRDefault="00B17067" w:rsidP="00314A11">
      <w:pPr>
        <w:pStyle w:val="ListParagraph"/>
        <w:tabs>
          <w:tab w:val="left" w:pos="567"/>
        </w:tabs>
        <w:spacing w:line="240" w:lineRule="auto"/>
        <w:ind w:left="567" w:hanging="567"/>
        <w:rPr>
          <w:rFonts w:ascii="Times New Roman" w:hAnsi="Times New Roman"/>
          <w:b/>
          <w:sz w:val="24"/>
          <w:szCs w:val="24"/>
        </w:rPr>
      </w:pPr>
    </w:p>
    <w:p w14:paraId="5D042745" w14:textId="77777777" w:rsidR="00B17067" w:rsidRDefault="00B17067" w:rsidP="00314A11">
      <w:pPr>
        <w:pStyle w:val="ListParagraph"/>
        <w:tabs>
          <w:tab w:val="left" w:pos="567"/>
        </w:tabs>
        <w:spacing w:line="240" w:lineRule="auto"/>
        <w:ind w:left="567" w:hanging="567"/>
        <w:rPr>
          <w:rFonts w:ascii="Times New Roman" w:hAnsi="Times New Roman"/>
          <w:b/>
          <w:sz w:val="24"/>
          <w:szCs w:val="24"/>
        </w:rPr>
      </w:pPr>
    </w:p>
    <w:p w14:paraId="03636739" w14:textId="77777777" w:rsidR="00B17067" w:rsidRPr="00B17067" w:rsidRDefault="00B17067" w:rsidP="00314A11">
      <w:pPr>
        <w:pStyle w:val="ListParagraph"/>
        <w:tabs>
          <w:tab w:val="left" w:pos="567"/>
        </w:tabs>
        <w:spacing w:line="240" w:lineRule="auto"/>
        <w:ind w:left="567" w:hanging="567"/>
        <w:rPr>
          <w:rFonts w:ascii="Times New Roman" w:hAnsi="Times New Roman"/>
          <w:b/>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B17067" w14:paraId="30045EC5" w14:textId="77777777" w:rsidTr="007E45E9">
        <w:trPr>
          <w:trHeight w:val="316"/>
        </w:trPr>
        <w:tc>
          <w:tcPr>
            <w:tcW w:w="2802" w:type="dxa"/>
            <w:shd w:val="clear" w:color="auto" w:fill="auto"/>
          </w:tcPr>
          <w:p w14:paraId="177BB16D" w14:textId="77777777" w:rsidR="00BA7336" w:rsidRPr="00B17067" w:rsidRDefault="00BA7336" w:rsidP="00D00594">
            <w:pPr>
              <w:spacing w:after="0"/>
              <w:rPr>
                <w:rFonts w:ascii="Times New Roman" w:hAnsi="Times New Roman"/>
                <w:b/>
              </w:rPr>
            </w:pPr>
            <w:r w:rsidRPr="00B17067">
              <w:rPr>
                <w:rFonts w:ascii="Times New Roman" w:hAnsi="Times New Roman"/>
                <w:b/>
              </w:rPr>
              <w:t xml:space="preserve">Prepared By: </w:t>
            </w:r>
          </w:p>
          <w:p w14:paraId="7F527384" w14:textId="77777777" w:rsidR="00BA7336" w:rsidRPr="00B17067" w:rsidRDefault="00BA7336" w:rsidP="00A37697">
            <w:pPr>
              <w:spacing w:after="0"/>
              <w:rPr>
                <w:rFonts w:ascii="Times New Roman" w:hAnsi="Times New Roman"/>
              </w:rPr>
            </w:pPr>
            <w:r w:rsidRPr="00B17067">
              <w:rPr>
                <w:rFonts w:ascii="Times New Roman" w:hAnsi="Times New Roman"/>
              </w:rPr>
              <w:t xml:space="preserve">Head – </w:t>
            </w:r>
            <w:r w:rsidR="00A37697" w:rsidRPr="00B17067">
              <w:rPr>
                <w:rFonts w:ascii="Times New Roman" w:hAnsi="Times New Roman"/>
              </w:rPr>
              <w:t>Production PID I</w:t>
            </w:r>
          </w:p>
        </w:tc>
        <w:tc>
          <w:tcPr>
            <w:tcW w:w="3160" w:type="dxa"/>
            <w:shd w:val="clear" w:color="auto" w:fill="auto"/>
          </w:tcPr>
          <w:p w14:paraId="192695C0" w14:textId="77777777" w:rsidR="00BA7336" w:rsidRPr="00B17067" w:rsidRDefault="00BA7336" w:rsidP="00D00594">
            <w:pPr>
              <w:spacing w:after="0"/>
              <w:rPr>
                <w:rFonts w:ascii="Times New Roman" w:hAnsi="Times New Roman"/>
                <w:b/>
              </w:rPr>
            </w:pPr>
            <w:r w:rsidRPr="00B17067">
              <w:rPr>
                <w:rFonts w:ascii="Times New Roman" w:hAnsi="Times New Roman"/>
                <w:b/>
              </w:rPr>
              <w:t xml:space="preserve">Reviewed &amp; Issued By: </w:t>
            </w:r>
          </w:p>
          <w:p w14:paraId="784BB7E5" w14:textId="77777777" w:rsidR="00BA7336" w:rsidRPr="00B17067" w:rsidRDefault="00BA7336" w:rsidP="00D00594">
            <w:pPr>
              <w:spacing w:after="0"/>
              <w:rPr>
                <w:rFonts w:ascii="Times New Roman" w:hAnsi="Times New Roman"/>
              </w:rPr>
            </w:pPr>
            <w:r w:rsidRPr="00B17067">
              <w:rPr>
                <w:rFonts w:ascii="Times New Roman" w:hAnsi="Times New Roman"/>
              </w:rPr>
              <w:t>Management Representative</w:t>
            </w:r>
          </w:p>
        </w:tc>
        <w:tc>
          <w:tcPr>
            <w:tcW w:w="3133" w:type="dxa"/>
            <w:shd w:val="clear" w:color="auto" w:fill="auto"/>
          </w:tcPr>
          <w:p w14:paraId="0BDAC188" w14:textId="77777777" w:rsidR="00BA7336" w:rsidRPr="00B17067" w:rsidRDefault="00BA7336" w:rsidP="00D00594">
            <w:pPr>
              <w:spacing w:after="0"/>
              <w:rPr>
                <w:rFonts w:ascii="Times New Roman" w:hAnsi="Times New Roman"/>
                <w:b/>
              </w:rPr>
            </w:pPr>
            <w:r w:rsidRPr="00B17067">
              <w:rPr>
                <w:rFonts w:ascii="Times New Roman" w:hAnsi="Times New Roman"/>
                <w:b/>
              </w:rPr>
              <w:t xml:space="preserve">Approved By: </w:t>
            </w:r>
          </w:p>
          <w:p w14:paraId="623F4343" w14:textId="77777777" w:rsidR="00BA7336" w:rsidRPr="00B17067" w:rsidRDefault="007E45E9" w:rsidP="00ED48D2">
            <w:pPr>
              <w:spacing w:after="0"/>
              <w:rPr>
                <w:rFonts w:ascii="Times New Roman" w:hAnsi="Times New Roman"/>
              </w:rPr>
            </w:pPr>
            <w:r w:rsidRPr="00B17067">
              <w:rPr>
                <w:rFonts w:ascii="Times New Roman" w:hAnsi="Times New Roman"/>
              </w:rPr>
              <w:t xml:space="preserve">Head – </w:t>
            </w:r>
            <w:r w:rsidR="00A37697" w:rsidRPr="00B17067">
              <w:rPr>
                <w:rFonts w:ascii="Times New Roman" w:hAnsi="Times New Roman"/>
              </w:rPr>
              <w:t>Pig Iron Division</w:t>
            </w:r>
          </w:p>
        </w:tc>
      </w:tr>
      <w:tr w:rsidR="00BA7336" w:rsidRPr="00B17067" w14:paraId="20C7BD87" w14:textId="77777777" w:rsidTr="004A525E">
        <w:trPr>
          <w:trHeight w:val="1227"/>
        </w:trPr>
        <w:tc>
          <w:tcPr>
            <w:tcW w:w="2802" w:type="dxa"/>
            <w:shd w:val="clear" w:color="auto" w:fill="auto"/>
          </w:tcPr>
          <w:p w14:paraId="32B487F4" w14:textId="77777777" w:rsidR="00BA7336" w:rsidRPr="00B17067" w:rsidRDefault="007E45E9" w:rsidP="00B80FF3">
            <w:pPr>
              <w:rPr>
                <w:rFonts w:ascii="Times New Roman" w:hAnsi="Times New Roman"/>
                <w:b/>
              </w:rPr>
            </w:pPr>
            <w:r w:rsidRPr="00B17067">
              <w:rPr>
                <w:rFonts w:ascii="Times New Roman" w:hAnsi="Times New Roman"/>
                <w:b/>
              </w:rPr>
              <w:t>Signature:</w:t>
            </w:r>
          </w:p>
        </w:tc>
        <w:tc>
          <w:tcPr>
            <w:tcW w:w="3160" w:type="dxa"/>
            <w:shd w:val="clear" w:color="auto" w:fill="auto"/>
          </w:tcPr>
          <w:p w14:paraId="52D0740E" w14:textId="77777777" w:rsidR="00BA7336" w:rsidRPr="00B17067" w:rsidRDefault="007E45E9" w:rsidP="00B80FF3">
            <w:pPr>
              <w:rPr>
                <w:rFonts w:ascii="Times New Roman" w:hAnsi="Times New Roman"/>
                <w:b/>
              </w:rPr>
            </w:pPr>
            <w:r w:rsidRPr="00B17067">
              <w:rPr>
                <w:rFonts w:ascii="Times New Roman" w:hAnsi="Times New Roman"/>
                <w:b/>
              </w:rPr>
              <w:t>Signature:</w:t>
            </w:r>
          </w:p>
        </w:tc>
        <w:tc>
          <w:tcPr>
            <w:tcW w:w="3133" w:type="dxa"/>
            <w:shd w:val="clear" w:color="auto" w:fill="auto"/>
          </w:tcPr>
          <w:p w14:paraId="220123D1" w14:textId="77777777" w:rsidR="00BA7336" w:rsidRPr="00B17067" w:rsidRDefault="007E45E9" w:rsidP="00B80FF3">
            <w:pPr>
              <w:rPr>
                <w:rFonts w:ascii="Times New Roman" w:hAnsi="Times New Roman"/>
                <w:b/>
              </w:rPr>
            </w:pPr>
            <w:r w:rsidRPr="00B17067">
              <w:rPr>
                <w:rFonts w:ascii="Times New Roman" w:hAnsi="Times New Roman"/>
                <w:b/>
              </w:rPr>
              <w:t>Signature:</w:t>
            </w:r>
          </w:p>
        </w:tc>
      </w:tr>
      <w:tr w:rsidR="00BA7336" w:rsidRPr="00B17067" w14:paraId="0BFF2E53" w14:textId="77777777" w:rsidTr="007E45E9">
        <w:trPr>
          <w:trHeight w:val="56"/>
        </w:trPr>
        <w:tc>
          <w:tcPr>
            <w:tcW w:w="2802" w:type="dxa"/>
            <w:shd w:val="clear" w:color="auto" w:fill="auto"/>
          </w:tcPr>
          <w:p w14:paraId="29BEAB27" w14:textId="0299EB50" w:rsidR="00BA7336" w:rsidRPr="00B17067" w:rsidRDefault="00BA7336" w:rsidP="00B21A90">
            <w:pPr>
              <w:rPr>
                <w:rFonts w:ascii="Times New Roman" w:hAnsi="Times New Roman"/>
                <w:b/>
              </w:rPr>
            </w:pPr>
            <w:r w:rsidRPr="00B17067">
              <w:rPr>
                <w:rFonts w:ascii="Times New Roman" w:hAnsi="Times New Roman"/>
                <w:b/>
              </w:rPr>
              <w:t>Date:</w:t>
            </w:r>
            <w:r w:rsidR="008E13E9" w:rsidRPr="00B17067">
              <w:rPr>
                <w:rFonts w:ascii="Times New Roman" w:hAnsi="Times New Roman"/>
                <w:b/>
              </w:rPr>
              <w:t xml:space="preserve"> </w:t>
            </w:r>
            <w:r w:rsidR="00B21A90">
              <w:rPr>
                <w:rFonts w:ascii="Times New Roman" w:hAnsi="Times New Roman"/>
                <w:b/>
              </w:rPr>
              <w:t>1</w:t>
            </w:r>
            <w:r w:rsidR="00E93EB1">
              <w:rPr>
                <w:rFonts w:ascii="Times New Roman" w:hAnsi="Times New Roman"/>
                <w:b/>
              </w:rPr>
              <w:t>5</w:t>
            </w:r>
            <w:r w:rsidR="00B21A90">
              <w:rPr>
                <w:rFonts w:ascii="Times New Roman" w:hAnsi="Times New Roman"/>
                <w:b/>
              </w:rPr>
              <w:t>.07.202</w:t>
            </w:r>
            <w:r w:rsidR="00E93EB1">
              <w:rPr>
                <w:rFonts w:ascii="Times New Roman" w:hAnsi="Times New Roman"/>
                <w:b/>
              </w:rPr>
              <w:t>2</w:t>
            </w:r>
          </w:p>
        </w:tc>
        <w:tc>
          <w:tcPr>
            <w:tcW w:w="3160" w:type="dxa"/>
            <w:shd w:val="clear" w:color="auto" w:fill="auto"/>
          </w:tcPr>
          <w:p w14:paraId="12B8B91C" w14:textId="22A39B46" w:rsidR="00BA7336" w:rsidRPr="00B17067" w:rsidRDefault="00BA7336" w:rsidP="00B21A90">
            <w:pPr>
              <w:rPr>
                <w:rFonts w:ascii="Times New Roman" w:hAnsi="Times New Roman"/>
                <w:b/>
              </w:rPr>
            </w:pPr>
            <w:r w:rsidRPr="00B17067">
              <w:rPr>
                <w:rFonts w:ascii="Times New Roman" w:hAnsi="Times New Roman"/>
                <w:b/>
              </w:rPr>
              <w:t xml:space="preserve">Date: </w:t>
            </w:r>
            <w:r w:rsidR="00B21A90">
              <w:rPr>
                <w:rFonts w:ascii="Times New Roman" w:hAnsi="Times New Roman"/>
                <w:b/>
              </w:rPr>
              <w:t>1</w:t>
            </w:r>
            <w:r w:rsidR="00E93EB1">
              <w:rPr>
                <w:rFonts w:ascii="Times New Roman" w:hAnsi="Times New Roman"/>
                <w:b/>
              </w:rPr>
              <w:t>5</w:t>
            </w:r>
            <w:r w:rsidR="00B21A90">
              <w:rPr>
                <w:rFonts w:ascii="Times New Roman" w:hAnsi="Times New Roman"/>
                <w:b/>
              </w:rPr>
              <w:t>.07.202</w:t>
            </w:r>
            <w:r w:rsidR="00E93EB1">
              <w:rPr>
                <w:rFonts w:ascii="Times New Roman" w:hAnsi="Times New Roman"/>
                <w:b/>
              </w:rPr>
              <w:t>2</w:t>
            </w:r>
          </w:p>
        </w:tc>
        <w:tc>
          <w:tcPr>
            <w:tcW w:w="3133" w:type="dxa"/>
            <w:shd w:val="clear" w:color="auto" w:fill="auto"/>
          </w:tcPr>
          <w:p w14:paraId="53A214A7" w14:textId="2C959B8A" w:rsidR="00BA7336" w:rsidRPr="00B17067" w:rsidRDefault="00BA7336" w:rsidP="00B21A90">
            <w:pPr>
              <w:rPr>
                <w:rFonts w:ascii="Times New Roman" w:hAnsi="Times New Roman"/>
                <w:b/>
              </w:rPr>
            </w:pPr>
            <w:r w:rsidRPr="00B17067">
              <w:rPr>
                <w:rFonts w:ascii="Times New Roman" w:hAnsi="Times New Roman"/>
                <w:b/>
              </w:rPr>
              <w:t>Date:</w:t>
            </w:r>
            <w:r w:rsidR="008E13E9" w:rsidRPr="00B17067">
              <w:rPr>
                <w:rFonts w:ascii="Times New Roman" w:hAnsi="Times New Roman"/>
                <w:b/>
              </w:rPr>
              <w:t xml:space="preserve"> </w:t>
            </w:r>
            <w:r w:rsidR="00B21A90">
              <w:rPr>
                <w:rFonts w:ascii="Times New Roman" w:hAnsi="Times New Roman"/>
                <w:b/>
              </w:rPr>
              <w:t>1</w:t>
            </w:r>
            <w:r w:rsidR="00E93EB1">
              <w:rPr>
                <w:rFonts w:ascii="Times New Roman" w:hAnsi="Times New Roman"/>
                <w:b/>
              </w:rPr>
              <w:t>5</w:t>
            </w:r>
            <w:r w:rsidR="00B21A90">
              <w:rPr>
                <w:rFonts w:ascii="Times New Roman" w:hAnsi="Times New Roman"/>
                <w:b/>
              </w:rPr>
              <w:t>.07.202</w:t>
            </w:r>
            <w:r w:rsidR="00E93EB1">
              <w:rPr>
                <w:rFonts w:ascii="Times New Roman" w:hAnsi="Times New Roman"/>
                <w:b/>
              </w:rPr>
              <w:t>2</w:t>
            </w:r>
          </w:p>
        </w:tc>
      </w:tr>
    </w:tbl>
    <w:p w14:paraId="57A0EFF5" w14:textId="77777777" w:rsidR="00FA664D" w:rsidRDefault="00FA664D" w:rsidP="00314A11">
      <w:pPr>
        <w:pStyle w:val="ListParagraph"/>
        <w:tabs>
          <w:tab w:val="left" w:pos="567"/>
        </w:tabs>
        <w:spacing w:line="240" w:lineRule="auto"/>
        <w:ind w:left="567" w:hanging="567"/>
        <w:rPr>
          <w:rFonts w:ascii="Times New Roman" w:hAnsi="Times New Roman"/>
          <w:b/>
          <w:sz w:val="24"/>
          <w:szCs w:val="24"/>
        </w:rPr>
      </w:pPr>
    </w:p>
    <w:p w14:paraId="5422609F" w14:textId="77777777" w:rsidR="001A3E3D" w:rsidRDefault="001A3E3D" w:rsidP="00314A11">
      <w:pPr>
        <w:pStyle w:val="ListParagraph"/>
        <w:tabs>
          <w:tab w:val="left" w:pos="567"/>
        </w:tabs>
        <w:spacing w:line="240" w:lineRule="auto"/>
        <w:ind w:left="567" w:hanging="567"/>
        <w:rPr>
          <w:rFonts w:ascii="Times New Roman" w:hAnsi="Times New Roman"/>
          <w:b/>
          <w:sz w:val="24"/>
          <w:szCs w:val="24"/>
        </w:rPr>
      </w:pPr>
    </w:p>
    <w:p w14:paraId="45E18CB4" w14:textId="77777777" w:rsidR="001A3E3D" w:rsidRDefault="001A3E3D" w:rsidP="00314A11">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18" w:type="dxa"/>
        <w:tblLook w:val="04A0" w:firstRow="1" w:lastRow="0" w:firstColumn="1" w:lastColumn="0" w:noHBand="0" w:noVBand="1"/>
      </w:tblPr>
      <w:tblGrid>
        <w:gridCol w:w="2795"/>
        <w:gridCol w:w="2245"/>
        <w:gridCol w:w="2245"/>
        <w:gridCol w:w="1805"/>
      </w:tblGrid>
      <w:tr w:rsidR="001A3E3D" w14:paraId="3610761A" w14:textId="77777777" w:rsidTr="00B21A90">
        <w:tc>
          <w:tcPr>
            <w:tcW w:w="9090" w:type="dxa"/>
            <w:gridSpan w:val="4"/>
          </w:tcPr>
          <w:p w14:paraId="78DFA02A" w14:textId="77777777" w:rsidR="001A3E3D" w:rsidRDefault="001A3E3D" w:rsidP="001A3E3D">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1A3E3D" w14:paraId="29080D55" w14:textId="77777777" w:rsidTr="00B21A90">
        <w:tc>
          <w:tcPr>
            <w:tcW w:w="2795" w:type="dxa"/>
          </w:tcPr>
          <w:p w14:paraId="308F8D40" w14:textId="77777777" w:rsidR="001A3E3D" w:rsidRDefault="001A3E3D" w:rsidP="00314A11">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245" w:type="dxa"/>
          </w:tcPr>
          <w:p w14:paraId="0E2AA6DF" w14:textId="77777777" w:rsidR="001A3E3D" w:rsidRDefault="001A3E3D" w:rsidP="001A3E3D">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245" w:type="dxa"/>
          </w:tcPr>
          <w:p w14:paraId="15506B97" w14:textId="77777777" w:rsidR="001A3E3D" w:rsidRDefault="001A3E3D" w:rsidP="00314A11">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805" w:type="dxa"/>
          </w:tcPr>
          <w:p w14:paraId="493C4AA2" w14:textId="77777777" w:rsidR="001A3E3D" w:rsidRDefault="001A3E3D" w:rsidP="00314A11">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1A3E3D" w:rsidRPr="001A3E3D" w14:paraId="29C78B96" w14:textId="77777777" w:rsidTr="00B21A90">
        <w:tc>
          <w:tcPr>
            <w:tcW w:w="2795" w:type="dxa"/>
          </w:tcPr>
          <w:p w14:paraId="34F43F9C" w14:textId="77777777" w:rsidR="001A3E3D" w:rsidRPr="001A3E3D" w:rsidRDefault="00B21A90" w:rsidP="00314A11">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12.07.2021</w:t>
            </w:r>
          </w:p>
        </w:tc>
        <w:tc>
          <w:tcPr>
            <w:tcW w:w="2245" w:type="dxa"/>
          </w:tcPr>
          <w:p w14:paraId="19391353" w14:textId="61903351" w:rsidR="001A3E3D" w:rsidRPr="001A3E3D" w:rsidRDefault="001A3E3D" w:rsidP="00314A11">
            <w:pPr>
              <w:pStyle w:val="ListParagraph"/>
              <w:tabs>
                <w:tab w:val="left" w:pos="567"/>
              </w:tabs>
              <w:spacing w:line="240" w:lineRule="auto"/>
              <w:ind w:left="0"/>
              <w:rPr>
                <w:rFonts w:ascii="Times New Roman" w:hAnsi="Times New Roman"/>
                <w:sz w:val="24"/>
                <w:szCs w:val="24"/>
              </w:rPr>
            </w:pPr>
            <w:r w:rsidRPr="001A3E3D">
              <w:rPr>
                <w:rFonts w:ascii="Times New Roman" w:hAnsi="Times New Roman"/>
                <w:sz w:val="24"/>
                <w:szCs w:val="24"/>
              </w:rPr>
              <w:t xml:space="preserve">Procedure for Startup </w:t>
            </w:r>
            <w:r w:rsidR="00E93EB1" w:rsidRPr="001A3E3D">
              <w:rPr>
                <w:rFonts w:ascii="Times New Roman" w:hAnsi="Times New Roman"/>
                <w:sz w:val="24"/>
                <w:szCs w:val="24"/>
              </w:rPr>
              <w:t>of BF</w:t>
            </w:r>
            <w:r w:rsidRPr="001A3E3D">
              <w:rPr>
                <w:rFonts w:ascii="Times New Roman" w:hAnsi="Times New Roman"/>
                <w:sz w:val="24"/>
                <w:szCs w:val="24"/>
              </w:rPr>
              <w:t>1</w:t>
            </w:r>
          </w:p>
        </w:tc>
        <w:tc>
          <w:tcPr>
            <w:tcW w:w="2245" w:type="dxa"/>
          </w:tcPr>
          <w:p w14:paraId="3DA70DDA" w14:textId="77777777" w:rsidR="001A3E3D" w:rsidRPr="001A3E3D" w:rsidRDefault="00B21A90" w:rsidP="00314A11">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Point no 16,17,19,22</w:t>
            </w:r>
          </w:p>
        </w:tc>
        <w:tc>
          <w:tcPr>
            <w:tcW w:w="1805" w:type="dxa"/>
          </w:tcPr>
          <w:p w14:paraId="4CCB2E99" w14:textId="77777777" w:rsidR="001A3E3D" w:rsidRPr="001A3E3D" w:rsidRDefault="001A3E3D" w:rsidP="00314A11">
            <w:pPr>
              <w:pStyle w:val="ListParagraph"/>
              <w:tabs>
                <w:tab w:val="left" w:pos="567"/>
              </w:tabs>
              <w:spacing w:line="240" w:lineRule="auto"/>
              <w:ind w:left="0"/>
              <w:rPr>
                <w:rFonts w:ascii="Times New Roman" w:hAnsi="Times New Roman"/>
                <w:sz w:val="24"/>
                <w:szCs w:val="24"/>
              </w:rPr>
            </w:pPr>
            <w:r w:rsidRPr="001A3E3D">
              <w:rPr>
                <w:rFonts w:ascii="Times New Roman" w:hAnsi="Times New Roman"/>
                <w:sz w:val="24"/>
                <w:szCs w:val="24"/>
              </w:rPr>
              <w:t>13</w:t>
            </w:r>
          </w:p>
        </w:tc>
      </w:tr>
      <w:tr w:rsidR="001A3E3D" w14:paraId="2A0DC74F" w14:textId="77777777" w:rsidTr="00B21A90">
        <w:tc>
          <w:tcPr>
            <w:tcW w:w="2795" w:type="dxa"/>
          </w:tcPr>
          <w:p w14:paraId="6742B176" w14:textId="096F709A" w:rsidR="001A3E3D" w:rsidRPr="00E93EB1" w:rsidRDefault="00E93EB1" w:rsidP="00314A11">
            <w:pPr>
              <w:pStyle w:val="ListParagraph"/>
              <w:tabs>
                <w:tab w:val="left" w:pos="567"/>
              </w:tabs>
              <w:spacing w:line="240" w:lineRule="auto"/>
              <w:ind w:left="0"/>
              <w:rPr>
                <w:rFonts w:ascii="Times New Roman" w:hAnsi="Times New Roman"/>
                <w:bCs/>
                <w:sz w:val="24"/>
                <w:szCs w:val="24"/>
              </w:rPr>
            </w:pPr>
            <w:r w:rsidRPr="00E93EB1">
              <w:rPr>
                <w:rFonts w:ascii="Times New Roman" w:hAnsi="Times New Roman"/>
                <w:bCs/>
                <w:sz w:val="24"/>
                <w:szCs w:val="24"/>
              </w:rPr>
              <w:t>15.07.2022</w:t>
            </w:r>
          </w:p>
        </w:tc>
        <w:tc>
          <w:tcPr>
            <w:tcW w:w="2245" w:type="dxa"/>
          </w:tcPr>
          <w:p w14:paraId="049EF003" w14:textId="46EE06FC" w:rsidR="001A3E3D" w:rsidRPr="00E93EB1" w:rsidRDefault="00E93EB1" w:rsidP="00314A11">
            <w:pPr>
              <w:pStyle w:val="ListParagraph"/>
              <w:tabs>
                <w:tab w:val="left" w:pos="567"/>
              </w:tabs>
              <w:spacing w:line="240" w:lineRule="auto"/>
              <w:ind w:left="0"/>
              <w:rPr>
                <w:rFonts w:ascii="Times New Roman" w:hAnsi="Times New Roman"/>
                <w:bCs/>
                <w:sz w:val="24"/>
                <w:szCs w:val="24"/>
              </w:rPr>
            </w:pPr>
            <w:r w:rsidRPr="00E93EB1">
              <w:rPr>
                <w:rFonts w:ascii="Times New Roman" w:hAnsi="Times New Roman"/>
                <w:bCs/>
                <w:sz w:val="24"/>
                <w:szCs w:val="24"/>
              </w:rPr>
              <w:t>Procedure for startup of BF1</w:t>
            </w:r>
          </w:p>
        </w:tc>
        <w:tc>
          <w:tcPr>
            <w:tcW w:w="2245" w:type="dxa"/>
          </w:tcPr>
          <w:p w14:paraId="606A4508" w14:textId="1440B874" w:rsidR="001A3E3D" w:rsidRPr="00E93EB1" w:rsidRDefault="00E93EB1" w:rsidP="00314A11">
            <w:pPr>
              <w:pStyle w:val="ListParagraph"/>
              <w:tabs>
                <w:tab w:val="left" w:pos="567"/>
              </w:tabs>
              <w:spacing w:line="240" w:lineRule="auto"/>
              <w:ind w:left="0"/>
              <w:rPr>
                <w:rFonts w:ascii="Times New Roman" w:hAnsi="Times New Roman"/>
                <w:bCs/>
                <w:sz w:val="24"/>
                <w:szCs w:val="24"/>
              </w:rPr>
            </w:pPr>
            <w:r w:rsidRPr="00E93EB1">
              <w:rPr>
                <w:rFonts w:ascii="Times New Roman" w:hAnsi="Times New Roman"/>
                <w:bCs/>
                <w:sz w:val="24"/>
                <w:szCs w:val="24"/>
              </w:rPr>
              <w:t>Point 10,22,33 39</w:t>
            </w:r>
          </w:p>
        </w:tc>
        <w:tc>
          <w:tcPr>
            <w:tcW w:w="1805" w:type="dxa"/>
          </w:tcPr>
          <w:p w14:paraId="67E7289C" w14:textId="5FC80DE5" w:rsidR="001A3E3D" w:rsidRPr="00E93EB1" w:rsidRDefault="00E93EB1" w:rsidP="00314A11">
            <w:pPr>
              <w:pStyle w:val="ListParagraph"/>
              <w:tabs>
                <w:tab w:val="left" w:pos="567"/>
              </w:tabs>
              <w:spacing w:line="240" w:lineRule="auto"/>
              <w:ind w:left="0"/>
              <w:rPr>
                <w:rFonts w:ascii="Times New Roman" w:hAnsi="Times New Roman"/>
                <w:bCs/>
                <w:sz w:val="24"/>
                <w:szCs w:val="24"/>
              </w:rPr>
            </w:pPr>
            <w:r w:rsidRPr="00E93EB1">
              <w:rPr>
                <w:rFonts w:ascii="Times New Roman" w:hAnsi="Times New Roman"/>
                <w:bCs/>
                <w:sz w:val="24"/>
                <w:szCs w:val="24"/>
              </w:rPr>
              <w:t>14</w:t>
            </w:r>
          </w:p>
        </w:tc>
      </w:tr>
    </w:tbl>
    <w:p w14:paraId="6DA3E4FB" w14:textId="77777777" w:rsidR="001A3E3D" w:rsidRPr="00B17067" w:rsidRDefault="001A3E3D" w:rsidP="00314A11">
      <w:pPr>
        <w:pStyle w:val="ListParagraph"/>
        <w:tabs>
          <w:tab w:val="left" w:pos="567"/>
        </w:tabs>
        <w:spacing w:line="240" w:lineRule="auto"/>
        <w:ind w:left="567" w:hanging="567"/>
        <w:rPr>
          <w:rFonts w:ascii="Times New Roman" w:hAnsi="Times New Roman"/>
          <w:b/>
          <w:sz w:val="24"/>
          <w:szCs w:val="24"/>
        </w:rPr>
      </w:pPr>
    </w:p>
    <w:sectPr w:rsidR="001A3E3D" w:rsidRPr="00B17067"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8D3BC" w14:textId="77777777" w:rsidR="00E101B5" w:rsidRDefault="00E101B5" w:rsidP="0036287A">
      <w:pPr>
        <w:spacing w:after="0" w:line="240" w:lineRule="auto"/>
      </w:pPr>
      <w:r>
        <w:separator/>
      </w:r>
    </w:p>
  </w:endnote>
  <w:endnote w:type="continuationSeparator" w:id="0">
    <w:p w14:paraId="232F7041" w14:textId="77777777" w:rsidR="00E101B5" w:rsidRDefault="00E101B5"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323F7" w14:textId="77777777" w:rsidR="00450E2A" w:rsidRDefault="00450E2A" w:rsidP="00450E2A">
    <w:pPr>
      <w:pStyle w:val="Footer"/>
      <w:tabs>
        <w:tab w:val="clear" w:pos="4513"/>
        <w:tab w:val="clear" w:pos="9026"/>
        <w:tab w:val="center" w:pos="4666"/>
        <w:tab w:val="right" w:pos="9333"/>
      </w:tabs>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D92CF" w14:textId="77777777" w:rsidR="00E101B5" w:rsidRDefault="00E101B5" w:rsidP="0036287A">
      <w:pPr>
        <w:spacing w:after="0" w:line="240" w:lineRule="auto"/>
      </w:pPr>
      <w:r>
        <w:separator/>
      </w:r>
    </w:p>
  </w:footnote>
  <w:footnote w:type="continuationSeparator" w:id="0">
    <w:p w14:paraId="0A9EFFCE" w14:textId="77777777" w:rsidR="00E101B5" w:rsidRDefault="00E101B5"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05E95DC2" w14:textId="77777777" w:rsidTr="00314A11">
      <w:trPr>
        <w:trHeight w:val="251"/>
      </w:trPr>
      <w:tc>
        <w:tcPr>
          <w:tcW w:w="1702" w:type="dxa"/>
          <w:vMerge w:val="restart"/>
          <w:vAlign w:val="center"/>
        </w:tcPr>
        <w:p w14:paraId="5E8AB8F5" w14:textId="354E41EC" w:rsidR="00314A11" w:rsidRPr="001B4A42" w:rsidRDefault="00022158" w:rsidP="000B4EA3">
          <w:pPr>
            <w:pStyle w:val="Header"/>
            <w:ind w:hanging="108"/>
            <w:jc w:val="center"/>
          </w:pPr>
          <w:r>
            <w:rPr>
              <w:noProof/>
            </w:rPr>
            <w:t xml:space="preserve"> </w:t>
          </w:r>
          <w:r w:rsidR="00CC4E8B">
            <w:rPr>
              <w:noProof/>
            </w:rPr>
            <w:drawing>
              <wp:inline distT="0" distB="0" distL="0" distR="0" wp14:anchorId="02EFEEC5" wp14:editId="4E9D99B9">
                <wp:extent cx="943610" cy="78803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788035"/>
                        </a:xfrm>
                        <a:prstGeom prst="rect">
                          <a:avLst/>
                        </a:prstGeom>
                        <a:noFill/>
                        <a:ln>
                          <a:noFill/>
                        </a:ln>
                      </pic:spPr>
                    </pic:pic>
                  </a:graphicData>
                </a:graphic>
              </wp:inline>
            </w:drawing>
          </w:r>
        </w:p>
      </w:tc>
      <w:tc>
        <w:tcPr>
          <w:tcW w:w="4394" w:type="dxa"/>
        </w:tcPr>
        <w:p w14:paraId="0AE67CC7" w14:textId="77777777" w:rsidR="00314A11" w:rsidRPr="001B4A42" w:rsidRDefault="00B21EF1"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474D95BD"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06765D63" w14:textId="688AD3F7" w:rsidR="00314A11" w:rsidRPr="001F02D0" w:rsidRDefault="00877D48" w:rsidP="00DF1F38">
          <w:pPr>
            <w:pStyle w:val="Header"/>
            <w:rPr>
              <w:rFonts w:ascii="Times New Roman" w:hAnsi="Times New Roman"/>
              <w:b/>
            </w:rPr>
          </w:pPr>
          <w:r>
            <w:rPr>
              <w:rFonts w:ascii="Times New Roman" w:hAnsi="Times New Roman"/>
              <w:b/>
            </w:rPr>
            <w:t>VL</w:t>
          </w:r>
          <w:r w:rsidRPr="00F34649">
            <w:rPr>
              <w:rFonts w:ascii="Times New Roman" w:hAnsi="Times New Roman"/>
              <w:b/>
            </w:rPr>
            <w:t>/IMS/</w:t>
          </w:r>
          <w:r w:rsidR="002B4B73">
            <w:rPr>
              <w:rFonts w:ascii="Times New Roman" w:hAnsi="Times New Roman"/>
              <w:b/>
            </w:rPr>
            <w:t>PID I/PROD</w:t>
          </w:r>
          <w:r>
            <w:rPr>
              <w:rFonts w:ascii="Times New Roman" w:hAnsi="Times New Roman"/>
              <w:b/>
              <w:szCs w:val="24"/>
            </w:rPr>
            <w:t>/WI</w:t>
          </w:r>
          <w:r>
            <w:rPr>
              <w:rFonts w:ascii="Times New Roman" w:hAnsi="Times New Roman"/>
              <w:b/>
            </w:rPr>
            <w:t xml:space="preserve"> /</w:t>
          </w:r>
          <w:r w:rsidR="001F02D0" w:rsidRPr="001F02D0">
            <w:rPr>
              <w:rFonts w:ascii="Times New Roman" w:hAnsi="Times New Roman"/>
              <w:b/>
              <w:szCs w:val="24"/>
            </w:rPr>
            <w:t>06C</w:t>
          </w:r>
        </w:p>
      </w:tc>
    </w:tr>
    <w:tr w:rsidR="00314A11" w:rsidRPr="001B4A42" w14:paraId="1D0A9A70" w14:textId="77777777" w:rsidTr="00314A11">
      <w:trPr>
        <w:trHeight w:val="143"/>
      </w:trPr>
      <w:tc>
        <w:tcPr>
          <w:tcW w:w="1702" w:type="dxa"/>
          <w:vMerge/>
        </w:tcPr>
        <w:p w14:paraId="64BE9731" w14:textId="77777777" w:rsidR="00314A11" w:rsidRPr="001B4A42" w:rsidRDefault="00314A11" w:rsidP="003F30BD">
          <w:pPr>
            <w:pStyle w:val="Header"/>
          </w:pPr>
        </w:p>
      </w:tc>
      <w:tc>
        <w:tcPr>
          <w:tcW w:w="4394" w:type="dxa"/>
        </w:tcPr>
        <w:p w14:paraId="7EBB2A15"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6D4A6E6C"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5B7B1CBE" w14:textId="53013D40" w:rsidR="00314A11" w:rsidRPr="00550080" w:rsidRDefault="00874DC8" w:rsidP="00276B8F">
          <w:pPr>
            <w:pStyle w:val="Header"/>
            <w:rPr>
              <w:rFonts w:ascii="Times New Roman" w:hAnsi="Times New Roman"/>
              <w:b/>
            </w:rPr>
          </w:pPr>
          <w:r>
            <w:rPr>
              <w:rFonts w:ascii="Times New Roman" w:hAnsi="Times New Roman"/>
              <w:b/>
            </w:rPr>
            <w:t>15.07.2022</w:t>
          </w:r>
        </w:p>
      </w:tc>
    </w:tr>
    <w:tr w:rsidR="00314A11" w:rsidRPr="001B4A42" w14:paraId="5F73E12C" w14:textId="77777777" w:rsidTr="00314A11">
      <w:trPr>
        <w:trHeight w:val="143"/>
      </w:trPr>
      <w:tc>
        <w:tcPr>
          <w:tcW w:w="1702" w:type="dxa"/>
          <w:vMerge/>
        </w:tcPr>
        <w:p w14:paraId="3AD3865E" w14:textId="77777777" w:rsidR="00314A11" w:rsidRPr="001B4A42" w:rsidRDefault="00314A11" w:rsidP="003F30BD">
          <w:pPr>
            <w:pStyle w:val="Header"/>
          </w:pPr>
        </w:p>
      </w:tc>
      <w:tc>
        <w:tcPr>
          <w:tcW w:w="4394" w:type="dxa"/>
          <w:vMerge w:val="restart"/>
          <w:vAlign w:val="center"/>
        </w:tcPr>
        <w:p w14:paraId="5FD68928" w14:textId="245BA949"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w:t>
          </w:r>
          <w:r w:rsidR="00E93EB1" w:rsidRPr="009532E4">
            <w:rPr>
              <w:rFonts w:ascii="Times New Roman" w:hAnsi="Times New Roman"/>
              <w:b/>
            </w:rPr>
            <w:t xml:space="preserve">for </w:t>
          </w:r>
          <w:r w:rsidR="00E93EB1" w:rsidRPr="00DF1F38">
            <w:rPr>
              <w:rFonts w:ascii="Times New Roman" w:hAnsi="Times New Roman"/>
              <w:b/>
            </w:rPr>
            <w:t>STARTUP</w:t>
          </w:r>
          <w:r w:rsidR="00DF1F38" w:rsidRPr="00DF1F38">
            <w:rPr>
              <w:rFonts w:ascii="Times New Roman" w:hAnsi="Times New Roman"/>
              <w:b/>
            </w:rPr>
            <w:t xml:space="preserve"> OF BLAST FURNACE – I</w:t>
          </w:r>
        </w:p>
      </w:tc>
      <w:tc>
        <w:tcPr>
          <w:tcW w:w="1701" w:type="dxa"/>
        </w:tcPr>
        <w:p w14:paraId="4458A889"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184663EB" w14:textId="63497022" w:rsidR="00314A11" w:rsidRPr="002E7889" w:rsidRDefault="00874DC8" w:rsidP="001B3F1A">
          <w:pPr>
            <w:pStyle w:val="Header"/>
            <w:rPr>
              <w:rFonts w:ascii="Times New Roman" w:hAnsi="Times New Roman"/>
              <w:b/>
            </w:rPr>
          </w:pPr>
          <w:r>
            <w:rPr>
              <w:rFonts w:ascii="Times New Roman" w:hAnsi="Times New Roman"/>
              <w:b/>
            </w:rPr>
            <w:t>14</w:t>
          </w:r>
        </w:p>
      </w:tc>
    </w:tr>
    <w:tr w:rsidR="00314A11" w:rsidRPr="001B4A42" w14:paraId="64650CE4" w14:textId="77777777" w:rsidTr="00314A11">
      <w:trPr>
        <w:trHeight w:val="143"/>
      </w:trPr>
      <w:tc>
        <w:tcPr>
          <w:tcW w:w="1702" w:type="dxa"/>
          <w:vMerge/>
        </w:tcPr>
        <w:p w14:paraId="7B9234AA" w14:textId="77777777" w:rsidR="00314A11" w:rsidRPr="001B4A42" w:rsidRDefault="00314A11" w:rsidP="003F30BD">
          <w:pPr>
            <w:pStyle w:val="Header"/>
          </w:pPr>
        </w:p>
      </w:tc>
      <w:tc>
        <w:tcPr>
          <w:tcW w:w="4394" w:type="dxa"/>
          <w:vMerge/>
        </w:tcPr>
        <w:p w14:paraId="32FB5C3D" w14:textId="77777777" w:rsidR="00314A11" w:rsidRPr="001B4A42" w:rsidRDefault="00314A11" w:rsidP="003F30BD">
          <w:pPr>
            <w:pStyle w:val="Header"/>
            <w:jc w:val="center"/>
            <w:rPr>
              <w:rFonts w:ascii="Times New Roman" w:hAnsi="Times New Roman"/>
              <w:b/>
            </w:rPr>
          </w:pPr>
        </w:p>
      </w:tc>
      <w:tc>
        <w:tcPr>
          <w:tcW w:w="1701" w:type="dxa"/>
        </w:tcPr>
        <w:p w14:paraId="700E5B03"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71C66D89"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7A0C55">
            <w:rPr>
              <w:rFonts w:ascii="Times New Roman" w:hAnsi="Times New Roman"/>
              <w:b/>
              <w:noProof/>
            </w:rPr>
            <w:t>1</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7A0C55">
            <w:rPr>
              <w:rFonts w:ascii="Times New Roman" w:hAnsi="Times New Roman"/>
              <w:b/>
              <w:noProof/>
            </w:rPr>
            <w:t>4</w:t>
          </w:r>
          <w:r w:rsidRPr="002E7889">
            <w:rPr>
              <w:rFonts w:ascii="Times New Roman" w:hAnsi="Times New Roman"/>
              <w:b/>
            </w:rPr>
            <w:fldChar w:fldCharType="end"/>
          </w:r>
        </w:p>
      </w:tc>
    </w:tr>
  </w:tbl>
  <w:p w14:paraId="13AC64DE"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0330B"/>
    <w:multiLevelType w:val="hybridMultilevel"/>
    <w:tmpl w:val="4B1CE328"/>
    <w:lvl w:ilvl="0" w:tplc="0409000F">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132522F"/>
    <w:multiLevelType w:val="hybridMultilevel"/>
    <w:tmpl w:val="3DB804CE"/>
    <w:lvl w:ilvl="0" w:tplc="872ACDD0">
      <w:start w:val="1"/>
      <w:numFmt w:val="decimal"/>
      <w:lvlText w:val="%1."/>
      <w:lvlJc w:val="left"/>
      <w:pPr>
        <w:ind w:left="103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B61507"/>
    <w:multiLevelType w:val="hybridMultilevel"/>
    <w:tmpl w:val="50702C8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0144C1F"/>
    <w:multiLevelType w:val="hybridMultilevel"/>
    <w:tmpl w:val="370E9D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DB5BA7"/>
    <w:multiLevelType w:val="multilevel"/>
    <w:tmpl w:val="327E9D6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5" w15:restartNumberingAfterBreak="0">
    <w:nsid w:val="4BFD796A"/>
    <w:multiLevelType w:val="hybridMultilevel"/>
    <w:tmpl w:val="31E206E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64978E1"/>
    <w:multiLevelType w:val="singleLevel"/>
    <w:tmpl w:val="0409000F"/>
    <w:lvl w:ilvl="0">
      <w:start w:val="1"/>
      <w:numFmt w:val="decimal"/>
      <w:lvlText w:val="%1."/>
      <w:lvlJc w:val="left"/>
      <w:pPr>
        <w:tabs>
          <w:tab w:val="num" w:pos="360"/>
        </w:tabs>
        <w:ind w:left="360" w:hanging="360"/>
      </w:pPr>
      <w:rPr>
        <w:rFonts w:hint="default"/>
      </w:rPr>
    </w:lvl>
  </w:abstractNum>
  <w:num w:numId="1" w16cid:durableId="2032880382">
    <w:abstractNumId w:val="6"/>
  </w:num>
  <w:num w:numId="2" w16cid:durableId="609043917">
    <w:abstractNumId w:val="2"/>
  </w:num>
  <w:num w:numId="3" w16cid:durableId="1774982003">
    <w:abstractNumId w:val="4"/>
  </w:num>
  <w:num w:numId="4" w16cid:durableId="655035102">
    <w:abstractNumId w:val="5"/>
  </w:num>
  <w:num w:numId="5" w16cid:durableId="233052220">
    <w:abstractNumId w:val="0"/>
  </w:num>
  <w:num w:numId="6" w16cid:durableId="817461062">
    <w:abstractNumId w:val="1"/>
  </w:num>
  <w:num w:numId="7" w16cid:durableId="119998459">
    <w:abstractNumId w:val="3"/>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bha Vaikunth Gawas">
    <w15:presenceInfo w15:providerId="AD" w15:userId="S::00015386@vedanta.co.in::6c6a349a-8fb8-4e34-944d-f9a7a04fbd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87A"/>
    <w:rsid w:val="00000423"/>
    <w:rsid w:val="000028E9"/>
    <w:rsid w:val="0000778D"/>
    <w:rsid w:val="00011950"/>
    <w:rsid w:val="00013488"/>
    <w:rsid w:val="0001356E"/>
    <w:rsid w:val="00022158"/>
    <w:rsid w:val="0003432F"/>
    <w:rsid w:val="00042116"/>
    <w:rsid w:val="00042ED0"/>
    <w:rsid w:val="000507C5"/>
    <w:rsid w:val="00051705"/>
    <w:rsid w:val="00056BB9"/>
    <w:rsid w:val="0006445C"/>
    <w:rsid w:val="00080DE6"/>
    <w:rsid w:val="00086295"/>
    <w:rsid w:val="00094109"/>
    <w:rsid w:val="00096543"/>
    <w:rsid w:val="000B1E7D"/>
    <w:rsid w:val="000B20E1"/>
    <w:rsid w:val="000B237C"/>
    <w:rsid w:val="000B2820"/>
    <w:rsid w:val="000B4EA3"/>
    <w:rsid w:val="000B6B3F"/>
    <w:rsid w:val="000D428B"/>
    <w:rsid w:val="000E4E6C"/>
    <w:rsid w:val="000F5195"/>
    <w:rsid w:val="000F6633"/>
    <w:rsid w:val="00107221"/>
    <w:rsid w:val="00126E92"/>
    <w:rsid w:val="00135E34"/>
    <w:rsid w:val="00145919"/>
    <w:rsid w:val="001560B1"/>
    <w:rsid w:val="00162B88"/>
    <w:rsid w:val="00172225"/>
    <w:rsid w:val="00174AAA"/>
    <w:rsid w:val="001753A1"/>
    <w:rsid w:val="0018029F"/>
    <w:rsid w:val="00180982"/>
    <w:rsid w:val="00182131"/>
    <w:rsid w:val="00182DBA"/>
    <w:rsid w:val="00182F82"/>
    <w:rsid w:val="001854B6"/>
    <w:rsid w:val="001A1398"/>
    <w:rsid w:val="001A280C"/>
    <w:rsid w:val="001A3E3D"/>
    <w:rsid w:val="001A78A2"/>
    <w:rsid w:val="001B21B7"/>
    <w:rsid w:val="001B3F1A"/>
    <w:rsid w:val="001B4A42"/>
    <w:rsid w:val="001B5D11"/>
    <w:rsid w:val="001C0E7E"/>
    <w:rsid w:val="001C2134"/>
    <w:rsid w:val="001E025D"/>
    <w:rsid w:val="001F02D0"/>
    <w:rsid w:val="001F5146"/>
    <w:rsid w:val="001F70C0"/>
    <w:rsid w:val="00212B0B"/>
    <w:rsid w:val="00213467"/>
    <w:rsid w:val="00214C71"/>
    <w:rsid w:val="00233524"/>
    <w:rsid w:val="0023499B"/>
    <w:rsid w:val="00235C88"/>
    <w:rsid w:val="00241BB7"/>
    <w:rsid w:val="00256539"/>
    <w:rsid w:val="00261044"/>
    <w:rsid w:val="00271BAF"/>
    <w:rsid w:val="00276B8F"/>
    <w:rsid w:val="00283E16"/>
    <w:rsid w:val="00290DF6"/>
    <w:rsid w:val="002A4742"/>
    <w:rsid w:val="002A5734"/>
    <w:rsid w:val="002B2F77"/>
    <w:rsid w:val="002B4B73"/>
    <w:rsid w:val="002B54E5"/>
    <w:rsid w:val="002C4D35"/>
    <w:rsid w:val="002C795B"/>
    <w:rsid w:val="002D4D2B"/>
    <w:rsid w:val="002D5A01"/>
    <w:rsid w:val="002E7889"/>
    <w:rsid w:val="002F51EE"/>
    <w:rsid w:val="002F7E19"/>
    <w:rsid w:val="002F7EC3"/>
    <w:rsid w:val="00304DE6"/>
    <w:rsid w:val="0030597A"/>
    <w:rsid w:val="00314A11"/>
    <w:rsid w:val="00333FA7"/>
    <w:rsid w:val="00345592"/>
    <w:rsid w:val="003508CE"/>
    <w:rsid w:val="00360D23"/>
    <w:rsid w:val="0036287A"/>
    <w:rsid w:val="00364E07"/>
    <w:rsid w:val="0037211A"/>
    <w:rsid w:val="003760F3"/>
    <w:rsid w:val="00391C62"/>
    <w:rsid w:val="00392A3A"/>
    <w:rsid w:val="00396915"/>
    <w:rsid w:val="00397384"/>
    <w:rsid w:val="00397EAD"/>
    <w:rsid w:val="003B12BA"/>
    <w:rsid w:val="003B404E"/>
    <w:rsid w:val="003C06A1"/>
    <w:rsid w:val="003C0C0D"/>
    <w:rsid w:val="003E1AF2"/>
    <w:rsid w:val="003F30BD"/>
    <w:rsid w:val="003F387F"/>
    <w:rsid w:val="003F7DB8"/>
    <w:rsid w:val="00421C5F"/>
    <w:rsid w:val="00425515"/>
    <w:rsid w:val="00446F1F"/>
    <w:rsid w:val="00450E2A"/>
    <w:rsid w:val="00460179"/>
    <w:rsid w:val="00485D00"/>
    <w:rsid w:val="004978FA"/>
    <w:rsid w:val="004A0851"/>
    <w:rsid w:val="004A525E"/>
    <w:rsid w:val="004A6BDF"/>
    <w:rsid w:val="004A75FD"/>
    <w:rsid w:val="004B08DA"/>
    <w:rsid w:val="004B0E5D"/>
    <w:rsid w:val="004B1331"/>
    <w:rsid w:val="004C4123"/>
    <w:rsid w:val="004E2A68"/>
    <w:rsid w:val="004E33B4"/>
    <w:rsid w:val="004F1BCA"/>
    <w:rsid w:val="004F2A47"/>
    <w:rsid w:val="004F2DA1"/>
    <w:rsid w:val="0050223F"/>
    <w:rsid w:val="00506418"/>
    <w:rsid w:val="0050745F"/>
    <w:rsid w:val="005112D9"/>
    <w:rsid w:val="00524E45"/>
    <w:rsid w:val="0052587E"/>
    <w:rsid w:val="00535C8B"/>
    <w:rsid w:val="005414A3"/>
    <w:rsid w:val="005458D3"/>
    <w:rsid w:val="00550080"/>
    <w:rsid w:val="0055046A"/>
    <w:rsid w:val="00552A24"/>
    <w:rsid w:val="00552A9C"/>
    <w:rsid w:val="005570A0"/>
    <w:rsid w:val="00557F10"/>
    <w:rsid w:val="005726CC"/>
    <w:rsid w:val="00583DF7"/>
    <w:rsid w:val="00586E33"/>
    <w:rsid w:val="005871FF"/>
    <w:rsid w:val="00587DC4"/>
    <w:rsid w:val="005A0852"/>
    <w:rsid w:val="005A1FB6"/>
    <w:rsid w:val="005C4234"/>
    <w:rsid w:val="005D436D"/>
    <w:rsid w:val="005D59AB"/>
    <w:rsid w:val="005D65BE"/>
    <w:rsid w:val="005E1D4D"/>
    <w:rsid w:val="005E6E8C"/>
    <w:rsid w:val="005F1195"/>
    <w:rsid w:val="005F244F"/>
    <w:rsid w:val="005F5011"/>
    <w:rsid w:val="005F5355"/>
    <w:rsid w:val="00610E3A"/>
    <w:rsid w:val="00611FB8"/>
    <w:rsid w:val="00636E54"/>
    <w:rsid w:val="006545C9"/>
    <w:rsid w:val="006562AA"/>
    <w:rsid w:val="00667DAD"/>
    <w:rsid w:val="0067398F"/>
    <w:rsid w:val="00676577"/>
    <w:rsid w:val="00676C33"/>
    <w:rsid w:val="00684AFE"/>
    <w:rsid w:val="006868A6"/>
    <w:rsid w:val="006A4AED"/>
    <w:rsid w:val="006A5A97"/>
    <w:rsid w:val="006B2F04"/>
    <w:rsid w:val="006C3D3D"/>
    <w:rsid w:val="006D0CA9"/>
    <w:rsid w:val="006D7CF2"/>
    <w:rsid w:val="006E64E5"/>
    <w:rsid w:val="006F3D6B"/>
    <w:rsid w:val="0070550E"/>
    <w:rsid w:val="007150F1"/>
    <w:rsid w:val="00733B39"/>
    <w:rsid w:val="0076462F"/>
    <w:rsid w:val="00764EC8"/>
    <w:rsid w:val="0077479B"/>
    <w:rsid w:val="0077498C"/>
    <w:rsid w:val="00780603"/>
    <w:rsid w:val="00783164"/>
    <w:rsid w:val="007844D6"/>
    <w:rsid w:val="00784F70"/>
    <w:rsid w:val="00792636"/>
    <w:rsid w:val="007A0C55"/>
    <w:rsid w:val="007A2DF2"/>
    <w:rsid w:val="007C3411"/>
    <w:rsid w:val="007D2A68"/>
    <w:rsid w:val="007D4636"/>
    <w:rsid w:val="007E45E9"/>
    <w:rsid w:val="007E729E"/>
    <w:rsid w:val="007F4B98"/>
    <w:rsid w:val="007F5A73"/>
    <w:rsid w:val="008055C6"/>
    <w:rsid w:val="00810144"/>
    <w:rsid w:val="00817C7F"/>
    <w:rsid w:val="00835BA2"/>
    <w:rsid w:val="008428FC"/>
    <w:rsid w:val="00842F0E"/>
    <w:rsid w:val="00847F5A"/>
    <w:rsid w:val="00862B60"/>
    <w:rsid w:val="0087258E"/>
    <w:rsid w:val="00874DC8"/>
    <w:rsid w:val="00877D48"/>
    <w:rsid w:val="00880116"/>
    <w:rsid w:val="00880722"/>
    <w:rsid w:val="00880EAB"/>
    <w:rsid w:val="00893C0B"/>
    <w:rsid w:val="00895912"/>
    <w:rsid w:val="00897832"/>
    <w:rsid w:val="008A4AF0"/>
    <w:rsid w:val="008B29E1"/>
    <w:rsid w:val="008B3807"/>
    <w:rsid w:val="008B3AB2"/>
    <w:rsid w:val="008C3AB1"/>
    <w:rsid w:val="008C6013"/>
    <w:rsid w:val="008D3AF0"/>
    <w:rsid w:val="008E13E9"/>
    <w:rsid w:val="008E5D61"/>
    <w:rsid w:val="008F0F70"/>
    <w:rsid w:val="00907AD7"/>
    <w:rsid w:val="00913363"/>
    <w:rsid w:val="00915013"/>
    <w:rsid w:val="009304D4"/>
    <w:rsid w:val="00934689"/>
    <w:rsid w:val="00935381"/>
    <w:rsid w:val="009359B4"/>
    <w:rsid w:val="0094438F"/>
    <w:rsid w:val="009532E4"/>
    <w:rsid w:val="0096703D"/>
    <w:rsid w:val="00970FA4"/>
    <w:rsid w:val="00970FFB"/>
    <w:rsid w:val="00975C88"/>
    <w:rsid w:val="00980FC7"/>
    <w:rsid w:val="009846F0"/>
    <w:rsid w:val="00996860"/>
    <w:rsid w:val="009C1CE2"/>
    <w:rsid w:val="009C2D3C"/>
    <w:rsid w:val="009D1C9B"/>
    <w:rsid w:val="009D2CED"/>
    <w:rsid w:val="009E296D"/>
    <w:rsid w:val="009E5F19"/>
    <w:rsid w:val="009F1874"/>
    <w:rsid w:val="00A15D03"/>
    <w:rsid w:val="00A2079D"/>
    <w:rsid w:val="00A37697"/>
    <w:rsid w:val="00A37D0F"/>
    <w:rsid w:val="00A41452"/>
    <w:rsid w:val="00A45D18"/>
    <w:rsid w:val="00A506BA"/>
    <w:rsid w:val="00A51C84"/>
    <w:rsid w:val="00A5482D"/>
    <w:rsid w:val="00A60A96"/>
    <w:rsid w:val="00A66818"/>
    <w:rsid w:val="00A71583"/>
    <w:rsid w:val="00A77874"/>
    <w:rsid w:val="00AB1375"/>
    <w:rsid w:val="00AB1C68"/>
    <w:rsid w:val="00AB3D27"/>
    <w:rsid w:val="00AC09FE"/>
    <w:rsid w:val="00AD1315"/>
    <w:rsid w:val="00AD2669"/>
    <w:rsid w:val="00AD438C"/>
    <w:rsid w:val="00AF67DE"/>
    <w:rsid w:val="00B01245"/>
    <w:rsid w:val="00B04D1D"/>
    <w:rsid w:val="00B16E23"/>
    <w:rsid w:val="00B17067"/>
    <w:rsid w:val="00B21A90"/>
    <w:rsid w:val="00B21EF1"/>
    <w:rsid w:val="00B31114"/>
    <w:rsid w:val="00B332E0"/>
    <w:rsid w:val="00B4491C"/>
    <w:rsid w:val="00B45C2E"/>
    <w:rsid w:val="00B52A0B"/>
    <w:rsid w:val="00B671E2"/>
    <w:rsid w:val="00B80FF3"/>
    <w:rsid w:val="00B90D6B"/>
    <w:rsid w:val="00B9260F"/>
    <w:rsid w:val="00B93C91"/>
    <w:rsid w:val="00B94D7B"/>
    <w:rsid w:val="00BA078B"/>
    <w:rsid w:val="00BA2F90"/>
    <w:rsid w:val="00BA3126"/>
    <w:rsid w:val="00BA7336"/>
    <w:rsid w:val="00BB1C50"/>
    <w:rsid w:val="00BB2D91"/>
    <w:rsid w:val="00BB43A2"/>
    <w:rsid w:val="00BB5932"/>
    <w:rsid w:val="00BB7C42"/>
    <w:rsid w:val="00BC100C"/>
    <w:rsid w:val="00BC35C0"/>
    <w:rsid w:val="00BD6C5B"/>
    <w:rsid w:val="00BE64F7"/>
    <w:rsid w:val="00BF0CC7"/>
    <w:rsid w:val="00BF4950"/>
    <w:rsid w:val="00C05F98"/>
    <w:rsid w:val="00C1460A"/>
    <w:rsid w:val="00C41BE2"/>
    <w:rsid w:val="00C4375B"/>
    <w:rsid w:val="00C47C73"/>
    <w:rsid w:val="00C5314A"/>
    <w:rsid w:val="00C56A1E"/>
    <w:rsid w:val="00C67B70"/>
    <w:rsid w:val="00C70B3F"/>
    <w:rsid w:val="00C74C22"/>
    <w:rsid w:val="00C82BBA"/>
    <w:rsid w:val="00C877A8"/>
    <w:rsid w:val="00C901E9"/>
    <w:rsid w:val="00C90B17"/>
    <w:rsid w:val="00CA1F02"/>
    <w:rsid w:val="00CB0B9A"/>
    <w:rsid w:val="00CC4E8B"/>
    <w:rsid w:val="00CD32DD"/>
    <w:rsid w:val="00CE4E43"/>
    <w:rsid w:val="00CE663D"/>
    <w:rsid w:val="00CF5436"/>
    <w:rsid w:val="00D00594"/>
    <w:rsid w:val="00D119B6"/>
    <w:rsid w:val="00D1438A"/>
    <w:rsid w:val="00D14DDA"/>
    <w:rsid w:val="00D332DF"/>
    <w:rsid w:val="00D37B2B"/>
    <w:rsid w:val="00D57BEF"/>
    <w:rsid w:val="00D71AA9"/>
    <w:rsid w:val="00D72D0E"/>
    <w:rsid w:val="00D779C6"/>
    <w:rsid w:val="00D819D1"/>
    <w:rsid w:val="00D84E9B"/>
    <w:rsid w:val="00D92675"/>
    <w:rsid w:val="00D93B17"/>
    <w:rsid w:val="00DA0EBD"/>
    <w:rsid w:val="00DA2B44"/>
    <w:rsid w:val="00DB482F"/>
    <w:rsid w:val="00DC5201"/>
    <w:rsid w:val="00DC5863"/>
    <w:rsid w:val="00DD3AEE"/>
    <w:rsid w:val="00DD76B3"/>
    <w:rsid w:val="00DF1F38"/>
    <w:rsid w:val="00E04809"/>
    <w:rsid w:val="00E101B5"/>
    <w:rsid w:val="00E2148F"/>
    <w:rsid w:val="00E3109C"/>
    <w:rsid w:val="00E33B43"/>
    <w:rsid w:val="00E34A3A"/>
    <w:rsid w:val="00E36E34"/>
    <w:rsid w:val="00E51316"/>
    <w:rsid w:val="00E62BCD"/>
    <w:rsid w:val="00E62FC7"/>
    <w:rsid w:val="00E77A52"/>
    <w:rsid w:val="00E80860"/>
    <w:rsid w:val="00E92A83"/>
    <w:rsid w:val="00E93EB1"/>
    <w:rsid w:val="00E95DB5"/>
    <w:rsid w:val="00EA6BF4"/>
    <w:rsid w:val="00EB337F"/>
    <w:rsid w:val="00EB70B4"/>
    <w:rsid w:val="00EC04BB"/>
    <w:rsid w:val="00ED48D2"/>
    <w:rsid w:val="00ED5182"/>
    <w:rsid w:val="00ED6A4C"/>
    <w:rsid w:val="00ED7C07"/>
    <w:rsid w:val="00EE0FB6"/>
    <w:rsid w:val="00F04A74"/>
    <w:rsid w:val="00F124A7"/>
    <w:rsid w:val="00F14E37"/>
    <w:rsid w:val="00F2199F"/>
    <w:rsid w:val="00F23F5C"/>
    <w:rsid w:val="00F24EE3"/>
    <w:rsid w:val="00F45C75"/>
    <w:rsid w:val="00F5486C"/>
    <w:rsid w:val="00F6358A"/>
    <w:rsid w:val="00F7339F"/>
    <w:rsid w:val="00F80D04"/>
    <w:rsid w:val="00F87AD5"/>
    <w:rsid w:val="00F90E49"/>
    <w:rsid w:val="00FA0A8E"/>
    <w:rsid w:val="00FA664D"/>
    <w:rsid w:val="00FA69D7"/>
    <w:rsid w:val="00FA734D"/>
    <w:rsid w:val="00FC29E1"/>
    <w:rsid w:val="00FC3E28"/>
    <w:rsid w:val="00FC61CD"/>
    <w:rsid w:val="00FD5D20"/>
    <w:rsid w:val="00FD7586"/>
    <w:rsid w:val="00FD7D0B"/>
    <w:rsid w:val="00FD7F49"/>
    <w:rsid w:val="00FE7BBC"/>
    <w:rsid w:val="00FF04C9"/>
    <w:rsid w:val="00FF0D97"/>
    <w:rsid w:val="00FF4A4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729801"/>
  <w15:docId w15:val="{F0915844-703E-4034-8AF5-A10D07052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7">
    <w:name w:val="heading 7"/>
    <w:basedOn w:val="Normal"/>
    <w:next w:val="Normal"/>
    <w:link w:val="Heading7Char"/>
    <w:uiPriority w:val="9"/>
    <w:semiHidden/>
    <w:unhideWhenUsed/>
    <w:qFormat/>
    <w:rsid w:val="00DF1F3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7Char">
    <w:name w:val="Heading 7 Char"/>
    <w:basedOn w:val="DefaultParagraphFont"/>
    <w:link w:val="Heading7"/>
    <w:uiPriority w:val="9"/>
    <w:semiHidden/>
    <w:rsid w:val="00DF1F38"/>
    <w:rPr>
      <w:rFonts w:asciiTheme="majorHAnsi" w:eastAsiaTheme="majorEastAsia" w:hAnsiTheme="majorHAnsi" w:cstheme="majorBidi"/>
      <w:i/>
      <w:iCs/>
      <w:color w:val="404040" w:themeColor="text1" w:themeTint="BF"/>
      <w:sz w:val="22"/>
      <w:szCs w:val="22"/>
      <w:lang w:val="en-US" w:eastAsia="en-US"/>
    </w:rPr>
  </w:style>
  <w:style w:type="paragraph" w:customStyle="1" w:styleId="WW-BodyText2">
    <w:name w:val="WW-Body Text 2"/>
    <w:basedOn w:val="Normal"/>
    <w:rsid w:val="00DF1F38"/>
    <w:pPr>
      <w:tabs>
        <w:tab w:val="left" w:pos="720"/>
        <w:tab w:val="left" w:pos="1800"/>
      </w:tabs>
      <w:suppressAutoHyphens/>
      <w:spacing w:after="0" w:line="240" w:lineRule="auto"/>
      <w:jc w:val="both"/>
    </w:pPr>
    <w:rPr>
      <w:rFonts w:ascii="Times New Roman" w:hAnsi="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021684-440D-4A9A-98B6-62B812C2F918}">
  <ds:schemaRefs>
    <ds:schemaRef ds:uri="http://schemas.openxmlformats.org/officeDocument/2006/bibliography"/>
  </ds:schemaRefs>
</ds:datastoreItem>
</file>

<file path=customXml/itemProps2.xml><?xml version="1.0" encoding="utf-8"?>
<ds:datastoreItem xmlns:ds="http://schemas.openxmlformats.org/officeDocument/2006/customXml" ds:itemID="{8DBFB5F3-F6FB-4BB4-BF64-A8CA109A2187}"/>
</file>

<file path=customXml/itemProps3.xml><?xml version="1.0" encoding="utf-8"?>
<ds:datastoreItem xmlns:ds="http://schemas.openxmlformats.org/officeDocument/2006/customXml" ds:itemID="{A7AE4C98-54C6-4E6B-A69E-5650CDC37E2D}"/>
</file>

<file path=customXml/itemProps4.xml><?xml version="1.0" encoding="utf-8"?>
<ds:datastoreItem xmlns:ds="http://schemas.openxmlformats.org/officeDocument/2006/customXml" ds:itemID="{59F1EA20-3EAE-4E45-A743-745F69E6D9AF}"/>
</file>

<file path=docProps/app.xml><?xml version="1.0" encoding="utf-8"?>
<Properties xmlns="http://schemas.openxmlformats.org/officeDocument/2006/extended-properties" xmlns:vt="http://schemas.openxmlformats.org/officeDocument/2006/docPropsVTypes">
  <Template>Normal</Template>
  <TotalTime>29</TotalTime>
  <Pages>1</Pages>
  <Words>1009</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8</cp:revision>
  <cp:lastPrinted>2022-01-22T08:54:00Z</cp:lastPrinted>
  <dcterms:created xsi:type="dcterms:W3CDTF">2022-07-03T21:01:00Z</dcterms:created>
  <dcterms:modified xsi:type="dcterms:W3CDTF">2023-04-25T05:20:00Z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941100</vt:r8>
  </property>
  <property fmtid="{D5CDD505-2E9C-101B-9397-08002B2CF9AE}" pid="4" name="_ExtendedDescription">
    <vt:lpwstr/>
  </property>
</Properties>
</file>