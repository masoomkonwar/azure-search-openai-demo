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DBAA" w14:textId="77777777" w:rsidR="007E45E9" w:rsidRPr="00952293" w:rsidRDefault="007E45E9" w:rsidP="007E45E9">
      <w:pPr>
        <w:spacing w:after="0" w:line="240" w:lineRule="auto"/>
        <w:jc w:val="center"/>
        <w:rPr>
          <w:rFonts w:ascii="Times New Roman" w:hAnsi="Times New Roman"/>
          <w:b/>
          <w:sz w:val="24"/>
          <w:szCs w:val="24"/>
          <w:u w:val="single"/>
        </w:rPr>
      </w:pPr>
    </w:p>
    <w:p w14:paraId="4B4BE0F3" w14:textId="77777777" w:rsidR="0070550E" w:rsidRPr="00952293" w:rsidRDefault="00AC3C73" w:rsidP="00314A11">
      <w:pPr>
        <w:spacing w:line="240" w:lineRule="auto"/>
        <w:jc w:val="center"/>
        <w:rPr>
          <w:rFonts w:ascii="Times New Roman" w:hAnsi="Times New Roman"/>
          <w:b/>
          <w:sz w:val="24"/>
          <w:szCs w:val="24"/>
          <w:u w:val="single"/>
        </w:rPr>
      </w:pPr>
      <w:r w:rsidRPr="00952293">
        <w:rPr>
          <w:rFonts w:ascii="Times New Roman" w:hAnsi="Times New Roman"/>
          <w:b/>
          <w:sz w:val="24"/>
          <w:szCs w:val="24"/>
          <w:u w:val="single"/>
        </w:rPr>
        <w:t>WORK INSTRUCTIONS FOR</w:t>
      </w:r>
      <w:r w:rsidRPr="00952293">
        <w:rPr>
          <w:rFonts w:ascii="Times New Roman" w:hAnsi="Times New Roman"/>
        </w:rPr>
        <w:t xml:space="preserve"> </w:t>
      </w:r>
      <w:r w:rsidRPr="00952293">
        <w:rPr>
          <w:rFonts w:ascii="Times New Roman" w:hAnsi="Times New Roman"/>
          <w:b/>
          <w:sz w:val="24"/>
          <w:szCs w:val="24"/>
          <w:u w:val="single"/>
        </w:rPr>
        <w:t>SLAG GRANULATION</w:t>
      </w:r>
      <w:r w:rsidR="00952293">
        <w:rPr>
          <w:rFonts w:ascii="Times New Roman" w:hAnsi="Times New Roman"/>
          <w:b/>
          <w:sz w:val="24"/>
          <w:szCs w:val="24"/>
          <w:u w:val="single"/>
        </w:rPr>
        <w:t xml:space="preserve"> &amp; CLEANING OF PIT </w:t>
      </w:r>
      <w:r w:rsidRPr="00952293">
        <w:rPr>
          <w:rFonts w:ascii="Times New Roman" w:hAnsi="Times New Roman"/>
          <w:b/>
          <w:sz w:val="24"/>
          <w:szCs w:val="24"/>
          <w:u w:val="single"/>
        </w:rPr>
        <w:t>(BF1 &amp; BF2</w:t>
      </w:r>
      <w:r w:rsidR="00790759" w:rsidRPr="00952293">
        <w:rPr>
          <w:rFonts w:ascii="Times New Roman" w:hAnsi="Times New Roman"/>
          <w:b/>
          <w:sz w:val="24"/>
          <w:szCs w:val="24"/>
          <w:u w:val="single"/>
        </w:rPr>
        <w:t>)</w:t>
      </w:r>
    </w:p>
    <w:p w14:paraId="39019C1A" w14:textId="77777777" w:rsidR="000E4E6C" w:rsidRPr="00952293" w:rsidRDefault="00396915" w:rsidP="00314A11">
      <w:pPr>
        <w:spacing w:line="240" w:lineRule="auto"/>
        <w:jc w:val="both"/>
        <w:rPr>
          <w:rFonts w:ascii="Times New Roman" w:hAnsi="Times New Roman"/>
          <w:b/>
          <w:sz w:val="24"/>
          <w:szCs w:val="24"/>
        </w:rPr>
      </w:pPr>
      <w:r w:rsidRPr="00952293">
        <w:rPr>
          <w:rFonts w:ascii="Times New Roman" w:hAnsi="Times New Roman"/>
          <w:b/>
          <w:sz w:val="24"/>
          <w:szCs w:val="24"/>
          <w:u w:val="single"/>
        </w:rPr>
        <w:t>Responsibility</w:t>
      </w:r>
      <w:r w:rsidRPr="00952293">
        <w:rPr>
          <w:rFonts w:ascii="Times New Roman" w:hAnsi="Times New Roman"/>
          <w:b/>
          <w:sz w:val="24"/>
          <w:szCs w:val="24"/>
        </w:rPr>
        <w:t>:</w:t>
      </w:r>
      <w:r w:rsidR="001A1398" w:rsidRPr="00952293">
        <w:rPr>
          <w:rFonts w:ascii="Times New Roman" w:hAnsi="Times New Roman"/>
          <w:b/>
          <w:sz w:val="24"/>
          <w:szCs w:val="24"/>
        </w:rPr>
        <w:t xml:space="preserve"> </w:t>
      </w:r>
      <w:r w:rsidR="00790759" w:rsidRPr="00952293">
        <w:rPr>
          <w:rFonts w:ascii="Times New Roman" w:hAnsi="Times New Roman"/>
          <w:b/>
          <w:sz w:val="24"/>
          <w:szCs w:val="24"/>
        </w:rPr>
        <w:t>Furnace In charge/Foreman/ Sr. Tap hole operator/ Tap hole Operator</w:t>
      </w:r>
    </w:p>
    <w:p w14:paraId="0DCE5269" w14:textId="77777777" w:rsidR="00790759" w:rsidRPr="00952293" w:rsidRDefault="00790759" w:rsidP="00790759">
      <w:pPr>
        <w:rPr>
          <w:rFonts w:ascii="Times New Roman" w:hAnsi="Times New Roman"/>
          <w:b/>
          <w:sz w:val="24"/>
        </w:rPr>
      </w:pPr>
      <w:r w:rsidRPr="00952293">
        <w:rPr>
          <w:rFonts w:ascii="Times New Roman" w:hAnsi="Times New Roman"/>
          <w:b/>
          <w:sz w:val="24"/>
        </w:rPr>
        <w:t>Identified Hazards:</w:t>
      </w:r>
    </w:p>
    <w:p w14:paraId="3F3C4C21" w14:textId="77777777" w:rsidR="00790759" w:rsidRPr="00952293" w:rsidRDefault="00790759" w:rsidP="00875AEB">
      <w:pPr>
        <w:pStyle w:val="WW-BodyText2"/>
        <w:numPr>
          <w:ilvl w:val="0"/>
          <w:numId w:val="1"/>
        </w:numPr>
        <w:spacing w:before="3" w:line="340" w:lineRule="atLeast"/>
        <w:jc w:val="left"/>
        <w:rPr>
          <w:snapToGrid w:val="0"/>
          <w:color w:val="000000"/>
        </w:rPr>
      </w:pPr>
      <w:r w:rsidRPr="00952293">
        <w:rPr>
          <w:snapToGrid w:val="0"/>
          <w:color w:val="000000"/>
        </w:rPr>
        <w:t xml:space="preserve">Fall of a person </w:t>
      </w:r>
      <w:proofErr w:type="gramStart"/>
      <w:r w:rsidRPr="00952293">
        <w:rPr>
          <w:snapToGrid w:val="0"/>
          <w:color w:val="000000"/>
        </w:rPr>
        <w:t>in to</w:t>
      </w:r>
      <w:proofErr w:type="gramEnd"/>
      <w:r w:rsidRPr="00952293">
        <w:rPr>
          <w:snapToGrid w:val="0"/>
          <w:color w:val="000000"/>
        </w:rPr>
        <w:t xml:space="preserve"> the chamber</w:t>
      </w:r>
    </w:p>
    <w:p w14:paraId="07415A7E" w14:textId="77777777" w:rsidR="00790759" w:rsidRPr="00952293" w:rsidRDefault="00790759" w:rsidP="00875AEB">
      <w:pPr>
        <w:pStyle w:val="WW-BodyText2"/>
        <w:numPr>
          <w:ilvl w:val="0"/>
          <w:numId w:val="1"/>
        </w:numPr>
        <w:spacing w:before="3" w:line="340" w:lineRule="atLeast"/>
        <w:jc w:val="left"/>
      </w:pPr>
      <w:r w:rsidRPr="00952293">
        <w:rPr>
          <w:snapToGrid w:val="0"/>
          <w:color w:val="000000"/>
        </w:rPr>
        <w:t>Contact with hot water</w:t>
      </w:r>
    </w:p>
    <w:p w14:paraId="713958B4" w14:textId="77777777" w:rsidR="00790759" w:rsidRPr="00952293" w:rsidRDefault="00790759" w:rsidP="00875AEB">
      <w:pPr>
        <w:pStyle w:val="WW-BodyText2"/>
        <w:numPr>
          <w:ilvl w:val="0"/>
          <w:numId w:val="1"/>
        </w:numPr>
        <w:spacing w:before="3" w:line="340" w:lineRule="atLeast"/>
        <w:jc w:val="left"/>
      </w:pPr>
      <w:r w:rsidRPr="00952293">
        <w:rPr>
          <w:snapToGrid w:val="0"/>
        </w:rPr>
        <w:t>Contact with steam &amp; fumes</w:t>
      </w:r>
    </w:p>
    <w:p w14:paraId="400CF5CA" w14:textId="77777777" w:rsidR="00790759" w:rsidRPr="00952293" w:rsidRDefault="00790759" w:rsidP="00875AEB">
      <w:pPr>
        <w:pStyle w:val="WW-BodyText2"/>
        <w:numPr>
          <w:ilvl w:val="0"/>
          <w:numId w:val="1"/>
        </w:numPr>
        <w:spacing w:before="3" w:line="340" w:lineRule="atLeast"/>
        <w:jc w:val="left"/>
        <w:rPr>
          <w:snapToGrid w:val="0"/>
        </w:rPr>
      </w:pPr>
      <w:proofErr w:type="spellStart"/>
      <w:proofErr w:type="gramStart"/>
      <w:r w:rsidRPr="00952293">
        <w:rPr>
          <w:snapToGrid w:val="0"/>
        </w:rPr>
        <w:t>Non use</w:t>
      </w:r>
      <w:proofErr w:type="spellEnd"/>
      <w:proofErr w:type="gramEnd"/>
      <w:r w:rsidRPr="00952293">
        <w:rPr>
          <w:snapToGrid w:val="0"/>
        </w:rPr>
        <w:t xml:space="preserve"> of PPE </w:t>
      </w:r>
    </w:p>
    <w:p w14:paraId="4C3E1EB9" w14:textId="77777777" w:rsidR="00790759" w:rsidRPr="00952293" w:rsidRDefault="00790759" w:rsidP="00875AEB">
      <w:pPr>
        <w:pStyle w:val="WW-BodyText2"/>
        <w:numPr>
          <w:ilvl w:val="0"/>
          <w:numId w:val="1"/>
        </w:numPr>
        <w:spacing w:before="3" w:line="340" w:lineRule="atLeast"/>
        <w:jc w:val="left"/>
        <w:rPr>
          <w:snapToGrid w:val="0"/>
        </w:rPr>
      </w:pPr>
      <w:r w:rsidRPr="00952293">
        <w:rPr>
          <w:snapToGrid w:val="0"/>
        </w:rPr>
        <w:t>Improper house keeping</w:t>
      </w:r>
    </w:p>
    <w:p w14:paraId="062D7EF8" w14:textId="77777777" w:rsidR="00790759" w:rsidRPr="00952293" w:rsidRDefault="00790759" w:rsidP="00875AEB">
      <w:pPr>
        <w:pStyle w:val="WW-BodyText2"/>
        <w:numPr>
          <w:ilvl w:val="0"/>
          <w:numId w:val="1"/>
        </w:numPr>
        <w:spacing w:before="3" w:line="340" w:lineRule="atLeast"/>
        <w:jc w:val="left"/>
        <w:rPr>
          <w:snapToGrid w:val="0"/>
        </w:rPr>
      </w:pPr>
      <w:r w:rsidRPr="00952293">
        <w:rPr>
          <w:snapToGrid w:val="0"/>
        </w:rPr>
        <w:t>Inadequate local lighting</w:t>
      </w:r>
    </w:p>
    <w:p w14:paraId="559520A8" w14:textId="77777777" w:rsidR="00790759" w:rsidRPr="00952293" w:rsidRDefault="00790759" w:rsidP="00875AEB">
      <w:pPr>
        <w:pStyle w:val="WW-BodyText2"/>
        <w:numPr>
          <w:ilvl w:val="0"/>
          <w:numId w:val="1"/>
        </w:numPr>
        <w:spacing w:before="3" w:line="340" w:lineRule="atLeast"/>
        <w:jc w:val="left"/>
      </w:pPr>
      <w:r w:rsidRPr="00952293">
        <w:t>Burns due to contact with hot water fumes.</w:t>
      </w:r>
    </w:p>
    <w:p w14:paraId="5512B8DA" w14:textId="77777777" w:rsidR="00790759" w:rsidRPr="00952293" w:rsidRDefault="00790759" w:rsidP="00875AEB">
      <w:pPr>
        <w:pStyle w:val="WW-BodyText2"/>
        <w:numPr>
          <w:ilvl w:val="0"/>
          <w:numId w:val="1"/>
        </w:numPr>
        <w:spacing w:before="3" w:line="340" w:lineRule="atLeast"/>
        <w:jc w:val="left"/>
      </w:pPr>
      <w:r w:rsidRPr="00952293">
        <w:t>Electric shock</w:t>
      </w:r>
    </w:p>
    <w:p w14:paraId="4A4A6BA5" w14:textId="77777777" w:rsidR="00790759" w:rsidRDefault="00790759" w:rsidP="00875AEB">
      <w:pPr>
        <w:pStyle w:val="WW-BodyText2"/>
        <w:numPr>
          <w:ilvl w:val="0"/>
          <w:numId w:val="1"/>
        </w:numPr>
        <w:spacing w:before="3" w:line="340" w:lineRule="atLeast"/>
        <w:jc w:val="left"/>
      </w:pPr>
      <w:r w:rsidRPr="00952293">
        <w:t>Flying of hot slag due to improper granulation</w:t>
      </w:r>
    </w:p>
    <w:p w14:paraId="697A32DA" w14:textId="4EF508C3" w:rsidR="00D948FC" w:rsidRDefault="00D948FC" w:rsidP="00D948FC">
      <w:pPr>
        <w:pStyle w:val="WW-BodyText2"/>
        <w:numPr>
          <w:ilvl w:val="0"/>
          <w:numId w:val="1"/>
        </w:numPr>
        <w:spacing w:before="3" w:line="340" w:lineRule="atLeast"/>
        <w:jc w:val="left"/>
      </w:pPr>
      <w:r>
        <w:t>Impaired vision due to glare of hot slag</w:t>
      </w:r>
    </w:p>
    <w:p w14:paraId="295DF031" w14:textId="0889349D" w:rsidR="00D948FC" w:rsidRDefault="00D948FC" w:rsidP="00D948FC">
      <w:pPr>
        <w:pStyle w:val="WW-BodyText2"/>
        <w:numPr>
          <w:ilvl w:val="0"/>
          <w:numId w:val="1"/>
        </w:numPr>
        <w:spacing w:before="3" w:line="340" w:lineRule="atLeast"/>
        <w:jc w:val="left"/>
      </w:pPr>
      <w:r>
        <w:t xml:space="preserve">Entry of hot metal in </w:t>
      </w:r>
      <w:proofErr w:type="spellStart"/>
      <w:r>
        <w:t>slagpit</w:t>
      </w:r>
      <w:proofErr w:type="spellEnd"/>
    </w:p>
    <w:p w14:paraId="5570F6A3" w14:textId="57E8AFD9" w:rsidR="00ED7BE0" w:rsidRDefault="00ED7BE0" w:rsidP="00D948FC">
      <w:pPr>
        <w:pStyle w:val="WW-BodyText2"/>
        <w:numPr>
          <w:ilvl w:val="0"/>
          <w:numId w:val="1"/>
        </w:numPr>
        <w:spacing w:before="3" w:line="340" w:lineRule="atLeast"/>
        <w:jc w:val="left"/>
      </w:pPr>
      <w:r>
        <w:t>Fall of person into the pit</w:t>
      </w:r>
    </w:p>
    <w:p w14:paraId="14AEFD96" w14:textId="786AC363" w:rsidR="00333267" w:rsidRDefault="00333267" w:rsidP="00D948FC">
      <w:pPr>
        <w:pStyle w:val="WW-BodyText2"/>
        <w:numPr>
          <w:ilvl w:val="0"/>
          <w:numId w:val="1"/>
        </w:numPr>
        <w:spacing w:before="3" w:line="340" w:lineRule="atLeast"/>
        <w:jc w:val="left"/>
      </w:pPr>
      <w:r>
        <w:t>Sharp edges of metal plates</w:t>
      </w:r>
    </w:p>
    <w:p w14:paraId="32D69AF6" w14:textId="02612BBF" w:rsidR="00333267" w:rsidRDefault="00333267" w:rsidP="00D948FC">
      <w:pPr>
        <w:pStyle w:val="WW-BodyText2"/>
        <w:numPr>
          <w:ilvl w:val="0"/>
          <w:numId w:val="1"/>
        </w:numPr>
        <w:spacing w:before="3" w:line="340" w:lineRule="atLeast"/>
        <w:jc w:val="left"/>
      </w:pPr>
      <w:r>
        <w:t xml:space="preserve">Loader </w:t>
      </w:r>
      <w:proofErr w:type="spellStart"/>
      <w:r>
        <w:t>tyre</w:t>
      </w:r>
      <w:proofErr w:type="spellEnd"/>
      <w:r>
        <w:t xml:space="preserve"> burst during pit cleaning</w:t>
      </w:r>
    </w:p>
    <w:p w14:paraId="0487DDBC" w14:textId="77777777" w:rsidR="00ED7BE0" w:rsidRDefault="00ED7BE0" w:rsidP="00ED7BE0">
      <w:pPr>
        <w:pStyle w:val="WW-BodyText2"/>
        <w:tabs>
          <w:tab w:val="clear" w:pos="720"/>
        </w:tabs>
        <w:spacing w:before="3" w:line="340" w:lineRule="atLeast"/>
        <w:ind w:left="720"/>
        <w:jc w:val="left"/>
      </w:pPr>
    </w:p>
    <w:p w14:paraId="4477AAF4" w14:textId="64B105F9" w:rsidR="00941E2D" w:rsidRPr="00952293" w:rsidRDefault="00941E2D" w:rsidP="00941E2D">
      <w:pPr>
        <w:pStyle w:val="WW-BodyText2"/>
        <w:tabs>
          <w:tab w:val="clear" w:pos="720"/>
        </w:tabs>
        <w:spacing w:before="3" w:line="340" w:lineRule="atLeast"/>
        <w:jc w:val="left"/>
      </w:pPr>
    </w:p>
    <w:p w14:paraId="24107ABA" w14:textId="77777777" w:rsidR="00790759" w:rsidRPr="00952293" w:rsidRDefault="00790759" w:rsidP="00790759">
      <w:pPr>
        <w:rPr>
          <w:rFonts w:ascii="Times New Roman" w:hAnsi="Times New Roman"/>
          <w:snapToGrid w:val="0"/>
          <w:color w:val="000000"/>
          <w:sz w:val="24"/>
        </w:rPr>
      </w:pPr>
    </w:p>
    <w:p w14:paraId="2740E69F" w14:textId="77777777" w:rsidR="00790759" w:rsidRPr="00952293" w:rsidRDefault="00790759" w:rsidP="00790759">
      <w:pPr>
        <w:rPr>
          <w:rFonts w:ascii="Times New Roman" w:hAnsi="Times New Roman"/>
          <w:snapToGrid w:val="0"/>
          <w:color w:val="000000"/>
          <w:sz w:val="24"/>
        </w:rPr>
      </w:pPr>
      <w:r w:rsidRPr="00952293">
        <w:rPr>
          <w:rFonts w:ascii="Times New Roman" w:hAnsi="Times New Roman"/>
          <w:b/>
          <w:snapToGrid w:val="0"/>
          <w:color w:val="000000"/>
          <w:sz w:val="24"/>
        </w:rPr>
        <w:t>Significant Aspect</w:t>
      </w:r>
      <w:r w:rsidRPr="00952293">
        <w:rPr>
          <w:rFonts w:ascii="Times New Roman" w:hAnsi="Times New Roman"/>
          <w:snapToGrid w:val="0"/>
          <w:color w:val="000000"/>
          <w:sz w:val="24"/>
        </w:rPr>
        <w:t>:</w:t>
      </w:r>
    </w:p>
    <w:p w14:paraId="7FDC2C50" w14:textId="77777777" w:rsidR="00790759" w:rsidRPr="00952293" w:rsidRDefault="00790759" w:rsidP="00875AEB">
      <w:pPr>
        <w:numPr>
          <w:ilvl w:val="0"/>
          <w:numId w:val="2"/>
        </w:numPr>
        <w:spacing w:after="0" w:line="240" w:lineRule="auto"/>
        <w:rPr>
          <w:rFonts w:ascii="Times New Roman" w:hAnsi="Times New Roman"/>
          <w:snapToGrid w:val="0"/>
          <w:color w:val="000000"/>
          <w:sz w:val="24"/>
        </w:rPr>
      </w:pPr>
      <w:r w:rsidRPr="00952293">
        <w:rPr>
          <w:rFonts w:ascii="Times New Roman" w:hAnsi="Times New Roman"/>
          <w:snapToGrid w:val="0"/>
          <w:color w:val="000000"/>
          <w:sz w:val="24"/>
        </w:rPr>
        <w:t>Usage of water</w:t>
      </w:r>
    </w:p>
    <w:p w14:paraId="3C9CEF00" w14:textId="56504618" w:rsidR="00790759" w:rsidRPr="00054137" w:rsidRDefault="00790759" w:rsidP="00875AEB">
      <w:pPr>
        <w:numPr>
          <w:ilvl w:val="0"/>
          <w:numId w:val="2"/>
        </w:numPr>
        <w:spacing w:after="0" w:line="240" w:lineRule="auto"/>
        <w:rPr>
          <w:rFonts w:ascii="Times New Roman" w:hAnsi="Times New Roman"/>
          <w:b/>
          <w:sz w:val="24"/>
        </w:rPr>
      </w:pPr>
      <w:r w:rsidRPr="00952293">
        <w:rPr>
          <w:rFonts w:ascii="Times New Roman" w:hAnsi="Times New Roman"/>
          <w:snapToGrid w:val="0"/>
          <w:color w:val="000000"/>
          <w:sz w:val="24"/>
        </w:rPr>
        <w:t>Generation of fumes</w:t>
      </w:r>
    </w:p>
    <w:p w14:paraId="609DE055" w14:textId="4F713171" w:rsidR="00054137" w:rsidRPr="00054137" w:rsidRDefault="00054137" w:rsidP="00875AEB">
      <w:pPr>
        <w:numPr>
          <w:ilvl w:val="0"/>
          <w:numId w:val="2"/>
        </w:numPr>
        <w:spacing w:after="0" w:line="240" w:lineRule="auto"/>
        <w:rPr>
          <w:rFonts w:ascii="Times New Roman" w:hAnsi="Times New Roman"/>
          <w:b/>
          <w:sz w:val="24"/>
        </w:rPr>
      </w:pPr>
      <w:r>
        <w:rPr>
          <w:rFonts w:ascii="Times New Roman" w:hAnsi="Times New Roman"/>
          <w:snapToGrid w:val="0"/>
          <w:color w:val="000000"/>
          <w:sz w:val="24"/>
        </w:rPr>
        <w:t>Vehicle emission</w:t>
      </w:r>
    </w:p>
    <w:p w14:paraId="4482AC5E" w14:textId="7D4D80F6" w:rsidR="00054137" w:rsidRPr="00952293" w:rsidRDefault="00054137" w:rsidP="00875AEB">
      <w:pPr>
        <w:numPr>
          <w:ilvl w:val="0"/>
          <w:numId w:val="2"/>
        </w:numPr>
        <w:spacing w:after="0" w:line="240" w:lineRule="auto"/>
        <w:rPr>
          <w:rFonts w:ascii="Times New Roman" w:hAnsi="Times New Roman"/>
          <w:b/>
          <w:sz w:val="24"/>
        </w:rPr>
      </w:pPr>
      <w:r>
        <w:rPr>
          <w:rFonts w:ascii="Times New Roman" w:hAnsi="Times New Roman"/>
          <w:snapToGrid w:val="0"/>
          <w:color w:val="000000"/>
          <w:sz w:val="24"/>
        </w:rPr>
        <w:t>Spillage of slag</w:t>
      </w:r>
    </w:p>
    <w:p w14:paraId="6B89A93D" w14:textId="77777777" w:rsidR="00790759" w:rsidRPr="00952293" w:rsidRDefault="00790759" w:rsidP="007F38E3">
      <w:pPr>
        <w:ind w:firstLine="720"/>
        <w:jc w:val="both"/>
        <w:rPr>
          <w:rFonts w:ascii="Times New Roman" w:hAnsi="Times New Roman"/>
          <w:sz w:val="24"/>
        </w:rPr>
      </w:pPr>
    </w:p>
    <w:p w14:paraId="1B2E8BFD" w14:textId="77777777" w:rsidR="007F38E3" w:rsidRPr="00952293" w:rsidRDefault="007F38E3" w:rsidP="007F38E3">
      <w:pPr>
        <w:jc w:val="both"/>
        <w:rPr>
          <w:rFonts w:ascii="Times New Roman" w:hAnsi="Times New Roman"/>
          <w:sz w:val="24"/>
        </w:rPr>
      </w:pPr>
      <w:proofErr w:type="gramStart"/>
      <w:r w:rsidRPr="00952293">
        <w:rPr>
          <w:rFonts w:ascii="Times New Roman" w:hAnsi="Times New Roman"/>
          <w:sz w:val="24"/>
        </w:rPr>
        <w:t>Procedure:-</w:t>
      </w:r>
      <w:proofErr w:type="gramEnd"/>
    </w:p>
    <w:p w14:paraId="63BD2214" w14:textId="77777777" w:rsidR="00790759" w:rsidRPr="00952293" w:rsidRDefault="00790759" w:rsidP="00875AEB">
      <w:pPr>
        <w:numPr>
          <w:ilvl w:val="0"/>
          <w:numId w:val="3"/>
        </w:numPr>
        <w:spacing w:after="0" w:line="240" w:lineRule="auto"/>
        <w:jc w:val="both"/>
        <w:rPr>
          <w:rFonts w:ascii="Times New Roman" w:hAnsi="Times New Roman"/>
          <w:sz w:val="24"/>
        </w:rPr>
      </w:pPr>
      <w:r w:rsidRPr="00952293">
        <w:rPr>
          <w:rFonts w:ascii="Times New Roman" w:hAnsi="Times New Roman"/>
          <w:sz w:val="24"/>
        </w:rPr>
        <w:t xml:space="preserve">Unauthorized operation or repair of any equipment is a punishable offence. </w:t>
      </w:r>
    </w:p>
    <w:p w14:paraId="69D149CE"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00EB450D" w:rsidRPr="00952293">
        <w:rPr>
          <w:rFonts w:ascii="Times New Roman" w:hAnsi="Times New Roman"/>
        </w:rPr>
        <w:t xml:space="preserve"> </w:t>
      </w:r>
      <w:r w:rsidRPr="00952293">
        <w:rPr>
          <w:rFonts w:ascii="Times New Roman" w:hAnsi="Times New Roman"/>
        </w:rPr>
        <w:t>/Foreman/</w:t>
      </w:r>
      <w:proofErr w:type="spellStart"/>
      <w:r w:rsidRPr="00952293">
        <w:rPr>
          <w:rFonts w:ascii="Times New Roman" w:hAnsi="Times New Roman"/>
        </w:rPr>
        <w:t>Sr.Taphole</w:t>
      </w:r>
      <w:proofErr w:type="spellEnd"/>
      <w:r w:rsidRPr="00952293">
        <w:rPr>
          <w:rFonts w:ascii="Times New Roman" w:hAnsi="Times New Roman"/>
        </w:rPr>
        <w:t xml:space="preserve"> operator/Tap hole operator ensure that the slag granulation tank is full </w:t>
      </w:r>
      <w:proofErr w:type="gramStart"/>
      <w:r w:rsidRPr="00952293">
        <w:rPr>
          <w:rFonts w:ascii="Times New Roman" w:hAnsi="Times New Roman"/>
        </w:rPr>
        <w:t>with</w:t>
      </w:r>
      <w:proofErr w:type="gramEnd"/>
      <w:r w:rsidRPr="00952293">
        <w:rPr>
          <w:rFonts w:ascii="Times New Roman" w:hAnsi="Times New Roman"/>
        </w:rPr>
        <w:t xml:space="preserve"> water before opening the cast. Preferably water from S pond or Settling pond or lastly Jetty should be used for filling up the tanks depending upon the availability</w:t>
      </w:r>
      <w:proofErr w:type="gramStart"/>
      <w:r w:rsidRPr="00952293">
        <w:rPr>
          <w:rFonts w:ascii="Times New Roman" w:hAnsi="Times New Roman"/>
        </w:rPr>
        <w:t>. .</w:t>
      </w:r>
      <w:proofErr w:type="gramEnd"/>
      <w:r w:rsidRPr="00952293">
        <w:rPr>
          <w:rFonts w:ascii="Times New Roman" w:hAnsi="Times New Roman"/>
        </w:rPr>
        <w:t xml:space="preserve"> Ensure tanks are not overflowing.</w:t>
      </w:r>
    </w:p>
    <w:p w14:paraId="1D095D4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Pr="00952293">
        <w:rPr>
          <w:rFonts w:ascii="Times New Roman" w:hAnsi="Times New Roman"/>
        </w:rPr>
        <w:t>/Foreman/</w:t>
      </w:r>
      <w:proofErr w:type="spellStart"/>
      <w:r w:rsidRPr="00952293">
        <w:rPr>
          <w:rFonts w:ascii="Times New Roman" w:hAnsi="Times New Roman"/>
        </w:rPr>
        <w:t>Sr.Taphole</w:t>
      </w:r>
      <w:proofErr w:type="spellEnd"/>
      <w:r w:rsidRPr="00952293">
        <w:rPr>
          <w:rFonts w:ascii="Times New Roman" w:hAnsi="Times New Roman"/>
        </w:rPr>
        <w:t xml:space="preserve"> operator should ensure that the slag runner is properly made with sand &amp; spout is made up with hydrous clay.</w:t>
      </w:r>
    </w:p>
    <w:p w14:paraId="0B4CF0F3"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The emergency launder and the area in front of the emergency launder should always be kept ready for diverting the slag in case water gets over or the power failure occurs or in case of viscous </w:t>
      </w:r>
      <w:proofErr w:type="gramStart"/>
      <w:r w:rsidRPr="00952293">
        <w:rPr>
          <w:rFonts w:ascii="Times New Roman" w:hAnsi="Times New Roman"/>
        </w:rPr>
        <w:t>slag(</w:t>
      </w:r>
      <w:proofErr w:type="gramEnd"/>
      <w:r w:rsidRPr="00952293">
        <w:rPr>
          <w:rFonts w:ascii="Times New Roman" w:hAnsi="Times New Roman"/>
        </w:rPr>
        <w:t>cold furnace).</w:t>
      </w:r>
    </w:p>
    <w:p w14:paraId="21C44091" w14:textId="621B2F2A"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lastRenderedPageBreak/>
        <w:t>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Taphole operator/tap hole operator before opening the cast should see that the wheel loader has cleaned the slag pit &amp; proper barricading/dam at the slag pit entrance is done incase breakdown of slag grab.</w:t>
      </w:r>
    </w:p>
    <w:p w14:paraId="00EDCD8D" w14:textId="2F16ADF4"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Board displaying 'Work in Progress' should always be kept on </w:t>
      </w:r>
      <w:proofErr w:type="gramStart"/>
      <w:r w:rsidRPr="00952293">
        <w:rPr>
          <w:rFonts w:ascii="Times New Roman" w:hAnsi="Times New Roman"/>
        </w:rPr>
        <w:t>the</w:t>
      </w:r>
      <w:r w:rsidR="00333267">
        <w:rPr>
          <w:rFonts w:ascii="Times New Roman" w:hAnsi="Times New Roman"/>
        </w:rPr>
        <w:t xml:space="preserve"> </w:t>
      </w:r>
      <w:r w:rsidRPr="00952293">
        <w:rPr>
          <w:rFonts w:ascii="Times New Roman" w:hAnsi="Times New Roman"/>
        </w:rPr>
        <w:t>both</w:t>
      </w:r>
      <w:proofErr w:type="gramEnd"/>
      <w:r w:rsidRPr="00952293">
        <w:rPr>
          <w:rFonts w:ascii="Times New Roman" w:hAnsi="Times New Roman"/>
        </w:rPr>
        <w:t xml:space="preserve"> stop push button in control room when the granulation pumps are not running.</w:t>
      </w:r>
    </w:p>
    <w:p w14:paraId="3DF349A7" w14:textId="47ED5ACA"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Furnace In Charge/Foreman/Sr.</w:t>
      </w:r>
      <w:r w:rsidR="00333267">
        <w:rPr>
          <w:rFonts w:ascii="Times New Roman" w:hAnsi="Times New Roman"/>
        </w:rPr>
        <w:t xml:space="preserve"> </w:t>
      </w:r>
      <w:r w:rsidRPr="00952293">
        <w:rPr>
          <w:rFonts w:ascii="Times New Roman" w:hAnsi="Times New Roman"/>
        </w:rPr>
        <w:t xml:space="preserve">Taphole </w:t>
      </w:r>
      <w:r w:rsidR="00EB450D" w:rsidRPr="00952293">
        <w:rPr>
          <w:rFonts w:ascii="Times New Roman" w:hAnsi="Times New Roman"/>
        </w:rPr>
        <w:t>operator should</w:t>
      </w:r>
      <w:r w:rsidRPr="00952293">
        <w:rPr>
          <w:rFonts w:ascii="Times New Roman" w:hAnsi="Times New Roman"/>
        </w:rPr>
        <w:t xml:space="preserve"> ensure that the pump is not running during cleaning of slag pit by wheel loader or by slag grab. Main valves also can be closed.</w:t>
      </w:r>
    </w:p>
    <w:p w14:paraId="4EEC6AC9" w14:textId="26B40812" w:rsidR="00790759" w:rsidRPr="00333267" w:rsidRDefault="00790759" w:rsidP="00333267">
      <w:pPr>
        <w:numPr>
          <w:ilvl w:val="0"/>
          <w:numId w:val="3"/>
        </w:numPr>
        <w:spacing w:after="0" w:line="240" w:lineRule="auto"/>
        <w:jc w:val="both"/>
        <w:rPr>
          <w:rFonts w:ascii="Times New Roman" w:hAnsi="Times New Roman"/>
        </w:rPr>
      </w:pPr>
      <w:r w:rsidRPr="00952293">
        <w:rPr>
          <w:rFonts w:ascii="Times New Roman" w:hAnsi="Times New Roman"/>
        </w:rPr>
        <w:t>Before opening the cast, 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 xml:space="preserve">Taphole operator/ tap hole operator should ensure that wheel loader, slag grab bucket or any person is not working inside the slag pit and barricading chain in BF2 and slag dam in BF1is in place at the entrance of the slag pit </w:t>
      </w:r>
      <w:proofErr w:type="gramStart"/>
      <w:r w:rsidRPr="00952293">
        <w:rPr>
          <w:rFonts w:ascii="Times New Roman" w:hAnsi="Times New Roman"/>
        </w:rPr>
        <w:t>and also</w:t>
      </w:r>
      <w:proofErr w:type="gramEnd"/>
      <w:r w:rsidRPr="00952293">
        <w:rPr>
          <w:rFonts w:ascii="Times New Roman" w:hAnsi="Times New Roman"/>
        </w:rPr>
        <w:t xml:space="preserve"> ensure that no person should work outside the slag pit dam area </w:t>
      </w:r>
    </w:p>
    <w:p w14:paraId="5EC9795C" w14:textId="5909A566"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Taphole operator / tap hole operator should take load clearance from the electrical dept. through control room engineer for starting the pump if there is load restriction.</w:t>
      </w:r>
    </w:p>
    <w:p w14:paraId="72419E2D" w14:textId="201C11A3"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When the slag comes in the main runner Furnace In</w:t>
      </w:r>
      <w:r w:rsidR="00333267">
        <w:rPr>
          <w:rFonts w:ascii="Times New Roman" w:hAnsi="Times New Roman"/>
        </w:rPr>
        <w:t xml:space="preserve"> </w:t>
      </w:r>
      <w:r w:rsidRPr="00952293">
        <w:rPr>
          <w:rFonts w:ascii="Times New Roman" w:hAnsi="Times New Roman"/>
        </w:rPr>
        <w:t>charge /Foreman/Sr.</w:t>
      </w:r>
      <w:r w:rsidR="00333267">
        <w:rPr>
          <w:rFonts w:ascii="Times New Roman" w:hAnsi="Times New Roman"/>
        </w:rPr>
        <w:t xml:space="preserve"> </w:t>
      </w:r>
      <w:r w:rsidRPr="00952293">
        <w:rPr>
          <w:rFonts w:ascii="Times New Roman" w:hAnsi="Times New Roman"/>
        </w:rPr>
        <w:t>Taphole operator/tap hole operator should instruct control room engineer to remove the board 'Work in Progress ' &amp; start the pump.</w:t>
      </w:r>
    </w:p>
    <w:p w14:paraId="5A5E29CB"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No person should be allowed to go inside the slag pit when the granulation of slag is on.</w:t>
      </w:r>
    </w:p>
    <w:p w14:paraId="69763DEA"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No person should attempt to cross the slag runner when the granulation is on.</w:t>
      </w:r>
    </w:p>
    <w:p w14:paraId="78322CCB" w14:textId="1ADD0FBD"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If cast runs for long time &amp; water gets over Furnace In</w:t>
      </w:r>
      <w:r w:rsidR="00333267">
        <w:rPr>
          <w:rFonts w:ascii="Times New Roman" w:hAnsi="Times New Roman"/>
        </w:rPr>
        <w:t xml:space="preserve"> </w:t>
      </w:r>
      <w:r w:rsidRPr="00952293">
        <w:rPr>
          <w:rFonts w:ascii="Times New Roman" w:hAnsi="Times New Roman"/>
        </w:rPr>
        <w:t>charge Foreman/Sr.</w:t>
      </w:r>
      <w:r w:rsidR="00333267">
        <w:rPr>
          <w:rFonts w:ascii="Times New Roman" w:hAnsi="Times New Roman"/>
        </w:rPr>
        <w:t xml:space="preserve"> </w:t>
      </w:r>
      <w:r w:rsidRPr="00952293">
        <w:rPr>
          <w:rFonts w:ascii="Times New Roman" w:hAnsi="Times New Roman"/>
        </w:rPr>
        <w:t>Taphole operator/ tap hole operator should instruct the taphole operator to divert the slag to emergency launder. He must open the water sprays provided in the E.L. area.</w:t>
      </w:r>
    </w:p>
    <w:p w14:paraId="37ED7270"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Whenever there are water draining issues/problem utmost care to be taken to ensure that the pit does not overflows (hot water – causing injury to person) by either stopping the pump or reducing the water flow/level and diverting the slag to EL if required.</w:t>
      </w:r>
    </w:p>
    <w:p w14:paraId="2B4C14E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Pr="00952293">
        <w:rPr>
          <w:rFonts w:ascii="Times New Roman" w:hAnsi="Times New Roman"/>
        </w:rPr>
        <w:t xml:space="preserve"> Foreman/</w:t>
      </w:r>
      <w:proofErr w:type="spellStart"/>
      <w:r w:rsidRPr="00952293">
        <w:rPr>
          <w:rFonts w:ascii="Times New Roman" w:hAnsi="Times New Roman"/>
        </w:rPr>
        <w:t>Sr.Taphole</w:t>
      </w:r>
      <w:proofErr w:type="spellEnd"/>
      <w:r w:rsidRPr="00952293">
        <w:rPr>
          <w:rFonts w:ascii="Times New Roman" w:hAnsi="Times New Roman"/>
        </w:rPr>
        <w:t xml:space="preserve"> operator / tap hole operator should check the adequacy of the water sprays provided in E.L area, before </w:t>
      </w:r>
      <w:proofErr w:type="gramStart"/>
      <w:r w:rsidRPr="00952293">
        <w:rPr>
          <w:rFonts w:ascii="Times New Roman" w:hAnsi="Times New Roman"/>
        </w:rPr>
        <w:t>Opening</w:t>
      </w:r>
      <w:proofErr w:type="gramEnd"/>
      <w:r w:rsidRPr="00952293">
        <w:rPr>
          <w:rFonts w:ascii="Times New Roman" w:hAnsi="Times New Roman"/>
        </w:rPr>
        <w:t xml:space="preserve"> the cast.</w:t>
      </w:r>
    </w:p>
    <w:p w14:paraId="20CB5A3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In no circumstances person should be allowed to go inside the granulation hood when the slag granulation is on.</w:t>
      </w:r>
    </w:p>
    <w:p w14:paraId="345161A0" w14:textId="63A66AEF" w:rsidR="00790759"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Close the cast after draining the furnace, Lower the slag dam so that minimum slag enters the ladle.</w:t>
      </w:r>
    </w:p>
    <w:p w14:paraId="02614F36" w14:textId="3543F48B" w:rsidR="00333267" w:rsidRDefault="00333267" w:rsidP="00875AEB">
      <w:pPr>
        <w:numPr>
          <w:ilvl w:val="0"/>
          <w:numId w:val="3"/>
        </w:numPr>
        <w:spacing w:after="0" w:line="240" w:lineRule="auto"/>
        <w:jc w:val="both"/>
        <w:rPr>
          <w:rFonts w:ascii="Times New Roman" w:hAnsi="Times New Roman"/>
        </w:rPr>
      </w:pPr>
      <w:r>
        <w:rPr>
          <w:rFonts w:ascii="Times New Roman" w:hAnsi="Times New Roman"/>
        </w:rPr>
        <w:t>After closing the cast, back flush the screen by full opening screen valve &amp; closing main valve to ensure water drains from the pit.</w:t>
      </w:r>
    </w:p>
    <w:p w14:paraId="0B094E11" w14:textId="7499F768" w:rsidR="00333267" w:rsidRDefault="00333267" w:rsidP="00875AEB">
      <w:pPr>
        <w:numPr>
          <w:ilvl w:val="0"/>
          <w:numId w:val="3"/>
        </w:numPr>
        <w:spacing w:after="0" w:line="240" w:lineRule="auto"/>
        <w:jc w:val="both"/>
        <w:rPr>
          <w:rFonts w:ascii="Times New Roman" w:hAnsi="Times New Roman"/>
        </w:rPr>
      </w:pPr>
      <w:r>
        <w:rPr>
          <w:rFonts w:ascii="Times New Roman" w:hAnsi="Times New Roman"/>
        </w:rPr>
        <w:t>Care to be taken by any person working in this area regarding rusted, sharp edges of the structure/metal plates due to the corrosive atmosphere at this location.</w:t>
      </w:r>
    </w:p>
    <w:p w14:paraId="51B5516F" w14:textId="3401E485" w:rsidR="00333267" w:rsidRDefault="00333267" w:rsidP="00333267">
      <w:pPr>
        <w:spacing w:after="0" w:line="240" w:lineRule="auto"/>
        <w:ind w:left="450"/>
        <w:jc w:val="both"/>
        <w:rPr>
          <w:rFonts w:ascii="Times New Roman" w:hAnsi="Times New Roman"/>
        </w:rPr>
      </w:pPr>
    </w:p>
    <w:p w14:paraId="47A889F3" w14:textId="43A92D14" w:rsidR="00333267" w:rsidRPr="00333267" w:rsidRDefault="00333267" w:rsidP="00333267">
      <w:pPr>
        <w:spacing w:after="0" w:line="240" w:lineRule="auto"/>
        <w:ind w:left="450"/>
        <w:jc w:val="both"/>
        <w:rPr>
          <w:rFonts w:ascii="Times New Roman" w:hAnsi="Times New Roman"/>
          <w:b/>
          <w:bCs/>
          <w:sz w:val="28"/>
          <w:szCs w:val="28"/>
        </w:rPr>
      </w:pPr>
      <w:r w:rsidRPr="00333267">
        <w:rPr>
          <w:rFonts w:ascii="Times New Roman" w:hAnsi="Times New Roman"/>
          <w:b/>
          <w:bCs/>
          <w:sz w:val="28"/>
          <w:szCs w:val="28"/>
        </w:rPr>
        <w:t>Cleaning of choked slag pit screens by Water jet or Bamboo</w:t>
      </w:r>
    </w:p>
    <w:p w14:paraId="4C333600" w14:textId="2F4F4C09" w:rsidR="00333267" w:rsidRDefault="00333267" w:rsidP="00333267">
      <w:pPr>
        <w:pStyle w:val="ListParagraph"/>
        <w:numPr>
          <w:ilvl w:val="0"/>
          <w:numId w:val="6"/>
        </w:numPr>
        <w:spacing w:after="0" w:line="240" w:lineRule="auto"/>
        <w:jc w:val="both"/>
        <w:rPr>
          <w:rFonts w:ascii="Times New Roman" w:hAnsi="Times New Roman"/>
        </w:rPr>
      </w:pPr>
      <w:r w:rsidRPr="00333267">
        <w:rPr>
          <w:rFonts w:ascii="Times New Roman" w:hAnsi="Times New Roman"/>
        </w:rPr>
        <w:t>In cases</w:t>
      </w:r>
      <w:r>
        <w:rPr>
          <w:rFonts w:ascii="Times New Roman" w:hAnsi="Times New Roman"/>
        </w:rPr>
        <w:t xml:space="preserve"> wherein the slag gets solidified on the screen resulting in choke screen and when it is not getting cleaned by back flushing, cleaning is attempted from the opposite side </w:t>
      </w:r>
      <w:proofErr w:type="gramStart"/>
      <w:r>
        <w:rPr>
          <w:rFonts w:ascii="Times New Roman" w:hAnsi="Times New Roman"/>
        </w:rPr>
        <w:t>i.e.</w:t>
      </w:r>
      <w:proofErr w:type="gramEnd"/>
      <w:r>
        <w:rPr>
          <w:rFonts w:ascii="Times New Roman" w:hAnsi="Times New Roman"/>
        </w:rPr>
        <w:t xml:space="preserve"> EL area/platform.</w:t>
      </w:r>
    </w:p>
    <w:p w14:paraId="1024CEE3" w14:textId="217B54ED"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The person engaged in the activity will use the water spray directing it into the choked screens by standing on the EL platform.</w:t>
      </w:r>
    </w:p>
    <w:p w14:paraId="1375D042" w14:textId="2D8352B3"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Care should be taken that the slag grab crane is not in operation and person involved should not position oneself across the pit side plates,</w:t>
      </w:r>
    </w:p>
    <w:p w14:paraId="22085A65" w14:textId="7B4762C4"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Spraying should be done from slag spouts platform and from location where there are no side wall plates.</w:t>
      </w:r>
    </w:p>
    <w:p w14:paraId="7CA4EDF0" w14:textId="1F25D42E"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In cases where slag is not falling by the water jet a long bamboo is taken and end is hit directly onto the screens for the slag to fall and clear the choked screens.</w:t>
      </w:r>
    </w:p>
    <w:p w14:paraId="7533133D" w14:textId="4A187D95"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12DF64AC" w14:textId="77777777" w:rsidR="00333267" w:rsidRDefault="00333267" w:rsidP="00314A11">
      <w:pPr>
        <w:pStyle w:val="ListParagraph"/>
        <w:tabs>
          <w:tab w:val="left" w:pos="567"/>
        </w:tabs>
        <w:spacing w:line="240" w:lineRule="auto"/>
        <w:ind w:left="567" w:hanging="567"/>
        <w:rPr>
          <w:rFonts w:ascii="Times New Roman" w:hAnsi="Times New Roman"/>
          <w:b/>
          <w:sz w:val="24"/>
          <w:szCs w:val="24"/>
        </w:rPr>
      </w:pPr>
    </w:p>
    <w:p w14:paraId="1140A28A" w14:textId="7DAA42B7" w:rsidR="004D1A21" w:rsidRPr="00333267" w:rsidRDefault="00587D0A" w:rsidP="00314A11">
      <w:pPr>
        <w:pStyle w:val="ListParagraph"/>
        <w:tabs>
          <w:tab w:val="left" w:pos="567"/>
        </w:tabs>
        <w:spacing w:line="240" w:lineRule="auto"/>
        <w:ind w:left="567" w:hanging="567"/>
        <w:rPr>
          <w:rFonts w:ascii="Times New Roman" w:hAnsi="Times New Roman"/>
          <w:b/>
          <w:sz w:val="28"/>
          <w:szCs w:val="28"/>
        </w:rPr>
      </w:pPr>
      <w:r w:rsidRPr="00333267">
        <w:rPr>
          <w:rFonts w:ascii="Times New Roman" w:hAnsi="Times New Roman"/>
          <w:b/>
          <w:sz w:val="28"/>
          <w:szCs w:val="28"/>
        </w:rPr>
        <w:t>C</w:t>
      </w:r>
      <w:r w:rsidR="004D1A21" w:rsidRPr="00333267">
        <w:rPr>
          <w:rFonts w:ascii="Times New Roman" w:hAnsi="Times New Roman"/>
          <w:b/>
          <w:sz w:val="28"/>
          <w:szCs w:val="28"/>
        </w:rPr>
        <w:t xml:space="preserve">leaning of choked slag pit screens </w:t>
      </w:r>
      <w:proofErr w:type="gramStart"/>
      <w:r w:rsidR="005815FB" w:rsidRPr="00333267">
        <w:rPr>
          <w:rFonts w:ascii="Times New Roman" w:hAnsi="Times New Roman"/>
          <w:b/>
          <w:sz w:val="28"/>
          <w:szCs w:val="28"/>
        </w:rPr>
        <w:t>entering into</w:t>
      </w:r>
      <w:proofErr w:type="gramEnd"/>
      <w:r w:rsidR="005815FB" w:rsidRPr="00333267">
        <w:rPr>
          <w:rFonts w:ascii="Times New Roman" w:hAnsi="Times New Roman"/>
          <w:b/>
          <w:sz w:val="28"/>
          <w:szCs w:val="28"/>
        </w:rPr>
        <w:t xml:space="preserve"> Pit</w:t>
      </w:r>
    </w:p>
    <w:p w14:paraId="7F4FC679" w14:textId="1E56809C" w:rsidR="004D1A21" w:rsidRPr="002D11C9" w:rsidRDefault="004D1A21"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If </w:t>
      </w:r>
      <w:r w:rsidR="00BF7E7B" w:rsidRPr="002D11C9">
        <w:rPr>
          <w:rFonts w:ascii="Times New Roman" w:hAnsi="Times New Roman"/>
          <w:bCs/>
        </w:rPr>
        <w:t xml:space="preserve">water </w:t>
      </w:r>
      <w:r w:rsidRPr="002D11C9">
        <w:rPr>
          <w:rFonts w:ascii="Times New Roman" w:hAnsi="Times New Roman"/>
          <w:bCs/>
        </w:rPr>
        <w:t xml:space="preserve">draining </w:t>
      </w:r>
      <w:r w:rsidR="00BF7E7B" w:rsidRPr="002D11C9">
        <w:rPr>
          <w:rFonts w:ascii="Times New Roman" w:hAnsi="Times New Roman"/>
          <w:bCs/>
        </w:rPr>
        <w:t xml:space="preserve">issues of slag pit are faced </w:t>
      </w:r>
      <w:r w:rsidRPr="002D11C9">
        <w:rPr>
          <w:rFonts w:ascii="Times New Roman" w:hAnsi="Times New Roman"/>
          <w:bCs/>
        </w:rPr>
        <w:t xml:space="preserve">due to choked slag pit </w:t>
      </w:r>
      <w:proofErr w:type="gramStart"/>
      <w:r w:rsidRPr="002D11C9">
        <w:rPr>
          <w:rFonts w:ascii="Times New Roman" w:hAnsi="Times New Roman"/>
          <w:bCs/>
        </w:rPr>
        <w:t>screens</w:t>
      </w:r>
      <w:proofErr w:type="gramEnd"/>
      <w:r w:rsidR="00E0153A" w:rsidRPr="002D11C9">
        <w:rPr>
          <w:rFonts w:ascii="Times New Roman" w:hAnsi="Times New Roman"/>
          <w:bCs/>
        </w:rPr>
        <w:t xml:space="preserve"> </w:t>
      </w:r>
      <w:r w:rsidRPr="002D11C9">
        <w:rPr>
          <w:rFonts w:ascii="Times New Roman" w:hAnsi="Times New Roman"/>
          <w:bCs/>
        </w:rPr>
        <w:t xml:space="preserve">then </w:t>
      </w:r>
      <w:r w:rsidR="00BF7E7B" w:rsidRPr="002D11C9">
        <w:rPr>
          <w:rFonts w:ascii="Times New Roman" w:hAnsi="Times New Roman"/>
          <w:bCs/>
        </w:rPr>
        <w:t xml:space="preserve">cleaning of choked screens manually </w:t>
      </w:r>
      <w:r w:rsidR="00587D0A" w:rsidRPr="002D11C9">
        <w:rPr>
          <w:rFonts w:ascii="Times New Roman" w:hAnsi="Times New Roman"/>
          <w:bCs/>
        </w:rPr>
        <w:t>must</w:t>
      </w:r>
      <w:r w:rsidR="00BF7E7B" w:rsidRPr="002D11C9">
        <w:rPr>
          <w:rFonts w:ascii="Times New Roman" w:hAnsi="Times New Roman"/>
          <w:bCs/>
        </w:rPr>
        <w:t xml:space="preserve"> be carried out.</w:t>
      </w:r>
    </w:p>
    <w:p w14:paraId="1693018E" w14:textId="4078576A" w:rsidR="00CC457F" w:rsidRDefault="00BF7E7B"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Pit must be emptied to maximum possible extent of slag and water and a bed of granulated slag must be made on the screens side.</w:t>
      </w:r>
      <w:r w:rsidR="00CC457F">
        <w:rPr>
          <w:rFonts w:ascii="Times New Roman" w:hAnsi="Times New Roman"/>
          <w:bCs/>
        </w:rPr>
        <w:t xml:space="preserve"> </w:t>
      </w:r>
    </w:p>
    <w:p w14:paraId="63BE6668" w14:textId="34F402BF" w:rsidR="00333267" w:rsidRDefault="00333267" w:rsidP="00875AEB">
      <w:pPr>
        <w:pStyle w:val="ListParagraph"/>
        <w:numPr>
          <w:ilvl w:val="0"/>
          <w:numId w:val="4"/>
        </w:numPr>
        <w:tabs>
          <w:tab w:val="left" w:pos="567"/>
        </w:tabs>
        <w:spacing w:line="240" w:lineRule="auto"/>
        <w:rPr>
          <w:rFonts w:ascii="Times New Roman" w:hAnsi="Times New Roman"/>
          <w:bCs/>
        </w:rPr>
      </w:pPr>
      <w:r>
        <w:rPr>
          <w:rFonts w:ascii="Times New Roman" w:hAnsi="Times New Roman"/>
          <w:bCs/>
        </w:rPr>
        <w:lastRenderedPageBreak/>
        <w:t xml:space="preserve">After ensuring all water is removed from the pit, a granulated slag bed of about 200-300mm height is made in front of all screens along the length and wooden planks or roof sheet should be placed on the slag bed so that the person cleaning the screens does not </w:t>
      </w:r>
      <w:proofErr w:type="gramStart"/>
      <w:r>
        <w:rPr>
          <w:rFonts w:ascii="Times New Roman" w:hAnsi="Times New Roman"/>
          <w:bCs/>
        </w:rPr>
        <w:t>come in contact with</w:t>
      </w:r>
      <w:proofErr w:type="gramEnd"/>
      <w:r>
        <w:rPr>
          <w:rFonts w:ascii="Times New Roman" w:hAnsi="Times New Roman"/>
          <w:bCs/>
        </w:rPr>
        <w:t xml:space="preserve"> slag or minimum residual water in the pit.</w:t>
      </w:r>
    </w:p>
    <w:p w14:paraId="5F217339" w14:textId="13C45869" w:rsidR="00BF7E7B"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The bed made must be checked for compactness manually by prodding with </w:t>
      </w:r>
      <w:proofErr w:type="spellStart"/>
      <w:r w:rsidRPr="002D11C9">
        <w:rPr>
          <w:rFonts w:ascii="Times New Roman" w:hAnsi="Times New Roman"/>
          <w:bCs/>
        </w:rPr>
        <w:t>pawda</w:t>
      </w:r>
      <w:proofErr w:type="spellEnd"/>
      <w:r w:rsidRPr="002D11C9">
        <w:rPr>
          <w:rFonts w:ascii="Times New Roman" w:hAnsi="Times New Roman"/>
          <w:bCs/>
        </w:rPr>
        <w:t xml:space="preserve"> by the person and confirmed by all undertaking the activity before any person steps on the freshly prepared slag bed.</w:t>
      </w:r>
      <w:r w:rsidR="00BF7E7B" w:rsidRPr="002D11C9">
        <w:rPr>
          <w:rFonts w:ascii="Times New Roman" w:hAnsi="Times New Roman"/>
          <w:bCs/>
        </w:rPr>
        <w:t xml:space="preserve"> </w:t>
      </w:r>
    </w:p>
    <w:p w14:paraId="0E1F0A8E" w14:textId="057288E9" w:rsidR="00BF7E7B" w:rsidRPr="002D11C9" w:rsidRDefault="00BF7E7B"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Gate valves of slag granulation water lines to the spray box and side screen sprays must be closed</w:t>
      </w:r>
      <w:r w:rsidR="00E0153A" w:rsidRPr="002D11C9">
        <w:rPr>
          <w:rFonts w:ascii="Times New Roman" w:hAnsi="Times New Roman"/>
          <w:bCs/>
        </w:rPr>
        <w:t>/</w:t>
      </w:r>
      <w:r w:rsidRPr="002D11C9">
        <w:rPr>
          <w:rFonts w:ascii="Times New Roman" w:hAnsi="Times New Roman"/>
          <w:bCs/>
        </w:rPr>
        <w:t xml:space="preserve"> isolated by LOTO.</w:t>
      </w:r>
    </w:p>
    <w:p w14:paraId="153F2F7C" w14:textId="77777777" w:rsidR="00587D0A"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Slag granulation pumps electrical shutdown should be taken. </w:t>
      </w:r>
    </w:p>
    <w:p w14:paraId="3ADE8732" w14:textId="2DC5C7F9" w:rsidR="00BF7E7B"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The furnace in charge or responsible person carrying out the activity should e</w:t>
      </w:r>
      <w:r w:rsidR="00BF7E7B" w:rsidRPr="002D11C9">
        <w:rPr>
          <w:rFonts w:ascii="Times New Roman" w:hAnsi="Times New Roman"/>
          <w:bCs/>
        </w:rPr>
        <w:t xml:space="preserve">nsure that the </w:t>
      </w:r>
      <w:r w:rsidR="00E0153A" w:rsidRPr="002D11C9">
        <w:rPr>
          <w:rFonts w:ascii="Times New Roman" w:hAnsi="Times New Roman"/>
          <w:bCs/>
        </w:rPr>
        <w:t xml:space="preserve">pit </w:t>
      </w:r>
      <w:r w:rsidR="00BF7E7B" w:rsidRPr="002D11C9">
        <w:rPr>
          <w:rFonts w:ascii="Times New Roman" w:hAnsi="Times New Roman"/>
          <w:bCs/>
        </w:rPr>
        <w:t>screen cleaning activity is not carried out during tapping</w:t>
      </w:r>
      <w:r w:rsidRPr="002D11C9">
        <w:rPr>
          <w:rFonts w:ascii="Times New Roman" w:hAnsi="Times New Roman"/>
          <w:bCs/>
        </w:rPr>
        <w:t xml:space="preserve"> or if slag of a running cast is taken being taken in EL. </w:t>
      </w:r>
    </w:p>
    <w:p w14:paraId="17956B69" w14:textId="155085FA" w:rsidR="00B171CE" w:rsidRPr="002D11C9" w:rsidRDefault="00B171CE"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The persons </w:t>
      </w:r>
      <w:r w:rsidR="00623DC5" w:rsidRPr="002D11C9">
        <w:rPr>
          <w:rFonts w:ascii="Times New Roman" w:hAnsi="Times New Roman"/>
          <w:bCs/>
        </w:rPr>
        <w:t>cleaning the</w:t>
      </w:r>
      <w:r w:rsidRPr="002D11C9">
        <w:rPr>
          <w:rFonts w:ascii="Times New Roman" w:hAnsi="Times New Roman"/>
          <w:bCs/>
        </w:rPr>
        <w:t xml:space="preserve"> screens </w:t>
      </w:r>
      <w:r w:rsidR="00623DC5" w:rsidRPr="002D11C9">
        <w:rPr>
          <w:rFonts w:ascii="Times New Roman" w:hAnsi="Times New Roman"/>
          <w:bCs/>
        </w:rPr>
        <w:t>should work</w:t>
      </w:r>
      <w:r w:rsidRPr="002D11C9">
        <w:rPr>
          <w:rFonts w:ascii="Times New Roman" w:hAnsi="Times New Roman"/>
          <w:bCs/>
        </w:rPr>
        <w:t xml:space="preserve"> for a maximum time of 30 minutes. </w:t>
      </w:r>
    </w:p>
    <w:p w14:paraId="5B107837" w14:textId="77777777" w:rsidR="00F71A27" w:rsidRPr="00E0153A" w:rsidRDefault="00F71A27" w:rsidP="00F71A27">
      <w:pPr>
        <w:pStyle w:val="ListParagraph"/>
        <w:tabs>
          <w:tab w:val="left" w:pos="567"/>
        </w:tabs>
        <w:spacing w:line="240" w:lineRule="auto"/>
        <w:rPr>
          <w:rFonts w:ascii="Times New Roman" w:hAnsi="Times New Roman"/>
          <w:bCs/>
        </w:rPr>
      </w:pPr>
    </w:p>
    <w:p w14:paraId="13D63385" w14:textId="77777777" w:rsidR="00BF7E7B" w:rsidRPr="00587D0A" w:rsidRDefault="00BF7E7B" w:rsidP="00587D0A">
      <w:pPr>
        <w:tabs>
          <w:tab w:val="left" w:pos="567"/>
        </w:tabs>
        <w:spacing w:line="240" w:lineRule="auto"/>
        <w:ind w:left="360"/>
        <w:rPr>
          <w:rFonts w:ascii="Times New Roman" w:hAnsi="Times New Roman"/>
          <w:bCs/>
          <w:sz w:val="24"/>
          <w:szCs w:val="24"/>
        </w:rPr>
      </w:pPr>
    </w:p>
    <w:p w14:paraId="4375F782" w14:textId="77777777" w:rsidR="004A525E" w:rsidRPr="00952293" w:rsidRDefault="004A525E" w:rsidP="00E35142">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52293" w14:paraId="26904EDF" w14:textId="77777777" w:rsidTr="007E45E9">
        <w:trPr>
          <w:trHeight w:val="316"/>
        </w:trPr>
        <w:tc>
          <w:tcPr>
            <w:tcW w:w="2802" w:type="dxa"/>
            <w:shd w:val="clear" w:color="auto" w:fill="auto"/>
          </w:tcPr>
          <w:p w14:paraId="1FA502E1"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Prepared By: </w:t>
            </w:r>
          </w:p>
          <w:p w14:paraId="186C449D" w14:textId="77777777" w:rsidR="00BA7336" w:rsidRPr="00952293" w:rsidRDefault="00BA7336" w:rsidP="007F38E3">
            <w:pPr>
              <w:spacing w:after="0"/>
              <w:rPr>
                <w:rFonts w:ascii="Times New Roman" w:hAnsi="Times New Roman"/>
              </w:rPr>
            </w:pPr>
            <w:r w:rsidRPr="00952293">
              <w:rPr>
                <w:rFonts w:ascii="Times New Roman" w:hAnsi="Times New Roman"/>
              </w:rPr>
              <w:t xml:space="preserve">Head – </w:t>
            </w:r>
            <w:r w:rsidR="007F38E3" w:rsidRPr="00952293">
              <w:rPr>
                <w:rFonts w:ascii="Times New Roman" w:hAnsi="Times New Roman"/>
              </w:rPr>
              <w:t>Production PID I</w:t>
            </w:r>
          </w:p>
        </w:tc>
        <w:tc>
          <w:tcPr>
            <w:tcW w:w="3160" w:type="dxa"/>
            <w:shd w:val="clear" w:color="auto" w:fill="auto"/>
          </w:tcPr>
          <w:p w14:paraId="0C90EA78"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Reviewed &amp; Issued By: </w:t>
            </w:r>
          </w:p>
          <w:p w14:paraId="2E7FB03F" w14:textId="77777777" w:rsidR="00BA7336" w:rsidRPr="00952293" w:rsidRDefault="00BA7336" w:rsidP="00D00594">
            <w:pPr>
              <w:spacing w:after="0"/>
              <w:rPr>
                <w:rFonts w:ascii="Times New Roman" w:hAnsi="Times New Roman"/>
              </w:rPr>
            </w:pPr>
            <w:r w:rsidRPr="00952293">
              <w:rPr>
                <w:rFonts w:ascii="Times New Roman" w:hAnsi="Times New Roman"/>
              </w:rPr>
              <w:t>Management Representative</w:t>
            </w:r>
          </w:p>
        </w:tc>
        <w:tc>
          <w:tcPr>
            <w:tcW w:w="3133" w:type="dxa"/>
            <w:shd w:val="clear" w:color="auto" w:fill="auto"/>
          </w:tcPr>
          <w:p w14:paraId="739932A1"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Approved By: </w:t>
            </w:r>
          </w:p>
          <w:p w14:paraId="57385135" w14:textId="77777777" w:rsidR="00BA7336" w:rsidRPr="00952293" w:rsidRDefault="007E45E9" w:rsidP="00ED48D2">
            <w:pPr>
              <w:spacing w:after="0"/>
              <w:rPr>
                <w:rFonts w:ascii="Times New Roman" w:hAnsi="Times New Roman"/>
              </w:rPr>
            </w:pPr>
            <w:r w:rsidRPr="00952293">
              <w:rPr>
                <w:rFonts w:ascii="Times New Roman" w:hAnsi="Times New Roman"/>
              </w:rPr>
              <w:t xml:space="preserve">Head – </w:t>
            </w:r>
            <w:r w:rsidR="007F38E3" w:rsidRPr="00952293">
              <w:rPr>
                <w:rFonts w:ascii="Times New Roman" w:hAnsi="Times New Roman"/>
              </w:rPr>
              <w:t>Pig Iron Division</w:t>
            </w:r>
          </w:p>
        </w:tc>
      </w:tr>
      <w:tr w:rsidR="00BA7336" w:rsidRPr="00952293" w14:paraId="50A38277" w14:textId="77777777" w:rsidTr="004A525E">
        <w:trPr>
          <w:trHeight w:val="1227"/>
        </w:trPr>
        <w:tc>
          <w:tcPr>
            <w:tcW w:w="2802" w:type="dxa"/>
            <w:shd w:val="clear" w:color="auto" w:fill="auto"/>
          </w:tcPr>
          <w:p w14:paraId="092E9B14" w14:textId="77777777" w:rsidR="00BA7336" w:rsidRPr="00952293" w:rsidRDefault="007E45E9" w:rsidP="00B80FF3">
            <w:pPr>
              <w:rPr>
                <w:rFonts w:ascii="Times New Roman" w:hAnsi="Times New Roman"/>
                <w:b/>
              </w:rPr>
            </w:pPr>
            <w:r w:rsidRPr="00952293">
              <w:rPr>
                <w:rFonts w:ascii="Times New Roman" w:hAnsi="Times New Roman"/>
                <w:b/>
              </w:rPr>
              <w:t>Signature:</w:t>
            </w:r>
          </w:p>
        </w:tc>
        <w:tc>
          <w:tcPr>
            <w:tcW w:w="3160" w:type="dxa"/>
            <w:shd w:val="clear" w:color="auto" w:fill="auto"/>
          </w:tcPr>
          <w:p w14:paraId="5C000E7A" w14:textId="77777777" w:rsidR="00BA7336" w:rsidRPr="00952293" w:rsidRDefault="007E45E9" w:rsidP="00B80FF3">
            <w:pPr>
              <w:rPr>
                <w:rFonts w:ascii="Times New Roman" w:hAnsi="Times New Roman"/>
                <w:b/>
              </w:rPr>
            </w:pPr>
            <w:r w:rsidRPr="00952293">
              <w:rPr>
                <w:rFonts w:ascii="Times New Roman" w:hAnsi="Times New Roman"/>
                <w:b/>
              </w:rPr>
              <w:t>Signature:</w:t>
            </w:r>
          </w:p>
        </w:tc>
        <w:tc>
          <w:tcPr>
            <w:tcW w:w="3133" w:type="dxa"/>
            <w:shd w:val="clear" w:color="auto" w:fill="auto"/>
          </w:tcPr>
          <w:p w14:paraId="093851B7" w14:textId="77777777" w:rsidR="00BA7336" w:rsidRPr="00952293" w:rsidRDefault="007E45E9" w:rsidP="00B80FF3">
            <w:pPr>
              <w:rPr>
                <w:rFonts w:ascii="Times New Roman" w:hAnsi="Times New Roman"/>
                <w:b/>
              </w:rPr>
            </w:pPr>
            <w:r w:rsidRPr="00952293">
              <w:rPr>
                <w:rFonts w:ascii="Times New Roman" w:hAnsi="Times New Roman"/>
                <w:b/>
              </w:rPr>
              <w:t>Signature:</w:t>
            </w:r>
          </w:p>
        </w:tc>
      </w:tr>
      <w:tr w:rsidR="00BA7336" w:rsidRPr="00952293" w14:paraId="34BB2E0F" w14:textId="77777777" w:rsidTr="007E45E9">
        <w:trPr>
          <w:trHeight w:val="56"/>
        </w:trPr>
        <w:tc>
          <w:tcPr>
            <w:tcW w:w="2802" w:type="dxa"/>
            <w:shd w:val="clear" w:color="auto" w:fill="auto"/>
          </w:tcPr>
          <w:p w14:paraId="2BD0F6C8" w14:textId="5E84C290" w:rsidR="00BA7336" w:rsidRPr="00952293" w:rsidRDefault="00BA7336" w:rsidP="00427E47">
            <w:pPr>
              <w:rPr>
                <w:rFonts w:ascii="Times New Roman" w:hAnsi="Times New Roman"/>
                <w:b/>
              </w:rPr>
            </w:pPr>
            <w:r w:rsidRPr="00952293">
              <w:rPr>
                <w:rFonts w:ascii="Times New Roman" w:hAnsi="Times New Roman"/>
                <w:b/>
              </w:rPr>
              <w:t>Date:</w:t>
            </w:r>
            <w:r w:rsidR="00E35142" w:rsidRPr="00952293">
              <w:rPr>
                <w:rFonts w:ascii="Times New Roman" w:hAnsi="Times New Roman"/>
                <w:b/>
              </w:rPr>
              <w:t xml:space="preserv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c>
          <w:tcPr>
            <w:tcW w:w="3160" w:type="dxa"/>
            <w:shd w:val="clear" w:color="auto" w:fill="auto"/>
          </w:tcPr>
          <w:p w14:paraId="0A98318C" w14:textId="07FD21D8" w:rsidR="00BA7336" w:rsidRPr="00952293" w:rsidRDefault="00BA7336" w:rsidP="00CC457F">
            <w:pPr>
              <w:rPr>
                <w:rFonts w:ascii="Times New Roman" w:hAnsi="Times New Roman"/>
                <w:b/>
              </w:rPr>
            </w:pPr>
            <w:r w:rsidRPr="00952293">
              <w:rPr>
                <w:rFonts w:ascii="Times New Roman" w:hAnsi="Times New Roman"/>
                <w:b/>
              </w:rPr>
              <w:t xml:space="preserve">Date: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c>
          <w:tcPr>
            <w:tcW w:w="3133" w:type="dxa"/>
            <w:shd w:val="clear" w:color="auto" w:fill="auto"/>
          </w:tcPr>
          <w:p w14:paraId="0BB18800" w14:textId="3BDD4F67" w:rsidR="00BA7336" w:rsidRPr="00952293" w:rsidRDefault="00BA7336" w:rsidP="00CC457F">
            <w:pPr>
              <w:rPr>
                <w:rFonts w:ascii="Times New Roman" w:hAnsi="Times New Roman"/>
                <w:b/>
              </w:rPr>
            </w:pPr>
            <w:r w:rsidRPr="00952293">
              <w:rPr>
                <w:rFonts w:ascii="Times New Roman" w:hAnsi="Times New Roman"/>
                <w:b/>
              </w:rPr>
              <w:t>Date:</w:t>
            </w:r>
            <w:r w:rsidR="00E35142" w:rsidRPr="00952293">
              <w:rPr>
                <w:rFonts w:ascii="Times New Roman" w:hAnsi="Times New Roman"/>
                <w:b/>
              </w:rPr>
              <w:t xml:space="preserv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r>
    </w:tbl>
    <w:p w14:paraId="0BE2C8EC"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61A497CA"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02600311"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38625F1F"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3426961F" w14:textId="77777777" w:rsidR="002D11C9" w:rsidRDefault="002D11C9" w:rsidP="002D11C9">
      <w:pPr>
        <w:pStyle w:val="ListParagraph"/>
        <w:tabs>
          <w:tab w:val="left" w:pos="567"/>
        </w:tabs>
        <w:spacing w:line="240" w:lineRule="auto"/>
        <w:ind w:left="567" w:hanging="567"/>
        <w:rPr>
          <w:rFonts w:ascii="Times New Roman" w:hAnsi="Times New Roman"/>
          <w:b/>
          <w:sz w:val="24"/>
          <w:szCs w:val="24"/>
        </w:rPr>
      </w:pPr>
    </w:p>
    <w:p w14:paraId="4759FBD4" w14:textId="77777777" w:rsidR="002D11C9" w:rsidRDefault="002D11C9" w:rsidP="002D11C9">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250"/>
        <w:gridCol w:w="2610"/>
        <w:gridCol w:w="2515"/>
        <w:gridCol w:w="1805"/>
      </w:tblGrid>
      <w:tr w:rsidR="002D11C9" w14:paraId="51117025" w14:textId="77777777" w:rsidTr="00CC457F">
        <w:tc>
          <w:tcPr>
            <w:tcW w:w="9180" w:type="dxa"/>
            <w:gridSpan w:val="4"/>
          </w:tcPr>
          <w:p w14:paraId="621EC250" w14:textId="77777777" w:rsidR="002D11C9" w:rsidRDefault="002D11C9" w:rsidP="005111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D11C9" w14:paraId="34627AD9" w14:textId="77777777" w:rsidTr="002A4C2D">
        <w:tc>
          <w:tcPr>
            <w:tcW w:w="2250" w:type="dxa"/>
          </w:tcPr>
          <w:p w14:paraId="250829AA"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610" w:type="dxa"/>
          </w:tcPr>
          <w:p w14:paraId="453319A7"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515" w:type="dxa"/>
          </w:tcPr>
          <w:p w14:paraId="546BECAA"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B631D29"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D11C9" w:rsidRPr="001A3E3D" w14:paraId="1154BA26" w14:textId="77777777" w:rsidTr="002A4C2D">
        <w:tc>
          <w:tcPr>
            <w:tcW w:w="2250" w:type="dxa"/>
          </w:tcPr>
          <w:p w14:paraId="410F9F37" w14:textId="53C2DB03"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610" w:type="dxa"/>
          </w:tcPr>
          <w:p w14:paraId="0F5BC64B" w14:textId="67D98692" w:rsidR="002D11C9" w:rsidRPr="001A3E3D" w:rsidRDefault="00CC457F" w:rsidP="00CC457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slag </w:t>
            </w:r>
            <w:r w:rsidR="00594697">
              <w:rPr>
                <w:rFonts w:ascii="Times New Roman" w:hAnsi="Times New Roman"/>
                <w:sz w:val="24"/>
                <w:szCs w:val="24"/>
              </w:rPr>
              <w:t>granulation (</w:t>
            </w:r>
            <w:r>
              <w:rPr>
                <w:rFonts w:ascii="Times New Roman" w:hAnsi="Times New Roman"/>
                <w:sz w:val="24"/>
                <w:szCs w:val="24"/>
              </w:rPr>
              <w:t>BF1 &amp;BF2)</w:t>
            </w:r>
          </w:p>
        </w:tc>
        <w:tc>
          <w:tcPr>
            <w:tcW w:w="2515" w:type="dxa"/>
          </w:tcPr>
          <w:p w14:paraId="4ED2DF65" w14:textId="3F9EF5BF"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no,3</w:t>
            </w:r>
          </w:p>
        </w:tc>
        <w:tc>
          <w:tcPr>
            <w:tcW w:w="1805" w:type="dxa"/>
          </w:tcPr>
          <w:p w14:paraId="0AD10FB8" w14:textId="7DDBCB53"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2D11C9" w14:paraId="05049DE5" w14:textId="77777777" w:rsidTr="002A4C2D">
        <w:tc>
          <w:tcPr>
            <w:tcW w:w="2250" w:type="dxa"/>
          </w:tcPr>
          <w:p w14:paraId="7A75EF09" w14:textId="1231C38A"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21.01.2022</w:t>
            </w:r>
          </w:p>
        </w:tc>
        <w:tc>
          <w:tcPr>
            <w:tcW w:w="2610" w:type="dxa"/>
          </w:tcPr>
          <w:p w14:paraId="1960250E" w14:textId="7425B25F"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 xml:space="preserve">Procedure for slag </w:t>
            </w:r>
            <w:r w:rsidR="00594697">
              <w:rPr>
                <w:rFonts w:ascii="Times New Roman" w:hAnsi="Times New Roman"/>
                <w:sz w:val="24"/>
                <w:szCs w:val="24"/>
              </w:rPr>
              <w:t>granulation (</w:t>
            </w:r>
            <w:r>
              <w:rPr>
                <w:rFonts w:ascii="Times New Roman" w:hAnsi="Times New Roman"/>
                <w:sz w:val="24"/>
                <w:szCs w:val="24"/>
              </w:rPr>
              <w:t>BF1 &amp;BF2)</w:t>
            </w:r>
          </w:p>
        </w:tc>
        <w:tc>
          <w:tcPr>
            <w:tcW w:w="2515" w:type="dxa"/>
          </w:tcPr>
          <w:p w14:paraId="7A53B075" w14:textId="780F9327" w:rsidR="007E3ECF" w:rsidRPr="002D11C9" w:rsidRDefault="002A4C2D" w:rsidP="007E3ECF">
            <w:pPr>
              <w:pStyle w:val="ListParagraph"/>
              <w:tabs>
                <w:tab w:val="left" w:pos="567"/>
              </w:tabs>
              <w:spacing w:line="240" w:lineRule="auto"/>
              <w:ind w:left="567" w:hanging="567"/>
              <w:rPr>
                <w:ins w:id="0" w:author="Lobha Vaikunth Gawas" w:date="2022-01-21T09:44:00Z"/>
                <w:rFonts w:ascii="Times New Roman" w:hAnsi="Times New Roman"/>
                <w:b/>
                <w:sz w:val="24"/>
                <w:szCs w:val="24"/>
              </w:rPr>
            </w:pPr>
            <w:r>
              <w:rPr>
                <w:rFonts w:ascii="Times New Roman" w:hAnsi="Times New Roman"/>
                <w:b/>
                <w:sz w:val="24"/>
                <w:szCs w:val="24"/>
              </w:rPr>
              <w:t>Cleaning of choked slag pit screens by water jet or bamboo</w:t>
            </w:r>
          </w:p>
          <w:p w14:paraId="187A5C6F" w14:textId="77777777" w:rsidR="002D11C9" w:rsidRDefault="002D11C9" w:rsidP="00511199">
            <w:pPr>
              <w:pStyle w:val="ListParagraph"/>
              <w:tabs>
                <w:tab w:val="left" w:pos="567"/>
              </w:tabs>
              <w:spacing w:line="240" w:lineRule="auto"/>
              <w:ind w:left="0"/>
              <w:rPr>
                <w:rFonts w:ascii="Times New Roman" w:hAnsi="Times New Roman"/>
                <w:b/>
                <w:sz w:val="24"/>
                <w:szCs w:val="24"/>
              </w:rPr>
            </w:pPr>
          </w:p>
        </w:tc>
        <w:tc>
          <w:tcPr>
            <w:tcW w:w="1805" w:type="dxa"/>
          </w:tcPr>
          <w:p w14:paraId="2938D9B4" w14:textId="683C8384"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 xml:space="preserve">11 </w:t>
            </w:r>
          </w:p>
        </w:tc>
      </w:tr>
      <w:tr w:rsidR="008453B0" w14:paraId="0205FD65" w14:textId="77777777" w:rsidTr="002A4C2D">
        <w:tc>
          <w:tcPr>
            <w:tcW w:w="2250" w:type="dxa"/>
          </w:tcPr>
          <w:p w14:paraId="07D3FBA0" w14:textId="4D230113" w:rsidR="008453B0" w:rsidRDefault="008453B0"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610" w:type="dxa"/>
          </w:tcPr>
          <w:p w14:paraId="6A68CBE4" w14:textId="53F88EE8" w:rsidR="008453B0" w:rsidRDefault="008453B0"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no.14 added</w:t>
            </w:r>
          </w:p>
        </w:tc>
        <w:tc>
          <w:tcPr>
            <w:tcW w:w="2515" w:type="dxa"/>
          </w:tcPr>
          <w:p w14:paraId="5162CE75" w14:textId="77777777" w:rsidR="008453B0" w:rsidRPr="002D11C9" w:rsidRDefault="008453B0" w:rsidP="007E3ECF">
            <w:pPr>
              <w:pStyle w:val="ListParagraph"/>
              <w:tabs>
                <w:tab w:val="left" w:pos="567"/>
              </w:tabs>
              <w:spacing w:line="240" w:lineRule="auto"/>
              <w:ind w:left="567" w:hanging="567"/>
              <w:rPr>
                <w:rFonts w:ascii="Times New Roman" w:hAnsi="Times New Roman"/>
                <w:b/>
                <w:sz w:val="24"/>
                <w:szCs w:val="24"/>
              </w:rPr>
            </w:pPr>
          </w:p>
        </w:tc>
        <w:tc>
          <w:tcPr>
            <w:tcW w:w="1805" w:type="dxa"/>
          </w:tcPr>
          <w:p w14:paraId="5697362B" w14:textId="6AE28F09" w:rsidR="008453B0"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12</w:t>
            </w:r>
          </w:p>
        </w:tc>
      </w:tr>
    </w:tbl>
    <w:p w14:paraId="30E7E7BB" w14:textId="77777777" w:rsidR="002D11C9" w:rsidRPr="00952293" w:rsidRDefault="002D11C9" w:rsidP="00314A11">
      <w:pPr>
        <w:pStyle w:val="ListParagraph"/>
        <w:tabs>
          <w:tab w:val="left" w:pos="567"/>
        </w:tabs>
        <w:spacing w:line="240" w:lineRule="auto"/>
        <w:ind w:left="567" w:hanging="567"/>
        <w:rPr>
          <w:rFonts w:ascii="Times New Roman" w:hAnsi="Times New Roman"/>
          <w:b/>
          <w:sz w:val="24"/>
          <w:szCs w:val="24"/>
        </w:rPr>
      </w:pPr>
    </w:p>
    <w:sectPr w:rsidR="002D11C9" w:rsidRPr="0095229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3689" w14:textId="77777777" w:rsidR="00F835AA" w:rsidRDefault="00F835AA" w:rsidP="0036287A">
      <w:pPr>
        <w:spacing w:after="0" w:line="240" w:lineRule="auto"/>
      </w:pPr>
      <w:r>
        <w:separator/>
      </w:r>
    </w:p>
  </w:endnote>
  <w:endnote w:type="continuationSeparator" w:id="0">
    <w:p w14:paraId="4AC0128E" w14:textId="77777777" w:rsidR="00F835AA" w:rsidRDefault="00F835A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FE0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E2516" w14:textId="77777777" w:rsidR="00F835AA" w:rsidRDefault="00F835AA" w:rsidP="0036287A">
      <w:pPr>
        <w:spacing w:after="0" w:line="240" w:lineRule="auto"/>
      </w:pPr>
      <w:r>
        <w:separator/>
      </w:r>
    </w:p>
  </w:footnote>
  <w:footnote w:type="continuationSeparator" w:id="0">
    <w:p w14:paraId="329F48B5" w14:textId="77777777" w:rsidR="00F835AA" w:rsidRDefault="00F835A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7A26B6E" w14:textId="77777777" w:rsidTr="00314A11">
      <w:trPr>
        <w:trHeight w:val="251"/>
      </w:trPr>
      <w:tc>
        <w:tcPr>
          <w:tcW w:w="1702" w:type="dxa"/>
          <w:vMerge w:val="restart"/>
          <w:vAlign w:val="center"/>
        </w:tcPr>
        <w:p w14:paraId="1DBCE764" w14:textId="679583BD" w:rsidR="00314A11" w:rsidRPr="001B4A42" w:rsidRDefault="00CE3A98" w:rsidP="000B4EA3">
          <w:pPr>
            <w:pStyle w:val="Header"/>
            <w:ind w:hanging="108"/>
            <w:jc w:val="center"/>
          </w:pPr>
          <w:r>
            <w:rPr>
              <w:noProof/>
            </w:rPr>
            <w:drawing>
              <wp:inline distT="0" distB="0" distL="0" distR="0" wp14:anchorId="5733DBA5" wp14:editId="7D514C01">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73059E79" w14:textId="77777777" w:rsidR="00314A11" w:rsidRPr="001B4A42" w:rsidRDefault="00612EDB"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99D7C2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9B17355" w14:textId="00D7227E" w:rsidR="00314A11" w:rsidRPr="002E7889" w:rsidRDefault="001B03F5" w:rsidP="00B2555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CC0BDB">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E56940" w:rsidRPr="00E56940">
            <w:rPr>
              <w:rFonts w:ascii="Times New Roman" w:hAnsi="Times New Roman"/>
              <w:b/>
            </w:rPr>
            <w:t>08E</w:t>
          </w:r>
        </w:p>
      </w:tc>
    </w:tr>
    <w:tr w:rsidR="00314A11" w:rsidRPr="001B4A42" w14:paraId="67A9AC3A" w14:textId="77777777" w:rsidTr="00314A11">
      <w:trPr>
        <w:trHeight w:val="143"/>
      </w:trPr>
      <w:tc>
        <w:tcPr>
          <w:tcW w:w="1702" w:type="dxa"/>
          <w:vMerge/>
        </w:tcPr>
        <w:p w14:paraId="0D0035DA" w14:textId="77777777" w:rsidR="00314A11" w:rsidRPr="001B4A42" w:rsidRDefault="00314A11" w:rsidP="003F30BD">
          <w:pPr>
            <w:pStyle w:val="Header"/>
          </w:pPr>
        </w:p>
      </w:tc>
      <w:tc>
        <w:tcPr>
          <w:tcW w:w="4394" w:type="dxa"/>
        </w:tcPr>
        <w:p w14:paraId="5C1EAC5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FC6254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F91CE72" w14:textId="297E57DE" w:rsidR="00314A11" w:rsidRPr="00550080" w:rsidRDefault="00333267" w:rsidP="001F1BCB">
          <w:pPr>
            <w:pStyle w:val="Header"/>
            <w:rPr>
              <w:rFonts w:ascii="Times New Roman" w:hAnsi="Times New Roman"/>
              <w:b/>
            </w:rPr>
          </w:pPr>
          <w:r>
            <w:rPr>
              <w:rFonts w:ascii="Times New Roman" w:hAnsi="Times New Roman"/>
              <w:b/>
            </w:rPr>
            <w:t>15.07.2022</w:t>
          </w:r>
        </w:p>
      </w:tc>
    </w:tr>
    <w:tr w:rsidR="00314A11" w:rsidRPr="001B4A42" w14:paraId="0E6C6D53" w14:textId="77777777" w:rsidTr="00314A11">
      <w:trPr>
        <w:trHeight w:val="143"/>
      </w:trPr>
      <w:tc>
        <w:tcPr>
          <w:tcW w:w="1702" w:type="dxa"/>
          <w:vMerge/>
        </w:tcPr>
        <w:p w14:paraId="73410B7A" w14:textId="77777777" w:rsidR="00314A11" w:rsidRPr="001B4A42" w:rsidRDefault="00314A11" w:rsidP="003F30BD">
          <w:pPr>
            <w:pStyle w:val="Header"/>
          </w:pPr>
        </w:p>
      </w:tc>
      <w:tc>
        <w:tcPr>
          <w:tcW w:w="4394" w:type="dxa"/>
          <w:vMerge w:val="restart"/>
          <w:vAlign w:val="center"/>
        </w:tcPr>
        <w:p w14:paraId="2162426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90759" w:rsidRPr="00790759">
            <w:rPr>
              <w:rFonts w:ascii="Times New Roman" w:hAnsi="Times New Roman"/>
              <w:b/>
            </w:rPr>
            <w:t>Slag Granulation (BF1 &amp; BF2)</w:t>
          </w:r>
        </w:p>
      </w:tc>
      <w:tc>
        <w:tcPr>
          <w:tcW w:w="1701" w:type="dxa"/>
        </w:tcPr>
        <w:p w14:paraId="519B3A3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B156264" w14:textId="13CDC419" w:rsidR="00314A11" w:rsidRPr="002E7889" w:rsidRDefault="00333267" w:rsidP="001B3F1A">
          <w:pPr>
            <w:pStyle w:val="Header"/>
            <w:rPr>
              <w:rFonts w:ascii="Times New Roman" w:hAnsi="Times New Roman"/>
              <w:b/>
            </w:rPr>
          </w:pPr>
          <w:r>
            <w:rPr>
              <w:rFonts w:ascii="Times New Roman" w:hAnsi="Times New Roman"/>
              <w:b/>
            </w:rPr>
            <w:t>12</w:t>
          </w:r>
        </w:p>
      </w:tc>
    </w:tr>
    <w:tr w:rsidR="00314A11" w:rsidRPr="001B4A42" w14:paraId="3171DC43" w14:textId="77777777" w:rsidTr="00314A11">
      <w:trPr>
        <w:trHeight w:val="143"/>
      </w:trPr>
      <w:tc>
        <w:tcPr>
          <w:tcW w:w="1702" w:type="dxa"/>
          <w:vMerge/>
        </w:tcPr>
        <w:p w14:paraId="70AAB834" w14:textId="77777777" w:rsidR="00314A11" w:rsidRPr="001B4A42" w:rsidRDefault="00314A11" w:rsidP="003F30BD">
          <w:pPr>
            <w:pStyle w:val="Header"/>
          </w:pPr>
        </w:p>
      </w:tc>
      <w:tc>
        <w:tcPr>
          <w:tcW w:w="4394" w:type="dxa"/>
          <w:vMerge/>
        </w:tcPr>
        <w:p w14:paraId="6069A5CA" w14:textId="77777777" w:rsidR="00314A11" w:rsidRPr="001B4A42" w:rsidRDefault="00314A11" w:rsidP="003F30BD">
          <w:pPr>
            <w:pStyle w:val="Header"/>
            <w:jc w:val="center"/>
            <w:rPr>
              <w:rFonts w:ascii="Times New Roman" w:hAnsi="Times New Roman"/>
              <w:b/>
            </w:rPr>
          </w:pPr>
        </w:p>
      </w:tc>
      <w:tc>
        <w:tcPr>
          <w:tcW w:w="1701" w:type="dxa"/>
        </w:tcPr>
        <w:p w14:paraId="500A1CC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F0016A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A3F7E">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A3F7E">
            <w:rPr>
              <w:rFonts w:ascii="Times New Roman" w:hAnsi="Times New Roman"/>
              <w:b/>
              <w:noProof/>
            </w:rPr>
            <w:t>3</w:t>
          </w:r>
          <w:r w:rsidRPr="002E7889">
            <w:rPr>
              <w:rFonts w:ascii="Times New Roman" w:hAnsi="Times New Roman"/>
              <w:b/>
            </w:rPr>
            <w:fldChar w:fldCharType="end"/>
          </w:r>
        </w:p>
      </w:tc>
    </w:tr>
  </w:tbl>
  <w:p w14:paraId="781BB6C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15A3"/>
    <w:multiLevelType w:val="singleLevel"/>
    <w:tmpl w:val="754E9782"/>
    <w:lvl w:ilvl="0">
      <w:start w:val="1"/>
      <w:numFmt w:val="decimal"/>
      <w:lvlText w:val="%1."/>
      <w:lvlJc w:val="left"/>
      <w:pPr>
        <w:tabs>
          <w:tab w:val="num" w:pos="360"/>
        </w:tabs>
        <w:ind w:left="360" w:hanging="360"/>
      </w:pPr>
      <w:rPr>
        <w:rFonts w:hint="default"/>
        <w:b w:val="0"/>
      </w:rPr>
    </w:lvl>
  </w:abstractNum>
  <w:abstractNum w:abstractNumId="1" w15:restartNumberingAfterBreak="0">
    <w:nsid w:val="3034688F"/>
    <w:multiLevelType w:val="hybridMultilevel"/>
    <w:tmpl w:val="39F4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3" w15:restartNumberingAfterBreak="0">
    <w:nsid w:val="3C401319"/>
    <w:multiLevelType w:val="hybridMultilevel"/>
    <w:tmpl w:val="08A865AA"/>
    <w:lvl w:ilvl="0" w:tplc="1A2C73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0997CE3"/>
    <w:multiLevelType w:val="hybridMultilevel"/>
    <w:tmpl w:val="BB228404"/>
    <w:lvl w:ilvl="0" w:tplc="754E9782">
      <w:start w:val="1"/>
      <w:numFmt w:val="decimal"/>
      <w:lvlText w:val="%1."/>
      <w:lvlJc w:val="left"/>
      <w:pPr>
        <w:tabs>
          <w:tab w:val="num" w:pos="450"/>
        </w:tabs>
        <w:ind w:left="450" w:hanging="360"/>
      </w:pPr>
      <w:rPr>
        <w:rFonts w:hint="default"/>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 w15:restartNumberingAfterBreak="0">
    <w:nsid w:val="7C755879"/>
    <w:multiLevelType w:val="hybridMultilevel"/>
    <w:tmpl w:val="8E30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852193">
    <w:abstractNumId w:val="2"/>
  </w:num>
  <w:num w:numId="2" w16cid:durableId="574096196">
    <w:abstractNumId w:val="0"/>
  </w:num>
  <w:num w:numId="3" w16cid:durableId="1738943423">
    <w:abstractNumId w:val="4"/>
  </w:num>
  <w:num w:numId="4" w16cid:durableId="1919746759">
    <w:abstractNumId w:val="1"/>
  </w:num>
  <w:num w:numId="5" w16cid:durableId="901142149">
    <w:abstractNumId w:val="5"/>
  </w:num>
  <w:num w:numId="6" w16cid:durableId="1202669702">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1-5-21-1933485140-791539629-772073404-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094C"/>
    <w:rsid w:val="000028E9"/>
    <w:rsid w:val="0000778D"/>
    <w:rsid w:val="00011950"/>
    <w:rsid w:val="00013488"/>
    <w:rsid w:val="0003432F"/>
    <w:rsid w:val="00040E3D"/>
    <w:rsid w:val="00042ED0"/>
    <w:rsid w:val="0004672C"/>
    <w:rsid w:val="000507C5"/>
    <w:rsid w:val="00054137"/>
    <w:rsid w:val="00056BB9"/>
    <w:rsid w:val="00070813"/>
    <w:rsid w:val="00080DE6"/>
    <w:rsid w:val="00094109"/>
    <w:rsid w:val="00096543"/>
    <w:rsid w:val="000B1E7D"/>
    <w:rsid w:val="000B2820"/>
    <w:rsid w:val="000B4EA3"/>
    <w:rsid w:val="000B6B3F"/>
    <w:rsid w:val="000D428B"/>
    <w:rsid w:val="000E4E6C"/>
    <w:rsid w:val="000F4705"/>
    <w:rsid w:val="000F5195"/>
    <w:rsid w:val="000F6633"/>
    <w:rsid w:val="00107221"/>
    <w:rsid w:val="00126E92"/>
    <w:rsid w:val="00135E34"/>
    <w:rsid w:val="00145919"/>
    <w:rsid w:val="001560B1"/>
    <w:rsid w:val="00162B88"/>
    <w:rsid w:val="00172225"/>
    <w:rsid w:val="00173255"/>
    <w:rsid w:val="00174AAA"/>
    <w:rsid w:val="001753A1"/>
    <w:rsid w:val="0018029F"/>
    <w:rsid w:val="00180982"/>
    <w:rsid w:val="00182131"/>
    <w:rsid w:val="00182DBA"/>
    <w:rsid w:val="00182F82"/>
    <w:rsid w:val="001854B6"/>
    <w:rsid w:val="001A1398"/>
    <w:rsid w:val="001A280C"/>
    <w:rsid w:val="001A78A2"/>
    <w:rsid w:val="001B03F5"/>
    <w:rsid w:val="001B21B7"/>
    <w:rsid w:val="001B3F1A"/>
    <w:rsid w:val="001B4A42"/>
    <w:rsid w:val="001B5D11"/>
    <w:rsid w:val="001C0E7E"/>
    <w:rsid w:val="001E025D"/>
    <w:rsid w:val="001F1BCB"/>
    <w:rsid w:val="002113B2"/>
    <w:rsid w:val="00212B0B"/>
    <w:rsid w:val="00213467"/>
    <w:rsid w:val="00233524"/>
    <w:rsid w:val="0023499B"/>
    <w:rsid w:val="00235C88"/>
    <w:rsid w:val="00241BB7"/>
    <w:rsid w:val="00256539"/>
    <w:rsid w:val="00261044"/>
    <w:rsid w:val="00271BAF"/>
    <w:rsid w:val="00281C74"/>
    <w:rsid w:val="00283E16"/>
    <w:rsid w:val="00290DF6"/>
    <w:rsid w:val="002A4742"/>
    <w:rsid w:val="002A4C2D"/>
    <w:rsid w:val="002B2F77"/>
    <w:rsid w:val="002B54E5"/>
    <w:rsid w:val="002C4D35"/>
    <w:rsid w:val="002C795B"/>
    <w:rsid w:val="002D11C9"/>
    <w:rsid w:val="002D4D2B"/>
    <w:rsid w:val="002D5A01"/>
    <w:rsid w:val="002E7889"/>
    <w:rsid w:val="002F51EE"/>
    <w:rsid w:val="002F7E19"/>
    <w:rsid w:val="00304DE6"/>
    <w:rsid w:val="0030597A"/>
    <w:rsid w:val="00314A11"/>
    <w:rsid w:val="00333267"/>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2164"/>
    <w:rsid w:val="00410F79"/>
    <w:rsid w:val="00421C5F"/>
    <w:rsid w:val="00425515"/>
    <w:rsid w:val="00427E47"/>
    <w:rsid w:val="00435C29"/>
    <w:rsid w:val="00437E38"/>
    <w:rsid w:val="00446F1F"/>
    <w:rsid w:val="00450E2A"/>
    <w:rsid w:val="00454829"/>
    <w:rsid w:val="004A0851"/>
    <w:rsid w:val="004A525E"/>
    <w:rsid w:val="004A6BDF"/>
    <w:rsid w:val="004A7E0E"/>
    <w:rsid w:val="004B08DA"/>
    <w:rsid w:val="004B0E5D"/>
    <w:rsid w:val="004C4123"/>
    <w:rsid w:val="004D1A21"/>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15FB"/>
    <w:rsid w:val="0058179F"/>
    <w:rsid w:val="00583DF7"/>
    <w:rsid w:val="00586E33"/>
    <w:rsid w:val="005871FF"/>
    <w:rsid w:val="00587D0A"/>
    <w:rsid w:val="00587DC4"/>
    <w:rsid w:val="00594697"/>
    <w:rsid w:val="005A0852"/>
    <w:rsid w:val="005A1FB6"/>
    <w:rsid w:val="005C3245"/>
    <w:rsid w:val="005C4234"/>
    <w:rsid w:val="005D436D"/>
    <w:rsid w:val="005D59AB"/>
    <w:rsid w:val="005E1D4D"/>
    <w:rsid w:val="005E6E8C"/>
    <w:rsid w:val="005F1195"/>
    <w:rsid w:val="005F244F"/>
    <w:rsid w:val="005F476C"/>
    <w:rsid w:val="005F5011"/>
    <w:rsid w:val="00603BBF"/>
    <w:rsid w:val="00611FB8"/>
    <w:rsid w:val="00612EDB"/>
    <w:rsid w:val="00623DC5"/>
    <w:rsid w:val="00636E54"/>
    <w:rsid w:val="006545C9"/>
    <w:rsid w:val="006562AA"/>
    <w:rsid w:val="00667DAD"/>
    <w:rsid w:val="00676577"/>
    <w:rsid w:val="00684AFE"/>
    <w:rsid w:val="006868A6"/>
    <w:rsid w:val="006A4AED"/>
    <w:rsid w:val="006A5A97"/>
    <w:rsid w:val="006B2E3D"/>
    <w:rsid w:val="006B2F04"/>
    <w:rsid w:val="006C3D3D"/>
    <w:rsid w:val="006D0CA9"/>
    <w:rsid w:val="006D7CF2"/>
    <w:rsid w:val="006E64E5"/>
    <w:rsid w:val="006F3C6B"/>
    <w:rsid w:val="006F3D6B"/>
    <w:rsid w:val="0070334E"/>
    <w:rsid w:val="0070550E"/>
    <w:rsid w:val="0074260E"/>
    <w:rsid w:val="00760E87"/>
    <w:rsid w:val="0076462F"/>
    <w:rsid w:val="00764EC8"/>
    <w:rsid w:val="00774594"/>
    <w:rsid w:val="0077479B"/>
    <w:rsid w:val="0077498C"/>
    <w:rsid w:val="00775710"/>
    <w:rsid w:val="00780603"/>
    <w:rsid w:val="00783164"/>
    <w:rsid w:val="00783676"/>
    <w:rsid w:val="00784F70"/>
    <w:rsid w:val="00790759"/>
    <w:rsid w:val="00792636"/>
    <w:rsid w:val="007A2DF2"/>
    <w:rsid w:val="007C3411"/>
    <w:rsid w:val="007D4636"/>
    <w:rsid w:val="007E3ECF"/>
    <w:rsid w:val="007E45E9"/>
    <w:rsid w:val="007E729E"/>
    <w:rsid w:val="007F38E3"/>
    <w:rsid w:val="007F4B98"/>
    <w:rsid w:val="007F5A73"/>
    <w:rsid w:val="008053DD"/>
    <w:rsid w:val="008055C6"/>
    <w:rsid w:val="00817C7F"/>
    <w:rsid w:val="00835BA2"/>
    <w:rsid w:val="00842F0E"/>
    <w:rsid w:val="008453B0"/>
    <w:rsid w:val="00847F5A"/>
    <w:rsid w:val="00862B60"/>
    <w:rsid w:val="0086757C"/>
    <w:rsid w:val="0087258E"/>
    <w:rsid w:val="00875AEB"/>
    <w:rsid w:val="00880116"/>
    <w:rsid w:val="00880722"/>
    <w:rsid w:val="00880EAB"/>
    <w:rsid w:val="00893C0B"/>
    <w:rsid w:val="00895912"/>
    <w:rsid w:val="008A4AF0"/>
    <w:rsid w:val="008B29E1"/>
    <w:rsid w:val="008B3AB2"/>
    <w:rsid w:val="008C6013"/>
    <w:rsid w:val="008D3AF0"/>
    <w:rsid w:val="008E5D61"/>
    <w:rsid w:val="008F0F70"/>
    <w:rsid w:val="00915013"/>
    <w:rsid w:val="00926967"/>
    <w:rsid w:val="009304D4"/>
    <w:rsid w:val="00934689"/>
    <w:rsid w:val="00935381"/>
    <w:rsid w:val="009359B4"/>
    <w:rsid w:val="00941E2D"/>
    <w:rsid w:val="00952293"/>
    <w:rsid w:val="009532E4"/>
    <w:rsid w:val="00962136"/>
    <w:rsid w:val="0096703D"/>
    <w:rsid w:val="00970FA4"/>
    <w:rsid w:val="00970FFB"/>
    <w:rsid w:val="00975C88"/>
    <w:rsid w:val="00977AA7"/>
    <w:rsid w:val="00980FC7"/>
    <w:rsid w:val="009846F0"/>
    <w:rsid w:val="00984DA5"/>
    <w:rsid w:val="00996860"/>
    <w:rsid w:val="009C1CE2"/>
    <w:rsid w:val="009C2D3C"/>
    <w:rsid w:val="009D1C9B"/>
    <w:rsid w:val="009D2CED"/>
    <w:rsid w:val="009E296D"/>
    <w:rsid w:val="009E5F19"/>
    <w:rsid w:val="009F1874"/>
    <w:rsid w:val="009F395E"/>
    <w:rsid w:val="009F6CF4"/>
    <w:rsid w:val="00A15D03"/>
    <w:rsid w:val="00A2079D"/>
    <w:rsid w:val="00A23818"/>
    <w:rsid w:val="00A37D0F"/>
    <w:rsid w:val="00A41452"/>
    <w:rsid w:val="00A45D18"/>
    <w:rsid w:val="00A506BA"/>
    <w:rsid w:val="00A51C84"/>
    <w:rsid w:val="00A5482D"/>
    <w:rsid w:val="00A60A96"/>
    <w:rsid w:val="00A66818"/>
    <w:rsid w:val="00A77874"/>
    <w:rsid w:val="00A851D0"/>
    <w:rsid w:val="00AB1375"/>
    <w:rsid w:val="00AB1C68"/>
    <w:rsid w:val="00AC09FE"/>
    <w:rsid w:val="00AC3C73"/>
    <w:rsid w:val="00AD1315"/>
    <w:rsid w:val="00AD2669"/>
    <w:rsid w:val="00AD438C"/>
    <w:rsid w:val="00AF24E3"/>
    <w:rsid w:val="00B04D1D"/>
    <w:rsid w:val="00B06D41"/>
    <w:rsid w:val="00B16E23"/>
    <w:rsid w:val="00B171CE"/>
    <w:rsid w:val="00B25557"/>
    <w:rsid w:val="00B31114"/>
    <w:rsid w:val="00B4491C"/>
    <w:rsid w:val="00B45C2E"/>
    <w:rsid w:val="00B467D6"/>
    <w:rsid w:val="00B80FF3"/>
    <w:rsid w:val="00B9260F"/>
    <w:rsid w:val="00B93C91"/>
    <w:rsid w:val="00B94D7B"/>
    <w:rsid w:val="00BA078B"/>
    <w:rsid w:val="00BA2F90"/>
    <w:rsid w:val="00BA3126"/>
    <w:rsid w:val="00BA3F7E"/>
    <w:rsid w:val="00BA7336"/>
    <w:rsid w:val="00BB1C50"/>
    <w:rsid w:val="00BB43A2"/>
    <w:rsid w:val="00BB7C42"/>
    <w:rsid w:val="00BC100C"/>
    <w:rsid w:val="00BC35C0"/>
    <w:rsid w:val="00BD6C5B"/>
    <w:rsid w:val="00BD7B17"/>
    <w:rsid w:val="00BE64F7"/>
    <w:rsid w:val="00BF0CC7"/>
    <w:rsid w:val="00BF7E7B"/>
    <w:rsid w:val="00C05F98"/>
    <w:rsid w:val="00C1460A"/>
    <w:rsid w:val="00C20F8C"/>
    <w:rsid w:val="00C22CD7"/>
    <w:rsid w:val="00C41BE2"/>
    <w:rsid w:val="00C42673"/>
    <w:rsid w:val="00C5314A"/>
    <w:rsid w:val="00C56A1E"/>
    <w:rsid w:val="00C67B70"/>
    <w:rsid w:val="00C70B3F"/>
    <w:rsid w:val="00C82BBA"/>
    <w:rsid w:val="00C877A8"/>
    <w:rsid w:val="00C90B17"/>
    <w:rsid w:val="00CA1F02"/>
    <w:rsid w:val="00CA6FEA"/>
    <w:rsid w:val="00CB0B9A"/>
    <w:rsid w:val="00CC0BDB"/>
    <w:rsid w:val="00CC457F"/>
    <w:rsid w:val="00CD32DD"/>
    <w:rsid w:val="00CE3A98"/>
    <w:rsid w:val="00CE4E43"/>
    <w:rsid w:val="00CE663D"/>
    <w:rsid w:val="00CF1F66"/>
    <w:rsid w:val="00CF5F2D"/>
    <w:rsid w:val="00D00594"/>
    <w:rsid w:val="00D119B6"/>
    <w:rsid w:val="00D1438A"/>
    <w:rsid w:val="00D14DDA"/>
    <w:rsid w:val="00D332DF"/>
    <w:rsid w:val="00D57BEF"/>
    <w:rsid w:val="00D72D0E"/>
    <w:rsid w:val="00D779C6"/>
    <w:rsid w:val="00D84E9B"/>
    <w:rsid w:val="00D92675"/>
    <w:rsid w:val="00D948FC"/>
    <w:rsid w:val="00DA0EBD"/>
    <w:rsid w:val="00DB5EDD"/>
    <w:rsid w:val="00DC5201"/>
    <w:rsid w:val="00DC5863"/>
    <w:rsid w:val="00DD3AEE"/>
    <w:rsid w:val="00DD76B3"/>
    <w:rsid w:val="00E0153A"/>
    <w:rsid w:val="00E12892"/>
    <w:rsid w:val="00E2148F"/>
    <w:rsid w:val="00E33B43"/>
    <w:rsid w:val="00E35142"/>
    <w:rsid w:val="00E36E34"/>
    <w:rsid w:val="00E51316"/>
    <w:rsid w:val="00E56940"/>
    <w:rsid w:val="00E62BCD"/>
    <w:rsid w:val="00E62FC7"/>
    <w:rsid w:val="00E668D7"/>
    <w:rsid w:val="00E77A52"/>
    <w:rsid w:val="00E80860"/>
    <w:rsid w:val="00E92A83"/>
    <w:rsid w:val="00E96A11"/>
    <w:rsid w:val="00EB337F"/>
    <w:rsid w:val="00EB450D"/>
    <w:rsid w:val="00EB70B4"/>
    <w:rsid w:val="00EC4612"/>
    <w:rsid w:val="00ED48D2"/>
    <w:rsid w:val="00ED5182"/>
    <w:rsid w:val="00ED6A4C"/>
    <w:rsid w:val="00ED7BE0"/>
    <w:rsid w:val="00ED7C07"/>
    <w:rsid w:val="00EE0FB6"/>
    <w:rsid w:val="00F04A74"/>
    <w:rsid w:val="00F124A7"/>
    <w:rsid w:val="00F14E37"/>
    <w:rsid w:val="00F2199F"/>
    <w:rsid w:val="00F23F5C"/>
    <w:rsid w:val="00F24EE3"/>
    <w:rsid w:val="00F45C75"/>
    <w:rsid w:val="00F5486C"/>
    <w:rsid w:val="00F71A27"/>
    <w:rsid w:val="00F7339F"/>
    <w:rsid w:val="00F80D04"/>
    <w:rsid w:val="00F835AA"/>
    <w:rsid w:val="00F90E49"/>
    <w:rsid w:val="00F935C3"/>
    <w:rsid w:val="00FA0A8E"/>
    <w:rsid w:val="00FA664D"/>
    <w:rsid w:val="00FA69D7"/>
    <w:rsid w:val="00FA734D"/>
    <w:rsid w:val="00FA7643"/>
    <w:rsid w:val="00FC18BC"/>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E243"/>
  <w15:docId w15:val="{C8BACCB3-7C91-4E99-86F9-B2AA933E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790759"/>
    <w:pPr>
      <w:tabs>
        <w:tab w:val="left" w:pos="720"/>
        <w:tab w:val="left" w:pos="1800"/>
      </w:tabs>
      <w:suppressAutoHyphens/>
      <w:spacing w:after="0" w:line="240" w:lineRule="auto"/>
      <w:jc w:val="both"/>
    </w:pPr>
    <w:rPr>
      <w:rFonts w:ascii="Times New Roman" w:hAnsi="Times New Roman"/>
      <w:sz w:val="24"/>
      <w:szCs w:val="20"/>
    </w:rPr>
  </w:style>
  <w:style w:type="character" w:styleId="CommentReference">
    <w:name w:val="annotation reference"/>
    <w:basedOn w:val="DefaultParagraphFont"/>
    <w:uiPriority w:val="99"/>
    <w:semiHidden/>
    <w:unhideWhenUsed/>
    <w:rsid w:val="005C3245"/>
    <w:rPr>
      <w:sz w:val="16"/>
      <w:szCs w:val="16"/>
    </w:rPr>
  </w:style>
  <w:style w:type="paragraph" w:styleId="CommentText">
    <w:name w:val="annotation text"/>
    <w:basedOn w:val="Normal"/>
    <w:link w:val="CommentTextChar"/>
    <w:uiPriority w:val="99"/>
    <w:semiHidden/>
    <w:unhideWhenUsed/>
    <w:rsid w:val="005C3245"/>
    <w:pPr>
      <w:spacing w:line="240" w:lineRule="auto"/>
    </w:pPr>
    <w:rPr>
      <w:sz w:val="20"/>
      <w:szCs w:val="20"/>
    </w:rPr>
  </w:style>
  <w:style w:type="character" w:customStyle="1" w:styleId="CommentTextChar">
    <w:name w:val="Comment Text Char"/>
    <w:basedOn w:val="DefaultParagraphFont"/>
    <w:link w:val="CommentText"/>
    <w:uiPriority w:val="99"/>
    <w:semiHidden/>
    <w:rsid w:val="005C3245"/>
    <w:rPr>
      <w:lang w:val="en-US" w:eastAsia="en-US"/>
    </w:rPr>
  </w:style>
  <w:style w:type="paragraph" w:styleId="CommentSubject">
    <w:name w:val="annotation subject"/>
    <w:basedOn w:val="CommentText"/>
    <w:next w:val="CommentText"/>
    <w:link w:val="CommentSubjectChar"/>
    <w:uiPriority w:val="99"/>
    <w:semiHidden/>
    <w:unhideWhenUsed/>
    <w:rsid w:val="005C3245"/>
    <w:rPr>
      <w:b/>
      <w:bCs/>
    </w:rPr>
  </w:style>
  <w:style w:type="character" w:customStyle="1" w:styleId="CommentSubjectChar">
    <w:name w:val="Comment Subject Char"/>
    <w:basedOn w:val="CommentTextChar"/>
    <w:link w:val="CommentSubject"/>
    <w:uiPriority w:val="99"/>
    <w:semiHidden/>
    <w:rsid w:val="005C3245"/>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1387">
      <w:bodyDiv w:val="1"/>
      <w:marLeft w:val="0"/>
      <w:marRight w:val="0"/>
      <w:marTop w:val="0"/>
      <w:marBottom w:val="0"/>
      <w:divBdr>
        <w:top w:val="none" w:sz="0" w:space="0" w:color="auto"/>
        <w:left w:val="none" w:sz="0" w:space="0" w:color="auto"/>
        <w:bottom w:val="none" w:sz="0" w:space="0" w:color="auto"/>
        <w:right w:val="none" w:sz="0" w:space="0" w:color="auto"/>
      </w:divBdr>
    </w:div>
    <w:div w:id="1391920500">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31267053">
      <w:bodyDiv w:val="1"/>
      <w:marLeft w:val="0"/>
      <w:marRight w:val="0"/>
      <w:marTop w:val="0"/>
      <w:marBottom w:val="0"/>
      <w:divBdr>
        <w:top w:val="none" w:sz="0" w:space="0" w:color="auto"/>
        <w:left w:val="none" w:sz="0" w:space="0" w:color="auto"/>
        <w:bottom w:val="none" w:sz="0" w:space="0" w:color="auto"/>
        <w:right w:val="none" w:sz="0" w:space="0" w:color="auto"/>
      </w:divBdr>
    </w:div>
    <w:div w:id="17637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BC72B0-BE81-48D6-9FD1-49FD8963003A}">
  <ds:schemaRefs>
    <ds:schemaRef ds:uri="http://schemas.openxmlformats.org/officeDocument/2006/bibliography"/>
  </ds:schemaRefs>
</ds:datastoreItem>
</file>

<file path=customXml/itemProps2.xml><?xml version="1.0" encoding="utf-8"?>
<ds:datastoreItem xmlns:ds="http://schemas.openxmlformats.org/officeDocument/2006/customXml" ds:itemID="{42F530DD-E041-4C65-9780-1E259E97E054}"/>
</file>

<file path=customXml/itemProps3.xml><?xml version="1.0" encoding="utf-8"?>
<ds:datastoreItem xmlns:ds="http://schemas.openxmlformats.org/officeDocument/2006/customXml" ds:itemID="{FDC6E267-86D4-447A-8EF0-64203517F801}"/>
</file>

<file path=customXml/itemProps4.xml><?xml version="1.0" encoding="utf-8"?>
<ds:datastoreItem xmlns:ds="http://schemas.openxmlformats.org/officeDocument/2006/customXml" ds:itemID="{D9DCB50D-5476-4955-B449-800374FD9245}"/>
</file>

<file path=docProps/app.xml><?xml version="1.0" encoding="utf-8"?>
<Properties xmlns="http://schemas.openxmlformats.org/officeDocument/2006/extended-properties" xmlns:vt="http://schemas.openxmlformats.org/officeDocument/2006/docPropsVTypes">
  <Template>Normal</Template>
  <TotalTime>126</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44</cp:revision>
  <cp:lastPrinted>2022-01-29T11:26:00Z</cp:lastPrinted>
  <dcterms:created xsi:type="dcterms:W3CDTF">2019-11-28T09:41:00Z</dcterms:created>
  <dcterms:modified xsi:type="dcterms:W3CDTF">2023-04-25T06:27:00Z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944600</vt:r8>
  </property>
  <property fmtid="{D5CDD505-2E9C-101B-9397-08002B2CF9AE}" pid="4" name="_ExtendedDescription">
    <vt:lpwstr/>
  </property>
</Properties>
</file>