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647F" w14:textId="77777777" w:rsidR="007E45E9" w:rsidRPr="00AD5B29" w:rsidRDefault="007E45E9" w:rsidP="007E45E9">
      <w:pPr>
        <w:spacing w:after="0" w:line="240" w:lineRule="auto"/>
        <w:jc w:val="center"/>
        <w:rPr>
          <w:rFonts w:ascii="Times New Roman" w:hAnsi="Times New Roman"/>
          <w:u w:val="single"/>
        </w:rPr>
      </w:pPr>
    </w:p>
    <w:p w14:paraId="00120F64" w14:textId="77777777" w:rsidR="0070550E" w:rsidRPr="00AD5B29" w:rsidRDefault="00BD6C5B" w:rsidP="00314A11">
      <w:pPr>
        <w:spacing w:line="240" w:lineRule="auto"/>
        <w:jc w:val="center"/>
        <w:rPr>
          <w:rFonts w:ascii="Times New Roman" w:hAnsi="Times New Roman"/>
          <w:b/>
          <w:u w:val="single"/>
        </w:rPr>
      </w:pPr>
      <w:r w:rsidRPr="00AD5B29">
        <w:rPr>
          <w:rFonts w:ascii="Times New Roman" w:hAnsi="Times New Roman"/>
          <w:b/>
          <w:u w:val="single"/>
        </w:rPr>
        <w:t>WORK INSTRUCTION</w:t>
      </w:r>
      <w:r w:rsidR="009D1C9B" w:rsidRPr="00AD5B29">
        <w:rPr>
          <w:rFonts w:ascii="Times New Roman" w:hAnsi="Times New Roman"/>
          <w:b/>
          <w:u w:val="single"/>
        </w:rPr>
        <w:t>S</w:t>
      </w:r>
      <w:r w:rsidRPr="00AD5B29">
        <w:rPr>
          <w:rFonts w:ascii="Times New Roman" w:hAnsi="Times New Roman"/>
          <w:b/>
          <w:u w:val="single"/>
        </w:rPr>
        <w:t xml:space="preserve"> FO</w:t>
      </w:r>
      <w:r w:rsidR="00BA078B" w:rsidRPr="00AD5B29">
        <w:rPr>
          <w:rFonts w:ascii="Times New Roman" w:hAnsi="Times New Roman"/>
          <w:b/>
          <w:u w:val="single"/>
        </w:rPr>
        <w:t>R</w:t>
      </w:r>
      <w:r w:rsidR="00F92DE1" w:rsidRPr="00AD5B29">
        <w:rPr>
          <w:rFonts w:ascii="Times New Roman" w:hAnsi="Times New Roman"/>
          <w:b/>
          <w:u w:val="single"/>
        </w:rPr>
        <w:t xml:space="preserve"> EMERGENCY SHUTDOWN AND FURNACE TOP INSPECTION - I &amp; II</w:t>
      </w:r>
      <w:r w:rsidR="00BA078B" w:rsidRPr="00AD5B29">
        <w:rPr>
          <w:rFonts w:ascii="Times New Roman" w:hAnsi="Times New Roman"/>
          <w:b/>
          <w:u w:val="single"/>
        </w:rPr>
        <w:t xml:space="preserve">                                     </w:t>
      </w:r>
      <w:r w:rsidR="00F7339F" w:rsidRPr="00AD5B29">
        <w:rPr>
          <w:rFonts w:ascii="Times New Roman" w:hAnsi="Times New Roman"/>
          <w:b/>
          <w:u w:val="single"/>
        </w:rPr>
        <w:t xml:space="preserve">                                   </w:t>
      </w:r>
      <w:r w:rsidRPr="00AD5B29">
        <w:rPr>
          <w:rFonts w:ascii="Times New Roman" w:hAnsi="Times New Roman"/>
          <w:b/>
          <w:u w:val="single"/>
        </w:rPr>
        <w:t xml:space="preserve"> </w:t>
      </w:r>
      <w:r w:rsidR="00F7339F" w:rsidRPr="00AD5B29">
        <w:rPr>
          <w:rFonts w:ascii="Times New Roman" w:hAnsi="Times New Roman"/>
          <w:b/>
          <w:u w:val="single"/>
        </w:rPr>
        <w:t xml:space="preserve">        </w:t>
      </w:r>
    </w:p>
    <w:p w14:paraId="4FE52C18" w14:textId="77777777" w:rsidR="000E4E6C" w:rsidRPr="00AD5B29" w:rsidRDefault="00396915" w:rsidP="00314A11">
      <w:pPr>
        <w:spacing w:line="240" w:lineRule="auto"/>
        <w:jc w:val="both"/>
        <w:rPr>
          <w:rFonts w:ascii="Times New Roman" w:hAnsi="Times New Roman"/>
        </w:rPr>
      </w:pPr>
      <w:r w:rsidRPr="00AD5B29">
        <w:rPr>
          <w:rFonts w:ascii="Times New Roman" w:hAnsi="Times New Roman"/>
          <w:u w:val="single"/>
        </w:rPr>
        <w:t>Responsibility</w:t>
      </w:r>
      <w:r w:rsidRPr="00AD5B29">
        <w:rPr>
          <w:rFonts w:ascii="Times New Roman" w:hAnsi="Times New Roman"/>
        </w:rPr>
        <w:t>:</w:t>
      </w:r>
      <w:r w:rsidR="001A1398" w:rsidRPr="00AD5B29">
        <w:rPr>
          <w:rFonts w:ascii="Times New Roman" w:hAnsi="Times New Roman"/>
        </w:rPr>
        <w:t xml:space="preserve"> </w:t>
      </w:r>
      <w:r w:rsidR="00F92DE1" w:rsidRPr="00AD5B29">
        <w:rPr>
          <w:rFonts w:ascii="Times New Roman" w:hAnsi="Times New Roman"/>
        </w:rPr>
        <w:t>Shift Superintendent</w:t>
      </w:r>
    </w:p>
    <w:p w14:paraId="25D97A7A" w14:textId="77777777" w:rsidR="00F92DE1" w:rsidRPr="00AD5B29" w:rsidRDefault="00F92DE1" w:rsidP="00F92DE1">
      <w:pPr>
        <w:spacing w:line="240" w:lineRule="auto"/>
        <w:jc w:val="both"/>
        <w:rPr>
          <w:rFonts w:ascii="Times New Roman" w:hAnsi="Times New Roman"/>
        </w:rPr>
      </w:pPr>
      <w:r w:rsidRPr="00AD5B29">
        <w:rPr>
          <w:rFonts w:ascii="Times New Roman" w:hAnsi="Times New Roman"/>
        </w:rPr>
        <w:t>PROCEDURE FOR SHUTDOWN OF FURNACE NO. I</w:t>
      </w:r>
    </w:p>
    <w:p w14:paraId="233C4EB3" w14:textId="77777777" w:rsidR="00F92DE1" w:rsidRPr="00AD5B29" w:rsidRDefault="00F92DE1" w:rsidP="00F92DE1">
      <w:pPr>
        <w:spacing w:line="240" w:lineRule="auto"/>
        <w:jc w:val="both"/>
        <w:rPr>
          <w:rFonts w:ascii="Times New Roman" w:hAnsi="Times New Roman"/>
          <w:b/>
        </w:rPr>
      </w:pPr>
      <w:r w:rsidRPr="00AD5B29">
        <w:rPr>
          <w:rFonts w:ascii="Times New Roman" w:hAnsi="Times New Roman"/>
          <w:b/>
        </w:rPr>
        <w:t xml:space="preserve">Identified Hazards: </w:t>
      </w:r>
    </w:p>
    <w:p w14:paraId="5BA3DB3A" w14:textId="77777777" w:rsidR="008649D2" w:rsidRPr="00957946" w:rsidRDefault="008649D2" w:rsidP="008649D2">
      <w:pPr>
        <w:pStyle w:val="WW-BodyText2"/>
        <w:numPr>
          <w:ilvl w:val="0"/>
          <w:numId w:val="48"/>
        </w:numPr>
        <w:spacing w:before="3" w:line="340" w:lineRule="atLeast"/>
        <w:jc w:val="left"/>
        <w:rPr>
          <w:rFonts w:ascii="Cambria" w:hAnsi="Cambria"/>
          <w:snapToGrid w:val="0"/>
        </w:rPr>
      </w:pPr>
      <w:r>
        <w:rPr>
          <w:rFonts w:ascii="Cambria" w:hAnsi="Cambria"/>
          <w:snapToGrid w:val="0"/>
        </w:rPr>
        <w:t xml:space="preserve">BF </w:t>
      </w:r>
      <w:r w:rsidRPr="00957946">
        <w:rPr>
          <w:rFonts w:ascii="Cambria" w:hAnsi="Cambria"/>
          <w:snapToGrid w:val="0"/>
        </w:rPr>
        <w:t>Gas leakage (gas poisoning)</w:t>
      </w:r>
    </w:p>
    <w:p w14:paraId="381E34BC" w14:textId="77777777" w:rsidR="008649D2" w:rsidRPr="00957946" w:rsidRDefault="008649D2" w:rsidP="008649D2">
      <w:pPr>
        <w:pStyle w:val="WW-BodyText2"/>
        <w:numPr>
          <w:ilvl w:val="0"/>
          <w:numId w:val="48"/>
        </w:numPr>
        <w:spacing w:before="3" w:line="340" w:lineRule="atLeast"/>
        <w:jc w:val="left"/>
        <w:rPr>
          <w:rFonts w:ascii="Cambria" w:hAnsi="Cambria"/>
        </w:rPr>
      </w:pPr>
      <w:r w:rsidRPr="00957946">
        <w:rPr>
          <w:rFonts w:ascii="Cambria" w:hAnsi="Cambria"/>
        </w:rPr>
        <w:t>Contact with hot Fumes</w:t>
      </w:r>
    </w:p>
    <w:p w14:paraId="79D9E304" w14:textId="77777777" w:rsidR="008649D2" w:rsidRPr="00957946" w:rsidRDefault="008649D2" w:rsidP="008649D2">
      <w:pPr>
        <w:pStyle w:val="WW-BodyText2"/>
        <w:numPr>
          <w:ilvl w:val="0"/>
          <w:numId w:val="48"/>
        </w:numPr>
        <w:spacing w:before="3" w:line="340" w:lineRule="atLeast"/>
        <w:jc w:val="left"/>
        <w:rPr>
          <w:rFonts w:ascii="Cambria" w:hAnsi="Cambria"/>
        </w:rPr>
      </w:pPr>
      <w:r w:rsidRPr="00957946">
        <w:rPr>
          <w:rFonts w:ascii="Cambria" w:hAnsi="Cambria"/>
        </w:rPr>
        <w:t>Fall of a person from height</w:t>
      </w:r>
    </w:p>
    <w:p w14:paraId="36E6FEAC" w14:textId="77777777" w:rsidR="008649D2" w:rsidRPr="00957946" w:rsidRDefault="008649D2" w:rsidP="008649D2">
      <w:pPr>
        <w:pStyle w:val="WW-BodyText2"/>
        <w:numPr>
          <w:ilvl w:val="0"/>
          <w:numId w:val="48"/>
        </w:numPr>
        <w:spacing w:before="3" w:line="340" w:lineRule="atLeast"/>
        <w:jc w:val="left"/>
        <w:rPr>
          <w:rFonts w:ascii="Cambria" w:hAnsi="Cambria"/>
        </w:rPr>
      </w:pPr>
      <w:r w:rsidRPr="00957946">
        <w:rPr>
          <w:rFonts w:ascii="Cambria" w:hAnsi="Cambria"/>
        </w:rPr>
        <w:t>Fall of material from top</w:t>
      </w:r>
    </w:p>
    <w:p w14:paraId="56C4EDD1" w14:textId="4E1159DC" w:rsidR="008649D2" w:rsidRPr="00957946" w:rsidRDefault="008649D2" w:rsidP="008649D2">
      <w:pPr>
        <w:pStyle w:val="WW-BodyText2"/>
        <w:numPr>
          <w:ilvl w:val="0"/>
          <w:numId w:val="48"/>
        </w:numPr>
        <w:spacing w:before="3" w:line="340" w:lineRule="atLeast"/>
        <w:jc w:val="left"/>
        <w:rPr>
          <w:rFonts w:ascii="Cambria" w:hAnsi="Cambria"/>
          <w:snapToGrid w:val="0"/>
        </w:rPr>
      </w:pPr>
      <w:r>
        <w:rPr>
          <w:rFonts w:ascii="Cambria" w:hAnsi="Cambria"/>
          <w:snapToGrid w:val="0"/>
        </w:rPr>
        <w:t>Human Behavior -</w:t>
      </w:r>
      <w:r w:rsidR="003E4223" w:rsidRPr="00957946">
        <w:rPr>
          <w:rFonts w:ascii="Cambria" w:hAnsi="Cambria"/>
          <w:snapToGrid w:val="0"/>
        </w:rPr>
        <w:t>Nonuse</w:t>
      </w:r>
      <w:r w:rsidRPr="00957946">
        <w:rPr>
          <w:rFonts w:ascii="Cambria" w:hAnsi="Cambria"/>
          <w:snapToGrid w:val="0"/>
        </w:rPr>
        <w:t xml:space="preserve"> of PPE </w:t>
      </w:r>
    </w:p>
    <w:p w14:paraId="5BE442E4" w14:textId="77777777" w:rsidR="008649D2" w:rsidRPr="00957946" w:rsidRDefault="008649D2" w:rsidP="008649D2">
      <w:pPr>
        <w:pStyle w:val="WW-BodyText2"/>
        <w:numPr>
          <w:ilvl w:val="0"/>
          <w:numId w:val="48"/>
        </w:numPr>
        <w:spacing w:before="3" w:line="340" w:lineRule="atLeast"/>
        <w:jc w:val="left"/>
        <w:rPr>
          <w:rFonts w:ascii="Cambria" w:hAnsi="Cambria"/>
          <w:snapToGrid w:val="0"/>
        </w:rPr>
      </w:pPr>
      <w:r>
        <w:rPr>
          <w:rFonts w:ascii="Cambria" w:hAnsi="Cambria"/>
          <w:snapToGrid w:val="0"/>
        </w:rPr>
        <w:t>Human Behavior -</w:t>
      </w:r>
      <w:r w:rsidRPr="00957946">
        <w:rPr>
          <w:rFonts w:ascii="Cambria" w:hAnsi="Cambria"/>
          <w:snapToGrid w:val="0"/>
        </w:rPr>
        <w:t>Improper house keeping</w:t>
      </w:r>
    </w:p>
    <w:p w14:paraId="5EE7081B" w14:textId="77777777" w:rsidR="008649D2" w:rsidRPr="00957946" w:rsidRDefault="008649D2" w:rsidP="008649D2">
      <w:pPr>
        <w:pStyle w:val="WW-BodyText2"/>
        <w:numPr>
          <w:ilvl w:val="0"/>
          <w:numId w:val="48"/>
        </w:numPr>
        <w:spacing w:before="3" w:line="340" w:lineRule="atLeast"/>
        <w:jc w:val="left"/>
        <w:rPr>
          <w:rFonts w:ascii="Cambria" w:hAnsi="Cambria"/>
          <w:snapToGrid w:val="0"/>
        </w:rPr>
      </w:pPr>
      <w:r w:rsidRPr="00957946">
        <w:rPr>
          <w:rFonts w:ascii="Cambria" w:hAnsi="Cambria"/>
          <w:snapToGrid w:val="0"/>
        </w:rPr>
        <w:t>Inadequate local lighting</w:t>
      </w:r>
    </w:p>
    <w:p w14:paraId="602EE77F" w14:textId="77777777" w:rsidR="008649D2" w:rsidRPr="00957946" w:rsidRDefault="008649D2" w:rsidP="008649D2">
      <w:pPr>
        <w:pStyle w:val="WW-BodyText2"/>
        <w:numPr>
          <w:ilvl w:val="0"/>
          <w:numId w:val="48"/>
        </w:numPr>
        <w:spacing w:before="3" w:line="340" w:lineRule="atLeast"/>
        <w:jc w:val="left"/>
        <w:rPr>
          <w:rFonts w:ascii="Cambria" w:hAnsi="Cambria"/>
          <w:snapToGrid w:val="0"/>
        </w:rPr>
      </w:pPr>
      <w:r>
        <w:rPr>
          <w:rFonts w:ascii="Cambria" w:hAnsi="Cambria"/>
          <w:snapToGrid w:val="0"/>
        </w:rPr>
        <w:t>Human Behavior -</w:t>
      </w:r>
      <w:r w:rsidRPr="00957946">
        <w:rPr>
          <w:rFonts w:ascii="Cambria" w:hAnsi="Cambria"/>
          <w:snapToGrid w:val="0"/>
        </w:rPr>
        <w:t>Looking inside the furnace by standing in front of top hatch</w:t>
      </w:r>
    </w:p>
    <w:p w14:paraId="0273DE5D" w14:textId="77777777" w:rsidR="00AD5B29" w:rsidRPr="00AD5B29" w:rsidRDefault="00AD5B29" w:rsidP="008649D2">
      <w:pPr>
        <w:spacing w:after="0" w:line="240" w:lineRule="auto"/>
        <w:jc w:val="both"/>
        <w:rPr>
          <w:rFonts w:ascii="Times New Roman" w:hAnsi="Times New Roman"/>
        </w:rPr>
      </w:pPr>
    </w:p>
    <w:p w14:paraId="2C18D336" w14:textId="77777777" w:rsidR="001C1E4A" w:rsidRDefault="001C1E4A" w:rsidP="00F92DE1">
      <w:pPr>
        <w:spacing w:line="240" w:lineRule="auto"/>
        <w:jc w:val="both"/>
        <w:rPr>
          <w:rFonts w:ascii="Times New Roman" w:hAnsi="Times New Roman"/>
        </w:rPr>
      </w:pPr>
    </w:p>
    <w:p w14:paraId="3226467D" w14:textId="49DC864B" w:rsidR="00F92DE1" w:rsidRPr="00AD5B29" w:rsidRDefault="00F92DE1" w:rsidP="00F92DE1">
      <w:pPr>
        <w:spacing w:line="240" w:lineRule="auto"/>
        <w:jc w:val="both"/>
        <w:rPr>
          <w:rFonts w:ascii="Times New Roman" w:hAnsi="Times New Roman"/>
        </w:rPr>
      </w:pPr>
      <w:r w:rsidRPr="00AD5B29">
        <w:rPr>
          <w:rFonts w:ascii="Times New Roman" w:hAnsi="Times New Roman"/>
        </w:rPr>
        <w:t xml:space="preserve">Significant Aspect: </w:t>
      </w:r>
    </w:p>
    <w:p w14:paraId="016B05CE" w14:textId="2A3CE741" w:rsidR="00F92DE1" w:rsidRPr="001C1E4A" w:rsidRDefault="00F92DE1" w:rsidP="001C1E4A">
      <w:pPr>
        <w:pStyle w:val="ListParagraph"/>
        <w:numPr>
          <w:ilvl w:val="0"/>
          <w:numId w:val="50"/>
        </w:numPr>
        <w:spacing w:after="0" w:line="240" w:lineRule="auto"/>
        <w:jc w:val="both"/>
        <w:rPr>
          <w:rFonts w:ascii="Times New Roman" w:hAnsi="Times New Roman"/>
        </w:rPr>
      </w:pPr>
      <w:r w:rsidRPr="001C1E4A">
        <w:rPr>
          <w:rFonts w:ascii="Times New Roman" w:hAnsi="Times New Roman"/>
        </w:rPr>
        <w:t>Emission of BFG</w:t>
      </w:r>
    </w:p>
    <w:p w14:paraId="01CA5288" w14:textId="4E4A6496" w:rsidR="00F92DE1" w:rsidRDefault="00F92DE1" w:rsidP="00AD5B29">
      <w:pPr>
        <w:pStyle w:val="ListParagraph"/>
        <w:numPr>
          <w:ilvl w:val="0"/>
          <w:numId w:val="50"/>
        </w:numPr>
        <w:spacing w:after="0" w:line="240" w:lineRule="auto"/>
        <w:jc w:val="both"/>
        <w:rPr>
          <w:rFonts w:ascii="Times New Roman" w:hAnsi="Times New Roman"/>
        </w:rPr>
      </w:pPr>
      <w:r w:rsidRPr="001C1E4A">
        <w:rPr>
          <w:rFonts w:ascii="Times New Roman" w:hAnsi="Times New Roman"/>
        </w:rPr>
        <w:t>Usage of water</w:t>
      </w:r>
    </w:p>
    <w:p w14:paraId="49CCE2B4" w14:textId="07ED77DD" w:rsidR="00F92DE1" w:rsidRPr="001C1E4A" w:rsidRDefault="00F92DE1" w:rsidP="00AD5B29">
      <w:pPr>
        <w:pStyle w:val="ListParagraph"/>
        <w:numPr>
          <w:ilvl w:val="0"/>
          <w:numId w:val="50"/>
        </w:numPr>
        <w:spacing w:after="0" w:line="240" w:lineRule="auto"/>
        <w:jc w:val="both"/>
        <w:rPr>
          <w:rFonts w:ascii="Times New Roman" w:hAnsi="Times New Roman"/>
        </w:rPr>
      </w:pPr>
      <w:r w:rsidRPr="001C1E4A">
        <w:rPr>
          <w:rFonts w:ascii="Times New Roman" w:hAnsi="Times New Roman"/>
        </w:rPr>
        <w:t>Generation of dust</w:t>
      </w:r>
    </w:p>
    <w:p w14:paraId="00855E50" w14:textId="4968D393" w:rsidR="001C1E4A" w:rsidRDefault="001C1E4A" w:rsidP="00AD5B29">
      <w:pPr>
        <w:spacing w:after="0" w:line="240" w:lineRule="auto"/>
        <w:jc w:val="both"/>
        <w:rPr>
          <w:rFonts w:ascii="Times New Roman" w:hAnsi="Times New Roman"/>
        </w:rPr>
      </w:pPr>
    </w:p>
    <w:p w14:paraId="55897F79" w14:textId="77777777" w:rsidR="001C1E4A" w:rsidRDefault="001C1E4A" w:rsidP="00AD5B29">
      <w:pPr>
        <w:spacing w:after="0" w:line="240" w:lineRule="auto"/>
        <w:jc w:val="both"/>
        <w:rPr>
          <w:rFonts w:ascii="Times New Roman" w:hAnsi="Times New Roman"/>
        </w:rPr>
      </w:pPr>
    </w:p>
    <w:p w14:paraId="1FD1ACBD" w14:textId="77777777" w:rsidR="001C1E4A" w:rsidRPr="00AD5B29" w:rsidRDefault="001C1E4A" w:rsidP="00AD5B29">
      <w:pPr>
        <w:spacing w:after="0" w:line="240" w:lineRule="auto"/>
        <w:jc w:val="both"/>
        <w:rPr>
          <w:rFonts w:ascii="Times New Roman" w:hAnsi="Times New Roman"/>
        </w:rPr>
      </w:pPr>
    </w:p>
    <w:p w14:paraId="5421FAAD" w14:textId="77777777" w:rsidR="00F92DE1" w:rsidRPr="00AD5B29" w:rsidRDefault="00F92DE1" w:rsidP="00F92DE1">
      <w:pPr>
        <w:spacing w:line="240" w:lineRule="auto"/>
        <w:jc w:val="both"/>
        <w:rPr>
          <w:rFonts w:ascii="Times New Roman" w:hAnsi="Times New Roman"/>
        </w:rPr>
      </w:pPr>
      <w:r w:rsidRPr="00AD5B29">
        <w:rPr>
          <w:rFonts w:ascii="Times New Roman" w:hAnsi="Times New Roman"/>
        </w:rPr>
        <w:t>Procedure:</w:t>
      </w:r>
    </w:p>
    <w:p w14:paraId="369AA3ED"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 xml:space="preserve">Unauthorized operation or repair of any equipment is a punishable offence. </w:t>
      </w:r>
    </w:p>
    <w:p w14:paraId="658F9635" w14:textId="5FE5CEA3" w:rsidR="00F92DE1" w:rsidRPr="00DA23EE" w:rsidRDefault="00F92DE1" w:rsidP="00F92DE1">
      <w:pPr>
        <w:pStyle w:val="ListParagraph"/>
        <w:numPr>
          <w:ilvl w:val="0"/>
          <w:numId w:val="47"/>
        </w:numPr>
        <w:spacing w:line="240" w:lineRule="auto"/>
        <w:jc w:val="both"/>
        <w:rPr>
          <w:rFonts w:ascii="Times New Roman" w:hAnsi="Times New Roman"/>
          <w:color w:val="FF0000"/>
        </w:rPr>
      </w:pPr>
      <w:r w:rsidRPr="00AD5B29">
        <w:rPr>
          <w:rFonts w:ascii="Times New Roman" w:hAnsi="Times New Roman"/>
        </w:rPr>
        <w:t xml:space="preserve">Before opening the cast inform </w:t>
      </w:r>
      <w:r w:rsidR="00977689">
        <w:rPr>
          <w:rFonts w:ascii="Times New Roman" w:hAnsi="Times New Roman"/>
        </w:rPr>
        <w:t xml:space="preserve">GEL </w:t>
      </w:r>
      <w:r w:rsidRPr="00AD5B29">
        <w:rPr>
          <w:rFonts w:ascii="Times New Roman" w:hAnsi="Times New Roman"/>
        </w:rPr>
        <w:t>regarding the shutdown</w:t>
      </w:r>
      <w:r w:rsidR="00DA23EE">
        <w:rPr>
          <w:rFonts w:ascii="Times New Roman" w:hAnsi="Times New Roman"/>
        </w:rPr>
        <w:t>.</w:t>
      </w:r>
      <w:r w:rsidR="003E4223">
        <w:rPr>
          <w:rFonts w:ascii="Times New Roman" w:hAnsi="Times New Roman"/>
        </w:rPr>
        <w:t xml:space="preserve"> </w:t>
      </w:r>
      <w:r w:rsidR="00977689">
        <w:rPr>
          <w:rFonts w:ascii="Times New Roman" w:hAnsi="Times New Roman"/>
        </w:rPr>
        <w:t>Before opening the cast, inform PCI control room to stop PCI injection.</w:t>
      </w:r>
    </w:p>
    <w:p w14:paraId="50826AA9"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Open the dust catcher and blow hard.</w:t>
      </w:r>
    </w:p>
    <w:p w14:paraId="3642B574" w14:textId="1E5798FD"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Open the cast. When the furnace starts blowing, reduce wind gradually to 15000 Nm3/hr (0.50 Kg/cm2 pressure). Blow the furnace for 5 min. so that all the metal and slag is drained out and close the cast.</w:t>
      </w:r>
      <w:r w:rsidR="003E4223">
        <w:rPr>
          <w:rFonts w:ascii="Times New Roman" w:hAnsi="Times New Roman"/>
        </w:rPr>
        <w:t xml:space="preserve"> Ensure that furnace is not hanging while taking shutdown. If hanging give a check and ensure the furnace has slipped before the shutdown.</w:t>
      </w:r>
    </w:p>
    <w:p w14:paraId="3837F7BC" w14:textId="152AA2E9"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Infor</w:t>
      </w:r>
      <w:r w:rsidR="00977689">
        <w:rPr>
          <w:rFonts w:ascii="Times New Roman" w:hAnsi="Times New Roman"/>
        </w:rPr>
        <w:t xml:space="preserve">m GEL </w:t>
      </w:r>
      <w:r w:rsidRPr="00AD5B29">
        <w:rPr>
          <w:rFonts w:ascii="Times New Roman" w:hAnsi="Times New Roman"/>
        </w:rPr>
        <w:t>regarding the gas availability and shutdown</w:t>
      </w:r>
    </w:p>
    <w:p w14:paraId="5627C3E8" w14:textId="3A13A469"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Reduce wind volume to 6000 Nm3/</w:t>
      </w:r>
      <w:r w:rsidR="001B73D8" w:rsidRPr="00AD5B29">
        <w:rPr>
          <w:rFonts w:ascii="Times New Roman" w:hAnsi="Times New Roman"/>
        </w:rPr>
        <w:t>hr.</w:t>
      </w:r>
      <w:r w:rsidRPr="00AD5B29">
        <w:rPr>
          <w:rFonts w:ascii="Times New Roman" w:hAnsi="Times New Roman"/>
        </w:rPr>
        <w:t xml:space="preserve"> (0.30 Kg/cm2 pressure) by opening snort valve and keep 2 blowers on run. Ask</w:t>
      </w:r>
      <w:r w:rsidR="007474E8">
        <w:rPr>
          <w:rFonts w:ascii="Times New Roman" w:hAnsi="Times New Roman"/>
        </w:rPr>
        <w:t xml:space="preserve"> </w:t>
      </w:r>
      <w:r w:rsidR="00977689" w:rsidRPr="00977689">
        <w:rPr>
          <w:rFonts w:ascii="Times New Roman" w:hAnsi="Times New Roman"/>
          <w:color w:val="000000" w:themeColor="text1"/>
        </w:rPr>
        <w:t>GEL</w:t>
      </w:r>
      <w:r w:rsidR="00977689">
        <w:rPr>
          <w:rFonts w:ascii="Times New Roman" w:hAnsi="Times New Roman"/>
          <w:color w:val="FF0000"/>
        </w:rPr>
        <w:t xml:space="preserve"> </w:t>
      </w:r>
      <w:r w:rsidRPr="00AD5B29">
        <w:rPr>
          <w:rFonts w:ascii="Times New Roman" w:hAnsi="Times New Roman"/>
        </w:rPr>
        <w:t>to charge the steam header so as to get 5 kg pressure</w:t>
      </w:r>
    </w:p>
    <w:p w14:paraId="4E93889A"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 xml:space="preserve">Open steam in uptakes and dust catcher </w:t>
      </w:r>
    </w:p>
    <w:p w14:paraId="0CEC5650"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 xml:space="preserve">Put venturi-2 in manual mode and open both the venturies fully </w:t>
      </w:r>
    </w:p>
    <w:p w14:paraId="61B7F0C9"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 xml:space="preserve">Open relief valve and close the equalizing valve </w:t>
      </w:r>
    </w:p>
    <w:p w14:paraId="689D31EC"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Ensure that EV-1 is disabled by removing the fuses.</w:t>
      </w:r>
    </w:p>
    <w:p w14:paraId="719121F1" w14:textId="7306FDF2"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Start water sealing the main gas line, open one bleeder</w:t>
      </w:r>
    </w:p>
    <w:p w14:paraId="67D01A60" w14:textId="4606BBE6" w:rsidR="00033C67"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 xml:space="preserve">After the </w:t>
      </w:r>
      <w:r w:rsidR="00977689">
        <w:rPr>
          <w:rFonts w:ascii="Times New Roman" w:hAnsi="Times New Roman"/>
        </w:rPr>
        <w:t>main gas line</w:t>
      </w:r>
      <w:r w:rsidR="00977689">
        <w:rPr>
          <w:rFonts w:ascii="Times New Roman" w:hAnsi="Times New Roman"/>
          <w:color w:val="000000" w:themeColor="text1"/>
        </w:rPr>
        <w:t xml:space="preserve"> </w:t>
      </w:r>
      <w:r w:rsidRPr="00AD5B29">
        <w:rPr>
          <w:rFonts w:ascii="Times New Roman" w:hAnsi="Times New Roman"/>
        </w:rPr>
        <w:t>gets water sealed open second bleeder</w:t>
      </w:r>
    </w:p>
    <w:p w14:paraId="3590D095"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 xml:space="preserve"> Water seal the furnace#1 isolation seal(new)</w:t>
      </w:r>
    </w:p>
    <w:p w14:paraId="0F9EB9B3" w14:textId="13B6B0E0"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Water seal</w:t>
      </w:r>
      <w:r w:rsidR="003E4223">
        <w:rPr>
          <w:rFonts w:ascii="Times New Roman" w:hAnsi="Times New Roman"/>
        </w:rPr>
        <w:t xml:space="preserve"> </w:t>
      </w:r>
      <w:r w:rsidR="00977689">
        <w:rPr>
          <w:rFonts w:ascii="Times New Roman" w:hAnsi="Times New Roman"/>
          <w:color w:val="000000" w:themeColor="text1"/>
        </w:rPr>
        <w:t>HBS</w:t>
      </w:r>
      <w:ins w:id="0" w:author="Lobha Vaikunth Gawas" w:date="2022-07-13T09:49:00Z">
        <w:r w:rsidR="003E4223">
          <w:rPr>
            <w:rFonts w:ascii="Times New Roman" w:hAnsi="Times New Roman"/>
            <w:color w:val="000000" w:themeColor="text1"/>
          </w:rPr>
          <w:t xml:space="preserve"> </w:t>
        </w:r>
      </w:ins>
      <w:r w:rsidRPr="00033C67">
        <w:rPr>
          <w:rFonts w:ascii="Times New Roman" w:hAnsi="Times New Roman"/>
        </w:rPr>
        <w:t>gas line.</w:t>
      </w:r>
    </w:p>
    <w:p w14:paraId="5746CC23"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 xml:space="preserve">Box-up the other two stoves which are not on blast </w:t>
      </w:r>
    </w:p>
    <w:p w14:paraId="521238D3"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Reduce the furnace pressure gradually to 0.05 Kg/cm2</w:t>
      </w:r>
    </w:p>
    <w:p w14:paraId="201AD5E3" w14:textId="31F15B89"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lastRenderedPageBreak/>
        <w:t xml:space="preserve">Back draught the furnace after opening two peep hole flanges and removing all the people from in front of the blow pipes to avoid gas poisoning and burn injuries </w:t>
      </w:r>
      <w:r w:rsidR="003E4223" w:rsidRPr="00033C67">
        <w:rPr>
          <w:rFonts w:ascii="Times New Roman" w:hAnsi="Times New Roman"/>
        </w:rPr>
        <w:t>in case</w:t>
      </w:r>
      <w:r w:rsidRPr="00033C67">
        <w:rPr>
          <w:rFonts w:ascii="Times New Roman" w:hAnsi="Times New Roman"/>
        </w:rPr>
        <w:t xml:space="preserve"> of </w:t>
      </w:r>
      <w:r w:rsidR="006C6020" w:rsidRPr="00033C67">
        <w:rPr>
          <w:rFonts w:ascii="Times New Roman" w:hAnsi="Times New Roman"/>
        </w:rPr>
        <w:t>backfire</w:t>
      </w:r>
      <w:r w:rsidRPr="00033C67">
        <w:rPr>
          <w:rFonts w:ascii="Times New Roman" w:hAnsi="Times New Roman"/>
        </w:rPr>
        <w:t>.</w:t>
      </w:r>
    </w:p>
    <w:p w14:paraId="5E9F0DEE" w14:textId="5626C328"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St</w:t>
      </w:r>
      <w:r w:rsidR="001B73D8">
        <w:rPr>
          <w:rFonts w:ascii="Times New Roman" w:hAnsi="Times New Roman"/>
        </w:rPr>
        <w:t xml:space="preserve">op </w:t>
      </w:r>
      <w:r w:rsidR="00977689">
        <w:rPr>
          <w:rFonts w:ascii="Times New Roman" w:hAnsi="Times New Roman"/>
        </w:rPr>
        <w:t xml:space="preserve">Upper/Lower stack </w:t>
      </w:r>
      <w:r w:rsidR="001B73D8">
        <w:rPr>
          <w:rFonts w:ascii="Times New Roman" w:hAnsi="Times New Roman"/>
        </w:rPr>
        <w:t xml:space="preserve">cooling water </w:t>
      </w:r>
      <w:r w:rsidRPr="00033C67">
        <w:rPr>
          <w:rFonts w:ascii="Times New Roman" w:hAnsi="Times New Roman"/>
        </w:rPr>
        <w:t>and keep all water sprays on for tuyere, tuyere coolers &amp; below the tuyere level.</w:t>
      </w:r>
    </w:p>
    <w:p w14:paraId="16E64CAA"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Do not stop or reduce the water of tuyeres,</w:t>
      </w:r>
      <w:r w:rsidR="001B73D8">
        <w:rPr>
          <w:rFonts w:ascii="Times New Roman" w:hAnsi="Times New Roman"/>
        </w:rPr>
        <w:t xml:space="preserve"> </w:t>
      </w:r>
      <w:r w:rsidRPr="00033C67">
        <w:rPr>
          <w:rFonts w:ascii="Times New Roman" w:hAnsi="Times New Roman"/>
        </w:rPr>
        <w:t>tuyere coolers and copper cooling plates in the bosh region in emergency shutdown for short duration.</w:t>
      </w:r>
    </w:p>
    <w:p w14:paraId="1C17CA23"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Stop all blowers.</w:t>
      </w:r>
    </w:p>
    <w:p w14:paraId="57B252EA"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 xml:space="preserve">Give permission to people going on furnace top for furnace top inspection. People going on furnace top should move in the </w:t>
      </w:r>
      <w:r w:rsidR="00033C67" w:rsidRPr="00033C67">
        <w:rPr>
          <w:rFonts w:ascii="Times New Roman" w:hAnsi="Times New Roman"/>
        </w:rPr>
        <w:t>anti-direction</w:t>
      </w:r>
      <w:r w:rsidRPr="00033C67">
        <w:rPr>
          <w:rFonts w:ascii="Times New Roman" w:hAnsi="Times New Roman"/>
        </w:rPr>
        <w:t xml:space="preserve"> of gas coming out from the coffee-pot. </w:t>
      </w:r>
    </w:p>
    <w:p w14:paraId="6F23CFAB"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Open all peephole flanges</w:t>
      </w:r>
    </w:p>
    <w:p w14:paraId="4BE2CC34"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Check all tuyeres and tuyere coolers for water leakage by inserting a cold rod inside the blowpipe and checking for dampness</w:t>
      </w:r>
    </w:p>
    <w:p w14:paraId="56C0D51C"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Care to be taken that the same rod is not used more than once.</w:t>
      </w:r>
    </w:p>
    <w:p w14:paraId="3EBC746E"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Plug all tuyeres with hydrous clay.</w:t>
      </w:r>
    </w:p>
    <w:p w14:paraId="5ECB70F5"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After saturator is water sealed, stop the GCS and venturi pumps.</w:t>
      </w:r>
    </w:p>
    <w:p w14:paraId="3DB94E68" w14:textId="49756E99"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 xml:space="preserve">Keep the </w:t>
      </w:r>
      <w:r w:rsidR="00033C67" w:rsidRPr="00033C67">
        <w:rPr>
          <w:rFonts w:ascii="Times New Roman" w:hAnsi="Times New Roman"/>
        </w:rPr>
        <w:t>flare stack</w:t>
      </w:r>
      <w:r w:rsidRPr="00033C67">
        <w:rPr>
          <w:rFonts w:ascii="Times New Roman" w:hAnsi="Times New Roman"/>
        </w:rPr>
        <w:t xml:space="preserve"> valve closed after water sealing the flare stack before sending the people </w:t>
      </w:r>
      <w:r w:rsidR="006C6020" w:rsidRPr="00033C67">
        <w:rPr>
          <w:rFonts w:ascii="Times New Roman" w:hAnsi="Times New Roman"/>
        </w:rPr>
        <w:t>on top. (</w:t>
      </w:r>
      <w:r w:rsidRPr="00033C67">
        <w:rPr>
          <w:rFonts w:ascii="Times New Roman" w:hAnsi="Times New Roman"/>
        </w:rPr>
        <w:t>Flare stack)</w:t>
      </w:r>
    </w:p>
    <w:p w14:paraId="0901B8BC" w14:textId="77777777" w:rsidR="00F92DE1" w:rsidRP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Open and replug all the tuyeres one by one after 01 hour of shutdown for rechecking of water leakage also ensure that no body is working on bleeders, bells and other confined areas at furnace top</w:t>
      </w:r>
    </w:p>
    <w:p w14:paraId="7E79E658" w14:textId="77777777" w:rsidR="001C1E4A" w:rsidRPr="00AD5B29" w:rsidRDefault="001C1E4A" w:rsidP="00F92DE1">
      <w:pPr>
        <w:spacing w:line="240" w:lineRule="auto"/>
        <w:jc w:val="both"/>
        <w:rPr>
          <w:rFonts w:ascii="Times New Roman" w:hAnsi="Times New Roman"/>
        </w:rPr>
      </w:pPr>
    </w:p>
    <w:p w14:paraId="2C70F485" w14:textId="77777777" w:rsidR="00F92DE1" w:rsidRPr="00AD5B29" w:rsidRDefault="00F92DE1" w:rsidP="00F92DE1">
      <w:pPr>
        <w:spacing w:line="240" w:lineRule="auto"/>
        <w:jc w:val="both"/>
        <w:rPr>
          <w:rFonts w:ascii="Times New Roman" w:hAnsi="Times New Roman"/>
          <w:b/>
          <w:sz w:val="20"/>
        </w:rPr>
      </w:pPr>
      <w:r w:rsidRPr="00AD5B29">
        <w:rPr>
          <w:rFonts w:ascii="Times New Roman" w:hAnsi="Times New Roman"/>
          <w:b/>
          <w:sz w:val="20"/>
        </w:rPr>
        <w:t xml:space="preserve">PROCEDURE FOR EMERGENCY SHUTDOWN AND FURNACE TOP INSPECTION </w:t>
      </w:r>
      <w:r w:rsidR="00033C67" w:rsidRPr="00AD5B29">
        <w:rPr>
          <w:rFonts w:ascii="Times New Roman" w:hAnsi="Times New Roman"/>
          <w:b/>
          <w:sz w:val="20"/>
        </w:rPr>
        <w:t>FURNACE II</w:t>
      </w:r>
      <w:r w:rsidRPr="00AD5B29">
        <w:rPr>
          <w:rFonts w:ascii="Times New Roman" w:hAnsi="Times New Roman"/>
          <w:b/>
          <w:sz w:val="20"/>
        </w:rPr>
        <w:t xml:space="preserve"> </w:t>
      </w:r>
    </w:p>
    <w:p w14:paraId="04616CD5" w14:textId="77777777" w:rsidR="00F92DE1" w:rsidRPr="00AD5B29" w:rsidRDefault="00F92DE1" w:rsidP="00F92DE1">
      <w:pPr>
        <w:spacing w:line="240" w:lineRule="auto"/>
        <w:jc w:val="both"/>
        <w:rPr>
          <w:rFonts w:ascii="Times New Roman" w:hAnsi="Times New Roman"/>
        </w:rPr>
      </w:pPr>
      <w:r w:rsidRPr="00AD5B29">
        <w:rPr>
          <w:rFonts w:ascii="Times New Roman" w:hAnsi="Times New Roman"/>
        </w:rPr>
        <w:t>OVERALL RESPONSIBILITY: Shift Superintendent</w:t>
      </w:r>
    </w:p>
    <w:p w14:paraId="2898EB0A" w14:textId="77777777" w:rsidR="00F92DE1" w:rsidRPr="00AD5B29" w:rsidRDefault="00F92DE1" w:rsidP="00F92DE1">
      <w:pPr>
        <w:spacing w:line="240" w:lineRule="auto"/>
        <w:jc w:val="both"/>
        <w:rPr>
          <w:rFonts w:ascii="Times New Roman" w:hAnsi="Times New Roman"/>
        </w:rPr>
      </w:pPr>
      <w:r w:rsidRPr="00AD5B29">
        <w:rPr>
          <w:rFonts w:ascii="Times New Roman" w:hAnsi="Times New Roman"/>
        </w:rPr>
        <w:t>Procedure:</w:t>
      </w:r>
    </w:p>
    <w:p w14:paraId="0D7DB94D" w14:textId="43189DEC" w:rsidR="00F92DE1" w:rsidRDefault="00F92DE1" w:rsidP="00977689">
      <w:pPr>
        <w:pStyle w:val="ListParagraph"/>
        <w:numPr>
          <w:ilvl w:val="0"/>
          <w:numId w:val="49"/>
        </w:numPr>
        <w:spacing w:after="0" w:line="240" w:lineRule="auto"/>
        <w:rPr>
          <w:rFonts w:ascii="Times New Roman" w:hAnsi="Times New Roman"/>
        </w:rPr>
      </w:pPr>
      <w:r w:rsidRPr="001C1E4A">
        <w:rPr>
          <w:rFonts w:ascii="Times New Roman" w:hAnsi="Times New Roman"/>
        </w:rPr>
        <w:t xml:space="preserve">Unauthorized operation or repair of any equipment is a punishable offence. </w:t>
      </w:r>
    </w:p>
    <w:p w14:paraId="226F326A" w14:textId="4474AA39" w:rsidR="00977689" w:rsidRDefault="00977689" w:rsidP="00977689">
      <w:pPr>
        <w:pStyle w:val="ListParagraph"/>
        <w:numPr>
          <w:ilvl w:val="0"/>
          <w:numId w:val="49"/>
        </w:numPr>
        <w:spacing w:after="0" w:line="240" w:lineRule="auto"/>
        <w:rPr>
          <w:rFonts w:ascii="Times New Roman" w:hAnsi="Times New Roman"/>
        </w:rPr>
      </w:pPr>
      <w:r w:rsidRPr="00977689">
        <w:rPr>
          <w:rFonts w:ascii="Times New Roman" w:hAnsi="Times New Roman"/>
        </w:rPr>
        <w:t>Before opening the cast inform GEL regarding the shutdown</w:t>
      </w:r>
      <w:r w:rsidR="00767F67">
        <w:rPr>
          <w:rFonts w:ascii="Times New Roman" w:hAnsi="Times New Roman"/>
        </w:rPr>
        <w:t>. Before opening the cast inform PCI control room to stop PCI injection.</w:t>
      </w:r>
    </w:p>
    <w:p w14:paraId="606A73D3" w14:textId="77777777" w:rsidR="001C1E4A" w:rsidRPr="001C1E4A" w:rsidRDefault="001C1E4A">
      <w:pPr>
        <w:pStyle w:val="ListParagraph"/>
        <w:spacing w:after="0" w:line="240" w:lineRule="auto"/>
        <w:rPr>
          <w:rFonts w:ascii="Times New Roman" w:hAnsi="Times New Roman"/>
        </w:rPr>
        <w:pPrChange w:id="1" w:author="Lobha Vaikunth Gawas" w:date="2022-07-13T10:10:00Z">
          <w:pPr>
            <w:pStyle w:val="ListParagraph"/>
            <w:spacing w:line="240" w:lineRule="auto"/>
            <w:jc w:val="both"/>
          </w:pPr>
        </w:pPrChange>
      </w:pPr>
    </w:p>
    <w:p w14:paraId="31D22787" w14:textId="2FF3599E" w:rsidR="001C1E4A" w:rsidRDefault="00F92DE1">
      <w:pPr>
        <w:pStyle w:val="ListParagraph"/>
        <w:numPr>
          <w:ilvl w:val="0"/>
          <w:numId w:val="49"/>
        </w:numPr>
        <w:spacing w:after="0" w:line="240" w:lineRule="auto"/>
        <w:rPr>
          <w:rFonts w:ascii="Times New Roman" w:hAnsi="Times New Roman"/>
        </w:rPr>
        <w:pPrChange w:id="2" w:author="Lobha Vaikunth Gawas" w:date="2022-07-13T10:10:00Z">
          <w:pPr>
            <w:pStyle w:val="ListParagraph"/>
            <w:numPr>
              <w:numId w:val="49"/>
            </w:numPr>
            <w:spacing w:line="240" w:lineRule="auto"/>
            <w:ind w:hanging="360"/>
            <w:jc w:val="both"/>
          </w:pPr>
        </w:pPrChange>
      </w:pPr>
      <w:r w:rsidRPr="001C1E4A">
        <w:rPr>
          <w:rFonts w:ascii="Times New Roman" w:hAnsi="Times New Roman"/>
        </w:rPr>
        <w:t>Open the dust catcher and blow hard</w:t>
      </w:r>
      <w:r w:rsidR="001C1E4A">
        <w:rPr>
          <w:rFonts w:ascii="Times New Roman" w:hAnsi="Times New Roman"/>
        </w:rPr>
        <w:t>.</w:t>
      </w:r>
    </w:p>
    <w:p w14:paraId="25C1D7AB" w14:textId="77777777" w:rsidR="001C1E4A" w:rsidRPr="00977689" w:rsidRDefault="001C1E4A">
      <w:pPr>
        <w:spacing w:after="0" w:line="240" w:lineRule="auto"/>
        <w:rPr>
          <w:rFonts w:ascii="Times New Roman" w:hAnsi="Times New Roman"/>
        </w:rPr>
        <w:pPrChange w:id="3" w:author="Lobha Vaikunth Gawas" w:date="2022-07-13T10:10:00Z">
          <w:pPr>
            <w:pStyle w:val="ListParagraph"/>
            <w:spacing w:line="240" w:lineRule="auto"/>
            <w:jc w:val="both"/>
          </w:pPr>
        </w:pPrChange>
      </w:pPr>
    </w:p>
    <w:p w14:paraId="2DC2D032" w14:textId="4691DD1A" w:rsidR="00F92DE1" w:rsidRDefault="00F92DE1">
      <w:pPr>
        <w:pStyle w:val="ListParagraph"/>
        <w:numPr>
          <w:ilvl w:val="0"/>
          <w:numId w:val="49"/>
        </w:numPr>
        <w:spacing w:after="0" w:line="240" w:lineRule="auto"/>
        <w:rPr>
          <w:rFonts w:ascii="Times New Roman" w:hAnsi="Times New Roman"/>
        </w:rPr>
        <w:pPrChange w:id="4" w:author="Lobha Vaikunth Gawas" w:date="2022-07-13T10:10:00Z">
          <w:pPr>
            <w:pStyle w:val="ListParagraph"/>
            <w:numPr>
              <w:numId w:val="49"/>
            </w:numPr>
            <w:spacing w:line="240" w:lineRule="auto"/>
            <w:ind w:hanging="360"/>
            <w:jc w:val="both"/>
          </w:pPr>
        </w:pPrChange>
      </w:pPr>
      <w:r w:rsidRPr="001C1E4A">
        <w:rPr>
          <w:rFonts w:ascii="Times New Roman" w:hAnsi="Times New Roman"/>
        </w:rPr>
        <w:t>Open the cast.  When the furnace starts blowing, reduce wind gradually to 15000 Nm3/hr. With 0.5Kg/cm2 pressure, blow the furnace for 5 min. so that all the metal and slag is drained out and then close the cast.</w:t>
      </w:r>
      <w:r w:rsidR="001C1E4A" w:rsidRPr="001C1E4A">
        <w:rPr>
          <w:rFonts w:ascii="Times New Roman" w:hAnsi="Times New Roman"/>
        </w:rPr>
        <w:t xml:space="preserve"> Ensure that furnace is not hanging while taking shutdown. If hanging, give a check and ensure the furnace has slipped before the shutdown</w:t>
      </w:r>
      <w:r w:rsidR="001C1E4A">
        <w:rPr>
          <w:rFonts w:ascii="Times New Roman" w:hAnsi="Times New Roman"/>
        </w:rPr>
        <w:t>.</w:t>
      </w:r>
    </w:p>
    <w:p w14:paraId="64DBFD1E" w14:textId="77777777" w:rsidR="001C1E4A" w:rsidRDefault="001C1E4A">
      <w:pPr>
        <w:pStyle w:val="ListParagraph"/>
        <w:spacing w:after="0" w:line="240" w:lineRule="auto"/>
        <w:rPr>
          <w:rFonts w:ascii="Times New Roman" w:hAnsi="Times New Roman"/>
        </w:rPr>
        <w:pPrChange w:id="5" w:author="Lobha Vaikunth Gawas" w:date="2022-07-13T10:10:00Z">
          <w:pPr>
            <w:pStyle w:val="ListParagraph"/>
            <w:spacing w:line="240" w:lineRule="auto"/>
            <w:jc w:val="both"/>
          </w:pPr>
        </w:pPrChange>
      </w:pPr>
    </w:p>
    <w:p w14:paraId="25B9D99E" w14:textId="769807D0" w:rsidR="00F92DE1" w:rsidRDefault="00F92DE1">
      <w:pPr>
        <w:pStyle w:val="ListParagraph"/>
        <w:numPr>
          <w:ilvl w:val="0"/>
          <w:numId w:val="49"/>
        </w:numPr>
        <w:spacing w:after="0" w:line="240" w:lineRule="auto"/>
        <w:rPr>
          <w:rFonts w:ascii="Times New Roman" w:hAnsi="Times New Roman"/>
        </w:rPr>
        <w:pPrChange w:id="6" w:author="Lobha Vaikunth Gawas" w:date="2022-07-13T10:10:00Z">
          <w:pPr>
            <w:pStyle w:val="ListParagraph"/>
            <w:numPr>
              <w:numId w:val="49"/>
            </w:numPr>
            <w:spacing w:line="240" w:lineRule="auto"/>
            <w:ind w:hanging="360"/>
            <w:jc w:val="both"/>
          </w:pPr>
        </w:pPrChange>
      </w:pPr>
      <w:r w:rsidRPr="001C1E4A">
        <w:rPr>
          <w:rFonts w:ascii="Times New Roman" w:hAnsi="Times New Roman"/>
        </w:rPr>
        <w:t>Inform</w:t>
      </w:r>
      <w:r w:rsidR="00481E3B" w:rsidRPr="001C1E4A">
        <w:rPr>
          <w:rFonts w:ascii="Times New Roman" w:hAnsi="Times New Roman"/>
        </w:rPr>
        <w:t xml:space="preserve"> </w:t>
      </w:r>
      <w:r w:rsidR="00977689">
        <w:rPr>
          <w:rFonts w:ascii="Times New Roman" w:hAnsi="Times New Roman"/>
          <w:color w:val="000000" w:themeColor="text1"/>
        </w:rPr>
        <w:t>G</w:t>
      </w:r>
      <w:r w:rsidR="00767F67">
        <w:rPr>
          <w:rFonts w:ascii="Times New Roman" w:hAnsi="Times New Roman"/>
          <w:color w:val="000000" w:themeColor="text1"/>
        </w:rPr>
        <w:t>EL</w:t>
      </w:r>
      <w:ins w:id="7" w:author="Lobha Vaikunth Gawas" w:date="2022-07-13T09:59:00Z">
        <w:r w:rsidR="006C6020" w:rsidRPr="001C1E4A">
          <w:rPr>
            <w:rFonts w:ascii="Times New Roman" w:hAnsi="Times New Roman"/>
          </w:rPr>
          <w:t xml:space="preserve"> </w:t>
        </w:r>
      </w:ins>
      <w:r w:rsidRPr="001C1E4A">
        <w:rPr>
          <w:rFonts w:ascii="Times New Roman" w:hAnsi="Times New Roman"/>
        </w:rPr>
        <w:t>regarding the gas availability and shutdown</w:t>
      </w:r>
      <w:r w:rsidR="001C1E4A">
        <w:rPr>
          <w:rFonts w:ascii="Times New Roman" w:hAnsi="Times New Roman"/>
        </w:rPr>
        <w:t>.</w:t>
      </w:r>
    </w:p>
    <w:p w14:paraId="294F1751" w14:textId="77777777" w:rsidR="001C1E4A" w:rsidRPr="001C1E4A" w:rsidRDefault="001C1E4A">
      <w:pPr>
        <w:pStyle w:val="ListParagraph"/>
        <w:spacing w:after="0"/>
        <w:rPr>
          <w:rFonts w:ascii="Times New Roman" w:hAnsi="Times New Roman"/>
        </w:rPr>
        <w:pPrChange w:id="8" w:author="Lobha Vaikunth Gawas" w:date="2022-07-13T10:10:00Z">
          <w:pPr>
            <w:pStyle w:val="ListParagraph"/>
          </w:pPr>
        </w:pPrChange>
      </w:pPr>
    </w:p>
    <w:p w14:paraId="65DE58DD" w14:textId="70AA3F62" w:rsidR="00F92DE1" w:rsidRDefault="00F92DE1">
      <w:pPr>
        <w:pStyle w:val="ListParagraph"/>
        <w:numPr>
          <w:ilvl w:val="0"/>
          <w:numId w:val="49"/>
        </w:numPr>
        <w:spacing w:after="0" w:line="240" w:lineRule="auto"/>
        <w:rPr>
          <w:rFonts w:ascii="Times New Roman" w:hAnsi="Times New Roman"/>
        </w:rPr>
        <w:pPrChange w:id="9" w:author="Lobha Vaikunth Gawas" w:date="2022-07-13T10:10:00Z">
          <w:pPr>
            <w:pStyle w:val="ListParagraph"/>
            <w:numPr>
              <w:numId w:val="49"/>
            </w:numPr>
            <w:spacing w:line="240" w:lineRule="auto"/>
            <w:ind w:hanging="360"/>
            <w:jc w:val="both"/>
          </w:pPr>
        </w:pPrChange>
      </w:pPr>
      <w:r w:rsidRPr="001C1E4A">
        <w:rPr>
          <w:rFonts w:ascii="Times New Roman" w:hAnsi="Times New Roman"/>
        </w:rPr>
        <w:t>Connect the furnace to the flare stack by water sealing the gas main</w:t>
      </w:r>
      <w:r w:rsidR="00977689">
        <w:rPr>
          <w:rFonts w:ascii="Times New Roman" w:hAnsi="Times New Roman"/>
        </w:rPr>
        <w:t xml:space="preserve"> line</w:t>
      </w:r>
      <w:ins w:id="10" w:author="Lobha Vaikunth Gawas" w:date="2022-07-13T10:00:00Z">
        <w:r w:rsidR="006C6020" w:rsidRPr="001C1E4A">
          <w:rPr>
            <w:rFonts w:ascii="Times New Roman" w:hAnsi="Times New Roman"/>
          </w:rPr>
          <w:t>.</w:t>
        </w:r>
      </w:ins>
      <w:r w:rsidR="006C6020" w:rsidRPr="001C1E4A">
        <w:rPr>
          <w:rFonts w:ascii="Times New Roman" w:hAnsi="Times New Roman"/>
          <w:color w:val="FF0000"/>
        </w:rPr>
        <w:t xml:space="preserve"> </w:t>
      </w:r>
      <w:r w:rsidRPr="001C1E4A">
        <w:rPr>
          <w:rFonts w:ascii="Times New Roman" w:hAnsi="Times New Roman"/>
        </w:rPr>
        <w:t xml:space="preserve">Control the gas line pressure by opening the </w:t>
      </w:r>
      <w:r w:rsidR="006C6020" w:rsidRPr="001C1E4A">
        <w:rPr>
          <w:rFonts w:ascii="Times New Roman" w:hAnsi="Times New Roman"/>
        </w:rPr>
        <w:t>flare stack</w:t>
      </w:r>
      <w:r w:rsidRPr="001C1E4A">
        <w:rPr>
          <w:rFonts w:ascii="Times New Roman" w:hAnsi="Times New Roman"/>
        </w:rPr>
        <w:t xml:space="preserve"> valve.</w:t>
      </w:r>
    </w:p>
    <w:p w14:paraId="76655EB2" w14:textId="77777777" w:rsidR="001C1E4A" w:rsidRPr="001C1E4A" w:rsidRDefault="001C1E4A">
      <w:pPr>
        <w:pStyle w:val="ListParagraph"/>
        <w:spacing w:after="0"/>
        <w:rPr>
          <w:rFonts w:ascii="Times New Roman" w:hAnsi="Times New Roman"/>
        </w:rPr>
        <w:pPrChange w:id="11" w:author="Lobha Vaikunth Gawas" w:date="2022-07-13T10:10:00Z">
          <w:pPr>
            <w:pStyle w:val="ListParagraph"/>
          </w:pPr>
        </w:pPrChange>
      </w:pPr>
    </w:p>
    <w:p w14:paraId="1E0407A7" w14:textId="71F951B2" w:rsidR="00F92DE1" w:rsidRDefault="00F92DE1">
      <w:pPr>
        <w:pStyle w:val="ListParagraph"/>
        <w:numPr>
          <w:ilvl w:val="0"/>
          <w:numId w:val="49"/>
        </w:numPr>
        <w:spacing w:after="0" w:line="240" w:lineRule="auto"/>
        <w:rPr>
          <w:rFonts w:ascii="Times New Roman" w:hAnsi="Times New Roman"/>
        </w:rPr>
        <w:pPrChange w:id="12" w:author="Lobha Vaikunth Gawas" w:date="2022-07-13T10:10:00Z">
          <w:pPr>
            <w:pStyle w:val="ListParagraph"/>
            <w:numPr>
              <w:numId w:val="49"/>
            </w:numPr>
            <w:spacing w:line="240" w:lineRule="auto"/>
            <w:ind w:hanging="360"/>
            <w:jc w:val="both"/>
          </w:pPr>
        </w:pPrChange>
      </w:pPr>
      <w:r w:rsidRPr="001C1E4A">
        <w:rPr>
          <w:rFonts w:ascii="Times New Roman" w:hAnsi="Times New Roman"/>
        </w:rPr>
        <w:t xml:space="preserve">Water seal </w:t>
      </w:r>
      <w:r w:rsidR="00977689">
        <w:rPr>
          <w:rFonts w:ascii="Times New Roman" w:hAnsi="Times New Roman"/>
        </w:rPr>
        <w:t xml:space="preserve">HBS </w:t>
      </w:r>
      <w:r w:rsidRPr="001C1E4A">
        <w:rPr>
          <w:rFonts w:ascii="Times New Roman" w:hAnsi="Times New Roman"/>
        </w:rPr>
        <w:t>gas line</w:t>
      </w:r>
      <w:r w:rsidR="008C5BD0" w:rsidRPr="001C1E4A">
        <w:rPr>
          <w:rFonts w:ascii="Times New Roman" w:hAnsi="Times New Roman"/>
        </w:rPr>
        <w:t>.</w:t>
      </w:r>
    </w:p>
    <w:p w14:paraId="1BC59BE7" w14:textId="77777777" w:rsidR="001C1E4A" w:rsidRPr="001C1E4A" w:rsidRDefault="001C1E4A">
      <w:pPr>
        <w:pStyle w:val="ListParagraph"/>
        <w:spacing w:after="0"/>
        <w:rPr>
          <w:rFonts w:ascii="Times New Roman" w:hAnsi="Times New Roman"/>
        </w:rPr>
        <w:pPrChange w:id="13" w:author="Lobha Vaikunth Gawas" w:date="2022-07-13T10:10:00Z">
          <w:pPr>
            <w:pStyle w:val="ListParagraph"/>
          </w:pPr>
        </w:pPrChange>
      </w:pPr>
    </w:p>
    <w:p w14:paraId="1BA664B1" w14:textId="12CBFD7E" w:rsidR="00F92DE1" w:rsidRDefault="00F92DE1">
      <w:pPr>
        <w:pStyle w:val="ListParagraph"/>
        <w:numPr>
          <w:ilvl w:val="0"/>
          <w:numId w:val="49"/>
        </w:numPr>
        <w:spacing w:after="0" w:line="240" w:lineRule="auto"/>
        <w:rPr>
          <w:rFonts w:ascii="Times New Roman" w:hAnsi="Times New Roman"/>
        </w:rPr>
        <w:pPrChange w:id="14" w:author="Lobha Vaikunth Gawas" w:date="2022-07-13T10:10:00Z">
          <w:pPr>
            <w:pStyle w:val="ListParagraph"/>
            <w:numPr>
              <w:numId w:val="49"/>
            </w:numPr>
            <w:spacing w:line="240" w:lineRule="auto"/>
            <w:ind w:hanging="360"/>
            <w:jc w:val="both"/>
          </w:pPr>
        </w:pPrChange>
      </w:pPr>
      <w:r w:rsidRPr="001C1E4A">
        <w:rPr>
          <w:rFonts w:ascii="Times New Roman" w:hAnsi="Times New Roman"/>
        </w:rPr>
        <w:t>Box-up the other two stoves which are not on blast</w:t>
      </w:r>
      <w:r w:rsidR="008C5BD0" w:rsidRPr="001C1E4A">
        <w:rPr>
          <w:rFonts w:ascii="Times New Roman" w:hAnsi="Times New Roman"/>
        </w:rPr>
        <w:t>.</w:t>
      </w:r>
    </w:p>
    <w:p w14:paraId="4460F1C4" w14:textId="77777777" w:rsidR="001C1E4A" w:rsidRPr="001C1E4A" w:rsidRDefault="001C1E4A">
      <w:pPr>
        <w:pStyle w:val="ListParagraph"/>
        <w:spacing w:after="0"/>
        <w:rPr>
          <w:rFonts w:ascii="Times New Roman" w:hAnsi="Times New Roman"/>
        </w:rPr>
        <w:pPrChange w:id="15" w:author="Lobha Vaikunth Gawas" w:date="2022-07-13T10:10:00Z">
          <w:pPr>
            <w:pStyle w:val="ListParagraph"/>
          </w:pPr>
        </w:pPrChange>
      </w:pPr>
    </w:p>
    <w:p w14:paraId="597197AA" w14:textId="40DC2735" w:rsidR="00F92DE1" w:rsidRPr="001C1E4A" w:rsidRDefault="00F92DE1">
      <w:pPr>
        <w:pStyle w:val="ListParagraph"/>
        <w:numPr>
          <w:ilvl w:val="0"/>
          <w:numId w:val="49"/>
        </w:numPr>
        <w:spacing w:after="0" w:line="240" w:lineRule="auto"/>
        <w:rPr>
          <w:rFonts w:ascii="Times New Roman" w:hAnsi="Times New Roman"/>
        </w:rPr>
        <w:pPrChange w:id="16" w:author="Lobha Vaikunth Gawas" w:date="2022-07-13T10:10:00Z">
          <w:pPr>
            <w:pStyle w:val="ListParagraph"/>
            <w:numPr>
              <w:numId w:val="49"/>
            </w:numPr>
            <w:spacing w:line="240" w:lineRule="auto"/>
            <w:ind w:hanging="360"/>
            <w:jc w:val="both"/>
          </w:pPr>
        </w:pPrChange>
      </w:pPr>
      <w:r w:rsidRPr="001C1E4A">
        <w:rPr>
          <w:rFonts w:ascii="Times New Roman" w:hAnsi="Times New Roman"/>
        </w:rPr>
        <w:t xml:space="preserve">Reduce the wind volume to 6000 Nm3/hr (0.30 Kg/cm2 </w:t>
      </w:r>
      <w:r w:rsidR="00D95462" w:rsidRPr="001C1E4A">
        <w:rPr>
          <w:rFonts w:ascii="Times New Roman" w:hAnsi="Times New Roman"/>
        </w:rPr>
        <w:t>pressure) by</w:t>
      </w:r>
      <w:r w:rsidRPr="001C1E4A">
        <w:rPr>
          <w:rFonts w:ascii="Times New Roman" w:hAnsi="Times New Roman"/>
        </w:rPr>
        <w:t xml:space="preserve"> opening the snort valve and </w:t>
      </w:r>
    </w:p>
    <w:p w14:paraId="1E5FB088" w14:textId="5A4C7C25" w:rsidR="001C1E4A" w:rsidRPr="00AD5B29" w:rsidRDefault="00F92DE1" w:rsidP="00977689">
      <w:pPr>
        <w:spacing w:after="0" w:line="360" w:lineRule="auto"/>
        <w:ind w:firstLine="720"/>
        <w:rPr>
          <w:rFonts w:ascii="Times New Roman" w:hAnsi="Times New Roman"/>
        </w:rPr>
      </w:pPr>
      <w:r w:rsidRPr="00AD5B29">
        <w:rPr>
          <w:rFonts w:ascii="Times New Roman" w:hAnsi="Times New Roman"/>
        </w:rPr>
        <w:t xml:space="preserve">keep 2 blowers running. Ask </w:t>
      </w:r>
      <w:r w:rsidR="00977689">
        <w:rPr>
          <w:rFonts w:ascii="Times New Roman" w:hAnsi="Times New Roman"/>
        </w:rPr>
        <w:t>GEL t</w:t>
      </w:r>
      <w:r w:rsidRPr="00AD5B29">
        <w:rPr>
          <w:rFonts w:ascii="Times New Roman" w:hAnsi="Times New Roman"/>
        </w:rPr>
        <w:t>o charge the steam header so as to get 5 kg pressure</w:t>
      </w:r>
      <w:r w:rsidR="001C1E4A">
        <w:rPr>
          <w:rFonts w:ascii="Times New Roman" w:hAnsi="Times New Roman"/>
        </w:rPr>
        <w:t>.</w:t>
      </w:r>
    </w:p>
    <w:p w14:paraId="6C7062AF" w14:textId="3F5D85FB" w:rsidR="00F92DE1" w:rsidRPr="001C1E4A" w:rsidRDefault="00F92DE1" w:rsidP="00977689">
      <w:pPr>
        <w:pStyle w:val="ListParagraph"/>
        <w:numPr>
          <w:ilvl w:val="0"/>
          <w:numId w:val="49"/>
        </w:numPr>
        <w:spacing w:line="360" w:lineRule="auto"/>
        <w:rPr>
          <w:rFonts w:ascii="Times New Roman" w:hAnsi="Times New Roman"/>
        </w:rPr>
      </w:pPr>
      <w:r w:rsidRPr="001C1E4A">
        <w:rPr>
          <w:rFonts w:ascii="Times New Roman" w:hAnsi="Times New Roman"/>
        </w:rPr>
        <w:t>Open steam in uptakes and dust catcher</w:t>
      </w:r>
      <w:r w:rsidR="001C1E4A" w:rsidRPr="001C1E4A">
        <w:rPr>
          <w:rFonts w:ascii="Times New Roman" w:hAnsi="Times New Roman"/>
        </w:rPr>
        <w:t>.</w:t>
      </w:r>
    </w:p>
    <w:p w14:paraId="3A47EE88" w14:textId="77777777" w:rsidR="001C1E4A"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Put venturi-2 in manual mode and open both the </w:t>
      </w:r>
      <w:r w:rsidR="00D95462" w:rsidRPr="001C1E4A">
        <w:rPr>
          <w:rFonts w:ascii="Times New Roman" w:hAnsi="Times New Roman"/>
        </w:rPr>
        <w:t>venturies fully</w:t>
      </w:r>
      <w:r w:rsidR="001C1E4A">
        <w:rPr>
          <w:rFonts w:ascii="Times New Roman" w:hAnsi="Times New Roman"/>
        </w:rPr>
        <w:t>.</w:t>
      </w:r>
    </w:p>
    <w:p w14:paraId="05660BD2" w14:textId="09F25407"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lastRenderedPageBreak/>
        <w:t xml:space="preserve"> Open relief valve and close the equalizing valve</w:t>
      </w:r>
      <w:r w:rsidR="001C1E4A">
        <w:rPr>
          <w:rFonts w:ascii="Times New Roman" w:hAnsi="Times New Roman"/>
        </w:rPr>
        <w:t>.</w:t>
      </w:r>
    </w:p>
    <w:p w14:paraId="36E023A6" w14:textId="1B6DA123"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Ensure that EV- 1 is disabled by removing the fuses.</w:t>
      </w:r>
    </w:p>
    <w:p w14:paraId="4FC45F29" w14:textId="43437E3E"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Start water sealing the main gas line, open one bleeder.</w:t>
      </w:r>
    </w:p>
    <w:p w14:paraId="3B838927" w14:textId="2D5F7CCA"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After the</w:t>
      </w:r>
      <w:r w:rsidR="00977689">
        <w:rPr>
          <w:rFonts w:ascii="Times New Roman" w:hAnsi="Times New Roman"/>
        </w:rPr>
        <w:t xml:space="preserve"> main gas line</w:t>
      </w:r>
      <w:r w:rsidR="001C1E4A" w:rsidRPr="001C1E4A">
        <w:rPr>
          <w:rFonts w:ascii="Times New Roman" w:hAnsi="Times New Roman"/>
          <w:color w:val="FF0000"/>
        </w:rPr>
        <w:t xml:space="preserve"> </w:t>
      </w:r>
      <w:r w:rsidRPr="001C1E4A">
        <w:rPr>
          <w:rFonts w:ascii="Times New Roman" w:hAnsi="Times New Roman"/>
        </w:rPr>
        <w:t>gets water sealed open second bleeder.</w:t>
      </w:r>
    </w:p>
    <w:p w14:paraId="40316E2A" w14:textId="7EFAE36C"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Reduce the furnace pressure gradually to 0.05 Kg/cm2</w:t>
      </w:r>
      <w:r w:rsidR="001C1E4A">
        <w:rPr>
          <w:rFonts w:ascii="Times New Roman" w:hAnsi="Times New Roman"/>
        </w:rPr>
        <w:t>.</w:t>
      </w:r>
    </w:p>
    <w:p w14:paraId="659726B6" w14:textId="403430C6"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Back draught the furnace after opening two peep hole flanges and </w:t>
      </w:r>
      <w:r w:rsidR="001C1E4A" w:rsidRPr="001C1E4A">
        <w:rPr>
          <w:rFonts w:ascii="Times New Roman" w:hAnsi="Times New Roman"/>
        </w:rPr>
        <w:t>removing all</w:t>
      </w:r>
      <w:r w:rsidRPr="001C1E4A">
        <w:rPr>
          <w:rFonts w:ascii="Times New Roman" w:hAnsi="Times New Roman"/>
        </w:rPr>
        <w:t xml:space="preserve"> the people from in</w:t>
      </w:r>
      <w:ins w:id="17" w:author="Lobha Vaikunth Gawas" w:date="2022-07-13T10:09:00Z">
        <w:r w:rsidR="001C1E4A">
          <w:rPr>
            <w:rFonts w:ascii="Times New Roman" w:hAnsi="Times New Roman"/>
          </w:rPr>
          <w:t xml:space="preserve"> </w:t>
        </w:r>
      </w:ins>
      <w:r w:rsidRPr="001C1E4A">
        <w:rPr>
          <w:rFonts w:ascii="Times New Roman" w:hAnsi="Times New Roman"/>
        </w:rPr>
        <w:t xml:space="preserve">front of the blow pipes to avoid gas poisoning &amp; burn injuries in case </w:t>
      </w:r>
      <w:r w:rsidR="001C1E4A" w:rsidRPr="001C1E4A">
        <w:rPr>
          <w:rFonts w:ascii="Times New Roman" w:hAnsi="Times New Roman"/>
        </w:rPr>
        <w:t xml:space="preserve">of </w:t>
      </w:r>
      <w:r w:rsidR="00977689">
        <w:rPr>
          <w:rFonts w:ascii="Times New Roman" w:hAnsi="Times New Roman"/>
        </w:rPr>
        <w:t xml:space="preserve"> ackfire.</w:t>
      </w:r>
    </w:p>
    <w:p w14:paraId="72B4FFC9" w14:textId="1B1CF01C" w:rsidR="00F92DE1" w:rsidRDefault="001C1E4A"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Stop </w:t>
      </w:r>
      <w:r w:rsidR="00977689">
        <w:rPr>
          <w:rFonts w:ascii="Times New Roman" w:hAnsi="Times New Roman"/>
        </w:rPr>
        <w:t>Upper/Lower stack</w:t>
      </w:r>
      <w:r w:rsidR="008C5BD0" w:rsidRPr="001C1E4A">
        <w:rPr>
          <w:rFonts w:ascii="Times New Roman" w:hAnsi="Times New Roman"/>
        </w:rPr>
        <w:t xml:space="preserve"> </w:t>
      </w:r>
      <w:r w:rsidR="00D95462" w:rsidRPr="001C1E4A">
        <w:rPr>
          <w:rFonts w:ascii="Times New Roman" w:hAnsi="Times New Roman"/>
        </w:rPr>
        <w:t>cooling half</w:t>
      </w:r>
      <w:r w:rsidR="00F92DE1" w:rsidRPr="001C1E4A">
        <w:rPr>
          <w:rFonts w:ascii="Times New Roman" w:hAnsi="Times New Roman"/>
        </w:rPr>
        <w:t xml:space="preserve"> an hour and bosh cooling   one hour after reducing wind volume to zero and keep all water sprays</w:t>
      </w:r>
      <w:r w:rsidR="00033C67" w:rsidRPr="001C1E4A">
        <w:rPr>
          <w:rFonts w:ascii="Times New Roman" w:hAnsi="Times New Roman"/>
        </w:rPr>
        <w:t xml:space="preserve"> </w:t>
      </w:r>
      <w:r w:rsidR="00D95462" w:rsidRPr="001C1E4A">
        <w:rPr>
          <w:rFonts w:ascii="Times New Roman" w:hAnsi="Times New Roman"/>
        </w:rPr>
        <w:t>on</w:t>
      </w:r>
      <w:r w:rsidR="00CC0530" w:rsidRPr="001C1E4A">
        <w:rPr>
          <w:rFonts w:ascii="Times New Roman" w:hAnsi="Times New Roman"/>
        </w:rPr>
        <w:t xml:space="preserve"> </w:t>
      </w:r>
      <w:r w:rsidR="00977689">
        <w:rPr>
          <w:rFonts w:ascii="Times New Roman" w:hAnsi="Times New Roman"/>
        </w:rPr>
        <w:t xml:space="preserve">for tuyeres, Tuyere coolers and </w:t>
      </w:r>
      <w:r w:rsidR="00D95462" w:rsidRPr="001C1E4A">
        <w:rPr>
          <w:rFonts w:ascii="Times New Roman" w:hAnsi="Times New Roman"/>
        </w:rPr>
        <w:t>below</w:t>
      </w:r>
      <w:r w:rsidR="00F92DE1" w:rsidRPr="001C1E4A">
        <w:rPr>
          <w:rFonts w:ascii="Times New Roman" w:hAnsi="Times New Roman"/>
        </w:rPr>
        <w:t xml:space="preserve"> tuyere level.</w:t>
      </w:r>
    </w:p>
    <w:p w14:paraId="24C5C2E6" w14:textId="43CBF85F"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Stop all blowers</w:t>
      </w:r>
      <w:r w:rsidR="001C1E4A">
        <w:rPr>
          <w:rFonts w:ascii="Times New Roman" w:hAnsi="Times New Roman"/>
        </w:rPr>
        <w:t>.</w:t>
      </w:r>
    </w:p>
    <w:p w14:paraId="51D2B537" w14:textId="49C39E5D"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Give permission to people for going to the furnace top </w:t>
      </w:r>
      <w:r w:rsidR="00D95462" w:rsidRPr="001C1E4A">
        <w:rPr>
          <w:rFonts w:ascii="Times New Roman" w:hAnsi="Times New Roman"/>
        </w:rPr>
        <w:t>for inspection</w:t>
      </w:r>
      <w:r w:rsidRPr="001C1E4A">
        <w:rPr>
          <w:rFonts w:ascii="Times New Roman" w:hAnsi="Times New Roman"/>
        </w:rPr>
        <w:t>. People going to the furnace top should move in the opposite direction of the gas coming out from the coffee-pot.</w:t>
      </w:r>
    </w:p>
    <w:p w14:paraId="1B7ED9A5" w14:textId="1BB8A354"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Open all the peephole flanges</w:t>
      </w:r>
      <w:r w:rsidR="001C1E4A">
        <w:rPr>
          <w:rFonts w:ascii="Times New Roman" w:hAnsi="Times New Roman"/>
        </w:rPr>
        <w:t>.</w:t>
      </w:r>
    </w:p>
    <w:p w14:paraId="2E34608E" w14:textId="2F712B2C"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Check all the tuyeres and tuyere coolers for water leakage, by inserting a rod inside the </w:t>
      </w:r>
      <w:r w:rsidR="001C1E4A" w:rsidRPr="001C1E4A">
        <w:rPr>
          <w:rFonts w:ascii="Times New Roman" w:hAnsi="Times New Roman"/>
        </w:rPr>
        <w:t>blowpipe and</w:t>
      </w:r>
      <w:r w:rsidRPr="001C1E4A">
        <w:rPr>
          <w:rFonts w:ascii="Times New Roman" w:hAnsi="Times New Roman"/>
        </w:rPr>
        <w:t xml:space="preserve"> checking for dampness. Care to be taken that the same rod is not used more than once.</w:t>
      </w:r>
    </w:p>
    <w:p w14:paraId="2A68F9EF" w14:textId="03B1AA8D" w:rsidR="00F92DE1" w:rsidRDefault="00F92DE1" w:rsidP="00033C67">
      <w:pPr>
        <w:pStyle w:val="ListParagraph"/>
        <w:numPr>
          <w:ilvl w:val="0"/>
          <w:numId w:val="49"/>
        </w:numPr>
        <w:spacing w:line="360" w:lineRule="auto"/>
        <w:jc w:val="both"/>
        <w:rPr>
          <w:rFonts w:ascii="Times New Roman" w:hAnsi="Times New Roman"/>
        </w:rPr>
      </w:pPr>
      <w:r w:rsidRPr="001C1E4A">
        <w:rPr>
          <w:rFonts w:ascii="Times New Roman" w:hAnsi="Times New Roman"/>
        </w:rPr>
        <w:t>Plug all the tuyeres with hydrous clay</w:t>
      </w:r>
      <w:r w:rsidR="001C1E4A">
        <w:rPr>
          <w:rFonts w:ascii="Times New Roman" w:hAnsi="Times New Roman"/>
        </w:rPr>
        <w:t>.</w:t>
      </w:r>
    </w:p>
    <w:p w14:paraId="18491134" w14:textId="189B91DD"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After the saturator is water sealed, stop the GCS and venturi pumps.</w:t>
      </w:r>
    </w:p>
    <w:p w14:paraId="4625C764" w14:textId="2EC04B10"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Ensure </w:t>
      </w:r>
      <w:r w:rsidR="00EA4AF2" w:rsidRPr="001C1E4A">
        <w:rPr>
          <w:rFonts w:ascii="Times New Roman" w:hAnsi="Times New Roman"/>
        </w:rPr>
        <w:t>that cooling</w:t>
      </w:r>
      <w:r w:rsidRPr="001C1E4A">
        <w:rPr>
          <w:rFonts w:ascii="Times New Roman" w:hAnsi="Times New Roman"/>
        </w:rPr>
        <w:t xml:space="preserve"> water is available to the hot blast and coffeepot valve.</w:t>
      </w:r>
    </w:p>
    <w:p w14:paraId="325F1674" w14:textId="74FDDD6D"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Before handing over the </w:t>
      </w:r>
      <w:r w:rsidR="00EA4AF2" w:rsidRPr="001C1E4A">
        <w:rPr>
          <w:rFonts w:ascii="Times New Roman" w:hAnsi="Times New Roman"/>
        </w:rPr>
        <w:t>flare stack</w:t>
      </w:r>
      <w:r w:rsidRPr="001C1E4A">
        <w:rPr>
          <w:rFonts w:ascii="Times New Roman" w:hAnsi="Times New Roman"/>
        </w:rPr>
        <w:t xml:space="preserve"> for maintenance, </w:t>
      </w:r>
      <w:r w:rsidR="00EA4AF2" w:rsidRPr="001C1E4A">
        <w:rPr>
          <w:rFonts w:ascii="Times New Roman" w:hAnsi="Times New Roman"/>
        </w:rPr>
        <w:t>water seal</w:t>
      </w:r>
      <w:r w:rsidRPr="001C1E4A">
        <w:rPr>
          <w:rFonts w:ascii="Times New Roman" w:hAnsi="Times New Roman"/>
        </w:rPr>
        <w:t xml:space="preserve"> the </w:t>
      </w:r>
      <w:r w:rsidR="001C1E4A" w:rsidRPr="001C1E4A">
        <w:rPr>
          <w:rFonts w:ascii="Times New Roman" w:hAnsi="Times New Roman"/>
        </w:rPr>
        <w:t>flare stack</w:t>
      </w:r>
      <w:r w:rsidRPr="001C1E4A">
        <w:rPr>
          <w:rFonts w:ascii="Times New Roman" w:hAnsi="Times New Roman"/>
        </w:rPr>
        <w:t xml:space="preserve"> and then close </w:t>
      </w:r>
      <w:r w:rsidR="00EA4AF2" w:rsidRPr="001C1E4A">
        <w:rPr>
          <w:rFonts w:ascii="Times New Roman" w:hAnsi="Times New Roman"/>
        </w:rPr>
        <w:t>its</w:t>
      </w:r>
      <w:r w:rsidRPr="001C1E4A">
        <w:rPr>
          <w:rFonts w:ascii="Times New Roman" w:hAnsi="Times New Roman"/>
        </w:rPr>
        <w:t xml:space="preserve"> inlet valve.</w:t>
      </w:r>
    </w:p>
    <w:p w14:paraId="20CFDF5C" w14:textId="34A4C061" w:rsidR="004A525E" w:rsidRPr="001C1E4A"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Open and replug all the tuyeres one by one after shutdown for checking any water </w:t>
      </w:r>
      <w:r w:rsidR="00C5158C" w:rsidRPr="001C1E4A">
        <w:rPr>
          <w:rFonts w:ascii="Times New Roman" w:hAnsi="Times New Roman"/>
        </w:rPr>
        <w:t>leakage. While</w:t>
      </w:r>
      <w:r w:rsidRPr="001C1E4A">
        <w:rPr>
          <w:rFonts w:ascii="Times New Roman" w:hAnsi="Times New Roman"/>
        </w:rPr>
        <w:t xml:space="preserve"> </w:t>
      </w:r>
      <w:r w:rsidR="00C5158C" w:rsidRPr="001C1E4A">
        <w:rPr>
          <w:rFonts w:ascii="Times New Roman" w:hAnsi="Times New Roman"/>
        </w:rPr>
        <w:t>checking ensure</w:t>
      </w:r>
      <w:r w:rsidRPr="001C1E4A">
        <w:rPr>
          <w:rFonts w:ascii="Times New Roman" w:hAnsi="Times New Roman"/>
        </w:rPr>
        <w:t xml:space="preserve"> that no body is working on the bleeders.</w:t>
      </w:r>
    </w:p>
    <w:p w14:paraId="61B892ED" w14:textId="77777777" w:rsidR="004A525E" w:rsidRPr="00AD5B29" w:rsidRDefault="004A525E" w:rsidP="00314A11">
      <w:pPr>
        <w:pStyle w:val="ListParagraph"/>
        <w:tabs>
          <w:tab w:val="left" w:pos="567"/>
        </w:tabs>
        <w:spacing w:line="240" w:lineRule="auto"/>
        <w:ind w:left="567" w:hanging="567"/>
        <w:rPr>
          <w:rFonts w:ascii="Times New Roman" w:hAnsi="Times New Roman"/>
        </w:rPr>
      </w:pPr>
    </w:p>
    <w:p w14:paraId="00E98B62" w14:textId="77777777" w:rsidR="004A525E" w:rsidRPr="00AD5B29" w:rsidRDefault="004A525E" w:rsidP="00314A11">
      <w:pPr>
        <w:pStyle w:val="ListParagraph"/>
        <w:tabs>
          <w:tab w:val="left" w:pos="567"/>
        </w:tabs>
        <w:spacing w:line="240" w:lineRule="auto"/>
        <w:ind w:left="567" w:hanging="567"/>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AD5B29" w14:paraId="47396FD6" w14:textId="77777777" w:rsidTr="007E45E9">
        <w:trPr>
          <w:trHeight w:val="316"/>
        </w:trPr>
        <w:tc>
          <w:tcPr>
            <w:tcW w:w="2802" w:type="dxa"/>
            <w:shd w:val="clear" w:color="auto" w:fill="auto"/>
          </w:tcPr>
          <w:p w14:paraId="1A94D6B1" w14:textId="77777777" w:rsidR="00BA7336" w:rsidRPr="00AD5B29" w:rsidRDefault="00BA7336" w:rsidP="00D00594">
            <w:pPr>
              <w:spacing w:after="0"/>
              <w:rPr>
                <w:rFonts w:ascii="Times New Roman" w:hAnsi="Times New Roman"/>
              </w:rPr>
            </w:pPr>
            <w:r w:rsidRPr="00AD5B29">
              <w:rPr>
                <w:rFonts w:ascii="Times New Roman" w:hAnsi="Times New Roman"/>
              </w:rPr>
              <w:t xml:space="preserve">Prepared By: </w:t>
            </w:r>
          </w:p>
          <w:p w14:paraId="5AFCFE98" w14:textId="77777777" w:rsidR="00BA7336" w:rsidRPr="00AD5B29" w:rsidRDefault="00BA7336" w:rsidP="00D31B43">
            <w:pPr>
              <w:spacing w:after="0"/>
              <w:rPr>
                <w:rFonts w:ascii="Times New Roman" w:hAnsi="Times New Roman"/>
              </w:rPr>
            </w:pPr>
            <w:r w:rsidRPr="00AD5B29">
              <w:rPr>
                <w:rFonts w:ascii="Times New Roman" w:hAnsi="Times New Roman"/>
              </w:rPr>
              <w:t xml:space="preserve">Head – </w:t>
            </w:r>
            <w:r w:rsidR="00D31B43" w:rsidRPr="00AD5B29">
              <w:rPr>
                <w:rFonts w:ascii="Times New Roman" w:hAnsi="Times New Roman"/>
              </w:rPr>
              <w:t>Production PID I</w:t>
            </w:r>
          </w:p>
        </w:tc>
        <w:tc>
          <w:tcPr>
            <w:tcW w:w="3160" w:type="dxa"/>
            <w:shd w:val="clear" w:color="auto" w:fill="auto"/>
          </w:tcPr>
          <w:p w14:paraId="36BFFEB3" w14:textId="77777777" w:rsidR="00BA7336" w:rsidRPr="00AD5B29" w:rsidRDefault="00BA7336" w:rsidP="00D00594">
            <w:pPr>
              <w:spacing w:after="0"/>
              <w:rPr>
                <w:rFonts w:ascii="Times New Roman" w:hAnsi="Times New Roman"/>
              </w:rPr>
            </w:pPr>
            <w:r w:rsidRPr="00AD5B29">
              <w:rPr>
                <w:rFonts w:ascii="Times New Roman" w:hAnsi="Times New Roman"/>
              </w:rPr>
              <w:t xml:space="preserve">Reviewed &amp; Issued By: </w:t>
            </w:r>
          </w:p>
          <w:p w14:paraId="7E9AE35A" w14:textId="77777777" w:rsidR="00BA7336" w:rsidRPr="00AD5B29" w:rsidRDefault="00BA7336" w:rsidP="00D00594">
            <w:pPr>
              <w:spacing w:after="0"/>
              <w:rPr>
                <w:rFonts w:ascii="Times New Roman" w:hAnsi="Times New Roman"/>
              </w:rPr>
            </w:pPr>
            <w:r w:rsidRPr="00AD5B29">
              <w:rPr>
                <w:rFonts w:ascii="Times New Roman" w:hAnsi="Times New Roman"/>
              </w:rPr>
              <w:t>Management Representative</w:t>
            </w:r>
          </w:p>
        </w:tc>
        <w:tc>
          <w:tcPr>
            <w:tcW w:w="3133" w:type="dxa"/>
            <w:shd w:val="clear" w:color="auto" w:fill="auto"/>
          </w:tcPr>
          <w:p w14:paraId="1710FB18" w14:textId="77777777" w:rsidR="00BA7336" w:rsidRPr="00AD5B29" w:rsidRDefault="00BA7336" w:rsidP="00D00594">
            <w:pPr>
              <w:spacing w:after="0"/>
              <w:rPr>
                <w:rFonts w:ascii="Times New Roman" w:hAnsi="Times New Roman"/>
              </w:rPr>
            </w:pPr>
            <w:r w:rsidRPr="00AD5B29">
              <w:rPr>
                <w:rFonts w:ascii="Times New Roman" w:hAnsi="Times New Roman"/>
              </w:rPr>
              <w:t xml:space="preserve">Approved By: </w:t>
            </w:r>
          </w:p>
          <w:p w14:paraId="017D83E4" w14:textId="77777777" w:rsidR="00BA7336" w:rsidRPr="00AD5B29" w:rsidRDefault="007E45E9" w:rsidP="00ED48D2">
            <w:pPr>
              <w:spacing w:after="0"/>
              <w:rPr>
                <w:rFonts w:ascii="Times New Roman" w:hAnsi="Times New Roman"/>
              </w:rPr>
            </w:pPr>
            <w:r w:rsidRPr="00AD5B29">
              <w:rPr>
                <w:rFonts w:ascii="Times New Roman" w:hAnsi="Times New Roman"/>
              </w:rPr>
              <w:t xml:space="preserve">Head – </w:t>
            </w:r>
            <w:r w:rsidR="00D31B43" w:rsidRPr="00AD5B29">
              <w:rPr>
                <w:rFonts w:ascii="Times New Roman" w:hAnsi="Times New Roman"/>
              </w:rPr>
              <w:t>Pig Iron Division</w:t>
            </w:r>
          </w:p>
        </w:tc>
      </w:tr>
      <w:tr w:rsidR="00BA7336" w:rsidRPr="00AD5B29" w14:paraId="0967602E" w14:textId="77777777" w:rsidTr="004A525E">
        <w:trPr>
          <w:trHeight w:val="1227"/>
        </w:trPr>
        <w:tc>
          <w:tcPr>
            <w:tcW w:w="2802" w:type="dxa"/>
            <w:shd w:val="clear" w:color="auto" w:fill="auto"/>
          </w:tcPr>
          <w:p w14:paraId="01842C74" w14:textId="77777777" w:rsidR="00BA7336" w:rsidRPr="00AD5B29" w:rsidRDefault="007E45E9" w:rsidP="00B80FF3">
            <w:pPr>
              <w:rPr>
                <w:rFonts w:ascii="Times New Roman" w:hAnsi="Times New Roman"/>
              </w:rPr>
            </w:pPr>
            <w:r w:rsidRPr="00AD5B29">
              <w:rPr>
                <w:rFonts w:ascii="Times New Roman" w:hAnsi="Times New Roman"/>
              </w:rPr>
              <w:t>Signature:</w:t>
            </w:r>
          </w:p>
        </w:tc>
        <w:tc>
          <w:tcPr>
            <w:tcW w:w="3160" w:type="dxa"/>
            <w:shd w:val="clear" w:color="auto" w:fill="auto"/>
          </w:tcPr>
          <w:p w14:paraId="46AA1690" w14:textId="77777777" w:rsidR="00BA7336" w:rsidRPr="00AD5B29" w:rsidRDefault="007E45E9" w:rsidP="00B80FF3">
            <w:pPr>
              <w:rPr>
                <w:rFonts w:ascii="Times New Roman" w:hAnsi="Times New Roman"/>
              </w:rPr>
            </w:pPr>
            <w:r w:rsidRPr="00AD5B29">
              <w:rPr>
                <w:rFonts w:ascii="Times New Roman" w:hAnsi="Times New Roman"/>
              </w:rPr>
              <w:t>Signature:</w:t>
            </w:r>
          </w:p>
        </w:tc>
        <w:tc>
          <w:tcPr>
            <w:tcW w:w="3133" w:type="dxa"/>
            <w:shd w:val="clear" w:color="auto" w:fill="auto"/>
          </w:tcPr>
          <w:p w14:paraId="0630638A" w14:textId="77777777" w:rsidR="00BA7336" w:rsidRPr="00AD5B29" w:rsidRDefault="007E45E9" w:rsidP="00B80FF3">
            <w:pPr>
              <w:rPr>
                <w:rFonts w:ascii="Times New Roman" w:hAnsi="Times New Roman"/>
              </w:rPr>
            </w:pPr>
            <w:r w:rsidRPr="00AD5B29">
              <w:rPr>
                <w:rFonts w:ascii="Times New Roman" w:hAnsi="Times New Roman"/>
              </w:rPr>
              <w:t>Signature:</w:t>
            </w:r>
          </w:p>
        </w:tc>
      </w:tr>
      <w:tr w:rsidR="00BA7336" w:rsidRPr="00AD5B29" w14:paraId="014F6254" w14:textId="77777777" w:rsidTr="007E45E9">
        <w:trPr>
          <w:trHeight w:val="56"/>
        </w:trPr>
        <w:tc>
          <w:tcPr>
            <w:tcW w:w="2802" w:type="dxa"/>
            <w:shd w:val="clear" w:color="auto" w:fill="auto"/>
          </w:tcPr>
          <w:p w14:paraId="5DE17D48" w14:textId="29E235FD" w:rsidR="00BA7336" w:rsidRPr="00AD5B29" w:rsidRDefault="00BA7336" w:rsidP="007E45E9">
            <w:pPr>
              <w:rPr>
                <w:rFonts w:ascii="Times New Roman" w:hAnsi="Times New Roman"/>
              </w:rPr>
            </w:pPr>
            <w:r w:rsidRPr="00AD5B29">
              <w:rPr>
                <w:rFonts w:ascii="Times New Roman" w:hAnsi="Times New Roman"/>
              </w:rPr>
              <w:t>Date:</w:t>
            </w:r>
            <w:r w:rsidR="000078D3" w:rsidRPr="00AD5B29">
              <w:rPr>
                <w:rFonts w:ascii="Times New Roman" w:hAnsi="Times New Roman"/>
              </w:rPr>
              <w:t xml:space="preserve"> </w:t>
            </w:r>
            <w:r w:rsidR="00B47F2A">
              <w:rPr>
                <w:rFonts w:ascii="Times New Roman" w:hAnsi="Times New Roman"/>
                <w:b/>
              </w:rPr>
              <w:t>1</w:t>
            </w:r>
            <w:r w:rsidR="00013548">
              <w:rPr>
                <w:rFonts w:ascii="Times New Roman" w:hAnsi="Times New Roman"/>
                <w:b/>
              </w:rPr>
              <w:t>5</w:t>
            </w:r>
            <w:r w:rsidR="00B47F2A">
              <w:rPr>
                <w:rFonts w:ascii="Times New Roman" w:hAnsi="Times New Roman"/>
                <w:b/>
              </w:rPr>
              <w:t>.07.202</w:t>
            </w:r>
            <w:r w:rsidR="00013548">
              <w:rPr>
                <w:rFonts w:ascii="Times New Roman" w:hAnsi="Times New Roman"/>
                <w:b/>
              </w:rPr>
              <w:t>2</w:t>
            </w:r>
          </w:p>
        </w:tc>
        <w:tc>
          <w:tcPr>
            <w:tcW w:w="3160" w:type="dxa"/>
            <w:shd w:val="clear" w:color="auto" w:fill="auto"/>
          </w:tcPr>
          <w:p w14:paraId="2E901251" w14:textId="6B95DF75" w:rsidR="00BA7336" w:rsidRPr="00AD5B29" w:rsidRDefault="00BA7336" w:rsidP="007E45E9">
            <w:pPr>
              <w:rPr>
                <w:rFonts w:ascii="Times New Roman" w:hAnsi="Times New Roman"/>
              </w:rPr>
            </w:pPr>
            <w:r w:rsidRPr="00AD5B29">
              <w:rPr>
                <w:rFonts w:ascii="Times New Roman" w:hAnsi="Times New Roman"/>
              </w:rPr>
              <w:t xml:space="preserve">Date: </w:t>
            </w:r>
            <w:r w:rsidR="00B47F2A">
              <w:rPr>
                <w:rFonts w:ascii="Times New Roman" w:hAnsi="Times New Roman"/>
                <w:b/>
              </w:rPr>
              <w:t>1</w:t>
            </w:r>
            <w:r w:rsidR="00013548">
              <w:rPr>
                <w:rFonts w:ascii="Times New Roman" w:hAnsi="Times New Roman"/>
                <w:b/>
              </w:rPr>
              <w:t>5</w:t>
            </w:r>
            <w:r w:rsidR="00B47F2A">
              <w:rPr>
                <w:rFonts w:ascii="Times New Roman" w:hAnsi="Times New Roman"/>
                <w:b/>
              </w:rPr>
              <w:t>.07.202</w:t>
            </w:r>
            <w:r w:rsidR="00013548">
              <w:rPr>
                <w:rFonts w:ascii="Times New Roman" w:hAnsi="Times New Roman"/>
                <w:b/>
              </w:rPr>
              <w:t>2</w:t>
            </w:r>
          </w:p>
        </w:tc>
        <w:tc>
          <w:tcPr>
            <w:tcW w:w="3133" w:type="dxa"/>
            <w:shd w:val="clear" w:color="auto" w:fill="auto"/>
          </w:tcPr>
          <w:p w14:paraId="681B7B20" w14:textId="0C3CDBCF" w:rsidR="00BA7336" w:rsidRPr="00AD5B29" w:rsidRDefault="00BA7336" w:rsidP="007E45E9">
            <w:pPr>
              <w:rPr>
                <w:rFonts w:ascii="Times New Roman" w:hAnsi="Times New Roman"/>
              </w:rPr>
            </w:pPr>
            <w:r w:rsidRPr="00AD5B29">
              <w:rPr>
                <w:rFonts w:ascii="Times New Roman" w:hAnsi="Times New Roman"/>
              </w:rPr>
              <w:t>Date:</w:t>
            </w:r>
            <w:r w:rsidR="000078D3" w:rsidRPr="00AD5B29">
              <w:rPr>
                <w:rFonts w:ascii="Times New Roman" w:hAnsi="Times New Roman"/>
              </w:rPr>
              <w:t xml:space="preserve"> </w:t>
            </w:r>
            <w:r w:rsidR="00B47F2A">
              <w:rPr>
                <w:rFonts w:ascii="Times New Roman" w:hAnsi="Times New Roman"/>
                <w:b/>
              </w:rPr>
              <w:t>1</w:t>
            </w:r>
            <w:r w:rsidR="00013548">
              <w:rPr>
                <w:rFonts w:ascii="Times New Roman" w:hAnsi="Times New Roman"/>
                <w:b/>
              </w:rPr>
              <w:t>5</w:t>
            </w:r>
            <w:r w:rsidR="00B47F2A">
              <w:rPr>
                <w:rFonts w:ascii="Times New Roman" w:hAnsi="Times New Roman"/>
                <w:b/>
              </w:rPr>
              <w:t>.07.202</w:t>
            </w:r>
            <w:r w:rsidR="00013548">
              <w:rPr>
                <w:rFonts w:ascii="Times New Roman" w:hAnsi="Times New Roman"/>
                <w:b/>
              </w:rPr>
              <w:t>2</w:t>
            </w:r>
          </w:p>
        </w:tc>
      </w:tr>
    </w:tbl>
    <w:p w14:paraId="5D7BF2FA" w14:textId="16F99284" w:rsidR="00FA664D" w:rsidRDefault="00FA664D" w:rsidP="00314A11">
      <w:pPr>
        <w:pStyle w:val="ListParagraph"/>
        <w:tabs>
          <w:tab w:val="left" w:pos="567"/>
        </w:tabs>
        <w:spacing w:line="240" w:lineRule="auto"/>
        <w:ind w:left="567" w:hanging="567"/>
        <w:rPr>
          <w:rFonts w:ascii="Times New Roman" w:hAnsi="Times New Roman"/>
        </w:rPr>
      </w:pPr>
    </w:p>
    <w:tbl>
      <w:tblPr>
        <w:tblStyle w:val="TableGrid"/>
        <w:tblW w:w="0" w:type="auto"/>
        <w:tblInd w:w="18" w:type="dxa"/>
        <w:tblLook w:val="04A0" w:firstRow="1" w:lastRow="0" w:firstColumn="1" w:lastColumn="0" w:noHBand="0" w:noVBand="1"/>
      </w:tblPr>
      <w:tblGrid>
        <w:gridCol w:w="2795"/>
        <w:gridCol w:w="2245"/>
        <w:gridCol w:w="2245"/>
        <w:gridCol w:w="1805"/>
      </w:tblGrid>
      <w:tr w:rsidR="003E4223" w14:paraId="031D72CE" w14:textId="77777777" w:rsidTr="009652B7">
        <w:tc>
          <w:tcPr>
            <w:tcW w:w="9090" w:type="dxa"/>
            <w:gridSpan w:val="4"/>
          </w:tcPr>
          <w:p w14:paraId="18A167F2" w14:textId="77777777" w:rsidR="003E4223" w:rsidRDefault="003E4223" w:rsidP="009652B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3E4223" w14:paraId="45B5B49A" w14:textId="77777777" w:rsidTr="009652B7">
        <w:tc>
          <w:tcPr>
            <w:tcW w:w="2795" w:type="dxa"/>
          </w:tcPr>
          <w:p w14:paraId="1BC9EBAE" w14:textId="77777777" w:rsidR="003E4223" w:rsidRDefault="003E4223"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2C633773" w14:textId="77777777" w:rsidR="003E4223" w:rsidRDefault="003E4223"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7552FAF6" w14:textId="77777777" w:rsidR="003E4223" w:rsidRDefault="003E4223"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0B729473" w14:textId="77777777" w:rsidR="003E4223" w:rsidRDefault="003E4223"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3E4223" w:rsidRPr="001A3E3D" w14:paraId="449B183D" w14:textId="77777777" w:rsidTr="009652B7">
        <w:tc>
          <w:tcPr>
            <w:tcW w:w="2795" w:type="dxa"/>
          </w:tcPr>
          <w:p w14:paraId="66DE53F5" w14:textId="4B3A9DA0" w:rsidR="003E4223" w:rsidRPr="001A3E3D" w:rsidRDefault="003E4223"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w:t>
            </w:r>
            <w:r w:rsidR="001C1E4A">
              <w:rPr>
                <w:rFonts w:ascii="Times New Roman" w:hAnsi="Times New Roman"/>
                <w:sz w:val="24"/>
                <w:szCs w:val="24"/>
              </w:rPr>
              <w:t>5</w:t>
            </w:r>
            <w:r>
              <w:rPr>
                <w:rFonts w:ascii="Times New Roman" w:hAnsi="Times New Roman"/>
                <w:sz w:val="24"/>
                <w:szCs w:val="24"/>
              </w:rPr>
              <w:t>.07.202</w:t>
            </w:r>
            <w:r w:rsidR="001C1E4A">
              <w:rPr>
                <w:rFonts w:ascii="Times New Roman" w:hAnsi="Times New Roman"/>
                <w:sz w:val="24"/>
                <w:szCs w:val="24"/>
              </w:rPr>
              <w:t>2</w:t>
            </w:r>
          </w:p>
        </w:tc>
        <w:tc>
          <w:tcPr>
            <w:tcW w:w="2245" w:type="dxa"/>
          </w:tcPr>
          <w:p w14:paraId="7A47B9F0" w14:textId="038019A8" w:rsidR="003E4223" w:rsidRPr="001A3E3D" w:rsidRDefault="001C1E4A"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Procedure for emergency </w:t>
            </w:r>
            <w:r>
              <w:rPr>
                <w:rFonts w:ascii="Times New Roman" w:hAnsi="Times New Roman"/>
                <w:sz w:val="24"/>
                <w:szCs w:val="24"/>
              </w:rPr>
              <w:lastRenderedPageBreak/>
              <w:t>shutdown and furnace top inspection BF1 &amp; BFII</w:t>
            </w:r>
          </w:p>
        </w:tc>
        <w:tc>
          <w:tcPr>
            <w:tcW w:w="2245" w:type="dxa"/>
          </w:tcPr>
          <w:p w14:paraId="2CB52785" w14:textId="5B97FA4E" w:rsidR="003E4223" w:rsidRPr="001A3E3D" w:rsidRDefault="003E4223"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lastRenderedPageBreak/>
              <w:t xml:space="preserve">Point no </w:t>
            </w:r>
            <w:r w:rsidR="001C1E4A">
              <w:rPr>
                <w:rFonts w:ascii="Times New Roman" w:hAnsi="Times New Roman"/>
                <w:sz w:val="24"/>
                <w:szCs w:val="24"/>
              </w:rPr>
              <w:t xml:space="preserve">2, 5 10, </w:t>
            </w:r>
            <w:r w:rsidR="00013548">
              <w:rPr>
                <w:rFonts w:ascii="Times New Roman" w:hAnsi="Times New Roman"/>
                <w:sz w:val="24"/>
                <w:szCs w:val="24"/>
              </w:rPr>
              <w:t>15,18 27</w:t>
            </w:r>
          </w:p>
        </w:tc>
        <w:tc>
          <w:tcPr>
            <w:tcW w:w="1805" w:type="dxa"/>
          </w:tcPr>
          <w:p w14:paraId="3CB9F28E" w14:textId="56DCEE0C" w:rsidR="003E4223" w:rsidRPr="001A3E3D" w:rsidRDefault="001C1E4A"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02</w:t>
            </w:r>
          </w:p>
        </w:tc>
      </w:tr>
    </w:tbl>
    <w:p w14:paraId="7F768520" w14:textId="77777777" w:rsidR="003E4223" w:rsidRPr="00AD5B29" w:rsidRDefault="003E4223" w:rsidP="00314A11">
      <w:pPr>
        <w:pStyle w:val="ListParagraph"/>
        <w:tabs>
          <w:tab w:val="left" w:pos="567"/>
        </w:tabs>
        <w:spacing w:line="240" w:lineRule="auto"/>
        <w:ind w:left="567" w:hanging="567"/>
        <w:rPr>
          <w:rFonts w:ascii="Times New Roman" w:hAnsi="Times New Roman"/>
        </w:rPr>
      </w:pPr>
    </w:p>
    <w:sectPr w:rsidR="003E4223" w:rsidRPr="00AD5B29"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B2444" w14:textId="77777777" w:rsidR="001467E6" w:rsidRDefault="001467E6" w:rsidP="0036287A">
      <w:pPr>
        <w:spacing w:after="0" w:line="240" w:lineRule="auto"/>
      </w:pPr>
      <w:r>
        <w:separator/>
      </w:r>
    </w:p>
  </w:endnote>
  <w:endnote w:type="continuationSeparator" w:id="0">
    <w:p w14:paraId="18302DFC" w14:textId="77777777" w:rsidR="001467E6" w:rsidRDefault="001467E6"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951DE"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1DDC6" w14:textId="77777777" w:rsidR="001467E6" w:rsidRDefault="001467E6" w:rsidP="0036287A">
      <w:pPr>
        <w:spacing w:after="0" w:line="240" w:lineRule="auto"/>
      </w:pPr>
      <w:r>
        <w:separator/>
      </w:r>
    </w:p>
  </w:footnote>
  <w:footnote w:type="continuationSeparator" w:id="0">
    <w:p w14:paraId="080BB2EF" w14:textId="77777777" w:rsidR="001467E6" w:rsidRDefault="001467E6"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410"/>
    </w:tblGrid>
    <w:tr w:rsidR="00314A11" w:rsidRPr="001B4A42" w14:paraId="3CABC17E" w14:textId="77777777" w:rsidTr="00D90421">
      <w:trPr>
        <w:trHeight w:val="251"/>
      </w:trPr>
      <w:tc>
        <w:tcPr>
          <w:tcW w:w="1702" w:type="dxa"/>
          <w:vMerge w:val="restart"/>
          <w:vAlign w:val="center"/>
        </w:tcPr>
        <w:p w14:paraId="27F0B584" w14:textId="324B5D3F" w:rsidR="00314A11" w:rsidRPr="001B4A42" w:rsidRDefault="00974D47" w:rsidP="000B4EA3">
          <w:pPr>
            <w:pStyle w:val="Header"/>
            <w:ind w:hanging="108"/>
            <w:jc w:val="center"/>
          </w:pPr>
          <w:r>
            <w:rPr>
              <w:noProof/>
            </w:rPr>
            <w:drawing>
              <wp:inline distT="0" distB="0" distL="0" distR="0" wp14:anchorId="20A4B434" wp14:editId="72FEFF44">
                <wp:extent cx="1038225" cy="8070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807085"/>
                        </a:xfrm>
                        <a:prstGeom prst="rect">
                          <a:avLst/>
                        </a:prstGeom>
                        <a:noFill/>
                        <a:ln>
                          <a:noFill/>
                        </a:ln>
                      </pic:spPr>
                    </pic:pic>
                  </a:graphicData>
                </a:graphic>
              </wp:inline>
            </w:drawing>
          </w:r>
        </w:p>
      </w:tc>
      <w:tc>
        <w:tcPr>
          <w:tcW w:w="4394" w:type="dxa"/>
        </w:tcPr>
        <w:p w14:paraId="58704B1D" w14:textId="77777777" w:rsidR="00314A11" w:rsidRPr="001B4A42" w:rsidRDefault="00D90421"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66FE8048"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410" w:type="dxa"/>
        </w:tcPr>
        <w:p w14:paraId="4C8C47D0" w14:textId="319138E4" w:rsidR="00314A11" w:rsidRPr="002E7889" w:rsidRDefault="0020020B" w:rsidP="00F92DE1">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7C589E">
            <w:rPr>
              <w:rFonts w:ascii="Times New Roman" w:hAnsi="Times New Roman"/>
              <w:b/>
            </w:rPr>
            <w:t>PID I/PROD</w:t>
          </w:r>
          <w:r>
            <w:rPr>
              <w:rFonts w:ascii="Times New Roman" w:hAnsi="Times New Roman"/>
              <w:b/>
              <w:szCs w:val="24"/>
            </w:rPr>
            <w:t>/WI</w:t>
          </w:r>
          <w:r>
            <w:rPr>
              <w:rFonts w:ascii="Times New Roman" w:hAnsi="Times New Roman"/>
              <w:b/>
            </w:rPr>
            <w:t>/</w:t>
          </w:r>
          <w:r w:rsidR="000078D3" w:rsidRPr="000078D3">
            <w:rPr>
              <w:rFonts w:ascii="Times New Roman" w:hAnsi="Times New Roman"/>
              <w:b/>
            </w:rPr>
            <w:t>06M</w:t>
          </w:r>
        </w:p>
      </w:tc>
    </w:tr>
    <w:tr w:rsidR="00314A11" w:rsidRPr="001B4A42" w14:paraId="3AFB85FB" w14:textId="77777777" w:rsidTr="00D90421">
      <w:trPr>
        <w:trHeight w:val="143"/>
      </w:trPr>
      <w:tc>
        <w:tcPr>
          <w:tcW w:w="1702" w:type="dxa"/>
          <w:vMerge/>
        </w:tcPr>
        <w:p w14:paraId="242ACAD4" w14:textId="77777777" w:rsidR="00314A11" w:rsidRPr="001B4A42" w:rsidRDefault="00314A11" w:rsidP="003F30BD">
          <w:pPr>
            <w:pStyle w:val="Header"/>
          </w:pPr>
        </w:p>
      </w:tc>
      <w:tc>
        <w:tcPr>
          <w:tcW w:w="4394" w:type="dxa"/>
        </w:tcPr>
        <w:p w14:paraId="18B3E88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8EB6D43"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410" w:type="dxa"/>
        </w:tcPr>
        <w:p w14:paraId="0ACB795C" w14:textId="633F7832" w:rsidR="00314A11" w:rsidRPr="00550080" w:rsidRDefault="00977689" w:rsidP="00314A11">
          <w:pPr>
            <w:pStyle w:val="Header"/>
            <w:rPr>
              <w:rFonts w:ascii="Times New Roman" w:hAnsi="Times New Roman"/>
              <w:b/>
            </w:rPr>
          </w:pPr>
          <w:r>
            <w:rPr>
              <w:rFonts w:ascii="Times New Roman" w:hAnsi="Times New Roman"/>
              <w:b/>
            </w:rPr>
            <w:t>15.07.2022</w:t>
          </w:r>
        </w:p>
      </w:tc>
    </w:tr>
    <w:tr w:rsidR="00314A11" w:rsidRPr="001B4A42" w14:paraId="3B2B59DC" w14:textId="77777777" w:rsidTr="00D90421">
      <w:trPr>
        <w:trHeight w:val="143"/>
      </w:trPr>
      <w:tc>
        <w:tcPr>
          <w:tcW w:w="1702" w:type="dxa"/>
          <w:vMerge/>
        </w:tcPr>
        <w:p w14:paraId="5E4FB391" w14:textId="77777777" w:rsidR="00314A11" w:rsidRPr="001B4A42" w:rsidRDefault="00314A11" w:rsidP="003F30BD">
          <w:pPr>
            <w:pStyle w:val="Header"/>
          </w:pPr>
        </w:p>
      </w:tc>
      <w:tc>
        <w:tcPr>
          <w:tcW w:w="4394" w:type="dxa"/>
          <w:vMerge w:val="restart"/>
          <w:vAlign w:val="center"/>
        </w:tcPr>
        <w:p w14:paraId="32A8A329"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F92DE1" w:rsidRPr="00F92DE1">
            <w:rPr>
              <w:rFonts w:ascii="Times New Roman" w:hAnsi="Times New Roman"/>
              <w:b/>
              <w:sz w:val="20"/>
            </w:rPr>
            <w:t>EMERGENCY SHUTDOWN AND FURNACE TOP INSPECTION - I &amp; II</w:t>
          </w:r>
        </w:p>
      </w:tc>
      <w:tc>
        <w:tcPr>
          <w:tcW w:w="1701" w:type="dxa"/>
        </w:tcPr>
        <w:p w14:paraId="0A881B70"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410" w:type="dxa"/>
        </w:tcPr>
        <w:p w14:paraId="22914C5D" w14:textId="4C5A8992" w:rsidR="00314A11" w:rsidRPr="002E7889" w:rsidRDefault="00977689" w:rsidP="001B3F1A">
          <w:pPr>
            <w:pStyle w:val="Header"/>
            <w:rPr>
              <w:rFonts w:ascii="Times New Roman" w:hAnsi="Times New Roman"/>
              <w:b/>
            </w:rPr>
          </w:pPr>
          <w:r>
            <w:rPr>
              <w:rFonts w:ascii="Times New Roman" w:hAnsi="Times New Roman"/>
              <w:b/>
            </w:rPr>
            <w:t>02</w:t>
          </w:r>
        </w:p>
      </w:tc>
    </w:tr>
    <w:tr w:rsidR="00314A11" w:rsidRPr="001B4A42" w14:paraId="4F3381D1" w14:textId="77777777" w:rsidTr="00D90421">
      <w:trPr>
        <w:trHeight w:val="143"/>
      </w:trPr>
      <w:tc>
        <w:tcPr>
          <w:tcW w:w="1702" w:type="dxa"/>
          <w:vMerge/>
        </w:tcPr>
        <w:p w14:paraId="0923311B" w14:textId="77777777" w:rsidR="00314A11" w:rsidRPr="001B4A42" w:rsidRDefault="00314A11" w:rsidP="003F30BD">
          <w:pPr>
            <w:pStyle w:val="Header"/>
          </w:pPr>
        </w:p>
      </w:tc>
      <w:tc>
        <w:tcPr>
          <w:tcW w:w="4394" w:type="dxa"/>
          <w:vMerge/>
        </w:tcPr>
        <w:p w14:paraId="261F86AB" w14:textId="77777777" w:rsidR="00314A11" w:rsidRPr="001B4A42" w:rsidRDefault="00314A11" w:rsidP="003F30BD">
          <w:pPr>
            <w:pStyle w:val="Header"/>
            <w:jc w:val="center"/>
            <w:rPr>
              <w:rFonts w:ascii="Times New Roman" w:hAnsi="Times New Roman"/>
              <w:b/>
            </w:rPr>
          </w:pPr>
        </w:p>
      </w:tc>
      <w:tc>
        <w:tcPr>
          <w:tcW w:w="1701" w:type="dxa"/>
        </w:tcPr>
        <w:p w14:paraId="227E07E5"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410" w:type="dxa"/>
        </w:tcPr>
        <w:p w14:paraId="58019164"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8649D2">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8649D2">
            <w:rPr>
              <w:rFonts w:ascii="Times New Roman" w:hAnsi="Times New Roman"/>
              <w:b/>
              <w:noProof/>
            </w:rPr>
            <w:t>3</w:t>
          </w:r>
          <w:r w:rsidRPr="002E7889">
            <w:rPr>
              <w:rFonts w:ascii="Times New Roman" w:hAnsi="Times New Roman"/>
              <w:b/>
            </w:rPr>
            <w:fldChar w:fldCharType="end"/>
          </w:r>
        </w:p>
      </w:tc>
    </w:tr>
  </w:tbl>
  <w:p w14:paraId="06081CA0"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822"/>
    <w:multiLevelType w:val="singleLevel"/>
    <w:tmpl w:val="F572B318"/>
    <w:lvl w:ilvl="0">
      <w:start w:val="1"/>
      <w:numFmt w:val="decimal"/>
      <w:lvlText w:val="%1."/>
      <w:lvlJc w:val="left"/>
      <w:pPr>
        <w:tabs>
          <w:tab w:val="num" w:pos="720"/>
        </w:tabs>
        <w:ind w:left="720" w:hanging="360"/>
      </w:pPr>
      <w:rPr>
        <w:rFonts w:hint="default"/>
      </w:rPr>
    </w:lvl>
  </w:abstractNum>
  <w:abstractNum w:abstractNumId="1"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41B499F"/>
    <w:multiLevelType w:val="hybridMultilevel"/>
    <w:tmpl w:val="482E7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1"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B744A0"/>
    <w:multiLevelType w:val="hybridMultilevel"/>
    <w:tmpl w:val="74488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74233"/>
    <w:multiLevelType w:val="hybridMultilevel"/>
    <w:tmpl w:val="A0D0B6FE"/>
    <w:lvl w:ilvl="0" w:tplc="4009000F">
      <w:start w:val="1"/>
      <w:numFmt w:val="decimal"/>
      <w:lvlText w:val="%1."/>
      <w:lvlJc w:val="left"/>
      <w:pPr>
        <w:ind w:left="450" w:hanging="360"/>
      </w:pPr>
    </w:lvl>
    <w:lvl w:ilvl="1" w:tplc="40090019" w:tentative="1">
      <w:start w:val="1"/>
      <w:numFmt w:val="lowerLetter"/>
      <w:lvlText w:val="%2."/>
      <w:lvlJc w:val="left"/>
      <w:pPr>
        <w:ind w:left="1498" w:hanging="360"/>
      </w:pPr>
    </w:lvl>
    <w:lvl w:ilvl="2" w:tplc="4009001B" w:tentative="1">
      <w:start w:val="1"/>
      <w:numFmt w:val="lowerRoman"/>
      <w:lvlText w:val="%3."/>
      <w:lvlJc w:val="right"/>
      <w:pPr>
        <w:ind w:left="2218" w:hanging="180"/>
      </w:pPr>
    </w:lvl>
    <w:lvl w:ilvl="3" w:tplc="4009000F" w:tentative="1">
      <w:start w:val="1"/>
      <w:numFmt w:val="decimal"/>
      <w:lvlText w:val="%4."/>
      <w:lvlJc w:val="left"/>
      <w:pPr>
        <w:ind w:left="2938" w:hanging="360"/>
      </w:pPr>
    </w:lvl>
    <w:lvl w:ilvl="4" w:tplc="40090019" w:tentative="1">
      <w:start w:val="1"/>
      <w:numFmt w:val="lowerLetter"/>
      <w:lvlText w:val="%5."/>
      <w:lvlJc w:val="left"/>
      <w:pPr>
        <w:ind w:left="3658" w:hanging="360"/>
      </w:pPr>
    </w:lvl>
    <w:lvl w:ilvl="5" w:tplc="4009001B" w:tentative="1">
      <w:start w:val="1"/>
      <w:numFmt w:val="lowerRoman"/>
      <w:lvlText w:val="%6."/>
      <w:lvlJc w:val="right"/>
      <w:pPr>
        <w:ind w:left="4378" w:hanging="180"/>
      </w:pPr>
    </w:lvl>
    <w:lvl w:ilvl="6" w:tplc="4009000F" w:tentative="1">
      <w:start w:val="1"/>
      <w:numFmt w:val="decimal"/>
      <w:lvlText w:val="%7."/>
      <w:lvlJc w:val="left"/>
      <w:pPr>
        <w:ind w:left="5098" w:hanging="360"/>
      </w:pPr>
    </w:lvl>
    <w:lvl w:ilvl="7" w:tplc="40090019" w:tentative="1">
      <w:start w:val="1"/>
      <w:numFmt w:val="lowerLetter"/>
      <w:lvlText w:val="%8."/>
      <w:lvlJc w:val="left"/>
      <w:pPr>
        <w:ind w:left="5818" w:hanging="360"/>
      </w:pPr>
    </w:lvl>
    <w:lvl w:ilvl="8" w:tplc="4009001B" w:tentative="1">
      <w:start w:val="1"/>
      <w:numFmt w:val="lowerRoman"/>
      <w:lvlText w:val="%9."/>
      <w:lvlJc w:val="right"/>
      <w:pPr>
        <w:ind w:left="6538" w:hanging="180"/>
      </w:pPr>
    </w:lvl>
  </w:abstractNum>
  <w:abstractNum w:abstractNumId="26"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012375">
    <w:abstractNumId w:val="28"/>
  </w:num>
  <w:num w:numId="2" w16cid:durableId="746537928">
    <w:abstractNumId w:val="42"/>
  </w:num>
  <w:num w:numId="3" w16cid:durableId="1137647895">
    <w:abstractNumId w:val="35"/>
  </w:num>
  <w:num w:numId="4" w16cid:durableId="2004972670">
    <w:abstractNumId w:val="9"/>
  </w:num>
  <w:num w:numId="5" w16cid:durableId="66617197">
    <w:abstractNumId w:val="4"/>
  </w:num>
  <w:num w:numId="6" w16cid:durableId="1931813324">
    <w:abstractNumId w:val="46"/>
  </w:num>
  <w:num w:numId="7" w16cid:durableId="1138885269">
    <w:abstractNumId w:val="40"/>
  </w:num>
  <w:num w:numId="8" w16cid:durableId="1013068634">
    <w:abstractNumId w:val="11"/>
  </w:num>
  <w:num w:numId="9" w16cid:durableId="602151783">
    <w:abstractNumId w:val="17"/>
  </w:num>
  <w:num w:numId="10" w16cid:durableId="290211987">
    <w:abstractNumId w:val="6"/>
  </w:num>
  <w:num w:numId="11" w16cid:durableId="649410877">
    <w:abstractNumId w:val="16"/>
  </w:num>
  <w:num w:numId="12" w16cid:durableId="1923181769">
    <w:abstractNumId w:val="7"/>
  </w:num>
  <w:num w:numId="13" w16cid:durableId="116729817">
    <w:abstractNumId w:val="33"/>
  </w:num>
  <w:num w:numId="14" w16cid:durableId="1993485399">
    <w:abstractNumId w:val="44"/>
  </w:num>
  <w:num w:numId="15" w16cid:durableId="1523592928">
    <w:abstractNumId w:val="18"/>
  </w:num>
  <w:num w:numId="16" w16cid:durableId="1851720254">
    <w:abstractNumId w:val="34"/>
  </w:num>
  <w:num w:numId="17" w16cid:durableId="1600484418">
    <w:abstractNumId w:val="2"/>
  </w:num>
  <w:num w:numId="18" w16cid:durableId="768739226">
    <w:abstractNumId w:val="43"/>
  </w:num>
  <w:num w:numId="19" w16cid:durableId="1036463688">
    <w:abstractNumId w:val="31"/>
  </w:num>
  <w:num w:numId="20" w16cid:durableId="1055935873">
    <w:abstractNumId w:val="47"/>
  </w:num>
  <w:num w:numId="21" w16cid:durableId="994920949">
    <w:abstractNumId w:val="37"/>
  </w:num>
  <w:num w:numId="22" w16cid:durableId="683244091">
    <w:abstractNumId w:val="48"/>
  </w:num>
  <w:num w:numId="23" w16cid:durableId="1293291935">
    <w:abstractNumId w:val="5"/>
  </w:num>
  <w:num w:numId="24" w16cid:durableId="1453327495">
    <w:abstractNumId w:val="27"/>
  </w:num>
  <w:num w:numId="25" w16cid:durableId="468136033">
    <w:abstractNumId w:val="8"/>
  </w:num>
  <w:num w:numId="26" w16cid:durableId="419254726">
    <w:abstractNumId w:val="23"/>
  </w:num>
  <w:num w:numId="27" w16cid:durableId="495653806">
    <w:abstractNumId w:val="13"/>
  </w:num>
  <w:num w:numId="28" w16cid:durableId="348719455">
    <w:abstractNumId w:val="12"/>
  </w:num>
  <w:num w:numId="29" w16cid:durableId="26762337">
    <w:abstractNumId w:val="26"/>
  </w:num>
  <w:num w:numId="30" w16cid:durableId="94592273">
    <w:abstractNumId w:val="39"/>
  </w:num>
  <w:num w:numId="31" w16cid:durableId="482282906">
    <w:abstractNumId w:val="1"/>
  </w:num>
  <w:num w:numId="32" w16cid:durableId="816066766">
    <w:abstractNumId w:val="22"/>
  </w:num>
  <w:num w:numId="33" w16cid:durableId="1935817989">
    <w:abstractNumId w:val="45"/>
  </w:num>
  <w:num w:numId="34" w16cid:durableId="1541742004">
    <w:abstractNumId w:val="32"/>
  </w:num>
  <w:num w:numId="35" w16cid:durableId="16031033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050223">
    <w:abstractNumId w:val="10"/>
  </w:num>
  <w:num w:numId="37" w16cid:durableId="2043705627">
    <w:abstractNumId w:val="29"/>
  </w:num>
  <w:num w:numId="38" w16cid:durableId="1604997615">
    <w:abstractNumId w:val="20"/>
  </w:num>
  <w:num w:numId="39" w16cid:durableId="745146672">
    <w:abstractNumId w:val="38"/>
  </w:num>
  <w:num w:numId="40" w16cid:durableId="1569268900">
    <w:abstractNumId w:val="21"/>
  </w:num>
  <w:num w:numId="41" w16cid:durableId="1370717576">
    <w:abstractNumId w:val="14"/>
  </w:num>
  <w:num w:numId="42" w16cid:durableId="1944071674">
    <w:abstractNumId w:val="19"/>
  </w:num>
  <w:num w:numId="43" w16cid:durableId="2083332096">
    <w:abstractNumId w:val="41"/>
  </w:num>
  <w:num w:numId="44" w16cid:durableId="780686025">
    <w:abstractNumId w:val="30"/>
  </w:num>
  <w:num w:numId="45" w16cid:durableId="148442198">
    <w:abstractNumId w:val="36"/>
  </w:num>
  <w:num w:numId="46" w16cid:durableId="809858021">
    <w:abstractNumId w:val="3"/>
  </w:num>
  <w:num w:numId="47" w16cid:durableId="502665504">
    <w:abstractNumId w:val="25"/>
  </w:num>
  <w:num w:numId="48" w16cid:durableId="214858471">
    <w:abstractNumId w:val="0"/>
  </w:num>
  <w:num w:numId="49" w16cid:durableId="112411593">
    <w:abstractNumId w:val="15"/>
  </w:num>
  <w:num w:numId="50" w16cid:durableId="488400204">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078D3"/>
    <w:rsid w:val="00011950"/>
    <w:rsid w:val="00013488"/>
    <w:rsid w:val="00013548"/>
    <w:rsid w:val="00033C67"/>
    <w:rsid w:val="0003432F"/>
    <w:rsid w:val="00042ED0"/>
    <w:rsid w:val="000507C5"/>
    <w:rsid w:val="00056BB9"/>
    <w:rsid w:val="00080DE6"/>
    <w:rsid w:val="00094109"/>
    <w:rsid w:val="00096543"/>
    <w:rsid w:val="000B1E7D"/>
    <w:rsid w:val="000B2820"/>
    <w:rsid w:val="000B4EA3"/>
    <w:rsid w:val="000B6B3F"/>
    <w:rsid w:val="000C5F30"/>
    <w:rsid w:val="000D428B"/>
    <w:rsid w:val="000E4E6C"/>
    <w:rsid w:val="000F5195"/>
    <w:rsid w:val="000F6633"/>
    <w:rsid w:val="00107221"/>
    <w:rsid w:val="00124A2A"/>
    <w:rsid w:val="00126E92"/>
    <w:rsid w:val="00135E34"/>
    <w:rsid w:val="00145919"/>
    <w:rsid w:val="001467E6"/>
    <w:rsid w:val="001560B1"/>
    <w:rsid w:val="00162B88"/>
    <w:rsid w:val="00164027"/>
    <w:rsid w:val="00172225"/>
    <w:rsid w:val="00174AAA"/>
    <w:rsid w:val="001753A1"/>
    <w:rsid w:val="0018029F"/>
    <w:rsid w:val="00180982"/>
    <w:rsid w:val="00182131"/>
    <w:rsid w:val="001829C8"/>
    <w:rsid w:val="00182DBA"/>
    <w:rsid w:val="00182F82"/>
    <w:rsid w:val="001854B6"/>
    <w:rsid w:val="001A1398"/>
    <w:rsid w:val="001A280C"/>
    <w:rsid w:val="001A4B5B"/>
    <w:rsid w:val="001A6421"/>
    <w:rsid w:val="001A78A2"/>
    <w:rsid w:val="001B21B7"/>
    <w:rsid w:val="001B3F1A"/>
    <w:rsid w:val="001B4A42"/>
    <w:rsid w:val="001B5D11"/>
    <w:rsid w:val="001B73D8"/>
    <w:rsid w:val="001C0E7E"/>
    <w:rsid w:val="001C1E4A"/>
    <w:rsid w:val="001D7A7F"/>
    <w:rsid w:val="001E025D"/>
    <w:rsid w:val="001F51E0"/>
    <w:rsid w:val="0020020B"/>
    <w:rsid w:val="00212B0B"/>
    <w:rsid w:val="00213467"/>
    <w:rsid w:val="00233524"/>
    <w:rsid w:val="0023499B"/>
    <w:rsid w:val="00235C88"/>
    <w:rsid w:val="00241BB7"/>
    <w:rsid w:val="00256539"/>
    <w:rsid w:val="00261044"/>
    <w:rsid w:val="00271BAF"/>
    <w:rsid w:val="00283E16"/>
    <w:rsid w:val="00290DF6"/>
    <w:rsid w:val="002A4742"/>
    <w:rsid w:val="002B2F77"/>
    <w:rsid w:val="002B54E5"/>
    <w:rsid w:val="002C356D"/>
    <w:rsid w:val="002C4D35"/>
    <w:rsid w:val="002C795B"/>
    <w:rsid w:val="002D4D2B"/>
    <w:rsid w:val="002D5A01"/>
    <w:rsid w:val="002E7889"/>
    <w:rsid w:val="002F51EE"/>
    <w:rsid w:val="002F7E19"/>
    <w:rsid w:val="00304DE6"/>
    <w:rsid w:val="0030597A"/>
    <w:rsid w:val="00314A11"/>
    <w:rsid w:val="00323EFC"/>
    <w:rsid w:val="00333FA7"/>
    <w:rsid w:val="00345592"/>
    <w:rsid w:val="003508CE"/>
    <w:rsid w:val="00360D23"/>
    <w:rsid w:val="0036287A"/>
    <w:rsid w:val="00364E07"/>
    <w:rsid w:val="0037211A"/>
    <w:rsid w:val="003752E4"/>
    <w:rsid w:val="003760F3"/>
    <w:rsid w:val="00391C62"/>
    <w:rsid w:val="00392A3A"/>
    <w:rsid w:val="00396915"/>
    <w:rsid w:val="00397384"/>
    <w:rsid w:val="00397EAD"/>
    <w:rsid w:val="003B12BA"/>
    <w:rsid w:val="003B404E"/>
    <w:rsid w:val="003C06A1"/>
    <w:rsid w:val="003C0C0D"/>
    <w:rsid w:val="003C0C59"/>
    <w:rsid w:val="003E1AF2"/>
    <w:rsid w:val="003E4223"/>
    <w:rsid w:val="003F30BD"/>
    <w:rsid w:val="003F387F"/>
    <w:rsid w:val="003F5154"/>
    <w:rsid w:val="003F7DB8"/>
    <w:rsid w:val="00421C5F"/>
    <w:rsid w:val="00425515"/>
    <w:rsid w:val="00446F1F"/>
    <w:rsid w:val="00450E2A"/>
    <w:rsid w:val="004714E7"/>
    <w:rsid w:val="00481E3B"/>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B5D7C"/>
    <w:rsid w:val="005C4234"/>
    <w:rsid w:val="005D436D"/>
    <w:rsid w:val="005D59AB"/>
    <w:rsid w:val="005E1D4D"/>
    <w:rsid w:val="005E6E8C"/>
    <w:rsid w:val="005F1195"/>
    <w:rsid w:val="005F244F"/>
    <w:rsid w:val="005F5011"/>
    <w:rsid w:val="00611FB8"/>
    <w:rsid w:val="00636E54"/>
    <w:rsid w:val="00646350"/>
    <w:rsid w:val="006545C9"/>
    <w:rsid w:val="006562AA"/>
    <w:rsid w:val="00667DAD"/>
    <w:rsid w:val="00676577"/>
    <w:rsid w:val="00684AFE"/>
    <w:rsid w:val="006868A6"/>
    <w:rsid w:val="006A4AED"/>
    <w:rsid w:val="006A5A97"/>
    <w:rsid w:val="006B2F04"/>
    <w:rsid w:val="006B4C96"/>
    <w:rsid w:val="006C3D3D"/>
    <w:rsid w:val="006C6020"/>
    <w:rsid w:val="006D0CA9"/>
    <w:rsid w:val="006D7CF2"/>
    <w:rsid w:val="006E64E5"/>
    <w:rsid w:val="006F3D6B"/>
    <w:rsid w:val="0070550E"/>
    <w:rsid w:val="007333DB"/>
    <w:rsid w:val="007474E8"/>
    <w:rsid w:val="0076297C"/>
    <w:rsid w:val="0076462F"/>
    <w:rsid w:val="00764EC8"/>
    <w:rsid w:val="00767F67"/>
    <w:rsid w:val="0077479B"/>
    <w:rsid w:val="0077498C"/>
    <w:rsid w:val="00780603"/>
    <w:rsid w:val="00783164"/>
    <w:rsid w:val="00784F70"/>
    <w:rsid w:val="00792636"/>
    <w:rsid w:val="007A18F2"/>
    <w:rsid w:val="007A2DF2"/>
    <w:rsid w:val="007C3411"/>
    <w:rsid w:val="007C589E"/>
    <w:rsid w:val="007D4636"/>
    <w:rsid w:val="007E45E9"/>
    <w:rsid w:val="007E729E"/>
    <w:rsid w:val="007F4B98"/>
    <w:rsid w:val="007F5A73"/>
    <w:rsid w:val="008055C6"/>
    <w:rsid w:val="00817C7F"/>
    <w:rsid w:val="00822733"/>
    <w:rsid w:val="00835BA2"/>
    <w:rsid w:val="00842F0E"/>
    <w:rsid w:val="00847F5A"/>
    <w:rsid w:val="00862B60"/>
    <w:rsid w:val="0086480B"/>
    <w:rsid w:val="008649D2"/>
    <w:rsid w:val="0087258E"/>
    <w:rsid w:val="00880116"/>
    <w:rsid w:val="00880722"/>
    <w:rsid w:val="00880EAB"/>
    <w:rsid w:val="00893C0B"/>
    <w:rsid w:val="00895912"/>
    <w:rsid w:val="008A4AF0"/>
    <w:rsid w:val="008B29E1"/>
    <w:rsid w:val="008B3AB2"/>
    <w:rsid w:val="008C5BD0"/>
    <w:rsid w:val="008C6013"/>
    <w:rsid w:val="008D3AF0"/>
    <w:rsid w:val="008E5D61"/>
    <w:rsid w:val="008F0F70"/>
    <w:rsid w:val="00915013"/>
    <w:rsid w:val="00922803"/>
    <w:rsid w:val="009304D4"/>
    <w:rsid w:val="00934689"/>
    <w:rsid w:val="00935381"/>
    <w:rsid w:val="009359B4"/>
    <w:rsid w:val="009532E4"/>
    <w:rsid w:val="0096703D"/>
    <w:rsid w:val="00970FA4"/>
    <w:rsid w:val="00970FFB"/>
    <w:rsid w:val="00974D47"/>
    <w:rsid w:val="00975C88"/>
    <w:rsid w:val="00977689"/>
    <w:rsid w:val="00980FC7"/>
    <w:rsid w:val="009846F0"/>
    <w:rsid w:val="00996860"/>
    <w:rsid w:val="009B1123"/>
    <w:rsid w:val="009C1CE2"/>
    <w:rsid w:val="009C2D3C"/>
    <w:rsid w:val="009C48D2"/>
    <w:rsid w:val="009D1C9B"/>
    <w:rsid w:val="009D2CED"/>
    <w:rsid w:val="009D7AB3"/>
    <w:rsid w:val="009E296D"/>
    <w:rsid w:val="009E5767"/>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AD5B29"/>
    <w:rsid w:val="00B04D1D"/>
    <w:rsid w:val="00B14E1A"/>
    <w:rsid w:val="00B16E23"/>
    <w:rsid w:val="00B31114"/>
    <w:rsid w:val="00B4491C"/>
    <w:rsid w:val="00B45C2E"/>
    <w:rsid w:val="00B47F2A"/>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BF1C6F"/>
    <w:rsid w:val="00C015D2"/>
    <w:rsid w:val="00C05F98"/>
    <w:rsid w:val="00C1460A"/>
    <w:rsid w:val="00C318BD"/>
    <w:rsid w:val="00C41BE2"/>
    <w:rsid w:val="00C5158C"/>
    <w:rsid w:val="00C5314A"/>
    <w:rsid w:val="00C56A1E"/>
    <w:rsid w:val="00C67B70"/>
    <w:rsid w:val="00C70B3F"/>
    <w:rsid w:val="00C82BBA"/>
    <w:rsid w:val="00C877A8"/>
    <w:rsid w:val="00C90B17"/>
    <w:rsid w:val="00C960E1"/>
    <w:rsid w:val="00CA1F02"/>
    <w:rsid w:val="00CB0B9A"/>
    <w:rsid w:val="00CC0530"/>
    <w:rsid w:val="00CD0D7F"/>
    <w:rsid w:val="00CD32DD"/>
    <w:rsid w:val="00CE4E43"/>
    <w:rsid w:val="00CE663D"/>
    <w:rsid w:val="00CF71B1"/>
    <w:rsid w:val="00D00594"/>
    <w:rsid w:val="00D119B6"/>
    <w:rsid w:val="00D1438A"/>
    <w:rsid w:val="00D14DDA"/>
    <w:rsid w:val="00D31B43"/>
    <w:rsid w:val="00D332DF"/>
    <w:rsid w:val="00D57BEF"/>
    <w:rsid w:val="00D72D0E"/>
    <w:rsid w:val="00D779C6"/>
    <w:rsid w:val="00D84E9B"/>
    <w:rsid w:val="00D90421"/>
    <w:rsid w:val="00D92675"/>
    <w:rsid w:val="00D95462"/>
    <w:rsid w:val="00DA0EBD"/>
    <w:rsid w:val="00DA23EE"/>
    <w:rsid w:val="00DC5201"/>
    <w:rsid w:val="00DC5863"/>
    <w:rsid w:val="00DD3AEE"/>
    <w:rsid w:val="00DD76B3"/>
    <w:rsid w:val="00DE03DF"/>
    <w:rsid w:val="00DE62ED"/>
    <w:rsid w:val="00E2148F"/>
    <w:rsid w:val="00E33B43"/>
    <w:rsid w:val="00E36E34"/>
    <w:rsid w:val="00E51316"/>
    <w:rsid w:val="00E62BCD"/>
    <w:rsid w:val="00E62FC7"/>
    <w:rsid w:val="00E77A52"/>
    <w:rsid w:val="00E80860"/>
    <w:rsid w:val="00E92A83"/>
    <w:rsid w:val="00EA4AF2"/>
    <w:rsid w:val="00EB337F"/>
    <w:rsid w:val="00EB70B4"/>
    <w:rsid w:val="00EC0157"/>
    <w:rsid w:val="00ED17AC"/>
    <w:rsid w:val="00ED3337"/>
    <w:rsid w:val="00ED48D2"/>
    <w:rsid w:val="00ED5182"/>
    <w:rsid w:val="00ED6A4C"/>
    <w:rsid w:val="00ED7C07"/>
    <w:rsid w:val="00EE0FB6"/>
    <w:rsid w:val="00EF3E7C"/>
    <w:rsid w:val="00F04A74"/>
    <w:rsid w:val="00F124A7"/>
    <w:rsid w:val="00F14E37"/>
    <w:rsid w:val="00F2199F"/>
    <w:rsid w:val="00F23F5C"/>
    <w:rsid w:val="00F24EE3"/>
    <w:rsid w:val="00F3237D"/>
    <w:rsid w:val="00F45C75"/>
    <w:rsid w:val="00F5486C"/>
    <w:rsid w:val="00F7339F"/>
    <w:rsid w:val="00F80D04"/>
    <w:rsid w:val="00F85EA7"/>
    <w:rsid w:val="00F90E49"/>
    <w:rsid w:val="00F92DE1"/>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657B9"/>
  <w15:docId w15:val="{FD5D8D5E-F99B-4BEE-B4C1-D0C49DE5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F92D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5">
    <w:name w:val="heading 5"/>
    <w:basedOn w:val="Normal"/>
    <w:next w:val="Normal"/>
    <w:link w:val="Heading5Char"/>
    <w:uiPriority w:val="9"/>
    <w:semiHidden/>
    <w:unhideWhenUsed/>
    <w:qFormat/>
    <w:rsid w:val="00F92DE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F92DE1"/>
    <w:rPr>
      <w:rFonts w:asciiTheme="majorHAnsi" w:eastAsiaTheme="majorEastAsia" w:hAnsiTheme="majorHAnsi" w:cstheme="majorBidi"/>
      <w:b/>
      <w:bCs/>
      <w:color w:val="365F91" w:themeColor="accent1" w:themeShade="BF"/>
      <w:sz w:val="28"/>
      <w:szCs w:val="28"/>
      <w:lang w:val="en-US" w:eastAsia="en-US"/>
    </w:rPr>
  </w:style>
  <w:style w:type="character" w:customStyle="1" w:styleId="Heading5Char">
    <w:name w:val="Heading 5 Char"/>
    <w:basedOn w:val="DefaultParagraphFont"/>
    <w:link w:val="Heading5"/>
    <w:uiPriority w:val="9"/>
    <w:semiHidden/>
    <w:rsid w:val="00F92DE1"/>
    <w:rPr>
      <w:rFonts w:asciiTheme="majorHAnsi" w:eastAsiaTheme="majorEastAsia" w:hAnsiTheme="majorHAnsi" w:cstheme="majorBidi"/>
      <w:color w:val="243F60" w:themeColor="accent1" w:themeShade="7F"/>
      <w:sz w:val="22"/>
      <w:szCs w:val="22"/>
      <w:lang w:val="en-US" w:eastAsia="en-US"/>
    </w:rPr>
  </w:style>
  <w:style w:type="paragraph" w:customStyle="1" w:styleId="WW-BodyText2">
    <w:name w:val="WW-Body Text 2"/>
    <w:basedOn w:val="Normal"/>
    <w:rsid w:val="008649D2"/>
    <w:pPr>
      <w:tabs>
        <w:tab w:val="left" w:pos="720"/>
        <w:tab w:val="left" w:pos="1800"/>
      </w:tabs>
      <w:suppressAutoHyphens/>
      <w:spacing w:after="0" w:line="240" w:lineRule="auto"/>
      <w:jc w:val="both"/>
    </w:pPr>
    <w:rPr>
      <w:rFonts w:ascii="Times New Roman" w:hAnsi="Times New Roman"/>
      <w:sz w:val="24"/>
      <w:szCs w:val="20"/>
    </w:rPr>
  </w:style>
  <w:style w:type="character" w:styleId="CommentReference">
    <w:name w:val="annotation reference"/>
    <w:basedOn w:val="DefaultParagraphFont"/>
    <w:uiPriority w:val="99"/>
    <w:semiHidden/>
    <w:unhideWhenUsed/>
    <w:rsid w:val="008C5BD0"/>
    <w:rPr>
      <w:sz w:val="16"/>
      <w:szCs w:val="16"/>
    </w:rPr>
  </w:style>
  <w:style w:type="paragraph" w:styleId="CommentText">
    <w:name w:val="annotation text"/>
    <w:basedOn w:val="Normal"/>
    <w:link w:val="CommentTextChar"/>
    <w:uiPriority w:val="99"/>
    <w:semiHidden/>
    <w:unhideWhenUsed/>
    <w:rsid w:val="008C5BD0"/>
    <w:pPr>
      <w:spacing w:line="240" w:lineRule="auto"/>
    </w:pPr>
    <w:rPr>
      <w:sz w:val="20"/>
      <w:szCs w:val="20"/>
    </w:rPr>
  </w:style>
  <w:style w:type="character" w:customStyle="1" w:styleId="CommentTextChar">
    <w:name w:val="Comment Text Char"/>
    <w:basedOn w:val="DefaultParagraphFont"/>
    <w:link w:val="CommentText"/>
    <w:uiPriority w:val="99"/>
    <w:semiHidden/>
    <w:rsid w:val="008C5BD0"/>
    <w:rPr>
      <w:lang w:val="en-US" w:eastAsia="en-US"/>
    </w:rPr>
  </w:style>
  <w:style w:type="paragraph" w:styleId="CommentSubject">
    <w:name w:val="annotation subject"/>
    <w:basedOn w:val="CommentText"/>
    <w:next w:val="CommentText"/>
    <w:link w:val="CommentSubjectChar"/>
    <w:uiPriority w:val="99"/>
    <w:semiHidden/>
    <w:unhideWhenUsed/>
    <w:rsid w:val="008C5BD0"/>
    <w:rPr>
      <w:b/>
      <w:bCs/>
    </w:rPr>
  </w:style>
  <w:style w:type="character" w:customStyle="1" w:styleId="CommentSubjectChar">
    <w:name w:val="Comment Subject Char"/>
    <w:basedOn w:val="CommentTextChar"/>
    <w:link w:val="CommentSubject"/>
    <w:uiPriority w:val="99"/>
    <w:semiHidden/>
    <w:rsid w:val="008C5BD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320C31-7C69-4891-BFE7-F037A457A7C9}">
  <ds:schemaRefs>
    <ds:schemaRef ds:uri="http://schemas.openxmlformats.org/officeDocument/2006/bibliography"/>
  </ds:schemaRefs>
</ds:datastoreItem>
</file>

<file path=customXml/itemProps2.xml><?xml version="1.0" encoding="utf-8"?>
<ds:datastoreItem xmlns:ds="http://schemas.openxmlformats.org/officeDocument/2006/customXml" ds:itemID="{D788E036-E10C-485E-A210-AC0649B8DFA4}"/>
</file>

<file path=customXml/itemProps3.xml><?xml version="1.0" encoding="utf-8"?>
<ds:datastoreItem xmlns:ds="http://schemas.openxmlformats.org/officeDocument/2006/customXml" ds:itemID="{CBB480B9-ED3C-445A-96AC-A6C85C60876F}"/>
</file>

<file path=customXml/itemProps4.xml><?xml version="1.0" encoding="utf-8"?>
<ds:datastoreItem xmlns:ds="http://schemas.openxmlformats.org/officeDocument/2006/customXml" ds:itemID="{0BA158CF-D6F2-40C4-BC19-D74FFAE7F5BE}"/>
</file>

<file path=docProps/app.xml><?xml version="1.0" encoding="utf-8"?>
<Properties xmlns="http://schemas.openxmlformats.org/officeDocument/2006/extended-properties" xmlns:vt="http://schemas.openxmlformats.org/officeDocument/2006/docPropsVTypes">
  <Template>Normal</Template>
  <TotalTime>136</TotalTime>
  <Pages>4</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63</cp:revision>
  <cp:lastPrinted>2019-12-09T09:18:00Z</cp:lastPrinted>
  <dcterms:created xsi:type="dcterms:W3CDTF">2017-05-23T10:20:00Z</dcterms:created>
  <dcterms:modified xsi:type="dcterms:W3CDTF">2023-04-25T06:00:00Z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942100</vt:r8>
  </property>
  <property fmtid="{D5CDD505-2E9C-101B-9397-08002B2CF9AE}" pid="4" name="_ExtendedDescription">
    <vt:lpwstr/>
  </property>
</Properties>
</file>