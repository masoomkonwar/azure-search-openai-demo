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2BB8474" w:rsidR="006E1A91" w:rsidRPr="000418D9" w:rsidRDefault="00BB1417"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0CE1CF74" w:rsidR="006E1A91" w:rsidRPr="000418D9" w:rsidRDefault="006E1A91" w:rsidP="00751896">
            <w:pPr>
              <w:pStyle w:val="Header"/>
              <w:rPr>
                <w:b/>
              </w:rPr>
            </w:pPr>
            <w:r>
              <w:rPr>
                <w:b/>
              </w:rPr>
              <w:t>0</w:t>
            </w:r>
            <w:r w:rsidR="00BB1417">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173053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2F6BDA">
              <w:rPr>
                <w:b/>
                <w:bCs/>
                <w:sz w:val="20"/>
                <w:szCs w:val="20"/>
                <w:lang w:eastAsia="en-IN"/>
              </w:rPr>
              <w:t xml:space="preserve"> 0</w:t>
            </w:r>
            <w:r w:rsidR="00F14087">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12A1DF62"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0A76CB">
              <w:rPr>
                <w:b/>
                <w:sz w:val="20"/>
                <w:szCs w:val="20"/>
              </w:rPr>
              <w:t>10</w:t>
            </w:r>
            <w:r w:rsidR="00611010">
              <w:rPr>
                <w:b/>
                <w:sz w:val="20"/>
                <w:szCs w:val="20"/>
              </w:rPr>
              <w:t>.0</w:t>
            </w:r>
            <w:r w:rsidR="000A76CB">
              <w:rPr>
                <w:b/>
                <w:sz w:val="20"/>
                <w:szCs w:val="20"/>
              </w:rPr>
              <w:t>7</w:t>
            </w:r>
            <w:r w:rsidR="00611010">
              <w:rPr>
                <w:b/>
                <w:sz w:val="20"/>
                <w:szCs w:val="20"/>
              </w:rPr>
              <w:t>.202</w:t>
            </w:r>
            <w:r w:rsidR="000A76CB">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5793"/>
        <w:gridCol w:w="4467"/>
      </w:tblGrid>
      <w:tr w:rsidR="009E7CAC" w14:paraId="515DFC2B" w14:textId="77777777" w:rsidTr="006E1799">
        <w:tc>
          <w:tcPr>
            <w:tcW w:w="81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9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2F6BDA" w14:paraId="13E2948B" w14:textId="77777777" w:rsidTr="006E1799">
        <w:tc>
          <w:tcPr>
            <w:tcW w:w="810" w:type="dxa"/>
            <w:tcBorders>
              <w:top w:val="single" w:sz="12" w:space="0" w:color="auto"/>
            </w:tcBorders>
          </w:tcPr>
          <w:p w14:paraId="1D9FE64C" w14:textId="77777777" w:rsidR="002F6BDA" w:rsidRDefault="002F6BDA" w:rsidP="002F6BDA">
            <w:pPr>
              <w:pStyle w:val="BodyText2"/>
              <w:tabs>
                <w:tab w:val="clear" w:pos="720"/>
                <w:tab w:val="clear" w:pos="1800"/>
              </w:tabs>
              <w:spacing w:line="340" w:lineRule="atLeast"/>
              <w:jc w:val="center"/>
              <w:rPr>
                <w:sz w:val="21"/>
              </w:rPr>
            </w:pPr>
            <w:r>
              <w:rPr>
                <w:sz w:val="21"/>
              </w:rPr>
              <w:t>1)</w:t>
            </w:r>
          </w:p>
        </w:tc>
        <w:tc>
          <w:tcPr>
            <w:tcW w:w="5793" w:type="dxa"/>
            <w:tcBorders>
              <w:top w:val="single" w:sz="12" w:space="0" w:color="auto"/>
            </w:tcBorders>
          </w:tcPr>
          <w:p w14:paraId="75E8A90D" w14:textId="0EF7CE2A" w:rsidR="002F6BDA" w:rsidRDefault="002F6BDA" w:rsidP="002F6BDA">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9AA433E" w14:textId="7E502E59"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0"/>
              </w:rPr>
              <w:t>Operation of sizer plant, continuous and as and when required</w:t>
            </w:r>
          </w:p>
        </w:tc>
      </w:tr>
      <w:tr w:rsidR="002F6BDA" w14:paraId="2EBE7B48" w14:textId="77777777" w:rsidTr="006E1799">
        <w:tc>
          <w:tcPr>
            <w:tcW w:w="810" w:type="dxa"/>
          </w:tcPr>
          <w:p w14:paraId="76694513" w14:textId="77777777" w:rsidR="002F6BDA" w:rsidRDefault="002F6BDA" w:rsidP="002F6BDA">
            <w:pPr>
              <w:pStyle w:val="BodyText2"/>
              <w:tabs>
                <w:tab w:val="clear" w:pos="720"/>
                <w:tab w:val="clear" w:pos="1800"/>
              </w:tabs>
              <w:spacing w:line="340" w:lineRule="atLeast"/>
              <w:jc w:val="center"/>
              <w:rPr>
                <w:sz w:val="21"/>
              </w:rPr>
            </w:pPr>
            <w:r>
              <w:rPr>
                <w:sz w:val="21"/>
              </w:rPr>
              <w:t>2)</w:t>
            </w:r>
          </w:p>
        </w:tc>
        <w:tc>
          <w:tcPr>
            <w:tcW w:w="5793" w:type="dxa"/>
          </w:tcPr>
          <w:p w14:paraId="046A2C8E" w14:textId="53ACD2DC" w:rsidR="002F6BDA" w:rsidRDefault="002F6BDA" w:rsidP="002F6BDA">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650F1214"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1"/>
              </w:rPr>
              <w:t>Raw material area, BF1 &amp; BF2</w:t>
            </w:r>
          </w:p>
        </w:tc>
      </w:tr>
      <w:tr w:rsidR="002F6BDA" w14:paraId="70BBF8D5" w14:textId="77777777" w:rsidTr="006E1799">
        <w:tc>
          <w:tcPr>
            <w:tcW w:w="810" w:type="dxa"/>
          </w:tcPr>
          <w:p w14:paraId="5C8C3805" w14:textId="77777777" w:rsidR="002F6BDA" w:rsidRDefault="002F6BDA" w:rsidP="002F6BDA">
            <w:pPr>
              <w:pStyle w:val="BodyText2"/>
              <w:tabs>
                <w:tab w:val="clear" w:pos="720"/>
                <w:tab w:val="clear" w:pos="1800"/>
              </w:tabs>
              <w:spacing w:line="340" w:lineRule="atLeast"/>
              <w:jc w:val="center"/>
              <w:rPr>
                <w:sz w:val="21"/>
              </w:rPr>
            </w:pPr>
            <w:r>
              <w:rPr>
                <w:sz w:val="21"/>
              </w:rPr>
              <w:t>3)</w:t>
            </w:r>
          </w:p>
        </w:tc>
        <w:tc>
          <w:tcPr>
            <w:tcW w:w="5793" w:type="dxa"/>
          </w:tcPr>
          <w:p w14:paraId="7E9E4995" w14:textId="28222534" w:rsidR="002F6BDA" w:rsidRDefault="002F6BDA" w:rsidP="002F6BDA">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E3582E1"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1"/>
              </w:rPr>
              <w:t>company employees, contractor employee &amp; supervisors.</w:t>
            </w:r>
          </w:p>
        </w:tc>
      </w:tr>
      <w:tr w:rsidR="002F6BDA" w14:paraId="3274654A" w14:textId="77777777" w:rsidTr="006E1799">
        <w:trPr>
          <w:trHeight w:val="1169"/>
        </w:trPr>
        <w:tc>
          <w:tcPr>
            <w:tcW w:w="810" w:type="dxa"/>
          </w:tcPr>
          <w:p w14:paraId="7645FB69" w14:textId="77777777" w:rsidR="002F6BDA" w:rsidRDefault="002F6BDA" w:rsidP="002F6BDA">
            <w:pPr>
              <w:pStyle w:val="BodyText2"/>
              <w:tabs>
                <w:tab w:val="clear" w:pos="720"/>
                <w:tab w:val="clear" w:pos="1800"/>
              </w:tabs>
              <w:spacing w:line="340" w:lineRule="atLeast"/>
              <w:jc w:val="center"/>
              <w:rPr>
                <w:sz w:val="21"/>
              </w:rPr>
            </w:pPr>
            <w:r>
              <w:rPr>
                <w:sz w:val="21"/>
              </w:rPr>
              <w:t>4)</w:t>
            </w:r>
          </w:p>
        </w:tc>
        <w:tc>
          <w:tcPr>
            <w:tcW w:w="5793" w:type="dxa"/>
          </w:tcPr>
          <w:p w14:paraId="04A8079A" w14:textId="02626E65" w:rsidR="002F6BDA" w:rsidRDefault="002F6BDA" w:rsidP="002F6BDA">
            <w:pPr>
              <w:pStyle w:val="BodyText2"/>
              <w:tabs>
                <w:tab w:val="clear" w:pos="720"/>
                <w:tab w:val="clear" w:pos="1800"/>
              </w:tabs>
              <w:spacing w:line="340" w:lineRule="atLeast"/>
              <w:rPr>
                <w:sz w:val="21"/>
              </w:rPr>
            </w:pPr>
            <w:r>
              <w:rPr>
                <w:sz w:val="21"/>
              </w:rPr>
              <w:t xml:space="preserve">Who else may be affected by the work (For example visitors, </w:t>
            </w:r>
            <w:r w:rsidR="006E1799">
              <w:rPr>
                <w:sz w:val="21"/>
              </w:rPr>
              <w:t>subcontractors?</w:t>
            </w:r>
            <w:r>
              <w:rPr>
                <w:sz w:val="21"/>
              </w:rPr>
              <w:t xml:space="preserve"> the public)</w:t>
            </w:r>
          </w:p>
        </w:tc>
        <w:tc>
          <w:tcPr>
            <w:tcW w:w="4467" w:type="dxa"/>
          </w:tcPr>
          <w:p w14:paraId="3D384323" w14:textId="35EA9DA6"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1"/>
              </w:rPr>
              <w:t>Visitors</w:t>
            </w:r>
          </w:p>
        </w:tc>
      </w:tr>
      <w:tr w:rsidR="002F6BDA" w14:paraId="36DDB549" w14:textId="77777777" w:rsidTr="006E1799">
        <w:trPr>
          <w:trHeight w:val="701"/>
        </w:trPr>
        <w:tc>
          <w:tcPr>
            <w:tcW w:w="810" w:type="dxa"/>
          </w:tcPr>
          <w:p w14:paraId="365E9DFA" w14:textId="77777777" w:rsidR="002F6BDA" w:rsidRDefault="002F6BDA" w:rsidP="002F6BDA">
            <w:pPr>
              <w:pStyle w:val="BodyText2"/>
              <w:tabs>
                <w:tab w:val="clear" w:pos="720"/>
                <w:tab w:val="clear" w:pos="1800"/>
              </w:tabs>
              <w:spacing w:line="340" w:lineRule="atLeast"/>
              <w:jc w:val="center"/>
              <w:rPr>
                <w:sz w:val="21"/>
              </w:rPr>
            </w:pPr>
            <w:r>
              <w:rPr>
                <w:sz w:val="21"/>
              </w:rPr>
              <w:t>5)</w:t>
            </w:r>
          </w:p>
        </w:tc>
        <w:tc>
          <w:tcPr>
            <w:tcW w:w="5793" w:type="dxa"/>
          </w:tcPr>
          <w:p w14:paraId="66DF4E58" w14:textId="5E7E38EE" w:rsidR="002F6BDA" w:rsidRDefault="002F6BDA" w:rsidP="002F6BDA">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2F6BDA" w:rsidRDefault="002F6BDA" w:rsidP="002F6BDA">
            <w:pPr>
              <w:pStyle w:val="BodyText2"/>
              <w:tabs>
                <w:tab w:val="clear" w:pos="720"/>
                <w:tab w:val="clear" w:pos="1800"/>
              </w:tabs>
              <w:spacing w:line="340" w:lineRule="atLeast"/>
              <w:rPr>
                <w:sz w:val="21"/>
              </w:rPr>
            </w:pPr>
            <w:r>
              <w:rPr>
                <w:sz w:val="21"/>
              </w:rPr>
              <w:t>b) Any special training required</w:t>
            </w:r>
          </w:p>
        </w:tc>
        <w:tc>
          <w:tcPr>
            <w:tcW w:w="4467" w:type="dxa"/>
          </w:tcPr>
          <w:p w14:paraId="3C4B191A" w14:textId="1531CABF" w:rsidR="002F6BDA" w:rsidRPr="002375B3" w:rsidRDefault="002F6BDA" w:rsidP="002F6BDA">
            <w:pPr>
              <w:pStyle w:val="WW-BodyText2"/>
              <w:tabs>
                <w:tab w:val="clear" w:pos="720"/>
                <w:tab w:val="clear" w:pos="1800"/>
              </w:tabs>
              <w:spacing w:line="340" w:lineRule="atLeast"/>
              <w:jc w:val="left"/>
              <w:rPr>
                <w:rFonts w:ascii="Cambria" w:hAnsi="Cambria"/>
                <w:sz w:val="21"/>
              </w:rPr>
            </w:pPr>
            <w:r w:rsidRPr="002375B3">
              <w:rPr>
                <w:rFonts w:ascii="Cambria" w:hAnsi="Cambria"/>
                <w:sz w:val="21"/>
              </w:rPr>
              <w:t>Yes</w:t>
            </w:r>
          </w:p>
          <w:p w14:paraId="26F24214" w14:textId="280EC932" w:rsidR="002F6BDA" w:rsidRDefault="002F6BDA" w:rsidP="002F6BDA">
            <w:pPr>
              <w:pStyle w:val="BodyText2"/>
              <w:tabs>
                <w:tab w:val="clear" w:pos="720"/>
                <w:tab w:val="clear" w:pos="1800"/>
              </w:tabs>
              <w:spacing w:line="340" w:lineRule="atLeast"/>
              <w:jc w:val="left"/>
              <w:rPr>
                <w:sz w:val="21"/>
              </w:rPr>
            </w:pPr>
            <w:r w:rsidRPr="002375B3">
              <w:rPr>
                <w:rFonts w:ascii="Cambria" w:hAnsi="Cambria"/>
                <w:sz w:val="21"/>
              </w:rPr>
              <w:t xml:space="preserve">No </w:t>
            </w:r>
          </w:p>
        </w:tc>
      </w:tr>
      <w:tr w:rsidR="002F6BDA" w14:paraId="46649E21" w14:textId="77777777" w:rsidTr="006E1799">
        <w:tc>
          <w:tcPr>
            <w:tcW w:w="810" w:type="dxa"/>
          </w:tcPr>
          <w:p w14:paraId="728077F3" w14:textId="77777777" w:rsidR="002F6BDA" w:rsidRDefault="002F6BDA" w:rsidP="002F6BDA">
            <w:pPr>
              <w:pStyle w:val="BodyText2"/>
              <w:tabs>
                <w:tab w:val="clear" w:pos="720"/>
                <w:tab w:val="clear" w:pos="1800"/>
              </w:tabs>
              <w:spacing w:line="340" w:lineRule="atLeast"/>
              <w:jc w:val="center"/>
              <w:rPr>
                <w:sz w:val="21"/>
              </w:rPr>
            </w:pPr>
            <w:r>
              <w:rPr>
                <w:sz w:val="21"/>
              </w:rPr>
              <w:t xml:space="preserve">6) </w:t>
            </w:r>
          </w:p>
        </w:tc>
        <w:tc>
          <w:tcPr>
            <w:tcW w:w="5793" w:type="dxa"/>
          </w:tcPr>
          <w:p w14:paraId="580BC280" w14:textId="53406E34" w:rsidR="002F6BDA" w:rsidRDefault="002F6BDA" w:rsidP="002F6BDA">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42AD5A9" w14:textId="77777777" w:rsidR="002F6BDA" w:rsidRDefault="002F6BDA" w:rsidP="002F6BDA">
            <w:pPr>
              <w:pStyle w:val="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6358CB2D" w:rsidR="002F6BDA" w:rsidRDefault="002F6BDA" w:rsidP="002F6BDA">
            <w:pPr>
              <w:pStyle w:val="BodyText2"/>
              <w:tabs>
                <w:tab w:val="clear" w:pos="720"/>
                <w:tab w:val="clear" w:pos="1800"/>
              </w:tabs>
              <w:spacing w:line="340" w:lineRule="atLeast"/>
              <w:jc w:val="left"/>
              <w:rPr>
                <w:sz w:val="21"/>
              </w:rPr>
            </w:pPr>
            <w:r>
              <w:rPr>
                <w:rFonts w:ascii="Cambria" w:hAnsi="Cambria"/>
                <w:snapToGrid w:val="0"/>
                <w:sz w:val="21"/>
              </w:rPr>
              <w:t>VL/IMS/PID1/PROD/WI/12B</w:t>
            </w:r>
          </w:p>
        </w:tc>
      </w:tr>
      <w:tr w:rsidR="002F6BDA" w14:paraId="4D211913" w14:textId="77777777" w:rsidTr="006E1799">
        <w:trPr>
          <w:trHeight w:val="611"/>
        </w:trPr>
        <w:tc>
          <w:tcPr>
            <w:tcW w:w="810" w:type="dxa"/>
          </w:tcPr>
          <w:p w14:paraId="1D13289D" w14:textId="77777777" w:rsidR="002F6BDA" w:rsidRDefault="002F6BDA" w:rsidP="002F6BDA">
            <w:pPr>
              <w:pStyle w:val="BodyText2"/>
              <w:tabs>
                <w:tab w:val="clear" w:pos="720"/>
                <w:tab w:val="clear" w:pos="1800"/>
              </w:tabs>
              <w:spacing w:line="340" w:lineRule="atLeast"/>
              <w:jc w:val="center"/>
              <w:rPr>
                <w:sz w:val="21"/>
              </w:rPr>
            </w:pPr>
            <w:r>
              <w:rPr>
                <w:sz w:val="21"/>
              </w:rPr>
              <w:t>7)</w:t>
            </w:r>
          </w:p>
          <w:p w14:paraId="0309D399" w14:textId="77777777" w:rsidR="002F6BDA" w:rsidRDefault="002F6BDA" w:rsidP="002F6BDA">
            <w:pPr>
              <w:pStyle w:val="BodyText2"/>
              <w:tabs>
                <w:tab w:val="clear" w:pos="720"/>
                <w:tab w:val="clear" w:pos="1800"/>
              </w:tabs>
              <w:spacing w:line="340" w:lineRule="atLeast"/>
              <w:jc w:val="center"/>
              <w:rPr>
                <w:sz w:val="21"/>
              </w:rPr>
            </w:pPr>
          </w:p>
        </w:tc>
        <w:tc>
          <w:tcPr>
            <w:tcW w:w="5793" w:type="dxa"/>
          </w:tcPr>
          <w:p w14:paraId="528C4BCD" w14:textId="323BC1C1" w:rsidR="002F6BDA" w:rsidRDefault="002F6BDA" w:rsidP="002F6BDA">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4AF4E75F"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1"/>
              </w:rPr>
              <w:t>No</w:t>
            </w:r>
          </w:p>
        </w:tc>
      </w:tr>
      <w:tr w:rsidR="002F6BDA" w14:paraId="752A3110" w14:textId="77777777" w:rsidTr="006E1799">
        <w:trPr>
          <w:trHeight w:val="1304"/>
        </w:trPr>
        <w:tc>
          <w:tcPr>
            <w:tcW w:w="810" w:type="dxa"/>
          </w:tcPr>
          <w:p w14:paraId="09CBCF8A" w14:textId="77777777" w:rsidR="002F6BDA" w:rsidRDefault="002F6BDA" w:rsidP="002F6BDA">
            <w:pPr>
              <w:pStyle w:val="BodyText2"/>
              <w:tabs>
                <w:tab w:val="clear" w:pos="720"/>
                <w:tab w:val="clear" w:pos="1800"/>
              </w:tabs>
              <w:spacing w:line="340" w:lineRule="atLeast"/>
              <w:jc w:val="center"/>
              <w:rPr>
                <w:sz w:val="21"/>
              </w:rPr>
            </w:pPr>
            <w:r>
              <w:rPr>
                <w:sz w:val="21"/>
              </w:rPr>
              <w:t>8)</w:t>
            </w:r>
          </w:p>
        </w:tc>
        <w:tc>
          <w:tcPr>
            <w:tcW w:w="5793" w:type="dxa"/>
          </w:tcPr>
          <w:p w14:paraId="6AE5883E" w14:textId="77777777" w:rsidR="002F6BDA" w:rsidRDefault="002F6BDA" w:rsidP="002F6BDA">
            <w:pPr>
              <w:pStyle w:val="BodyText2"/>
              <w:tabs>
                <w:tab w:val="clear" w:pos="720"/>
                <w:tab w:val="clear" w:pos="1800"/>
              </w:tabs>
              <w:spacing w:line="340" w:lineRule="atLeast"/>
              <w:rPr>
                <w:sz w:val="21"/>
              </w:rPr>
            </w:pPr>
            <w:r>
              <w:rPr>
                <w:sz w:val="21"/>
              </w:rPr>
              <w:t>Plant and machinery that may be used:</w:t>
            </w:r>
          </w:p>
          <w:p w14:paraId="02A8ABB0" w14:textId="77777777" w:rsidR="002F6BDA" w:rsidRDefault="002F6BDA" w:rsidP="002F6BDA">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305D0B05" w:rsidR="002F6BDA" w:rsidRDefault="002F6BDA" w:rsidP="002F6BDA">
            <w:pPr>
              <w:pStyle w:val="BodyText2"/>
              <w:tabs>
                <w:tab w:val="clear" w:pos="720"/>
                <w:tab w:val="clear" w:pos="1800"/>
              </w:tabs>
              <w:spacing w:line="340" w:lineRule="atLeast"/>
              <w:jc w:val="left"/>
              <w:rPr>
                <w:sz w:val="21"/>
              </w:rPr>
            </w:pPr>
            <w:r w:rsidRPr="002375B3">
              <w:rPr>
                <w:rFonts w:ascii="Cambria" w:hAnsi="Cambria"/>
                <w:snapToGrid w:val="0"/>
                <w:sz w:val="21"/>
              </w:rPr>
              <w:t>No</w:t>
            </w:r>
          </w:p>
        </w:tc>
      </w:tr>
      <w:tr w:rsidR="002F6BDA" w14:paraId="55BDA29F" w14:textId="77777777" w:rsidTr="006E1799">
        <w:tc>
          <w:tcPr>
            <w:tcW w:w="810" w:type="dxa"/>
          </w:tcPr>
          <w:p w14:paraId="6EA91710" w14:textId="77777777" w:rsidR="002F6BDA" w:rsidRDefault="002F6BDA" w:rsidP="002F6BDA">
            <w:pPr>
              <w:pStyle w:val="BodyText2"/>
              <w:tabs>
                <w:tab w:val="clear" w:pos="720"/>
                <w:tab w:val="clear" w:pos="1800"/>
              </w:tabs>
              <w:spacing w:line="340" w:lineRule="atLeast"/>
              <w:jc w:val="center"/>
              <w:rPr>
                <w:sz w:val="21"/>
              </w:rPr>
            </w:pPr>
            <w:r>
              <w:rPr>
                <w:sz w:val="21"/>
              </w:rPr>
              <w:t>9)</w:t>
            </w:r>
          </w:p>
        </w:tc>
        <w:tc>
          <w:tcPr>
            <w:tcW w:w="5793" w:type="dxa"/>
          </w:tcPr>
          <w:p w14:paraId="7A0132B2" w14:textId="3984D4B7" w:rsidR="002F6BDA" w:rsidRDefault="002F6BDA" w:rsidP="002F6BDA">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7C7C7AAE" w:rsidR="002F6BDA" w:rsidRDefault="002F6BDA" w:rsidP="002F6BDA">
            <w:pPr>
              <w:pStyle w:val="BodyText2"/>
              <w:tabs>
                <w:tab w:val="clear" w:pos="720"/>
                <w:tab w:val="clear" w:pos="1800"/>
              </w:tabs>
              <w:spacing w:line="340" w:lineRule="atLeast"/>
              <w:jc w:val="left"/>
              <w:rPr>
                <w:sz w:val="21"/>
              </w:rPr>
            </w:pPr>
            <w:r w:rsidRPr="002375B3">
              <w:rPr>
                <w:rFonts w:ascii="Cambria" w:hAnsi="Cambria"/>
                <w:sz w:val="21"/>
              </w:rPr>
              <w:t>Electrical Motors</w:t>
            </w:r>
          </w:p>
        </w:tc>
      </w:tr>
      <w:tr w:rsidR="002F6BDA" w14:paraId="28D2C23B" w14:textId="77777777" w:rsidTr="006E1799">
        <w:tc>
          <w:tcPr>
            <w:tcW w:w="810" w:type="dxa"/>
          </w:tcPr>
          <w:p w14:paraId="67148713" w14:textId="77777777" w:rsidR="002F6BDA" w:rsidRDefault="002F6BDA" w:rsidP="002F6BDA">
            <w:pPr>
              <w:pStyle w:val="BodyText2"/>
              <w:tabs>
                <w:tab w:val="clear" w:pos="720"/>
                <w:tab w:val="clear" w:pos="1800"/>
              </w:tabs>
              <w:spacing w:line="340" w:lineRule="atLeast"/>
              <w:jc w:val="center"/>
              <w:rPr>
                <w:sz w:val="21"/>
              </w:rPr>
            </w:pPr>
            <w:r>
              <w:rPr>
                <w:sz w:val="21"/>
              </w:rPr>
              <w:t>10)</w:t>
            </w:r>
          </w:p>
        </w:tc>
        <w:tc>
          <w:tcPr>
            <w:tcW w:w="5793" w:type="dxa"/>
          </w:tcPr>
          <w:p w14:paraId="485C0030" w14:textId="37E154E3" w:rsidR="002F6BDA" w:rsidRDefault="002F6BDA" w:rsidP="002F6BDA">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4E7B6A6F" w:rsidR="002F6BDA" w:rsidRDefault="002F6BDA" w:rsidP="002F6BDA">
            <w:pPr>
              <w:pStyle w:val="BodyText2"/>
              <w:tabs>
                <w:tab w:val="clear" w:pos="720"/>
                <w:tab w:val="clear" w:pos="1800"/>
              </w:tabs>
              <w:spacing w:line="340" w:lineRule="atLeast"/>
              <w:jc w:val="left"/>
              <w:rPr>
                <w:sz w:val="21"/>
              </w:rPr>
            </w:pPr>
            <w:r w:rsidRPr="002375B3">
              <w:rPr>
                <w:rFonts w:ascii="Cambria" w:hAnsi="Cambria"/>
                <w:sz w:val="21"/>
              </w:rPr>
              <w:t>yes</w:t>
            </w:r>
          </w:p>
        </w:tc>
      </w:tr>
      <w:tr w:rsidR="002F6BDA" w14:paraId="4FB29D60" w14:textId="77777777" w:rsidTr="006E1799">
        <w:tc>
          <w:tcPr>
            <w:tcW w:w="810" w:type="dxa"/>
          </w:tcPr>
          <w:p w14:paraId="27CEA7F6" w14:textId="77777777" w:rsidR="002F6BDA" w:rsidRDefault="002F6BDA" w:rsidP="002F6BDA">
            <w:pPr>
              <w:pStyle w:val="BodyText2"/>
              <w:tabs>
                <w:tab w:val="clear" w:pos="720"/>
                <w:tab w:val="clear" w:pos="1800"/>
              </w:tabs>
              <w:spacing w:line="340" w:lineRule="atLeast"/>
              <w:jc w:val="center"/>
              <w:rPr>
                <w:sz w:val="21"/>
              </w:rPr>
            </w:pPr>
            <w:r>
              <w:rPr>
                <w:sz w:val="21"/>
              </w:rPr>
              <w:t>11)</w:t>
            </w:r>
          </w:p>
        </w:tc>
        <w:tc>
          <w:tcPr>
            <w:tcW w:w="5793" w:type="dxa"/>
          </w:tcPr>
          <w:p w14:paraId="3E0E4163" w14:textId="77777777" w:rsidR="002F6BDA" w:rsidRDefault="002F6BDA" w:rsidP="002F6BDA">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1D101FAE" w:rsidR="002F6BDA" w:rsidRDefault="002F6BDA" w:rsidP="002F6BDA">
            <w:pPr>
              <w:pStyle w:val="BodyText2"/>
              <w:tabs>
                <w:tab w:val="clear" w:pos="720"/>
                <w:tab w:val="clear" w:pos="1800"/>
              </w:tabs>
              <w:spacing w:line="340" w:lineRule="atLeast"/>
              <w:jc w:val="left"/>
              <w:rPr>
                <w:sz w:val="21"/>
              </w:rPr>
            </w:pPr>
            <w:r w:rsidRPr="002375B3">
              <w:rPr>
                <w:rFonts w:ascii="Cambria" w:hAnsi="Cambria"/>
                <w:sz w:val="21"/>
              </w:rPr>
              <w:t>No</w:t>
            </w:r>
          </w:p>
        </w:tc>
      </w:tr>
      <w:tr w:rsidR="00A628DB" w14:paraId="11CE0F3E" w14:textId="77777777" w:rsidTr="006E1799">
        <w:tc>
          <w:tcPr>
            <w:tcW w:w="810" w:type="dxa"/>
          </w:tcPr>
          <w:p w14:paraId="73E89F06" w14:textId="48C5318C" w:rsidR="00A628DB" w:rsidRDefault="00A628DB" w:rsidP="00A628DB">
            <w:pPr>
              <w:pStyle w:val="BodyText2"/>
              <w:tabs>
                <w:tab w:val="clear" w:pos="720"/>
                <w:tab w:val="clear" w:pos="1800"/>
              </w:tabs>
              <w:spacing w:line="340" w:lineRule="atLeast"/>
              <w:jc w:val="center"/>
              <w:rPr>
                <w:sz w:val="21"/>
              </w:rPr>
            </w:pPr>
            <w:r>
              <w:rPr>
                <w:sz w:val="21"/>
              </w:rPr>
              <w:t>12)</w:t>
            </w:r>
          </w:p>
        </w:tc>
        <w:tc>
          <w:tcPr>
            <w:tcW w:w="5793" w:type="dxa"/>
          </w:tcPr>
          <w:p w14:paraId="3E2991B5" w14:textId="0710D6DF" w:rsidR="00A628DB" w:rsidRDefault="00A628DB" w:rsidP="00A628DB">
            <w:pPr>
              <w:pStyle w:val="BodyText2"/>
              <w:tabs>
                <w:tab w:val="clear" w:pos="720"/>
                <w:tab w:val="clear" w:pos="1800"/>
              </w:tabs>
              <w:spacing w:line="340" w:lineRule="atLeast"/>
              <w:rPr>
                <w:sz w:val="21"/>
              </w:rPr>
            </w:pPr>
            <w:r w:rsidRPr="002375B3">
              <w:rPr>
                <w:rFonts w:ascii="Cambria" w:hAnsi="Cambria"/>
                <w:sz w:val="21"/>
              </w:rPr>
              <w:t xml:space="preserve">What materials are </w:t>
            </w:r>
            <w:proofErr w:type="gramStart"/>
            <w:r w:rsidRPr="002375B3">
              <w:rPr>
                <w:rFonts w:ascii="Cambria" w:hAnsi="Cambria"/>
                <w:sz w:val="21"/>
              </w:rPr>
              <w:t>handled ?Size</w:t>
            </w:r>
            <w:proofErr w:type="gramEnd"/>
            <w:r w:rsidRPr="002375B3">
              <w:rPr>
                <w:rFonts w:ascii="Cambria" w:hAnsi="Cambria"/>
                <w:sz w:val="21"/>
              </w:rPr>
              <w:t>, shape, surface character and weight of materials that may be handled:</w:t>
            </w:r>
          </w:p>
        </w:tc>
        <w:tc>
          <w:tcPr>
            <w:tcW w:w="4467" w:type="dxa"/>
          </w:tcPr>
          <w:p w14:paraId="5BC78F37" w14:textId="2C0FE27C" w:rsidR="00A628DB" w:rsidRPr="002375B3" w:rsidRDefault="00A628DB" w:rsidP="00A628DB">
            <w:pPr>
              <w:pStyle w:val="BodyText2"/>
              <w:tabs>
                <w:tab w:val="clear" w:pos="720"/>
                <w:tab w:val="clear" w:pos="1800"/>
              </w:tabs>
              <w:spacing w:line="340" w:lineRule="atLeast"/>
              <w:jc w:val="left"/>
              <w:rPr>
                <w:rFonts w:ascii="Cambria" w:hAnsi="Cambria"/>
                <w:sz w:val="21"/>
              </w:rPr>
            </w:pPr>
            <w:r w:rsidRPr="002375B3">
              <w:rPr>
                <w:rFonts w:ascii="Cambria" w:hAnsi="Cambria"/>
                <w:sz w:val="21"/>
              </w:rPr>
              <w:t xml:space="preserve"> Iron ore, size ranging 10-30 mm</w:t>
            </w:r>
          </w:p>
        </w:tc>
      </w:tr>
      <w:tr w:rsidR="00A628DB" w14:paraId="2679030D" w14:textId="77777777" w:rsidTr="006E1799">
        <w:tc>
          <w:tcPr>
            <w:tcW w:w="810" w:type="dxa"/>
          </w:tcPr>
          <w:p w14:paraId="786F144E" w14:textId="77777777" w:rsidR="00A628DB" w:rsidRDefault="00A628DB" w:rsidP="00A628DB">
            <w:pPr>
              <w:pStyle w:val="BodyText2"/>
              <w:tabs>
                <w:tab w:val="clear" w:pos="720"/>
                <w:tab w:val="clear" w:pos="1800"/>
              </w:tabs>
              <w:spacing w:line="340" w:lineRule="atLeast"/>
              <w:jc w:val="center"/>
              <w:rPr>
                <w:sz w:val="21"/>
              </w:rPr>
            </w:pPr>
            <w:r>
              <w:rPr>
                <w:sz w:val="21"/>
              </w:rPr>
              <w:t>13)</w:t>
            </w:r>
          </w:p>
        </w:tc>
        <w:tc>
          <w:tcPr>
            <w:tcW w:w="5793" w:type="dxa"/>
          </w:tcPr>
          <w:p w14:paraId="586AE853" w14:textId="77777777" w:rsidR="00A628DB" w:rsidRDefault="00A628DB" w:rsidP="00A628DB">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175406C3" w:rsidR="00A628DB" w:rsidRDefault="00A628DB" w:rsidP="00A628DB">
            <w:pPr>
              <w:pStyle w:val="BodyText2"/>
              <w:tabs>
                <w:tab w:val="clear" w:pos="720"/>
                <w:tab w:val="clear" w:pos="1800"/>
              </w:tabs>
              <w:spacing w:line="340" w:lineRule="atLeast"/>
              <w:jc w:val="left"/>
              <w:rPr>
                <w:sz w:val="21"/>
              </w:rPr>
            </w:pPr>
            <w:r w:rsidRPr="002375B3">
              <w:rPr>
                <w:rFonts w:ascii="Cambria" w:hAnsi="Cambria"/>
                <w:sz w:val="21"/>
              </w:rPr>
              <w:t>No</w:t>
            </w:r>
          </w:p>
        </w:tc>
      </w:tr>
      <w:tr w:rsidR="00A628DB" w14:paraId="7E76AE2A" w14:textId="77777777" w:rsidTr="006E1799">
        <w:trPr>
          <w:trHeight w:val="539"/>
        </w:trPr>
        <w:tc>
          <w:tcPr>
            <w:tcW w:w="810" w:type="dxa"/>
          </w:tcPr>
          <w:p w14:paraId="0B76C140" w14:textId="77777777" w:rsidR="00A628DB" w:rsidRDefault="00A628DB" w:rsidP="00A628DB">
            <w:pPr>
              <w:pStyle w:val="BodyText2"/>
              <w:tabs>
                <w:tab w:val="clear" w:pos="720"/>
                <w:tab w:val="clear" w:pos="1800"/>
              </w:tabs>
              <w:spacing w:line="340" w:lineRule="atLeast"/>
              <w:jc w:val="center"/>
              <w:rPr>
                <w:sz w:val="21"/>
              </w:rPr>
            </w:pPr>
            <w:r>
              <w:rPr>
                <w:sz w:val="21"/>
              </w:rPr>
              <w:lastRenderedPageBreak/>
              <w:t>14)</w:t>
            </w:r>
          </w:p>
        </w:tc>
        <w:tc>
          <w:tcPr>
            <w:tcW w:w="5793" w:type="dxa"/>
          </w:tcPr>
          <w:p w14:paraId="65E05837" w14:textId="77777777" w:rsidR="00A628DB" w:rsidRDefault="00A628DB" w:rsidP="00A628DB">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5A824B3A" w:rsidR="00A628DB" w:rsidRDefault="00A628DB" w:rsidP="00A628DB">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D94239C" w:rsidR="00A628DB" w:rsidRDefault="00A628DB" w:rsidP="00A628DB">
            <w:pPr>
              <w:pStyle w:val="BodyText2"/>
              <w:tabs>
                <w:tab w:val="clear" w:pos="720"/>
                <w:tab w:val="clear" w:pos="1800"/>
              </w:tabs>
              <w:spacing w:line="340" w:lineRule="atLeast"/>
              <w:jc w:val="left"/>
              <w:rPr>
                <w:sz w:val="21"/>
              </w:rPr>
            </w:pPr>
            <w:r w:rsidRPr="002375B3">
              <w:rPr>
                <w:rFonts w:ascii="Cambria" w:hAnsi="Cambria"/>
                <w:snapToGrid w:val="0"/>
                <w:sz w:val="21"/>
              </w:rPr>
              <w:t>NIL</w:t>
            </w:r>
          </w:p>
        </w:tc>
      </w:tr>
      <w:tr w:rsidR="00A628DB" w14:paraId="5957644A" w14:textId="77777777" w:rsidTr="006E1799">
        <w:tc>
          <w:tcPr>
            <w:tcW w:w="810" w:type="dxa"/>
          </w:tcPr>
          <w:p w14:paraId="2A047A92" w14:textId="77777777" w:rsidR="00A628DB" w:rsidRDefault="00A628DB" w:rsidP="00A628DB">
            <w:pPr>
              <w:pStyle w:val="BodyText2"/>
              <w:tabs>
                <w:tab w:val="clear" w:pos="720"/>
                <w:tab w:val="clear" w:pos="1800"/>
              </w:tabs>
              <w:spacing w:line="340" w:lineRule="atLeast"/>
              <w:jc w:val="center"/>
              <w:rPr>
                <w:sz w:val="21"/>
              </w:rPr>
            </w:pPr>
            <w:r>
              <w:rPr>
                <w:sz w:val="21"/>
              </w:rPr>
              <w:t>15)</w:t>
            </w:r>
          </w:p>
        </w:tc>
        <w:tc>
          <w:tcPr>
            <w:tcW w:w="5793" w:type="dxa"/>
          </w:tcPr>
          <w:p w14:paraId="6AB12273" w14:textId="538CC3D7" w:rsidR="00A628DB" w:rsidRDefault="00A628DB" w:rsidP="00A628DB">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0726D711" w:rsidR="00A628DB" w:rsidRDefault="00A628DB" w:rsidP="00A628DB">
            <w:pPr>
              <w:pStyle w:val="BodyText2"/>
              <w:tabs>
                <w:tab w:val="clear" w:pos="720"/>
                <w:tab w:val="clear" w:pos="1800"/>
              </w:tabs>
              <w:spacing w:line="340" w:lineRule="atLeast"/>
              <w:jc w:val="left"/>
              <w:rPr>
                <w:sz w:val="21"/>
              </w:rPr>
            </w:pPr>
            <w:r w:rsidRPr="002375B3">
              <w:rPr>
                <w:rFonts w:ascii="Cambria" w:hAnsi="Cambria"/>
                <w:sz w:val="21"/>
              </w:rPr>
              <w:t>Iron ore fines</w:t>
            </w:r>
          </w:p>
        </w:tc>
      </w:tr>
      <w:tr w:rsidR="00A628DB" w14:paraId="0321055B" w14:textId="77777777" w:rsidTr="006E1799">
        <w:tc>
          <w:tcPr>
            <w:tcW w:w="810" w:type="dxa"/>
          </w:tcPr>
          <w:p w14:paraId="08AF433A" w14:textId="77777777" w:rsidR="00A628DB" w:rsidRDefault="00A628DB" w:rsidP="00A628DB">
            <w:pPr>
              <w:pStyle w:val="BodyText2"/>
              <w:tabs>
                <w:tab w:val="clear" w:pos="720"/>
                <w:tab w:val="clear" w:pos="1800"/>
              </w:tabs>
              <w:spacing w:line="340" w:lineRule="atLeast"/>
              <w:jc w:val="center"/>
              <w:rPr>
                <w:sz w:val="21"/>
              </w:rPr>
            </w:pPr>
            <w:r>
              <w:rPr>
                <w:sz w:val="21"/>
              </w:rPr>
              <w:t>16)</w:t>
            </w:r>
          </w:p>
        </w:tc>
        <w:tc>
          <w:tcPr>
            <w:tcW w:w="5793" w:type="dxa"/>
          </w:tcPr>
          <w:p w14:paraId="46B2C177" w14:textId="77777777" w:rsidR="00A628DB" w:rsidRDefault="00A628DB" w:rsidP="00A628DB">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628DB" w:rsidRDefault="00A628DB" w:rsidP="00A628DB">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8154DE9" w:rsidR="00A628DB" w:rsidRDefault="00A628DB" w:rsidP="00A628DB">
            <w:pPr>
              <w:pStyle w:val="BodyText2"/>
              <w:tabs>
                <w:tab w:val="clear" w:pos="720"/>
                <w:tab w:val="clear" w:pos="1800"/>
              </w:tabs>
              <w:spacing w:line="340" w:lineRule="atLeast"/>
              <w:jc w:val="left"/>
              <w:rPr>
                <w:sz w:val="21"/>
              </w:rPr>
            </w:pPr>
            <w:r w:rsidRPr="002375B3">
              <w:rPr>
                <w:rFonts w:ascii="Cambria" w:hAnsi="Cambria"/>
                <w:sz w:val="21"/>
              </w:rPr>
              <w:t>NA</w:t>
            </w:r>
          </w:p>
        </w:tc>
      </w:tr>
      <w:tr w:rsidR="00A628DB" w14:paraId="79E7992D" w14:textId="77777777" w:rsidTr="006E1799">
        <w:trPr>
          <w:trHeight w:val="2276"/>
        </w:trPr>
        <w:tc>
          <w:tcPr>
            <w:tcW w:w="810" w:type="dxa"/>
          </w:tcPr>
          <w:p w14:paraId="24D73639" w14:textId="77777777" w:rsidR="00A628DB" w:rsidRDefault="00A628DB" w:rsidP="00A628DB">
            <w:pPr>
              <w:pStyle w:val="BodyText2"/>
              <w:tabs>
                <w:tab w:val="clear" w:pos="720"/>
                <w:tab w:val="clear" w:pos="1800"/>
              </w:tabs>
              <w:spacing w:line="340" w:lineRule="atLeast"/>
              <w:jc w:val="center"/>
              <w:rPr>
                <w:sz w:val="21"/>
              </w:rPr>
            </w:pPr>
            <w:r>
              <w:rPr>
                <w:sz w:val="21"/>
              </w:rPr>
              <w:t>17)</w:t>
            </w:r>
          </w:p>
        </w:tc>
        <w:tc>
          <w:tcPr>
            <w:tcW w:w="5793" w:type="dxa"/>
          </w:tcPr>
          <w:p w14:paraId="3512E604" w14:textId="5A41EBCA" w:rsidR="00A628DB" w:rsidRDefault="00A628DB" w:rsidP="00A628DB">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DFF98AC" w:rsidR="00A628DB" w:rsidRDefault="00A628DB" w:rsidP="00A628D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45AE053" w14:textId="77777777" w:rsidR="00A628DB" w:rsidRPr="002375B3" w:rsidRDefault="00A628DB" w:rsidP="00A628DB">
            <w:pPr>
              <w:pStyle w:val="WW-BodyText2"/>
              <w:tabs>
                <w:tab w:val="clear" w:pos="720"/>
                <w:tab w:val="clear" w:pos="1800"/>
              </w:tabs>
              <w:spacing w:line="340" w:lineRule="atLeast"/>
              <w:jc w:val="left"/>
              <w:rPr>
                <w:rFonts w:ascii="Cambria" w:hAnsi="Cambria"/>
                <w:sz w:val="21"/>
              </w:rPr>
            </w:pPr>
            <w:r w:rsidRPr="002375B3">
              <w:rPr>
                <w:rFonts w:ascii="Cambria" w:hAnsi="Cambria"/>
                <w:sz w:val="21"/>
              </w:rPr>
              <w:t>Factory Act</w:t>
            </w:r>
          </w:p>
          <w:p w14:paraId="0D5CB396" w14:textId="77777777" w:rsidR="00A628DB" w:rsidRPr="002375B3" w:rsidRDefault="00A628DB" w:rsidP="00A628DB">
            <w:pPr>
              <w:pStyle w:val="WW-BodyText2"/>
              <w:tabs>
                <w:tab w:val="clear" w:pos="720"/>
                <w:tab w:val="clear" w:pos="1800"/>
              </w:tabs>
              <w:spacing w:line="340" w:lineRule="atLeast"/>
              <w:jc w:val="left"/>
              <w:rPr>
                <w:rFonts w:ascii="Cambria" w:hAnsi="Cambria"/>
                <w:sz w:val="21"/>
              </w:rPr>
            </w:pPr>
          </w:p>
          <w:p w14:paraId="38623664" w14:textId="77777777" w:rsidR="00A628DB" w:rsidRPr="002375B3" w:rsidRDefault="00A628DB" w:rsidP="00A628DB">
            <w:pPr>
              <w:pStyle w:val="WW-BodyText2"/>
              <w:tabs>
                <w:tab w:val="clear" w:pos="720"/>
                <w:tab w:val="clear" w:pos="1800"/>
              </w:tabs>
              <w:spacing w:line="340" w:lineRule="atLeast"/>
              <w:jc w:val="left"/>
              <w:rPr>
                <w:rFonts w:ascii="Cambria" w:hAnsi="Cambria"/>
                <w:sz w:val="21"/>
              </w:rPr>
            </w:pPr>
          </w:p>
          <w:p w14:paraId="048192C1" w14:textId="2ACD7D4F" w:rsidR="00A628DB" w:rsidRDefault="00A628DB" w:rsidP="00A628DB">
            <w:pPr>
              <w:pStyle w:val="BodyText2"/>
              <w:tabs>
                <w:tab w:val="clear" w:pos="720"/>
                <w:tab w:val="clear" w:pos="1800"/>
              </w:tabs>
              <w:spacing w:line="340" w:lineRule="atLeast"/>
              <w:jc w:val="left"/>
              <w:rPr>
                <w:sz w:val="21"/>
              </w:rPr>
            </w:pPr>
            <w:r w:rsidRPr="002375B3">
              <w:rPr>
                <w:rFonts w:ascii="Cambria" w:hAnsi="Cambria"/>
                <w:sz w:val="21"/>
              </w:rPr>
              <w:t>Yes</w:t>
            </w:r>
          </w:p>
        </w:tc>
      </w:tr>
      <w:tr w:rsidR="00A628DB" w14:paraId="44BFB00E" w14:textId="77777777" w:rsidTr="006E1799">
        <w:trPr>
          <w:trHeight w:val="791"/>
        </w:trPr>
        <w:tc>
          <w:tcPr>
            <w:tcW w:w="810" w:type="dxa"/>
          </w:tcPr>
          <w:p w14:paraId="44EC53DA" w14:textId="77777777" w:rsidR="00A628DB" w:rsidRDefault="00A628DB" w:rsidP="00A628DB">
            <w:pPr>
              <w:pStyle w:val="BodyText2"/>
              <w:tabs>
                <w:tab w:val="clear" w:pos="720"/>
                <w:tab w:val="clear" w:pos="1800"/>
              </w:tabs>
              <w:spacing w:line="340" w:lineRule="atLeast"/>
              <w:jc w:val="center"/>
              <w:rPr>
                <w:sz w:val="21"/>
              </w:rPr>
            </w:pPr>
            <w:r>
              <w:rPr>
                <w:sz w:val="21"/>
              </w:rPr>
              <w:t>18)</w:t>
            </w:r>
          </w:p>
        </w:tc>
        <w:tc>
          <w:tcPr>
            <w:tcW w:w="5793" w:type="dxa"/>
          </w:tcPr>
          <w:p w14:paraId="39599974" w14:textId="09A1803D" w:rsidR="00A628DB" w:rsidRDefault="00A628DB" w:rsidP="00A628DB">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84D1784" w:rsidR="00A628DB" w:rsidRDefault="00A628DB" w:rsidP="00A628DB">
            <w:pPr>
              <w:pStyle w:val="BodyText2"/>
              <w:tabs>
                <w:tab w:val="clear" w:pos="720"/>
                <w:tab w:val="clear" w:pos="1800"/>
              </w:tabs>
              <w:spacing w:line="340" w:lineRule="atLeast"/>
              <w:jc w:val="left"/>
              <w:rPr>
                <w:sz w:val="21"/>
              </w:rPr>
            </w:pPr>
            <w:r w:rsidRPr="002375B3">
              <w:rPr>
                <w:rFonts w:ascii="Cambria" w:hAnsi="Cambria"/>
                <w:sz w:val="21"/>
              </w:rPr>
              <w:t>NIL</w:t>
            </w:r>
          </w:p>
        </w:tc>
      </w:tr>
      <w:tr w:rsidR="00A628DB" w14:paraId="71EEFEF7" w14:textId="77777777" w:rsidTr="006E1799">
        <w:tc>
          <w:tcPr>
            <w:tcW w:w="810" w:type="dxa"/>
          </w:tcPr>
          <w:p w14:paraId="08D1ED7E" w14:textId="77777777" w:rsidR="00A628DB" w:rsidRDefault="00A628DB" w:rsidP="00A628DB">
            <w:pPr>
              <w:pStyle w:val="BodyText2"/>
              <w:tabs>
                <w:tab w:val="clear" w:pos="720"/>
                <w:tab w:val="clear" w:pos="1800"/>
              </w:tabs>
              <w:spacing w:line="340" w:lineRule="atLeast"/>
              <w:jc w:val="center"/>
              <w:rPr>
                <w:sz w:val="21"/>
              </w:rPr>
            </w:pPr>
            <w:r>
              <w:rPr>
                <w:sz w:val="21"/>
              </w:rPr>
              <w:t>19)</w:t>
            </w:r>
          </w:p>
        </w:tc>
        <w:tc>
          <w:tcPr>
            <w:tcW w:w="5793" w:type="dxa"/>
          </w:tcPr>
          <w:p w14:paraId="7890BD88" w14:textId="7D907FC2" w:rsidR="00A628DB" w:rsidRDefault="00A628DB" w:rsidP="00A628DB">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308BF84C" w14:textId="77777777" w:rsidR="00A628DB" w:rsidRPr="002375B3" w:rsidRDefault="00A628DB" w:rsidP="00A628DB">
            <w:pPr>
              <w:rPr>
                <w:rFonts w:ascii="Cambria" w:hAnsi="Cambria"/>
                <w:snapToGrid w:val="0"/>
                <w:sz w:val="21"/>
              </w:rPr>
            </w:pPr>
          </w:p>
          <w:p w14:paraId="63C4048A" w14:textId="04C1512E" w:rsidR="00A628DB" w:rsidRDefault="00A628DB" w:rsidP="00A628DB">
            <w:pPr>
              <w:pStyle w:val="BodyText2"/>
              <w:tabs>
                <w:tab w:val="clear" w:pos="720"/>
                <w:tab w:val="clear" w:pos="1800"/>
              </w:tabs>
              <w:spacing w:line="340" w:lineRule="atLeast"/>
              <w:jc w:val="left"/>
              <w:rPr>
                <w:sz w:val="21"/>
              </w:rPr>
            </w:pP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36FB3223"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5DBF4AF2" w14:textId="0EAB04C7" w:rsidR="002F6BDA" w:rsidRDefault="002F6BDA" w:rsidP="008A7299">
      <w:pPr>
        <w:pStyle w:val="WW-BodyText2"/>
        <w:spacing w:before="3" w:line="340" w:lineRule="atLeast"/>
        <w:ind w:left="720" w:hanging="720"/>
        <w:jc w:val="left"/>
      </w:pPr>
    </w:p>
    <w:p w14:paraId="49223588" w14:textId="1D5F786B" w:rsidR="002F6BDA" w:rsidRPr="002F6BDA" w:rsidRDefault="002F6BDA" w:rsidP="002F6BDA">
      <w:pPr>
        <w:pStyle w:val="WW-BodyText2"/>
        <w:numPr>
          <w:ilvl w:val="0"/>
          <w:numId w:val="9"/>
        </w:numPr>
        <w:spacing w:before="3" w:line="340" w:lineRule="atLeast"/>
        <w:rPr>
          <w:sz w:val="22"/>
          <w:szCs w:val="22"/>
        </w:rPr>
      </w:pPr>
      <w:r w:rsidRPr="002F6BDA">
        <w:rPr>
          <w:snapToGrid w:val="0"/>
          <w:sz w:val="22"/>
          <w:szCs w:val="22"/>
        </w:rPr>
        <w:t xml:space="preserve">On 05.01.05 while replacing VT4 in BF1 the material was charged from </w:t>
      </w:r>
      <w:proofErr w:type="gramStart"/>
      <w:r w:rsidRPr="002F6BDA">
        <w:rPr>
          <w:snapToGrid w:val="0"/>
          <w:sz w:val="22"/>
          <w:szCs w:val="22"/>
        </w:rPr>
        <w:t>top</w:t>
      </w:r>
      <w:proofErr w:type="gramEnd"/>
      <w:r w:rsidRPr="002F6BDA">
        <w:rPr>
          <w:snapToGrid w:val="0"/>
          <w:sz w:val="22"/>
          <w:szCs w:val="22"/>
        </w:rPr>
        <w:t>.</w:t>
      </w:r>
    </w:p>
    <w:p w14:paraId="406C8E87" w14:textId="5DB9DE48" w:rsidR="002F6BDA" w:rsidRPr="002F6BDA" w:rsidRDefault="002F6BDA" w:rsidP="002F6BDA">
      <w:pPr>
        <w:pStyle w:val="WW-BodyText2"/>
        <w:numPr>
          <w:ilvl w:val="0"/>
          <w:numId w:val="9"/>
        </w:numPr>
        <w:spacing w:before="3" w:line="340" w:lineRule="atLeast"/>
        <w:rPr>
          <w:sz w:val="22"/>
          <w:szCs w:val="22"/>
        </w:rPr>
      </w:pPr>
      <w:r w:rsidRPr="002F6BDA">
        <w:rPr>
          <w:snapToGrid w:val="0"/>
          <w:sz w:val="22"/>
          <w:szCs w:val="22"/>
        </w:rPr>
        <w:t xml:space="preserve">On 05.03.2005 at 17.15 </w:t>
      </w:r>
      <w:proofErr w:type="spellStart"/>
      <w:r w:rsidRPr="002F6BDA">
        <w:rPr>
          <w:snapToGrid w:val="0"/>
          <w:sz w:val="22"/>
          <w:szCs w:val="22"/>
        </w:rPr>
        <w:t>tierod</w:t>
      </w:r>
      <w:proofErr w:type="spellEnd"/>
      <w:r w:rsidRPr="002F6BDA">
        <w:rPr>
          <w:snapToGrid w:val="0"/>
          <w:sz w:val="22"/>
          <w:szCs w:val="22"/>
        </w:rPr>
        <w:t xml:space="preserve"> </w:t>
      </w:r>
      <w:proofErr w:type="gramStart"/>
      <w:r w:rsidRPr="002F6BDA">
        <w:rPr>
          <w:snapToGrid w:val="0"/>
          <w:sz w:val="22"/>
          <w:szCs w:val="22"/>
        </w:rPr>
        <w:t>entered into</w:t>
      </w:r>
      <w:proofErr w:type="gramEnd"/>
      <w:r w:rsidRPr="002F6BDA">
        <w:rPr>
          <w:snapToGrid w:val="0"/>
          <w:sz w:val="22"/>
          <w:szCs w:val="22"/>
        </w:rPr>
        <w:t xml:space="preserve"> the cabin got struck to the back of the wheel loader operator-Causing an injury-Sunil Naik (P.P.&amp;B. operator).</w:t>
      </w:r>
    </w:p>
    <w:p w14:paraId="1FA4BA78" w14:textId="1489F049" w:rsidR="002F6BDA" w:rsidRPr="002F6BDA" w:rsidRDefault="002F6BDA" w:rsidP="002F6BDA">
      <w:pPr>
        <w:pStyle w:val="WW-BodyText2"/>
        <w:numPr>
          <w:ilvl w:val="0"/>
          <w:numId w:val="9"/>
        </w:numPr>
        <w:spacing w:before="3" w:line="340" w:lineRule="atLeast"/>
        <w:rPr>
          <w:sz w:val="22"/>
          <w:szCs w:val="22"/>
        </w:rPr>
      </w:pPr>
      <w:r w:rsidRPr="002F6BDA">
        <w:rPr>
          <w:snapToGrid w:val="0"/>
          <w:sz w:val="22"/>
          <w:szCs w:val="22"/>
        </w:rPr>
        <w:t>30.06.2005, wheel loader damaged the sizer hopper after filling the ore in BF2.</w:t>
      </w:r>
    </w:p>
    <w:p w14:paraId="421B9B94" w14:textId="070BF4B1" w:rsidR="002F6BDA" w:rsidRPr="002F6BDA" w:rsidRDefault="002F6BDA" w:rsidP="002F6BDA">
      <w:pPr>
        <w:pStyle w:val="WW-BodyText2"/>
        <w:numPr>
          <w:ilvl w:val="0"/>
          <w:numId w:val="9"/>
        </w:numPr>
        <w:spacing w:before="3" w:line="340" w:lineRule="atLeast"/>
        <w:rPr>
          <w:sz w:val="22"/>
          <w:szCs w:val="22"/>
        </w:rPr>
      </w:pPr>
      <w:r w:rsidRPr="002F6BDA">
        <w:rPr>
          <w:snapToGrid w:val="0"/>
          <w:sz w:val="22"/>
          <w:szCs w:val="22"/>
        </w:rPr>
        <w:t>On 16.05.04 in the BF2 sizer plant shackle got crushed between the trolley belt wheels-Aniruddha Survade.</w:t>
      </w:r>
    </w:p>
    <w:p w14:paraId="382C4C31" w14:textId="1925747B" w:rsidR="002F6BDA" w:rsidRPr="002F6BDA" w:rsidRDefault="002F6BDA" w:rsidP="002F6BDA">
      <w:pPr>
        <w:pStyle w:val="WW-BodyText2"/>
        <w:numPr>
          <w:ilvl w:val="0"/>
          <w:numId w:val="9"/>
        </w:numPr>
        <w:spacing w:before="3" w:line="340" w:lineRule="atLeast"/>
        <w:rPr>
          <w:sz w:val="22"/>
          <w:szCs w:val="22"/>
        </w:rPr>
      </w:pPr>
      <w:r w:rsidRPr="002F6BDA">
        <w:rPr>
          <w:sz w:val="22"/>
          <w:szCs w:val="22"/>
        </w:rPr>
        <w:t>On 26.01.08 during 3</w:t>
      </w:r>
      <w:r w:rsidRPr="002F6BDA">
        <w:rPr>
          <w:sz w:val="22"/>
          <w:szCs w:val="22"/>
          <w:vertAlign w:val="superscript"/>
        </w:rPr>
        <w:t>rd</w:t>
      </w:r>
      <w:r w:rsidRPr="002F6BDA">
        <w:rPr>
          <w:sz w:val="22"/>
          <w:szCs w:val="22"/>
        </w:rPr>
        <w:t xml:space="preserve"> shift while filling bunkers BF#2 sizer plant V/S was running &amp; suddenly   tripped. It was observed that V/S motor to cordon shaft bolts was sheared off &amp; shaft along with coupling fell into the coke shed by breaking the safety guard, which is around 15 m away from the sizer plant.</w:t>
      </w:r>
    </w:p>
    <w:p w14:paraId="66B3C1FA" w14:textId="44DD1587" w:rsidR="002F6BDA" w:rsidRPr="002F6BDA" w:rsidRDefault="002F6BDA" w:rsidP="002F6BDA">
      <w:pPr>
        <w:pStyle w:val="WW-BodyText2"/>
        <w:numPr>
          <w:ilvl w:val="0"/>
          <w:numId w:val="9"/>
        </w:numPr>
        <w:spacing w:before="3" w:line="340" w:lineRule="atLeast"/>
        <w:rPr>
          <w:sz w:val="22"/>
          <w:szCs w:val="22"/>
        </w:rPr>
      </w:pPr>
      <w:r w:rsidRPr="002F6BDA">
        <w:rPr>
          <w:sz w:val="22"/>
          <w:szCs w:val="22"/>
        </w:rPr>
        <w:t xml:space="preserve">On 11/07/2010, in B Shift at 22:30 </w:t>
      </w:r>
      <w:proofErr w:type="spellStart"/>
      <w:r w:rsidRPr="002F6BDA">
        <w:rPr>
          <w:sz w:val="22"/>
          <w:szCs w:val="22"/>
        </w:rPr>
        <w:t>Hrs</w:t>
      </w:r>
      <w:proofErr w:type="spellEnd"/>
      <w:r w:rsidRPr="002F6BDA">
        <w:rPr>
          <w:sz w:val="22"/>
          <w:szCs w:val="22"/>
        </w:rPr>
        <w:t xml:space="preserve"> Mr. Jayanth Jose, W/L Operator of Bhavana Earth Movers was operating his machine at BF2 sizer plant and was shifting the fines from below the sizer fines chute (near VC1 bunker) to the area below ore fine bin, while moving towards the ore fine bin with a loaded bucket he steered in right direction at same time the weight shifted in the front side and the bucket touched the ground and the rear wheels lifted in air at 80 degrees. </w:t>
      </w:r>
      <w:proofErr w:type="gramStart"/>
      <w:r w:rsidRPr="002F6BDA">
        <w:rPr>
          <w:sz w:val="22"/>
          <w:szCs w:val="22"/>
        </w:rPr>
        <w:t>Operator</w:t>
      </w:r>
      <w:proofErr w:type="gramEnd"/>
      <w:r w:rsidRPr="002F6BDA">
        <w:rPr>
          <w:sz w:val="22"/>
          <w:szCs w:val="22"/>
        </w:rPr>
        <w:t xml:space="preserve"> safely jumped on the ground </w:t>
      </w:r>
      <w:r w:rsidRPr="002F6BDA">
        <w:rPr>
          <w:sz w:val="22"/>
          <w:szCs w:val="22"/>
        </w:rPr>
        <w:lastRenderedPageBreak/>
        <w:t xml:space="preserve">without any injury. Mr. Jayanth was sent to </w:t>
      </w:r>
      <w:proofErr w:type="gramStart"/>
      <w:r w:rsidRPr="002F6BDA">
        <w:rPr>
          <w:sz w:val="22"/>
          <w:szCs w:val="22"/>
        </w:rPr>
        <w:t>dispensary</w:t>
      </w:r>
      <w:proofErr w:type="gramEnd"/>
      <w:r w:rsidRPr="002F6BDA">
        <w:rPr>
          <w:sz w:val="22"/>
          <w:szCs w:val="22"/>
        </w:rPr>
        <w:t xml:space="preserve"> for alcohol test, the results were found   negative.</w:t>
      </w:r>
    </w:p>
    <w:p w14:paraId="708FA638" w14:textId="4D9AE406" w:rsidR="002F6BDA" w:rsidRPr="002F6BDA" w:rsidRDefault="002F6BDA" w:rsidP="002F6BDA">
      <w:pPr>
        <w:pStyle w:val="WW-BodyText2"/>
        <w:numPr>
          <w:ilvl w:val="0"/>
          <w:numId w:val="9"/>
        </w:numPr>
        <w:spacing w:before="3" w:line="340" w:lineRule="atLeast"/>
        <w:rPr>
          <w:sz w:val="22"/>
          <w:szCs w:val="22"/>
        </w:rPr>
      </w:pPr>
      <w:r w:rsidRPr="002F6BDA">
        <w:rPr>
          <w:sz w:val="22"/>
          <w:szCs w:val="22"/>
        </w:rPr>
        <w:t xml:space="preserve">On 03.04.2021 at ~ 3:30 </w:t>
      </w:r>
      <w:proofErr w:type="spellStart"/>
      <w:r w:rsidRPr="002F6BDA">
        <w:rPr>
          <w:sz w:val="22"/>
          <w:szCs w:val="22"/>
        </w:rPr>
        <w:t>hrs</w:t>
      </w:r>
      <w:proofErr w:type="spellEnd"/>
      <w:r w:rsidRPr="002F6BDA">
        <w:rPr>
          <w:sz w:val="22"/>
          <w:szCs w:val="22"/>
        </w:rPr>
        <w:t xml:space="preserve">, rear </w:t>
      </w:r>
      <w:proofErr w:type="spellStart"/>
      <w:r w:rsidRPr="002F6BDA">
        <w:rPr>
          <w:sz w:val="22"/>
          <w:szCs w:val="22"/>
        </w:rPr>
        <w:t>tyre</w:t>
      </w:r>
      <w:proofErr w:type="spellEnd"/>
      <w:r w:rsidRPr="002F6BDA">
        <w:rPr>
          <w:sz w:val="22"/>
          <w:szCs w:val="22"/>
        </w:rPr>
        <w:t xml:space="preserve"> of W/Loader burst with huge sound while loader was coming back after filling sinter in VC1. Due to </w:t>
      </w:r>
      <w:proofErr w:type="spellStart"/>
      <w:proofErr w:type="gramStart"/>
      <w:r w:rsidRPr="002F6BDA">
        <w:rPr>
          <w:sz w:val="22"/>
          <w:szCs w:val="22"/>
        </w:rPr>
        <w:t>tyre</w:t>
      </w:r>
      <w:proofErr w:type="spellEnd"/>
      <w:proofErr w:type="gramEnd"/>
      <w:r w:rsidRPr="002F6BDA">
        <w:rPr>
          <w:sz w:val="22"/>
          <w:szCs w:val="22"/>
        </w:rPr>
        <w:t xml:space="preserve"> </w:t>
      </w:r>
      <w:proofErr w:type="gramStart"/>
      <w:r w:rsidRPr="002F6BDA">
        <w:rPr>
          <w:sz w:val="22"/>
          <w:szCs w:val="22"/>
        </w:rPr>
        <w:t>burst,</w:t>
      </w:r>
      <w:proofErr w:type="gramEnd"/>
      <w:r w:rsidRPr="002F6BDA">
        <w:rPr>
          <w:sz w:val="22"/>
          <w:szCs w:val="22"/>
        </w:rPr>
        <w:t xml:space="preserve"> on ground sinter particles (less than 5 mm size) flew on both sides and fell over Mr. Deepak Salgaonkar and Mr. </w:t>
      </w:r>
      <w:proofErr w:type="spellStart"/>
      <w:r w:rsidRPr="002F6BDA">
        <w:rPr>
          <w:sz w:val="22"/>
          <w:szCs w:val="22"/>
        </w:rPr>
        <w:t>Buju</w:t>
      </w:r>
      <w:proofErr w:type="spellEnd"/>
      <w:r w:rsidRPr="002F6BDA">
        <w:rPr>
          <w:sz w:val="22"/>
          <w:szCs w:val="22"/>
        </w:rPr>
        <w:t xml:space="preserve"> Murmu (</w:t>
      </w:r>
      <w:proofErr w:type="spellStart"/>
      <w:r w:rsidRPr="002F6BDA">
        <w:rPr>
          <w:sz w:val="22"/>
          <w:szCs w:val="22"/>
        </w:rPr>
        <w:t>mukund</w:t>
      </w:r>
      <w:proofErr w:type="spellEnd"/>
      <w:r w:rsidRPr="002F6BDA">
        <w:rPr>
          <w:sz w:val="22"/>
          <w:szCs w:val="22"/>
        </w:rPr>
        <w:t xml:space="preserve"> contractor) who were standing at a distance of 12-15 </w:t>
      </w:r>
      <w:proofErr w:type="spellStart"/>
      <w:r w:rsidRPr="002F6BDA">
        <w:rPr>
          <w:sz w:val="22"/>
          <w:szCs w:val="22"/>
        </w:rPr>
        <w:t>mtrs</w:t>
      </w:r>
      <w:proofErr w:type="spellEnd"/>
      <w:r w:rsidRPr="002F6BDA">
        <w:rPr>
          <w:sz w:val="22"/>
          <w:szCs w:val="22"/>
        </w:rPr>
        <w:t xml:space="preserve"> on right and left side of W/loader respectively. No injury to them. Physically no harm also. Both continued their work.</w:t>
      </w:r>
    </w:p>
    <w:p w14:paraId="70FE7CC5" w14:textId="77777777" w:rsidR="002F6BDA" w:rsidRPr="002F6BDA" w:rsidRDefault="002F6BDA" w:rsidP="002F6BDA">
      <w:pPr>
        <w:numPr>
          <w:ilvl w:val="0"/>
          <w:numId w:val="8"/>
        </w:numPr>
        <w:suppressAutoHyphens/>
        <w:jc w:val="both"/>
        <w:rPr>
          <w:b/>
          <w:bCs/>
          <w:vanish/>
          <w:sz w:val="22"/>
          <w:szCs w:val="22"/>
        </w:rPr>
      </w:pPr>
    </w:p>
    <w:p w14:paraId="6E057871" w14:textId="77777777" w:rsidR="002F6BDA" w:rsidRPr="002F6BDA" w:rsidRDefault="002F6BDA" w:rsidP="002F6BDA">
      <w:pPr>
        <w:numPr>
          <w:ilvl w:val="0"/>
          <w:numId w:val="8"/>
        </w:numPr>
        <w:suppressAutoHyphens/>
        <w:jc w:val="both"/>
        <w:rPr>
          <w:b/>
          <w:bCs/>
          <w:vanish/>
          <w:sz w:val="22"/>
          <w:szCs w:val="22"/>
        </w:rPr>
      </w:pPr>
    </w:p>
    <w:p w14:paraId="62EA7006" w14:textId="77777777" w:rsidR="002F6BDA" w:rsidRPr="002F6BDA" w:rsidRDefault="002F6BDA" w:rsidP="002F6BDA">
      <w:pPr>
        <w:numPr>
          <w:ilvl w:val="0"/>
          <w:numId w:val="8"/>
        </w:numPr>
        <w:suppressAutoHyphens/>
        <w:jc w:val="both"/>
        <w:rPr>
          <w:b/>
          <w:bCs/>
          <w:vanish/>
          <w:sz w:val="22"/>
          <w:szCs w:val="22"/>
        </w:rPr>
      </w:pPr>
    </w:p>
    <w:p w14:paraId="5B5F6594" w14:textId="77777777" w:rsidR="002F6BDA" w:rsidRPr="002F6BDA" w:rsidRDefault="002F6BDA" w:rsidP="002F6BDA">
      <w:pPr>
        <w:ind w:left="720"/>
        <w:jc w:val="both"/>
        <w:rPr>
          <w:sz w:val="22"/>
          <w:szCs w:val="22"/>
        </w:rPr>
      </w:pPr>
      <w:r w:rsidRPr="002F6BDA">
        <w:rPr>
          <w:sz w:val="22"/>
          <w:szCs w:val="22"/>
        </w:rPr>
        <w:t xml:space="preserve">Cause: Excessive wear out of </w:t>
      </w:r>
      <w:proofErr w:type="spellStart"/>
      <w:r w:rsidRPr="002F6BDA">
        <w:rPr>
          <w:sz w:val="22"/>
          <w:szCs w:val="22"/>
        </w:rPr>
        <w:t>tyre</w:t>
      </w:r>
      <w:proofErr w:type="spellEnd"/>
      <w:r w:rsidRPr="002F6BDA">
        <w:rPr>
          <w:sz w:val="22"/>
          <w:szCs w:val="22"/>
        </w:rPr>
        <w:t xml:space="preserve"> (attached picture)</w:t>
      </w:r>
    </w:p>
    <w:p w14:paraId="75C8BAB3" w14:textId="77777777" w:rsidR="002F6BDA" w:rsidRPr="002F6BDA" w:rsidRDefault="002F6BDA" w:rsidP="002F6BDA">
      <w:pPr>
        <w:ind w:left="720"/>
        <w:jc w:val="both"/>
        <w:rPr>
          <w:sz w:val="22"/>
          <w:szCs w:val="22"/>
        </w:rPr>
      </w:pPr>
      <w:r w:rsidRPr="002F6BDA">
        <w:rPr>
          <w:sz w:val="22"/>
          <w:szCs w:val="22"/>
        </w:rPr>
        <w:t xml:space="preserve"> Nonprofessional approach of service provider of fitting worn out </w:t>
      </w:r>
      <w:proofErr w:type="spellStart"/>
      <w:r w:rsidRPr="002F6BDA">
        <w:rPr>
          <w:sz w:val="22"/>
          <w:szCs w:val="22"/>
        </w:rPr>
        <w:t>tyre</w:t>
      </w:r>
      <w:proofErr w:type="spellEnd"/>
      <w:r w:rsidRPr="002F6BDA">
        <w:rPr>
          <w:sz w:val="22"/>
          <w:szCs w:val="22"/>
        </w:rPr>
        <w:t xml:space="preserve"> on running machine (creating unsafe condition) </w:t>
      </w:r>
    </w:p>
    <w:p w14:paraId="30AF605C" w14:textId="77777777" w:rsidR="002F6BDA" w:rsidRPr="002F6BDA" w:rsidRDefault="002F6BDA" w:rsidP="002F6BDA">
      <w:pPr>
        <w:ind w:left="720"/>
        <w:jc w:val="both"/>
        <w:rPr>
          <w:sz w:val="22"/>
          <w:szCs w:val="22"/>
        </w:rPr>
      </w:pPr>
      <w:r w:rsidRPr="002F6BDA">
        <w:rPr>
          <w:sz w:val="22"/>
          <w:szCs w:val="22"/>
        </w:rPr>
        <w:t>Contributory Cause:</w:t>
      </w:r>
    </w:p>
    <w:p w14:paraId="531082A9" w14:textId="77777777" w:rsidR="002F6BDA" w:rsidRPr="002F6BDA" w:rsidRDefault="002F6BDA" w:rsidP="002F6BDA">
      <w:pPr>
        <w:ind w:left="720"/>
        <w:jc w:val="both"/>
        <w:rPr>
          <w:sz w:val="22"/>
          <w:szCs w:val="22"/>
        </w:rPr>
      </w:pPr>
      <w:r w:rsidRPr="002F6BDA">
        <w:rPr>
          <w:sz w:val="22"/>
          <w:szCs w:val="22"/>
        </w:rPr>
        <w:t xml:space="preserve">Worn out </w:t>
      </w:r>
      <w:proofErr w:type="spellStart"/>
      <w:r w:rsidRPr="002F6BDA">
        <w:rPr>
          <w:sz w:val="22"/>
          <w:szCs w:val="22"/>
        </w:rPr>
        <w:t>tyre</w:t>
      </w:r>
      <w:proofErr w:type="spellEnd"/>
      <w:r w:rsidRPr="002F6BDA">
        <w:rPr>
          <w:sz w:val="22"/>
          <w:szCs w:val="22"/>
        </w:rPr>
        <w:t xml:space="preserve"> surface could have caused penetration of foreign material leading to bursting of </w:t>
      </w:r>
      <w:proofErr w:type="spellStart"/>
      <w:r w:rsidRPr="002F6BDA">
        <w:rPr>
          <w:sz w:val="22"/>
          <w:szCs w:val="22"/>
        </w:rPr>
        <w:t>tyre</w:t>
      </w:r>
      <w:proofErr w:type="spellEnd"/>
      <w:r w:rsidRPr="002F6BDA">
        <w:rPr>
          <w:sz w:val="22"/>
          <w:szCs w:val="22"/>
        </w:rPr>
        <w:t>.</w:t>
      </w:r>
    </w:p>
    <w:p w14:paraId="3B71740C" w14:textId="77777777" w:rsidR="002F6BDA" w:rsidRPr="002F6BDA" w:rsidRDefault="002F6BDA" w:rsidP="002F6BDA">
      <w:pPr>
        <w:ind w:left="720"/>
        <w:jc w:val="both"/>
        <w:rPr>
          <w:sz w:val="22"/>
          <w:szCs w:val="22"/>
        </w:rPr>
      </w:pPr>
      <w:r w:rsidRPr="002F6BDA">
        <w:rPr>
          <w:sz w:val="22"/>
          <w:szCs w:val="22"/>
        </w:rPr>
        <w:t xml:space="preserve">CAPA: 1. strict checklist compliance to be followed at workshop for only healthy condition spares to be fitted. </w:t>
      </w:r>
    </w:p>
    <w:p w14:paraId="0A7DC45C" w14:textId="77777777" w:rsidR="002F6BDA" w:rsidRPr="002F6BDA" w:rsidRDefault="002F6BDA" w:rsidP="002F6BDA">
      <w:pPr>
        <w:ind w:left="720"/>
        <w:jc w:val="both"/>
        <w:rPr>
          <w:sz w:val="22"/>
          <w:szCs w:val="22"/>
        </w:rPr>
      </w:pPr>
      <w:r w:rsidRPr="002F6BDA">
        <w:rPr>
          <w:sz w:val="22"/>
          <w:szCs w:val="22"/>
        </w:rPr>
        <w:t xml:space="preserve">2. Competent person of service provider for deciding on </w:t>
      </w:r>
      <w:proofErr w:type="spellStart"/>
      <w:r w:rsidRPr="002F6BDA">
        <w:rPr>
          <w:sz w:val="22"/>
          <w:szCs w:val="22"/>
        </w:rPr>
        <w:t>tyre</w:t>
      </w:r>
      <w:proofErr w:type="spellEnd"/>
      <w:r w:rsidRPr="002F6BDA">
        <w:rPr>
          <w:sz w:val="22"/>
          <w:szCs w:val="22"/>
        </w:rPr>
        <w:t xml:space="preserve"> condition and of changing frequency to be decided as most machines are business partners. </w:t>
      </w:r>
    </w:p>
    <w:p w14:paraId="15E2A24A" w14:textId="77777777" w:rsidR="002F6BDA" w:rsidRPr="002F6BDA" w:rsidRDefault="002F6BDA" w:rsidP="002F6BDA">
      <w:pPr>
        <w:ind w:left="720"/>
        <w:jc w:val="both"/>
        <w:rPr>
          <w:sz w:val="22"/>
          <w:szCs w:val="22"/>
        </w:rPr>
      </w:pPr>
      <w:r w:rsidRPr="002F6BDA">
        <w:rPr>
          <w:sz w:val="22"/>
          <w:szCs w:val="22"/>
        </w:rPr>
        <w:t xml:space="preserve">3. </w:t>
      </w:r>
      <w:proofErr w:type="gramStart"/>
      <w:r w:rsidRPr="002F6BDA">
        <w:rPr>
          <w:sz w:val="22"/>
          <w:szCs w:val="22"/>
        </w:rPr>
        <w:t>Shift wise</w:t>
      </w:r>
      <w:proofErr w:type="gramEnd"/>
      <w:r w:rsidRPr="002F6BDA">
        <w:rPr>
          <w:sz w:val="22"/>
          <w:szCs w:val="22"/>
        </w:rPr>
        <w:t xml:space="preserve"> cross check by area in charge and on equipment checklists.  </w:t>
      </w:r>
    </w:p>
    <w:p w14:paraId="3278B272" w14:textId="5D33F576" w:rsidR="002F6BDA" w:rsidRDefault="002F6BDA" w:rsidP="002F6BDA">
      <w:pPr>
        <w:ind w:left="720"/>
        <w:jc w:val="both"/>
        <w:rPr>
          <w:sz w:val="22"/>
          <w:szCs w:val="22"/>
        </w:rPr>
      </w:pPr>
      <w:r w:rsidRPr="002F6BDA">
        <w:rPr>
          <w:sz w:val="22"/>
          <w:szCs w:val="22"/>
        </w:rPr>
        <w:t xml:space="preserve">4. Condition of </w:t>
      </w:r>
      <w:proofErr w:type="spellStart"/>
      <w:r w:rsidRPr="002F6BDA">
        <w:rPr>
          <w:sz w:val="22"/>
          <w:szCs w:val="22"/>
        </w:rPr>
        <w:t>tyres</w:t>
      </w:r>
      <w:proofErr w:type="spellEnd"/>
      <w:r w:rsidRPr="002F6BDA">
        <w:rPr>
          <w:sz w:val="22"/>
          <w:szCs w:val="22"/>
        </w:rPr>
        <w:t xml:space="preserve"> to be checked before vehicle enters the plant or checking spare </w:t>
      </w:r>
      <w:proofErr w:type="spellStart"/>
      <w:r w:rsidRPr="002F6BDA">
        <w:rPr>
          <w:sz w:val="22"/>
          <w:szCs w:val="22"/>
        </w:rPr>
        <w:t>tyres</w:t>
      </w:r>
      <w:proofErr w:type="spellEnd"/>
      <w:r w:rsidRPr="002F6BDA">
        <w:rPr>
          <w:sz w:val="22"/>
          <w:szCs w:val="22"/>
        </w:rPr>
        <w:t xml:space="preserve"> being brought inside plant after repair.</w:t>
      </w:r>
    </w:p>
    <w:p w14:paraId="4DA94EEA" w14:textId="591C4390" w:rsidR="00630227" w:rsidRDefault="00630227" w:rsidP="00630227">
      <w:pPr>
        <w:pStyle w:val="WW-BodyText2"/>
        <w:numPr>
          <w:ilvl w:val="0"/>
          <w:numId w:val="9"/>
        </w:numPr>
        <w:spacing w:before="3" w:line="340" w:lineRule="atLeast"/>
        <w:rPr>
          <w:sz w:val="22"/>
          <w:szCs w:val="22"/>
        </w:rPr>
      </w:pPr>
      <w:r w:rsidRPr="00630227">
        <w:rPr>
          <w:sz w:val="22"/>
          <w:szCs w:val="22"/>
        </w:rPr>
        <w:t>On 19.09.2022 in PID1</w:t>
      </w:r>
      <w:r w:rsidR="006E1799">
        <w:rPr>
          <w:sz w:val="22"/>
          <w:szCs w:val="22"/>
        </w:rPr>
        <w:t xml:space="preserve">, </w:t>
      </w:r>
      <w:r w:rsidRPr="00630227">
        <w:rPr>
          <w:sz w:val="22"/>
          <w:szCs w:val="22"/>
        </w:rPr>
        <w:t xml:space="preserve">BF1 side at around 08:45hrs Wheel Loader (Operator </w:t>
      </w:r>
      <w:proofErr w:type="spellStart"/>
      <w:proofErr w:type="gramStart"/>
      <w:r w:rsidRPr="00630227">
        <w:rPr>
          <w:sz w:val="22"/>
          <w:szCs w:val="22"/>
        </w:rPr>
        <w:t>Mr.Nazim</w:t>
      </w:r>
      <w:proofErr w:type="spellEnd"/>
      <w:proofErr w:type="gramEnd"/>
      <w:r w:rsidRPr="00630227">
        <w:rPr>
          <w:sz w:val="22"/>
          <w:szCs w:val="22"/>
        </w:rPr>
        <w:t xml:space="preserve"> Hussain of Bhavana Contractor ) after feeding Limestone in bunker was reversing, same time Sinter shifting truck ( GAO4T 3906) came very close and </w:t>
      </w:r>
      <w:proofErr w:type="spellStart"/>
      <w:r w:rsidRPr="00630227">
        <w:rPr>
          <w:sz w:val="22"/>
          <w:szCs w:val="22"/>
        </w:rPr>
        <w:t>stopped,Wheeel</w:t>
      </w:r>
      <w:proofErr w:type="spellEnd"/>
      <w:r w:rsidRPr="00630227">
        <w:rPr>
          <w:sz w:val="22"/>
          <w:szCs w:val="22"/>
        </w:rPr>
        <w:t xml:space="preserve"> loader back portion brushed his number plate, as reported by my supervisor Mr. Kalpesh Sawant, myself visited at site by that time Truck already left the site. Wheel loader operator Alcohol test was done and found Negative</w:t>
      </w:r>
      <w:r>
        <w:rPr>
          <w:sz w:val="22"/>
          <w:szCs w:val="22"/>
        </w:rPr>
        <w:t>.</w:t>
      </w:r>
    </w:p>
    <w:p w14:paraId="0297821F" w14:textId="2A15F7F6" w:rsidR="00630227" w:rsidRPr="00630227" w:rsidRDefault="00630227" w:rsidP="00630227">
      <w:pPr>
        <w:pStyle w:val="WW-BodyText2"/>
        <w:spacing w:before="3" w:line="340" w:lineRule="atLeast"/>
        <w:ind w:left="720"/>
        <w:rPr>
          <w:sz w:val="22"/>
          <w:szCs w:val="22"/>
        </w:rPr>
      </w:pPr>
      <w:r>
        <w:rPr>
          <w:sz w:val="22"/>
          <w:szCs w:val="22"/>
        </w:rPr>
        <w:t xml:space="preserve">Root Cause: </w:t>
      </w:r>
      <w:r w:rsidRPr="00630227">
        <w:rPr>
          <w:sz w:val="22"/>
          <w:szCs w:val="22"/>
        </w:rPr>
        <w:t xml:space="preserve">1. Safe area/road exit-entry for sinter vehicle feeding was not </w:t>
      </w:r>
      <w:proofErr w:type="gramStart"/>
      <w:r w:rsidRPr="00630227">
        <w:rPr>
          <w:sz w:val="22"/>
          <w:szCs w:val="22"/>
        </w:rPr>
        <w:t>identified</w:t>
      </w:r>
      <w:proofErr w:type="gramEnd"/>
    </w:p>
    <w:p w14:paraId="0967900B" w14:textId="77777777" w:rsidR="00630227" w:rsidRPr="00630227" w:rsidRDefault="00630227" w:rsidP="00630227">
      <w:pPr>
        <w:pStyle w:val="WW-BodyText2"/>
        <w:spacing w:before="3" w:line="340" w:lineRule="atLeast"/>
        <w:ind w:left="720"/>
        <w:rPr>
          <w:sz w:val="22"/>
          <w:szCs w:val="22"/>
        </w:rPr>
      </w:pPr>
      <w:r w:rsidRPr="00630227">
        <w:rPr>
          <w:sz w:val="22"/>
          <w:szCs w:val="22"/>
        </w:rPr>
        <w:t>Contributory cause:</w:t>
      </w:r>
    </w:p>
    <w:p w14:paraId="650DB2FD" w14:textId="04FBB2E1" w:rsidR="00630227" w:rsidRPr="00630227" w:rsidRDefault="00630227" w:rsidP="00630227">
      <w:pPr>
        <w:pStyle w:val="WW-BodyText2"/>
        <w:spacing w:before="3" w:line="340" w:lineRule="atLeast"/>
        <w:ind w:left="720"/>
        <w:rPr>
          <w:sz w:val="22"/>
          <w:szCs w:val="22"/>
        </w:rPr>
      </w:pPr>
      <w:r w:rsidRPr="00630227">
        <w:rPr>
          <w:sz w:val="22"/>
          <w:szCs w:val="22"/>
        </w:rPr>
        <w:t>1.</w:t>
      </w:r>
      <w:proofErr w:type="gramStart"/>
      <w:r w:rsidRPr="00630227">
        <w:rPr>
          <w:sz w:val="22"/>
          <w:szCs w:val="22"/>
        </w:rPr>
        <w:t>Possibly of</w:t>
      </w:r>
      <w:proofErr w:type="gramEnd"/>
      <w:r w:rsidRPr="00630227">
        <w:rPr>
          <w:sz w:val="22"/>
          <w:szCs w:val="22"/>
        </w:rPr>
        <w:t xml:space="preserve"> sinter truck brakes being not effective enough to stop immediately on seeing the wheel loader</w:t>
      </w:r>
      <w:r>
        <w:rPr>
          <w:sz w:val="22"/>
          <w:szCs w:val="22"/>
        </w:rPr>
        <w:t>.</w:t>
      </w:r>
      <w:r w:rsidRPr="00630227">
        <w:rPr>
          <w:sz w:val="22"/>
          <w:szCs w:val="22"/>
        </w:rPr>
        <w:t xml:space="preserve"> (Truck and driver did not report for the investigation after the incident)</w:t>
      </w:r>
    </w:p>
    <w:p w14:paraId="59987F32" w14:textId="77777777" w:rsidR="00630227" w:rsidRPr="00630227" w:rsidRDefault="00630227" w:rsidP="00630227">
      <w:pPr>
        <w:pStyle w:val="WW-BodyText2"/>
        <w:spacing w:before="3" w:line="340" w:lineRule="atLeast"/>
        <w:ind w:left="720"/>
        <w:rPr>
          <w:sz w:val="22"/>
          <w:szCs w:val="22"/>
        </w:rPr>
      </w:pPr>
      <w:r w:rsidRPr="00630227">
        <w:rPr>
          <w:sz w:val="22"/>
          <w:szCs w:val="22"/>
        </w:rPr>
        <w:t>2.Lack of truck movement protocols and controls in place for safe movement of vehicles/Wheel loader</w:t>
      </w:r>
    </w:p>
    <w:p w14:paraId="78F868D2" w14:textId="4A549647" w:rsidR="00630227" w:rsidRPr="00630227" w:rsidRDefault="00630227" w:rsidP="00630227">
      <w:pPr>
        <w:pStyle w:val="WW-BodyText2"/>
        <w:spacing w:before="3" w:line="340" w:lineRule="atLeast"/>
        <w:ind w:left="720"/>
        <w:rPr>
          <w:sz w:val="22"/>
          <w:szCs w:val="22"/>
        </w:rPr>
      </w:pPr>
      <w:r w:rsidRPr="00630227">
        <w:rPr>
          <w:sz w:val="22"/>
          <w:szCs w:val="22"/>
        </w:rPr>
        <w:t>3.Poor judgement by the driver due to blind spot (due to vegetation)</w:t>
      </w:r>
    </w:p>
    <w:p w14:paraId="2D5CA282" w14:textId="400C5FA8" w:rsidR="00630227" w:rsidRDefault="00630227" w:rsidP="002F6BDA">
      <w:pPr>
        <w:ind w:left="720"/>
        <w:jc w:val="both"/>
        <w:rPr>
          <w:sz w:val="22"/>
          <w:szCs w:val="22"/>
        </w:rPr>
      </w:pPr>
      <w:r>
        <w:rPr>
          <w:sz w:val="22"/>
          <w:szCs w:val="22"/>
        </w:rPr>
        <w:t xml:space="preserve">CAPA: 1. </w:t>
      </w:r>
      <w:r w:rsidRPr="00630227">
        <w:rPr>
          <w:sz w:val="22"/>
          <w:szCs w:val="22"/>
        </w:rPr>
        <w:t>Explore possibility for movement of material from yard, concerned department to block the road fully to prevent other vehicles from entering the same road by sending communication regarding the same.</w:t>
      </w:r>
    </w:p>
    <w:p w14:paraId="09C6CCF5" w14:textId="65C8DBB0" w:rsidR="00630227" w:rsidRPr="002F6BDA" w:rsidRDefault="00630227" w:rsidP="002F6BDA">
      <w:pPr>
        <w:ind w:left="720"/>
        <w:jc w:val="both"/>
        <w:rPr>
          <w:sz w:val="22"/>
          <w:szCs w:val="22"/>
        </w:rPr>
      </w:pPr>
      <w:r>
        <w:rPr>
          <w:sz w:val="22"/>
          <w:szCs w:val="22"/>
        </w:rPr>
        <w:t xml:space="preserve">2. </w:t>
      </w:r>
      <w:r w:rsidRPr="00630227">
        <w:rPr>
          <w:sz w:val="22"/>
          <w:szCs w:val="22"/>
        </w:rPr>
        <w:t>SOP and HIRA to be reviewed</w:t>
      </w:r>
    </w:p>
    <w:p w14:paraId="6B8DB2A2" w14:textId="31159B12" w:rsidR="002F6BDA" w:rsidRPr="002F6BDA" w:rsidRDefault="002F6BDA" w:rsidP="002F6BDA">
      <w:pPr>
        <w:pStyle w:val="WW-BodyText2"/>
        <w:spacing w:before="3" w:line="340" w:lineRule="atLeast"/>
        <w:ind w:left="720"/>
        <w:rPr>
          <w:sz w:val="22"/>
          <w:szCs w:val="22"/>
        </w:rPr>
      </w:pPr>
    </w:p>
    <w:p w14:paraId="22DFF764" w14:textId="77777777" w:rsidR="009E7CAC" w:rsidRPr="002F6BDA" w:rsidRDefault="009E7CAC" w:rsidP="002F6BDA">
      <w:pPr>
        <w:pStyle w:val="BodyText2"/>
        <w:tabs>
          <w:tab w:val="clear" w:pos="720"/>
          <w:tab w:val="clear" w:pos="1800"/>
        </w:tabs>
        <w:spacing w:line="340" w:lineRule="atLeast"/>
        <w:rPr>
          <w:sz w:val="22"/>
          <w:szCs w:val="22"/>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64DC4CD0"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Falling of material from top.</w:t>
      </w:r>
    </w:p>
    <w:p w14:paraId="727BA31F"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Person getting entangled with the conveyor belt.</w:t>
      </w:r>
    </w:p>
    <w:p w14:paraId="0C2DDB1E"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Shovel colliding with vehicles/people in the area (especially when reversing from the hopper site)</w:t>
      </w:r>
    </w:p>
    <w:p w14:paraId="563BD54E"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Person falling from the top.</w:t>
      </w:r>
    </w:p>
    <w:p w14:paraId="5072EF25"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Electrical shock.</w:t>
      </w:r>
    </w:p>
    <w:p w14:paraId="644D482A"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Suffocation</w:t>
      </w:r>
    </w:p>
    <w:p w14:paraId="03D6586A"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lang w:val="en-IN" w:eastAsia="en-IN"/>
        </w:rPr>
        <w:t xml:space="preserve">Cleaning the TRF screen without following the laid down </w:t>
      </w:r>
      <w:proofErr w:type="gramStart"/>
      <w:r w:rsidRPr="0068027D">
        <w:rPr>
          <w:rFonts w:ascii="Cambria" w:hAnsi="Cambria"/>
          <w:bCs/>
          <w:color w:val="000000"/>
          <w:lang w:val="en-IN" w:eastAsia="en-IN"/>
        </w:rPr>
        <w:t>procedure</w:t>
      </w:r>
      <w:proofErr w:type="gramEnd"/>
    </w:p>
    <w:p w14:paraId="510A963A" w14:textId="3F42F70F"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sz w:val="22"/>
          <w:szCs w:val="22"/>
          <w:lang w:val="en-IN" w:eastAsia="en-IN"/>
        </w:rPr>
        <w:lastRenderedPageBreak/>
        <w:t>Human Behaviour -Not using P.P.E</w:t>
      </w:r>
    </w:p>
    <w:p w14:paraId="1E31FFFF" w14:textId="7C14744E"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sz w:val="22"/>
          <w:szCs w:val="22"/>
          <w:lang w:val="en-IN" w:eastAsia="en-IN"/>
        </w:rPr>
        <w:t xml:space="preserve">Human Behaviour -Not following work </w:t>
      </w:r>
      <w:proofErr w:type="gramStart"/>
      <w:r w:rsidRPr="0068027D">
        <w:rPr>
          <w:rFonts w:ascii="Cambria" w:hAnsi="Cambria"/>
          <w:bCs/>
          <w:color w:val="000000"/>
          <w:sz w:val="22"/>
          <w:szCs w:val="22"/>
          <w:lang w:val="en-IN" w:eastAsia="en-IN"/>
        </w:rPr>
        <w:t>instruction</w:t>
      </w:r>
      <w:proofErr w:type="gramEnd"/>
    </w:p>
    <w:p w14:paraId="7F3693B4" w14:textId="77777777" w:rsidR="002F6BDA" w:rsidRPr="0068027D" w:rsidRDefault="002F6BDA" w:rsidP="002F6BDA">
      <w:pPr>
        <w:numPr>
          <w:ilvl w:val="0"/>
          <w:numId w:val="10"/>
        </w:numPr>
        <w:spacing w:line="276" w:lineRule="auto"/>
        <w:rPr>
          <w:rFonts w:ascii="Cambria" w:hAnsi="Cambria"/>
          <w:color w:val="000000"/>
          <w:sz w:val="22"/>
          <w:szCs w:val="22"/>
          <w:lang w:val="en-IN" w:eastAsia="en-IN"/>
        </w:rPr>
      </w:pPr>
      <w:r w:rsidRPr="0068027D">
        <w:rPr>
          <w:rFonts w:ascii="Cambria" w:hAnsi="Cambria"/>
          <w:bCs/>
          <w:color w:val="000000"/>
          <w:sz w:val="22"/>
          <w:szCs w:val="22"/>
          <w:lang w:val="en-IN" w:eastAsia="en-IN"/>
        </w:rPr>
        <w:t>Improper housekeeping</w:t>
      </w:r>
    </w:p>
    <w:p w14:paraId="6BCD57D3" w14:textId="7089388A" w:rsidR="002F6BDA" w:rsidRDefault="002F6BDA" w:rsidP="002F6BDA">
      <w:pPr>
        <w:numPr>
          <w:ilvl w:val="0"/>
          <w:numId w:val="10"/>
        </w:numPr>
        <w:spacing w:line="276" w:lineRule="auto"/>
        <w:rPr>
          <w:ins w:id="0" w:author="Lobha Vaikunth Gawas" w:date="2022-11-24T12:35:00Z"/>
          <w:rFonts w:ascii="Cambria" w:hAnsi="Cambria"/>
          <w:color w:val="000000"/>
          <w:sz w:val="22"/>
          <w:szCs w:val="22"/>
          <w:lang w:val="en-IN" w:eastAsia="en-IN"/>
        </w:rPr>
      </w:pPr>
      <w:r w:rsidRPr="0068027D">
        <w:rPr>
          <w:rFonts w:ascii="Cambria" w:hAnsi="Cambria"/>
          <w:color w:val="000000"/>
          <w:sz w:val="22"/>
          <w:szCs w:val="22"/>
          <w:lang w:val="en-IN" w:eastAsia="en-IN"/>
        </w:rPr>
        <w:t xml:space="preserve">Overloading of wheel loader bucket causing </w:t>
      </w:r>
      <w:proofErr w:type="spellStart"/>
      <w:r w:rsidRPr="0068027D">
        <w:rPr>
          <w:rFonts w:ascii="Cambria" w:hAnsi="Cambria"/>
          <w:color w:val="000000"/>
          <w:sz w:val="22"/>
          <w:szCs w:val="22"/>
          <w:lang w:val="en-IN" w:eastAsia="en-IN"/>
        </w:rPr>
        <w:t>imbalancing</w:t>
      </w:r>
      <w:proofErr w:type="spellEnd"/>
      <w:r w:rsidRPr="0068027D">
        <w:rPr>
          <w:rFonts w:ascii="Cambria" w:hAnsi="Cambria"/>
          <w:color w:val="000000"/>
          <w:sz w:val="22"/>
          <w:szCs w:val="22"/>
          <w:lang w:val="en-IN" w:eastAsia="en-IN"/>
        </w:rPr>
        <w:t xml:space="preserve"> of wheel loader</w:t>
      </w:r>
    </w:p>
    <w:p w14:paraId="5B4AF51A" w14:textId="1FD4B188" w:rsidR="00F14087" w:rsidRPr="0068027D" w:rsidRDefault="00F14087" w:rsidP="002F6BDA">
      <w:pPr>
        <w:numPr>
          <w:ilvl w:val="0"/>
          <w:numId w:val="10"/>
        </w:numPr>
        <w:spacing w:line="276" w:lineRule="auto"/>
        <w:rPr>
          <w:rFonts w:ascii="Cambria" w:hAnsi="Cambria"/>
          <w:color w:val="000000"/>
          <w:sz w:val="22"/>
          <w:szCs w:val="22"/>
          <w:lang w:val="en-IN" w:eastAsia="en-IN"/>
        </w:rPr>
      </w:pPr>
      <w:ins w:id="1" w:author="Lobha Vaikunth Gawas" w:date="2022-11-24T12:36:00Z">
        <w:r>
          <w:rPr>
            <w:rFonts w:ascii="Cambria" w:hAnsi="Cambria"/>
            <w:color w:val="000000"/>
            <w:sz w:val="22"/>
            <w:szCs w:val="22"/>
            <w:lang w:val="en-IN" w:eastAsia="en-IN"/>
          </w:rPr>
          <w:t xml:space="preserve">Collision with </w:t>
        </w:r>
        <w:proofErr w:type="gramStart"/>
        <w:r>
          <w:rPr>
            <w:rFonts w:ascii="Cambria" w:hAnsi="Cambria"/>
            <w:color w:val="000000"/>
            <w:sz w:val="22"/>
            <w:szCs w:val="22"/>
            <w:lang w:val="en-IN" w:eastAsia="en-IN"/>
          </w:rPr>
          <w:t>other</w:t>
        </w:r>
        <w:proofErr w:type="gramEnd"/>
        <w:r>
          <w:rPr>
            <w:rFonts w:ascii="Cambria" w:hAnsi="Cambria"/>
            <w:color w:val="000000"/>
            <w:sz w:val="22"/>
            <w:szCs w:val="22"/>
            <w:lang w:val="en-IN" w:eastAsia="en-IN"/>
          </w:rPr>
          <w:t xml:space="preserve"> vehicle or HEMM</w:t>
        </w:r>
      </w:ins>
    </w:p>
    <w:p w14:paraId="3FAF282C" w14:textId="77777777" w:rsidR="002F6BDA" w:rsidRPr="002375B3" w:rsidRDefault="002F6BDA" w:rsidP="002F6BDA">
      <w:pPr>
        <w:rPr>
          <w:rFonts w:ascii="Cambria" w:hAnsi="Cambria"/>
        </w:rPr>
      </w:pPr>
    </w:p>
    <w:p w14:paraId="3DA4F6D4" w14:textId="77777777" w:rsidR="002F6BDA" w:rsidRPr="002375B3" w:rsidRDefault="002F6BDA" w:rsidP="002F6BDA">
      <w:pPr>
        <w:jc w:val="both"/>
        <w:rPr>
          <w:rFonts w:ascii="Cambria" w:hAnsi="Cambria"/>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89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320"/>
      </w:tblGrid>
      <w:tr w:rsidR="00332547" w:rsidRPr="00226565" w14:paraId="277D5FBB" w14:textId="77777777" w:rsidTr="006E1799">
        <w:trPr>
          <w:trHeight w:val="480"/>
        </w:trPr>
        <w:tc>
          <w:tcPr>
            <w:tcW w:w="459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3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E1799">
        <w:trPr>
          <w:trHeight w:val="1063"/>
        </w:trPr>
        <w:tc>
          <w:tcPr>
            <w:tcW w:w="459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3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E1799">
        <w:trPr>
          <w:trHeight w:val="167"/>
        </w:trPr>
        <w:tc>
          <w:tcPr>
            <w:tcW w:w="4590" w:type="dxa"/>
            <w:shd w:val="clear" w:color="auto" w:fill="auto"/>
          </w:tcPr>
          <w:p w14:paraId="7A9FA817" w14:textId="117BFA9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BB1417">
              <w:rPr>
                <w:b/>
                <w:sz w:val="22"/>
                <w:szCs w:val="22"/>
              </w:rPr>
              <w:t>10</w:t>
            </w:r>
            <w:r w:rsidR="00611010">
              <w:rPr>
                <w:b/>
                <w:sz w:val="22"/>
                <w:szCs w:val="22"/>
              </w:rPr>
              <w:t>.0</w:t>
            </w:r>
            <w:r w:rsidR="00BB1417">
              <w:rPr>
                <w:b/>
                <w:sz w:val="22"/>
                <w:szCs w:val="22"/>
              </w:rPr>
              <w:t>7</w:t>
            </w:r>
            <w:r w:rsidR="00611010">
              <w:rPr>
                <w:b/>
                <w:sz w:val="22"/>
                <w:szCs w:val="22"/>
              </w:rPr>
              <w:t>.202</w:t>
            </w:r>
            <w:r w:rsidR="00BB1417">
              <w:rPr>
                <w:b/>
                <w:sz w:val="22"/>
                <w:szCs w:val="22"/>
              </w:rPr>
              <w:t>3</w:t>
            </w:r>
          </w:p>
        </w:tc>
        <w:tc>
          <w:tcPr>
            <w:tcW w:w="4320" w:type="dxa"/>
            <w:shd w:val="clear" w:color="auto" w:fill="auto"/>
          </w:tcPr>
          <w:p w14:paraId="5A007456" w14:textId="643985B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BB1417">
              <w:rPr>
                <w:b/>
                <w:sz w:val="22"/>
                <w:szCs w:val="22"/>
              </w:rPr>
              <w:t>10</w:t>
            </w:r>
            <w:r w:rsidR="00611010">
              <w:rPr>
                <w:b/>
                <w:sz w:val="22"/>
                <w:szCs w:val="22"/>
              </w:rPr>
              <w:t>.0</w:t>
            </w:r>
            <w:r w:rsidR="00BB1417">
              <w:rPr>
                <w:b/>
                <w:sz w:val="22"/>
                <w:szCs w:val="22"/>
              </w:rPr>
              <w:t>7</w:t>
            </w:r>
            <w:r w:rsidR="00611010">
              <w:rPr>
                <w:b/>
                <w:sz w:val="22"/>
                <w:szCs w:val="22"/>
              </w:rPr>
              <w:t>.202</w:t>
            </w:r>
            <w:r w:rsidR="00BB1417">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110B" w14:textId="77777777" w:rsidR="00245A90" w:rsidRDefault="00245A90" w:rsidP="00106ADB">
      <w:r>
        <w:separator/>
      </w:r>
    </w:p>
  </w:endnote>
  <w:endnote w:type="continuationSeparator" w:id="0">
    <w:p w14:paraId="5B8288FC" w14:textId="77777777" w:rsidR="00245A90" w:rsidRDefault="00245A90"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DE46" w14:textId="77777777" w:rsidR="00245A90" w:rsidRDefault="00245A90" w:rsidP="00106ADB">
      <w:r>
        <w:separator/>
      </w:r>
    </w:p>
  </w:footnote>
  <w:footnote w:type="continuationSeparator" w:id="0">
    <w:p w14:paraId="2E10E947" w14:textId="77777777" w:rsidR="00245A90" w:rsidRDefault="00245A90"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17A"/>
    <w:multiLevelType w:val="singleLevel"/>
    <w:tmpl w:val="AE048198"/>
    <w:lvl w:ilvl="0">
      <w:start w:val="1"/>
      <w:numFmt w:val="upperRoman"/>
      <w:lvlText w:val="%1)"/>
      <w:lvlJc w:val="left"/>
      <w:pPr>
        <w:tabs>
          <w:tab w:val="num" w:pos="720"/>
        </w:tabs>
        <w:ind w:left="720" w:hanging="720"/>
      </w:pPr>
      <w:rPr>
        <w:rFonts w:hint="default"/>
      </w:rPr>
    </w:lvl>
  </w:abstractNum>
  <w:abstractNum w:abstractNumId="1" w15:restartNumberingAfterBreak="0">
    <w:nsid w:val="0C677BA5"/>
    <w:multiLevelType w:val="hybridMultilevel"/>
    <w:tmpl w:val="557CC8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4EA5C53"/>
    <w:multiLevelType w:val="hybridMultilevel"/>
    <w:tmpl w:val="B2B6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E935C4D"/>
    <w:multiLevelType w:val="hybridMultilevel"/>
    <w:tmpl w:val="092ADD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6C0B1E0A"/>
    <w:multiLevelType w:val="hybridMultilevel"/>
    <w:tmpl w:val="894A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9016E6"/>
    <w:multiLevelType w:val="hybridMultilevel"/>
    <w:tmpl w:val="1870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097820">
    <w:abstractNumId w:val="2"/>
  </w:num>
  <w:num w:numId="2" w16cid:durableId="1289552967">
    <w:abstractNumId w:val="4"/>
  </w:num>
  <w:num w:numId="3" w16cid:durableId="223029386">
    <w:abstractNumId w:val="6"/>
  </w:num>
  <w:num w:numId="4" w16cid:durableId="448280883">
    <w:abstractNumId w:val="8"/>
  </w:num>
  <w:num w:numId="5" w16cid:durableId="392776016">
    <w:abstractNumId w:val="9"/>
  </w:num>
  <w:num w:numId="6" w16cid:durableId="1599367674">
    <w:abstractNumId w:val="3"/>
  </w:num>
  <w:num w:numId="7" w16cid:durableId="1498619556">
    <w:abstractNumId w:val="0"/>
  </w:num>
  <w:num w:numId="8" w16cid:durableId="1781416862">
    <w:abstractNumId w:val="5"/>
  </w:num>
  <w:num w:numId="9" w16cid:durableId="936136726">
    <w:abstractNumId w:val="7"/>
  </w:num>
  <w:num w:numId="10" w16cid:durableId="14222936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A76CB"/>
    <w:rsid w:val="000B4B9D"/>
    <w:rsid w:val="000D1A4E"/>
    <w:rsid w:val="00106ADB"/>
    <w:rsid w:val="00193357"/>
    <w:rsid w:val="001B63FF"/>
    <w:rsid w:val="001E776D"/>
    <w:rsid w:val="00245A90"/>
    <w:rsid w:val="00271E91"/>
    <w:rsid w:val="002A0E92"/>
    <w:rsid w:val="002C2713"/>
    <w:rsid w:val="002F2296"/>
    <w:rsid w:val="002F6BDA"/>
    <w:rsid w:val="00301851"/>
    <w:rsid w:val="0031757F"/>
    <w:rsid w:val="00327170"/>
    <w:rsid w:val="00332547"/>
    <w:rsid w:val="003966D8"/>
    <w:rsid w:val="003A33B4"/>
    <w:rsid w:val="00405AFE"/>
    <w:rsid w:val="004101AB"/>
    <w:rsid w:val="0047134F"/>
    <w:rsid w:val="00473127"/>
    <w:rsid w:val="00480D7B"/>
    <w:rsid w:val="00486DEE"/>
    <w:rsid w:val="004E3CFF"/>
    <w:rsid w:val="005541FD"/>
    <w:rsid w:val="00596136"/>
    <w:rsid w:val="005C3C62"/>
    <w:rsid w:val="00611010"/>
    <w:rsid w:val="0062719B"/>
    <w:rsid w:val="00630227"/>
    <w:rsid w:val="006317FC"/>
    <w:rsid w:val="0065722C"/>
    <w:rsid w:val="00674ED1"/>
    <w:rsid w:val="006E1799"/>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5786E"/>
    <w:rsid w:val="00A628DB"/>
    <w:rsid w:val="00A8207E"/>
    <w:rsid w:val="00AB274E"/>
    <w:rsid w:val="00AE3A55"/>
    <w:rsid w:val="00AE40A0"/>
    <w:rsid w:val="00B63D1D"/>
    <w:rsid w:val="00B708FE"/>
    <w:rsid w:val="00BB1417"/>
    <w:rsid w:val="00BB3590"/>
    <w:rsid w:val="00BC05FF"/>
    <w:rsid w:val="00C66F33"/>
    <w:rsid w:val="00CB3F1E"/>
    <w:rsid w:val="00CE4C38"/>
    <w:rsid w:val="00CF2EAC"/>
    <w:rsid w:val="00CF7DC0"/>
    <w:rsid w:val="00D76B78"/>
    <w:rsid w:val="00D83015"/>
    <w:rsid w:val="00D974B3"/>
    <w:rsid w:val="00DB2C36"/>
    <w:rsid w:val="00DC2AAC"/>
    <w:rsid w:val="00DF7E9E"/>
    <w:rsid w:val="00E07DF0"/>
    <w:rsid w:val="00E27559"/>
    <w:rsid w:val="00E317A7"/>
    <w:rsid w:val="00E6173C"/>
    <w:rsid w:val="00EC542F"/>
    <w:rsid w:val="00EF4C07"/>
    <w:rsid w:val="00EF5FB3"/>
    <w:rsid w:val="00F14087"/>
    <w:rsid w:val="00F81AE7"/>
    <w:rsid w:val="00FA6432"/>
    <w:rsid w:val="00FB7043"/>
    <w:rsid w:val="00FE0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2F6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1ACBB5-BE3D-4929-927F-F787E01F18A6}"/>
</file>

<file path=customXml/itemProps2.xml><?xml version="1.0" encoding="utf-8"?>
<ds:datastoreItem xmlns:ds="http://schemas.openxmlformats.org/officeDocument/2006/customXml" ds:itemID="{0730BB9A-3EC7-4E7F-B3D4-968DDF90020B}"/>
</file>

<file path=customXml/itemProps3.xml><?xml version="1.0" encoding="utf-8"?>
<ds:datastoreItem xmlns:ds="http://schemas.openxmlformats.org/officeDocument/2006/customXml" ds:itemID="{D35FC724-4BA4-4A9C-84AB-BD27B13874CA}"/>
</file>

<file path=docProps/app.xml><?xml version="1.0" encoding="utf-8"?>
<Properties xmlns="http://schemas.openxmlformats.org/officeDocument/2006/extended-properties" xmlns:vt="http://schemas.openxmlformats.org/officeDocument/2006/docPropsVTypes">
  <Template>Normal</Template>
  <TotalTime>41</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57</cp:revision>
  <cp:lastPrinted>2018-01-30T05:28:00Z</cp:lastPrinted>
  <dcterms:created xsi:type="dcterms:W3CDTF">2020-05-26T06:25:00Z</dcterms:created>
  <dcterms:modified xsi:type="dcterms:W3CDTF">2023-09-24T16:41:00Z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2022-08-09T03:26:56Z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1319800</vt:r8>
  </property>
</Properties>
</file>