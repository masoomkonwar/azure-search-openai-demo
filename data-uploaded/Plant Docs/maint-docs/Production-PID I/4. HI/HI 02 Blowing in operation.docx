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373967B" w:rsidR="006E1A91" w:rsidRPr="000418D9" w:rsidRDefault="003B4CD9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3E652318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B4CD9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DFC4BF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F1218C">
              <w:rPr>
                <w:b/>
                <w:bCs/>
                <w:sz w:val="20"/>
                <w:szCs w:val="20"/>
                <w:lang w:eastAsia="en-IN"/>
              </w:rPr>
              <w:t xml:space="preserve"> 1</w:t>
            </w:r>
          </w:p>
        </w:tc>
        <w:tc>
          <w:tcPr>
            <w:tcW w:w="5510" w:type="dxa"/>
          </w:tcPr>
          <w:p w14:paraId="20068C8C" w14:textId="7F0F849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F1218C">
              <w:rPr>
                <w:b/>
                <w:sz w:val="20"/>
                <w:szCs w:val="20"/>
              </w:rPr>
              <w:t xml:space="preserve"> PID I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7A6743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F1218C">
              <w:rPr>
                <w:b/>
                <w:sz w:val="20"/>
                <w:szCs w:val="20"/>
              </w:rPr>
              <w:t>1</w:t>
            </w:r>
            <w:r w:rsidR="008243A7">
              <w:rPr>
                <w:b/>
                <w:sz w:val="20"/>
                <w:szCs w:val="20"/>
              </w:rPr>
              <w:t>0</w:t>
            </w:r>
            <w:r w:rsidR="00F1218C">
              <w:rPr>
                <w:b/>
                <w:sz w:val="20"/>
                <w:szCs w:val="20"/>
              </w:rPr>
              <w:t>.07.202</w:t>
            </w:r>
            <w:r w:rsidR="008243A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099E502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F1218C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B5293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9AA433E" w14:textId="78D56AD9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18"/>
              </w:rPr>
              <w:t xml:space="preserve">Blowing In operation, </w:t>
            </w:r>
            <w:r w:rsidR="003F7199" w:rsidRPr="006721E1">
              <w:rPr>
                <w:rFonts w:ascii="Cambria" w:hAnsi="Cambria"/>
                <w:sz w:val="18"/>
              </w:rPr>
              <w:t>depends</w:t>
            </w:r>
            <w:r w:rsidRPr="006721E1">
              <w:rPr>
                <w:rFonts w:ascii="Cambria" w:hAnsi="Cambria"/>
                <w:sz w:val="18"/>
              </w:rPr>
              <w:t xml:space="preserve"> on the furnace condition may go up to 24 hr. or beyond that, as and when required</w:t>
            </w:r>
          </w:p>
        </w:tc>
      </w:tr>
      <w:tr w:rsidR="001B5293" w14:paraId="2EBE7B48" w14:textId="77777777" w:rsidTr="008A7299">
        <w:tc>
          <w:tcPr>
            <w:tcW w:w="900" w:type="dxa"/>
          </w:tcPr>
          <w:p w14:paraId="76694513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13686C30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BF Area</w:t>
            </w:r>
          </w:p>
        </w:tc>
      </w:tr>
      <w:tr w:rsidR="001B5293" w14:paraId="70BBF8D5" w14:textId="77777777" w:rsidTr="008A7299">
        <w:tc>
          <w:tcPr>
            <w:tcW w:w="900" w:type="dxa"/>
          </w:tcPr>
          <w:p w14:paraId="5C8C3805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E9E4995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79CD0C" w14:textId="3B8CA433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Company Employees, </w:t>
            </w:r>
            <w:r w:rsidR="003F7199" w:rsidRPr="006721E1">
              <w:rPr>
                <w:rFonts w:ascii="Cambria" w:hAnsi="Cambria"/>
                <w:snapToGrid w:val="0"/>
                <w:color w:val="000000"/>
                <w:sz w:val="20"/>
              </w:rPr>
              <w:t>Contractor’s</w:t>
            </w: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lab ours &amp; supervisors.</w:t>
            </w:r>
          </w:p>
        </w:tc>
      </w:tr>
      <w:tr w:rsidR="001B5293" w14:paraId="3274654A" w14:textId="77777777" w:rsidTr="001B5293">
        <w:trPr>
          <w:trHeight w:val="611"/>
        </w:trPr>
        <w:tc>
          <w:tcPr>
            <w:tcW w:w="900" w:type="dxa"/>
          </w:tcPr>
          <w:p w14:paraId="7645FB69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4A8079A" w14:textId="3B7D3474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3D384323" w14:textId="1FD66043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Visitors</w:t>
            </w:r>
          </w:p>
        </w:tc>
      </w:tr>
      <w:tr w:rsidR="001B5293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DF4E58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1FCD6D99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1900D83" w14:textId="1733673F" w:rsidR="001B5293" w:rsidRPr="006721E1" w:rsidRDefault="001B5293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6721E1">
              <w:rPr>
                <w:rFonts w:ascii="Cambria" w:hAnsi="Cambria"/>
                <w:sz w:val="20"/>
              </w:rPr>
              <w:t xml:space="preserve">Yes </w:t>
            </w:r>
          </w:p>
          <w:p w14:paraId="26F24214" w14:textId="0E631E2E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No</w:t>
            </w:r>
          </w:p>
        </w:tc>
      </w:tr>
      <w:tr w:rsidR="001B5293" w14:paraId="46649E21" w14:textId="77777777" w:rsidTr="008A7299">
        <w:tc>
          <w:tcPr>
            <w:tcW w:w="900" w:type="dxa"/>
          </w:tcPr>
          <w:p w14:paraId="728077F3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80BC280" w14:textId="4D5221ED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56318FC0" w14:textId="35803BD9" w:rsidR="001B5293" w:rsidRPr="001B5293" w:rsidRDefault="0042040A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>
              <w:rPr>
                <w:rFonts w:ascii="Cambria" w:hAnsi="Cambria"/>
                <w:snapToGrid w:val="0"/>
                <w:color w:val="000000"/>
                <w:sz w:val="20"/>
              </w:rPr>
              <w:t>VL/IMS/PID1/PROD/WI/02</w:t>
            </w:r>
          </w:p>
        </w:tc>
      </w:tr>
      <w:tr w:rsidR="001B5293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28C4BCD" w14:textId="62EC6E7E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6B44E564" w14:textId="0137CF12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No</w:t>
            </w:r>
          </w:p>
        </w:tc>
      </w:tr>
      <w:tr w:rsidR="001B5293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3E3B1C16" w:rsidR="001B5293" w:rsidRPr="001B5293" w:rsidRDefault="001B5293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All BF Accessories</w:t>
            </w:r>
          </w:p>
        </w:tc>
      </w:tr>
      <w:tr w:rsidR="001B5293" w14:paraId="55BDA29F" w14:textId="77777777" w:rsidTr="008A7299">
        <w:tc>
          <w:tcPr>
            <w:tcW w:w="900" w:type="dxa"/>
          </w:tcPr>
          <w:p w14:paraId="6EA91710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6753BB90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No</w:t>
            </w:r>
          </w:p>
        </w:tc>
      </w:tr>
      <w:tr w:rsidR="00F1218C" w14:paraId="28D2C23B" w14:textId="77777777" w:rsidTr="008A7299">
        <w:tc>
          <w:tcPr>
            <w:tcW w:w="900" w:type="dxa"/>
          </w:tcPr>
          <w:p w14:paraId="67148713" w14:textId="77777777" w:rsidR="00F1218C" w:rsidRDefault="00F1218C" w:rsidP="00F121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85C0030" w14:textId="7CB15E57" w:rsidR="00F1218C" w:rsidRDefault="00F1218C" w:rsidP="00F121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C8015D8" w14:textId="2E2669FD" w:rsidR="00F1218C" w:rsidRDefault="001B5293" w:rsidP="00F121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Yes</w:t>
            </w:r>
          </w:p>
        </w:tc>
      </w:tr>
      <w:tr w:rsidR="001B5293" w14:paraId="4FB29D60" w14:textId="77777777" w:rsidTr="008A7299">
        <w:tc>
          <w:tcPr>
            <w:tcW w:w="900" w:type="dxa"/>
          </w:tcPr>
          <w:p w14:paraId="27CEA7F6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7074E31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 xml:space="preserve">Chain </w:t>
            </w:r>
            <w:proofErr w:type="spellStart"/>
            <w:proofErr w:type="gramStart"/>
            <w:r w:rsidRPr="006721E1">
              <w:rPr>
                <w:rFonts w:ascii="Cambria" w:hAnsi="Cambria"/>
                <w:sz w:val="20"/>
              </w:rPr>
              <w:t>block,tools</w:t>
            </w:r>
            <w:proofErr w:type="gramEnd"/>
            <w:r w:rsidRPr="006721E1">
              <w:rPr>
                <w:rFonts w:ascii="Cambria" w:hAnsi="Cambria"/>
                <w:sz w:val="20"/>
              </w:rPr>
              <w:t>,hydraulic</w:t>
            </w:r>
            <w:proofErr w:type="spellEnd"/>
            <w:r w:rsidRPr="006721E1">
              <w:rPr>
                <w:rFonts w:ascii="Cambria" w:hAnsi="Cambria"/>
                <w:sz w:val="20"/>
              </w:rPr>
              <w:t xml:space="preserve"> jack etc.</w:t>
            </w:r>
          </w:p>
        </w:tc>
      </w:tr>
      <w:tr w:rsidR="001B5293" w14:paraId="0C1ABA70" w14:textId="77777777" w:rsidTr="008A7299">
        <w:tc>
          <w:tcPr>
            <w:tcW w:w="900" w:type="dxa"/>
          </w:tcPr>
          <w:p w14:paraId="124C55D4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6DB530D" w14:textId="5C29A0B8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55C6A04C" w14:textId="77777777" w:rsidR="001B5293" w:rsidRPr="006721E1" w:rsidRDefault="001B5293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6721E1">
              <w:rPr>
                <w:rFonts w:ascii="Cambria" w:hAnsi="Cambria"/>
                <w:sz w:val="20"/>
              </w:rPr>
              <w:t xml:space="preserve"> Coke</w:t>
            </w:r>
          </w:p>
          <w:p w14:paraId="170DEBC6" w14:textId="4000714E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20-60 mm</w:t>
            </w:r>
          </w:p>
        </w:tc>
      </w:tr>
      <w:tr w:rsidR="001B5293" w14:paraId="2679030D" w14:textId="77777777" w:rsidTr="008A7299">
        <w:tc>
          <w:tcPr>
            <w:tcW w:w="900" w:type="dxa"/>
          </w:tcPr>
          <w:p w14:paraId="786F144E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4860" w:type="dxa"/>
          </w:tcPr>
          <w:p w14:paraId="586AE853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185F98E3" w14:textId="79CC7030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NIL</w:t>
            </w:r>
          </w:p>
        </w:tc>
      </w:tr>
      <w:tr w:rsidR="001B5293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2357B91B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3031B843" w14:textId="129E8F30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Compressed air, Oxygen </w:t>
            </w:r>
            <w:proofErr w:type="spellStart"/>
            <w:proofErr w:type="gramStart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cylinder,LPG</w:t>
            </w:r>
            <w:proofErr w:type="spellEnd"/>
            <w:proofErr w:type="gramEnd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 gas, welding electrode for welding etc.</w:t>
            </w:r>
          </w:p>
        </w:tc>
      </w:tr>
      <w:tr w:rsidR="001B5293" w14:paraId="5957644A" w14:textId="77777777" w:rsidTr="008A7299">
        <w:tc>
          <w:tcPr>
            <w:tcW w:w="900" w:type="dxa"/>
          </w:tcPr>
          <w:p w14:paraId="2A047A92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AB12273" w14:textId="776518C5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025" w:type="dxa"/>
          </w:tcPr>
          <w:p w14:paraId="28838A25" w14:textId="45E28BB4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Gas &amp; solid particle</w:t>
            </w:r>
          </w:p>
        </w:tc>
      </w:tr>
      <w:tr w:rsidR="001B5293" w14:paraId="0321055B" w14:textId="77777777" w:rsidTr="008A7299">
        <w:tc>
          <w:tcPr>
            <w:tcW w:w="900" w:type="dxa"/>
          </w:tcPr>
          <w:p w14:paraId="08AF433A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6FE8B598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NA</w:t>
            </w:r>
          </w:p>
        </w:tc>
      </w:tr>
      <w:tr w:rsidR="001B5293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512E604" w14:textId="7C744735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419954E" w14:textId="13DCB005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4D8B6A4D" w14:textId="77777777" w:rsidR="001B5293" w:rsidRPr="006721E1" w:rsidRDefault="001B5293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6721E1">
              <w:rPr>
                <w:rFonts w:ascii="Cambria" w:hAnsi="Cambria"/>
                <w:sz w:val="20"/>
              </w:rPr>
              <w:t>Factory Act</w:t>
            </w:r>
          </w:p>
          <w:p w14:paraId="7879DCF8" w14:textId="77777777" w:rsidR="001B5293" w:rsidRPr="006721E1" w:rsidRDefault="001B5293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</w:p>
          <w:p w14:paraId="761EFD7E" w14:textId="77777777" w:rsidR="001B5293" w:rsidRPr="006721E1" w:rsidRDefault="001B5293" w:rsidP="001B529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</w:p>
          <w:p w14:paraId="048192C1" w14:textId="1DEFBE1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Yes</w:t>
            </w:r>
          </w:p>
        </w:tc>
      </w:tr>
      <w:tr w:rsidR="001B5293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1B2F37D8" w:rsidR="001B5293" w:rsidRDefault="001B5293" w:rsidP="001B529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z w:val="20"/>
              </w:rPr>
              <w:t>NIL</w:t>
            </w:r>
          </w:p>
        </w:tc>
      </w:tr>
      <w:tr w:rsidR="00F1218C" w14:paraId="71EEFEF7" w14:textId="77777777" w:rsidTr="008A7299">
        <w:tc>
          <w:tcPr>
            <w:tcW w:w="900" w:type="dxa"/>
          </w:tcPr>
          <w:p w14:paraId="08D1ED7E" w14:textId="77777777" w:rsidR="00F1218C" w:rsidRDefault="00F1218C" w:rsidP="00F121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77777777" w:rsidR="00F1218C" w:rsidRDefault="00F1218C" w:rsidP="00F121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7D6EBA39" w:rsidR="00F1218C" w:rsidRDefault="001B5293" w:rsidP="00F1218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On 20/06/2012 1st shift it was observed that at 8:40hrs F/C was hanging. As hot blast pressure was rising and wind volume was decreasing, F/C snort </w:t>
            </w:r>
            <w:proofErr w:type="gramStart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checked</w:t>
            </w:r>
            <w:proofErr w:type="gramEnd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and pressure was brought down to 0.60- 0.58 kg/cm2. F/C took </w:t>
            </w:r>
            <w:proofErr w:type="gramStart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slip</w:t>
            </w:r>
            <w:proofErr w:type="gramEnd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and suddenly huge flame noticed in blow pipe no. 4&amp;5. Water was sprayed on </w:t>
            </w:r>
            <w:proofErr w:type="gramStart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blow</w:t>
            </w:r>
            <w:proofErr w:type="gramEnd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</w:t>
            </w:r>
            <w:proofErr w:type="gramStart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>pipe</w:t>
            </w:r>
            <w:proofErr w:type="gramEnd"/>
            <w:r w:rsidRPr="006721E1">
              <w:rPr>
                <w:rFonts w:ascii="Cambria" w:hAnsi="Cambria"/>
                <w:snapToGrid w:val="0"/>
                <w:color w:val="000000"/>
                <w:sz w:val="20"/>
              </w:rPr>
              <w:t xml:space="preserve"> but flame was increasing. F/C shut down taken as per procedure &amp; blow pipe flanges were opened. Within 2 min. of time, water started coming out from blow pipe no. 7,</w:t>
            </w:r>
            <w:r w:rsidR="00F1218C" w:rsidRPr="00074060">
              <w:rPr>
                <w:snapToGrid w:val="0"/>
                <w:sz w:val="21"/>
                <w:szCs w:val="20"/>
              </w:rPr>
              <w:t xml:space="preserve">  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16DA1E5" w14:textId="093E4131" w:rsidR="001B5293" w:rsidRPr="006721E1" w:rsidRDefault="008A7299" w:rsidP="001B5293">
      <w:pPr>
        <w:pStyle w:val="WW-BodyText2"/>
        <w:spacing w:before="3" w:line="340" w:lineRule="atLeast"/>
        <w:ind w:left="720" w:hanging="720"/>
        <w:jc w:val="left"/>
        <w:rPr>
          <w:rFonts w:ascii="Cambria" w:hAnsi="Cambria"/>
          <w:sz w:val="22"/>
        </w:rPr>
      </w:pPr>
      <w:r>
        <w:t>2</w:t>
      </w:r>
      <w:r w:rsidR="001B5293" w:rsidRPr="001B5293">
        <w:rPr>
          <w:rFonts w:ascii="Cambria" w:hAnsi="Cambria"/>
          <w:sz w:val="22"/>
        </w:rPr>
        <w:t xml:space="preserve"> </w:t>
      </w:r>
      <w:r w:rsidR="001B5293" w:rsidRPr="006721E1">
        <w:rPr>
          <w:rFonts w:ascii="Cambria" w:hAnsi="Cambria"/>
          <w:sz w:val="22"/>
        </w:rPr>
        <w:t>From the above activity information hazards are to be identified and recorded below using Appendix 'A' of SP/41</w:t>
      </w:r>
    </w:p>
    <w:p w14:paraId="35E88929" w14:textId="77777777" w:rsidR="001B5293" w:rsidRPr="006721E1" w:rsidRDefault="001B5293" w:rsidP="001B5293">
      <w:pPr>
        <w:pStyle w:val="WW-BodyText2"/>
        <w:spacing w:before="3" w:line="340" w:lineRule="atLeast"/>
        <w:ind w:left="360"/>
        <w:jc w:val="left"/>
        <w:rPr>
          <w:rFonts w:ascii="Cambria" w:hAnsi="Cambria"/>
          <w:sz w:val="22"/>
        </w:rPr>
      </w:pPr>
    </w:p>
    <w:p w14:paraId="34E2C1DD" w14:textId="77777777" w:rsidR="001B5293" w:rsidRPr="00D6117E" w:rsidRDefault="001B5293" w:rsidP="001B5293">
      <w:pPr>
        <w:pStyle w:val="WW-BodyText2"/>
        <w:tabs>
          <w:tab w:val="clear" w:pos="720"/>
        </w:tabs>
        <w:spacing w:before="3" w:line="340" w:lineRule="atLeast"/>
        <w:jc w:val="left"/>
        <w:rPr>
          <w:bCs/>
          <w:u w:val="single"/>
        </w:rPr>
      </w:pPr>
      <w:r w:rsidRPr="00D6117E">
        <w:rPr>
          <w:bCs/>
          <w:u w:val="single"/>
        </w:rPr>
        <w:t xml:space="preserve">Identified Hazards: </w:t>
      </w:r>
    </w:p>
    <w:p w14:paraId="7A33F833" w14:textId="77777777" w:rsidR="001B5293" w:rsidRPr="00D6117E" w:rsidRDefault="001B5293" w:rsidP="001B5293">
      <w:pPr>
        <w:pStyle w:val="WW-BodyText2"/>
        <w:tabs>
          <w:tab w:val="clear" w:pos="720"/>
        </w:tabs>
        <w:spacing w:before="3" w:line="340" w:lineRule="atLeast"/>
        <w:jc w:val="left"/>
        <w:rPr>
          <w:snapToGrid w:val="0"/>
          <w:color w:val="000000"/>
        </w:rPr>
      </w:pPr>
    </w:p>
    <w:p w14:paraId="36C5B038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  <w:rPr>
          <w:snapToGrid w:val="0"/>
          <w:color w:val="000000"/>
        </w:rPr>
      </w:pPr>
      <w:r w:rsidRPr="00D6117E">
        <w:rPr>
          <w:snapToGrid w:val="0"/>
          <w:color w:val="000000"/>
        </w:rPr>
        <w:t xml:space="preserve">Contact with hot </w:t>
      </w:r>
      <w:proofErr w:type="gramStart"/>
      <w:r w:rsidRPr="00D6117E">
        <w:rPr>
          <w:snapToGrid w:val="0"/>
          <w:color w:val="000000"/>
        </w:rPr>
        <w:t>material</w:t>
      </w:r>
      <w:proofErr w:type="gramEnd"/>
    </w:p>
    <w:p w14:paraId="59061934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>
        <w:rPr>
          <w:snapToGrid w:val="0"/>
          <w:color w:val="000000"/>
        </w:rPr>
        <w:lastRenderedPageBreak/>
        <w:t xml:space="preserve">BF </w:t>
      </w:r>
      <w:r w:rsidRPr="00D6117E">
        <w:rPr>
          <w:snapToGrid w:val="0"/>
          <w:color w:val="000000"/>
        </w:rPr>
        <w:t>Gas leakage</w:t>
      </w:r>
    </w:p>
    <w:p w14:paraId="5A01B6F5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  <w:color w:val="000000"/>
        </w:rPr>
        <w:t xml:space="preserve">Fire &amp; explosion the furnace area &amp; in the oxygen line </w:t>
      </w:r>
    </w:p>
    <w:p w14:paraId="0ED4B165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  <w:color w:val="000000"/>
        </w:rPr>
        <w:t xml:space="preserve">Contact with hot </w:t>
      </w:r>
      <w:proofErr w:type="gramStart"/>
      <w:r w:rsidRPr="00D6117E">
        <w:rPr>
          <w:snapToGrid w:val="0"/>
          <w:color w:val="000000"/>
        </w:rPr>
        <w:t>water</w:t>
      </w:r>
      <w:proofErr w:type="gramEnd"/>
    </w:p>
    <w:p w14:paraId="10A621BF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  <w:color w:val="000000"/>
        </w:rPr>
        <w:t xml:space="preserve">Contact with hot pieces of </w:t>
      </w:r>
      <w:proofErr w:type="gramStart"/>
      <w:r w:rsidRPr="00D6117E">
        <w:rPr>
          <w:snapToGrid w:val="0"/>
          <w:color w:val="000000"/>
        </w:rPr>
        <w:t>coke</w:t>
      </w:r>
      <w:proofErr w:type="gramEnd"/>
    </w:p>
    <w:p w14:paraId="50695CC0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  <w:color w:val="000000"/>
        </w:rPr>
        <w:t>Fall of person</w:t>
      </w:r>
    </w:p>
    <w:p w14:paraId="75180CB6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  <w:color w:val="000000"/>
        </w:rPr>
        <w:t xml:space="preserve">Impact by mechanical machineries </w:t>
      </w:r>
    </w:p>
    <w:p w14:paraId="36AC8F97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t>Entanglement/trapping/</w:t>
      </w:r>
      <w:proofErr w:type="gramStart"/>
      <w:r w:rsidRPr="00D6117E">
        <w:t>slipping</w:t>
      </w:r>
      <w:proofErr w:type="gramEnd"/>
    </w:p>
    <w:p w14:paraId="150D55DF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>
        <w:t>Human Behavior -</w:t>
      </w:r>
      <w:r w:rsidRPr="00D6117E">
        <w:t>Not shifting people from the PCM platform or PCM tail end before starting the activity.</w:t>
      </w:r>
    </w:p>
    <w:p w14:paraId="3BA40076" w14:textId="47EC1BC2" w:rsidR="001B5293" w:rsidRPr="00D6117E" w:rsidRDefault="001B5293" w:rsidP="001B5293">
      <w:pPr>
        <w:pStyle w:val="WW-BodyText2"/>
        <w:numPr>
          <w:ilvl w:val="0"/>
          <w:numId w:val="6"/>
        </w:numPr>
        <w:tabs>
          <w:tab w:val="left" w:pos="720"/>
        </w:tabs>
        <w:spacing w:before="3"/>
        <w:jc w:val="left"/>
        <w:rPr>
          <w:snapToGrid w:val="0"/>
        </w:rPr>
      </w:pPr>
      <w:r>
        <w:rPr>
          <w:snapToGrid w:val="0"/>
        </w:rPr>
        <w:t>Human Behavior -</w:t>
      </w:r>
      <w:r w:rsidRPr="00D6117E">
        <w:rPr>
          <w:snapToGrid w:val="0"/>
        </w:rPr>
        <w:t xml:space="preserve">Nonuse of PPE </w:t>
      </w:r>
    </w:p>
    <w:p w14:paraId="1DB28E67" w14:textId="77777777" w:rsidR="001B5293" w:rsidRPr="00D6117E" w:rsidRDefault="001B5293" w:rsidP="001B5293">
      <w:pPr>
        <w:pStyle w:val="WW-BodyText2"/>
        <w:numPr>
          <w:ilvl w:val="0"/>
          <w:numId w:val="6"/>
        </w:numPr>
        <w:tabs>
          <w:tab w:val="left" w:pos="720"/>
        </w:tabs>
        <w:spacing w:before="3"/>
        <w:jc w:val="left"/>
        <w:rPr>
          <w:snapToGrid w:val="0"/>
        </w:rPr>
      </w:pPr>
      <w:r>
        <w:rPr>
          <w:snapToGrid w:val="0"/>
        </w:rPr>
        <w:t xml:space="preserve">Human Behavior - </w:t>
      </w:r>
      <w:r w:rsidRPr="00D6117E">
        <w:rPr>
          <w:snapToGrid w:val="0"/>
        </w:rPr>
        <w:t>Improper house keeping</w:t>
      </w:r>
    </w:p>
    <w:p w14:paraId="660DCF98" w14:textId="77777777" w:rsidR="001B5293" w:rsidRPr="00D6117E" w:rsidRDefault="001B5293" w:rsidP="001B5293">
      <w:pPr>
        <w:pStyle w:val="WW-BodyText2"/>
        <w:numPr>
          <w:ilvl w:val="0"/>
          <w:numId w:val="6"/>
        </w:numPr>
        <w:tabs>
          <w:tab w:val="left" w:pos="720"/>
        </w:tabs>
        <w:spacing w:before="3"/>
        <w:jc w:val="left"/>
        <w:rPr>
          <w:snapToGrid w:val="0"/>
        </w:rPr>
      </w:pPr>
      <w:r w:rsidRPr="00D6117E">
        <w:rPr>
          <w:snapToGrid w:val="0"/>
        </w:rPr>
        <w:t>Inadequate local lighting</w:t>
      </w:r>
    </w:p>
    <w:p w14:paraId="3AE1F3AE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>
        <w:rPr>
          <w:snapToGrid w:val="0"/>
        </w:rPr>
        <w:t>Human Behavior -</w:t>
      </w:r>
      <w:r w:rsidRPr="00D6117E">
        <w:rPr>
          <w:snapToGrid w:val="0"/>
        </w:rPr>
        <w:t xml:space="preserve">Running in hurry to attend to the problem soon but getting </w:t>
      </w:r>
      <w:proofErr w:type="gramStart"/>
      <w:r w:rsidRPr="00D6117E">
        <w:rPr>
          <w:snapToGrid w:val="0"/>
        </w:rPr>
        <w:t>hurt</w:t>
      </w:r>
      <w:proofErr w:type="gramEnd"/>
    </w:p>
    <w:p w14:paraId="094E1E8D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t xml:space="preserve">Dust </w:t>
      </w:r>
    </w:p>
    <w:p w14:paraId="14F6AD84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</w:rPr>
        <w:t xml:space="preserve">Noise </w:t>
      </w:r>
    </w:p>
    <w:p w14:paraId="566B4D76" w14:textId="77777777" w:rsidR="001B5293" w:rsidRPr="002C3922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</w:rPr>
        <w:t>heat</w:t>
      </w:r>
    </w:p>
    <w:p w14:paraId="6D877DA8" w14:textId="77777777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2C3922">
        <w:t xml:space="preserve">Furnace chilling leading to flame and hot water coming out of blow </w:t>
      </w:r>
      <w:proofErr w:type="gramStart"/>
      <w:r w:rsidRPr="002C3922">
        <w:t>pipe</w:t>
      </w:r>
      <w:proofErr w:type="gramEnd"/>
    </w:p>
    <w:p w14:paraId="01EC956A" w14:textId="4969F29A" w:rsidR="001B5293" w:rsidRPr="001B5293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r w:rsidRPr="00D6117E">
        <w:rPr>
          <w:snapToGrid w:val="0"/>
        </w:rPr>
        <w:t xml:space="preserve"> Mild eruption in E.L due to metal entry</w:t>
      </w:r>
    </w:p>
    <w:p w14:paraId="008CD398" w14:textId="373D7DE6" w:rsidR="001B5293" w:rsidRPr="00D6117E" w:rsidRDefault="001B5293" w:rsidP="001B5293">
      <w:pPr>
        <w:pStyle w:val="WW-BodyText2"/>
        <w:numPr>
          <w:ilvl w:val="0"/>
          <w:numId w:val="6"/>
        </w:numPr>
        <w:spacing w:before="3"/>
        <w:jc w:val="left"/>
      </w:pPr>
      <w:proofErr w:type="gramStart"/>
      <w:ins w:id="0" w:author="Lobha Vaikunth Gawas" w:date="2022-07-19T15:53:00Z">
        <w:r>
          <w:rPr>
            <w:snapToGrid w:val="0"/>
          </w:rPr>
          <w:t>Mild</w:t>
        </w:r>
        <w:proofErr w:type="gramEnd"/>
        <w:r>
          <w:rPr>
            <w:snapToGrid w:val="0"/>
          </w:rPr>
          <w:t xml:space="preserve"> explosion in main runner due to insufficient heating.</w:t>
        </w:r>
      </w:ins>
    </w:p>
    <w:p w14:paraId="3A86B19E" w14:textId="6C2CAEE4" w:rsidR="00F1218C" w:rsidRPr="009366B5" w:rsidRDefault="00F1218C" w:rsidP="001B5293">
      <w:pPr>
        <w:pStyle w:val="WW-BodyText2"/>
        <w:spacing w:before="3" w:line="340" w:lineRule="atLeast"/>
        <w:ind w:left="720" w:hanging="720"/>
        <w:jc w:val="left"/>
        <w:rPr>
          <w:sz w:val="22"/>
          <w:szCs w:val="22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64485BB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F1218C">
              <w:rPr>
                <w:b/>
                <w:sz w:val="22"/>
                <w:szCs w:val="22"/>
              </w:rPr>
              <w:t xml:space="preserve"> 1</w:t>
            </w:r>
            <w:r w:rsidR="003B4CD9">
              <w:rPr>
                <w:b/>
                <w:sz w:val="22"/>
                <w:szCs w:val="22"/>
              </w:rPr>
              <w:t>0</w:t>
            </w:r>
            <w:r w:rsidR="00F1218C">
              <w:rPr>
                <w:b/>
                <w:sz w:val="22"/>
                <w:szCs w:val="22"/>
              </w:rPr>
              <w:t>.07.202</w:t>
            </w:r>
            <w:r w:rsidR="003B4CD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419FC5E9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F1218C">
              <w:rPr>
                <w:b/>
                <w:sz w:val="22"/>
                <w:szCs w:val="22"/>
              </w:rPr>
              <w:t xml:space="preserve"> 1</w:t>
            </w:r>
            <w:r w:rsidR="003B4CD9">
              <w:rPr>
                <w:b/>
                <w:sz w:val="22"/>
                <w:szCs w:val="22"/>
              </w:rPr>
              <w:t>0</w:t>
            </w:r>
            <w:r w:rsidR="00F1218C">
              <w:rPr>
                <w:b/>
                <w:sz w:val="22"/>
                <w:szCs w:val="22"/>
              </w:rPr>
              <w:t>.07.202</w:t>
            </w:r>
            <w:r w:rsidR="003B4CD9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6857" w14:textId="77777777" w:rsidR="00A56C6E" w:rsidRDefault="00A56C6E" w:rsidP="00106ADB">
      <w:r>
        <w:separator/>
      </w:r>
    </w:p>
  </w:endnote>
  <w:endnote w:type="continuationSeparator" w:id="0">
    <w:p w14:paraId="25E2AE1C" w14:textId="77777777" w:rsidR="00A56C6E" w:rsidRDefault="00A56C6E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/NjRxrAIAAEYFAAAOAAAAAAAA&#10;AAAAAAAAAC4CAABkcnMvZTJvRG9jLnhtbFBLAQItABQABgAIAAAAIQD7pgnR3gAAAAsBAAAPAAAA&#10;AAAAAAAAAAAAAAYFAABkcnMvZG93bnJldi54bWxQSwUGAAAAAAQABADzAAAAEQY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98CD" w14:textId="77777777" w:rsidR="00A56C6E" w:rsidRDefault="00A56C6E" w:rsidP="00106ADB">
      <w:r>
        <w:separator/>
      </w:r>
    </w:p>
  </w:footnote>
  <w:footnote w:type="continuationSeparator" w:id="0">
    <w:p w14:paraId="2A48DDBE" w14:textId="77777777" w:rsidR="00A56C6E" w:rsidRDefault="00A56C6E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063476B"/>
    <w:multiLevelType w:val="hybridMultilevel"/>
    <w:tmpl w:val="1F0C70A4"/>
    <w:lvl w:ilvl="0" w:tplc="E95E7822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310E2"/>
    <w:multiLevelType w:val="singleLevel"/>
    <w:tmpl w:val="BFA8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1995472">
    <w:abstractNumId w:val="0"/>
  </w:num>
  <w:num w:numId="2" w16cid:durableId="1967007197">
    <w:abstractNumId w:val="1"/>
  </w:num>
  <w:num w:numId="3" w16cid:durableId="1128355764">
    <w:abstractNumId w:val="4"/>
  </w:num>
  <w:num w:numId="4" w16cid:durableId="1616474887">
    <w:abstractNumId w:val="5"/>
  </w:num>
  <w:num w:numId="5" w16cid:durableId="1032455991">
    <w:abstractNumId w:val="2"/>
  </w:num>
  <w:num w:numId="6" w16cid:durableId="1523713064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B77A6"/>
    <w:rsid w:val="000D1A4E"/>
    <w:rsid w:val="00106ADB"/>
    <w:rsid w:val="00193357"/>
    <w:rsid w:val="001B5293"/>
    <w:rsid w:val="001B63FF"/>
    <w:rsid w:val="001E776D"/>
    <w:rsid w:val="0023668C"/>
    <w:rsid w:val="002A0E92"/>
    <w:rsid w:val="002C2713"/>
    <w:rsid w:val="00301851"/>
    <w:rsid w:val="0031757F"/>
    <w:rsid w:val="00327170"/>
    <w:rsid w:val="00332547"/>
    <w:rsid w:val="003A33B4"/>
    <w:rsid w:val="003B4CD9"/>
    <w:rsid w:val="003F7199"/>
    <w:rsid w:val="00405AFE"/>
    <w:rsid w:val="004101AB"/>
    <w:rsid w:val="0042040A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243A7"/>
    <w:rsid w:val="008247B1"/>
    <w:rsid w:val="00853C2C"/>
    <w:rsid w:val="00895B65"/>
    <w:rsid w:val="008A7299"/>
    <w:rsid w:val="008B0293"/>
    <w:rsid w:val="008C6D3F"/>
    <w:rsid w:val="00933F24"/>
    <w:rsid w:val="00992D25"/>
    <w:rsid w:val="009B3C87"/>
    <w:rsid w:val="009E4A33"/>
    <w:rsid w:val="009E7CAC"/>
    <w:rsid w:val="00A16CBE"/>
    <w:rsid w:val="00A56C6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31E5A"/>
    <w:rsid w:val="00E6173C"/>
    <w:rsid w:val="00EC542F"/>
    <w:rsid w:val="00EF4C07"/>
    <w:rsid w:val="00EF5FB3"/>
    <w:rsid w:val="00F1218C"/>
    <w:rsid w:val="00F81AE7"/>
    <w:rsid w:val="00FA6432"/>
    <w:rsid w:val="00FB7043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F1218C"/>
    <w:pPr>
      <w:spacing w:before="100" w:beforeAutospacing="1" w:after="100" w:afterAutospacing="1"/>
    </w:pPr>
  </w:style>
  <w:style w:type="paragraph" w:styleId="NormalWeb">
    <w:name w:val="Normal (Web)"/>
    <w:basedOn w:val="Normal"/>
    <w:unhideWhenUsed/>
    <w:rsid w:val="00F1218C"/>
    <w:pPr>
      <w:spacing w:before="100" w:beforeAutospacing="1" w:after="100" w:afterAutospacing="1"/>
    </w:pPr>
  </w:style>
  <w:style w:type="character" w:customStyle="1" w:styleId="WW-DefaultParagraphFont">
    <w:name w:val="WW-Default Paragraph Font"/>
    <w:rsid w:val="001B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6F55C3-454C-4076-893B-9C39E4AAAA3F}"/>
</file>

<file path=customXml/itemProps2.xml><?xml version="1.0" encoding="utf-8"?>
<ds:datastoreItem xmlns:ds="http://schemas.openxmlformats.org/officeDocument/2006/customXml" ds:itemID="{82C39E20-44AD-4ECC-BCA7-D1981110F992}"/>
</file>

<file path=customXml/itemProps3.xml><?xml version="1.0" encoding="utf-8"?>
<ds:datastoreItem xmlns:ds="http://schemas.openxmlformats.org/officeDocument/2006/customXml" ds:itemID="{6CFC43CE-D34C-4833-B631-C711A19DE5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2022-07-19T10:53:54Z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1320200</vt:r8>
  </property>
</Properties>
</file>