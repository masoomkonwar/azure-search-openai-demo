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193FF14A" w:rsidR="006E1A91" w:rsidRPr="000418D9" w:rsidRDefault="005D5358"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53B0C103" w:rsidR="006E1A91" w:rsidRPr="000418D9" w:rsidRDefault="006E1A91" w:rsidP="00751896">
            <w:pPr>
              <w:pStyle w:val="Header"/>
              <w:rPr>
                <w:b/>
              </w:rPr>
            </w:pPr>
            <w:r>
              <w:rPr>
                <w:b/>
              </w:rPr>
              <w:t>0</w:t>
            </w:r>
            <w:r w:rsidR="005D5358">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75FEFE84"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8801D1">
              <w:rPr>
                <w:b/>
                <w:bCs/>
                <w:sz w:val="20"/>
                <w:szCs w:val="20"/>
                <w:lang w:eastAsia="en-IN"/>
              </w:rPr>
              <w:t xml:space="preserve"> 0</w:t>
            </w:r>
            <w:r w:rsidR="00863E10">
              <w:rPr>
                <w:b/>
                <w:bCs/>
                <w:sz w:val="20"/>
                <w:szCs w:val="20"/>
                <w:lang w:eastAsia="en-IN"/>
              </w:rPr>
              <w:t>3</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00EB71A7"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FF5690">
              <w:rPr>
                <w:b/>
                <w:sz w:val="20"/>
                <w:szCs w:val="20"/>
              </w:rPr>
              <w:t>10</w:t>
            </w:r>
            <w:r w:rsidR="00611010">
              <w:rPr>
                <w:b/>
                <w:sz w:val="20"/>
                <w:szCs w:val="20"/>
              </w:rPr>
              <w:t>.</w:t>
            </w:r>
            <w:r w:rsidR="00FF5690">
              <w:rPr>
                <w:b/>
                <w:sz w:val="20"/>
                <w:szCs w:val="20"/>
              </w:rPr>
              <w:t>07</w:t>
            </w:r>
            <w:r w:rsidR="00611010">
              <w:rPr>
                <w:b/>
                <w:sz w:val="20"/>
                <w:szCs w:val="20"/>
              </w:rPr>
              <w:t>.202</w:t>
            </w:r>
            <w:r w:rsidR="00FF5690">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0"/>
        <w:gridCol w:w="5613"/>
        <w:gridCol w:w="4467"/>
      </w:tblGrid>
      <w:tr w:rsidR="009E7CAC" w14:paraId="515DFC2B" w14:textId="77777777" w:rsidTr="00455E76">
        <w:tc>
          <w:tcPr>
            <w:tcW w:w="99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61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8801D1" w14:paraId="13E2948B" w14:textId="77777777" w:rsidTr="00455E76">
        <w:tc>
          <w:tcPr>
            <w:tcW w:w="990" w:type="dxa"/>
            <w:tcBorders>
              <w:top w:val="single" w:sz="12" w:space="0" w:color="auto"/>
            </w:tcBorders>
          </w:tcPr>
          <w:p w14:paraId="1D9FE64C" w14:textId="77777777" w:rsidR="008801D1" w:rsidRDefault="008801D1" w:rsidP="008801D1">
            <w:pPr>
              <w:pStyle w:val="BodyText2"/>
              <w:tabs>
                <w:tab w:val="clear" w:pos="720"/>
                <w:tab w:val="clear" w:pos="1800"/>
              </w:tabs>
              <w:spacing w:line="340" w:lineRule="atLeast"/>
              <w:jc w:val="center"/>
              <w:rPr>
                <w:sz w:val="21"/>
              </w:rPr>
            </w:pPr>
            <w:r>
              <w:rPr>
                <w:sz w:val="21"/>
              </w:rPr>
              <w:t>1)</w:t>
            </w:r>
          </w:p>
        </w:tc>
        <w:tc>
          <w:tcPr>
            <w:tcW w:w="5613" w:type="dxa"/>
            <w:tcBorders>
              <w:top w:val="single" w:sz="12" w:space="0" w:color="auto"/>
            </w:tcBorders>
          </w:tcPr>
          <w:p w14:paraId="1A52C1EF" w14:textId="77777777" w:rsidR="008801D1" w:rsidRDefault="008801D1" w:rsidP="008801D1">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8801D1" w:rsidRDefault="008801D1" w:rsidP="008801D1">
            <w:pPr>
              <w:pStyle w:val="BodyText2"/>
              <w:tabs>
                <w:tab w:val="clear" w:pos="720"/>
                <w:tab w:val="clear" w:pos="1800"/>
              </w:tabs>
              <w:spacing w:line="340" w:lineRule="atLeast"/>
              <w:rPr>
                <w:sz w:val="21"/>
              </w:rPr>
            </w:pPr>
          </w:p>
        </w:tc>
        <w:tc>
          <w:tcPr>
            <w:tcW w:w="4467" w:type="dxa"/>
            <w:tcBorders>
              <w:top w:val="single" w:sz="12" w:space="0" w:color="auto"/>
            </w:tcBorders>
          </w:tcPr>
          <w:p w14:paraId="7CBAAAEB" w14:textId="3D8E1CD6" w:rsidR="008801D1" w:rsidRPr="00542131" w:rsidRDefault="008801D1" w:rsidP="008801D1">
            <w:pPr>
              <w:pStyle w:val="WW-BodyText2"/>
              <w:tabs>
                <w:tab w:val="clear" w:pos="720"/>
                <w:tab w:val="clear" w:pos="1800"/>
              </w:tabs>
              <w:spacing w:line="340" w:lineRule="atLeast"/>
              <w:jc w:val="left"/>
              <w:rPr>
                <w:rFonts w:ascii="Cambria" w:hAnsi="Cambria"/>
                <w:snapToGrid w:val="0"/>
                <w:sz w:val="20"/>
              </w:rPr>
            </w:pPr>
            <w:r w:rsidRPr="00542131">
              <w:rPr>
                <w:rFonts w:ascii="Cambria" w:hAnsi="Cambria"/>
                <w:snapToGrid w:val="0"/>
                <w:sz w:val="20"/>
              </w:rPr>
              <w:t xml:space="preserve">cast house crane operation in the cast house </w:t>
            </w:r>
            <w:proofErr w:type="gramStart"/>
            <w:r w:rsidRPr="00542131">
              <w:rPr>
                <w:rFonts w:ascii="Cambria" w:hAnsi="Cambria"/>
                <w:snapToGrid w:val="0"/>
                <w:sz w:val="20"/>
              </w:rPr>
              <w:t>area</w:t>
            </w:r>
            <w:proofErr w:type="gramEnd"/>
          </w:p>
          <w:p w14:paraId="79AA433E" w14:textId="7B16A649" w:rsidR="008801D1" w:rsidRDefault="008801D1" w:rsidP="008801D1">
            <w:pPr>
              <w:pStyle w:val="BodyText2"/>
              <w:tabs>
                <w:tab w:val="clear" w:pos="720"/>
                <w:tab w:val="clear" w:pos="1800"/>
              </w:tabs>
              <w:spacing w:line="340" w:lineRule="atLeast"/>
              <w:jc w:val="left"/>
              <w:rPr>
                <w:sz w:val="21"/>
              </w:rPr>
            </w:pPr>
            <w:r w:rsidRPr="00542131">
              <w:rPr>
                <w:rFonts w:ascii="Cambria" w:hAnsi="Cambria"/>
                <w:sz w:val="20"/>
              </w:rPr>
              <w:t>12-14 times in a day in each furnace</w:t>
            </w:r>
          </w:p>
        </w:tc>
      </w:tr>
      <w:tr w:rsidR="008801D1" w14:paraId="2EBE7B48" w14:textId="77777777" w:rsidTr="00455E76">
        <w:tc>
          <w:tcPr>
            <w:tcW w:w="990" w:type="dxa"/>
          </w:tcPr>
          <w:p w14:paraId="76694513" w14:textId="77777777" w:rsidR="008801D1" w:rsidRDefault="008801D1" w:rsidP="008801D1">
            <w:pPr>
              <w:pStyle w:val="BodyText2"/>
              <w:tabs>
                <w:tab w:val="clear" w:pos="720"/>
                <w:tab w:val="clear" w:pos="1800"/>
              </w:tabs>
              <w:spacing w:line="340" w:lineRule="atLeast"/>
              <w:jc w:val="center"/>
              <w:rPr>
                <w:sz w:val="21"/>
              </w:rPr>
            </w:pPr>
            <w:r>
              <w:rPr>
                <w:sz w:val="21"/>
              </w:rPr>
              <w:t>2)</w:t>
            </w:r>
          </w:p>
        </w:tc>
        <w:tc>
          <w:tcPr>
            <w:tcW w:w="5613" w:type="dxa"/>
          </w:tcPr>
          <w:p w14:paraId="046A2C8E" w14:textId="4DEDFA08" w:rsidR="008801D1" w:rsidRDefault="008801D1" w:rsidP="008801D1">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74DDA131" w:rsidR="008801D1" w:rsidRDefault="008801D1" w:rsidP="008801D1">
            <w:pPr>
              <w:pStyle w:val="BodyText2"/>
              <w:tabs>
                <w:tab w:val="clear" w:pos="720"/>
                <w:tab w:val="clear" w:pos="1800"/>
              </w:tabs>
              <w:spacing w:line="340" w:lineRule="atLeast"/>
              <w:jc w:val="left"/>
              <w:rPr>
                <w:sz w:val="21"/>
              </w:rPr>
            </w:pPr>
            <w:r w:rsidRPr="00542131">
              <w:rPr>
                <w:rFonts w:ascii="Cambria" w:hAnsi="Cambria"/>
                <w:snapToGrid w:val="0"/>
                <w:sz w:val="21"/>
              </w:rPr>
              <w:t>Cast house area</w:t>
            </w:r>
          </w:p>
        </w:tc>
      </w:tr>
      <w:tr w:rsidR="008801D1" w14:paraId="70BBF8D5" w14:textId="77777777" w:rsidTr="00455E76">
        <w:tc>
          <w:tcPr>
            <w:tcW w:w="990" w:type="dxa"/>
          </w:tcPr>
          <w:p w14:paraId="5C8C3805" w14:textId="77777777" w:rsidR="008801D1" w:rsidRDefault="008801D1" w:rsidP="008801D1">
            <w:pPr>
              <w:pStyle w:val="BodyText2"/>
              <w:tabs>
                <w:tab w:val="clear" w:pos="720"/>
                <w:tab w:val="clear" w:pos="1800"/>
              </w:tabs>
              <w:spacing w:line="340" w:lineRule="atLeast"/>
              <w:jc w:val="center"/>
              <w:rPr>
                <w:sz w:val="21"/>
              </w:rPr>
            </w:pPr>
            <w:r>
              <w:rPr>
                <w:sz w:val="21"/>
              </w:rPr>
              <w:t>3)</w:t>
            </w:r>
          </w:p>
        </w:tc>
        <w:tc>
          <w:tcPr>
            <w:tcW w:w="5613" w:type="dxa"/>
          </w:tcPr>
          <w:p w14:paraId="7E9E4995" w14:textId="3D9DD47B" w:rsidR="008801D1" w:rsidRDefault="008801D1" w:rsidP="008801D1">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0B847AC3" w:rsidR="008801D1" w:rsidRDefault="008801D1" w:rsidP="008801D1">
            <w:pPr>
              <w:pStyle w:val="BodyText2"/>
              <w:tabs>
                <w:tab w:val="clear" w:pos="720"/>
                <w:tab w:val="clear" w:pos="1800"/>
              </w:tabs>
              <w:spacing w:line="340" w:lineRule="atLeast"/>
              <w:jc w:val="left"/>
              <w:rPr>
                <w:sz w:val="21"/>
              </w:rPr>
            </w:pPr>
            <w:r w:rsidRPr="00542131">
              <w:rPr>
                <w:rFonts w:ascii="Cambria" w:hAnsi="Cambria"/>
                <w:snapToGrid w:val="0"/>
                <w:sz w:val="21"/>
              </w:rPr>
              <w:t>Company employees &amp; supervisors.</w:t>
            </w:r>
          </w:p>
        </w:tc>
      </w:tr>
      <w:tr w:rsidR="008801D1" w14:paraId="3274654A" w14:textId="77777777" w:rsidTr="00455E76">
        <w:trPr>
          <w:trHeight w:val="1169"/>
        </w:trPr>
        <w:tc>
          <w:tcPr>
            <w:tcW w:w="990" w:type="dxa"/>
          </w:tcPr>
          <w:p w14:paraId="7645FB69" w14:textId="77777777" w:rsidR="008801D1" w:rsidRDefault="008801D1" w:rsidP="008801D1">
            <w:pPr>
              <w:pStyle w:val="BodyText2"/>
              <w:tabs>
                <w:tab w:val="clear" w:pos="720"/>
                <w:tab w:val="clear" w:pos="1800"/>
              </w:tabs>
              <w:spacing w:line="340" w:lineRule="atLeast"/>
              <w:jc w:val="center"/>
              <w:rPr>
                <w:sz w:val="21"/>
              </w:rPr>
            </w:pPr>
            <w:r>
              <w:rPr>
                <w:sz w:val="21"/>
              </w:rPr>
              <w:t>4)</w:t>
            </w:r>
          </w:p>
        </w:tc>
        <w:tc>
          <w:tcPr>
            <w:tcW w:w="5613" w:type="dxa"/>
          </w:tcPr>
          <w:p w14:paraId="04A8079A" w14:textId="27DDE18E" w:rsidR="008801D1" w:rsidRDefault="008801D1" w:rsidP="008801D1">
            <w:pPr>
              <w:pStyle w:val="BodyText2"/>
              <w:tabs>
                <w:tab w:val="clear" w:pos="720"/>
                <w:tab w:val="clear" w:pos="1800"/>
              </w:tabs>
              <w:spacing w:line="340" w:lineRule="atLeast"/>
              <w:rPr>
                <w:sz w:val="21"/>
              </w:rPr>
            </w:pPr>
            <w:r>
              <w:rPr>
                <w:sz w:val="21"/>
              </w:rPr>
              <w:t xml:space="preserve">Who else may be affected by the work (For example visitors, </w:t>
            </w:r>
            <w:r w:rsidR="00455E76">
              <w:rPr>
                <w:sz w:val="21"/>
              </w:rPr>
              <w:t>subcontractors?</w:t>
            </w:r>
            <w:r>
              <w:rPr>
                <w:sz w:val="21"/>
              </w:rPr>
              <w:t xml:space="preserve"> the public)</w:t>
            </w:r>
          </w:p>
        </w:tc>
        <w:tc>
          <w:tcPr>
            <w:tcW w:w="4467" w:type="dxa"/>
          </w:tcPr>
          <w:p w14:paraId="3D384323" w14:textId="74664ECC" w:rsidR="008801D1" w:rsidRDefault="008801D1" w:rsidP="008801D1">
            <w:pPr>
              <w:pStyle w:val="BodyText2"/>
              <w:tabs>
                <w:tab w:val="clear" w:pos="720"/>
                <w:tab w:val="clear" w:pos="1800"/>
              </w:tabs>
              <w:spacing w:line="340" w:lineRule="atLeast"/>
              <w:jc w:val="left"/>
              <w:rPr>
                <w:sz w:val="21"/>
              </w:rPr>
            </w:pPr>
            <w:r w:rsidRPr="00542131">
              <w:rPr>
                <w:rFonts w:ascii="Cambria" w:hAnsi="Cambria"/>
                <w:snapToGrid w:val="0"/>
                <w:sz w:val="21"/>
              </w:rPr>
              <w:t>Visitors</w:t>
            </w:r>
          </w:p>
        </w:tc>
      </w:tr>
      <w:tr w:rsidR="008801D1" w14:paraId="36DDB549" w14:textId="77777777" w:rsidTr="00455E76">
        <w:trPr>
          <w:trHeight w:val="701"/>
        </w:trPr>
        <w:tc>
          <w:tcPr>
            <w:tcW w:w="990" w:type="dxa"/>
          </w:tcPr>
          <w:p w14:paraId="365E9DFA" w14:textId="77777777" w:rsidR="008801D1" w:rsidRDefault="008801D1" w:rsidP="008801D1">
            <w:pPr>
              <w:pStyle w:val="BodyText2"/>
              <w:tabs>
                <w:tab w:val="clear" w:pos="720"/>
                <w:tab w:val="clear" w:pos="1800"/>
              </w:tabs>
              <w:spacing w:line="340" w:lineRule="atLeast"/>
              <w:jc w:val="center"/>
              <w:rPr>
                <w:sz w:val="21"/>
              </w:rPr>
            </w:pPr>
            <w:r>
              <w:rPr>
                <w:sz w:val="21"/>
              </w:rPr>
              <w:t>5)</w:t>
            </w:r>
          </w:p>
        </w:tc>
        <w:tc>
          <w:tcPr>
            <w:tcW w:w="5613" w:type="dxa"/>
          </w:tcPr>
          <w:p w14:paraId="66DF4E58" w14:textId="5E7E38EE" w:rsidR="008801D1" w:rsidRDefault="008801D1" w:rsidP="008801D1">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8801D1" w:rsidRDefault="008801D1" w:rsidP="008801D1">
            <w:pPr>
              <w:pStyle w:val="BodyText2"/>
              <w:tabs>
                <w:tab w:val="clear" w:pos="720"/>
                <w:tab w:val="clear" w:pos="1800"/>
              </w:tabs>
              <w:spacing w:line="340" w:lineRule="atLeast"/>
              <w:rPr>
                <w:sz w:val="21"/>
              </w:rPr>
            </w:pPr>
            <w:r>
              <w:rPr>
                <w:sz w:val="21"/>
              </w:rPr>
              <w:t>b) Any special training required</w:t>
            </w:r>
          </w:p>
        </w:tc>
        <w:tc>
          <w:tcPr>
            <w:tcW w:w="4467" w:type="dxa"/>
          </w:tcPr>
          <w:p w14:paraId="13E9DEA6" w14:textId="77777777" w:rsidR="008801D1" w:rsidRPr="00542131" w:rsidRDefault="008801D1" w:rsidP="008801D1">
            <w:pPr>
              <w:pStyle w:val="WW-BodyText2"/>
              <w:tabs>
                <w:tab w:val="clear" w:pos="720"/>
                <w:tab w:val="clear" w:pos="1800"/>
              </w:tabs>
              <w:spacing w:line="340" w:lineRule="atLeast"/>
              <w:jc w:val="left"/>
              <w:rPr>
                <w:rFonts w:ascii="Cambria" w:hAnsi="Cambria"/>
                <w:sz w:val="21"/>
              </w:rPr>
            </w:pPr>
            <w:r w:rsidRPr="00542131">
              <w:rPr>
                <w:rFonts w:ascii="Cambria" w:hAnsi="Cambria"/>
                <w:sz w:val="21"/>
              </w:rPr>
              <w:t>Yes</w:t>
            </w:r>
          </w:p>
          <w:p w14:paraId="0E0F4792" w14:textId="77777777" w:rsidR="008801D1" w:rsidRPr="00542131" w:rsidRDefault="008801D1" w:rsidP="008801D1">
            <w:pPr>
              <w:pStyle w:val="WW-BodyText2"/>
              <w:tabs>
                <w:tab w:val="clear" w:pos="720"/>
                <w:tab w:val="clear" w:pos="1800"/>
              </w:tabs>
              <w:spacing w:line="340" w:lineRule="atLeast"/>
              <w:jc w:val="left"/>
              <w:rPr>
                <w:rFonts w:ascii="Cambria" w:hAnsi="Cambria"/>
                <w:sz w:val="21"/>
              </w:rPr>
            </w:pPr>
          </w:p>
          <w:p w14:paraId="26F24214" w14:textId="7B396787" w:rsidR="008801D1" w:rsidRDefault="008801D1" w:rsidP="008801D1">
            <w:pPr>
              <w:pStyle w:val="BodyText2"/>
              <w:tabs>
                <w:tab w:val="clear" w:pos="720"/>
                <w:tab w:val="clear" w:pos="1800"/>
              </w:tabs>
              <w:spacing w:line="340" w:lineRule="atLeast"/>
              <w:jc w:val="left"/>
              <w:rPr>
                <w:sz w:val="21"/>
              </w:rPr>
            </w:pPr>
            <w:r w:rsidRPr="00542131">
              <w:rPr>
                <w:rFonts w:ascii="Cambria" w:hAnsi="Cambria"/>
                <w:sz w:val="21"/>
              </w:rPr>
              <w:t xml:space="preserve">No </w:t>
            </w:r>
          </w:p>
        </w:tc>
      </w:tr>
      <w:tr w:rsidR="008801D1" w14:paraId="46649E21" w14:textId="77777777" w:rsidTr="00455E76">
        <w:tc>
          <w:tcPr>
            <w:tcW w:w="990" w:type="dxa"/>
          </w:tcPr>
          <w:p w14:paraId="728077F3" w14:textId="77777777" w:rsidR="008801D1" w:rsidRDefault="008801D1" w:rsidP="008801D1">
            <w:pPr>
              <w:pStyle w:val="BodyText2"/>
              <w:tabs>
                <w:tab w:val="clear" w:pos="720"/>
                <w:tab w:val="clear" w:pos="1800"/>
              </w:tabs>
              <w:spacing w:line="340" w:lineRule="atLeast"/>
              <w:jc w:val="center"/>
              <w:rPr>
                <w:sz w:val="21"/>
              </w:rPr>
            </w:pPr>
            <w:r>
              <w:rPr>
                <w:sz w:val="21"/>
              </w:rPr>
              <w:t xml:space="preserve">6) </w:t>
            </w:r>
          </w:p>
        </w:tc>
        <w:tc>
          <w:tcPr>
            <w:tcW w:w="5613" w:type="dxa"/>
          </w:tcPr>
          <w:p w14:paraId="580BC280" w14:textId="7E2FA1A5" w:rsidR="008801D1" w:rsidRDefault="008801D1" w:rsidP="008801D1">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56318FC0" w14:textId="4A165328" w:rsidR="008801D1" w:rsidRDefault="008801D1" w:rsidP="008801D1">
            <w:pPr>
              <w:pStyle w:val="BodyText2"/>
              <w:tabs>
                <w:tab w:val="clear" w:pos="720"/>
                <w:tab w:val="clear" w:pos="1800"/>
              </w:tabs>
              <w:spacing w:line="340" w:lineRule="atLeast"/>
              <w:jc w:val="left"/>
              <w:rPr>
                <w:sz w:val="21"/>
              </w:rPr>
            </w:pPr>
            <w:r>
              <w:rPr>
                <w:rFonts w:ascii="Cambria" w:hAnsi="Cambria"/>
                <w:snapToGrid w:val="0"/>
                <w:sz w:val="21"/>
              </w:rPr>
              <w:t>VL/IMS/PID1/PROD/WI/08G</w:t>
            </w:r>
          </w:p>
        </w:tc>
      </w:tr>
      <w:tr w:rsidR="008801D1" w14:paraId="4D211913" w14:textId="77777777" w:rsidTr="00455E76">
        <w:trPr>
          <w:trHeight w:val="611"/>
        </w:trPr>
        <w:tc>
          <w:tcPr>
            <w:tcW w:w="990" w:type="dxa"/>
          </w:tcPr>
          <w:p w14:paraId="1D13289D" w14:textId="77777777" w:rsidR="008801D1" w:rsidRDefault="008801D1" w:rsidP="008801D1">
            <w:pPr>
              <w:pStyle w:val="BodyText2"/>
              <w:tabs>
                <w:tab w:val="clear" w:pos="720"/>
                <w:tab w:val="clear" w:pos="1800"/>
              </w:tabs>
              <w:spacing w:line="340" w:lineRule="atLeast"/>
              <w:jc w:val="center"/>
              <w:rPr>
                <w:sz w:val="21"/>
              </w:rPr>
            </w:pPr>
            <w:r>
              <w:rPr>
                <w:sz w:val="21"/>
              </w:rPr>
              <w:t>7)</w:t>
            </w:r>
          </w:p>
          <w:p w14:paraId="0309D399" w14:textId="77777777" w:rsidR="008801D1" w:rsidRDefault="008801D1" w:rsidP="008801D1">
            <w:pPr>
              <w:pStyle w:val="BodyText2"/>
              <w:tabs>
                <w:tab w:val="clear" w:pos="720"/>
                <w:tab w:val="clear" w:pos="1800"/>
              </w:tabs>
              <w:spacing w:line="340" w:lineRule="atLeast"/>
              <w:jc w:val="center"/>
              <w:rPr>
                <w:sz w:val="21"/>
              </w:rPr>
            </w:pPr>
          </w:p>
        </w:tc>
        <w:tc>
          <w:tcPr>
            <w:tcW w:w="5613" w:type="dxa"/>
          </w:tcPr>
          <w:p w14:paraId="528C4BCD" w14:textId="0622C015" w:rsidR="008801D1" w:rsidRDefault="008801D1" w:rsidP="008801D1">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604F41E4" w:rsidR="008801D1" w:rsidRDefault="008801D1" w:rsidP="008801D1">
            <w:pPr>
              <w:pStyle w:val="BodyText2"/>
              <w:tabs>
                <w:tab w:val="clear" w:pos="720"/>
                <w:tab w:val="clear" w:pos="1800"/>
              </w:tabs>
              <w:spacing w:line="340" w:lineRule="atLeast"/>
              <w:jc w:val="left"/>
              <w:rPr>
                <w:sz w:val="21"/>
              </w:rPr>
            </w:pPr>
            <w:r w:rsidRPr="00542131">
              <w:rPr>
                <w:rFonts w:ascii="Cambria" w:hAnsi="Cambria"/>
                <w:snapToGrid w:val="0"/>
                <w:sz w:val="21"/>
              </w:rPr>
              <w:t>No</w:t>
            </w:r>
          </w:p>
        </w:tc>
      </w:tr>
      <w:tr w:rsidR="008801D1" w14:paraId="752A3110" w14:textId="77777777" w:rsidTr="00455E76">
        <w:trPr>
          <w:trHeight w:val="1304"/>
        </w:trPr>
        <w:tc>
          <w:tcPr>
            <w:tcW w:w="990" w:type="dxa"/>
          </w:tcPr>
          <w:p w14:paraId="09CBCF8A" w14:textId="77777777" w:rsidR="008801D1" w:rsidRDefault="008801D1" w:rsidP="008801D1">
            <w:pPr>
              <w:pStyle w:val="BodyText2"/>
              <w:tabs>
                <w:tab w:val="clear" w:pos="720"/>
                <w:tab w:val="clear" w:pos="1800"/>
              </w:tabs>
              <w:spacing w:line="340" w:lineRule="atLeast"/>
              <w:jc w:val="center"/>
              <w:rPr>
                <w:sz w:val="21"/>
              </w:rPr>
            </w:pPr>
            <w:r>
              <w:rPr>
                <w:sz w:val="21"/>
              </w:rPr>
              <w:t>8)</w:t>
            </w:r>
          </w:p>
        </w:tc>
        <w:tc>
          <w:tcPr>
            <w:tcW w:w="5613" w:type="dxa"/>
          </w:tcPr>
          <w:p w14:paraId="6AE5883E" w14:textId="77777777" w:rsidR="008801D1" w:rsidRDefault="008801D1" w:rsidP="008801D1">
            <w:pPr>
              <w:pStyle w:val="BodyText2"/>
              <w:tabs>
                <w:tab w:val="clear" w:pos="720"/>
                <w:tab w:val="clear" w:pos="1800"/>
              </w:tabs>
              <w:spacing w:line="340" w:lineRule="atLeast"/>
              <w:rPr>
                <w:sz w:val="21"/>
              </w:rPr>
            </w:pPr>
            <w:r>
              <w:rPr>
                <w:sz w:val="21"/>
              </w:rPr>
              <w:t>Plant and machinery that may be used:</w:t>
            </w:r>
          </w:p>
          <w:p w14:paraId="02A8ABB0" w14:textId="77777777" w:rsidR="008801D1" w:rsidRDefault="008801D1" w:rsidP="008801D1">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1BCF277A" w14:textId="1845724E" w:rsidR="008801D1" w:rsidRDefault="008801D1" w:rsidP="008801D1">
            <w:pPr>
              <w:pStyle w:val="BodyText2"/>
              <w:tabs>
                <w:tab w:val="clear" w:pos="720"/>
                <w:tab w:val="clear" w:pos="1800"/>
              </w:tabs>
              <w:spacing w:line="340" w:lineRule="atLeast"/>
              <w:jc w:val="left"/>
              <w:rPr>
                <w:sz w:val="21"/>
              </w:rPr>
            </w:pPr>
            <w:r w:rsidRPr="00542131">
              <w:rPr>
                <w:rFonts w:ascii="Cambria" w:hAnsi="Cambria"/>
                <w:snapToGrid w:val="0"/>
                <w:sz w:val="21"/>
              </w:rPr>
              <w:t>5T &amp; monorail crane etc.</w:t>
            </w:r>
          </w:p>
        </w:tc>
      </w:tr>
      <w:tr w:rsidR="008801D1" w14:paraId="55BDA29F" w14:textId="77777777" w:rsidTr="00455E76">
        <w:tc>
          <w:tcPr>
            <w:tcW w:w="990" w:type="dxa"/>
          </w:tcPr>
          <w:p w14:paraId="6EA91710" w14:textId="77777777" w:rsidR="008801D1" w:rsidRDefault="008801D1" w:rsidP="008801D1">
            <w:pPr>
              <w:pStyle w:val="BodyText2"/>
              <w:tabs>
                <w:tab w:val="clear" w:pos="720"/>
                <w:tab w:val="clear" w:pos="1800"/>
              </w:tabs>
              <w:spacing w:line="340" w:lineRule="atLeast"/>
              <w:jc w:val="center"/>
              <w:rPr>
                <w:sz w:val="21"/>
              </w:rPr>
            </w:pPr>
            <w:r>
              <w:rPr>
                <w:sz w:val="21"/>
              </w:rPr>
              <w:t>9)</w:t>
            </w:r>
          </w:p>
        </w:tc>
        <w:tc>
          <w:tcPr>
            <w:tcW w:w="5613" w:type="dxa"/>
          </w:tcPr>
          <w:p w14:paraId="7A0132B2" w14:textId="045923BE" w:rsidR="008801D1" w:rsidRDefault="008801D1" w:rsidP="008801D1">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1599D3D7" w:rsidR="008801D1" w:rsidRDefault="008801D1" w:rsidP="008801D1">
            <w:pPr>
              <w:pStyle w:val="BodyText2"/>
              <w:tabs>
                <w:tab w:val="clear" w:pos="720"/>
                <w:tab w:val="clear" w:pos="1800"/>
              </w:tabs>
              <w:spacing w:line="340" w:lineRule="atLeast"/>
              <w:jc w:val="left"/>
              <w:rPr>
                <w:sz w:val="21"/>
              </w:rPr>
            </w:pPr>
            <w:r w:rsidRPr="00542131">
              <w:rPr>
                <w:rFonts w:ascii="Cambria" w:hAnsi="Cambria"/>
                <w:sz w:val="21"/>
              </w:rPr>
              <w:t>Yes</w:t>
            </w:r>
          </w:p>
        </w:tc>
      </w:tr>
      <w:tr w:rsidR="008801D1" w14:paraId="28D2C23B" w14:textId="77777777" w:rsidTr="00455E76">
        <w:tc>
          <w:tcPr>
            <w:tcW w:w="990" w:type="dxa"/>
          </w:tcPr>
          <w:p w14:paraId="67148713" w14:textId="77777777" w:rsidR="008801D1" w:rsidRDefault="008801D1" w:rsidP="008801D1">
            <w:pPr>
              <w:pStyle w:val="BodyText2"/>
              <w:tabs>
                <w:tab w:val="clear" w:pos="720"/>
                <w:tab w:val="clear" w:pos="1800"/>
              </w:tabs>
              <w:spacing w:line="340" w:lineRule="atLeast"/>
              <w:jc w:val="center"/>
              <w:rPr>
                <w:sz w:val="21"/>
              </w:rPr>
            </w:pPr>
            <w:r>
              <w:rPr>
                <w:sz w:val="21"/>
              </w:rPr>
              <w:t>10)</w:t>
            </w:r>
          </w:p>
        </w:tc>
        <w:tc>
          <w:tcPr>
            <w:tcW w:w="5613" w:type="dxa"/>
          </w:tcPr>
          <w:p w14:paraId="485C0030" w14:textId="6ABCD99B" w:rsidR="008801D1" w:rsidRDefault="008801D1" w:rsidP="008801D1">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49609966" w:rsidR="008801D1" w:rsidRDefault="008801D1" w:rsidP="008801D1">
            <w:pPr>
              <w:pStyle w:val="BodyText2"/>
              <w:tabs>
                <w:tab w:val="clear" w:pos="720"/>
                <w:tab w:val="clear" w:pos="1800"/>
              </w:tabs>
              <w:spacing w:line="340" w:lineRule="atLeast"/>
              <w:jc w:val="left"/>
              <w:rPr>
                <w:sz w:val="21"/>
              </w:rPr>
            </w:pPr>
            <w:r w:rsidRPr="00542131">
              <w:rPr>
                <w:rFonts w:ascii="Cambria" w:hAnsi="Cambria"/>
                <w:sz w:val="21"/>
              </w:rPr>
              <w:t>yes</w:t>
            </w:r>
          </w:p>
        </w:tc>
      </w:tr>
      <w:tr w:rsidR="008801D1" w14:paraId="4FB29D60" w14:textId="77777777" w:rsidTr="00455E76">
        <w:tc>
          <w:tcPr>
            <w:tcW w:w="990" w:type="dxa"/>
          </w:tcPr>
          <w:p w14:paraId="27CEA7F6" w14:textId="77777777" w:rsidR="008801D1" w:rsidRDefault="008801D1" w:rsidP="008801D1">
            <w:pPr>
              <w:pStyle w:val="BodyText2"/>
              <w:tabs>
                <w:tab w:val="clear" w:pos="720"/>
                <w:tab w:val="clear" w:pos="1800"/>
              </w:tabs>
              <w:spacing w:line="340" w:lineRule="atLeast"/>
              <w:jc w:val="center"/>
              <w:rPr>
                <w:sz w:val="21"/>
              </w:rPr>
            </w:pPr>
            <w:r>
              <w:rPr>
                <w:sz w:val="21"/>
              </w:rPr>
              <w:t>11)</w:t>
            </w:r>
          </w:p>
        </w:tc>
        <w:tc>
          <w:tcPr>
            <w:tcW w:w="5613" w:type="dxa"/>
          </w:tcPr>
          <w:p w14:paraId="3E0E4163" w14:textId="77777777" w:rsidR="008801D1" w:rsidRDefault="008801D1" w:rsidP="008801D1">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24E4EF3C" w:rsidR="008801D1" w:rsidRDefault="008801D1" w:rsidP="008801D1">
            <w:pPr>
              <w:pStyle w:val="BodyText2"/>
              <w:tabs>
                <w:tab w:val="clear" w:pos="720"/>
                <w:tab w:val="clear" w:pos="1800"/>
              </w:tabs>
              <w:spacing w:line="340" w:lineRule="atLeast"/>
              <w:jc w:val="left"/>
              <w:rPr>
                <w:sz w:val="21"/>
              </w:rPr>
            </w:pPr>
            <w:r w:rsidRPr="00542131">
              <w:rPr>
                <w:rFonts w:ascii="Cambria" w:hAnsi="Cambria"/>
                <w:sz w:val="21"/>
              </w:rPr>
              <w:t>No</w:t>
            </w:r>
          </w:p>
        </w:tc>
      </w:tr>
      <w:tr w:rsidR="008801D1" w14:paraId="0C1ABA70" w14:textId="77777777" w:rsidTr="00455E76">
        <w:tc>
          <w:tcPr>
            <w:tcW w:w="990" w:type="dxa"/>
          </w:tcPr>
          <w:p w14:paraId="124C55D4" w14:textId="77777777" w:rsidR="008801D1" w:rsidRDefault="008801D1" w:rsidP="008801D1">
            <w:pPr>
              <w:pStyle w:val="BodyText2"/>
              <w:tabs>
                <w:tab w:val="clear" w:pos="720"/>
                <w:tab w:val="clear" w:pos="1800"/>
              </w:tabs>
              <w:spacing w:line="340" w:lineRule="atLeast"/>
              <w:jc w:val="center"/>
              <w:rPr>
                <w:sz w:val="21"/>
              </w:rPr>
            </w:pPr>
            <w:r>
              <w:rPr>
                <w:sz w:val="21"/>
              </w:rPr>
              <w:t>12)</w:t>
            </w:r>
          </w:p>
        </w:tc>
        <w:tc>
          <w:tcPr>
            <w:tcW w:w="5613" w:type="dxa"/>
          </w:tcPr>
          <w:p w14:paraId="36DB530D" w14:textId="69F5083E" w:rsidR="008801D1" w:rsidRDefault="008801D1" w:rsidP="008801D1">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7DBA94FA" w:rsidR="008801D1" w:rsidRDefault="008801D1" w:rsidP="008801D1">
            <w:pPr>
              <w:pStyle w:val="BodyText2"/>
              <w:tabs>
                <w:tab w:val="clear" w:pos="720"/>
                <w:tab w:val="clear" w:pos="1800"/>
              </w:tabs>
              <w:spacing w:line="340" w:lineRule="atLeast"/>
              <w:jc w:val="left"/>
              <w:rPr>
                <w:sz w:val="21"/>
              </w:rPr>
            </w:pPr>
            <w:r w:rsidRPr="00542131">
              <w:rPr>
                <w:rFonts w:ascii="Cambria" w:hAnsi="Cambria"/>
                <w:sz w:val="21"/>
              </w:rPr>
              <w:t xml:space="preserve"> Metal jam &amp; slag jam</w:t>
            </w:r>
          </w:p>
        </w:tc>
      </w:tr>
      <w:tr w:rsidR="008801D1" w14:paraId="2679030D" w14:textId="77777777" w:rsidTr="00455E76">
        <w:tc>
          <w:tcPr>
            <w:tcW w:w="990" w:type="dxa"/>
          </w:tcPr>
          <w:p w14:paraId="786F144E" w14:textId="77777777" w:rsidR="008801D1" w:rsidRDefault="008801D1" w:rsidP="008801D1">
            <w:pPr>
              <w:pStyle w:val="BodyText2"/>
              <w:tabs>
                <w:tab w:val="clear" w:pos="720"/>
                <w:tab w:val="clear" w:pos="1800"/>
              </w:tabs>
              <w:spacing w:line="340" w:lineRule="atLeast"/>
              <w:jc w:val="center"/>
              <w:rPr>
                <w:sz w:val="21"/>
              </w:rPr>
            </w:pPr>
            <w:r>
              <w:rPr>
                <w:sz w:val="21"/>
              </w:rPr>
              <w:lastRenderedPageBreak/>
              <w:t>13)</w:t>
            </w:r>
          </w:p>
        </w:tc>
        <w:tc>
          <w:tcPr>
            <w:tcW w:w="5613" w:type="dxa"/>
          </w:tcPr>
          <w:p w14:paraId="586AE853" w14:textId="77777777" w:rsidR="008801D1" w:rsidRDefault="008801D1" w:rsidP="008801D1">
            <w:pPr>
              <w:pStyle w:val="BodyText2"/>
              <w:tabs>
                <w:tab w:val="clear" w:pos="720"/>
                <w:tab w:val="clear" w:pos="1800"/>
              </w:tabs>
              <w:spacing w:line="340" w:lineRule="atLeast"/>
              <w:rPr>
                <w:sz w:val="21"/>
              </w:rPr>
            </w:pPr>
            <w:r>
              <w:rPr>
                <w:sz w:val="21"/>
              </w:rPr>
              <w:t xml:space="preserve">Is the material </w:t>
            </w:r>
            <w:proofErr w:type="gramStart"/>
            <w:r>
              <w:rPr>
                <w:sz w:val="21"/>
              </w:rPr>
              <w:t>is required</w:t>
            </w:r>
            <w:proofErr w:type="gramEnd"/>
            <w:r>
              <w:rPr>
                <w:sz w:val="21"/>
              </w:rPr>
              <w:t xml:space="preserve">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185F98E3" w14:textId="79F24642" w:rsidR="008801D1" w:rsidRDefault="008801D1" w:rsidP="008801D1">
            <w:pPr>
              <w:pStyle w:val="BodyText2"/>
              <w:tabs>
                <w:tab w:val="clear" w:pos="720"/>
                <w:tab w:val="clear" w:pos="1800"/>
              </w:tabs>
              <w:spacing w:line="340" w:lineRule="atLeast"/>
              <w:jc w:val="left"/>
              <w:rPr>
                <w:sz w:val="21"/>
              </w:rPr>
            </w:pPr>
            <w:r w:rsidRPr="00542131">
              <w:rPr>
                <w:rFonts w:ascii="Cambria" w:hAnsi="Cambria"/>
                <w:sz w:val="21"/>
              </w:rPr>
              <w:t>No</w:t>
            </w:r>
          </w:p>
        </w:tc>
      </w:tr>
      <w:tr w:rsidR="008801D1" w14:paraId="7E76AE2A" w14:textId="77777777" w:rsidTr="00455E76">
        <w:trPr>
          <w:trHeight w:val="539"/>
        </w:trPr>
        <w:tc>
          <w:tcPr>
            <w:tcW w:w="990" w:type="dxa"/>
          </w:tcPr>
          <w:p w14:paraId="0B76C140" w14:textId="77777777" w:rsidR="008801D1" w:rsidRDefault="008801D1" w:rsidP="008801D1">
            <w:pPr>
              <w:pStyle w:val="BodyText2"/>
              <w:tabs>
                <w:tab w:val="clear" w:pos="720"/>
                <w:tab w:val="clear" w:pos="1800"/>
              </w:tabs>
              <w:spacing w:line="340" w:lineRule="atLeast"/>
              <w:jc w:val="center"/>
              <w:rPr>
                <w:sz w:val="21"/>
              </w:rPr>
            </w:pPr>
            <w:r>
              <w:rPr>
                <w:sz w:val="21"/>
              </w:rPr>
              <w:t>14)</w:t>
            </w:r>
          </w:p>
        </w:tc>
        <w:tc>
          <w:tcPr>
            <w:tcW w:w="5613" w:type="dxa"/>
          </w:tcPr>
          <w:p w14:paraId="65E05837" w14:textId="77777777" w:rsidR="008801D1" w:rsidRDefault="008801D1" w:rsidP="008801D1">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784A12CE" w:rsidR="008801D1" w:rsidRDefault="008801D1" w:rsidP="008801D1">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5E7E5387" w:rsidR="008801D1" w:rsidRDefault="008801D1" w:rsidP="008801D1">
            <w:pPr>
              <w:pStyle w:val="BodyText2"/>
              <w:tabs>
                <w:tab w:val="clear" w:pos="720"/>
                <w:tab w:val="clear" w:pos="1800"/>
              </w:tabs>
              <w:spacing w:line="340" w:lineRule="atLeast"/>
              <w:jc w:val="left"/>
              <w:rPr>
                <w:sz w:val="21"/>
              </w:rPr>
            </w:pPr>
            <w:r w:rsidRPr="00542131">
              <w:rPr>
                <w:rFonts w:ascii="Cambria" w:hAnsi="Cambria"/>
                <w:snapToGrid w:val="0"/>
                <w:sz w:val="21"/>
              </w:rPr>
              <w:t>NIL</w:t>
            </w:r>
          </w:p>
        </w:tc>
      </w:tr>
      <w:tr w:rsidR="008801D1" w14:paraId="5957644A" w14:textId="77777777" w:rsidTr="00455E76">
        <w:tc>
          <w:tcPr>
            <w:tcW w:w="990" w:type="dxa"/>
          </w:tcPr>
          <w:p w14:paraId="2A047A92" w14:textId="77777777" w:rsidR="008801D1" w:rsidRDefault="008801D1" w:rsidP="008801D1">
            <w:pPr>
              <w:pStyle w:val="BodyText2"/>
              <w:tabs>
                <w:tab w:val="clear" w:pos="720"/>
                <w:tab w:val="clear" w:pos="1800"/>
              </w:tabs>
              <w:spacing w:line="340" w:lineRule="atLeast"/>
              <w:jc w:val="center"/>
              <w:rPr>
                <w:sz w:val="21"/>
              </w:rPr>
            </w:pPr>
            <w:r>
              <w:rPr>
                <w:sz w:val="21"/>
              </w:rPr>
              <w:t>15)</w:t>
            </w:r>
          </w:p>
        </w:tc>
        <w:tc>
          <w:tcPr>
            <w:tcW w:w="5613" w:type="dxa"/>
          </w:tcPr>
          <w:p w14:paraId="6AB12273" w14:textId="4CC05256" w:rsidR="008801D1" w:rsidRDefault="008801D1" w:rsidP="008801D1">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2F573E22" w:rsidR="008801D1" w:rsidRDefault="008801D1" w:rsidP="008801D1">
            <w:pPr>
              <w:pStyle w:val="BodyText2"/>
              <w:tabs>
                <w:tab w:val="clear" w:pos="720"/>
                <w:tab w:val="clear" w:pos="1800"/>
              </w:tabs>
              <w:spacing w:line="340" w:lineRule="atLeast"/>
              <w:jc w:val="left"/>
              <w:rPr>
                <w:sz w:val="21"/>
              </w:rPr>
            </w:pPr>
            <w:r w:rsidRPr="00542131">
              <w:rPr>
                <w:rFonts w:ascii="Cambria" w:hAnsi="Cambria"/>
                <w:sz w:val="21"/>
              </w:rPr>
              <w:t>Solid jam</w:t>
            </w:r>
          </w:p>
        </w:tc>
      </w:tr>
      <w:tr w:rsidR="008801D1" w14:paraId="0321055B" w14:textId="77777777" w:rsidTr="00455E76">
        <w:tc>
          <w:tcPr>
            <w:tcW w:w="990" w:type="dxa"/>
          </w:tcPr>
          <w:p w14:paraId="08AF433A" w14:textId="77777777" w:rsidR="008801D1" w:rsidRDefault="008801D1" w:rsidP="008801D1">
            <w:pPr>
              <w:pStyle w:val="BodyText2"/>
              <w:tabs>
                <w:tab w:val="clear" w:pos="720"/>
                <w:tab w:val="clear" w:pos="1800"/>
              </w:tabs>
              <w:spacing w:line="340" w:lineRule="atLeast"/>
              <w:jc w:val="center"/>
              <w:rPr>
                <w:sz w:val="21"/>
              </w:rPr>
            </w:pPr>
            <w:r>
              <w:rPr>
                <w:sz w:val="21"/>
              </w:rPr>
              <w:t>16)</w:t>
            </w:r>
          </w:p>
        </w:tc>
        <w:tc>
          <w:tcPr>
            <w:tcW w:w="5613" w:type="dxa"/>
          </w:tcPr>
          <w:p w14:paraId="46B2C177" w14:textId="77777777" w:rsidR="008801D1" w:rsidRDefault="008801D1" w:rsidP="008801D1">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8801D1" w:rsidRDefault="008801D1" w:rsidP="008801D1">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40F75AE5" w:rsidR="008801D1" w:rsidRDefault="008801D1" w:rsidP="008801D1">
            <w:pPr>
              <w:pStyle w:val="BodyText2"/>
              <w:tabs>
                <w:tab w:val="clear" w:pos="720"/>
                <w:tab w:val="clear" w:pos="1800"/>
              </w:tabs>
              <w:spacing w:line="340" w:lineRule="atLeast"/>
              <w:jc w:val="left"/>
              <w:rPr>
                <w:sz w:val="21"/>
              </w:rPr>
            </w:pPr>
            <w:r w:rsidRPr="00542131">
              <w:rPr>
                <w:rFonts w:ascii="Cambria" w:hAnsi="Cambria"/>
                <w:sz w:val="21"/>
              </w:rPr>
              <w:t>NA</w:t>
            </w:r>
          </w:p>
        </w:tc>
      </w:tr>
      <w:tr w:rsidR="008801D1" w14:paraId="79E7992D" w14:textId="77777777" w:rsidTr="00455E76">
        <w:trPr>
          <w:trHeight w:val="2276"/>
        </w:trPr>
        <w:tc>
          <w:tcPr>
            <w:tcW w:w="990" w:type="dxa"/>
          </w:tcPr>
          <w:p w14:paraId="24D73639" w14:textId="77777777" w:rsidR="008801D1" w:rsidRDefault="008801D1" w:rsidP="008801D1">
            <w:pPr>
              <w:pStyle w:val="BodyText2"/>
              <w:tabs>
                <w:tab w:val="clear" w:pos="720"/>
                <w:tab w:val="clear" w:pos="1800"/>
              </w:tabs>
              <w:spacing w:line="340" w:lineRule="atLeast"/>
              <w:jc w:val="center"/>
              <w:rPr>
                <w:sz w:val="21"/>
              </w:rPr>
            </w:pPr>
            <w:r>
              <w:rPr>
                <w:sz w:val="21"/>
              </w:rPr>
              <w:t>17)</w:t>
            </w:r>
          </w:p>
        </w:tc>
        <w:tc>
          <w:tcPr>
            <w:tcW w:w="5613" w:type="dxa"/>
          </w:tcPr>
          <w:p w14:paraId="3512E604" w14:textId="09237D7E" w:rsidR="008801D1" w:rsidRDefault="008801D1" w:rsidP="008801D1">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319212DB" w:rsidR="008801D1" w:rsidRDefault="008801D1" w:rsidP="00455E76">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6C66D409" w14:textId="77777777" w:rsidR="008801D1" w:rsidRPr="00542131" w:rsidRDefault="008801D1" w:rsidP="008801D1">
            <w:pPr>
              <w:pStyle w:val="WW-BodyText2"/>
              <w:tabs>
                <w:tab w:val="clear" w:pos="720"/>
                <w:tab w:val="clear" w:pos="1800"/>
              </w:tabs>
              <w:spacing w:line="340" w:lineRule="atLeast"/>
              <w:jc w:val="left"/>
              <w:rPr>
                <w:rFonts w:ascii="Cambria" w:hAnsi="Cambria"/>
                <w:sz w:val="21"/>
              </w:rPr>
            </w:pPr>
            <w:r w:rsidRPr="00542131">
              <w:rPr>
                <w:rFonts w:ascii="Cambria" w:hAnsi="Cambria"/>
                <w:sz w:val="21"/>
              </w:rPr>
              <w:t>Factory Act</w:t>
            </w:r>
          </w:p>
          <w:p w14:paraId="3FE15D19" w14:textId="77777777" w:rsidR="008801D1" w:rsidRPr="00542131" w:rsidRDefault="008801D1" w:rsidP="008801D1">
            <w:pPr>
              <w:pStyle w:val="WW-BodyText2"/>
              <w:tabs>
                <w:tab w:val="clear" w:pos="720"/>
                <w:tab w:val="clear" w:pos="1800"/>
              </w:tabs>
              <w:spacing w:line="340" w:lineRule="atLeast"/>
              <w:jc w:val="left"/>
              <w:rPr>
                <w:rFonts w:ascii="Cambria" w:hAnsi="Cambria"/>
                <w:sz w:val="21"/>
              </w:rPr>
            </w:pPr>
          </w:p>
          <w:p w14:paraId="43BD5D6D" w14:textId="77777777" w:rsidR="008801D1" w:rsidRPr="00542131" w:rsidRDefault="008801D1" w:rsidP="008801D1">
            <w:pPr>
              <w:pStyle w:val="WW-BodyText2"/>
              <w:tabs>
                <w:tab w:val="clear" w:pos="720"/>
                <w:tab w:val="clear" w:pos="1800"/>
              </w:tabs>
              <w:spacing w:line="340" w:lineRule="atLeast"/>
              <w:jc w:val="left"/>
              <w:rPr>
                <w:rFonts w:ascii="Cambria" w:hAnsi="Cambria"/>
                <w:sz w:val="21"/>
              </w:rPr>
            </w:pPr>
          </w:p>
          <w:p w14:paraId="048192C1" w14:textId="52B5F42A" w:rsidR="008801D1" w:rsidRDefault="008801D1" w:rsidP="008801D1">
            <w:pPr>
              <w:pStyle w:val="BodyText2"/>
              <w:tabs>
                <w:tab w:val="clear" w:pos="720"/>
                <w:tab w:val="clear" w:pos="1800"/>
              </w:tabs>
              <w:spacing w:line="340" w:lineRule="atLeast"/>
              <w:jc w:val="left"/>
              <w:rPr>
                <w:sz w:val="21"/>
              </w:rPr>
            </w:pPr>
            <w:r w:rsidRPr="00542131">
              <w:rPr>
                <w:rFonts w:ascii="Cambria" w:hAnsi="Cambria"/>
                <w:sz w:val="21"/>
              </w:rPr>
              <w:t>Yes</w:t>
            </w:r>
          </w:p>
        </w:tc>
      </w:tr>
      <w:tr w:rsidR="008801D1" w14:paraId="44BFB00E" w14:textId="77777777" w:rsidTr="00455E76">
        <w:trPr>
          <w:trHeight w:val="791"/>
        </w:trPr>
        <w:tc>
          <w:tcPr>
            <w:tcW w:w="990" w:type="dxa"/>
          </w:tcPr>
          <w:p w14:paraId="44EC53DA" w14:textId="77777777" w:rsidR="008801D1" w:rsidRDefault="008801D1" w:rsidP="008801D1">
            <w:pPr>
              <w:pStyle w:val="BodyText2"/>
              <w:tabs>
                <w:tab w:val="clear" w:pos="720"/>
                <w:tab w:val="clear" w:pos="1800"/>
              </w:tabs>
              <w:spacing w:line="340" w:lineRule="atLeast"/>
              <w:jc w:val="center"/>
              <w:rPr>
                <w:sz w:val="21"/>
              </w:rPr>
            </w:pPr>
            <w:r>
              <w:rPr>
                <w:sz w:val="21"/>
              </w:rPr>
              <w:t>18)</w:t>
            </w:r>
          </w:p>
        </w:tc>
        <w:tc>
          <w:tcPr>
            <w:tcW w:w="5613" w:type="dxa"/>
          </w:tcPr>
          <w:p w14:paraId="39599974" w14:textId="09A1803D" w:rsidR="008801D1" w:rsidRDefault="008801D1" w:rsidP="008801D1">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2964D9BC" w:rsidR="008801D1" w:rsidRDefault="008801D1" w:rsidP="008801D1">
            <w:pPr>
              <w:pStyle w:val="BodyText2"/>
              <w:tabs>
                <w:tab w:val="clear" w:pos="720"/>
                <w:tab w:val="clear" w:pos="1800"/>
              </w:tabs>
              <w:spacing w:line="340" w:lineRule="atLeast"/>
              <w:jc w:val="left"/>
              <w:rPr>
                <w:sz w:val="21"/>
              </w:rPr>
            </w:pPr>
            <w:r w:rsidRPr="00542131">
              <w:rPr>
                <w:rFonts w:ascii="Cambria" w:hAnsi="Cambria"/>
                <w:sz w:val="21"/>
              </w:rPr>
              <w:t>NIL</w:t>
            </w:r>
          </w:p>
        </w:tc>
      </w:tr>
      <w:tr w:rsidR="008801D1" w14:paraId="71EEFEF7" w14:textId="77777777" w:rsidTr="00455E76">
        <w:tc>
          <w:tcPr>
            <w:tcW w:w="990" w:type="dxa"/>
          </w:tcPr>
          <w:p w14:paraId="08D1ED7E" w14:textId="77777777" w:rsidR="008801D1" w:rsidRDefault="008801D1" w:rsidP="008801D1">
            <w:pPr>
              <w:pStyle w:val="BodyText2"/>
              <w:tabs>
                <w:tab w:val="clear" w:pos="720"/>
                <w:tab w:val="clear" w:pos="1800"/>
              </w:tabs>
              <w:spacing w:line="340" w:lineRule="atLeast"/>
              <w:jc w:val="center"/>
              <w:rPr>
                <w:sz w:val="21"/>
              </w:rPr>
            </w:pPr>
            <w:r>
              <w:rPr>
                <w:sz w:val="21"/>
              </w:rPr>
              <w:t>19)</w:t>
            </w:r>
          </w:p>
        </w:tc>
        <w:tc>
          <w:tcPr>
            <w:tcW w:w="5613" w:type="dxa"/>
          </w:tcPr>
          <w:p w14:paraId="7890BD88" w14:textId="7D907FC2" w:rsidR="008801D1" w:rsidRDefault="008801D1" w:rsidP="008801D1">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1D01B90C" w14:textId="77777777" w:rsidR="008801D1" w:rsidRPr="00542131" w:rsidRDefault="008801D1" w:rsidP="008801D1">
            <w:pPr>
              <w:rPr>
                <w:rFonts w:ascii="Cambria" w:hAnsi="Cambria"/>
                <w:snapToGrid w:val="0"/>
                <w:sz w:val="21"/>
              </w:rPr>
            </w:pPr>
          </w:p>
          <w:p w14:paraId="63C4048A" w14:textId="31C6D234" w:rsidR="008801D1" w:rsidRDefault="008801D1" w:rsidP="008801D1">
            <w:pPr>
              <w:rPr>
                <w:sz w:val="21"/>
              </w:rPr>
            </w:pPr>
            <w:r>
              <w:rPr>
                <w:rFonts w:ascii="Cambria" w:hAnsi="Cambria"/>
                <w:snapToGrid w:val="0"/>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651F11EB"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73FF3F08" w14:textId="536C0CC9" w:rsidR="008801D1" w:rsidRDefault="008801D1" w:rsidP="008A7299">
      <w:pPr>
        <w:pStyle w:val="WW-BodyText2"/>
        <w:spacing w:before="3" w:line="340" w:lineRule="atLeast"/>
        <w:ind w:left="720" w:hanging="720"/>
        <w:jc w:val="left"/>
      </w:pPr>
    </w:p>
    <w:p w14:paraId="73336484" w14:textId="4956CBAA" w:rsidR="008801D1" w:rsidRPr="008801D1" w:rsidRDefault="008801D1" w:rsidP="008801D1">
      <w:pPr>
        <w:pStyle w:val="WW-BodyText2"/>
        <w:numPr>
          <w:ilvl w:val="0"/>
          <w:numId w:val="5"/>
        </w:numPr>
        <w:spacing w:before="3" w:line="340" w:lineRule="atLeast"/>
        <w:jc w:val="left"/>
      </w:pPr>
      <w:r w:rsidRPr="00542131">
        <w:rPr>
          <w:rFonts w:ascii="Cambria" w:hAnsi="Cambria"/>
          <w:sz w:val="22"/>
        </w:rPr>
        <w:t xml:space="preserve"> At 17.00hrs cast house debris were dumped on road with 5T bucket crane</w:t>
      </w:r>
    </w:p>
    <w:p w14:paraId="1F90C7F3" w14:textId="547C4762" w:rsidR="008801D1" w:rsidRPr="008801D1" w:rsidRDefault="008801D1" w:rsidP="008801D1">
      <w:pPr>
        <w:pStyle w:val="WW-BodyText2"/>
        <w:numPr>
          <w:ilvl w:val="0"/>
          <w:numId w:val="5"/>
        </w:numPr>
        <w:spacing w:before="3" w:line="340" w:lineRule="atLeast"/>
        <w:rPr>
          <w:rFonts w:ascii="Cambria" w:hAnsi="Cambria"/>
        </w:rPr>
      </w:pPr>
      <w:r w:rsidRPr="00542131">
        <w:rPr>
          <w:rFonts w:ascii="Cambria" w:hAnsi="Cambria"/>
        </w:rPr>
        <w:t xml:space="preserve">At 22:45 </w:t>
      </w:r>
      <w:proofErr w:type="spellStart"/>
      <w:r w:rsidRPr="00542131">
        <w:rPr>
          <w:rFonts w:ascii="Cambria" w:hAnsi="Cambria"/>
        </w:rPr>
        <w:t>hrs</w:t>
      </w:r>
      <w:proofErr w:type="spellEnd"/>
      <w:r w:rsidRPr="00542131">
        <w:rPr>
          <w:rFonts w:ascii="Cambria" w:hAnsi="Cambria"/>
        </w:rPr>
        <w:t xml:space="preserve"> while removing 5 T crane hook Mr</w:t>
      </w:r>
      <w:r>
        <w:rPr>
          <w:rFonts w:ascii="Cambria" w:hAnsi="Cambria"/>
        </w:rPr>
        <w:t>.</w:t>
      </w:r>
      <w:r w:rsidRPr="00542131">
        <w:rPr>
          <w:rFonts w:ascii="Cambria" w:hAnsi="Cambria"/>
        </w:rPr>
        <w:t xml:space="preserve"> Bernel's (SESTECH CONTRACTOR) finger got pinched between rope and pulley. He was wearing all the PPE while removing hook. He was sent to dispensary for first aid. </w:t>
      </w:r>
      <w:proofErr w:type="gramStart"/>
      <w:r w:rsidRPr="00542131">
        <w:rPr>
          <w:rFonts w:ascii="Cambria" w:hAnsi="Cambria"/>
        </w:rPr>
        <w:t>he</w:t>
      </w:r>
      <w:proofErr w:type="gramEnd"/>
      <w:r w:rsidRPr="00542131">
        <w:rPr>
          <w:rFonts w:ascii="Cambria" w:hAnsi="Cambria"/>
        </w:rPr>
        <w:t xml:space="preserve"> reported back after the first aid.</w:t>
      </w:r>
    </w:p>
    <w:p w14:paraId="1025D1EF" w14:textId="77777777" w:rsidR="008801D1" w:rsidRPr="00542131" w:rsidRDefault="008801D1" w:rsidP="008801D1">
      <w:pPr>
        <w:pStyle w:val="WW-BodyText2"/>
        <w:numPr>
          <w:ilvl w:val="0"/>
          <w:numId w:val="5"/>
        </w:numPr>
        <w:spacing w:before="3" w:line="340" w:lineRule="atLeast"/>
        <w:rPr>
          <w:rFonts w:ascii="Cambria" w:hAnsi="Cambria"/>
        </w:rPr>
      </w:pPr>
      <w:r w:rsidRPr="00542131">
        <w:rPr>
          <w:rFonts w:ascii="Cambria" w:hAnsi="Cambria"/>
        </w:rPr>
        <w:t xml:space="preserve">On 04/04/2018 in 3rd shift at 00:20hrs in BF1 cast House 5T crane empty tray </w:t>
      </w:r>
      <w:proofErr w:type="gramStart"/>
      <w:r w:rsidRPr="00542131">
        <w:rPr>
          <w:rFonts w:ascii="Cambria" w:hAnsi="Cambria"/>
        </w:rPr>
        <w:t>fell down</w:t>
      </w:r>
      <w:proofErr w:type="gramEnd"/>
      <w:r w:rsidRPr="00542131">
        <w:rPr>
          <w:rFonts w:ascii="Cambria" w:hAnsi="Cambria"/>
        </w:rPr>
        <w:t xml:space="preserve"> from height of 2mtr near drill machine, no injury to any person. </w:t>
      </w:r>
      <w:proofErr w:type="gramStart"/>
      <w:r w:rsidRPr="00542131">
        <w:rPr>
          <w:rFonts w:ascii="Cambria" w:hAnsi="Cambria"/>
        </w:rPr>
        <w:t>Cause</w:t>
      </w:r>
      <w:proofErr w:type="gramEnd"/>
      <w:r w:rsidRPr="00542131">
        <w:rPr>
          <w:rFonts w:ascii="Cambria" w:hAnsi="Cambria"/>
        </w:rPr>
        <w:t xml:space="preserve"> of falling tray is due to loosening of hook lock plate bolt which resulted in coming out of hook from pulley.</w:t>
      </w:r>
    </w:p>
    <w:p w14:paraId="15F38130" w14:textId="23656603" w:rsidR="008801D1" w:rsidRPr="00542131" w:rsidRDefault="008801D1" w:rsidP="008801D1">
      <w:pPr>
        <w:pStyle w:val="WW-BodyText2"/>
        <w:numPr>
          <w:ilvl w:val="0"/>
          <w:numId w:val="5"/>
        </w:numPr>
        <w:spacing w:before="3" w:line="340" w:lineRule="atLeast"/>
        <w:rPr>
          <w:rFonts w:ascii="Cambria" w:hAnsi="Cambria"/>
        </w:rPr>
      </w:pPr>
      <w:r w:rsidRPr="00542131">
        <w:rPr>
          <w:rFonts w:ascii="Cambria" w:hAnsi="Cambria"/>
        </w:rPr>
        <w:t>On 09.09.2018 at 6:05pm in PID graphite particles entered in one of our employees. Umesh Gauns was wearing all the PPE's while on job. This has happened when the cast was opened, and he was standing towards drill m/c area Infront of man cooler.</w:t>
      </w:r>
    </w:p>
    <w:p w14:paraId="2E1C0518" w14:textId="062A4907" w:rsidR="008801D1" w:rsidRPr="008801D1" w:rsidRDefault="008801D1" w:rsidP="008801D1">
      <w:pPr>
        <w:pStyle w:val="WW-BodyText2"/>
        <w:numPr>
          <w:ilvl w:val="0"/>
          <w:numId w:val="5"/>
        </w:numPr>
        <w:spacing w:before="3" w:line="340" w:lineRule="atLeast"/>
        <w:rPr>
          <w:rFonts w:ascii="Cambria" w:hAnsi="Cambria"/>
        </w:rPr>
      </w:pPr>
      <w:r w:rsidRPr="00542131">
        <w:rPr>
          <w:rFonts w:ascii="Cambria" w:hAnsi="Cambria"/>
        </w:rPr>
        <w:t xml:space="preserve">On 01.10.2018 at around 16:00 </w:t>
      </w:r>
      <w:proofErr w:type="spellStart"/>
      <w:r w:rsidRPr="00542131">
        <w:rPr>
          <w:rFonts w:ascii="Cambria" w:hAnsi="Cambria"/>
        </w:rPr>
        <w:t>hrs</w:t>
      </w:r>
      <w:proofErr w:type="spellEnd"/>
      <w:r w:rsidRPr="00542131">
        <w:rPr>
          <w:rFonts w:ascii="Cambria" w:hAnsi="Cambria"/>
        </w:rPr>
        <w:t xml:space="preserve"> one Graphite particle was entered into Company workmen right eye while casting operation, which was removed in dispensary. He was </w:t>
      </w:r>
      <w:r w:rsidRPr="00542131">
        <w:rPr>
          <w:rFonts w:ascii="Cambria" w:hAnsi="Cambria"/>
        </w:rPr>
        <w:lastRenderedPageBreak/>
        <w:t xml:space="preserve">wearing all protective </w:t>
      </w:r>
      <w:proofErr w:type="gramStart"/>
      <w:r w:rsidRPr="00542131">
        <w:rPr>
          <w:rFonts w:ascii="Cambria" w:hAnsi="Cambria"/>
        </w:rPr>
        <w:t>gears</w:t>
      </w:r>
      <w:proofErr w:type="gramEnd"/>
      <w:r w:rsidRPr="00542131">
        <w:rPr>
          <w:rFonts w:ascii="Cambria" w:hAnsi="Cambria"/>
        </w:rPr>
        <w:t xml:space="preserve"> including goggle. He resumed back to work immediately after removing the particle.</w:t>
      </w:r>
    </w:p>
    <w:p w14:paraId="03FC23CB" w14:textId="7F70E4D0" w:rsidR="008801D1" w:rsidRPr="00542131" w:rsidRDefault="008801D1" w:rsidP="008801D1">
      <w:pPr>
        <w:pStyle w:val="WW-BodyText2"/>
        <w:numPr>
          <w:ilvl w:val="0"/>
          <w:numId w:val="5"/>
        </w:numPr>
        <w:spacing w:before="3" w:line="340" w:lineRule="atLeast"/>
        <w:rPr>
          <w:rFonts w:ascii="Cambria" w:hAnsi="Cambria"/>
        </w:rPr>
      </w:pPr>
      <w:r w:rsidRPr="00542131">
        <w:rPr>
          <w:rFonts w:ascii="Cambria" w:hAnsi="Cambria"/>
        </w:rPr>
        <w:t xml:space="preserve">On 17/11/2018, at around 12.30 am, Mr. </w:t>
      </w:r>
      <w:proofErr w:type="spellStart"/>
      <w:r w:rsidRPr="00542131">
        <w:rPr>
          <w:rFonts w:ascii="Cambria" w:hAnsi="Cambria"/>
        </w:rPr>
        <w:t>Rijwan</w:t>
      </w:r>
      <w:proofErr w:type="spellEnd"/>
      <w:r w:rsidRPr="00542131">
        <w:rPr>
          <w:rFonts w:ascii="Cambria" w:hAnsi="Cambria"/>
        </w:rPr>
        <w:t xml:space="preserve"> Ali, a production contract workman belonging to Mukund S Parab approached dispensary with a foreign object in the eye. The same was removed from dispensary and he resumed duty.</w:t>
      </w:r>
    </w:p>
    <w:p w14:paraId="7AF5CD74" w14:textId="77777777" w:rsidR="008801D1" w:rsidRPr="00542131" w:rsidRDefault="008801D1" w:rsidP="008801D1">
      <w:pPr>
        <w:ind w:left="1080"/>
        <w:jc w:val="both"/>
        <w:rPr>
          <w:lang w:val="en-IN" w:eastAsia="en-IN"/>
        </w:rPr>
      </w:pPr>
    </w:p>
    <w:p w14:paraId="42D7C983" w14:textId="104D2FAD" w:rsidR="008801D1" w:rsidRDefault="008801D1" w:rsidP="008801D1">
      <w:pPr>
        <w:numPr>
          <w:ilvl w:val="0"/>
          <w:numId w:val="5"/>
        </w:numPr>
        <w:jc w:val="both"/>
        <w:rPr>
          <w:lang w:val="en-IN" w:eastAsia="en-IN"/>
        </w:rPr>
      </w:pPr>
      <w:r w:rsidRPr="00542131">
        <w:rPr>
          <w:lang w:val="en-IN" w:eastAsia="en-IN"/>
        </w:rPr>
        <w:t>On 18-04-2019 at around 11.50 hrs one of the maintenance workmen reported he was entering BF2 cast house (Near sliding gate) at the same time suddenly 5T hoist moved with the cast house tray. There was no injury to anyone. The siren of the same was not working, same was tripped and Production in charge was getting it rectified through electrical.</w:t>
      </w:r>
    </w:p>
    <w:p w14:paraId="0D3CA82E" w14:textId="77777777" w:rsidR="00863E10" w:rsidRDefault="00863E10" w:rsidP="00863E10">
      <w:pPr>
        <w:pStyle w:val="ListParagraph"/>
        <w:rPr>
          <w:lang w:val="en-IN" w:eastAsia="en-IN"/>
        </w:rPr>
      </w:pPr>
    </w:p>
    <w:p w14:paraId="7194C424" w14:textId="3597D328" w:rsidR="00863E10" w:rsidRDefault="00863E10" w:rsidP="00863E10">
      <w:pPr>
        <w:numPr>
          <w:ilvl w:val="0"/>
          <w:numId w:val="5"/>
        </w:numPr>
        <w:jc w:val="both"/>
        <w:rPr>
          <w:lang w:val="en-IN" w:eastAsia="en-IN"/>
        </w:rPr>
      </w:pPr>
      <w:r w:rsidRPr="00863E10">
        <w:rPr>
          <w:lang w:val="en-IN" w:eastAsia="en-IN"/>
        </w:rPr>
        <w:t>On 21.09.2022 at PID 1, BF1 Cast house at around 14:10 hrs, 5T Cast house crane with empty bucket was being taken inside for loading debris. Suddenly the wire rope gave way and the empty bucket fell. No injury reported.</w:t>
      </w:r>
    </w:p>
    <w:p w14:paraId="67FF23D8" w14:textId="5C97FB7F" w:rsidR="00863E10" w:rsidRPr="00863E10" w:rsidRDefault="00863E10" w:rsidP="00863E10">
      <w:pPr>
        <w:ind w:left="720"/>
        <w:jc w:val="both"/>
        <w:rPr>
          <w:lang w:val="en-IN" w:eastAsia="en-IN"/>
        </w:rPr>
      </w:pPr>
      <w:r>
        <w:rPr>
          <w:lang w:val="en-IN" w:eastAsia="en-IN"/>
        </w:rPr>
        <w:t xml:space="preserve">Root cause: </w:t>
      </w:r>
      <w:r w:rsidRPr="00863E10">
        <w:rPr>
          <w:lang w:val="en-IN" w:eastAsia="en-IN"/>
        </w:rPr>
        <w:t>The bucket is not in the line of sight of the operator when taken outside cast house platform. This le</w:t>
      </w:r>
      <w:r w:rsidR="00455E76">
        <w:rPr>
          <w:lang w:val="en-IN" w:eastAsia="en-IN"/>
        </w:rPr>
        <w:t>d</w:t>
      </w:r>
      <w:r w:rsidRPr="00863E10">
        <w:rPr>
          <w:lang w:val="en-IN" w:eastAsia="en-IN"/>
        </w:rPr>
        <w:t xml:space="preserve"> to further lowering after the rope was completely lowered from drum thereby wounding in opposite direction.</w:t>
      </w:r>
    </w:p>
    <w:p w14:paraId="1C8C8152" w14:textId="101A35C4" w:rsidR="00863E10" w:rsidRDefault="00863E10" w:rsidP="00863E10">
      <w:pPr>
        <w:ind w:left="720"/>
        <w:jc w:val="both"/>
        <w:rPr>
          <w:lang w:val="en-IN" w:eastAsia="en-IN"/>
        </w:rPr>
      </w:pPr>
      <w:r w:rsidRPr="00863E10">
        <w:rPr>
          <w:lang w:val="en-IN" w:eastAsia="en-IN"/>
        </w:rPr>
        <w:t>Contributory Cause: No stopping limit to the drum from lowering further from the lowest point. The drum doesn’t stop rotating for lower operation once the entire rope is lowered.</w:t>
      </w:r>
    </w:p>
    <w:p w14:paraId="4FC7D6B4" w14:textId="19430774" w:rsidR="00863E10" w:rsidRPr="00863E10" w:rsidRDefault="00863E10" w:rsidP="00863E10">
      <w:pPr>
        <w:ind w:left="720"/>
        <w:jc w:val="both"/>
        <w:rPr>
          <w:lang w:val="en-IN" w:eastAsia="en-IN"/>
        </w:rPr>
      </w:pPr>
      <w:r>
        <w:rPr>
          <w:lang w:val="en-IN" w:eastAsia="en-IN"/>
        </w:rPr>
        <w:t>CAPA:</w:t>
      </w:r>
      <w:r w:rsidRPr="00863E10">
        <w:t xml:space="preserve"> </w:t>
      </w:r>
      <w:r w:rsidRPr="00863E10">
        <w:rPr>
          <w:lang w:val="en-IN" w:eastAsia="en-IN"/>
        </w:rPr>
        <w:t>Corrective action- Snapped wire rope was changed with new one and after trials hoist was given in line.</w:t>
      </w:r>
    </w:p>
    <w:p w14:paraId="4084AA42" w14:textId="77777777" w:rsidR="00863E10" w:rsidRPr="00863E10" w:rsidRDefault="00863E10" w:rsidP="00863E10">
      <w:pPr>
        <w:ind w:left="720"/>
        <w:jc w:val="both"/>
        <w:rPr>
          <w:lang w:val="en-IN" w:eastAsia="en-IN"/>
        </w:rPr>
      </w:pPr>
      <w:r w:rsidRPr="00863E10">
        <w:rPr>
          <w:lang w:val="en-IN" w:eastAsia="en-IN"/>
        </w:rPr>
        <w:t xml:space="preserve">Preventive action- </w:t>
      </w:r>
    </w:p>
    <w:p w14:paraId="3C846AE9" w14:textId="77777777" w:rsidR="00863E10" w:rsidRPr="00863E10" w:rsidRDefault="00863E10" w:rsidP="00863E10">
      <w:pPr>
        <w:ind w:left="720"/>
        <w:jc w:val="both"/>
        <w:rPr>
          <w:lang w:val="en-IN" w:eastAsia="en-IN"/>
        </w:rPr>
      </w:pPr>
      <w:r w:rsidRPr="00863E10">
        <w:rPr>
          <w:lang w:val="en-IN" w:eastAsia="en-IN"/>
        </w:rPr>
        <w:t>1)</w:t>
      </w:r>
      <w:r w:rsidRPr="00863E10">
        <w:rPr>
          <w:lang w:val="en-IN" w:eastAsia="en-IN"/>
        </w:rPr>
        <w:tab/>
        <w:t>Cam type limit switch installation for the cast-house crane’s lower operation to be done. This will prevent drum from rotating further when rope is lowered to full length.</w:t>
      </w:r>
    </w:p>
    <w:p w14:paraId="3F064AAE" w14:textId="77777777" w:rsidR="00863E10" w:rsidRPr="00863E10" w:rsidRDefault="00863E10" w:rsidP="00863E10">
      <w:pPr>
        <w:ind w:left="720"/>
        <w:jc w:val="both"/>
        <w:rPr>
          <w:lang w:val="en-IN" w:eastAsia="en-IN"/>
        </w:rPr>
      </w:pPr>
      <w:r w:rsidRPr="00863E10">
        <w:rPr>
          <w:lang w:val="en-IN" w:eastAsia="en-IN"/>
        </w:rPr>
        <w:t>2)</w:t>
      </w:r>
      <w:r w:rsidRPr="00863E10">
        <w:rPr>
          <w:lang w:val="en-IN" w:eastAsia="en-IN"/>
        </w:rPr>
        <w:tab/>
        <w:t>Nomenclature to be improved. In-spite of letter’s writing, direction arrows (pictorial) would help.</w:t>
      </w:r>
    </w:p>
    <w:p w14:paraId="588D59AC" w14:textId="3B81BA78" w:rsidR="00863E10" w:rsidRDefault="00863E10" w:rsidP="00863E10">
      <w:pPr>
        <w:ind w:left="720"/>
        <w:jc w:val="both"/>
        <w:rPr>
          <w:lang w:val="en-IN" w:eastAsia="en-IN"/>
        </w:rPr>
      </w:pPr>
      <w:r w:rsidRPr="00863E10">
        <w:rPr>
          <w:lang w:val="en-IN" w:eastAsia="en-IN"/>
        </w:rPr>
        <w:t>3)</w:t>
      </w:r>
      <w:r w:rsidRPr="00863E10">
        <w:rPr>
          <w:lang w:val="en-IN" w:eastAsia="en-IN"/>
        </w:rPr>
        <w:tab/>
        <w:t>Operator’s checklist filling to be ensured religiously.</w:t>
      </w:r>
    </w:p>
    <w:p w14:paraId="7ADB5273" w14:textId="5E7C90BB" w:rsidR="00863E10" w:rsidRPr="00863E10" w:rsidRDefault="00455E76" w:rsidP="00863E10">
      <w:pPr>
        <w:ind w:left="720"/>
        <w:jc w:val="both"/>
        <w:rPr>
          <w:lang w:val="en-IN" w:eastAsia="en-IN"/>
        </w:rPr>
      </w:pPr>
      <w:r>
        <w:rPr>
          <w:lang w:val="en-IN" w:eastAsia="en-IN"/>
        </w:rPr>
        <w:t>4)</w:t>
      </w:r>
      <w:r w:rsidR="00863E10">
        <w:rPr>
          <w:lang w:val="en-IN" w:eastAsia="en-IN"/>
        </w:rPr>
        <w:t xml:space="preserve"> SOP &amp; HIRA to be reviewed</w:t>
      </w:r>
    </w:p>
    <w:p w14:paraId="0D50972E" w14:textId="77777777" w:rsidR="008801D1" w:rsidRDefault="008801D1" w:rsidP="008801D1">
      <w:pPr>
        <w:pStyle w:val="WW-BodyText2"/>
        <w:spacing w:before="3" w:line="340" w:lineRule="atLeast"/>
        <w:ind w:left="360"/>
        <w:jc w:val="left"/>
      </w:pPr>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01FC4272" w14:textId="77777777" w:rsidR="001D5F22" w:rsidRPr="00542131" w:rsidRDefault="001D5F22" w:rsidP="001D5F22">
      <w:pPr>
        <w:pStyle w:val="WW-BodyText2"/>
        <w:numPr>
          <w:ilvl w:val="0"/>
          <w:numId w:val="7"/>
        </w:numPr>
        <w:spacing w:before="3" w:line="340" w:lineRule="atLeast"/>
        <w:jc w:val="left"/>
        <w:rPr>
          <w:rFonts w:ascii="Cambria" w:hAnsi="Cambria"/>
          <w:snapToGrid w:val="0"/>
        </w:rPr>
      </w:pPr>
      <w:r w:rsidRPr="00542131">
        <w:rPr>
          <w:rFonts w:ascii="Cambria" w:hAnsi="Cambria"/>
          <w:snapToGrid w:val="0"/>
        </w:rPr>
        <w:t>Fall of a person</w:t>
      </w:r>
    </w:p>
    <w:p w14:paraId="458DB028" w14:textId="77777777" w:rsidR="001D5F22" w:rsidRPr="00542131" w:rsidRDefault="001D5F22" w:rsidP="001D5F22">
      <w:pPr>
        <w:pStyle w:val="WW-BodyText2"/>
        <w:numPr>
          <w:ilvl w:val="0"/>
          <w:numId w:val="7"/>
        </w:numPr>
        <w:spacing w:before="3" w:line="340" w:lineRule="atLeast"/>
        <w:jc w:val="left"/>
        <w:rPr>
          <w:rFonts w:ascii="Cambria" w:hAnsi="Cambria"/>
          <w:snapToGrid w:val="0"/>
        </w:rPr>
      </w:pPr>
      <w:r w:rsidRPr="00542131">
        <w:rPr>
          <w:rFonts w:ascii="Cambria" w:hAnsi="Cambria"/>
          <w:snapToGrid w:val="0"/>
        </w:rPr>
        <w:t>Fall of jam tray</w:t>
      </w:r>
    </w:p>
    <w:p w14:paraId="67ABD6D5" w14:textId="77777777" w:rsidR="001D5F22" w:rsidRPr="00542131" w:rsidRDefault="001D5F22" w:rsidP="001D5F22">
      <w:pPr>
        <w:pStyle w:val="WW-BodyText2"/>
        <w:numPr>
          <w:ilvl w:val="0"/>
          <w:numId w:val="7"/>
        </w:numPr>
        <w:spacing w:before="3" w:line="340" w:lineRule="atLeast"/>
        <w:jc w:val="left"/>
        <w:rPr>
          <w:rFonts w:ascii="Cambria" w:hAnsi="Cambria"/>
          <w:snapToGrid w:val="0"/>
        </w:rPr>
      </w:pPr>
      <w:r w:rsidRPr="00542131">
        <w:rPr>
          <w:rFonts w:ascii="Cambria" w:hAnsi="Cambria"/>
          <w:snapToGrid w:val="0"/>
        </w:rPr>
        <w:t>Snapping of wire rope</w:t>
      </w:r>
    </w:p>
    <w:p w14:paraId="465D943A" w14:textId="77777777" w:rsidR="001D5F22" w:rsidRPr="00542131" w:rsidRDefault="001D5F22" w:rsidP="001D5F22">
      <w:pPr>
        <w:pStyle w:val="WW-BodyText2"/>
        <w:numPr>
          <w:ilvl w:val="0"/>
          <w:numId w:val="7"/>
        </w:numPr>
        <w:spacing w:before="3" w:line="340" w:lineRule="atLeast"/>
        <w:jc w:val="left"/>
        <w:rPr>
          <w:rFonts w:ascii="Cambria" w:hAnsi="Cambria"/>
          <w:b/>
          <w:u w:val="single"/>
        </w:rPr>
      </w:pPr>
      <w:r w:rsidRPr="00542131">
        <w:rPr>
          <w:rFonts w:ascii="Cambria" w:hAnsi="Cambria"/>
          <w:snapToGrid w:val="0"/>
        </w:rPr>
        <w:t>Impact of tray to the personnel moving around</w:t>
      </w:r>
    </w:p>
    <w:p w14:paraId="0F0C4FA9" w14:textId="77777777" w:rsidR="001D5F22" w:rsidRPr="00542131" w:rsidRDefault="001D5F22" w:rsidP="001D5F22">
      <w:pPr>
        <w:pStyle w:val="WW-BodyText2"/>
        <w:numPr>
          <w:ilvl w:val="0"/>
          <w:numId w:val="7"/>
        </w:numPr>
        <w:spacing w:before="3" w:line="340" w:lineRule="atLeast"/>
        <w:jc w:val="left"/>
        <w:rPr>
          <w:rFonts w:ascii="Cambria" w:hAnsi="Cambria"/>
          <w:b/>
          <w:u w:val="single"/>
        </w:rPr>
      </w:pPr>
      <w:r w:rsidRPr="00542131">
        <w:rPr>
          <w:rFonts w:ascii="Cambria" w:hAnsi="Cambria"/>
          <w:snapToGrid w:val="0"/>
        </w:rPr>
        <w:t>Fall of material from top</w:t>
      </w:r>
    </w:p>
    <w:p w14:paraId="6658D105" w14:textId="77777777" w:rsidR="001D5F22" w:rsidRPr="00542131" w:rsidRDefault="001D5F22" w:rsidP="001D5F22">
      <w:pPr>
        <w:pStyle w:val="WW-BodyText2"/>
        <w:numPr>
          <w:ilvl w:val="0"/>
          <w:numId w:val="7"/>
        </w:numPr>
        <w:spacing w:before="3" w:line="340" w:lineRule="atLeast"/>
        <w:jc w:val="left"/>
        <w:rPr>
          <w:rFonts w:ascii="Cambria" w:hAnsi="Cambria"/>
          <w:snapToGrid w:val="0"/>
        </w:rPr>
      </w:pPr>
      <w:r w:rsidRPr="00542131">
        <w:rPr>
          <w:rFonts w:ascii="Cambria" w:hAnsi="Cambria"/>
          <w:snapToGrid w:val="0"/>
        </w:rPr>
        <w:t>Electric shock</w:t>
      </w:r>
    </w:p>
    <w:p w14:paraId="7857A9B8" w14:textId="30ABF330" w:rsidR="001D5F22" w:rsidRPr="00542131" w:rsidRDefault="001D5F22" w:rsidP="001D5F22">
      <w:pPr>
        <w:pStyle w:val="WW-BodyText2"/>
        <w:numPr>
          <w:ilvl w:val="0"/>
          <w:numId w:val="7"/>
        </w:numPr>
        <w:spacing w:before="3" w:line="340" w:lineRule="atLeast"/>
        <w:jc w:val="left"/>
        <w:rPr>
          <w:rFonts w:ascii="Cambria" w:hAnsi="Cambria"/>
          <w:snapToGrid w:val="0"/>
        </w:rPr>
      </w:pPr>
      <w:r w:rsidRPr="0080129B">
        <w:rPr>
          <w:rFonts w:ascii="Cambria" w:hAnsi="Cambria"/>
          <w:snapToGrid w:val="0"/>
        </w:rPr>
        <w:t>Human Behavior -</w:t>
      </w:r>
      <w:r w:rsidRPr="00542131">
        <w:rPr>
          <w:rFonts w:ascii="Cambria" w:hAnsi="Cambria"/>
          <w:snapToGrid w:val="0"/>
        </w:rPr>
        <w:t>Nonuse work instruction</w:t>
      </w:r>
    </w:p>
    <w:p w14:paraId="5616F02D" w14:textId="77777777" w:rsidR="001D5F22" w:rsidRPr="00542131" w:rsidRDefault="001D5F22" w:rsidP="001D5F22">
      <w:pPr>
        <w:pStyle w:val="WW-BodyText2"/>
        <w:numPr>
          <w:ilvl w:val="0"/>
          <w:numId w:val="7"/>
        </w:numPr>
        <w:spacing w:before="3" w:line="340" w:lineRule="atLeast"/>
        <w:jc w:val="left"/>
        <w:rPr>
          <w:rFonts w:ascii="Cambria" w:hAnsi="Cambria"/>
          <w:snapToGrid w:val="0"/>
        </w:rPr>
      </w:pPr>
      <w:r w:rsidRPr="0080129B">
        <w:rPr>
          <w:rFonts w:ascii="Cambria" w:hAnsi="Cambria"/>
          <w:snapToGrid w:val="0"/>
        </w:rPr>
        <w:t>Human Behavior -</w:t>
      </w:r>
      <w:r w:rsidRPr="00542131">
        <w:rPr>
          <w:rFonts w:ascii="Cambria" w:hAnsi="Cambria"/>
          <w:snapToGrid w:val="0"/>
        </w:rPr>
        <w:t>Improper house keeping</w:t>
      </w:r>
    </w:p>
    <w:p w14:paraId="4908E3C3" w14:textId="77777777" w:rsidR="001D5F22" w:rsidRPr="00542131" w:rsidRDefault="001D5F22" w:rsidP="001D5F22">
      <w:pPr>
        <w:pStyle w:val="WW-BodyText2"/>
        <w:numPr>
          <w:ilvl w:val="0"/>
          <w:numId w:val="7"/>
        </w:numPr>
        <w:spacing w:before="3" w:line="340" w:lineRule="atLeast"/>
        <w:jc w:val="left"/>
        <w:rPr>
          <w:rFonts w:ascii="Cambria" w:hAnsi="Cambria"/>
          <w:snapToGrid w:val="0"/>
        </w:rPr>
      </w:pPr>
      <w:r w:rsidRPr="00542131">
        <w:rPr>
          <w:rFonts w:ascii="Cambria" w:hAnsi="Cambria"/>
          <w:snapToGrid w:val="0"/>
        </w:rPr>
        <w:t>Inadequate local lighting</w:t>
      </w:r>
    </w:p>
    <w:p w14:paraId="75167B84" w14:textId="4EC07E6B" w:rsidR="001D5F22" w:rsidRPr="00542131" w:rsidRDefault="001D5F22" w:rsidP="001D5F22">
      <w:pPr>
        <w:pStyle w:val="WW-BodyText2"/>
        <w:numPr>
          <w:ilvl w:val="0"/>
          <w:numId w:val="7"/>
        </w:numPr>
        <w:spacing w:before="3" w:line="340" w:lineRule="atLeast"/>
        <w:jc w:val="left"/>
        <w:rPr>
          <w:rFonts w:ascii="Cambria" w:hAnsi="Cambria"/>
          <w:snapToGrid w:val="0"/>
        </w:rPr>
      </w:pPr>
      <w:r w:rsidRPr="00542131">
        <w:rPr>
          <w:rFonts w:ascii="Cambria" w:hAnsi="Cambria"/>
          <w:snapToGrid w:val="0"/>
        </w:rPr>
        <w:t>Ignoring the person &amp; equipment’s on the way of crane operation</w:t>
      </w:r>
    </w:p>
    <w:p w14:paraId="7A8D6252" w14:textId="77777777" w:rsidR="001D5F22" w:rsidRPr="00542131" w:rsidRDefault="001D5F22" w:rsidP="001D5F22">
      <w:pPr>
        <w:pStyle w:val="WW-BodyText2"/>
        <w:numPr>
          <w:ilvl w:val="0"/>
          <w:numId w:val="7"/>
        </w:numPr>
        <w:spacing w:before="3" w:line="340" w:lineRule="atLeast"/>
        <w:jc w:val="left"/>
        <w:rPr>
          <w:rFonts w:ascii="Cambria" w:hAnsi="Cambria"/>
        </w:rPr>
      </w:pPr>
      <w:r w:rsidRPr="00542131">
        <w:rPr>
          <w:rFonts w:ascii="Cambria" w:hAnsi="Cambria"/>
        </w:rPr>
        <w:t>Lifting the material more than its capacity</w:t>
      </w:r>
    </w:p>
    <w:p w14:paraId="1D01EF3C" w14:textId="77777777" w:rsidR="001D5F22" w:rsidRPr="00542131" w:rsidRDefault="001D5F22" w:rsidP="001D5F22">
      <w:pPr>
        <w:pStyle w:val="WW-BodyText2"/>
        <w:numPr>
          <w:ilvl w:val="0"/>
          <w:numId w:val="7"/>
        </w:numPr>
        <w:spacing w:before="3" w:line="340" w:lineRule="atLeast"/>
        <w:jc w:val="left"/>
        <w:rPr>
          <w:rFonts w:ascii="Cambria" w:hAnsi="Cambria"/>
          <w:snapToGrid w:val="0"/>
        </w:rPr>
      </w:pPr>
      <w:r w:rsidRPr="00542131">
        <w:rPr>
          <w:rFonts w:ascii="Cambria" w:hAnsi="Cambria"/>
          <w:snapToGrid w:val="0"/>
        </w:rPr>
        <w:t xml:space="preserve">heat </w:t>
      </w:r>
    </w:p>
    <w:p w14:paraId="6E43859E" w14:textId="77777777" w:rsidR="001D5F22" w:rsidRPr="00542131" w:rsidRDefault="001D5F22" w:rsidP="001D5F22">
      <w:pPr>
        <w:pStyle w:val="WW-BodyText2"/>
        <w:numPr>
          <w:ilvl w:val="0"/>
          <w:numId w:val="7"/>
        </w:numPr>
        <w:spacing w:before="3" w:line="340" w:lineRule="atLeast"/>
        <w:jc w:val="left"/>
        <w:rPr>
          <w:rFonts w:ascii="Cambria" w:hAnsi="Cambria"/>
          <w:snapToGrid w:val="0"/>
        </w:rPr>
      </w:pPr>
      <w:r w:rsidRPr="00542131">
        <w:rPr>
          <w:rFonts w:ascii="Cambria" w:hAnsi="Cambria"/>
          <w:snapToGrid w:val="0"/>
        </w:rPr>
        <w:t xml:space="preserve">Dust inhalation </w:t>
      </w:r>
    </w:p>
    <w:p w14:paraId="2F6A00C6" w14:textId="77777777" w:rsidR="001D5F22" w:rsidRPr="00542131" w:rsidRDefault="001D5F22" w:rsidP="001D5F22">
      <w:pPr>
        <w:pStyle w:val="WW-BodyText2"/>
        <w:numPr>
          <w:ilvl w:val="0"/>
          <w:numId w:val="7"/>
        </w:numPr>
        <w:spacing w:before="3" w:line="340" w:lineRule="atLeast"/>
        <w:jc w:val="left"/>
        <w:rPr>
          <w:rFonts w:ascii="Cambria" w:hAnsi="Cambria"/>
          <w:snapToGrid w:val="0"/>
        </w:rPr>
      </w:pPr>
      <w:r w:rsidRPr="00542131">
        <w:rPr>
          <w:rFonts w:ascii="Cambria" w:hAnsi="Cambria"/>
          <w:snapToGrid w:val="0"/>
        </w:rPr>
        <w:t xml:space="preserve">Burning due to contact with hot </w:t>
      </w:r>
      <w:proofErr w:type="gramStart"/>
      <w:r w:rsidRPr="00542131">
        <w:rPr>
          <w:rFonts w:ascii="Cambria" w:hAnsi="Cambria"/>
          <w:snapToGrid w:val="0"/>
        </w:rPr>
        <w:t>debris</w:t>
      </w:r>
      <w:proofErr w:type="gramEnd"/>
    </w:p>
    <w:p w14:paraId="10AC87DF" w14:textId="77777777" w:rsidR="001D5F22" w:rsidRPr="00542131" w:rsidRDefault="001D5F22" w:rsidP="001D5F22">
      <w:pPr>
        <w:pStyle w:val="WW-BodyText2"/>
        <w:numPr>
          <w:ilvl w:val="0"/>
          <w:numId w:val="7"/>
        </w:numPr>
        <w:spacing w:before="3" w:line="340" w:lineRule="atLeast"/>
        <w:jc w:val="left"/>
        <w:rPr>
          <w:rFonts w:ascii="Cambria" w:hAnsi="Cambria"/>
          <w:snapToGrid w:val="0"/>
        </w:rPr>
      </w:pPr>
      <w:r w:rsidRPr="00542131">
        <w:rPr>
          <w:rFonts w:ascii="Cambria" w:hAnsi="Cambria"/>
          <w:snapToGrid w:val="0"/>
        </w:rPr>
        <w:lastRenderedPageBreak/>
        <w:t>Pinching between wire rope and pully</w:t>
      </w:r>
    </w:p>
    <w:p w14:paraId="45E5249E" w14:textId="77777777" w:rsidR="001D5F22" w:rsidRPr="00542131" w:rsidRDefault="001D5F22" w:rsidP="001D5F22">
      <w:pPr>
        <w:pStyle w:val="WW-BodyText2"/>
        <w:numPr>
          <w:ilvl w:val="0"/>
          <w:numId w:val="7"/>
        </w:numPr>
        <w:spacing w:before="3" w:line="340" w:lineRule="atLeast"/>
        <w:jc w:val="left"/>
        <w:rPr>
          <w:rFonts w:ascii="Cambria" w:hAnsi="Cambria"/>
          <w:snapToGrid w:val="0"/>
        </w:rPr>
      </w:pPr>
      <w:r w:rsidRPr="00542131">
        <w:rPr>
          <w:rFonts w:ascii="Cambria" w:hAnsi="Cambria"/>
          <w:snapToGrid w:val="0"/>
        </w:rPr>
        <w:t>Poor illumination</w:t>
      </w:r>
    </w:p>
    <w:p w14:paraId="02BA9A7E" w14:textId="77777777" w:rsidR="001D5F22" w:rsidRPr="00542131" w:rsidRDefault="001D5F22" w:rsidP="001D5F22">
      <w:pPr>
        <w:pStyle w:val="WW-BodyText2"/>
        <w:numPr>
          <w:ilvl w:val="0"/>
          <w:numId w:val="7"/>
        </w:numPr>
        <w:spacing w:before="3" w:line="340" w:lineRule="atLeast"/>
        <w:jc w:val="left"/>
        <w:rPr>
          <w:rFonts w:ascii="Cambria" w:hAnsi="Cambria"/>
          <w:snapToGrid w:val="0"/>
        </w:rPr>
      </w:pPr>
      <w:r w:rsidRPr="00542131">
        <w:rPr>
          <w:rFonts w:ascii="Cambria" w:hAnsi="Cambria"/>
          <w:snapToGrid w:val="0"/>
        </w:rPr>
        <w:t>Loosening of hook lock plate bolt</w:t>
      </w:r>
    </w:p>
    <w:p w14:paraId="4BC58620" w14:textId="77777777" w:rsidR="001D5F22" w:rsidRPr="00542131" w:rsidRDefault="001D5F22" w:rsidP="001D5F22">
      <w:pPr>
        <w:pStyle w:val="WW-BodyText2"/>
        <w:numPr>
          <w:ilvl w:val="0"/>
          <w:numId w:val="7"/>
        </w:numPr>
        <w:spacing w:before="3" w:line="340" w:lineRule="atLeast"/>
        <w:jc w:val="left"/>
        <w:rPr>
          <w:rFonts w:ascii="Cambria" w:hAnsi="Cambria"/>
          <w:snapToGrid w:val="0"/>
        </w:rPr>
      </w:pPr>
      <w:r w:rsidRPr="00542131">
        <w:rPr>
          <w:rFonts w:ascii="Cambria" w:hAnsi="Cambria"/>
          <w:snapToGrid w:val="0"/>
        </w:rPr>
        <w:t>Contact of person with crane tray</w:t>
      </w:r>
    </w:p>
    <w:p w14:paraId="73B755DC" w14:textId="77777777" w:rsidR="001D5F22" w:rsidRPr="00542131" w:rsidRDefault="001D5F22" w:rsidP="001D5F22">
      <w:pPr>
        <w:pStyle w:val="WW-BodyText2"/>
        <w:numPr>
          <w:ilvl w:val="0"/>
          <w:numId w:val="7"/>
        </w:numPr>
        <w:spacing w:before="3" w:line="340" w:lineRule="atLeast"/>
        <w:jc w:val="left"/>
        <w:rPr>
          <w:rFonts w:ascii="Cambria" w:hAnsi="Cambria"/>
          <w:snapToGrid w:val="0"/>
        </w:rPr>
      </w:pPr>
      <w:r w:rsidRPr="00542131">
        <w:rPr>
          <w:rFonts w:ascii="Cambria" w:hAnsi="Cambria"/>
          <w:snapToGrid w:val="0"/>
        </w:rPr>
        <w:t>Entry of foreign particles in eye</w:t>
      </w:r>
    </w:p>
    <w:p w14:paraId="5B65E0C4" w14:textId="77777777" w:rsidR="001D5F22" w:rsidRPr="00542131" w:rsidRDefault="001D5F22" w:rsidP="001D5F22">
      <w:pPr>
        <w:pStyle w:val="WW-BodyText2"/>
        <w:numPr>
          <w:ilvl w:val="0"/>
          <w:numId w:val="7"/>
        </w:numPr>
        <w:spacing w:before="3" w:line="340" w:lineRule="atLeast"/>
        <w:jc w:val="left"/>
        <w:rPr>
          <w:rFonts w:ascii="Cambria" w:hAnsi="Cambria"/>
          <w:snapToGrid w:val="0"/>
        </w:rPr>
      </w:pPr>
      <w:r w:rsidRPr="00542131">
        <w:rPr>
          <w:rFonts w:ascii="Cambria" w:hAnsi="Cambria"/>
          <w:snapToGrid w:val="0"/>
        </w:rPr>
        <w:t>Over traveling of crane</w:t>
      </w:r>
    </w:p>
    <w:p w14:paraId="6E6CA52E" w14:textId="77777777" w:rsidR="001D5F22" w:rsidRDefault="001D5F22" w:rsidP="001D5F22">
      <w:pPr>
        <w:pStyle w:val="WW-BodyText2"/>
        <w:numPr>
          <w:ilvl w:val="0"/>
          <w:numId w:val="7"/>
        </w:numPr>
        <w:spacing w:before="3" w:line="340" w:lineRule="atLeast"/>
        <w:jc w:val="left"/>
        <w:rPr>
          <w:rFonts w:ascii="Cambria" w:hAnsi="Cambria"/>
          <w:snapToGrid w:val="0"/>
        </w:rPr>
      </w:pPr>
      <w:r w:rsidRPr="00542131">
        <w:rPr>
          <w:rFonts w:ascii="Cambria" w:hAnsi="Cambria"/>
          <w:snapToGrid w:val="0"/>
        </w:rPr>
        <w:t>In operative limit switch</w:t>
      </w:r>
    </w:p>
    <w:p w14:paraId="5909B7B7" w14:textId="5D18D217" w:rsidR="001D5F22" w:rsidRDefault="001D5F22" w:rsidP="001D5F22">
      <w:pPr>
        <w:pStyle w:val="WW-BodyText2"/>
        <w:numPr>
          <w:ilvl w:val="0"/>
          <w:numId w:val="7"/>
        </w:numPr>
        <w:spacing w:before="3" w:line="340" w:lineRule="atLeast"/>
        <w:jc w:val="left"/>
        <w:rPr>
          <w:ins w:id="0" w:author="Lobha Vaikunth Gawas" w:date="2022-12-05T12:49:00Z"/>
          <w:rFonts w:ascii="Cambria" w:hAnsi="Cambria"/>
          <w:snapToGrid w:val="0"/>
        </w:rPr>
      </w:pPr>
      <w:r>
        <w:rPr>
          <w:rFonts w:ascii="Cambria" w:hAnsi="Cambria"/>
          <w:snapToGrid w:val="0"/>
        </w:rPr>
        <w:t>Impaired vision due to glare of hot metal</w:t>
      </w:r>
    </w:p>
    <w:p w14:paraId="1C40A27C" w14:textId="4BEAE4A4" w:rsidR="00863E10" w:rsidRPr="00542131" w:rsidRDefault="00863E10" w:rsidP="001D5F22">
      <w:pPr>
        <w:pStyle w:val="WW-BodyText2"/>
        <w:numPr>
          <w:ilvl w:val="0"/>
          <w:numId w:val="7"/>
        </w:numPr>
        <w:spacing w:before="3" w:line="340" w:lineRule="atLeast"/>
        <w:jc w:val="left"/>
        <w:rPr>
          <w:rFonts w:ascii="Cambria" w:hAnsi="Cambria"/>
          <w:snapToGrid w:val="0"/>
        </w:rPr>
      </w:pPr>
      <w:ins w:id="1" w:author="Lobha Vaikunth Gawas" w:date="2022-12-05T12:49:00Z">
        <w:r>
          <w:rPr>
            <w:rFonts w:ascii="Cambria" w:hAnsi="Cambria"/>
            <w:snapToGrid w:val="0"/>
          </w:rPr>
          <w:t xml:space="preserve">Fall of </w:t>
        </w:r>
        <w:proofErr w:type="spellStart"/>
        <w:r>
          <w:rPr>
            <w:rFonts w:ascii="Cambria" w:hAnsi="Cambria"/>
            <w:snapToGrid w:val="0"/>
          </w:rPr>
          <w:t>casthouse</w:t>
        </w:r>
        <w:proofErr w:type="spellEnd"/>
        <w:r>
          <w:rPr>
            <w:rFonts w:ascii="Cambria" w:hAnsi="Cambria"/>
            <w:snapToGrid w:val="0"/>
          </w:rPr>
          <w:t xml:space="preserve"> crane bucket</w:t>
        </w:r>
      </w:ins>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18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0"/>
        <w:gridCol w:w="4680"/>
      </w:tblGrid>
      <w:tr w:rsidR="00332547" w:rsidRPr="00226565" w14:paraId="277D5FBB" w14:textId="77777777" w:rsidTr="00455E76">
        <w:trPr>
          <w:trHeight w:val="480"/>
        </w:trPr>
        <w:tc>
          <w:tcPr>
            <w:tcW w:w="450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68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455E76">
        <w:trPr>
          <w:trHeight w:val="1063"/>
        </w:trPr>
        <w:tc>
          <w:tcPr>
            <w:tcW w:w="450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68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455E76">
        <w:trPr>
          <w:trHeight w:val="167"/>
        </w:trPr>
        <w:tc>
          <w:tcPr>
            <w:tcW w:w="4500" w:type="dxa"/>
            <w:shd w:val="clear" w:color="auto" w:fill="auto"/>
          </w:tcPr>
          <w:p w14:paraId="7A9FA817" w14:textId="75C6CE16"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w:t>
            </w:r>
            <w:r w:rsidR="005D5358">
              <w:rPr>
                <w:b/>
                <w:sz w:val="22"/>
                <w:szCs w:val="22"/>
              </w:rPr>
              <w:t>10</w:t>
            </w:r>
            <w:r w:rsidR="00611010">
              <w:rPr>
                <w:b/>
                <w:sz w:val="22"/>
                <w:szCs w:val="22"/>
              </w:rPr>
              <w:t>.</w:t>
            </w:r>
            <w:r w:rsidR="005D5358">
              <w:rPr>
                <w:b/>
                <w:sz w:val="22"/>
                <w:szCs w:val="22"/>
              </w:rPr>
              <w:t>07</w:t>
            </w:r>
            <w:r w:rsidR="00611010">
              <w:rPr>
                <w:b/>
                <w:sz w:val="22"/>
                <w:szCs w:val="22"/>
              </w:rPr>
              <w:t>.202</w:t>
            </w:r>
            <w:r w:rsidR="005D5358">
              <w:rPr>
                <w:b/>
                <w:sz w:val="22"/>
                <w:szCs w:val="22"/>
              </w:rPr>
              <w:t>3</w:t>
            </w:r>
          </w:p>
        </w:tc>
        <w:tc>
          <w:tcPr>
            <w:tcW w:w="4680" w:type="dxa"/>
            <w:shd w:val="clear" w:color="auto" w:fill="auto"/>
          </w:tcPr>
          <w:p w14:paraId="5A007456" w14:textId="25A13247"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w:t>
            </w:r>
            <w:r w:rsidR="005D5358">
              <w:rPr>
                <w:b/>
                <w:sz w:val="22"/>
                <w:szCs w:val="22"/>
              </w:rPr>
              <w:t>10</w:t>
            </w:r>
            <w:r w:rsidR="00611010">
              <w:rPr>
                <w:b/>
                <w:sz w:val="22"/>
                <w:szCs w:val="22"/>
              </w:rPr>
              <w:t>.</w:t>
            </w:r>
            <w:r w:rsidR="005D5358">
              <w:rPr>
                <w:b/>
                <w:sz w:val="22"/>
                <w:szCs w:val="22"/>
              </w:rPr>
              <w:t>07</w:t>
            </w:r>
            <w:r w:rsidR="00611010">
              <w:rPr>
                <w:b/>
                <w:sz w:val="22"/>
                <w:szCs w:val="22"/>
              </w:rPr>
              <w:t>.202</w:t>
            </w:r>
            <w:r w:rsidR="005D5358">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481F7" w14:textId="77777777" w:rsidR="00411691" w:rsidRDefault="00411691" w:rsidP="00106ADB">
      <w:r>
        <w:separator/>
      </w:r>
    </w:p>
  </w:endnote>
  <w:endnote w:type="continuationSeparator" w:id="0">
    <w:p w14:paraId="0F249155" w14:textId="77777777" w:rsidR="00411691" w:rsidRDefault="00411691"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359B5" w14:textId="77777777" w:rsidR="00411691" w:rsidRDefault="00411691" w:rsidP="00106ADB">
      <w:r>
        <w:separator/>
      </w:r>
    </w:p>
  </w:footnote>
  <w:footnote w:type="continuationSeparator" w:id="0">
    <w:p w14:paraId="053F0E1F" w14:textId="77777777" w:rsidR="00411691" w:rsidRDefault="00411691"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40B80FAF"/>
    <w:multiLevelType w:val="singleLevel"/>
    <w:tmpl w:val="AA0C1CB8"/>
    <w:lvl w:ilvl="0">
      <w:start w:val="1"/>
      <w:numFmt w:val="decimal"/>
      <w:lvlText w:val="%1."/>
      <w:lvlJc w:val="left"/>
      <w:pPr>
        <w:tabs>
          <w:tab w:val="num" w:pos="1350"/>
        </w:tabs>
        <w:ind w:left="1350" w:hanging="360"/>
      </w:pPr>
      <w:rPr>
        <w:rFonts w:hint="default"/>
      </w:rPr>
    </w:lvl>
  </w:abstractNum>
  <w:abstractNum w:abstractNumId="3"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4" w15:restartNumberingAfterBreak="0">
    <w:nsid w:val="5E8309A6"/>
    <w:multiLevelType w:val="hybridMultilevel"/>
    <w:tmpl w:val="810C2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609C6"/>
    <w:multiLevelType w:val="hybridMultilevel"/>
    <w:tmpl w:val="7E121C46"/>
    <w:lvl w:ilvl="0" w:tplc="3B98842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05003956">
    <w:abstractNumId w:val="0"/>
  </w:num>
  <w:num w:numId="2" w16cid:durableId="1708682203">
    <w:abstractNumId w:val="1"/>
  </w:num>
  <w:num w:numId="3" w16cid:durableId="1804346707">
    <w:abstractNumId w:val="3"/>
  </w:num>
  <w:num w:numId="4" w16cid:durableId="1153646117">
    <w:abstractNumId w:val="6"/>
  </w:num>
  <w:num w:numId="5" w16cid:durableId="14965692">
    <w:abstractNumId w:val="4"/>
  </w:num>
  <w:num w:numId="6" w16cid:durableId="13189584">
    <w:abstractNumId w:val="5"/>
  </w:num>
  <w:num w:numId="7" w16cid:durableId="198489067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0D77AA"/>
    <w:rsid w:val="00106ADB"/>
    <w:rsid w:val="00193357"/>
    <w:rsid w:val="001B63FF"/>
    <w:rsid w:val="001D5F22"/>
    <w:rsid w:val="001E776D"/>
    <w:rsid w:val="002A0E92"/>
    <w:rsid w:val="002B26CB"/>
    <w:rsid w:val="002C2713"/>
    <w:rsid w:val="002F2296"/>
    <w:rsid w:val="00301851"/>
    <w:rsid w:val="0031757F"/>
    <w:rsid w:val="00327170"/>
    <w:rsid w:val="00332547"/>
    <w:rsid w:val="003A33B4"/>
    <w:rsid w:val="00405AFE"/>
    <w:rsid w:val="004101AB"/>
    <w:rsid w:val="00411691"/>
    <w:rsid w:val="00455E76"/>
    <w:rsid w:val="0047134F"/>
    <w:rsid w:val="00473127"/>
    <w:rsid w:val="00480D7B"/>
    <w:rsid w:val="00486DEE"/>
    <w:rsid w:val="004E3CFF"/>
    <w:rsid w:val="00522A23"/>
    <w:rsid w:val="005541FD"/>
    <w:rsid w:val="00596136"/>
    <w:rsid w:val="005C3C62"/>
    <w:rsid w:val="005D5358"/>
    <w:rsid w:val="00611010"/>
    <w:rsid w:val="006317FC"/>
    <w:rsid w:val="0065722C"/>
    <w:rsid w:val="00674ED1"/>
    <w:rsid w:val="006E1A91"/>
    <w:rsid w:val="006F1D1D"/>
    <w:rsid w:val="00726AD1"/>
    <w:rsid w:val="007525C2"/>
    <w:rsid w:val="00752B0B"/>
    <w:rsid w:val="007C77F3"/>
    <w:rsid w:val="00816A2E"/>
    <w:rsid w:val="00853C2C"/>
    <w:rsid w:val="00863E10"/>
    <w:rsid w:val="008801D1"/>
    <w:rsid w:val="00895B65"/>
    <w:rsid w:val="008A7299"/>
    <w:rsid w:val="008B0293"/>
    <w:rsid w:val="00992D25"/>
    <w:rsid w:val="009B3C87"/>
    <w:rsid w:val="009E4A33"/>
    <w:rsid w:val="009E7CAC"/>
    <w:rsid w:val="00A16CBE"/>
    <w:rsid w:val="00A8207E"/>
    <w:rsid w:val="00AB274E"/>
    <w:rsid w:val="00AE3A55"/>
    <w:rsid w:val="00AE40A0"/>
    <w:rsid w:val="00B63D1D"/>
    <w:rsid w:val="00B708FE"/>
    <w:rsid w:val="00BB3590"/>
    <w:rsid w:val="00C66F33"/>
    <w:rsid w:val="00CB3F1E"/>
    <w:rsid w:val="00CE4C38"/>
    <w:rsid w:val="00CF2EAC"/>
    <w:rsid w:val="00CF7DC0"/>
    <w:rsid w:val="00D974B3"/>
    <w:rsid w:val="00DB2C36"/>
    <w:rsid w:val="00E07DF0"/>
    <w:rsid w:val="00E27559"/>
    <w:rsid w:val="00E317A7"/>
    <w:rsid w:val="00E6173C"/>
    <w:rsid w:val="00EC542F"/>
    <w:rsid w:val="00EF4C07"/>
    <w:rsid w:val="00EF5FB3"/>
    <w:rsid w:val="00F128EA"/>
    <w:rsid w:val="00F81AE7"/>
    <w:rsid w:val="00FA6432"/>
    <w:rsid w:val="00FB7043"/>
    <w:rsid w:val="00FF5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8801D1"/>
  </w:style>
  <w:style w:type="paragraph" w:styleId="ListParagraph">
    <w:name w:val="List Paragraph"/>
    <w:basedOn w:val="Normal"/>
    <w:uiPriority w:val="34"/>
    <w:qFormat/>
    <w:rsid w:val="00863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3F35CD-7E42-4906-B0C6-A43EA6638AA6}"/>
</file>

<file path=customXml/itemProps2.xml><?xml version="1.0" encoding="utf-8"?>
<ds:datastoreItem xmlns:ds="http://schemas.openxmlformats.org/officeDocument/2006/customXml" ds:itemID="{33C0C66D-EB32-4909-8C4B-53D43AB5472E}"/>
</file>

<file path=customXml/itemProps3.xml><?xml version="1.0" encoding="utf-8"?>
<ds:datastoreItem xmlns:ds="http://schemas.openxmlformats.org/officeDocument/2006/customXml" ds:itemID="{112F5E03-BA5A-4267-A3BE-40E30D5CB64A}"/>
</file>

<file path=docProps/app.xml><?xml version="1.0" encoding="utf-8"?>
<Properties xmlns="http://schemas.openxmlformats.org/officeDocument/2006/extended-properties" xmlns:vt="http://schemas.openxmlformats.org/officeDocument/2006/docPropsVTypes">
  <Template>Normal</Template>
  <TotalTime>28</TotalTime>
  <Pages>4</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55</cp:revision>
  <cp:lastPrinted>2018-01-30T05:28:00Z</cp:lastPrinted>
  <dcterms:created xsi:type="dcterms:W3CDTF">2020-05-26T06:25:00Z</dcterms:created>
  <dcterms:modified xsi:type="dcterms:W3CDTF">2023-09-24T16:34:00Z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2022-08-06T10:20:11Z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1323000</vt:r8>
  </property>
</Properties>
</file>