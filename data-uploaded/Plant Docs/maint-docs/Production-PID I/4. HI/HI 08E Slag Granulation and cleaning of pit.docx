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51D3AB97" w:rsidR="006E1A91" w:rsidRPr="000418D9" w:rsidRDefault="00E624AD"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57AAAFE6" w:rsidR="006E1A91" w:rsidRPr="000418D9" w:rsidRDefault="006E1A91" w:rsidP="00751896">
            <w:pPr>
              <w:pStyle w:val="Header"/>
              <w:rPr>
                <w:b/>
              </w:rPr>
            </w:pPr>
            <w:r>
              <w:rPr>
                <w:b/>
              </w:rPr>
              <w:t>0</w:t>
            </w:r>
            <w:r w:rsidR="00E624AD">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41CAD7EC"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C96CA2">
              <w:rPr>
                <w:b/>
                <w:bCs/>
                <w:sz w:val="20"/>
                <w:szCs w:val="20"/>
                <w:lang w:eastAsia="en-IN"/>
              </w:rPr>
              <w:t xml:space="preserve"> 0</w:t>
            </w:r>
            <w:r w:rsidR="00FB1F07">
              <w:rPr>
                <w:b/>
                <w:bCs/>
                <w:sz w:val="20"/>
                <w:szCs w:val="20"/>
                <w:lang w:eastAsia="en-IN"/>
              </w:rPr>
              <w:t>3</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0EFC6215"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FB1F07">
              <w:rPr>
                <w:b/>
                <w:sz w:val="20"/>
                <w:szCs w:val="20"/>
              </w:rPr>
              <w:t>0</w:t>
            </w:r>
            <w:r w:rsidR="00611010">
              <w:rPr>
                <w:b/>
                <w:sz w:val="20"/>
                <w:szCs w:val="20"/>
              </w:rPr>
              <w:t>.07.202</w:t>
            </w:r>
            <w:r w:rsidR="00FB1F07">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16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557"/>
      </w:tblGrid>
      <w:tr w:rsidR="009E7CAC" w14:paraId="515DFC2B" w14:textId="77777777" w:rsidTr="004777E5">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55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C96CA2" w14:paraId="13E2948B" w14:textId="77777777" w:rsidTr="004777E5">
        <w:tc>
          <w:tcPr>
            <w:tcW w:w="900" w:type="dxa"/>
            <w:tcBorders>
              <w:top w:val="single" w:sz="12" w:space="0" w:color="auto"/>
            </w:tcBorders>
          </w:tcPr>
          <w:p w14:paraId="1D9FE64C" w14:textId="77777777" w:rsidR="00C96CA2" w:rsidRDefault="00C96CA2" w:rsidP="00C96CA2">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75E8A90D" w14:textId="6C9F82AD" w:rsidR="00C96CA2" w:rsidRDefault="00C96CA2" w:rsidP="00C96CA2">
            <w:pPr>
              <w:pStyle w:val="BodyText2"/>
              <w:tabs>
                <w:tab w:val="clear" w:pos="720"/>
                <w:tab w:val="clear" w:pos="1800"/>
              </w:tabs>
              <w:spacing w:line="340" w:lineRule="atLeast"/>
              <w:rPr>
                <w:sz w:val="21"/>
              </w:rPr>
            </w:pPr>
            <w:r>
              <w:rPr>
                <w:sz w:val="21"/>
              </w:rPr>
              <w:t>Task being carried out, their duration and Frequency:</w:t>
            </w:r>
          </w:p>
        </w:tc>
        <w:tc>
          <w:tcPr>
            <w:tcW w:w="4557" w:type="dxa"/>
            <w:tcBorders>
              <w:top w:val="single" w:sz="12" w:space="0" w:color="auto"/>
            </w:tcBorders>
          </w:tcPr>
          <w:p w14:paraId="207CACD6" w14:textId="77777777" w:rsidR="00C96CA2" w:rsidRPr="003655D5" w:rsidRDefault="00C96CA2" w:rsidP="00C96CA2">
            <w:pPr>
              <w:pStyle w:val="WW-BodyText2"/>
              <w:tabs>
                <w:tab w:val="clear" w:pos="720"/>
                <w:tab w:val="clear" w:pos="1800"/>
              </w:tabs>
              <w:spacing w:line="340" w:lineRule="atLeast"/>
              <w:jc w:val="left"/>
              <w:rPr>
                <w:rFonts w:ascii="Cambria" w:hAnsi="Cambria"/>
                <w:snapToGrid w:val="0"/>
                <w:sz w:val="20"/>
              </w:rPr>
            </w:pPr>
            <w:r w:rsidRPr="003655D5">
              <w:rPr>
                <w:rFonts w:ascii="Cambria" w:hAnsi="Cambria"/>
                <w:snapToGrid w:val="0"/>
                <w:sz w:val="20"/>
              </w:rPr>
              <w:t xml:space="preserve">Slag granulation &amp;cleaning the </w:t>
            </w:r>
            <w:proofErr w:type="gramStart"/>
            <w:r w:rsidRPr="003655D5">
              <w:rPr>
                <w:rFonts w:ascii="Cambria" w:hAnsi="Cambria"/>
                <w:snapToGrid w:val="0"/>
                <w:sz w:val="20"/>
              </w:rPr>
              <w:t>pit</w:t>
            </w:r>
            <w:proofErr w:type="gramEnd"/>
          </w:p>
          <w:p w14:paraId="69FF457D" w14:textId="77777777" w:rsidR="00C96CA2" w:rsidRPr="003655D5" w:rsidRDefault="00C96CA2" w:rsidP="00C96CA2">
            <w:pPr>
              <w:pStyle w:val="WW-BodyText2"/>
              <w:tabs>
                <w:tab w:val="clear" w:pos="720"/>
                <w:tab w:val="clear" w:pos="1800"/>
              </w:tabs>
              <w:spacing w:line="340" w:lineRule="atLeast"/>
              <w:jc w:val="left"/>
              <w:rPr>
                <w:rFonts w:ascii="Cambria" w:hAnsi="Cambria"/>
                <w:sz w:val="20"/>
              </w:rPr>
            </w:pPr>
            <w:r w:rsidRPr="003655D5">
              <w:rPr>
                <w:rFonts w:ascii="Cambria" w:hAnsi="Cambria"/>
                <w:sz w:val="20"/>
              </w:rPr>
              <w:t>12 times in each furnace</w:t>
            </w:r>
          </w:p>
          <w:p w14:paraId="79AA433E" w14:textId="77777777" w:rsidR="00C96CA2" w:rsidRDefault="00C96CA2" w:rsidP="00C96CA2">
            <w:pPr>
              <w:pStyle w:val="BodyText2"/>
              <w:tabs>
                <w:tab w:val="clear" w:pos="720"/>
                <w:tab w:val="clear" w:pos="1800"/>
              </w:tabs>
              <w:spacing w:line="340" w:lineRule="atLeast"/>
              <w:jc w:val="left"/>
              <w:rPr>
                <w:sz w:val="21"/>
              </w:rPr>
            </w:pPr>
          </w:p>
        </w:tc>
      </w:tr>
      <w:tr w:rsidR="00C96CA2" w14:paraId="2EBE7B48" w14:textId="77777777" w:rsidTr="004777E5">
        <w:tc>
          <w:tcPr>
            <w:tcW w:w="900" w:type="dxa"/>
          </w:tcPr>
          <w:p w14:paraId="76694513" w14:textId="77777777" w:rsidR="00C96CA2" w:rsidRDefault="00C96CA2" w:rsidP="00C96CA2">
            <w:pPr>
              <w:pStyle w:val="BodyText2"/>
              <w:tabs>
                <w:tab w:val="clear" w:pos="720"/>
                <w:tab w:val="clear" w:pos="1800"/>
              </w:tabs>
              <w:spacing w:line="340" w:lineRule="atLeast"/>
              <w:jc w:val="center"/>
              <w:rPr>
                <w:sz w:val="21"/>
              </w:rPr>
            </w:pPr>
            <w:r>
              <w:rPr>
                <w:sz w:val="21"/>
              </w:rPr>
              <w:t>2)</w:t>
            </w:r>
          </w:p>
        </w:tc>
        <w:tc>
          <w:tcPr>
            <w:tcW w:w="5703" w:type="dxa"/>
          </w:tcPr>
          <w:p w14:paraId="046A2C8E" w14:textId="3E6529BF" w:rsidR="00C96CA2" w:rsidRDefault="00C96CA2" w:rsidP="00C96CA2">
            <w:pPr>
              <w:pStyle w:val="BodyText2"/>
              <w:tabs>
                <w:tab w:val="clear" w:pos="720"/>
                <w:tab w:val="clear" w:pos="1800"/>
              </w:tabs>
              <w:spacing w:line="340" w:lineRule="atLeast"/>
              <w:rPr>
                <w:sz w:val="21"/>
              </w:rPr>
            </w:pPr>
            <w:r>
              <w:rPr>
                <w:sz w:val="21"/>
              </w:rPr>
              <w:t>Location (s) where the work is carried out.</w:t>
            </w:r>
          </w:p>
        </w:tc>
        <w:tc>
          <w:tcPr>
            <w:tcW w:w="4557" w:type="dxa"/>
          </w:tcPr>
          <w:p w14:paraId="783BF1F7" w14:textId="0119ABA6" w:rsidR="00C96CA2" w:rsidRDefault="00C96CA2" w:rsidP="00C96CA2">
            <w:pPr>
              <w:pStyle w:val="BodyText2"/>
              <w:tabs>
                <w:tab w:val="clear" w:pos="720"/>
                <w:tab w:val="clear" w:pos="1800"/>
              </w:tabs>
              <w:spacing w:line="340" w:lineRule="atLeast"/>
              <w:jc w:val="left"/>
              <w:rPr>
                <w:sz w:val="21"/>
              </w:rPr>
            </w:pPr>
            <w:r w:rsidRPr="003655D5">
              <w:rPr>
                <w:rFonts w:ascii="Cambria" w:hAnsi="Cambria"/>
                <w:sz w:val="21"/>
              </w:rPr>
              <w:t>BF granulation pit</w:t>
            </w:r>
          </w:p>
        </w:tc>
      </w:tr>
      <w:tr w:rsidR="00C96CA2" w14:paraId="70BBF8D5" w14:textId="77777777" w:rsidTr="004777E5">
        <w:tc>
          <w:tcPr>
            <w:tcW w:w="900" w:type="dxa"/>
          </w:tcPr>
          <w:p w14:paraId="5C8C3805" w14:textId="77777777" w:rsidR="00C96CA2" w:rsidRDefault="00C96CA2" w:rsidP="00C96CA2">
            <w:pPr>
              <w:pStyle w:val="BodyText2"/>
              <w:tabs>
                <w:tab w:val="clear" w:pos="720"/>
                <w:tab w:val="clear" w:pos="1800"/>
              </w:tabs>
              <w:spacing w:line="340" w:lineRule="atLeast"/>
              <w:jc w:val="center"/>
              <w:rPr>
                <w:sz w:val="21"/>
              </w:rPr>
            </w:pPr>
            <w:r>
              <w:rPr>
                <w:sz w:val="21"/>
              </w:rPr>
              <w:t>3)</w:t>
            </w:r>
          </w:p>
        </w:tc>
        <w:tc>
          <w:tcPr>
            <w:tcW w:w="5703" w:type="dxa"/>
          </w:tcPr>
          <w:p w14:paraId="7E9E4995" w14:textId="49FF6AD0" w:rsidR="00C96CA2" w:rsidRDefault="00C96CA2" w:rsidP="00C96CA2">
            <w:pPr>
              <w:pStyle w:val="BodyText2"/>
              <w:tabs>
                <w:tab w:val="clear" w:pos="720"/>
                <w:tab w:val="clear" w:pos="1800"/>
              </w:tabs>
              <w:spacing w:line="340" w:lineRule="atLeast"/>
              <w:rPr>
                <w:sz w:val="21"/>
              </w:rPr>
            </w:pPr>
            <w:r>
              <w:rPr>
                <w:sz w:val="21"/>
              </w:rPr>
              <w:t>Who normally/occasionally carried out the task?</w:t>
            </w:r>
          </w:p>
        </w:tc>
        <w:tc>
          <w:tcPr>
            <w:tcW w:w="4557" w:type="dxa"/>
          </w:tcPr>
          <w:p w14:paraId="1979CD0C" w14:textId="50DAAD9C" w:rsidR="00C96CA2" w:rsidRDefault="00C96CA2" w:rsidP="00C96CA2">
            <w:pPr>
              <w:pStyle w:val="BodyText2"/>
              <w:tabs>
                <w:tab w:val="clear" w:pos="720"/>
                <w:tab w:val="clear" w:pos="1800"/>
              </w:tabs>
              <w:spacing w:line="340" w:lineRule="atLeast"/>
              <w:jc w:val="left"/>
              <w:rPr>
                <w:sz w:val="21"/>
              </w:rPr>
            </w:pPr>
            <w:r w:rsidRPr="003655D5">
              <w:rPr>
                <w:rFonts w:ascii="Cambria" w:hAnsi="Cambria"/>
                <w:snapToGrid w:val="0"/>
                <w:sz w:val="21"/>
              </w:rPr>
              <w:t>Company employees &amp; supervisors.</w:t>
            </w:r>
          </w:p>
        </w:tc>
      </w:tr>
      <w:tr w:rsidR="00C96CA2" w14:paraId="3274654A" w14:textId="77777777" w:rsidTr="004777E5">
        <w:trPr>
          <w:trHeight w:val="1169"/>
        </w:trPr>
        <w:tc>
          <w:tcPr>
            <w:tcW w:w="900" w:type="dxa"/>
          </w:tcPr>
          <w:p w14:paraId="7645FB69" w14:textId="77777777" w:rsidR="00C96CA2" w:rsidRDefault="00C96CA2" w:rsidP="00C96CA2">
            <w:pPr>
              <w:pStyle w:val="BodyText2"/>
              <w:tabs>
                <w:tab w:val="clear" w:pos="720"/>
                <w:tab w:val="clear" w:pos="1800"/>
              </w:tabs>
              <w:spacing w:line="340" w:lineRule="atLeast"/>
              <w:jc w:val="center"/>
              <w:rPr>
                <w:sz w:val="21"/>
              </w:rPr>
            </w:pPr>
            <w:r>
              <w:rPr>
                <w:sz w:val="21"/>
              </w:rPr>
              <w:t>4)</w:t>
            </w:r>
          </w:p>
        </w:tc>
        <w:tc>
          <w:tcPr>
            <w:tcW w:w="5703" w:type="dxa"/>
          </w:tcPr>
          <w:p w14:paraId="04A8079A" w14:textId="66B19303" w:rsidR="00C96CA2" w:rsidRDefault="00C96CA2" w:rsidP="00C96CA2">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557" w:type="dxa"/>
          </w:tcPr>
          <w:p w14:paraId="3D384323" w14:textId="70431D40" w:rsidR="00C96CA2" w:rsidRDefault="00C96CA2" w:rsidP="00C96CA2">
            <w:pPr>
              <w:pStyle w:val="BodyText2"/>
              <w:tabs>
                <w:tab w:val="clear" w:pos="720"/>
                <w:tab w:val="clear" w:pos="1800"/>
              </w:tabs>
              <w:spacing w:line="340" w:lineRule="atLeast"/>
              <w:jc w:val="left"/>
              <w:rPr>
                <w:sz w:val="21"/>
              </w:rPr>
            </w:pPr>
            <w:r w:rsidRPr="003655D5">
              <w:rPr>
                <w:rFonts w:ascii="Cambria" w:hAnsi="Cambria"/>
                <w:snapToGrid w:val="0"/>
                <w:sz w:val="21"/>
              </w:rPr>
              <w:t>Visitors</w:t>
            </w:r>
          </w:p>
        </w:tc>
      </w:tr>
      <w:tr w:rsidR="00C96CA2" w14:paraId="36DDB549" w14:textId="77777777" w:rsidTr="004777E5">
        <w:trPr>
          <w:trHeight w:val="701"/>
        </w:trPr>
        <w:tc>
          <w:tcPr>
            <w:tcW w:w="900" w:type="dxa"/>
          </w:tcPr>
          <w:p w14:paraId="365E9DFA" w14:textId="77777777" w:rsidR="00C96CA2" w:rsidRDefault="00C96CA2" w:rsidP="00C96CA2">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C96CA2" w:rsidRDefault="00C96CA2" w:rsidP="00C96CA2">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C96CA2" w:rsidRDefault="00C96CA2" w:rsidP="00C96CA2">
            <w:pPr>
              <w:pStyle w:val="BodyText2"/>
              <w:tabs>
                <w:tab w:val="clear" w:pos="720"/>
                <w:tab w:val="clear" w:pos="1800"/>
              </w:tabs>
              <w:spacing w:line="340" w:lineRule="atLeast"/>
              <w:rPr>
                <w:sz w:val="21"/>
              </w:rPr>
            </w:pPr>
            <w:r>
              <w:rPr>
                <w:sz w:val="21"/>
              </w:rPr>
              <w:t>b) Any special training required</w:t>
            </w:r>
          </w:p>
        </w:tc>
        <w:tc>
          <w:tcPr>
            <w:tcW w:w="4557" w:type="dxa"/>
          </w:tcPr>
          <w:p w14:paraId="59C614E9" w14:textId="77777777" w:rsidR="00C96CA2" w:rsidRPr="003655D5" w:rsidRDefault="00C96CA2" w:rsidP="00C96CA2">
            <w:pPr>
              <w:pStyle w:val="WW-BodyText2"/>
              <w:tabs>
                <w:tab w:val="clear" w:pos="720"/>
                <w:tab w:val="clear" w:pos="1800"/>
              </w:tabs>
              <w:spacing w:line="340" w:lineRule="atLeast"/>
              <w:jc w:val="left"/>
              <w:rPr>
                <w:rFonts w:ascii="Cambria" w:hAnsi="Cambria"/>
                <w:sz w:val="21"/>
              </w:rPr>
            </w:pPr>
            <w:r w:rsidRPr="003655D5">
              <w:rPr>
                <w:rFonts w:ascii="Cambria" w:hAnsi="Cambria"/>
                <w:sz w:val="21"/>
              </w:rPr>
              <w:t xml:space="preserve">Yes </w:t>
            </w:r>
          </w:p>
          <w:p w14:paraId="1F1D27CE" w14:textId="77777777" w:rsidR="00C96CA2" w:rsidRPr="003655D5" w:rsidRDefault="00C96CA2" w:rsidP="00C96CA2">
            <w:pPr>
              <w:pStyle w:val="WW-BodyText2"/>
              <w:tabs>
                <w:tab w:val="clear" w:pos="720"/>
                <w:tab w:val="clear" w:pos="1800"/>
              </w:tabs>
              <w:spacing w:line="340" w:lineRule="atLeast"/>
              <w:jc w:val="left"/>
              <w:rPr>
                <w:rFonts w:ascii="Cambria" w:hAnsi="Cambria"/>
                <w:sz w:val="21"/>
              </w:rPr>
            </w:pPr>
          </w:p>
          <w:p w14:paraId="26F24214" w14:textId="3C8CD8A9" w:rsidR="00C96CA2" w:rsidRDefault="00C96CA2" w:rsidP="00C96CA2">
            <w:pPr>
              <w:pStyle w:val="BodyText2"/>
              <w:tabs>
                <w:tab w:val="clear" w:pos="720"/>
                <w:tab w:val="clear" w:pos="1800"/>
              </w:tabs>
              <w:spacing w:line="340" w:lineRule="atLeast"/>
              <w:jc w:val="left"/>
              <w:rPr>
                <w:sz w:val="21"/>
              </w:rPr>
            </w:pPr>
            <w:r w:rsidRPr="003655D5">
              <w:rPr>
                <w:rFonts w:ascii="Cambria" w:hAnsi="Cambria"/>
                <w:sz w:val="21"/>
              </w:rPr>
              <w:t>No</w:t>
            </w:r>
          </w:p>
        </w:tc>
      </w:tr>
      <w:tr w:rsidR="00C96CA2" w14:paraId="46649E21" w14:textId="77777777" w:rsidTr="004777E5">
        <w:tc>
          <w:tcPr>
            <w:tcW w:w="900" w:type="dxa"/>
          </w:tcPr>
          <w:p w14:paraId="728077F3" w14:textId="77777777" w:rsidR="00C96CA2" w:rsidRDefault="00C96CA2" w:rsidP="00C96CA2">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4561D80B" w:rsidR="00C96CA2" w:rsidRDefault="00C96CA2" w:rsidP="00C96CA2">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557" w:type="dxa"/>
          </w:tcPr>
          <w:p w14:paraId="0260A889" w14:textId="49B4057C" w:rsidR="00C96CA2" w:rsidRPr="003655D5" w:rsidRDefault="00C96CA2" w:rsidP="00C96CA2">
            <w:pPr>
              <w:pStyle w:val="WW-BodyText2"/>
              <w:tabs>
                <w:tab w:val="clear" w:pos="720"/>
                <w:tab w:val="clear" w:pos="1800"/>
              </w:tabs>
              <w:spacing w:line="340" w:lineRule="atLeast"/>
              <w:jc w:val="left"/>
              <w:rPr>
                <w:rFonts w:ascii="Cambria" w:hAnsi="Cambria"/>
                <w:snapToGrid w:val="0"/>
                <w:sz w:val="21"/>
              </w:rPr>
            </w:pPr>
            <w:r>
              <w:rPr>
                <w:rFonts w:ascii="Cambria" w:hAnsi="Cambria"/>
                <w:snapToGrid w:val="0"/>
                <w:sz w:val="21"/>
              </w:rPr>
              <w:t>VL/IMS/PID1/PROD/WI/08E</w:t>
            </w:r>
          </w:p>
          <w:p w14:paraId="56318FC0" w14:textId="77777777" w:rsidR="00C96CA2" w:rsidRDefault="00C96CA2" w:rsidP="00C96CA2">
            <w:pPr>
              <w:pStyle w:val="BodyText2"/>
              <w:tabs>
                <w:tab w:val="clear" w:pos="720"/>
                <w:tab w:val="clear" w:pos="1800"/>
              </w:tabs>
              <w:spacing w:line="340" w:lineRule="atLeast"/>
              <w:jc w:val="left"/>
              <w:rPr>
                <w:sz w:val="21"/>
              </w:rPr>
            </w:pPr>
          </w:p>
        </w:tc>
      </w:tr>
      <w:tr w:rsidR="00C96CA2" w14:paraId="4D211913" w14:textId="77777777" w:rsidTr="004777E5">
        <w:trPr>
          <w:trHeight w:val="611"/>
        </w:trPr>
        <w:tc>
          <w:tcPr>
            <w:tcW w:w="900" w:type="dxa"/>
          </w:tcPr>
          <w:p w14:paraId="1D13289D" w14:textId="77777777" w:rsidR="00C96CA2" w:rsidRDefault="00C96CA2" w:rsidP="00C96CA2">
            <w:pPr>
              <w:pStyle w:val="BodyText2"/>
              <w:tabs>
                <w:tab w:val="clear" w:pos="720"/>
                <w:tab w:val="clear" w:pos="1800"/>
              </w:tabs>
              <w:spacing w:line="340" w:lineRule="atLeast"/>
              <w:jc w:val="center"/>
              <w:rPr>
                <w:sz w:val="21"/>
              </w:rPr>
            </w:pPr>
            <w:r>
              <w:rPr>
                <w:sz w:val="21"/>
              </w:rPr>
              <w:t>7)</w:t>
            </w:r>
          </w:p>
          <w:p w14:paraId="0309D399" w14:textId="77777777" w:rsidR="00C96CA2" w:rsidRDefault="00C96CA2" w:rsidP="00C96CA2">
            <w:pPr>
              <w:pStyle w:val="BodyText2"/>
              <w:tabs>
                <w:tab w:val="clear" w:pos="720"/>
                <w:tab w:val="clear" w:pos="1800"/>
              </w:tabs>
              <w:spacing w:line="340" w:lineRule="atLeast"/>
              <w:jc w:val="center"/>
              <w:rPr>
                <w:sz w:val="21"/>
              </w:rPr>
            </w:pPr>
          </w:p>
        </w:tc>
        <w:tc>
          <w:tcPr>
            <w:tcW w:w="5703" w:type="dxa"/>
          </w:tcPr>
          <w:p w14:paraId="528C4BCD" w14:textId="55AA04CC" w:rsidR="00C96CA2" w:rsidRDefault="00C96CA2" w:rsidP="00C96CA2">
            <w:pPr>
              <w:pStyle w:val="BodyText2"/>
              <w:tabs>
                <w:tab w:val="clear" w:pos="720"/>
                <w:tab w:val="clear" w:pos="1800"/>
              </w:tabs>
              <w:spacing w:line="340" w:lineRule="atLeast"/>
              <w:rPr>
                <w:sz w:val="21"/>
              </w:rPr>
            </w:pPr>
            <w:r>
              <w:rPr>
                <w:sz w:val="21"/>
              </w:rPr>
              <w:t>Is the work permit required for the task?</w:t>
            </w:r>
          </w:p>
        </w:tc>
        <w:tc>
          <w:tcPr>
            <w:tcW w:w="4557" w:type="dxa"/>
          </w:tcPr>
          <w:p w14:paraId="6B44E564" w14:textId="512E3AC7" w:rsidR="00C96CA2" w:rsidRDefault="00C96CA2" w:rsidP="00C96CA2">
            <w:pPr>
              <w:pStyle w:val="BodyText2"/>
              <w:tabs>
                <w:tab w:val="clear" w:pos="720"/>
                <w:tab w:val="clear" w:pos="1800"/>
              </w:tabs>
              <w:spacing w:line="340" w:lineRule="atLeast"/>
              <w:jc w:val="left"/>
              <w:rPr>
                <w:sz w:val="21"/>
              </w:rPr>
            </w:pPr>
            <w:r w:rsidRPr="003655D5">
              <w:rPr>
                <w:rFonts w:ascii="Cambria" w:hAnsi="Cambria"/>
                <w:snapToGrid w:val="0"/>
                <w:sz w:val="21"/>
              </w:rPr>
              <w:t>No</w:t>
            </w:r>
          </w:p>
        </w:tc>
      </w:tr>
      <w:tr w:rsidR="00C96CA2" w14:paraId="752A3110" w14:textId="77777777" w:rsidTr="004777E5">
        <w:trPr>
          <w:trHeight w:val="1304"/>
        </w:trPr>
        <w:tc>
          <w:tcPr>
            <w:tcW w:w="900" w:type="dxa"/>
          </w:tcPr>
          <w:p w14:paraId="09CBCF8A" w14:textId="77777777" w:rsidR="00C96CA2" w:rsidRDefault="00C96CA2" w:rsidP="00C96CA2">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C96CA2" w:rsidRDefault="00C96CA2" w:rsidP="00C96CA2">
            <w:pPr>
              <w:pStyle w:val="BodyText2"/>
              <w:tabs>
                <w:tab w:val="clear" w:pos="720"/>
                <w:tab w:val="clear" w:pos="1800"/>
              </w:tabs>
              <w:spacing w:line="340" w:lineRule="atLeast"/>
              <w:rPr>
                <w:sz w:val="21"/>
              </w:rPr>
            </w:pPr>
            <w:r>
              <w:rPr>
                <w:sz w:val="21"/>
              </w:rPr>
              <w:t>Plant and machinery that may be used:</w:t>
            </w:r>
          </w:p>
          <w:p w14:paraId="02A8ABB0" w14:textId="77777777" w:rsidR="00C96CA2" w:rsidRDefault="00C96CA2" w:rsidP="00C96CA2">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557" w:type="dxa"/>
          </w:tcPr>
          <w:p w14:paraId="7591C82C" w14:textId="77777777" w:rsidR="00C96CA2" w:rsidRPr="003655D5" w:rsidRDefault="00C96CA2" w:rsidP="00C96CA2">
            <w:pPr>
              <w:pStyle w:val="WW-BodyText2"/>
              <w:tabs>
                <w:tab w:val="clear" w:pos="720"/>
                <w:tab w:val="clear" w:pos="1800"/>
              </w:tabs>
              <w:spacing w:line="340" w:lineRule="atLeast"/>
              <w:jc w:val="left"/>
              <w:rPr>
                <w:rFonts w:ascii="Cambria" w:hAnsi="Cambria"/>
                <w:snapToGrid w:val="0"/>
                <w:sz w:val="21"/>
              </w:rPr>
            </w:pPr>
            <w:r w:rsidRPr="003655D5">
              <w:rPr>
                <w:rFonts w:ascii="Cambria" w:hAnsi="Cambria"/>
                <w:snapToGrid w:val="0"/>
                <w:sz w:val="21"/>
              </w:rPr>
              <w:t xml:space="preserve"> Slag granulation pumps &amp; wheel loader</w:t>
            </w:r>
          </w:p>
          <w:p w14:paraId="1BCF277A" w14:textId="77777777" w:rsidR="00C96CA2" w:rsidRDefault="00C96CA2" w:rsidP="00C96CA2">
            <w:pPr>
              <w:pStyle w:val="BodyText2"/>
              <w:tabs>
                <w:tab w:val="clear" w:pos="720"/>
                <w:tab w:val="clear" w:pos="1800"/>
              </w:tabs>
              <w:spacing w:line="340" w:lineRule="atLeast"/>
              <w:jc w:val="left"/>
              <w:rPr>
                <w:sz w:val="21"/>
              </w:rPr>
            </w:pPr>
          </w:p>
        </w:tc>
      </w:tr>
      <w:tr w:rsidR="00C96CA2" w14:paraId="55BDA29F" w14:textId="77777777" w:rsidTr="004777E5">
        <w:tc>
          <w:tcPr>
            <w:tcW w:w="900" w:type="dxa"/>
          </w:tcPr>
          <w:p w14:paraId="6EA91710" w14:textId="77777777" w:rsidR="00C96CA2" w:rsidRDefault="00C96CA2" w:rsidP="00C96CA2">
            <w:pPr>
              <w:pStyle w:val="BodyText2"/>
              <w:tabs>
                <w:tab w:val="clear" w:pos="720"/>
                <w:tab w:val="clear" w:pos="1800"/>
              </w:tabs>
              <w:spacing w:line="340" w:lineRule="atLeast"/>
              <w:jc w:val="center"/>
              <w:rPr>
                <w:sz w:val="21"/>
              </w:rPr>
            </w:pPr>
            <w:r>
              <w:rPr>
                <w:sz w:val="21"/>
              </w:rPr>
              <w:t>9)</w:t>
            </w:r>
          </w:p>
        </w:tc>
        <w:tc>
          <w:tcPr>
            <w:tcW w:w="5703" w:type="dxa"/>
          </w:tcPr>
          <w:p w14:paraId="7A0132B2" w14:textId="7686E80A" w:rsidR="00C96CA2" w:rsidRDefault="00C96CA2" w:rsidP="00C96CA2">
            <w:pPr>
              <w:pStyle w:val="BodyText2"/>
              <w:tabs>
                <w:tab w:val="clear" w:pos="720"/>
                <w:tab w:val="clear" w:pos="1800"/>
              </w:tabs>
              <w:spacing w:line="340" w:lineRule="atLeast"/>
              <w:rPr>
                <w:sz w:val="21"/>
              </w:rPr>
            </w:pPr>
            <w:r>
              <w:rPr>
                <w:sz w:val="21"/>
              </w:rPr>
              <w:t>Any electrically operated hand tools are used</w:t>
            </w:r>
          </w:p>
        </w:tc>
        <w:tc>
          <w:tcPr>
            <w:tcW w:w="4557" w:type="dxa"/>
          </w:tcPr>
          <w:p w14:paraId="1B02CEA0" w14:textId="74B935B2" w:rsidR="00C96CA2" w:rsidRDefault="00C96CA2" w:rsidP="00C96CA2">
            <w:pPr>
              <w:pStyle w:val="BodyText2"/>
              <w:tabs>
                <w:tab w:val="clear" w:pos="720"/>
                <w:tab w:val="clear" w:pos="1800"/>
              </w:tabs>
              <w:spacing w:line="340" w:lineRule="atLeast"/>
              <w:jc w:val="left"/>
              <w:rPr>
                <w:sz w:val="21"/>
              </w:rPr>
            </w:pPr>
            <w:r w:rsidRPr="003655D5">
              <w:rPr>
                <w:rFonts w:ascii="Cambria" w:hAnsi="Cambria"/>
                <w:sz w:val="21"/>
              </w:rPr>
              <w:t>No</w:t>
            </w:r>
          </w:p>
        </w:tc>
      </w:tr>
      <w:tr w:rsidR="00C96CA2" w14:paraId="28D2C23B" w14:textId="77777777" w:rsidTr="004777E5">
        <w:tc>
          <w:tcPr>
            <w:tcW w:w="900" w:type="dxa"/>
          </w:tcPr>
          <w:p w14:paraId="67148713" w14:textId="77777777" w:rsidR="00C96CA2" w:rsidRDefault="00C96CA2" w:rsidP="00C96CA2">
            <w:pPr>
              <w:pStyle w:val="BodyText2"/>
              <w:tabs>
                <w:tab w:val="clear" w:pos="720"/>
                <w:tab w:val="clear" w:pos="1800"/>
              </w:tabs>
              <w:spacing w:line="340" w:lineRule="atLeast"/>
              <w:jc w:val="center"/>
              <w:rPr>
                <w:sz w:val="21"/>
              </w:rPr>
            </w:pPr>
            <w:r>
              <w:rPr>
                <w:sz w:val="21"/>
              </w:rPr>
              <w:t>10)</w:t>
            </w:r>
          </w:p>
        </w:tc>
        <w:tc>
          <w:tcPr>
            <w:tcW w:w="5703" w:type="dxa"/>
          </w:tcPr>
          <w:p w14:paraId="485C0030" w14:textId="3080B0FC" w:rsidR="00C96CA2" w:rsidRDefault="00C96CA2" w:rsidP="00C96CA2">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557" w:type="dxa"/>
          </w:tcPr>
          <w:p w14:paraId="0C8015D8" w14:textId="004DD54B" w:rsidR="00C96CA2" w:rsidRDefault="00C96CA2" w:rsidP="00C96CA2">
            <w:pPr>
              <w:pStyle w:val="BodyText2"/>
              <w:tabs>
                <w:tab w:val="clear" w:pos="720"/>
                <w:tab w:val="clear" w:pos="1800"/>
              </w:tabs>
              <w:spacing w:line="340" w:lineRule="atLeast"/>
              <w:jc w:val="left"/>
              <w:rPr>
                <w:sz w:val="21"/>
              </w:rPr>
            </w:pPr>
            <w:r w:rsidRPr="003655D5">
              <w:rPr>
                <w:rFonts w:ascii="Cambria" w:hAnsi="Cambria"/>
                <w:sz w:val="21"/>
              </w:rPr>
              <w:t>Yes</w:t>
            </w:r>
          </w:p>
        </w:tc>
      </w:tr>
      <w:tr w:rsidR="00410442" w14:paraId="4FB29D60" w14:textId="77777777" w:rsidTr="004777E5">
        <w:tc>
          <w:tcPr>
            <w:tcW w:w="900" w:type="dxa"/>
          </w:tcPr>
          <w:p w14:paraId="27CEA7F6" w14:textId="77777777" w:rsidR="00410442" w:rsidRDefault="00410442" w:rsidP="00410442">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410442" w:rsidRDefault="00410442" w:rsidP="00410442">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557" w:type="dxa"/>
          </w:tcPr>
          <w:p w14:paraId="43EF5592" w14:textId="3DEA61C1" w:rsidR="00410442" w:rsidRDefault="00410442" w:rsidP="00410442">
            <w:pPr>
              <w:pStyle w:val="BodyText2"/>
              <w:tabs>
                <w:tab w:val="clear" w:pos="720"/>
                <w:tab w:val="clear" w:pos="1800"/>
              </w:tabs>
              <w:spacing w:line="340" w:lineRule="atLeast"/>
              <w:jc w:val="left"/>
              <w:rPr>
                <w:sz w:val="21"/>
              </w:rPr>
            </w:pPr>
            <w:r w:rsidRPr="003655D5">
              <w:rPr>
                <w:rFonts w:ascii="Cambria" w:hAnsi="Cambria"/>
                <w:sz w:val="21"/>
              </w:rPr>
              <w:t>No</w:t>
            </w:r>
          </w:p>
        </w:tc>
      </w:tr>
      <w:tr w:rsidR="0091120A" w14:paraId="076123FB" w14:textId="77777777" w:rsidTr="004777E5">
        <w:tc>
          <w:tcPr>
            <w:tcW w:w="900" w:type="dxa"/>
          </w:tcPr>
          <w:p w14:paraId="713AA9BD" w14:textId="0A473046" w:rsidR="0091120A" w:rsidRDefault="0091120A" w:rsidP="0091120A">
            <w:pPr>
              <w:pStyle w:val="BodyText2"/>
              <w:tabs>
                <w:tab w:val="clear" w:pos="720"/>
                <w:tab w:val="clear" w:pos="1800"/>
              </w:tabs>
              <w:spacing w:line="340" w:lineRule="atLeast"/>
              <w:jc w:val="center"/>
              <w:rPr>
                <w:sz w:val="21"/>
              </w:rPr>
            </w:pPr>
            <w:r>
              <w:rPr>
                <w:sz w:val="21"/>
              </w:rPr>
              <w:t>12)</w:t>
            </w:r>
          </w:p>
        </w:tc>
        <w:tc>
          <w:tcPr>
            <w:tcW w:w="5703" w:type="dxa"/>
          </w:tcPr>
          <w:p w14:paraId="728EA7C0" w14:textId="2634EE6F" w:rsidR="0091120A" w:rsidRDefault="0091120A" w:rsidP="0091120A">
            <w:pPr>
              <w:pStyle w:val="BodyText2"/>
              <w:tabs>
                <w:tab w:val="clear" w:pos="720"/>
                <w:tab w:val="clear" w:pos="1800"/>
              </w:tabs>
              <w:spacing w:line="340" w:lineRule="atLeast"/>
              <w:rPr>
                <w:sz w:val="21"/>
              </w:rPr>
            </w:pPr>
            <w:r w:rsidRPr="003655D5">
              <w:rPr>
                <w:rFonts w:ascii="Cambria" w:hAnsi="Cambria"/>
                <w:sz w:val="21"/>
              </w:rPr>
              <w:t xml:space="preserve">What materials are </w:t>
            </w:r>
            <w:proofErr w:type="gramStart"/>
            <w:r w:rsidRPr="003655D5">
              <w:rPr>
                <w:rFonts w:ascii="Cambria" w:hAnsi="Cambria"/>
                <w:sz w:val="21"/>
              </w:rPr>
              <w:t>handled ?Size</w:t>
            </w:r>
            <w:proofErr w:type="gramEnd"/>
            <w:r w:rsidRPr="003655D5">
              <w:rPr>
                <w:rFonts w:ascii="Cambria" w:hAnsi="Cambria"/>
                <w:sz w:val="21"/>
              </w:rPr>
              <w:t>, shape, surface character and weight of materials that may be handled:</w:t>
            </w:r>
          </w:p>
        </w:tc>
        <w:tc>
          <w:tcPr>
            <w:tcW w:w="4557" w:type="dxa"/>
          </w:tcPr>
          <w:p w14:paraId="65C666C3" w14:textId="57ABD83D" w:rsidR="0091120A" w:rsidRPr="003655D5" w:rsidRDefault="0091120A" w:rsidP="0091120A">
            <w:pPr>
              <w:pStyle w:val="BodyText2"/>
              <w:tabs>
                <w:tab w:val="clear" w:pos="720"/>
                <w:tab w:val="clear" w:pos="1800"/>
              </w:tabs>
              <w:spacing w:line="340" w:lineRule="atLeast"/>
              <w:jc w:val="left"/>
              <w:rPr>
                <w:rFonts w:ascii="Cambria" w:hAnsi="Cambria"/>
                <w:sz w:val="21"/>
              </w:rPr>
            </w:pPr>
            <w:r w:rsidRPr="003655D5">
              <w:rPr>
                <w:rFonts w:ascii="Cambria" w:hAnsi="Cambria"/>
                <w:sz w:val="21"/>
              </w:rPr>
              <w:t xml:space="preserve"> Hot slag &amp; water</w:t>
            </w:r>
          </w:p>
        </w:tc>
      </w:tr>
      <w:tr w:rsidR="0091120A" w14:paraId="2679030D" w14:textId="77777777" w:rsidTr="004777E5">
        <w:tc>
          <w:tcPr>
            <w:tcW w:w="900" w:type="dxa"/>
          </w:tcPr>
          <w:p w14:paraId="786F144E" w14:textId="77777777" w:rsidR="0091120A" w:rsidRDefault="0091120A" w:rsidP="0091120A">
            <w:pPr>
              <w:pStyle w:val="BodyText2"/>
              <w:tabs>
                <w:tab w:val="clear" w:pos="720"/>
                <w:tab w:val="clear" w:pos="1800"/>
              </w:tabs>
              <w:spacing w:line="340" w:lineRule="atLeast"/>
              <w:jc w:val="center"/>
              <w:rPr>
                <w:sz w:val="21"/>
              </w:rPr>
            </w:pPr>
            <w:r>
              <w:rPr>
                <w:sz w:val="21"/>
              </w:rPr>
              <w:lastRenderedPageBreak/>
              <w:t>13)</w:t>
            </w:r>
          </w:p>
        </w:tc>
        <w:tc>
          <w:tcPr>
            <w:tcW w:w="5703" w:type="dxa"/>
          </w:tcPr>
          <w:p w14:paraId="586AE853" w14:textId="77777777" w:rsidR="0091120A" w:rsidRDefault="0091120A" w:rsidP="0091120A">
            <w:pPr>
              <w:pStyle w:val="BodyText2"/>
              <w:tabs>
                <w:tab w:val="clear" w:pos="720"/>
                <w:tab w:val="clear" w:pos="1800"/>
              </w:tabs>
              <w:spacing w:line="340" w:lineRule="atLeast"/>
              <w:rPr>
                <w:sz w:val="21"/>
              </w:rPr>
            </w:pPr>
            <w:r>
              <w:rPr>
                <w:sz w:val="21"/>
              </w:rPr>
              <w:t xml:space="preserve">Is the material </w:t>
            </w:r>
            <w:proofErr w:type="gramStart"/>
            <w:r>
              <w:rPr>
                <w:sz w:val="21"/>
              </w:rPr>
              <w:t>is required</w:t>
            </w:r>
            <w:proofErr w:type="gramEnd"/>
            <w:r>
              <w:rPr>
                <w:sz w:val="21"/>
              </w:rPr>
              <w:t xml:space="preserve"> to be moved by hand. If yes Distance and heights of the place where materials </w:t>
            </w:r>
            <w:proofErr w:type="gramStart"/>
            <w:r>
              <w:rPr>
                <w:sz w:val="21"/>
              </w:rPr>
              <w:t>have to</w:t>
            </w:r>
            <w:proofErr w:type="gramEnd"/>
            <w:r>
              <w:rPr>
                <w:sz w:val="21"/>
              </w:rPr>
              <w:t xml:space="preserve"> move by hand. </w:t>
            </w:r>
          </w:p>
        </w:tc>
        <w:tc>
          <w:tcPr>
            <w:tcW w:w="4557" w:type="dxa"/>
          </w:tcPr>
          <w:p w14:paraId="185F98E3" w14:textId="3386CD92" w:rsidR="0091120A" w:rsidRDefault="0091120A" w:rsidP="0091120A">
            <w:pPr>
              <w:pStyle w:val="BodyText2"/>
              <w:tabs>
                <w:tab w:val="clear" w:pos="720"/>
                <w:tab w:val="clear" w:pos="1800"/>
              </w:tabs>
              <w:spacing w:line="340" w:lineRule="atLeast"/>
              <w:jc w:val="left"/>
              <w:rPr>
                <w:sz w:val="21"/>
              </w:rPr>
            </w:pPr>
            <w:r w:rsidRPr="003655D5">
              <w:rPr>
                <w:rFonts w:ascii="Cambria" w:hAnsi="Cambria"/>
                <w:sz w:val="21"/>
              </w:rPr>
              <w:t>NIL</w:t>
            </w:r>
          </w:p>
        </w:tc>
      </w:tr>
      <w:tr w:rsidR="0091120A" w14:paraId="7E76AE2A" w14:textId="77777777" w:rsidTr="004777E5">
        <w:trPr>
          <w:trHeight w:val="539"/>
        </w:trPr>
        <w:tc>
          <w:tcPr>
            <w:tcW w:w="900" w:type="dxa"/>
          </w:tcPr>
          <w:p w14:paraId="0B76C140" w14:textId="77777777" w:rsidR="0091120A" w:rsidRDefault="0091120A" w:rsidP="0091120A">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91120A" w:rsidRDefault="0091120A" w:rsidP="0091120A">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54127602" w:rsidR="0091120A" w:rsidRDefault="0091120A" w:rsidP="0091120A">
            <w:pPr>
              <w:pStyle w:val="BodyText2"/>
              <w:tabs>
                <w:tab w:val="clear" w:pos="720"/>
                <w:tab w:val="clear" w:pos="1800"/>
              </w:tabs>
              <w:spacing w:line="340" w:lineRule="atLeast"/>
              <w:rPr>
                <w:sz w:val="21"/>
              </w:rPr>
            </w:pPr>
            <w:r>
              <w:rPr>
                <w:sz w:val="21"/>
              </w:rPr>
              <w:t>LPG gas, hydraulic oil, welding electrode for welding</w:t>
            </w:r>
          </w:p>
        </w:tc>
        <w:tc>
          <w:tcPr>
            <w:tcW w:w="4557" w:type="dxa"/>
          </w:tcPr>
          <w:p w14:paraId="3031B843" w14:textId="558929FD" w:rsidR="0091120A" w:rsidRDefault="0091120A" w:rsidP="0091120A">
            <w:pPr>
              <w:pStyle w:val="BodyText2"/>
              <w:tabs>
                <w:tab w:val="clear" w:pos="720"/>
                <w:tab w:val="clear" w:pos="1800"/>
              </w:tabs>
              <w:spacing w:line="340" w:lineRule="atLeast"/>
              <w:jc w:val="left"/>
              <w:rPr>
                <w:sz w:val="21"/>
              </w:rPr>
            </w:pPr>
            <w:r w:rsidRPr="003655D5">
              <w:rPr>
                <w:rFonts w:ascii="Cambria" w:hAnsi="Cambria"/>
                <w:snapToGrid w:val="0"/>
                <w:sz w:val="21"/>
              </w:rPr>
              <w:t>Nil</w:t>
            </w:r>
          </w:p>
        </w:tc>
      </w:tr>
      <w:tr w:rsidR="0091120A" w14:paraId="5957644A" w14:textId="77777777" w:rsidTr="004777E5">
        <w:tc>
          <w:tcPr>
            <w:tcW w:w="900" w:type="dxa"/>
          </w:tcPr>
          <w:p w14:paraId="2A047A92" w14:textId="77777777" w:rsidR="0091120A" w:rsidRDefault="0091120A" w:rsidP="0091120A">
            <w:pPr>
              <w:pStyle w:val="BodyText2"/>
              <w:tabs>
                <w:tab w:val="clear" w:pos="720"/>
                <w:tab w:val="clear" w:pos="1800"/>
              </w:tabs>
              <w:spacing w:line="340" w:lineRule="atLeast"/>
              <w:jc w:val="center"/>
              <w:rPr>
                <w:sz w:val="21"/>
              </w:rPr>
            </w:pPr>
            <w:r>
              <w:rPr>
                <w:sz w:val="21"/>
              </w:rPr>
              <w:t>15)</w:t>
            </w:r>
          </w:p>
        </w:tc>
        <w:tc>
          <w:tcPr>
            <w:tcW w:w="5703" w:type="dxa"/>
          </w:tcPr>
          <w:p w14:paraId="6AB12273" w14:textId="634608FC" w:rsidR="0091120A" w:rsidRDefault="0091120A" w:rsidP="0091120A">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557" w:type="dxa"/>
          </w:tcPr>
          <w:p w14:paraId="28838A25" w14:textId="0A1CA17C" w:rsidR="0091120A" w:rsidRDefault="0091120A" w:rsidP="0091120A">
            <w:pPr>
              <w:pStyle w:val="BodyText2"/>
              <w:tabs>
                <w:tab w:val="clear" w:pos="720"/>
                <w:tab w:val="clear" w:pos="1800"/>
              </w:tabs>
              <w:spacing w:line="340" w:lineRule="atLeast"/>
              <w:jc w:val="left"/>
              <w:rPr>
                <w:sz w:val="21"/>
              </w:rPr>
            </w:pPr>
            <w:r w:rsidRPr="003655D5">
              <w:rPr>
                <w:rFonts w:ascii="Cambria" w:hAnsi="Cambria"/>
                <w:sz w:val="21"/>
              </w:rPr>
              <w:t>Liquid hot slag &amp; water</w:t>
            </w:r>
          </w:p>
        </w:tc>
      </w:tr>
      <w:tr w:rsidR="0091120A" w14:paraId="0321055B" w14:textId="77777777" w:rsidTr="004777E5">
        <w:tc>
          <w:tcPr>
            <w:tcW w:w="900" w:type="dxa"/>
          </w:tcPr>
          <w:p w14:paraId="08AF433A" w14:textId="77777777" w:rsidR="0091120A" w:rsidRDefault="0091120A" w:rsidP="0091120A">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91120A" w:rsidRDefault="0091120A" w:rsidP="0091120A">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91120A" w:rsidRDefault="0091120A" w:rsidP="0091120A">
            <w:pPr>
              <w:pStyle w:val="BodyText2"/>
              <w:tabs>
                <w:tab w:val="clear" w:pos="720"/>
                <w:tab w:val="clear" w:pos="1800"/>
              </w:tabs>
              <w:spacing w:line="340" w:lineRule="atLeast"/>
              <w:rPr>
                <w:sz w:val="21"/>
              </w:rPr>
            </w:pPr>
            <w:r>
              <w:rPr>
                <w:sz w:val="21"/>
              </w:rPr>
              <w:t>(This is applicable in case of chemical material)</w:t>
            </w:r>
          </w:p>
        </w:tc>
        <w:tc>
          <w:tcPr>
            <w:tcW w:w="4557" w:type="dxa"/>
          </w:tcPr>
          <w:p w14:paraId="7DCED728" w14:textId="076BCBF8" w:rsidR="0091120A" w:rsidRDefault="0091120A" w:rsidP="0091120A">
            <w:pPr>
              <w:pStyle w:val="BodyText2"/>
              <w:tabs>
                <w:tab w:val="clear" w:pos="720"/>
                <w:tab w:val="clear" w:pos="1800"/>
              </w:tabs>
              <w:spacing w:line="340" w:lineRule="atLeast"/>
              <w:jc w:val="left"/>
              <w:rPr>
                <w:sz w:val="21"/>
              </w:rPr>
            </w:pPr>
            <w:r w:rsidRPr="003655D5">
              <w:rPr>
                <w:rFonts w:ascii="Cambria" w:hAnsi="Cambria"/>
                <w:sz w:val="21"/>
              </w:rPr>
              <w:t>NIL</w:t>
            </w:r>
          </w:p>
        </w:tc>
      </w:tr>
      <w:tr w:rsidR="0091120A" w14:paraId="79E7992D" w14:textId="77777777" w:rsidTr="004777E5">
        <w:trPr>
          <w:trHeight w:val="2276"/>
        </w:trPr>
        <w:tc>
          <w:tcPr>
            <w:tcW w:w="900" w:type="dxa"/>
          </w:tcPr>
          <w:p w14:paraId="24D73639" w14:textId="77777777" w:rsidR="0091120A" w:rsidRDefault="0091120A" w:rsidP="0091120A">
            <w:pPr>
              <w:pStyle w:val="BodyText2"/>
              <w:tabs>
                <w:tab w:val="clear" w:pos="720"/>
                <w:tab w:val="clear" w:pos="1800"/>
              </w:tabs>
              <w:spacing w:line="340" w:lineRule="atLeast"/>
              <w:jc w:val="center"/>
              <w:rPr>
                <w:sz w:val="21"/>
              </w:rPr>
            </w:pPr>
            <w:r>
              <w:rPr>
                <w:sz w:val="21"/>
              </w:rPr>
              <w:t>17)</w:t>
            </w:r>
          </w:p>
        </w:tc>
        <w:tc>
          <w:tcPr>
            <w:tcW w:w="5703" w:type="dxa"/>
          </w:tcPr>
          <w:p w14:paraId="3512E604" w14:textId="10D398B8" w:rsidR="0091120A" w:rsidRDefault="0091120A" w:rsidP="0091120A">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20969746" w:rsidR="0091120A" w:rsidRDefault="0091120A" w:rsidP="0091120A">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557" w:type="dxa"/>
          </w:tcPr>
          <w:p w14:paraId="4D7CAC3B" w14:textId="77777777" w:rsidR="0091120A" w:rsidRPr="003655D5" w:rsidRDefault="0091120A" w:rsidP="0091120A">
            <w:pPr>
              <w:pStyle w:val="WW-BodyText2"/>
              <w:tabs>
                <w:tab w:val="clear" w:pos="720"/>
                <w:tab w:val="clear" w:pos="1800"/>
              </w:tabs>
              <w:spacing w:line="340" w:lineRule="atLeast"/>
              <w:jc w:val="left"/>
              <w:rPr>
                <w:rFonts w:ascii="Cambria" w:hAnsi="Cambria"/>
                <w:sz w:val="21"/>
              </w:rPr>
            </w:pPr>
            <w:r w:rsidRPr="003655D5">
              <w:rPr>
                <w:rFonts w:ascii="Cambria" w:hAnsi="Cambria"/>
                <w:sz w:val="21"/>
              </w:rPr>
              <w:t>Factory Act</w:t>
            </w:r>
          </w:p>
          <w:p w14:paraId="42E823AF" w14:textId="77777777" w:rsidR="0091120A" w:rsidRPr="003655D5" w:rsidRDefault="0091120A" w:rsidP="0091120A">
            <w:pPr>
              <w:pStyle w:val="WW-BodyText2"/>
              <w:tabs>
                <w:tab w:val="clear" w:pos="720"/>
                <w:tab w:val="clear" w:pos="1800"/>
              </w:tabs>
              <w:spacing w:line="340" w:lineRule="atLeast"/>
              <w:jc w:val="left"/>
              <w:rPr>
                <w:rFonts w:ascii="Cambria" w:hAnsi="Cambria"/>
                <w:sz w:val="21"/>
              </w:rPr>
            </w:pPr>
            <w:r w:rsidRPr="003655D5">
              <w:rPr>
                <w:rFonts w:ascii="Cambria" w:hAnsi="Cambria"/>
                <w:sz w:val="21"/>
              </w:rPr>
              <w:t>Motor vehicle act</w:t>
            </w:r>
          </w:p>
          <w:p w14:paraId="5EADB8A7" w14:textId="77777777" w:rsidR="0091120A" w:rsidRPr="003655D5" w:rsidRDefault="0091120A" w:rsidP="0091120A">
            <w:pPr>
              <w:pStyle w:val="WW-BodyText2"/>
              <w:tabs>
                <w:tab w:val="clear" w:pos="720"/>
                <w:tab w:val="clear" w:pos="1800"/>
              </w:tabs>
              <w:spacing w:line="340" w:lineRule="atLeast"/>
              <w:jc w:val="left"/>
              <w:rPr>
                <w:rFonts w:ascii="Cambria" w:hAnsi="Cambria"/>
                <w:sz w:val="21"/>
              </w:rPr>
            </w:pPr>
          </w:p>
          <w:p w14:paraId="048192C1" w14:textId="4991D4D4" w:rsidR="0091120A" w:rsidRDefault="0091120A" w:rsidP="0091120A">
            <w:pPr>
              <w:pStyle w:val="BodyText2"/>
              <w:tabs>
                <w:tab w:val="clear" w:pos="720"/>
                <w:tab w:val="clear" w:pos="1800"/>
              </w:tabs>
              <w:spacing w:line="340" w:lineRule="atLeast"/>
              <w:jc w:val="left"/>
              <w:rPr>
                <w:sz w:val="21"/>
              </w:rPr>
            </w:pPr>
            <w:r w:rsidRPr="003655D5">
              <w:rPr>
                <w:rFonts w:ascii="Cambria" w:hAnsi="Cambria"/>
                <w:sz w:val="21"/>
              </w:rPr>
              <w:t>Yes</w:t>
            </w:r>
          </w:p>
        </w:tc>
      </w:tr>
      <w:tr w:rsidR="0091120A" w14:paraId="44BFB00E" w14:textId="77777777" w:rsidTr="004777E5">
        <w:trPr>
          <w:trHeight w:val="791"/>
        </w:trPr>
        <w:tc>
          <w:tcPr>
            <w:tcW w:w="900" w:type="dxa"/>
          </w:tcPr>
          <w:p w14:paraId="44EC53DA" w14:textId="77777777" w:rsidR="0091120A" w:rsidRDefault="0091120A" w:rsidP="0091120A">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91120A" w:rsidRDefault="0091120A" w:rsidP="0091120A">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557" w:type="dxa"/>
          </w:tcPr>
          <w:p w14:paraId="3D60C704" w14:textId="7A9EB403" w:rsidR="0091120A" w:rsidRDefault="0091120A" w:rsidP="0091120A">
            <w:pPr>
              <w:pStyle w:val="BodyText2"/>
              <w:tabs>
                <w:tab w:val="clear" w:pos="720"/>
                <w:tab w:val="clear" w:pos="1800"/>
              </w:tabs>
              <w:spacing w:line="340" w:lineRule="atLeast"/>
              <w:jc w:val="left"/>
              <w:rPr>
                <w:sz w:val="21"/>
              </w:rPr>
            </w:pPr>
            <w:r w:rsidRPr="003655D5">
              <w:rPr>
                <w:rFonts w:ascii="Cambria" w:hAnsi="Cambria"/>
                <w:sz w:val="21"/>
              </w:rPr>
              <w:t>Nil</w:t>
            </w:r>
          </w:p>
        </w:tc>
      </w:tr>
      <w:tr w:rsidR="0091120A" w14:paraId="71EEFEF7" w14:textId="77777777" w:rsidTr="004777E5">
        <w:tc>
          <w:tcPr>
            <w:tcW w:w="900" w:type="dxa"/>
          </w:tcPr>
          <w:p w14:paraId="08D1ED7E" w14:textId="77777777" w:rsidR="0091120A" w:rsidRDefault="0091120A" w:rsidP="0091120A">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91120A" w:rsidRDefault="0091120A" w:rsidP="0091120A">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557" w:type="dxa"/>
          </w:tcPr>
          <w:p w14:paraId="3C6471E2" w14:textId="5CCFD61D" w:rsidR="0091120A" w:rsidRPr="003655D5" w:rsidRDefault="0091120A" w:rsidP="0091120A">
            <w:pPr>
              <w:suppressAutoHyphens/>
              <w:rPr>
                <w:rFonts w:ascii="Cambria" w:hAnsi="Cambria"/>
                <w:snapToGrid w:val="0"/>
                <w:sz w:val="21"/>
              </w:rPr>
            </w:pPr>
            <w:r>
              <w:rPr>
                <w:rFonts w:ascii="Cambria" w:hAnsi="Cambria"/>
                <w:snapToGrid w:val="0"/>
                <w:sz w:val="21"/>
              </w:rPr>
              <w:t>Yes</w:t>
            </w:r>
          </w:p>
          <w:p w14:paraId="63C4048A" w14:textId="77777777" w:rsidR="0091120A" w:rsidRDefault="0091120A" w:rsidP="0091120A">
            <w:pPr>
              <w:pStyle w:val="BodyText2"/>
              <w:tabs>
                <w:tab w:val="clear" w:pos="720"/>
                <w:tab w:val="clear" w:pos="1800"/>
              </w:tabs>
              <w:spacing w:line="340" w:lineRule="atLeast"/>
              <w:jc w:val="left"/>
              <w:rPr>
                <w:sz w:val="21"/>
              </w:rPr>
            </w:pPr>
          </w:p>
        </w:tc>
      </w:tr>
    </w:tbl>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4A5B2DEE" w:rsidR="009E7CAC" w:rsidRDefault="009E7CAC">
      <w:pPr>
        <w:pStyle w:val="BodyText2"/>
        <w:tabs>
          <w:tab w:val="clear" w:pos="720"/>
          <w:tab w:val="clear" w:pos="1800"/>
        </w:tabs>
        <w:spacing w:line="340" w:lineRule="atLeast"/>
        <w:jc w:val="left"/>
      </w:pPr>
    </w:p>
    <w:p w14:paraId="35E5687F" w14:textId="4D2A40C5" w:rsidR="00410442" w:rsidRPr="00410442" w:rsidRDefault="00410442" w:rsidP="00410442">
      <w:pPr>
        <w:numPr>
          <w:ilvl w:val="0"/>
          <w:numId w:val="6"/>
        </w:numPr>
        <w:suppressAutoHyphens/>
        <w:jc w:val="both"/>
        <w:rPr>
          <w:snapToGrid w:val="0"/>
          <w:sz w:val="22"/>
          <w:szCs w:val="22"/>
        </w:rPr>
      </w:pPr>
      <w:r w:rsidRPr="00410442">
        <w:rPr>
          <w:snapToGrid w:val="0"/>
          <w:sz w:val="22"/>
          <w:szCs w:val="22"/>
        </w:rPr>
        <w:t>30.12.2002 fatal accident: Mr. Pravin Sawant</w:t>
      </w:r>
    </w:p>
    <w:p w14:paraId="3CE6A6D4" w14:textId="77777777" w:rsidR="00410442" w:rsidRPr="00410442" w:rsidRDefault="00410442" w:rsidP="00410442">
      <w:pPr>
        <w:numPr>
          <w:ilvl w:val="0"/>
          <w:numId w:val="6"/>
        </w:numPr>
        <w:suppressAutoHyphens/>
        <w:jc w:val="both"/>
        <w:rPr>
          <w:snapToGrid w:val="0"/>
          <w:sz w:val="22"/>
          <w:szCs w:val="22"/>
        </w:rPr>
      </w:pPr>
      <w:r w:rsidRPr="00410442">
        <w:rPr>
          <w:snapToGrid w:val="0"/>
          <w:sz w:val="22"/>
          <w:szCs w:val="22"/>
        </w:rPr>
        <w:t xml:space="preserve">11.07.2003, Wheel loader operator met with hot water burn </w:t>
      </w:r>
      <w:proofErr w:type="gramStart"/>
      <w:r w:rsidRPr="00410442">
        <w:rPr>
          <w:snapToGrid w:val="0"/>
          <w:sz w:val="22"/>
          <w:szCs w:val="22"/>
        </w:rPr>
        <w:t>injury</w:t>
      </w:r>
      <w:proofErr w:type="gramEnd"/>
    </w:p>
    <w:p w14:paraId="779AF2EC" w14:textId="77777777" w:rsidR="00410442" w:rsidRPr="00410442" w:rsidRDefault="00410442" w:rsidP="00410442">
      <w:pPr>
        <w:numPr>
          <w:ilvl w:val="0"/>
          <w:numId w:val="6"/>
        </w:numPr>
        <w:suppressAutoHyphens/>
        <w:jc w:val="both"/>
        <w:rPr>
          <w:snapToGrid w:val="0"/>
          <w:sz w:val="22"/>
          <w:szCs w:val="22"/>
        </w:rPr>
      </w:pPr>
      <w:r w:rsidRPr="00410442">
        <w:rPr>
          <w:snapToGrid w:val="0"/>
          <w:sz w:val="22"/>
          <w:szCs w:val="22"/>
        </w:rPr>
        <w:t xml:space="preserve">20.06.2004, hot water started coming in the pit while cleaning the slag </w:t>
      </w:r>
      <w:proofErr w:type="gramStart"/>
      <w:r w:rsidRPr="00410442">
        <w:rPr>
          <w:snapToGrid w:val="0"/>
          <w:sz w:val="22"/>
          <w:szCs w:val="22"/>
        </w:rPr>
        <w:t>pit</w:t>
      </w:r>
      <w:proofErr w:type="gramEnd"/>
    </w:p>
    <w:p w14:paraId="0E6634C2" w14:textId="77777777" w:rsidR="00410442" w:rsidRPr="00410442" w:rsidRDefault="00410442" w:rsidP="00410442">
      <w:pPr>
        <w:numPr>
          <w:ilvl w:val="0"/>
          <w:numId w:val="6"/>
        </w:numPr>
        <w:suppressAutoHyphens/>
        <w:jc w:val="both"/>
        <w:rPr>
          <w:snapToGrid w:val="0"/>
          <w:sz w:val="22"/>
          <w:szCs w:val="22"/>
        </w:rPr>
      </w:pPr>
      <w:r w:rsidRPr="00410442">
        <w:rPr>
          <w:snapToGrid w:val="0"/>
          <w:sz w:val="22"/>
          <w:szCs w:val="22"/>
        </w:rPr>
        <w:t xml:space="preserve">On 17.02.2011 at around 14.10hrs, slag grab crane operator went to operate BF-2 5T slag grab crane from control cabin. He got a mild </w:t>
      </w:r>
      <w:proofErr w:type="gramStart"/>
      <w:r w:rsidRPr="00410442">
        <w:rPr>
          <w:snapToGrid w:val="0"/>
          <w:sz w:val="22"/>
          <w:szCs w:val="22"/>
        </w:rPr>
        <w:t>feel</w:t>
      </w:r>
      <w:proofErr w:type="gramEnd"/>
      <w:r w:rsidRPr="00410442">
        <w:rPr>
          <w:snapToGrid w:val="0"/>
          <w:sz w:val="22"/>
          <w:szCs w:val="22"/>
        </w:rPr>
        <w:t xml:space="preserve"> of shock to his fingers while operating the crane from the control desk. Then he stopped operating the crane immediately &amp; reported about the same to production area in-charge</w:t>
      </w:r>
    </w:p>
    <w:p w14:paraId="10011E48" w14:textId="77777777" w:rsidR="00410442" w:rsidRDefault="00410442" w:rsidP="00410442">
      <w:pPr>
        <w:pStyle w:val="WW-BodyText2"/>
        <w:numPr>
          <w:ilvl w:val="0"/>
          <w:numId w:val="6"/>
        </w:numPr>
        <w:spacing w:before="3" w:line="340" w:lineRule="atLeast"/>
        <w:rPr>
          <w:sz w:val="22"/>
          <w:szCs w:val="22"/>
        </w:rPr>
      </w:pPr>
      <w:r w:rsidRPr="00410442">
        <w:rPr>
          <w:sz w:val="22"/>
          <w:szCs w:val="22"/>
        </w:rPr>
        <w:t xml:space="preserve">On 19-06-2014 When cast opened at 03:00 hrs. Slag granulation started at 03:20 hrs. spark of hot slag flew and </w:t>
      </w:r>
      <w:proofErr w:type="gramStart"/>
      <w:r w:rsidRPr="00410442">
        <w:rPr>
          <w:sz w:val="22"/>
          <w:szCs w:val="22"/>
        </w:rPr>
        <w:t>came in contact with</w:t>
      </w:r>
      <w:proofErr w:type="gramEnd"/>
      <w:r w:rsidRPr="00410442">
        <w:rPr>
          <w:sz w:val="22"/>
          <w:szCs w:val="22"/>
        </w:rPr>
        <w:t xml:space="preserve"> green cloth which is above return water tank in the cast house &amp; got burnt</w:t>
      </w:r>
      <w:r>
        <w:rPr>
          <w:sz w:val="22"/>
          <w:szCs w:val="22"/>
        </w:rPr>
        <w:t>.</w:t>
      </w:r>
    </w:p>
    <w:p w14:paraId="19595A16" w14:textId="77777777" w:rsidR="00410442" w:rsidRDefault="00410442" w:rsidP="00410442">
      <w:pPr>
        <w:pStyle w:val="WW-BodyText2"/>
        <w:spacing w:before="3" w:line="340" w:lineRule="atLeast"/>
        <w:ind w:left="720"/>
        <w:rPr>
          <w:sz w:val="22"/>
          <w:szCs w:val="22"/>
        </w:rPr>
      </w:pPr>
      <w:r w:rsidRPr="00410442">
        <w:rPr>
          <w:sz w:val="22"/>
          <w:szCs w:val="22"/>
        </w:rPr>
        <w:t xml:space="preserve"> Root Cause: Improper granulation due to shortage of water</w:t>
      </w:r>
      <w:r>
        <w:rPr>
          <w:sz w:val="22"/>
          <w:szCs w:val="22"/>
        </w:rPr>
        <w:t>.</w:t>
      </w:r>
    </w:p>
    <w:p w14:paraId="53D82079" w14:textId="3B49A234" w:rsidR="00410442" w:rsidRDefault="00410442" w:rsidP="00410442">
      <w:pPr>
        <w:pStyle w:val="WW-BodyText2"/>
        <w:spacing w:before="3" w:line="340" w:lineRule="atLeast"/>
        <w:ind w:left="720"/>
        <w:rPr>
          <w:sz w:val="22"/>
          <w:szCs w:val="22"/>
        </w:rPr>
      </w:pPr>
      <w:r w:rsidRPr="00410442">
        <w:rPr>
          <w:sz w:val="22"/>
          <w:szCs w:val="22"/>
        </w:rPr>
        <w:t xml:space="preserve">Contributory Cause: • Inadequate roof sheeting in slag granulation area </w:t>
      </w:r>
    </w:p>
    <w:p w14:paraId="53D46936" w14:textId="16D517F5" w:rsidR="00410442" w:rsidRDefault="00410442" w:rsidP="00410442">
      <w:pPr>
        <w:pStyle w:val="WW-BodyText2"/>
        <w:spacing w:before="3" w:line="340" w:lineRule="atLeast"/>
        <w:ind w:left="720"/>
        <w:rPr>
          <w:sz w:val="22"/>
          <w:szCs w:val="22"/>
        </w:rPr>
      </w:pPr>
      <w:r w:rsidRPr="00410442">
        <w:rPr>
          <w:sz w:val="22"/>
          <w:szCs w:val="22"/>
        </w:rPr>
        <w:t xml:space="preserve">Corrosion of vertical side plate on slag runner. </w:t>
      </w:r>
    </w:p>
    <w:p w14:paraId="26981B25" w14:textId="77777777" w:rsidR="00410442" w:rsidRDefault="00410442" w:rsidP="00410442">
      <w:pPr>
        <w:pStyle w:val="WW-BodyText2"/>
        <w:spacing w:before="3" w:line="340" w:lineRule="atLeast"/>
        <w:ind w:left="720"/>
        <w:rPr>
          <w:sz w:val="22"/>
          <w:szCs w:val="22"/>
        </w:rPr>
      </w:pPr>
      <w:r w:rsidRPr="00410442">
        <w:rPr>
          <w:sz w:val="22"/>
          <w:szCs w:val="22"/>
        </w:rPr>
        <w:t xml:space="preserve">Corrective &amp; Preventive Actions: • Proper granulation will be ensured by </w:t>
      </w:r>
      <w:proofErr w:type="gramStart"/>
      <w:r w:rsidRPr="00410442">
        <w:rPr>
          <w:sz w:val="22"/>
          <w:szCs w:val="22"/>
        </w:rPr>
        <w:t>production</w:t>
      </w:r>
      <w:proofErr w:type="gramEnd"/>
    </w:p>
    <w:p w14:paraId="694EA944" w14:textId="77777777" w:rsidR="00410442" w:rsidRDefault="00410442" w:rsidP="00410442">
      <w:pPr>
        <w:pStyle w:val="WW-BodyText2"/>
        <w:spacing w:before="3" w:line="340" w:lineRule="atLeast"/>
        <w:ind w:left="720"/>
        <w:rPr>
          <w:sz w:val="22"/>
          <w:szCs w:val="22"/>
        </w:rPr>
      </w:pPr>
      <w:r w:rsidRPr="00410442">
        <w:rPr>
          <w:sz w:val="22"/>
          <w:szCs w:val="22"/>
        </w:rPr>
        <w:t>• Slag granulation hood will be enclosed all round with side sheeting</w:t>
      </w:r>
    </w:p>
    <w:p w14:paraId="71EF7571" w14:textId="09C08F64" w:rsidR="00410442" w:rsidRPr="00410442" w:rsidRDefault="00410442" w:rsidP="00410442">
      <w:pPr>
        <w:pStyle w:val="WW-BodyText2"/>
        <w:spacing w:before="3" w:line="340" w:lineRule="atLeast"/>
        <w:ind w:left="720"/>
        <w:rPr>
          <w:sz w:val="22"/>
          <w:szCs w:val="22"/>
        </w:rPr>
      </w:pPr>
      <w:r w:rsidRPr="00410442">
        <w:rPr>
          <w:sz w:val="22"/>
          <w:szCs w:val="22"/>
        </w:rPr>
        <w:t>• Corroded plate will be replaced</w:t>
      </w:r>
    </w:p>
    <w:p w14:paraId="0A796D7C" w14:textId="5955DF4F" w:rsidR="00410442" w:rsidRDefault="00410442" w:rsidP="00410442">
      <w:pPr>
        <w:pStyle w:val="WW-BodyText2"/>
        <w:numPr>
          <w:ilvl w:val="0"/>
          <w:numId w:val="6"/>
        </w:numPr>
        <w:spacing w:before="3" w:line="340" w:lineRule="atLeast"/>
        <w:rPr>
          <w:sz w:val="22"/>
          <w:szCs w:val="22"/>
        </w:rPr>
      </w:pPr>
      <w:r w:rsidRPr="00410442">
        <w:rPr>
          <w:sz w:val="22"/>
          <w:szCs w:val="22"/>
        </w:rPr>
        <w:lastRenderedPageBreak/>
        <w:t xml:space="preserve">On 28th May 15, At 3.15 pm it was observed that the hot water after slag granulation was overflowing from the pit into the walk </w:t>
      </w:r>
      <w:proofErr w:type="spellStart"/>
      <w:proofErr w:type="gramStart"/>
      <w:r w:rsidRPr="00410442">
        <w:rPr>
          <w:sz w:val="22"/>
          <w:szCs w:val="22"/>
        </w:rPr>
        <w:t>way.It</w:t>
      </w:r>
      <w:proofErr w:type="spellEnd"/>
      <w:proofErr w:type="gramEnd"/>
      <w:r w:rsidRPr="00410442">
        <w:rPr>
          <w:sz w:val="22"/>
          <w:szCs w:val="22"/>
        </w:rPr>
        <w:t xml:space="preserve"> is suspected that the dam to prevent water overflowing from the pit was not made.</w:t>
      </w:r>
    </w:p>
    <w:p w14:paraId="77CE135B" w14:textId="77777777" w:rsidR="00410442" w:rsidRPr="00410442" w:rsidRDefault="00410442" w:rsidP="00410442">
      <w:pPr>
        <w:pStyle w:val="WW-BodyText2"/>
        <w:spacing w:before="3" w:line="340" w:lineRule="atLeast"/>
        <w:ind w:left="720"/>
        <w:rPr>
          <w:sz w:val="22"/>
          <w:szCs w:val="22"/>
        </w:rPr>
      </w:pPr>
      <w:r w:rsidRPr="00410442">
        <w:rPr>
          <w:sz w:val="22"/>
          <w:szCs w:val="22"/>
        </w:rPr>
        <w:t>Causes: Dam to prevent water overflowing from the pit was not of sufficient height.</w:t>
      </w:r>
    </w:p>
    <w:p w14:paraId="37C977E8" w14:textId="03F5ADF1" w:rsidR="00410442" w:rsidRPr="00410442" w:rsidRDefault="00410442" w:rsidP="00410442">
      <w:pPr>
        <w:pStyle w:val="WW-BodyText2"/>
        <w:spacing w:before="3" w:line="340" w:lineRule="atLeast"/>
        <w:ind w:left="720"/>
        <w:rPr>
          <w:sz w:val="22"/>
          <w:szCs w:val="22"/>
        </w:rPr>
      </w:pPr>
      <w:r w:rsidRPr="00410442">
        <w:rPr>
          <w:sz w:val="22"/>
          <w:szCs w:val="22"/>
        </w:rPr>
        <w:t>CAPA: Dam Height to be ensured for sufficient containment.</w:t>
      </w:r>
    </w:p>
    <w:p w14:paraId="4709BDD9" w14:textId="031EBA84" w:rsidR="00410442" w:rsidRPr="00410442" w:rsidRDefault="00410442" w:rsidP="00410442">
      <w:pPr>
        <w:pStyle w:val="WW-BodyText2"/>
        <w:spacing w:before="3" w:line="340" w:lineRule="atLeast"/>
        <w:ind w:left="720"/>
        <w:rPr>
          <w:sz w:val="22"/>
          <w:szCs w:val="22"/>
        </w:rPr>
      </w:pPr>
      <w:r w:rsidRPr="00410442">
        <w:rPr>
          <w:sz w:val="22"/>
          <w:szCs w:val="22"/>
        </w:rPr>
        <w:t>Granulated slag to be removed form pit regularly.</w:t>
      </w:r>
    </w:p>
    <w:p w14:paraId="4E64B9D5" w14:textId="77777777" w:rsidR="00410442" w:rsidRDefault="00410442" w:rsidP="00410442">
      <w:pPr>
        <w:pStyle w:val="WW-BodyText2"/>
        <w:spacing w:before="3" w:line="340" w:lineRule="atLeast"/>
        <w:ind w:left="720"/>
        <w:rPr>
          <w:sz w:val="22"/>
          <w:szCs w:val="22"/>
        </w:rPr>
      </w:pPr>
    </w:p>
    <w:p w14:paraId="19B714F4" w14:textId="33BFF1B0" w:rsidR="00410442" w:rsidRDefault="00410442" w:rsidP="00410442">
      <w:pPr>
        <w:pStyle w:val="WW-BodyText2"/>
        <w:numPr>
          <w:ilvl w:val="0"/>
          <w:numId w:val="6"/>
        </w:numPr>
        <w:spacing w:before="3" w:line="340" w:lineRule="atLeast"/>
        <w:rPr>
          <w:sz w:val="22"/>
          <w:szCs w:val="22"/>
        </w:rPr>
      </w:pPr>
      <w:r w:rsidRPr="00410442">
        <w:rPr>
          <w:sz w:val="22"/>
          <w:szCs w:val="22"/>
        </w:rPr>
        <w:t xml:space="preserve">At around 00:15hrs while removing EL metal by </w:t>
      </w:r>
      <w:r w:rsidR="004777E5" w:rsidRPr="00410442">
        <w:rPr>
          <w:sz w:val="22"/>
          <w:szCs w:val="22"/>
        </w:rPr>
        <w:t>HITACHI</w:t>
      </w:r>
      <w:r w:rsidRPr="00410442">
        <w:rPr>
          <w:sz w:val="22"/>
          <w:szCs w:val="22"/>
        </w:rPr>
        <w:t xml:space="preserve"> minor boiling occurred and metal fell on Hitachi glass. </w:t>
      </w:r>
      <w:proofErr w:type="gramStart"/>
      <w:r w:rsidRPr="00410442">
        <w:rPr>
          <w:sz w:val="22"/>
          <w:szCs w:val="22"/>
        </w:rPr>
        <w:t>Due to this</w:t>
      </w:r>
      <w:proofErr w:type="gramEnd"/>
      <w:r w:rsidRPr="00410442">
        <w:rPr>
          <w:sz w:val="22"/>
          <w:szCs w:val="22"/>
        </w:rPr>
        <w:t xml:space="preserve"> Hitachi glass broke and caught fire to spilled oil on </w:t>
      </w:r>
      <w:r w:rsidR="004777E5" w:rsidRPr="00410442">
        <w:rPr>
          <w:sz w:val="22"/>
          <w:szCs w:val="22"/>
        </w:rPr>
        <w:t>HITACHI</w:t>
      </w:r>
      <w:r w:rsidRPr="00410442">
        <w:rPr>
          <w:sz w:val="22"/>
          <w:szCs w:val="22"/>
        </w:rPr>
        <w:t xml:space="preserve"> same was immediately extinguish by fire extinguisher. While taking </w:t>
      </w:r>
      <w:r w:rsidR="004777E5" w:rsidRPr="00410442">
        <w:rPr>
          <w:sz w:val="22"/>
          <w:szCs w:val="22"/>
        </w:rPr>
        <w:t>HITACHI</w:t>
      </w:r>
      <w:r w:rsidRPr="00410442">
        <w:rPr>
          <w:sz w:val="22"/>
          <w:szCs w:val="22"/>
        </w:rPr>
        <w:t xml:space="preserve"> reverse slag pit hand railing was damage. No injury to operator.</w:t>
      </w:r>
    </w:p>
    <w:p w14:paraId="480E2F19" w14:textId="57455412" w:rsidR="00410442" w:rsidRPr="00410442" w:rsidRDefault="00410442" w:rsidP="00410442">
      <w:pPr>
        <w:pStyle w:val="WW-BodyText2"/>
        <w:spacing w:before="3" w:line="340" w:lineRule="atLeast"/>
        <w:ind w:left="720"/>
        <w:rPr>
          <w:sz w:val="22"/>
          <w:szCs w:val="22"/>
        </w:rPr>
      </w:pPr>
      <w:r w:rsidRPr="00410442">
        <w:rPr>
          <w:sz w:val="22"/>
          <w:szCs w:val="22"/>
        </w:rPr>
        <w:t xml:space="preserve">Causes: Possibility of dampness of ground due to cooling of </w:t>
      </w:r>
      <w:proofErr w:type="gramStart"/>
      <w:r w:rsidRPr="00410442">
        <w:rPr>
          <w:sz w:val="22"/>
          <w:szCs w:val="22"/>
        </w:rPr>
        <w:t>previous</w:t>
      </w:r>
      <w:proofErr w:type="gramEnd"/>
      <w:r w:rsidRPr="00410442">
        <w:rPr>
          <w:sz w:val="22"/>
          <w:szCs w:val="22"/>
        </w:rPr>
        <w:t xml:space="preserve"> removed skull.</w:t>
      </w:r>
    </w:p>
    <w:p w14:paraId="3F63FB1B" w14:textId="6032FB0F" w:rsidR="00410442" w:rsidRDefault="00410442" w:rsidP="00410442">
      <w:pPr>
        <w:pStyle w:val="WW-BodyText2"/>
        <w:spacing w:before="3" w:line="340" w:lineRule="atLeast"/>
        <w:ind w:left="720"/>
        <w:rPr>
          <w:sz w:val="22"/>
          <w:szCs w:val="22"/>
        </w:rPr>
      </w:pPr>
      <w:r w:rsidRPr="00410442">
        <w:rPr>
          <w:sz w:val="22"/>
          <w:szCs w:val="22"/>
        </w:rPr>
        <w:t xml:space="preserve">CAPA: 1. Training &amp; Awareness to be given for </w:t>
      </w:r>
      <w:proofErr w:type="gramStart"/>
      <w:r w:rsidRPr="00410442">
        <w:rPr>
          <w:sz w:val="22"/>
          <w:szCs w:val="22"/>
        </w:rPr>
        <w:t>operator</w:t>
      </w:r>
      <w:proofErr w:type="gramEnd"/>
      <w:r w:rsidRPr="00410442">
        <w:rPr>
          <w:sz w:val="22"/>
          <w:szCs w:val="22"/>
        </w:rPr>
        <w:t xml:space="preserve"> working at EL removing metal by Hitachi to take additional precautions</w:t>
      </w:r>
      <w:r>
        <w:rPr>
          <w:sz w:val="22"/>
          <w:szCs w:val="22"/>
        </w:rPr>
        <w:t>.</w:t>
      </w:r>
    </w:p>
    <w:p w14:paraId="5ABA7ABA" w14:textId="7F6B8618" w:rsidR="00410442" w:rsidRDefault="00410442" w:rsidP="00410442">
      <w:pPr>
        <w:pStyle w:val="WW-BodyText2"/>
        <w:spacing w:before="3" w:line="340" w:lineRule="atLeast"/>
        <w:ind w:left="720"/>
        <w:rPr>
          <w:sz w:val="22"/>
          <w:szCs w:val="22"/>
        </w:rPr>
      </w:pPr>
      <w:r>
        <w:rPr>
          <w:sz w:val="22"/>
          <w:szCs w:val="22"/>
        </w:rPr>
        <w:t>2.</w:t>
      </w:r>
      <w:r w:rsidRPr="00410442">
        <w:rPr>
          <w:sz w:val="22"/>
          <w:szCs w:val="22"/>
        </w:rPr>
        <w:t>Cooling of removed skull may be slightly away from the EL Cleaning area.</w:t>
      </w:r>
    </w:p>
    <w:p w14:paraId="5B043A42" w14:textId="77777777" w:rsidR="00410442" w:rsidRPr="00410442" w:rsidRDefault="00410442" w:rsidP="00410442">
      <w:pPr>
        <w:pStyle w:val="WW-BodyText2"/>
        <w:spacing w:before="3" w:line="340" w:lineRule="atLeast"/>
        <w:rPr>
          <w:sz w:val="22"/>
          <w:szCs w:val="22"/>
        </w:rPr>
      </w:pPr>
    </w:p>
    <w:p w14:paraId="3F031E12" w14:textId="77777777" w:rsidR="00410442" w:rsidRPr="00410442" w:rsidRDefault="00410442" w:rsidP="00410442">
      <w:pPr>
        <w:pStyle w:val="WW-BodyText2"/>
        <w:numPr>
          <w:ilvl w:val="0"/>
          <w:numId w:val="6"/>
        </w:numPr>
        <w:spacing w:before="3" w:line="340" w:lineRule="atLeast"/>
        <w:rPr>
          <w:sz w:val="22"/>
          <w:szCs w:val="22"/>
        </w:rPr>
      </w:pPr>
      <w:r w:rsidRPr="00410442">
        <w:rPr>
          <w:sz w:val="22"/>
          <w:szCs w:val="22"/>
        </w:rPr>
        <w:t xml:space="preserve">On 28.03.2021 at around11:45 </w:t>
      </w:r>
      <w:proofErr w:type="spellStart"/>
      <w:r w:rsidRPr="00410442">
        <w:rPr>
          <w:sz w:val="22"/>
          <w:szCs w:val="22"/>
        </w:rPr>
        <w:t>hr</w:t>
      </w:r>
      <w:proofErr w:type="spellEnd"/>
      <w:r w:rsidRPr="00410442">
        <w:rPr>
          <w:sz w:val="22"/>
          <w:szCs w:val="22"/>
        </w:rPr>
        <w:t xml:space="preserve"> Mr. Sajjan Sawant and Mr. Suresh Chauhan (Vaman contractor) </w:t>
      </w:r>
      <w:proofErr w:type="gramStart"/>
      <w:r w:rsidRPr="00410442">
        <w:rPr>
          <w:sz w:val="22"/>
          <w:szCs w:val="22"/>
        </w:rPr>
        <w:t>came in contact with</w:t>
      </w:r>
      <w:proofErr w:type="gramEnd"/>
      <w:r w:rsidRPr="00410442">
        <w:rPr>
          <w:sz w:val="22"/>
          <w:szCs w:val="22"/>
        </w:rPr>
        <w:t xml:space="preserve"> hot water while inspection/cleaning of slag pit screens was going on, at Bf1 slag pit. Both were taken to dispensary, given first </w:t>
      </w:r>
      <w:proofErr w:type="gramStart"/>
      <w:r w:rsidRPr="00410442">
        <w:rPr>
          <w:sz w:val="22"/>
          <w:szCs w:val="22"/>
        </w:rPr>
        <w:t>aid</w:t>
      </w:r>
      <w:proofErr w:type="gramEnd"/>
      <w:r w:rsidRPr="00410442">
        <w:rPr>
          <w:sz w:val="22"/>
          <w:szCs w:val="22"/>
        </w:rPr>
        <w:t xml:space="preserve"> and resumed work.</w:t>
      </w:r>
    </w:p>
    <w:p w14:paraId="75A5639D" w14:textId="4C3BD369" w:rsidR="00410442" w:rsidRPr="00410442" w:rsidRDefault="00410442" w:rsidP="00410442">
      <w:pPr>
        <w:pStyle w:val="WW-BodyText2"/>
        <w:spacing w:before="3" w:line="340" w:lineRule="atLeast"/>
        <w:rPr>
          <w:sz w:val="22"/>
          <w:szCs w:val="22"/>
        </w:rPr>
      </w:pPr>
      <w:r>
        <w:rPr>
          <w:sz w:val="22"/>
          <w:szCs w:val="22"/>
        </w:rPr>
        <w:tab/>
      </w:r>
      <w:r w:rsidRPr="00410442">
        <w:rPr>
          <w:sz w:val="22"/>
          <w:szCs w:val="22"/>
        </w:rPr>
        <w:t>Causes: Inadequate preparation before carrying out the activity of slag screen cleaning</w:t>
      </w:r>
    </w:p>
    <w:p w14:paraId="64EB7E63" w14:textId="2E2A5064" w:rsidR="00410442" w:rsidRPr="00410442" w:rsidRDefault="00410442" w:rsidP="00410442">
      <w:pPr>
        <w:pStyle w:val="WW-BodyText2"/>
        <w:spacing w:before="3" w:line="340" w:lineRule="atLeast"/>
        <w:rPr>
          <w:sz w:val="22"/>
          <w:szCs w:val="22"/>
        </w:rPr>
      </w:pPr>
      <w:r>
        <w:rPr>
          <w:sz w:val="22"/>
          <w:szCs w:val="22"/>
        </w:rPr>
        <w:tab/>
      </w:r>
      <w:r w:rsidRPr="00410442">
        <w:rPr>
          <w:sz w:val="22"/>
          <w:szCs w:val="22"/>
        </w:rPr>
        <w:t>Contributory causes /circumstances</w:t>
      </w:r>
    </w:p>
    <w:p w14:paraId="395C7BA6" w14:textId="41459C6A" w:rsidR="00410442" w:rsidRPr="00410442" w:rsidRDefault="00410442" w:rsidP="00410442">
      <w:pPr>
        <w:pStyle w:val="WW-BodyText2"/>
        <w:spacing w:before="3" w:line="340" w:lineRule="atLeast"/>
        <w:ind w:left="720"/>
        <w:rPr>
          <w:sz w:val="22"/>
          <w:szCs w:val="22"/>
        </w:rPr>
      </w:pPr>
      <w:r w:rsidRPr="00410442">
        <w:rPr>
          <w:sz w:val="22"/>
          <w:szCs w:val="22"/>
        </w:rPr>
        <w:t xml:space="preserve">Overflow of </w:t>
      </w:r>
      <w:proofErr w:type="gramStart"/>
      <w:r w:rsidRPr="00410442">
        <w:rPr>
          <w:sz w:val="22"/>
          <w:szCs w:val="22"/>
        </w:rPr>
        <w:t>PCM re circulation</w:t>
      </w:r>
      <w:proofErr w:type="gramEnd"/>
      <w:r w:rsidRPr="00410442">
        <w:rPr>
          <w:sz w:val="22"/>
          <w:szCs w:val="22"/>
        </w:rPr>
        <w:t xml:space="preserve"> water to S pond. S pond water used for SG and there by coating screens with lime.</w:t>
      </w:r>
    </w:p>
    <w:p w14:paraId="2C00676C" w14:textId="268E710A" w:rsidR="00410442" w:rsidRPr="00410442" w:rsidRDefault="00410442" w:rsidP="00410442">
      <w:pPr>
        <w:pStyle w:val="WW-BodyText2"/>
        <w:spacing w:before="3" w:line="340" w:lineRule="atLeast"/>
        <w:ind w:left="360"/>
        <w:rPr>
          <w:sz w:val="22"/>
          <w:szCs w:val="22"/>
        </w:rPr>
      </w:pPr>
      <w:r>
        <w:rPr>
          <w:sz w:val="22"/>
          <w:szCs w:val="22"/>
        </w:rPr>
        <w:tab/>
      </w:r>
      <w:r w:rsidRPr="00410442">
        <w:rPr>
          <w:sz w:val="22"/>
          <w:szCs w:val="22"/>
        </w:rPr>
        <w:t>CAPA: 1. Job to be carried out by draining complete hot water.</w:t>
      </w:r>
    </w:p>
    <w:p w14:paraId="046A24DD" w14:textId="7714E529" w:rsidR="00410442" w:rsidRPr="00410442" w:rsidRDefault="00410442" w:rsidP="00410442">
      <w:pPr>
        <w:pStyle w:val="WW-BodyText2"/>
        <w:spacing w:before="3" w:line="340" w:lineRule="atLeast"/>
        <w:ind w:left="360"/>
        <w:rPr>
          <w:sz w:val="22"/>
          <w:szCs w:val="22"/>
        </w:rPr>
      </w:pPr>
      <w:r>
        <w:rPr>
          <w:sz w:val="22"/>
          <w:szCs w:val="22"/>
        </w:rPr>
        <w:tab/>
      </w:r>
      <w:r w:rsidRPr="00410442">
        <w:rPr>
          <w:sz w:val="22"/>
          <w:szCs w:val="22"/>
        </w:rPr>
        <w:t>2. Control PCM re circulation tank overflow to S pond.</w:t>
      </w:r>
    </w:p>
    <w:p w14:paraId="730EE870" w14:textId="1661A6A6" w:rsidR="00410442" w:rsidRPr="00410442" w:rsidRDefault="00410442" w:rsidP="00410442">
      <w:pPr>
        <w:pStyle w:val="WW-BodyText2"/>
        <w:spacing w:before="3" w:line="340" w:lineRule="atLeast"/>
        <w:ind w:left="360"/>
        <w:rPr>
          <w:sz w:val="22"/>
          <w:szCs w:val="22"/>
        </w:rPr>
      </w:pPr>
      <w:r>
        <w:rPr>
          <w:sz w:val="22"/>
          <w:szCs w:val="22"/>
        </w:rPr>
        <w:tab/>
      </w:r>
      <w:r w:rsidRPr="00410442">
        <w:rPr>
          <w:sz w:val="22"/>
          <w:szCs w:val="22"/>
        </w:rPr>
        <w:t>3. SGP pump LOTO to be taken during such activity</w:t>
      </w:r>
    </w:p>
    <w:p w14:paraId="1DF7FCA9" w14:textId="3B42FB55" w:rsidR="00410442" w:rsidRPr="00410442" w:rsidRDefault="00410442" w:rsidP="00410442">
      <w:pPr>
        <w:pStyle w:val="WW-BodyText2"/>
        <w:spacing w:before="3" w:line="340" w:lineRule="atLeast"/>
        <w:ind w:left="360"/>
        <w:rPr>
          <w:sz w:val="22"/>
          <w:szCs w:val="22"/>
        </w:rPr>
      </w:pPr>
      <w:r>
        <w:rPr>
          <w:sz w:val="22"/>
          <w:szCs w:val="22"/>
        </w:rPr>
        <w:tab/>
      </w:r>
      <w:r w:rsidRPr="00410442">
        <w:rPr>
          <w:sz w:val="22"/>
          <w:szCs w:val="22"/>
        </w:rPr>
        <w:t>4. Valve hydraulic isolation to be done for entry into slag pit</w:t>
      </w:r>
    </w:p>
    <w:p w14:paraId="4DA4AF7E" w14:textId="13B0BB3B" w:rsidR="00410442" w:rsidRPr="00410442" w:rsidRDefault="00410442" w:rsidP="00410442">
      <w:pPr>
        <w:pStyle w:val="WW-BodyText2"/>
        <w:spacing w:before="3" w:line="340" w:lineRule="atLeast"/>
        <w:ind w:left="360"/>
        <w:rPr>
          <w:sz w:val="22"/>
          <w:szCs w:val="22"/>
        </w:rPr>
      </w:pPr>
      <w:r>
        <w:rPr>
          <w:sz w:val="22"/>
          <w:szCs w:val="22"/>
        </w:rPr>
        <w:tab/>
      </w:r>
      <w:r w:rsidRPr="00410442">
        <w:rPr>
          <w:sz w:val="22"/>
          <w:szCs w:val="22"/>
        </w:rPr>
        <w:t>5. One man one lock to be followed</w:t>
      </w:r>
    </w:p>
    <w:p w14:paraId="41ED5548" w14:textId="7E0B879E" w:rsidR="00410442" w:rsidRPr="00410442" w:rsidRDefault="00410442" w:rsidP="00410442">
      <w:pPr>
        <w:pStyle w:val="WW-BodyText2"/>
        <w:spacing w:before="3" w:line="340" w:lineRule="atLeast"/>
        <w:rPr>
          <w:sz w:val="22"/>
          <w:szCs w:val="22"/>
        </w:rPr>
      </w:pPr>
      <w:r w:rsidRPr="00410442">
        <w:rPr>
          <w:sz w:val="22"/>
          <w:szCs w:val="22"/>
        </w:rPr>
        <w:t xml:space="preserve">     </w:t>
      </w:r>
      <w:r>
        <w:rPr>
          <w:sz w:val="22"/>
          <w:szCs w:val="22"/>
        </w:rPr>
        <w:tab/>
      </w:r>
      <w:r w:rsidRPr="00410442">
        <w:rPr>
          <w:sz w:val="22"/>
          <w:szCs w:val="22"/>
        </w:rPr>
        <w:t xml:space="preserve">  6. Available SOP need to be elaborated further to include all the necessary details </w:t>
      </w:r>
    </w:p>
    <w:p w14:paraId="48ED8332" w14:textId="1B5EB9A7" w:rsidR="00410442" w:rsidRDefault="00410442" w:rsidP="00410442">
      <w:pPr>
        <w:pStyle w:val="WW-BodyText2"/>
        <w:spacing w:before="3" w:line="340" w:lineRule="atLeast"/>
        <w:ind w:left="360"/>
        <w:rPr>
          <w:sz w:val="22"/>
          <w:szCs w:val="22"/>
        </w:rPr>
      </w:pPr>
      <w:r>
        <w:rPr>
          <w:sz w:val="22"/>
          <w:szCs w:val="22"/>
        </w:rPr>
        <w:tab/>
      </w:r>
      <w:r w:rsidRPr="00410442">
        <w:rPr>
          <w:sz w:val="22"/>
          <w:szCs w:val="22"/>
        </w:rPr>
        <w:t>7. Training to employees</w:t>
      </w:r>
    </w:p>
    <w:p w14:paraId="4A3E5099" w14:textId="77777777" w:rsidR="00410442" w:rsidRPr="00410442" w:rsidRDefault="00410442" w:rsidP="00410442">
      <w:pPr>
        <w:pStyle w:val="WW-BodyText2"/>
        <w:spacing w:before="3" w:line="340" w:lineRule="atLeast"/>
        <w:ind w:left="360"/>
        <w:rPr>
          <w:sz w:val="22"/>
          <w:szCs w:val="22"/>
        </w:rPr>
      </w:pPr>
    </w:p>
    <w:p w14:paraId="5ACEFF69" w14:textId="57BD5B3A" w:rsidR="00410442" w:rsidRPr="00410442" w:rsidRDefault="00410442" w:rsidP="00410442">
      <w:pPr>
        <w:pStyle w:val="WW-BodyText2"/>
        <w:numPr>
          <w:ilvl w:val="0"/>
          <w:numId w:val="6"/>
        </w:numPr>
        <w:spacing w:line="340" w:lineRule="atLeast"/>
        <w:rPr>
          <w:sz w:val="22"/>
          <w:szCs w:val="22"/>
        </w:rPr>
      </w:pPr>
      <w:r w:rsidRPr="00410442">
        <w:rPr>
          <w:sz w:val="22"/>
          <w:szCs w:val="22"/>
        </w:rPr>
        <w:t xml:space="preserve">On 11.11.2021 twice in A shift BF 2 slag pit found water overflowing from back side of slag pit and flowing through PCM 4 side hazards of person </w:t>
      </w:r>
      <w:proofErr w:type="gramStart"/>
      <w:r w:rsidRPr="00410442">
        <w:rPr>
          <w:sz w:val="22"/>
          <w:szCs w:val="22"/>
        </w:rPr>
        <w:t>coming in contact with</w:t>
      </w:r>
      <w:proofErr w:type="gramEnd"/>
      <w:r w:rsidRPr="00410442">
        <w:rPr>
          <w:sz w:val="22"/>
          <w:szCs w:val="22"/>
        </w:rPr>
        <w:t xml:space="preserve"> hot water while moving in the PCM 4 area as well as cleaning the below PCM. No injury to anybody.</w:t>
      </w:r>
    </w:p>
    <w:p w14:paraId="15BD87B8" w14:textId="709E50AB" w:rsidR="00410442" w:rsidRPr="00410442" w:rsidRDefault="00410442" w:rsidP="004777E5">
      <w:pPr>
        <w:pStyle w:val="WW-BodyText2"/>
        <w:spacing w:line="340" w:lineRule="atLeast"/>
        <w:ind w:left="720"/>
        <w:rPr>
          <w:sz w:val="22"/>
          <w:szCs w:val="22"/>
        </w:rPr>
      </w:pPr>
      <w:r w:rsidRPr="00410442">
        <w:rPr>
          <w:sz w:val="22"/>
          <w:szCs w:val="22"/>
        </w:rPr>
        <w:t>Cause:1. Back side vertical plates got opened and hot water went outside and caused the damage to masonry wall build above the slag pit wall</w:t>
      </w:r>
    </w:p>
    <w:p w14:paraId="230C4B07" w14:textId="77777777" w:rsidR="00410442" w:rsidRPr="00410442" w:rsidRDefault="00410442" w:rsidP="00410442">
      <w:pPr>
        <w:pStyle w:val="WW-BodyText2"/>
        <w:spacing w:line="340" w:lineRule="atLeast"/>
        <w:ind w:left="720"/>
        <w:rPr>
          <w:sz w:val="22"/>
          <w:szCs w:val="22"/>
        </w:rPr>
      </w:pPr>
      <w:r w:rsidRPr="00410442">
        <w:rPr>
          <w:sz w:val="22"/>
          <w:szCs w:val="22"/>
        </w:rPr>
        <w:t>2. Pit screens get jammed as ungranulated slag full evacuation is not happening within the limited time available between the cast</w:t>
      </w:r>
    </w:p>
    <w:p w14:paraId="29A71353" w14:textId="77777777" w:rsidR="00410442" w:rsidRPr="00410442" w:rsidRDefault="00410442" w:rsidP="00410442">
      <w:pPr>
        <w:pStyle w:val="WW-BodyText2"/>
        <w:spacing w:line="340" w:lineRule="atLeast"/>
        <w:ind w:left="720"/>
        <w:rPr>
          <w:sz w:val="22"/>
          <w:szCs w:val="22"/>
        </w:rPr>
      </w:pPr>
      <w:r w:rsidRPr="00410442">
        <w:rPr>
          <w:sz w:val="22"/>
          <w:szCs w:val="22"/>
        </w:rPr>
        <w:t>3. Present operating slag rate/water holding capacity of the pit is less</w:t>
      </w:r>
    </w:p>
    <w:p w14:paraId="099D3172" w14:textId="77777777" w:rsidR="00410442" w:rsidRPr="00410442" w:rsidRDefault="00410442" w:rsidP="00410442">
      <w:pPr>
        <w:pStyle w:val="WW-BodyText2"/>
        <w:spacing w:line="340" w:lineRule="atLeast"/>
        <w:ind w:left="720"/>
        <w:rPr>
          <w:sz w:val="22"/>
          <w:szCs w:val="22"/>
        </w:rPr>
      </w:pPr>
      <w:r w:rsidRPr="00410442">
        <w:rPr>
          <w:sz w:val="22"/>
          <w:szCs w:val="22"/>
        </w:rPr>
        <w:t>Contributory cause:</w:t>
      </w:r>
    </w:p>
    <w:p w14:paraId="6E7E912B" w14:textId="77777777" w:rsidR="00410442" w:rsidRPr="00410442" w:rsidRDefault="00410442" w:rsidP="00410442">
      <w:pPr>
        <w:pStyle w:val="WW-BodyText2"/>
        <w:spacing w:line="340" w:lineRule="atLeast"/>
        <w:ind w:left="720"/>
        <w:rPr>
          <w:sz w:val="22"/>
          <w:szCs w:val="22"/>
        </w:rPr>
      </w:pPr>
      <w:r w:rsidRPr="00410442">
        <w:rPr>
          <w:sz w:val="22"/>
          <w:szCs w:val="22"/>
        </w:rPr>
        <w:lastRenderedPageBreak/>
        <w:t>1. Poor effectiveness of back flushing of screens resulting in slag clogging in screen mess</w:t>
      </w:r>
    </w:p>
    <w:p w14:paraId="089405A7" w14:textId="77777777" w:rsidR="00410442" w:rsidRPr="00410442" w:rsidRDefault="00410442" w:rsidP="00410442">
      <w:pPr>
        <w:pStyle w:val="WW-BodyText2"/>
        <w:spacing w:line="340" w:lineRule="atLeast"/>
        <w:rPr>
          <w:sz w:val="22"/>
          <w:szCs w:val="22"/>
        </w:rPr>
      </w:pPr>
      <w:r w:rsidRPr="00410442">
        <w:rPr>
          <w:sz w:val="22"/>
          <w:szCs w:val="22"/>
        </w:rPr>
        <w:t xml:space="preserve">              CAPA:</w:t>
      </w:r>
    </w:p>
    <w:p w14:paraId="31A981DB" w14:textId="77777777" w:rsidR="00410442" w:rsidRPr="00410442" w:rsidRDefault="00410442" w:rsidP="00410442">
      <w:pPr>
        <w:pStyle w:val="WW-BodyText2"/>
        <w:spacing w:line="340" w:lineRule="atLeast"/>
        <w:rPr>
          <w:sz w:val="22"/>
          <w:szCs w:val="22"/>
        </w:rPr>
      </w:pPr>
      <w:r w:rsidRPr="00410442">
        <w:rPr>
          <w:sz w:val="22"/>
          <w:szCs w:val="22"/>
        </w:rPr>
        <w:tab/>
        <w:t xml:space="preserve">a. Additional resource of 1 truck to be deployed to facilitate full evacuation of slag in </w:t>
      </w:r>
      <w:proofErr w:type="gramStart"/>
      <w:r w:rsidRPr="00410442">
        <w:rPr>
          <w:sz w:val="22"/>
          <w:szCs w:val="22"/>
        </w:rPr>
        <w:t>time</w:t>
      </w:r>
      <w:proofErr w:type="gramEnd"/>
    </w:p>
    <w:p w14:paraId="4EE76C26" w14:textId="77777777" w:rsidR="00410442" w:rsidRPr="00410442" w:rsidRDefault="00410442" w:rsidP="00410442">
      <w:pPr>
        <w:pStyle w:val="WW-BodyText2"/>
        <w:spacing w:line="340" w:lineRule="atLeast"/>
        <w:rPr>
          <w:sz w:val="22"/>
          <w:szCs w:val="22"/>
        </w:rPr>
      </w:pPr>
      <w:r w:rsidRPr="00410442">
        <w:rPr>
          <w:sz w:val="22"/>
          <w:szCs w:val="22"/>
        </w:rPr>
        <w:tab/>
        <w:t xml:space="preserve">b. Opening of wall &amp; plated to attended immediately next </w:t>
      </w:r>
      <w:proofErr w:type="gramStart"/>
      <w:r w:rsidRPr="00410442">
        <w:rPr>
          <w:sz w:val="22"/>
          <w:szCs w:val="22"/>
        </w:rPr>
        <w:t>shutdown</w:t>
      </w:r>
      <w:proofErr w:type="gramEnd"/>
    </w:p>
    <w:p w14:paraId="1F2CD37C" w14:textId="77777777" w:rsidR="00410442" w:rsidRPr="00410442" w:rsidRDefault="00410442" w:rsidP="00410442">
      <w:pPr>
        <w:pStyle w:val="WW-BodyText2"/>
        <w:spacing w:line="340" w:lineRule="atLeast"/>
        <w:rPr>
          <w:sz w:val="22"/>
          <w:szCs w:val="22"/>
        </w:rPr>
      </w:pPr>
      <w:r w:rsidRPr="00410442">
        <w:rPr>
          <w:sz w:val="22"/>
          <w:szCs w:val="22"/>
        </w:rPr>
        <w:tab/>
        <w:t xml:space="preserve">c. Additional high-pressure pumps to be installed for back flushing of </w:t>
      </w:r>
      <w:proofErr w:type="gramStart"/>
      <w:r w:rsidRPr="00410442">
        <w:rPr>
          <w:sz w:val="22"/>
          <w:szCs w:val="22"/>
        </w:rPr>
        <w:t>screens</w:t>
      </w:r>
      <w:proofErr w:type="gramEnd"/>
    </w:p>
    <w:p w14:paraId="15BA022F" w14:textId="77777777" w:rsidR="00410442" w:rsidRPr="00410442" w:rsidRDefault="00410442" w:rsidP="00410442">
      <w:pPr>
        <w:pStyle w:val="WW-BodyText2"/>
        <w:spacing w:before="3" w:line="340" w:lineRule="atLeast"/>
        <w:rPr>
          <w:sz w:val="22"/>
          <w:szCs w:val="22"/>
        </w:rPr>
      </w:pPr>
    </w:p>
    <w:p w14:paraId="1BF27927" w14:textId="5A9FF356" w:rsidR="00410442" w:rsidRPr="00410442" w:rsidRDefault="00410442" w:rsidP="00410442">
      <w:pPr>
        <w:numPr>
          <w:ilvl w:val="0"/>
          <w:numId w:val="6"/>
        </w:numPr>
        <w:suppressAutoHyphens/>
        <w:jc w:val="both"/>
        <w:rPr>
          <w:color w:val="000000"/>
          <w:sz w:val="22"/>
          <w:szCs w:val="22"/>
          <w:lang w:val="en-IN" w:eastAsia="en-IN"/>
        </w:rPr>
      </w:pPr>
      <w:r w:rsidRPr="00410442">
        <w:rPr>
          <w:color w:val="000000"/>
          <w:sz w:val="22"/>
          <w:szCs w:val="22"/>
          <w:lang w:val="en-IN" w:eastAsia="en-IN"/>
        </w:rPr>
        <w:t>On 16.01.2022 at around 08:30 hrs,</w:t>
      </w:r>
      <w:r>
        <w:rPr>
          <w:color w:val="000000"/>
          <w:sz w:val="22"/>
          <w:szCs w:val="22"/>
          <w:lang w:val="en-IN" w:eastAsia="en-IN"/>
        </w:rPr>
        <w:t xml:space="preserve"> </w:t>
      </w:r>
      <w:r w:rsidRPr="00410442">
        <w:rPr>
          <w:color w:val="000000"/>
          <w:sz w:val="22"/>
          <w:szCs w:val="22"/>
          <w:lang w:val="en-IN" w:eastAsia="en-IN"/>
        </w:rPr>
        <w:t xml:space="preserve">after closing the cast, Mr Anil kumar Rai (Vaman </w:t>
      </w:r>
      <w:proofErr w:type="spellStart"/>
      <w:r w:rsidRPr="00410442">
        <w:rPr>
          <w:color w:val="000000"/>
          <w:sz w:val="22"/>
          <w:szCs w:val="22"/>
          <w:lang w:val="en-IN" w:eastAsia="en-IN"/>
        </w:rPr>
        <w:t>Engg</w:t>
      </w:r>
      <w:proofErr w:type="spellEnd"/>
      <w:r w:rsidRPr="00410442">
        <w:rPr>
          <w:color w:val="000000"/>
          <w:sz w:val="22"/>
          <w:szCs w:val="22"/>
          <w:lang w:val="en-IN" w:eastAsia="en-IN"/>
        </w:rPr>
        <w:t xml:space="preserve">) was inspecting the condition of slag pit screens through inspection window. While turning back his right ear bruised against the inspection window sheet leading to small cut on his right ear. He was sent to the dispensary from where he was referred to </w:t>
      </w:r>
      <w:proofErr w:type="spellStart"/>
      <w:r w:rsidRPr="00410442">
        <w:rPr>
          <w:color w:val="000000"/>
          <w:sz w:val="22"/>
          <w:szCs w:val="22"/>
          <w:lang w:val="en-IN" w:eastAsia="en-IN"/>
        </w:rPr>
        <w:t>sankhali</w:t>
      </w:r>
      <w:proofErr w:type="spellEnd"/>
      <w:r w:rsidRPr="00410442">
        <w:rPr>
          <w:color w:val="000000"/>
          <w:sz w:val="22"/>
          <w:szCs w:val="22"/>
          <w:lang w:val="en-IN" w:eastAsia="en-IN"/>
        </w:rPr>
        <w:t xml:space="preserve"> PHC for the treatment. He resumed to his normal duty after taking treatment from PHC.</w:t>
      </w:r>
    </w:p>
    <w:p w14:paraId="4EA8D286" w14:textId="77777777" w:rsidR="00410442" w:rsidRDefault="00410442" w:rsidP="00410442">
      <w:pPr>
        <w:ind w:left="1080" w:hanging="360"/>
        <w:jc w:val="both"/>
        <w:rPr>
          <w:color w:val="000000"/>
          <w:sz w:val="22"/>
          <w:szCs w:val="22"/>
          <w:lang w:val="en-IN" w:eastAsia="en-IN"/>
        </w:rPr>
      </w:pPr>
      <w:r w:rsidRPr="00410442">
        <w:rPr>
          <w:color w:val="000000"/>
          <w:sz w:val="22"/>
          <w:szCs w:val="22"/>
          <w:lang w:val="en-IN" w:eastAsia="en-IN"/>
        </w:rPr>
        <w:t>CAUSES: The inspection window is for viewing the pit condition from outside itself and not peeping</w:t>
      </w:r>
    </w:p>
    <w:p w14:paraId="15F9974E" w14:textId="77777777" w:rsidR="00410442" w:rsidRDefault="00410442" w:rsidP="00410442">
      <w:pPr>
        <w:ind w:left="1080" w:hanging="360"/>
        <w:jc w:val="both"/>
        <w:rPr>
          <w:color w:val="000000"/>
          <w:sz w:val="22"/>
          <w:szCs w:val="22"/>
          <w:lang w:val="en-IN" w:eastAsia="en-IN"/>
        </w:rPr>
      </w:pPr>
      <w:r w:rsidRPr="00410442">
        <w:rPr>
          <w:color w:val="000000"/>
          <w:sz w:val="22"/>
          <w:szCs w:val="22"/>
          <w:lang w:val="en-IN" w:eastAsia="en-IN"/>
        </w:rPr>
        <w:t>into it by putting your head out.</w:t>
      </w:r>
    </w:p>
    <w:p w14:paraId="085C180A" w14:textId="77777777" w:rsidR="00410442" w:rsidRDefault="00410442" w:rsidP="00410442">
      <w:pPr>
        <w:ind w:left="1080" w:hanging="360"/>
        <w:jc w:val="both"/>
        <w:rPr>
          <w:color w:val="000000"/>
          <w:sz w:val="22"/>
          <w:szCs w:val="22"/>
          <w:lang w:val="en-IN" w:eastAsia="en-IN"/>
        </w:rPr>
      </w:pPr>
      <w:r w:rsidRPr="00410442">
        <w:rPr>
          <w:color w:val="000000"/>
          <w:sz w:val="22"/>
          <w:szCs w:val="22"/>
          <w:lang w:val="en-IN" w:eastAsia="en-IN"/>
        </w:rPr>
        <w:t>Contributory causes /circumstances</w:t>
      </w:r>
    </w:p>
    <w:p w14:paraId="58FC3E09" w14:textId="77777777" w:rsidR="00410442" w:rsidRDefault="00410442" w:rsidP="00410442">
      <w:pPr>
        <w:ind w:left="1080" w:hanging="360"/>
        <w:jc w:val="both"/>
        <w:rPr>
          <w:color w:val="000000"/>
          <w:sz w:val="22"/>
          <w:szCs w:val="22"/>
          <w:lang w:val="en-IN" w:eastAsia="en-IN"/>
        </w:rPr>
      </w:pPr>
      <w:r w:rsidRPr="00410442">
        <w:rPr>
          <w:color w:val="000000"/>
          <w:sz w:val="22"/>
          <w:szCs w:val="22"/>
          <w:lang w:val="en-IN" w:eastAsia="en-IN"/>
        </w:rPr>
        <w:t xml:space="preserve">No </w:t>
      </w:r>
      <w:proofErr w:type="spellStart"/>
      <w:r w:rsidRPr="00410442">
        <w:rPr>
          <w:color w:val="000000"/>
          <w:sz w:val="22"/>
          <w:szCs w:val="22"/>
          <w:lang w:val="en-IN" w:eastAsia="en-IN"/>
        </w:rPr>
        <w:t>barrication</w:t>
      </w:r>
      <w:proofErr w:type="spellEnd"/>
      <w:r w:rsidRPr="00410442">
        <w:rPr>
          <w:color w:val="000000"/>
          <w:sz w:val="22"/>
          <w:szCs w:val="22"/>
          <w:lang w:val="en-IN" w:eastAsia="en-IN"/>
        </w:rPr>
        <w:t xml:space="preserve"> to avoid person’s head from entering the inspection </w:t>
      </w:r>
      <w:proofErr w:type="gramStart"/>
      <w:r w:rsidRPr="00410442">
        <w:rPr>
          <w:color w:val="000000"/>
          <w:sz w:val="22"/>
          <w:szCs w:val="22"/>
          <w:lang w:val="en-IN" w:eastAsia="en-IN"/>
        </w:rPr>
        <w:t>window</w:t>
      </w:r>
      <w:proofErr w:type="gramEnd"/>
    </w:p>
    <w:p w14:paraId="691F3FF9" w14:textId="77777777" w:rsidR="00410442" w:rsidRDefault="00410442" w:rsidP="00410442">
      <w:pPr>
        <w:ind w:left="1080" w:hanging="360"/>
        <w:jc w:val="both"/>
        <w:rPr>
          <w:color w:val="000000"/>
          <w:sz w:val="22"/>
          <w:szCs w:val="22"/>
          <w:lang w:val="en-IN" w:eastAsia="en-IN"/>
        </w:rPr>
      </w:pPr>
      <w:r w:rsidRPr="00410442">
        <w:rPr>
          <w:color w:val="000000"/>
          <w:sz w:val="22"/>
          <w:szCs w:val="22"/>
          <w:lang w:val="en-IN" w:eastAsia="en-IN"/>
        </w:rPr>
        <w:t xml:space="preserve">CAPA: 1. Rod </w:t>
      </w:r>
      <w:proofErr w:type="spellStart"/>
      <w:r w:rsidRPr="00410442">
        <w:rPr>
          <w:color w:val="000000"/>
          <w:sz w:val="22"/>
          <w:szCs w:val="22"/>
          <w:lang w:val="en-IN" w:eastAsia="en-IN"/>
        </w:rPr>
        <w:t>barrication</w:t>
      </w:r>
      <w:proofErr w:type="spellEnd"/>
      <w:r w:rsidRPr="00410442">
        <w:rPr>
          <w:color w:val="000000"/>
          <w:sz w:val="22"/>
          <w:szCs w:val="22"/>
          <w:lang w:val="en-IN" w:eastAsia="en-IN"/>
        </w:rPr>
        <w:t xml:space="preserve"> to avoid persons head entry through the inspection window.</w:t>
      </w:r>
    </w:p>
    <w:p w14:paraId="5714D883" w14:textId="77777777" w:rsidR="00410442" w:rsidRDefault="00410442" w:rsidP="00410442">
      <w:pPr>
        <w:ind w:left="1080" w:hanging="360"/>
        <w:jc w:val="both"/>
        <w:rPr>
          <w:color w:val="000000"/>
          <w:sz w:val="22"/>
          <w:szCs w:val="22"/>
          <w:lang w:val="en-IN" w:eastAsia="en-IN"/>
        </w:rPr>
      </w:pPr>
      <w:r w:rsidRPr="00410442">
        <w:rPr>
          <w:color w:val="000000"/>
          <w:sz w:val="22"/>
          <w:szCs w:val="22"/>
          <w:lang w:val="en-IN" w:eastAsia="en-IN"/>
        </w:rPr>
        <w:t xml:space="preserve">2. Same </w:t>
      </w:r>
      <w:proofErr w:type="spellStart"/>
      <w:r w:rsidRPr="00410442">
        <w:rPr>
          <w:color w:val="000000"/>
          <w:sz w:val="22"/>
          <w:szCs w:val="22"/>
          <w:lang w:val="en-IN" w:eastAsia="en-IN"/>
        </w:rPr>
        <w:t>barrication</w:t>
      </w:r>
      <w:proofErr w:type="spellEnd"/>
      <w:r w:rsidRPr="00410442">
        <w:rPr>
          <w:color w:val="000000"/>
          <w:sz w:val="22"/>
          <w:szCs w:val="22"/>
          <w:lang w:val="en-IN" w:eastAsia="en-IN"/>
        </w:rPr>
        <w:t xml:space="preserve"> to be horizontally deployed in BF 2 slag pit window as well.</w:t>
      </w:r>
    </w:p>
    <w:p w14:paraId="3BDC2DA0" w14:textId="77777777" w:rsidR="00410442" w:rsidRDefault="00410442" w:rsidP="00410442">
      <w:pPr>
        <w:ind w:left="1080" w:hanging="360"/>
        <w:jc w:val="both"/>
        <w:rPr>
          <w:color w:val="000000"/>
          <w:sz w:val="22"/>
          <w:szCs w:val="22"/>
          <w:lang w:val="en-IN" w:eastAsia="en-IN"/>
        </w:rPr>
      </w:pPr>
      <w:r w:rsidRPr="00410442">
        <w:rPr>
          <w:color w:val="000000"/>
          <w:sz w:val="22"/>
          <w:szCs w:val="22"/>
          <w:lang w:val="en-IN" w:eastAsia="en-IN"/>
        </w:rPr>
        <w:t>3.HIRA and SOP of the activity to be revisited</w:t>
      </w:r>
    </w:p>
    <w:p w14:paraId="562BBB7B" w14:textId="65A7C786" w:rsidR="00410442" w:rsidRPr="004777E5" w:rsidRDefault="00410442" w:rsidP="004777E5">
      <w:pPr>
        <w:ind w:left="1080" w:hanging="360"/>
        <w:jc w:val="both"/>
        <w:rPr>
          <w:color w:val="000000"/>
          <w:sz w:val="22"/>
          <w:szCs w:val="22"/>
          <w:lang w:val="en-IN" w:eastAsia="en-IN"/>
        </w:rPr>
      </w:pPr>
      <w:r w:rsidRPr="00410442">
        <w:rPr>
          <w:color w:val="000000"/>
          <w:sz w:val="22"/>
          <w:szCs w:val="22"/>
          <w:lang w:val="en-IN" w:eastAsia="en-IN"/>
        </w:rPr>
        <w:t>4.Retraining of workmen through PEP talk on Do's and Don’ts while carrying out such type of activity</w:t>
      </w:r>
    </w:p>
    <w:p w14:paraId="26FDD163" w14:textId="03DFF1B6" w:rsidR="00410442" w:rsidRDefault="00410442" w:rsidP="00410442">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05228E66" w14:textId="77777777" w:rsidR="00332547" w:rsidRDefault="00332547">
      <w:pPr>
        <w:pStyle w:val="BodyText2"/>
        <w:tabs>
          <w:tab w:val="clear" w:pos="720"/>
          <w:tab w:val="clear" w:pos="1800"/>
        </w:tabs>
        <w:spacing w:line="340" w:lineRule="atLeast"/>
        <w:jc w:val="left"/>
      </w:pPr>
    </w:p>
    <w:p w14:paraId="4EF00532" w14:textId="1552993B" w:rsidR="00410442" w:rsidRPr="00952293" w:rsidRDefault="00410442" w:rsidP="00410442">
      <w:pPr>
        <w:pStyle w:val="WW-BodyText2"/>
        <w:numPr>
          <w:ilvl w:val="0"/>
          <w:numId w:val="7"/>
        </w:numPr>
        <w:spacing w:before="3" w:line="340" w:lineRule="atLeast"/>
        <w:jc w:val="left"/>
        <w:rPr>
          <w:snapToGrid w:val="0"/>
          <w:color w:val="000000"/>
        </w:rPr>
      </w:pPr>
      <w:r w:rsidRPr="00952293">
        <w:rPr>
          <w:snapToGrid w:val="0"/>
          <w:color w:val="000000"/>
        </w:rPr>
        <w:t xml:space="preserve">Fall of a person </w:t>
      </w:r>
      <w:r w:rsidR="00A05BF9" w:rsidRPr="00952293">
        <w:rPr>
          <w:snapToGrid w:val="0"/>
          <w:color w:val="000000"/>
        </w:rPr>
        <w:t>into</w:t>
      </w:r>
      <w:r w:rsidRPr="00952293">
        <w:rPr>
          <w:snapToGrid w:val="0"/>
          <w:color w:val="000000"/>
        </w:rPr>
        <w:t xml:space="preserve"> the chamber</w:t>
      </w:r>
    </w:p>
    <w:p w14:paraId="69042ED8" w14:textId="77777777" w:rsidR="00410442" w:rsidRPr="00952293" w:rsidRDefault="00410442" w:rsidP="00410442">
      <w:pPr>
        <w:pStyle w:val="WW-BodyText2"/>
        <w:numPr>
          <w:ilvl w:val="0"/>
          <w:numId w:val="7"/>
        </w:numPr>
        <w:spacing w:before="3" w:line="340" w:lineRule="atLeast"/>
        <w:jc w:val="left"/>
      </w:pPr>
      <w:r w:rsidRPr="00952293">
        <w:rPr>
          <w:snapToGrid w:val="0"/>
          <w:color w:val="000000"/>
        </w:rPr>
        <w:t xml:space="preserve">Contact with hot </w:t>
      </w:r>
      <w:proofErr w:type="gramStart"/>
      <w:r w:rsidRPr="00952293">
        <w:rPr>
          <w:snapToGrid w:val="0"/>
          <w:color w:val="000000"/>
        </w:rPr>
        <w:t>water</w:t>
      </w:r>
      <w:proofErr w:type="gramEnd"/>
    </w:p>
    <w:p w14:paraId="608612F2" w14:textId="77777777" w:rsidR="00410442" w:rsidRPr="00952293" w:rsidRDefault="00410442" w:rsidP="00410442">
      <w:pPr>
        <w:pStyle w:val="WW-BodyText2"/>
        <w:numPr>
          <w:ilvl w:val="0"/>
          <w:numId w:val="7"/>
        </w:numPr>
        <w:spacing w:before="3" w:line="340" w:lineRule="atLeast"/>
        <w:jc w:val="left"/>
      </w:pPr>
      <w:r w:rsidRPr="00952293">
        <w:rPr>
          <w:snapToGrid w:val="0"/>
        </w:rPr>
        <w:t xml:space="preserve">Contact with steam &amp; </w:t>
      </w:r>
      <w:proofErr w:type="gramStart"/>
      <w:r w:rsidRPr="00952293">
        <w:rPr>
          <w:snapToGrid w:val="0"/>
        </w:rPr>
        <w:t>fumes</w:t>
      </w:r>
      <w:proofErr w:type="gramEnd"/>
    </w:p>
    <w:p w14:paraId="1291BF22" w14:textId="0650882C" w:rsidR="00410442" w:rsidRPr="00952293" w:rsidRDefault="00A05BF9" w:rsidP="00410442">
      <w:pPr>
        <w:pStyle w:val="WW-BodyText2"/>
        <w:numPr>
          <w:ilvl w:val="0"/>
          <w:numId w:val="7"/>
        </w:numPr>
        <w:spacing w:before="3" w:line="340" w:lineRule="atLeast"/>
        <w:jc w:val="left"/>
        <w:rPr>
          <w:snapToGrid w:val="0"/>
        </w:rPr>
      </w:pPr>
      <w:r w:rsidRPr="00952293">
        <w:rPr>
          <w:snapToGrid w:val="0"/>
        </w:rPr>
        <w:t>Nonuse</w:t>
      </w:r>
      <w:r w:rsidR="00410442" w:rsidRPr="00952293">
        <w:rPr>
          <w:snapToGrid w:val="0"/>
        </w:rPr>
        <w:t xml:space="preserve"> of PPE </w:t>
      </w:r>
    </w:p>
    <w:p w14:paraId="7C5E406F" w14:textId="77777777" w:rsidR="00410442" w:rsidRPr="00952293" w:rsidRDefault="00410442" w:rsidP="00410442">
      <w:pPr>
        <w:pStyle w:val="WW-BodyText2"/>
        <w:numPr>
          <w:ilvl w:val="0"/>
          <w:numId w:val="7"/>
        </w:numPr>
        <w:spacing w:before="3" w:line="340" w:lineRule="atLeast"/>
        <w:jc w:val="left"/>
        <w:rPr>
          <w:snapToGrid w:val="0"/>
        </w:rPr>
      </w:pPr>
      <w:r w:rsidRPr="00952293">
        <w:rPr>
          <w:snapToGrid w:val="0"/>
        </w:rPr>
        <w:t>Improper house keeping</w:t>
      </w:r>
    </w:p>
    <w:p w14:paraId="46DACE4C" w14:textId="77777777" w:rsidR="00410442" w:rsidRPr="00952293" w:rsidRDefault="00410442" w:rsidP="00410442">
      <w:pPr>
        <w:pStyle w:val="WW-BodyText2"/>
        <w:numPr>
          <w:ilvl w:val="0"/>
          <w:numId w:val="7"/>
        </w:numPr>
        <w:spacing w:before="3" w:line="340" w:lineRule="atLeast"/>
        <w:jc w:val="left"/>
        <w:rPr>
          <w:snapToGrid w:val="0"/>
        </w:rPr>
      </w:pPr>
      <w:r w:rsidRPr="00952293">
        <w:rPr>
          <w:snapToGrid w:val="0"/>
        </w:rPr>
        <w:t>Inadequate local lighting</w:t>
      </w:r>
    </w:p>
    <w:p w14:paraId="532909B5" w14:textId="77777777" w:rsidR="00410442" w:rsidRPr="00952293" w:rsidRDefault="00410442" w:rsidP="00410442">
      <w:pPr>
        <w:pStyle w:val="WW-BodyText2"/>
        <w:numPr>
          <w:ilvl w:val="0"/>
          <w:numId w:val="7"/>
        </w:numPr>
        <w:spacing w:before="3" w:line="340" w:lineRule="atLeast"/>
        <w:jc w:val="left"/>
      </w:pPr>
      <w:r w:rsidRPr="00952293">
        <w:t>Burns due to contact with hot water fumes.</w:t>
      </w:r>
    </w:p>
    <w:p w14:paraId="68664542" w14:textId="77777777" w:rsidR="00410442" w:rsidRPr="00952293" w:rsidRDefault="00410442" w:rsidP="00410442">
      <w:pPr>
        <w:pStyle w:val="WW-BodyText2"/>
        <w:numPr>
          <w:ilvl w:val="0"/>
          <w:numId w:val="7"/>
        </w:numPr>
        <w:spacing w:before="3" w:line="340" w:lineRule="atLeast"/>
        <w:jc w:val="left"/>
      </w:pPr>
      <w:r w:rsidRPr="00952293">
        <w:t>Electric shock</w:t>
      </w:r>
    </w:p>
    <w:p w14:paraId="367BF362" w14:textId="77777777" w:rsidR="00410442" w:rsidRDefault="00410442" w:rsidP="00410442">
      <w:pPr>
        <w:pStyle w:val="WW-BodyText2"/>
        <w:numPr>
          <w:ilvl w:val="0"/>
          <w:numId w:val="7"/>
        </w:numPr>
        <w:spacing w:before="3" w:line="340" w:lineRule="atLeast"/>
        <w:jc w:val="left"/>
      </w:pPr>
      <w:r w:rsidRPr="00952293">
        <w:t>Flying of hot slag due to improper granulation</w:t>
      </w:r>
    </w:p>
    <w:p w14:paraId="4C34BA7C" w14:textId="77777777" w:rsidR="00410442" w:rsidRDefault="00410442" w:rsidP="00410442">
      <w:pPr>
        <w:pStyle w:val="WW-BodyText2"/>
        <w:numPr>
          <w:ilvl w:val="0"/>
          <w:numId w:val="7"/>
        </w:numPr>
        <w:spacing w:before="3" w:line="340" w:lineRule="atLeast"/>
        <w:jc w:val="left"/>
      </w:pPr>
      <w:r>
        <w:t>Impaired vision due to glare of hot slag</w:t>
      </w:r>
    </w:p>
    <w:p w14:paraId="1DE3169E" w14:textId="77777777" w:rsidR="00410442" w:rsidRDefault="00410442" w:rsidP="00410442">
      <w:pPr>
        <w:pStyle w:val="WW-BodyText2"/>
        <w:numPr>
          <w:ilvl w:val="0"/>
          <w:numId w:val="7"/>
        </w:numPr>
        <w:spacing w:before="3" w:line="340" w:lineRule="atLeast"/>
        <w:jc w:val="left"/>
      </w:pPr>
      <w:r>
        <w:t xml:space="preserve">Entry of hot metal in </w:t>
      </w:r>
      <w:proofErr w:type="spellStart"/>
      <w:r>
        <w:t>slagpit</w:t>
      </w:r>
      <w:proofErr w:type="spellEnd"/>
    </w:p>
    <w:p w14:paraId="2BE770A2" w14:textId="77777777" w:rsidR="00410442" w:rsidRDefault="00410442" w:rsidP="00410442">
      <w:pPr>
        <w:pStyle w:val="WW-BodyText2"/>
        <w:numPr>
          <w:ilvl w:val="0"/>
          <w:numId w:val="7"/>
        </w:numPr>
        <w:spacing w:before="3" w:line="340" w:lineRule="atLeast"/>
        <w:jc w:val="left"/>
      </w:pPr>
      <w:r>
        <w:t>Fall of person into the pit</w:t>
      </w:r>
    </w:p>
    <w:p w14:paraId="68D8CA65" w14:textId="5C5E55E5" w:rsidR="00410442" w:rsidRDefault="00410442" w:rsidP="00410442">
      <w:pPr>
        <w:pStyle w:val="WW-BodyText2"/>
        <w:numPr>
          <w:ilvl w:val="0"/>
          <w:numId w:val="7"/>
        </w:numPr>
        <w:spacing w:before="3" w:line="340" w:lineRule="atLeast"/>
        <w:jc w:val="left"/>
        <w:rPr>
          <w:ins w:id="0" w:author="Lobha Vaikunth Gawas" w:date="2022-08-06T15:19:00Z"/>
        </w:rPr>
      </w:pPr>
      <w:r>
        <w:t>Sharp edges of metal plates</w:t>
      </w:r>
    </w:p>
    <w:p w14:paraId="2A121194" w14:textId="370D26B6" w:rsidR="00410442" w:rsidRDefault="00410442" w:rsidP="00410442">
      <w:pPr>
        <w:pStyle w:val="WW-BodyText2"/>
        <w:numPr>
          <w:ilvl w:val="0"/>
          <w:numId w:val="7"/>
        </w:numPr>
        <w:spacing w:before="3" w:line="340" w:lineRule="atLeast"/>
        <w:jc w:val="left"/>
      </w:pPr>
      <w:ins w:id="1" w:author="Lobha Vaikunth Gawas" w:date="2022-08-06T15:20:00Z">
        <w:r>
          <w:t xml:space="preserve">Loader </w:t>
        </w:r>
        <w:proofErr w:type="spellStart"/>
        <w:r>
          <w:t>tyre</w:t>
        </w:r>
        <w:proofErr w:type="spellEnd"/>
        <w:r>
          <w:t xml:space="preserve"> burst during pit </w:t>
        </w:r>
        <w:proofErr w:type="gramStart"/>
        <w:r>
          <w:t>cleaning</w:t>
        </w:r>
      </w:ins>
      <w:proofErr w:type="gramEnd"/>
    </w:p>
    <w:p w14:paraId="19BD9515" w14:textId="370D26B6" w:rsidR="00332547" w:rsidRDefault="00332547">
      <w:pPr>
        <w:pStyle w:val="BodyText2"/>
        <w:tabs>
          <w:tab w:val="clear" w:pos="720"/>
          <w:tab w:val="clear" w:pos="1800"/>
        </w:tabs>
        <w:spacing w:line="340" w:lineRule="atLeast"/>
        <w:jc w:val="left"/>
      </w:pPr>
    </w:p>
    <w:tbl>
      <w:tblPr>
        <w:tblW w:w="88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0"/>
        <w:gridCol w:w="4320"/>
      </w:tblGrid>
      <w:tr w:rsidR="00332547" w:rsidRPr="00226565" w14:paraId="277D5FBB" w14:textId="77777777" w:rsidTr="004777E5">
        <w:trPr>
          <w:trHeight w:val="480"/>
        </w:trPr>
        <w:tc>
          <w:tcPr>
            <w:tcW w:w="450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32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4777E5">
        <w:trPr>
          <w:trHeight w:val="1063"/>
        </w:trPr>
        <w:tc>
          <w:tcPr>
            <w:tcW w:w="450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32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4777E5">
        <w:trPr>
          <w:trHeight w:val="167"/>
        </w:trPr>
        <w:tc>
          <w:tcPr>
            <w:tcW w:w="4500" w:type="dxa"/>
            <w:shd w:val="clear" w:color="auto" w:fill="auto"/>
          </w:tcPr>
          <w:p w14:paraId="7A9FA817" w14:textId="6F5A933B"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E624AD">
              <w:rPr>
                <w:b/>
                <w:sz w:val="22"/>
                <w:szCs w:val="22"/>
              </w:rPr>
              <w:t>0</w:t>
            </w:r>
            <w:r w:rsidR="00611010">
              <w:rPr>
                <w:b/>
                <w:sz w:val="22"/>
                <w:szCs w:val="22"/>
              </w:rPr>
              <w:t>.07.202</w:t>
            </w:r>
            <w:r w:rsidR="00E624AD">
              <w:rPr>
                <w:b/>
                <w:sz w:val="22"/>
                <w:szCs w:val="22"/>
              </w:rPr>
              <w:t>3</w:t>
            </w:r>
          </w:p>
        </w:tc>
        <w:tc>
          <w:tcPr>
            <w:tcW w:w="4320" w:type="dxa"/>
            <w:shd w:val="clear" w:color="auto" w:fill="auto"/>
          </w:tcPr>
          <w:p w14:paraId="5A007456" w14:textId="490787D1"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E624AD">
              <w:rPr>
                <w:b/>
                <w:sz w:val="22"/>
                <w:szCs w:val="22"/>
              </w:rPr>
              <w:t>0</w:t>
            </w:r>
            <w:r w:rsidR="00611010">
              <w:rPr>
                <w:b/>
                <w:sz w:val="22"/>
                <w:szCs w:val="22"/>
              </w:rPr>
              <w:t>.07.202</w:t>
            </w:r>
            <w:r w:rsidR="00E624AD">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8E805" w14:textId="77777777" w:rsidR="004F430F" w:rsidRDefault="004F430F" w:rsidP="00106ADB">
      <w:r>
        <w:separator/>
      </w:r>
    </w:p>
  </w:endnote>
  <w:endnote w:type="continuationSeparator" w:id="0">
    <w:p w14:paraId="08E5404E" w14:textId="77777777" w:rsidR="004F430F" w:rsidRDefault="004F430F"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A8745" w14:textId="77777777" w:rsidR="004F430F" w:rsidRDefault="004F430F" w:rsidP="00106ADB">
      <w:r>
        <w:separator/>
      </w:r>
    </w:p>
  </w:footnote>
  <w:footnote w:type="continuationSeparator" w:id="0">
    <w:p w14:paraId="6C96846F" w14:textId="77777777" w:rsidR="004F430F" w:rsidRDefault="004F430F"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5A37C67"/>
    <w:multiLevelType w:val="singleLevel"/>
    <w:tmpl w:val="B6268436"/>
    <w:lvl w:ilvl="0">
      <w:start w:val="1"/>
      <w:numFmt w:val="decimal"/>
      <w:lvlText w:val="%1."/>
      <w:lvlJc w:val="left"/>
      <w:pPr>
        <w:tabs>
          <w:tab w:val="num" w:pos="720"/>
        </w:tabs>
        <w:ind w:left="720" w:hanging="360"/>
      </w:pPr>
      <w:rPr>
        <w:rFonts w:hint="default"/>
      </w:rPr>
    </w:lvl>
  </w:abstractNum>
  <w:abstractNum w:abstractNumId="3" w15:restartNumberingAfterBreak="0">
    <w:nsid w:val="41481668"/>
    <w:multiLevelType w:val="hybridMultilevel"/>
    <w:tmpl w:val="1B26F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5" w15:restartNumberingAfterBreak="0">
    <w:nsid w:val="60A735C6"/>
    <w:multiLevelType w:val="singleLevel"/>
    <w:tmpl w:val="644AEBF2"/>
    <w:lvl w:ilvl="0">
      <w:start w:val="1"/>
      <w:numFmt w:val="upperRoman"/>
      <w:lvlText w:val="%1)"/>
      <w:lvlJc w:val="left"/>
      <w:pPr>
        <w:tabs>
          <w:tab w:val="num" w:pos="720"/>
        </w:tabs>
        <w:ind w:left="720" w:hanging="720"/>
      </w:pPr>
      <w:rPr>
        <w:rFonts w:hint="default"/>
      </w:rPr>
    </w:lvl>
  </w:abstractNum>
  <w:abstractNum w:abstractNumId="6"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1555842">
    <w:abstractNumId w:val="0"/>
  </w:num>
  <w:num w:numId="2" w16cid:durableId="2125268028">
    <w:abstractNumId w:val="1"/>
  </w:num>
  <w:num w:numId="3" w16cid:durableId="1661150016">
    <w:abstractNumId w:val="4"/>
  </w:num>
  <w:num w:numId="4" w16cid:durableId="1142387320">
    <w:abstractNumId w:val="6"/>
  </w:num>
  <w:num w:numId="5" w16cid:durableId="1969697881">
    <w:abstractNumId w:val="5"/>
  </w:num>
  <w:num w:numId="6" w16cid:durableId="1047218984">
    <w:abstractNumId w:val="3"/>
  </w:num>
  <w:num w:numId="7" w16cid:durableId="550136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54A71"/>
    <w:rsid w:val="00193357"/>
    <w:rsid w:val="001B63FF"/>
    <w:rsid w:val="001E776D"/>
    <w:rsid w:val="002A0E92"/>
    <w:rsid w:val="002C2713"/>
    <w:rsid w:val="002F2296"/>
    <w:rsid w:val="00301851"/>
    <w:rsid w:val="0031757F"/>
    <w:rsid w:val="00327170"/>
    <w:rsid w:val="00332547"/>
    <w:rsid w:val="003A33B4"/>
    <w:rsid w:val="00405AFE"/>
    <w:rsid w:val="004101AB"/>
    <w:rsid w:val="00410442"/>
    <w:rsid w:val="0047134F"/>
    <w:rsid w:val="00473127"/>
    <w:rsid w:val="004777E5"/>
    <w:rsid w:val="00480D7B"/>
    <w:rsid w:val="00486DEE"/>
    <w:rsid w:val="004E3CFF"/>
    <w:rsid w:val="004F430F"/>
    <w:rsid w:val="005541FD"/>
    <w:rsid w:val="00596136"/>
    <w:rsid w:val="005C3C62"/>
    <w:rsid w:val="00611010"/>
    <w:rsid w:val="006317FC"/>
    <w:rsid w:val="0065722C"/>
    <w:rsid w:val="00674ED1"/>
    <w:rsid w:val="006E1A91"/>
    <w:rsid w:val="006F1D1D"/>
    <w:rsid w:val="00726AD1"/>
    <w:rsid w:val="007525C2"/>
    <w:rsid w:val="00752B0B"/>
    <w:rsid w:val="007C77F3"/>
    <w:rsid w:val="00816A2E"/>
    <w:rsid w:val="00853C2C"/>
    <w:rsid w:val="00895B65"/>
    <w:rsid w:val="008A7299"/>
    <w:rsid w:val="008B0293"/>
    <w:rsid w:val="0091120A"/>
    <w:rsid w:val="00933345"/>
    <w:rsid w:val="0094487F"/>
    <w:rsid w:val="00992D25"/>
    <w:rsid w:val="009B3C87"/>
    <w:rsid w:val="009E4A33"/>
    <w:rsid w:val="009E7CAC"/>
    <w:rsid w:val="00A05BF9"/>
    <w:rsid w:val="00A16CBE"/>
    <w:rsid w:val="00A8207E"/>
    <w:rsid w:val="00AB274E"/>
    <w:rsid w:val="00AE3A55"/>
    <w:rsid w:val="00AE40A0"/>
    <w:rsid w:val="00B63D1D"/>
    <w:rsid w:val="00B708FE"/>
    <w:rsid w:val="00BB3590"/>
    <w:rsid w:val="00C66F33"/>
    <w:rsid w:val="00C96CA2"/>
    <w:rsid w:val="00CB3F1E"/>
    <w:rsid w:val="00CE4C38"/>
    <w:rsid w:val="00CF2EAC"/>
    <w:rsid w:val="00CF7DC0"/>
    <w:rsid w:val="00D974B3"/>
    <w:rsid w:val="00DB2C36"/>
    <w:rsid w:val="00E07DF0"/>
    <w:rsid w:val="00E27559"/>
    <w:rsid w:val="00E317A7"/>
    <w:rsid w:val="00E6173C"/>
    <w:rsid w:val="00E624AD"/>
    <w:rsid w:val="00EC2FAB"/>
    <w:rsid w:val="00EC542F"/>
    <w:rsid w:val="00EF4C07"/>
    <w:rsid w:val="00EF5FB3"/>
    <w:rsid w:val="00F81AE7"/>
    <w:rsid w:val="00FA6432"/>
    <w:rsid w:val="00FB1F07"/>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C96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94AE24-385E-4F2E-BA3C-B099EAB1012C}"/>
</file>

<file path=customXml/itemProps2.xml><?xml version="1.0" encoding="utf-8"?>
<ds:datastoreItem xmlns:ds="http://schemas.openxmlformats.org/officeDocument/2006/customXml" ds:itemID="{20EE7DF0-922A-4FFA-9458-BC2502CCC7A3}"/>
</file>

<file path=customXml/itemProps3.xml><?xml version="1.0" encoding="utf-8"?>
<ds:datastoreItem xmlns:ds="http://schemas.openxmlformats.org/officeDocument/2006/customXml" ds:itemID="{8D6992AA-4569-4388-9CC6-316AD875FCEF}"/>
</file>

<file path=docProps/app.xml><?xml version="1.0" encoding="utf-8"?>
<Properties xmlns="http://schemas.openxmlformats.org/officeDocument/2006/extended-properties" xmlns:vt="http://schemas.openxmlformats.org/officeDocument/2006/docPropsVTypes">
  <Template>Normal</Template>
  <TotalTime>30</TotalTime>
  <Pages>1</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56</cp:revision>
  <cp:lastPrinted>2018-01-30T05:28:00Z</cp:lastPrinted>
  <dcterms:created xsi:type="dcterms:W3CDTF">2020-05-26T06:25:00Z</dcterms:created>
  <dcterms:modified xsi:type="dcterms:W3CDTF">2023-09-21T09:44:00Z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2022-08-06T09:51:12Z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1324200</vt:r8>
  </property>
</Properties>
</file>