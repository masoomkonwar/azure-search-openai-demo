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E6E8F04" w:rsidR="006E1A91" w:rsidRPr="000418D9" w:rsidRDefault="00EB3CF1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B6656FE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6543E4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EDD43A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EB3CF1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EB3CF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89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523"/>
        <w:gridCol w:w="4287"/>
      </w:tblGrid>
      <w:tr w:rsidR="009E7CAC" w14:paraId="515DFC2B" w14:textId="77777777" w:rsidTr="00135026"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52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28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543E4" w14:paraId="13E2948B" w14:textId="77777777" w:rsidTr="00135026">
        <w:tc>
          <w:tcPr>
            <w:tcW w:w="1080" w:type="dxa"/>
            <w:tcBorders>
              <w:top w:val="single" w:sz="12" w:space="0" w:color="auto"/>
            </w:tcBorders>
          </w:tcPr>
          <w:p w14:paraId="1D9FE64C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523" w:type="dxa"/>
            <w:tcBorders>
              <w:top w:val="single" w:sz="12" w:space="0" w:color="auto"/>
            </w:tcBorders>
          </w:tcPr>
          <w:p w14:paraId="1A52C1EF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287" w:type="dxa"/>
            <w:tcBorders>
              <w:top w:val="single" w:sz="12" w:space="0" w:color="auto"/>
            </w:tcBorders>
          </w:tcPr>
          <w:p w14:paraId="35C1B744" w14:textId="77777777" w:rsidR="006543E4" w:rsidRPr="001676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Cleaning of overhead tank,</w:t>
            </w:r>
          </w:p>
          <w:p w14:paraId="63A0804C" w14:textId="77777777" w:rsidR="006543E4" w:rsidRPr="001676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 xml:space="preserve"> 1 week </w:t>
            </w:r>
          </w:p>
          <w:p w14:paraId="79AA433E" w14:textId="1F66CBB0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Once in 3 yrs.</w:t>
            </w:r>
          </w:p>
        </w:tc>
      </w:tr>
      <w:tr w:rsidR="006543E4" w14:paraId="2EBE7B48" w14:textId="77777777" w:rsidTr="00135026">
        <w:tc>
          <w:tcPr>
            <w:tcW w:w="1080" w:type="dxa"/>
          </w:tcPr>
          <w:p w14:paraId="76694513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523" w:type="dxa"/>
          </w:tcPr>
          <w:p w14:paraId="046A2C8E" w14:textId="2C6A2B0F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287" w:type="dxa"/>
          </w:tcPr>
          <w:p w14:paraId="783BF1F7" w14:textId="45A0DDE1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Overhead tank</w:t>
            </w:r>
          </w:p>
        </w:tc>
      </w:tr>
      <w:tr w:rsidR="006543E4" w14:paraId="70BBF8D5" w14:textId="77777777" w:rsidTr="00135026">
        <w:tc>
          <w:tcPr>
            <w:tcW w:w="1080" w:type="dxa"/>
          </w:tcPr>
          <w:p w14:paraId="5C8C3805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523" w:type="dxa"/>
          </w:tcPr>
          <w:p w14:paraId="7E9E4995" w14:textId="2F0D4DB0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287" w:type="dxa"/>
          </w:tcPr>
          <w:p w14:paraId="1979CD0C" w14:textId="476CCA65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Production contractor workers</w:t>
            </w:r>
          </w:p>
        </w:tc>
      </w:tr>
      <w:tr w:rsidR="006543E4" w14:paraId="3274654A" w14:textId="77777777" w:rsidTr="00135026">
        <w:trPr>
          <w:trHeight w:val="1169"/>
        </w:trPr>
        <w:tc>
          <w:tcPr>
            <w:tcW w:w="1080" w:type="dxa"/>
          </w:tcPr>
          <w:p w14:paraId="7645FB69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523" w:type="dxa"/>
          </w:tcPr>
          <w:p w14:paraId="04A8079A" w14:textId="0002BB4A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287" w:type="dxa"/>
          </w:tcPr>
          <w:p w14:paraId="3D384323" w14:textId="339D4D5F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Contractor workers &amp; Production Engineers</w:t>
            </w:r>
          </w:p>
        </w:tc>
      </w:tr>
      <w:tr w:rsidR="006543E4" w14:paraId="36DDB549" w14:textId="77777777" w:rsidTr="00135026">
        <w:trPr>
          <w:trHeight w:val="701"/>
        </w:trPr>
        <w:tc>
          <w:tcPr>
            <w:tcW w:w="1080" w:type="dxa"/>
          </w:tcPr>
          <w:p w14:paraId="365E9DFA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523" w:type="dxa"/>
          </w:tcPr>
          <w:p w14:paraId="66DF4E58" w14:textId="5E7E38EE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287" w:type="dxa"/>
          </w:tcPr>
          <w:p w14:paraId="34AE16B2" w14:textId="77777777" w:rsidR="006543E4" w:rsidRPr="001676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On the job training</w:t>
            </w:r>
          </w:p>
          <w:p w14:paraId="26F24214" w14:textId="15A974B2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Working in a confined place</w:t>
            </w:r>
          </w:p>
        </w:tc>
      </w:tr>
      <w:tr w:rsidR="006543E4" w14:paraId="46649E21" w14:textId="77777777" w:rsidTr="00135026">
        <w:tc>
          <w:tcPr>
            <w:tcW w:w="1080" w:type="dxa"/>
          </w:tcPr>
          <w:p w14:paraId="728077F3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523" w:type="dxa"/>
          </w:tcPr>
          <w:p w14:paraId="580BC280" w14:textId="03D7BB63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287" w:type="dxa"/>
          </w:tcPr>
          <w:p w14:paraId="62E7D773" w14:textId="77777777" w:rsidR="006543E4" w:rsidRDefault="006543E4" w:rsidP="006543E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 xml:space="preserve">Yes </w:t>
            </w:r>
          </w:p>
          <w:p w14:paraId="56318FC0" w14:textId="6DDFD70A" w:rsidR="006543E4" w:rsidRPr="006543E4" w:rsidRDefault="006543E4" w:rsidP="006543E4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VL/IMS/PID1/PROD/WI/14V</w:t>
            </w:r>
          </w:p>
        </w:tc>
      </w:tr>
      <w:tr w:rsidR="006543E4" w14:paraId="4D211913" w14:textId="77777777" w:rsidTr="00135026">
        <w:trPr>
          <w:trHeight w:val="611"/>
        </w:trPr>
        <w:tc>
          <w:tcPr>
            <w:tcW w:w="1080" w:type="dxa"/>
          </w:tcPr>
          <w:p w14:paraId="1D13289D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523" w:type="dxa"/>
          </w:tcPr>
          <w:p w14:paraId="528C4BCD" w14:textId="04F6DECE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287" w:type="dxa"/>
          </w:tcPr>
          <w:p w14:paraId="6B44E564" w14:textId="7BF68C3A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Yes</w:t>
            </w:r>
          </w:p>
        </w:tc>
      </w:tr>
      <w:tr w:rsidR="006543E4" w14:paraId="752A3110" w14:textId="77777777" w:rsidTr="00135026">
        <w:trPr>
          <w:trHeight w:val="1304"/>
        </w:trPr>
        <w:tc>
          <w:tcPr>
            <w:tcW w:w="1080" w:type="dxa"/>
          </w:tcPr>
          <w:p w14:paraId="09CBCF8A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523" w:type="dxa"/>
          </w:tcPr>
          <w:p w14:paraId="6AE5883E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287" w:type="dxa"/>
          </w:tcPr>
          <w:p w14:paraId="1BCF277A" w14:textId="3C6E7F56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Slurry Pump</w:t>
            </w:r>
          </w:p>
        </w:tc>
      </w:tr>
      <w:tr w:rsidR="006543E4" w14:paraId="55BDA29F" w14:textId="77777777" w:rsidTr="00135026">
        <w:tc>
          <w:tcPr>
            <w:tcW w:w="1080" w:type="dxa"/>
          </w:tcPr>
          <w:p w14:paraId="6EA91710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523" w:type="dxa"/>
          </w:tcPr>
          <w:p w14:paraId="7A0132B2" w14:textId="62B53D55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287" w:type="dxa"/>
          </w:tcPr>
          <w:p w14:paraId="1B02CEA0" w14:textId="7617E03A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No</w:t>
            </w:r>
          </w:p>
        </w:tc>
      </w:tr>
      <w:tr w:rsidR="006543E4" w14:paraId="28D2C23B" w14:textId="77777777" w:rsidTr="00135026">
        <w:tc>
          <w:tcPr>
            <w:tcW w:w="1080" w:type="dxa"/>
          </w:tcPr>
          <w:p w14:paraId="67148713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523" w:type="dxa"/>
          </w:tcPr>
          <w:p w14:paraId="485C0030" w14:textId="3F499571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287" w:type="dxa"/>
          </w:tcPr>
          <w:p w14:paraId="0C8015D8" w14:textId="0D02170C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N.A.</w:t>
            </w:r>
          </w:p>
        </w:tc>
      </w:tr>
      <w:tr w:rsidR="006543E4" w14:paraId="4FB29D60" w14:textId="77777777" w:rsidTr="00135026">
        <w:tc>
          <w:tcPr>
            <w:tcW w:w="1080" w:type="dxa"/>
          </w:tcPr>
          <w:p w14:paraId="27CEA7F6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523" w:type="dxa"/>
          </w:tcPr>
          <w:p w14:paraId="3E0E4163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287" w:type="dxa"/>
          </w:tcPr>
          <w:p w14:paraId="43EF5592" w14:textId="759942F5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No</w:t>
            </w:r>
          </w:p>
        </w:tc>
      </w:tr>
      <w:tr w:rsidR="006543E4" w14:paraId="0C1ABA70" w14:textId="77777777" w:rsidTr="00135026">
        <w:tc>
          <w:tcPr>
            <w:tcW w:w="1080" w:type="dxa"/>
          </w:tcPr>
          <w:p w14:paraId="124C55D4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523" w:type="dxa"/>
          </w:tcPr>
          <w:p w14:paraId="36DB530D" w14:textId="5DFEC57C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287" w:type="dxa"/>
          </w:tcPr>
          <w:p w14:paraId="170DEBC6" w14:textId="13AAA9B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Slurry</w:t>
            </w:r>
          </w:p>
        </w:tc>
      </w:tr>
      <w:tr w:rsidR="006543E4" w14:paraId="2679030D" w14:textId="77777777" w:rsidTr="00135026">
        <w:tc>
          <w:tcPr>
            <w:tcW w:w="1080" w:type="dxa"/>
          </w:tcPr>
          <w:p w14:paraId="786F144E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523" w:type="dxa"/>
          </w:tcPr>
          <w:p w14:paraId="586AE853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287" w:type="dxa"/>
          </w:tcPr>
          <w:p w14:paraId="185F98E3" w14:textId="153D9CF0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 xml:space="preserve">Yes, 5 </w:t>
            </w:r>
            <w:proofErr w:type="spellStart"/>
            <w:proofErr w:type="gramStart"/>
            <w:r w:rsidRPr="001676E4">
              <w:rPr>
                <w:rFonts w:ascii="Cambria" w:hAnsi="Cambria"/>
                <w:sz w:val="21"/>
              </w:rPr>
              <w:t>mt.height</w:t>
            </w:r>
            <w:proofErr w:type="spellEnd"/>
            <w:proofErr w:type="gramEnd"/>
          </w:p>
        </w:tc>
      </w:tr>
      <w:tr w:rsidR="006543E4" w14:paraId="7E76AE2A" w14:textId="77777777" w:rsidTr="00135026">
        <w:trPr>
          <w:trHeight w:val="539"/>
        </w:trPr>
        <w:tc>
          <w:tcPr>
            <w:tcW w:w="1080" w:type="dxa"/>
          </w:tcPr>
          <w:p w14:paraId="0B76C140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523" w:type="dxa"/>
          </w:tcPr>
          <w:p w14:paraId="65E05837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11EB1D90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287" w:type="dxa"/>
          </w:tcPr>
          <w:p w14:paraId="3031B843" w14:textId="77BA534A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No</w:t>
            </w:r>
          </w:p>
        </w:tc>
      </w:tr>
      <w:tr w:rsidR="006543E4" w14:paraId="5957644A" w14:textId="77777777" w:rsidTr="00135026">
        <w:tc>
          <w:tcPr>
            <w:tcW w:w="1080" w:type="dxa"/>
          </w:tcPr>
          <w:p w14:paraId="2A047A92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523" w:type="dxa"/>
          </w:tcPr>
          <w:p w14:paraId="6AB12273" w14:textId="03D9C5ED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287" w:type="dxa"/>
          </w:tcPr>
          <w:p w14:paraId="28838A25" w14:textId="45EE42F5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Liquid, Gas (CO), Hot water</w:t>
            </w:r>
          </w:p>
        </w:tc>
      </w:tr>
      <w:tr w:rsidR="006543E4" w14:paraId="0321055B" w14:textId="77777777" w:rsidTr="00135026">
        <w:tc>
          <w:tcPr>
            <w:tcW w:w="1080" w:type="dxa"/>
          </w:tcPr>
          <w:p w14:paraId="08AF433A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523" w:type="dxa"/>
          </w:tcPr>
          <w:p w14:paraId="46B2C177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287" w:type="dxa"/>
          </w:tcPr>
          <w:p w14:paraId="7DCED728" w14:textId="6778A082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N. A</w:t>
            </w:r>
          </w:p>
        </w:tc>
      </w:tr>
      <w:tr w:rsidR="006543E4" w14:paraId="79E7992D" w14:textId="77777777" w:rsidTr="00135026">
        <w:trPr>
          <w:trHeight w:val="2276"/>
        </w:trPr>
        <w:tc>
          <w:tcPr>
            <w:tcW w:w="1080" w:type="dxa"/>
          </w:tcPr>
          <w:p w14:paraId="24D73639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523" w:type="dxa"/>
          </w:tcPr>
          <w:p w14:paraId="3512E604" w14:textId="548AD9CE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6DD2A354" w:rsidR="006543E4" w:rsidRDefault="006543E4" w:rsidP="001350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287" w:type="dxa"/>
          </w:tcPr>
          <w:p w14:paraId="123C83AB" w14:textId="77777777" w:rsidR="006543E4" w:rsidRPr="001676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 xml:space="preserve">Factory Act. 1948 &amp; </w:t>
            </w:r>
            <w:smartTag w:uri="urn:schemas-microsoft-com:office:smarttags" w:element="place">
              <w:r w:rsidRPr="001676E4">
                <w:rPr>
                  <w:rFonts w:ascii="Cambria" w:hAnsi="Cambria"/>
                  <w:sz w:val="21"/>
                </w:rPr>
                <w:t>Goa</w:t>
              </w:r>
            </w:smartTag>
            <w:r w:rsidRPr="001676E4">
              <w:rPr>
                <w:rFonts w:ascii="Cambria" w:hAnsi="Cambria"/>
                <w:sz w:val="21"/>
              </w:rPr>
              <w:t xml:space="preserve"> Factory Rules </w:t>
            </w:r>
          </w:p>
          <w:p w14:paraId="369403C6" w14:textId="77777777" w:rsidR="006543E4" w:rsidRPr="001676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1985</w:t>
            </w:r>
          </w:p>
          <w:p w14:paraId="2775EB61" w14:textId="77777777" w:rsidR="006543E4" w:rsidRPr="001676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71D3AAFF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Yes</w:t>
            </w:r>
          </w:p>
        </w:tc>
      </w:tr>
      <w:tr w:rsidR="006543E4" w14:paraId="44BFB00E" w14:textId="77777777" w:rsidTr="00135026">
        <w:trPr>
          <w:trHeight w:val="791"/>
        </w:trPr>
        <w:tc>
          <w:tcPr>
            <w:tcW w:w="1080" w:type="dxa"/>
          </w:tcPr>
          <w:p w14:paraId="44EC53DA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523" w:type="dxa"/>
          </w:tcPr>
          <w:p w14:paraId="39599974" w14:textId="09A1803D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287" w:type="dxa"/>
          </w:tcPr>
          <w:p w14:paraId="3D60C704" w14:textId="6053F2C5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Nil</w:t>
            </w:r>
          </w:p>
        </w:tc>
      </w:tr>
      <w:tr w:rsidR="006543E4" w14:paraId="71EEFEF7" w14:textId="77777777" w:rsidTr="00135026">
        <w:tc>
          <w:tcPr>
            <w:tcW w:w="1080" w:type="dxa"/>
          </w:tcPr>
          <w:p w14:paraId="08D1ED7E" w14:textId="77777777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523" w:type="dxa"/>
          </w:tcPr>
          <w:p w14:paraId="7890BD88" w14:textId="7D907FC2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287" w:type="dxa"/>
          </w:tcPr>
          <w:p w14:paraId="63C4048A" w14:textId="0F954C68" w:rsidR="006543E4" w:rsidRDefault="006543E4" w:rsidP="006543E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676E4">
              <w:rPr>
                <w:rFonts w:ascii="Cambria" w:hAnsi="Cambria"/>
                <w:sz w:val="21"/>
              </w:rPr>
              <w:t>No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60A3F164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4E377EB1" w14:textId="77777777" w:rsidR="006543E4" w:rsidRDefault="006543E4" w:rsidP="006543E4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1676E4">
        <w:rPr>
          <w:rFonts w:ascii="Cambria" w:hAnsi="Cambria"/>
        </w:rPr>
        <w:t>Mechanica</w:t>
      </w:r>
      <w:r>
        <w:rPr>
          <w:rFonts w:ascii="Cambria" w:hAnsi="Cambria"/>
        </w:rPr>
        <w:t>l Hazard - Falling from height</w:t>
      </w:r>
    </w:p>
    <w:p w14:paraId="4204185A" w14:textId="77777777" w:rsidR="006543E4" w:rsidRPr="001676E4" w:rsidRDefault="006543E4" w:rsidP="006543E4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  <w:jc w:val="left"/>
        <w:rPr>
          <w:rFonts w:ascii="Cambria" w:hAnsi="Cambria"/>
        </w:rPr>
      </w:pPr>
      <w:r>
        <w:rPr>
          <w:rFonts w:ascii="Cambria" w:hAnsi="Cambria"/>
        </w:rPr>
        <w:t>F</w:t>
      </w:r>
      <w:r w:rsidRPr="001676E4">
        <w:rPr>
          <w:rFonts w:ascii="Cambria" w:hAnsi="Cambria"/>
        </w:rPr>
        <w:t>alling of material</w:t>
      </w:r>
    </w:p>
    <w:p w14:paraId="32271C8C" w14:textId="77777777" w:rsidR="006543E4" w:rsidRPr="001676E4" w:rsidRDefault="006543E4" w:rsidP="006543E4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1676E4">
        <w:rPr>
          <w:rFonts w:ascii="Cambria" w:hAnsi="Cambria"/>
        </w:rPr>
        <w:t xml:space="preserve">Chemical - Presence of CO Gas </w:t>
      </w:r>
    </w:p>
    <w:p w14:paraId="217EF742" w14:textId="77777777" w:rsidR="006543E4" w:rsidRDefault="006543E4" w:rsidP="006543E4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1676E4">
        <w:rPr>
          <w:rFonts w:ascii="Cambria" w:hAnsi="Cambria"/>
        </w:rPr>
        <w:t xml:space="preserve">Physical - Burning due to Hot water, </w:t>
      </w:r>
    </w:p>
    <w:p w14:paraId="1EE074FF" w14:textId="77777777" w:rsidR="006543E4" w:rsidRPr="001676E4" w:rsidRDefault="006543E4" w:rsidP="006543E4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1676E4">
        <w:rPr>
          <w:rFonts w:ascii="Cambria" w:hAnsi="Cambria"/>
        </w:rPr>
        <w:t>Electrical Shock due to light/Pump.</w:t>
      </w:r>
    </w:p>
    <w:p w14:paraId="23F52232" w14:textId="77777777" w:rsidR="006543E4" w:rsidRPr="001676E4" w:rsidRDefault="006543E4" w:rsidP="006543E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63002C">
        <w:rPr>
          <w:rFonts w:ascii="Cambria" w:hAnsi="Cambria"/>
        </w:rPr>
        <w:t>Human Behavior -</w:t>
      </w:r>
      <w:r w:rsidRPr="001676E4">
        <w:rPr>
          <w:rFonts w:ascii="Cambria" w:hAnsi="Cambria"/>
        </w:rPr>
        <w:t xml:space="preserve">Nonuse of PPE </w:t>
      </w:r>
    </w:p>
    <w:p w14:paraId="0E2D9D8D" w14:textId="77777777" w:rsidR="006543E4" w:rsidRPr="001676E4" w:rsidRDefault="006543E4" w:rsidP="006543E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63002C">
        <w:rPr>
          <w:rFonts w:ascii="Cambria" w:hAnsi="Cambria"/>
        </w:rPr>
        <w:t>Human Behavior -</w:t>
      </w:r>
      <w:r w:rsidRPr="001676E4">
        <w:rPr>
          <w:rFonts w:ascii="Cambria" w:hAnsi="Cambria"/>
        </w:rPr>
        <w:t>Improper house keeping</w:t>
      </w:r>
    </w:p>
    <w:p w14:paraId="0701E558" w14:textId="77777777" w:rsidR="006543E4" w:rsidRPr="001676E4" w:rsidRDefault="006543E4" w:rsidP="006543E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1676E4">
        <w:rPr>
          <w:rFonts w:ascii="Cambria" w:hAnsi="Cambria"/>
        </w:rPr>
        <w:t>Inadequate local lighting</w:t>
      </w:r>
    </w:p>
    <w:p w14:paraId="6EC82081" w14:textId="7A0DE37C" w:rsidR="006543E4" w:rsidRDefault="006543E4" w:rsidP="006543E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ins w:id="0" w:author="Lobha Vaikunth Gawas" w:date="2022-08-12T14:25:00Z"/>
          <w:rFonts w:ascii="Cambria" w:hAnsi="Cambria"/>
        </w:rPr>
      </w:pPr>
      <w:r w:rsidRPr="0063002C">
        <w:rPr>
          <w:rFonts w:ascii="Cambria" w:hAnsi="Cambria"/>
        </w:rPr>
        <w:t>Human Behavior -</w:t>
      </w:r>
      <w:r w:rsidRPr="001676E4">
        <w:rPr>
          <w:rFonts w:ascii="Cambria" w:hAnsi="Cambria"/>
        </w:rPr>
        <w:t>Running in hurry &amp; getting hurt</w:t>
      </w:r>
    </w:p>
    <w:p w14:paraId="01DD0E5A" w14:textId="12305949" w:rsidR="006543E4" w:rsidRPr="00B049C8" w:rsidRDefault="006543E4" w:rsidP="006543E4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ins w:id="1" w:author="Lobha Vaikunth Gawas" w:date="2022-08-12T14:25:00Z">
        <w:r>
          <w:rPr>
            <w:rFonts w:ascii="Cambria" w:hAnsi="Cambria"/>
          </w:rPr>
          <w:t>Oxygen deficienc</w:t>
        </w:r>
      </w:ins>
      <w:ins w:id="2" w:author="Lobha Vaikunth Gawas" w:date="2022-08-12T14:26:00Z">
        <w:r>
          <w:rPr>
            <w:rFonts w:ascii="Cambria" w:hAnsi="Cambria"/>
          </w:rPr>
          <w:t>y</w:t>
        </w:r>
      </w:ins>
    </w:p>
    <w:p w14:paraId="0C7060A0" w14:textId="77777777" w:rsidR="006543E4" w:rsidRDefault="006543E4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948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3"/>
        <w:gridCol w:w="3685"/>
      </w:tblGrid>
      <w:tr w:rsidR="00332547" w:rsidRPr="00226565" w14:paraId="277D5FBB" w14:textId="77777777" w:rsidTr="00135026">
        <w:trPr>
          <w:trHeight w:val="480"/>
        </w:trPr>
        <w:tc>
          <w:tcPr>
            <w:tcW w:w="4263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135026">
        <w:trPr>
          <w:trHeight w:val="1063"/>
        </w:trPr>
        <w:tc>
          <w:tcPr>
            <w:tcW w:w="4263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135026">
        <w:trPr>
          <w:trHeight w:val="167"/>
        </w:trPr>
        <w:tc>
          <w:tcPr>
            <w:tcW w:w="4263" w:type="dxa"/>
            <w:shd w:val="clear" w:color="auto" w:fill="auto"/>
          </w:tcPr>
          <w:p w14:paraId="7A9FA817" w14:textId="6A6CEF5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B3CF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B3CF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685" w:type="dxa"/>
            <w:shd w:val="clear" w:color="auto" w:fill="auto"/>
          </w:tcPr>
          <w:p w14:paraId="5A007456" w14:textId="6FFF7F2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B3CF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B3CF1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499AF" w14:textId="77777777" w:rsidR="001A6188" w:rsidRDefault="001A6188" w:rsidP="00106ADB">
      <w:r>
        <w:separator/>
      </w:r>
    </w:p>
  </w:endnote>
  <w:endnote w:type="continuationSeparator" w:id="0">
    <w:p w14:paraId="36B98865" w14:textId="77777777" w:rsidR="001A6188" w:rsidRDefault="001A6188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746D5" w14:textId="77777777" w:rsidR="001A6188" w:rsidRDefault="001A6188" w:rsidP="00106ADB">
      <w:r>
        <w:separator/>
      </w:r>
    </w:p>
  </w:footnote>
  <w:footnote w:type="continuationSeparator" w:id="0">
    <w:p w14:paraId="09A11419" w14:textId="77777777" w:rsidR="001A6188" w:rsidRDefault="001A6188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B3B"/>
    <w:multiLevelType w:val="hybridMultilevel"/>
    <w:tmpl w:val="1CB6FCC4"/>
    <w:lvl w:ilvl="0" w:tplc="ABFA1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872383">
    <w:abstractNumId w:val="1"/>
  </w:num>
  <w:num w:numId="2" w16cid:durableId="1264608579">
    <w:abstractNumId w:val="2"/>
  </w:num>
  <w:num w:numId="3" w16cid:durableId="1101530117">
    <w:abstractNumId w:val="3"/>
  </w:num>
  <w:num w:numId="4" w16cid:durableId="44762033">
    <w:abstractNumId w:val="4"/>
  </w:num>
  <w:num w:numId="5" w16cid:durableId="4951483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35026"/>
    <w:rsid w:val="00193357"/>
    <w:rsid w:val="001A6188"/>
    <w:rsid w:val="001B63FF"/>
    <w:rsid w:val="001E776D"/>
    <w:rsid w:val="002A0E92"/>
    <w:rsid w:val="002C2713"/>
    <w:rsid w:val="002F2296"/>
    <w:rsid w:val="00301851"/>
    <w:rsid w:val="0031757F"/>
    <w:rsid w:val="00327170"/>
    <w:rsid w:val="003272D2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43E4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7686D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B3CF1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6543E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FBF7FD-044E-400C-A16C-3E9DFA0E431F}"/>
</file>

<file path=customXml/itemProps2.xml><?xml version="1.0" encoding="utf-8"?>
<ds:datastoreItem xmlns:ds="http://schemas.openxmlformats.org/officeDocument/2006/customXml" ds:itemID="{F288040E-C6C2-4795-95C3-191E70D14B4C}"/>
</file>

<file path=customXml/itemProps3.xml><?xml version="1.0" encoding="utf-8"?>
<ds:datastoreItem xmlns:ds="http://schemas.openxmlformats.org/officeDocument/2006/customXml" ds:itemID="{2D93972A-EDE9-46F7-8BEB-755A5F9237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2022-08-12T08:56:07Z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1329200</vt:r8>
  </property>
</Properties>
</file>