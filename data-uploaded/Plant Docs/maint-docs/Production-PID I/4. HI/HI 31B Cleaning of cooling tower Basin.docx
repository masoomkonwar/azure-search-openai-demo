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570E34E" w:rsidR="006E1A91" w:rsidRPr="000418D9" w:rsidRDefault="003442A4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3018C2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B58E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0A6E84F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3442A4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3442A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F36ABA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655EA" w14:paraId="13E2948B" w14:textId="77777777" w:rsidTr="00F36ABA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42F44AD9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4927F8CC" w14:textId="77777777" w:rsidR="00D655EA" w:rsidRPr="00074060" w:rsidRDefault="00D655EA" w:rsidP="00D655EA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napToGrid w:val="0"/>
                <w:sz w:val="20"/>
                <w:szCs w:val="20"/>
              </w:rPr>
            </w:pPr>
            <w:r w:rsidRPr="00074060">
              <w:rPr>
                <w:snapToGrid w:val="0"/>
                <w:sz w:val="20"/>
                <w:szCs w:val="20"/>
              </w:rPr>
              <w:t>Cleaning of cooling tower basin</w:t>
            </w:r>
          </w:p>
          <w:p w14:paraId="79AA433E" w14:textId="1D808B12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0"/>
                <w:szCs w:val="20"/>
              </w:rPr>
              <w:t>As &amp; when required</w:t>
            </w:r>
          </w:p>
        </w:tc>
      </w:tr>
      <w:tr w:rsidR="00D655EA" w14:paraId="2EBE7B48" w14:textId="77777777" w:rsidTr="00F36ABA">
        <w:tc>
          <w:tcPr>
            <w:tcW w:w="900" w:type="dxa"/>
          </w:tcPr>
          <w:p w14:paraId="76694513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0E83B6D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6763E6A9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0"/>
                <w:szCs w:val="20"/>
              </w:rPr>
              <w:t>Cooling tower</w:t>
            </w:r>
          </w:p>
        </w:tc>
      </w:tr>
      <w:tr w:rsidR="00D655EA" w14:paraId="70BBF8D5" w14:textId="77777777" w:rsidTr="00F36ABA">
        <w:tc>
          <w:tcPr>
            <w:tcW w:w="900" w:type="dxa"/>
          </w:tcPr>
          <w:p w14:paraId="5C8C3805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0EB05F9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 xml:space="preserve">Contractor </w:t>
            </w:r>
            <w:r w:rsidR="009B58E6" w:rsidRPr="00074060">
              <w:rPr>
                <w:snapToGrid w:val="0"/>
                <w:sz w:val="21"/>
                <w:szCs w:val="20"/>
              </w:rPr>
              <w:t>workmen, Mechanical</w:t>
            </w:r>
            <w:r w:rsidRPr="00074060">
              <w:rPr>
                <w:snapToGrid w:val="0"/>
                <w:sz w:val="21"/>
                <w:szCs w:val="20"/>
              </w:rPr>
              <w:t xml:space="preserve"> engineer&amp; cooling tower officer</w:t>
            </w:r>
          </w:p>
        </w:tc>
      </w:tr>
      <w:tr w:rsidR="00D655EA" w14:paraId="3274654A" w14:textId="77777777" w:rsidTr="00F36ABA">
        <w:trPr>
          <w:trHeight w:val="827"/>
        </w:trPr>
        <w:tc>
          <w:tcPr>
            <w:tcW w:w="900" w:type="dxa"/>
          </w:tcPr>
          <w:p w14:paraId="7645FB69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B7B6B4A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F36ABA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01A3685E" w:rsidR="00D655EA" w:rsidRDefault="009B58E6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>Sub-contractor</w:t>
            </w:r>
            <w:r w:rsidR="00D655EA" w:rsidRPr="00074060">
              <w:rPr>
                <w:snapToGrid w:val="0"/>
                <w:sz w:val="21"/>
                <w:szCs w:val="20"/>
              </w:rPr>
              <w:t>, production dept.</w:t>
            </w:r>
            <w:r w:rsidR="00D655EA" w:rsidRPr="00074060">
              <w:rPr>
                <w:sz w:val="21"/>
                <w:szCs w:val="20"/>
              </w:rPr>
              <w:t xml:space="preserve"> </w:t>
            </w:r>
          </w:p>
        </w:tc>
      </w:tr>
      <w:tr w:rsidR="00D655EA" w14:paraId="36DDB549" w14:textId="77777777" w:rsidTr="00F36ABA">
        <w:trPr>
          <w:trHeight w:val="701"/>
        </w:trPr>
        <w:tc>
          <w:tcPr>
            <w:tcW w:w="900" w:type="dxa"/>
          </w:tcPr>
          <w:p w14:paraId="365E9DFA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0E6B937" w14:textId="77777777" w:rsidR="00D655EA" w:rsidRPr="00074060" w:rsidRDefault="00D655EA" w:rsidP="00D655EA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074060">
              <w:rPr>
                <w:sz w:val="21"/>
                <w:szCs w:val="20"/>
              </w:rPr>
              <w:t xml:space="preserve">Yes </w:t>
            </w:r>
          </w:p>
          <w:p w14:paraId="26F24214" w14:textId="4E5C44F4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 xml:space="preserve">No </w:t>
            </w:r>
          </w:p>
        </w:tc>
      </w:tr>
      <w:tr w:rsidR="00D655EA" w14:paraId="46649E21" w14:textId="77777777" w:rsidTr="00F36ABA">
        <w:tc>
          <w:tcPr>
            <w:tcW w:w="900" w:type="dxa"/>
          </w:tcPr>
          <w:p w14:paraId="728077F3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583CA135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03A0B51F" w14:textId="77777777" w:rsidR="009B58E6" w:rsidRDefault="009B58E6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Yes.</w:t>
            </w:r>
          </w:p>
          <w:p w14:paraId="56318FC0" w14:textId="7C873E4F" w:rsidR="00D655EA" w:rsidRDefault="009B58E6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VL/IMS/PID1/PROD/WI/31B</w:t>
            </w:r>
          </w:p>
        </w:tc>
      </w:tr>
      <w:tr w:rsidR="00D655EA" w14:paraId="4D211913" w14:textId="77777777" w:rsidTr="00F36ABA">
        <w:trPr>
          <w:trHeight w:val="611"/>
        </w:trPr>
        <w:tc>
          <w:tcPr>
            <w:tcW w:w="900" w:type="dxa"/>
          </w:tcPr>
          <w:p w14:paraId="1D13289D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5F884C64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28C4BCD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6B44E564" w14:textId="30D0793D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>Yes</w:t>
            </w:r>
          </w:p>
        </w:tc>
      </w:tr>
      <w:tr w:rsidR="00D655EA" w14:paraId="752A3110" w14:textId="77777777" w:rsidTr="00F36ABA">
        <w:trPr>
          <w:trHeight w:val="1304"/>
        </w:trPr>
        <w:tc>
          <w:tcPr>
            <w:tcW w:w="900" w:type="dxa"/>
          </w:tcPr>
          <w:p w14:paraId="09CBCF8A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48C7E669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 xml:space="preserve"> Pump</w:t>
            </w:r>
          </w:p>
        </w:tc>
      </w:tr>
      <w:tr w:rsidR="00D655EA" w14:paraId="55BDA29F" w14:textId="77777777" w:rsidTr="00F36ABA">
        <w:tc>
          <w:tcPr>
            <w:tcW w:w="900" w:type="dxa"/>
          </w:tcPr>
          <w:p w14:paraId="6EA91710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67E6C283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AC1059E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B02CEA0" w14:textId="37DF2E66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 xml:space="preserve">No </w:t>
            </w:r>
          </w:p>
        </w:tc>
      </w:tr>
      <w:tr w:rsidR="00D655EA" w14:paraId="28D2C23B" w14:textId="77777777" w:rsidTr="00F36ABA">
        <w:tc>
          <w:tcPr>
            <w:tcW w:w="900" w:type="dxa"/>
          </w:tcPr>
          <w:p w14:paraId="67148713" w14:textId="77777777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B6E534F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803DA3F" w:rsidR="00D655EA" w:rsidRDefault="00D655EA" w:rsidP="00D655E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>no</w:t>
            </w:r>
          </w:p>
        </w:tc>
      </w:tr>
      <w:tr w:rsidR="009B58E6" w14:paraId="4FB29D60" w14:textId="77777777" w:rsidTr="00F36ABA">
        <w:tc>
          <w:tcPr>
            <w:tcW w:w="900" w:type="dxa"/>
          </w:tcPr>
          <w:p w14:paraId="27CEA7F6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2B42FF8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>Spade and ladder</w:t>
            </w:r>
          </w:p>
        </w:tc>
      </w:tr>
      <w:tr w:rsidR="009B58E6" w14:paraId="0C1ABA70" w14:textId="77777777" w:rsidTr="00F36ABA">
        <w:tc>
          <w:tcPr>
            <w:tcW w:w="900" w:type="dxa"/>
          </w:tcPr>
          <w:p w14:paraId="124C55D4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747045BA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35A12339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t>Sludge and water</w:t>
            </w:r>
          </w:p>
        </w:tc>
      </w:tr>
      <w:tr w:rsidR="009B58E6" w14:paraId="2679030D" w14:textId="77777777" w:rsidTr="00F36ABA">
        <w:tc>
          <w:tcPr>
            <w:tcW w:w="900" w:type="dxa"/>
          </w:tcPr>
          <w:p w14:paraId="786F144E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01D10B4A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>NIL</w:t>
            </w:r>
          </w:p>
        </w:tc>
      </w:tr>
      <w:tr w:rsidR="009B58E6" w14:paraId="7E76AE2A" w14:textId="77777777" w:rsidTr="00F36ABA">
        <w:trPr>
          <w:trHeight w:val="539"/>
        </w:trPr>
        <w:tc>
          <w:tcPr>
            <w:tcW w:w="900" w:type="dxa"/>
          </w:tcPr>
          <w:p w14:paraId="0B76C140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22FE0F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BAAD798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>NIL</w:t>
            </w:r>
          </w:p>
        </w:tc>
      </w:tr>
      <w:tr w:rsidR="009B58E6" w14:paraId="5957644A" w14:textId="77777777" w:rsidTr="00F36ABA">
        <w:tc>
          <w:tcPr>
            <w:tcW w:w="900" w:type="dxa"/>
          </w:tcPr>
          <w:p w14:paraId="2A047A92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51D628E3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41DC785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 xml:space="preserve">  </w:t>
            </w:r>
            <w:r w:rsidRPr="00074060">
              <w:t>Sludge and water</w:t>
            </w:r>
          </w:p>
        </w:tc>
      </w:tr>
      <w:tr w:rsidR="009B58E6" w14:paraId="0321055B" w14:textId="77777777" w:rsidTr="00F36ABA">
        <w:tc>
          <w:tcPr>
            <w:tcW w:w="900" w:type="dxa"/>
          </w:tcPr>
          <w:p w14:paraId="08AF433A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357C405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>NIL</w:t>
            </w:r>
            <w:r w:rsidRPr="00074060">
              <w:rPr>
                <w:sz w:val="21"/>
                <w:szCs w:val="20"/>
              </w:rPr>
              <w:t xml:space="preserve"> </w:t>
            </w:r>
          </w:p>
        </w:tc>
      </w:tr>
      <w:tr w:rsidR="009B58E6" w14:paraId="79E7992D" w14:textId="77777777" w:rsidTr="00F36ABA">
        <w:trPr>
          <w:trHeight w:val="1817"/>
        </w:trPr>
        <w:tc>
          <w:tcPr>
            <w:tcW w:w="900" w:type="dxa"/>
          </w:tcPr>
          <w:p w14:paraId="24D73639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28DA1F0D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FEB7F68" w:rsidR="009B58E6" w:rsidRDefault="009B58E6" w:rsidP="00F36AB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ABD095E" w14:textId="77777777" w:rsidR="009B58E6" w:rsidRPr="00074060" w:rsidRDefault="009B58E6" w:rsidP="009B58E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074060">
              <w:rPr>
                <w:snapToGrid w:val="0"/>
                <w:sz w:val="21"/>
                <w:szCs w:val="20"/>
              </w:rPr>
              <w:t>NIL</w:t>
            </w:r>
            <w:r w:rsidRPr="00074060">
              <w:rPr>
                <w:sz w:val="21"/>
                <w:szCs w:val="20"/>
              </w:rPr>
              <w:t xml:space="preserve">  </w:t>
            </w:r>
          </w:p>
          <w:p w14:paraId="411D4B17" w14:textId="77777777" w:rsidR="009B58E6" w:rsidRPr="00074060" w:rsidRDefault="009B58E6" w:rsidP="009B58E6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074060">
              <w:rPr>
                <w:sz w:val="21"/>
                <w:szCs w:val="20"/>
              </w:rPr>
              <w:t xml:space="preserve">  </w:t>
            </w:r>
          </w:p>
          <w:p w14:paraId="048192C1" w14:textId="5886077D" w:rsidR="009B58E6" w:rsidRDefault="00F36ABA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B58E6" w14:paraId="44BFB00E" w14:textId="77777777" w:rsidTr="00F36ABA">
        <w:trPr>
          <w:trHeight w:val="791"/>
        </w:trPr>
        <w:tc>
          <w:tcPr>
            <w:tcW w:w="900" w:type="dxa"/>
          </w:tcPr>
          <w:p w14:paraId="44EC53DA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BD69995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 xml:space="preserve">NIL </w:t>
            </w:r>
          </w:p>
        </w:tc>
      </w:tr>
      <w:tr w:rsidR="009B58E6" w14:paraId="71EEFEF7" w14:textId="77777777" w:rsidTr="00F36ABA">
        <w:tc>
          <w:tcPr>
            <w:tcW w:w="900" w:type="dxa"/>
          </w:tcPr>
          <w:p w14:paraId="08D1ED7E" w14:textId="77777777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12CEB602" w14:textId="77777777" w:rsidR="009B58E6" w:rsidRPr="00074060" w:rsidRDefault="009B58E6" w:rsidP="009B58E6">
            <w:pPr>
              <w:spacing w:before="100" w:beforeAutospacing="1" w:after="100" w:afterAutospacing="1"/>
            </w:pPr>
            <w:r w:rsidRPr="00074060">
              <w:rPr>
                <w:snapToGrid w:val="0"/>
                <w:sz w:val="21"/>
                <w:szCs w:val="20"/>
              </w:rPr>
              <w:t>NIL</w:t>
            </w:r>
          </w:p>
          <w:p w14:paraId="1F292C24" w14:textId="77777777" w:rsidR="009B58E6" w:rsidRPr="00074060" w:rsidRDefault="009B58E6" w:rsidP="009B58E6">
            <w:pPr>
              <w:spacing w:before="100" w:beforeAutospacing="1" w:after="100" w:afterAutospacing="1"/>
            </w:pPr>
            <w:r w:rsidRPr="00074060">
              <w:rPr>
                <w:snapToGrid w:val="0"/>
                <w:sz w:val="21"/>
                <w:szCs w:val="20"/>
              </w:rPr>
              <w:t xml:space="preserve">  </w:t>
            </w:r>
          </w:p>
          <w:p w14:paraId="63C4048A" w14:textId="098F2A83" w:rsidR="009B58E6" w:rsidRDefault="009B58E6" w:rsidP="009B58E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 xml:space="preserve">  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C59B23F" w14:textId="425484AA" w:rsidR="009B58E6" w:rsidRDefault="008A7299" w:rsidP="009B58E6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4F70F052" w14:textId="108CA759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085F14D" w14:textId="77777777" w:rsidR="009B58E6" w:rsidRPr="00074060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  <w:rPr>
          <w:snapToGrid w:val="0"/>
        </w:rPr>
      </w:pPr>
      <w:r w:rsidRPr="00074060">
        <w:rPr>
          <w:snapToGrid w:val="0"/>
        </w:rPr>
        <w:t>Contact with pressurized water</w:t>
      </w:r>
    </w:p>
    <w:p w14:paraId="6D86F24F" w14:textId="77777777" w:rsidR="009B58E6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  <w:rPr>
          <w:snapToGrid w:val="0"/>
        </w:rPr>
      </w:pPr>
      <w:r w:rsidRPr="00074060">
        <w:rPr>
          <w:snapToGrid w:val="0"/>
        </w:rPr>
        <w:t>Drowning in the basin due to filling of water above the height of a person</w:t>
      </w:r>
    </w:p>
    <w:p w14:paraId="6D0AAAA5" w14:textId="77777777" w:rsidR="009B58E6" w:rsidRPr="00CB0987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  <w:rPr>
          <w:snapToGrid w:val="0"/>
        </w:rPr>
      </w:pPr>
      <w:r w:rsidRPr="00CB0987">
        <w:rPr>
          <w:snapToGrid w:val="0"/>
        </w:rPr>
        <w:t xml:space="preserve">Human Behavior -Nonuse of PPE </w:t>
      </w:r>
    </w:p>
    <w:p w14:paraId="4D417626" w14:textId="77777777" w:rsidR="009B58E6" w:rsidRPr="00074060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r w:rsidRPr="00074060">
        <w:rPr>
          <w:snapToGrid w:val="0"/>
        </w:rPr>
        <w:t>Fall of a person due to slipping</w:t>
      </w:r>
    </w:p>
    <w:p w14:paraId="635E7388" w14:textId="77777777" w:rsidR="009B58E6" w:rsidRPr="00074060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r w:rsidRPr="00074060">
        <w:rPr>
          <w:snapToGrid w:val="0"/>
        </w:rPr>
        <w:t>Inadequate lighting in basin</w:t>
      </w:r>
    </w:p>
    <w:p w14:paraId="39831F8B" w14:textId="77777777" w:rsidR="009B58E6" w:rsidRPr="00074060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r w:rsidRPr="00074060">
        <w:t>Falling from height while entering the basin.</w:t>
      </w:r>
    </w:p>
    <w:p w14:paraId="765DE9FD" w14:textId="77777777" w:rsidR="009B58E6" w:rsidRPr="00074060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r w:rsidRPr="00074060">
        <w:t>Electric shock</w:t>
      </w:r>
    </w:p>
    <w:p w14:paraId="0BE68E97" w14:textId="77777777" w:rsidR="009B58E6" w:rsidRPr="00074060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r w:rsidRPr="00074060">
        <w:t>Fall of material from top</w:t>
      </w:r>
    </w:p>
    <w:p w14:paraId="26F8FE1D" w14:textId="77777777" w:rsidR="009B58E6" w:rsidRPr="00074060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r w:rsidRPr="00074060">
        <w:t>Humid condition while working in tank</w:t>
      </w:r>
    </w:p>
    <w:p w14:paraId="39396E69" w14:textId="77777777" w:rsidR="009B58E6" w:rsidRPr="00074060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r w:rsidRPr="00074060">
        <w:t>Use of mobile phone while working</w:t>
      </w:r>
    </w:p>
    <w:p w14:paraId="6B4D7DBF" w14:textId="77777777" w:rsidR="009B58E6" w:rsidRPr="00074060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r w:rsidRPr="00074060">
        <w:t xml:space="preserve">Contact with chemically dosed cooling water </w:t>
      </w:r>
    </w:p>
    <w:p w14:paraId="16DDECCB" w14:textId="77777777" w:rsidR="009B58E6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r w:rsidRPr="00074060">
        <w:t>Smelling of chemical</w:t>
      </w:r>
    </w:p>
    <w:p w14:paraId="5AD1EA82" w14:textId="4220E6F4" w:rsidR="009B58E6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  <w:rPr>
          <w:ins w:id="0" w:author="Lobha Vaikunth Gawas" w:date="2022-08-16T14:25:00Z"/>
        </w:rPr>
      </w:pPr>
      <w:r>
        <w:t>Slipping from the ladder</w:t>
      </w:r>
    </w:p>
    <w:p w14:paraId="0348E886" w14:textId="3DD93C0A" w:rsidR="009B58E6" w:rsidRDefault="009B58E6" w:rsidP="009B58E6">
      <w:pPr>
        <w:pStyle w:val="ListParagraph"/>
        <w:numPr>
          <w:ilvl w:val="0"/>
          <w:numId w:val="6"/>
        </w:numPr>
        <w:tabs>
          <w:tab w:val="num" w:pos="720"/>
          <w:tab w:val="left" w:pos="1800"/>
        </w:tabs>
        <w:spacing w:before="3" w:line="340" w:lineRule="atLeast"/>
      </w:pPr>
      <w:ins w:id="1" w:author="Lobha Vaikunth Gawas" w:date="2022-08-16T14:25:00Z">
        <w:r>
          <w:t>Slippery platform</w:t>
        </w:r>
      </w:ins>
    </w:p>
    <w:p w14:paraId="59F5B4AB" w14:textId="77777777" w:rsidR="009B58E6" w:rsidRPr="005F6950" w:rsidRDefault="009B58E6" w:rsidP="009B58E6">
      <w:pPr>
        <w:pStyle w:val="ListParagraph"/>
        <w:tabs>
          <w:tab w:val="left" w:pos="1800"/>
        </w:tabs>
        <w:spacing w:before="3" w:line="340" w:lineRule="atLeast"/>
        <w:ind w:left="840"/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63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4860"/>
      </w:tblGrid>
      <w:tr w:rsidR="00332547" w:rsidRPr="00226565" w14:paraId="277D5FBB" w14:textId="77777777" w:rsidTr="00F36ABA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F36ABA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F36ABA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0CEBD91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3442A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3442A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34DFA89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3442A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3442A4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E305" w14:textId="77777777" w:rsidR="00701AAC" w:rsidRDefault="00701AAC" w:rsidP="00106ADB">
      <w:r>
        <w:separator/>
      </w:r>
    </w:p>
  </w:endnote>
  <w:endnote w:type="continuationSeparator" w:id="0">
    <w:p w14:paraId="03DB7CCE" w14:textId="77777777" w:rsidR="00701AAC" w:rsidRDefault="00701AA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E2CF" w14:textId="77777777" w:rsidR="00701AAC" w:rsidRDefault="00701AAC" w:rsidP="00106ADB">
      <w:r>
        <w:separator/>
      </w:r>
    </w:p>
  </w:footnote>
  <w:footnote w:type="continuationSeparator" w:id="0">
    <w:p w14:paraId="2DD33EBC" w14:textId="77777777" w:rsidR="00701AAC" w:rsidRDefault="00701AA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063476B"/>
    <w:multiLevelType w:val="hybridMultilevel"/>
    <w:tmpl w:val="1F0C70A4"/>
    <w:lvl w:ilvl="0" w:tplc="E95E7822">
      <w:start w:val="1"/>
      <w:numFmt w:val="decimal"/>
      <w:lvlText w:val="%1."/>
      <w:lvlJc w:val="left"/>
      <w:pPr>
        <w:ind w:left="84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619B"/>
    <w:multiLevelType w:val="hybridMultilevel"/>
    <w:tmpl w:val="6C3E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1700949">
    <w:abstractNumId w:val="0"/>
  </w:num>
  <w:num w:numId="2" w16cid:durableId="828517187">
    <w:abstractNumId w:val="1"/>
  </w:num>
  <w:num w:numId="3" w16cid:durableId="697004107">
    <w:abstractNumId w:val="4"/>
  </w:num>
  <w:num w:numId="4" w16cid:durableId="406925724">
    <w:abstractNumId w:val="5"/>
  </w:num>
  <w:num w:numId="5" w16cid:durableId="1830898117">
    <w:abstractNumId w:val="3"/>
  </w:num>
  <w:num w:numId="6" w16cid:durableId="134520902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716AF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442A4"/>
    <w:rsid w:val="003A33B4"/>
    <w:rsid w:val="00405AFE"/>
    <w:rsid w:val="004101AB"/>
    <w:rsid w:val="0047134F"/>
    <w:rsid w:val="00473127"/>
    <w:rsid w:val="00480D7B"/>
    <w:rsid w:val="00486DEE"/>
    <w:rsid w:val="004E3CFF"/>
    <w:rsid w:val="00534F52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01AAC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B58E6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655EA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36ABA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D655E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B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F08A4-8C27-4B00-9475-CE44C1913DFF}"/>
</file>

<file path=customXml/itemProps2.xml><?xml version="1.0" encoding="utf-8"?>
<ds:datastoreItem xmlns:ds="http://schemas.openxmlformats.org/officeDocument/2006/customXml" ds:itemID="{F55D05C0-E48A-4811-B101-273EE5220952}"/>
</file>

<file path=customXml/itemProps3.xml><?xml version="1.0" encoding="utf-8"?>
<ds:datastoreItem xmlns:ds="http://schemas.openxmlformats.org/officeDocument/2006/customXml" ds:itemID="{7C71DC6B-7C5A-4E37-94D1-2855ABB451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2022-08-16T08:55:13Z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1333000</vt:r8>
  </property>
</Properties>
</file>