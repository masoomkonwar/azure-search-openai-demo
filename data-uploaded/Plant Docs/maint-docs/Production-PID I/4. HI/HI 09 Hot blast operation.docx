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55913B19" w:rsidR="006E1A91" w:rsidRPr="000418D9" w:rsidRDefault="00670D7C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2DF8B28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670D7C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5A7393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A4EDA">
              <w:rPr>
                <w:b/>
                <w:bCs/>
                <w:sz w:val="20"/>
                <w:szCs w:val="20"/>
                <w:lang w:eastAsia="en-IN"/>
              </w:rPr>
              <w:t xml:space="preserve"> 02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ACB2AB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DA2A46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DA2A4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5714D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A4EDA" w14:paraId="13E2948B" w14:textId="77777777" w:rsidTr="005714D7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2167E39D" w14:textId="77777777" w:rsidR="00EA4EDA" w:rsidRPr="00EA3980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Hot blast stove operation</w:t>
            </w:r>
          </w:p>
          <w:p w14:paraId="2993C572" w14:textId="77777777" w:rsidR="00EA4EDA" w:rsidRPr="00EA3980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(Water sealing, connecting, steam purging &amp; gas valve draining)</w:t>
            </w:r>
          </w:p>
          <w:p w14:paraId="79AA433E" w14:textId="250A5DDD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As and when required</w:t>
            </w:r>
          </w:p>
        </w:tc>
      </w:tr>
      <w:tr w:rsidR="00EA4EDA" w14:paraId="2EBE7B48" w14:textId="77777777" w:rsidTr="005714D7">
        <w:tc>
          <w:tcPr>
            <w:tcW w:w="900" w:type="dxa"/>
          </w:tcPr>
          <w:p w14:paraId="76694513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6FC56F9B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19BFAAA6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H B S area</w:t>
            </w:r>
          </w:p>
        </w:tc>
      </w:tr>
      <w:tr w:rsidR="00EA4EDA" w14:paraId="70BBF8D5" w14:textId="77777777" w:rsidTr="005714D7">
        <w:tc>
          <w:tcPr>
            <w:tcW w:w="900" w:type="dxa"/>
          </w:tcPr>
          <w:p w14:paraId="5C8C3805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0457739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69026118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Company`s &amp; contract employees</w:t>
            </w:r>
          </w:p>
        </w:tc>
      </w:tr>
      <w:tr w:rsidR="00EA4EDA" w14:paraId="3274654A" w14:textId="77777777" w:rsidTr="005714D7">
        <w:trPr>
          <w:trHeight w:val="1169"/>
        </w:trPr>
        <w:tc>
          <w:tcPr>
            <w:tcW w:w="900" w:type="dxa"/>
          </w:tcPr>
          <w:p w14:paraId="7645FB69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29FA1916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1B53B7CD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 xml:space="preserve">Visitors &amp; subcontractors </w:t>
            </w:r>
          </w:p>
        </w:tc>
      </w:tr>
      <w:tr w:rsidR="00EA4EDA" w14:paraId="36DDB549" w14:textId="77777777" w:rsidTr="005714D7">
        <w:trPr>
          <w:trHeight w:val="701"/>
        </w:trPr>
        <w:tc>
          <w:tcPr>
            <w:tcW w:w="900" w:type="dxa"/>
          </w:tcPr>
          <w:p w14:paraId="365E9DFA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75BF0464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Yes</w:t>
            </w:r>
          </w:p>
        </w:tc>
      </w:tr>
      <w:tr w:rsidR="00EA4EDA" w14:paraId="46649E21" w14:textId="77777777" w:rsidTr="005714D7">
        <w:tc>
          <w:tcPr>
            <w:tcW w:w="900" w:type="dxa"/>
          </w:tcPr>
          <w:p w14:paraId="728077F3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7AA1216D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3C187720" w14:textId="77777777" w:rsidR="00EA4EDA" w:rsidRPr="00EA3980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Yes</w:t>
            </w:r>
          </w:p>
          <w:p w14:paraId="56318FC0" w14:textId="26446F89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VL/IMS/PID1/PROD/WI/09</w:t>
            </w:r>
          </w:p>
        </w:tc>
      </w:tr>
      <w:tr w:rsidR="00EA4EDA" w14:paraId="4D211913" w14:textId="77777777" w:rsidTr="005714D7">
        <w:trPr>
          <w:trHeight w:val="611"/>
        </w:trPr>
        <w:tc>
          <w:tcPr>
            <w:tcW w:w="900" w:type="dxa"/>
          </w:tcPr>
          <w:p w14:paraId="1D13289D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128C5AE5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15C895E8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No</w:t>
            </w:r>
          </w:p>
        </w:tc>
      </w:tr>
      <w:tr w:rsidR="00EA4EDA" w14:paraId="752A3110" w14:textId="77777777" w:rsidTr="005714D7">
        <w:trPr>
          <w:trHeight w:val="1304"/>
        </w:trPr>
        <w:tc>
          <w:tcPr>
            <w:tcW w:w="900" w:type="dxa"/>
          </w:tcPr>
          <w:p w14:paraId="09CBCF8A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4B2BA9FD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NIL</w:t>
            </w:r>
          </w:p>
        </w:tc>
      </w:tr>
      <w:tr w:rsidR="00EA4EDA" w14:paraId="55BDA29F" w14:textId="77777777" w:rsidTr="005714D7">
        <w:tc>
          <w:tcPr>
            <w:tcW w:w="900" w:type="dxa"/>
          </w:tcPr>
          <w:p w14:paraId="6EA91710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2D87C641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5253E6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Yes</w:t>
            </w:r>
          </w:p>
        </w:tc>
      </w:tr>
      <w:tr w:rsidR="00EA4EDA" w14:paraId="28D2C23B" w14:textId="77777777" w:rsidTr="005714D7">
        <w:tc>
          <w:tcPr>
            <w:tcW w:w="900" w:type="dxa"/>
          </w:tcPr>
          <w:p w14:paraId="67148713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6851F429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0D7DA0C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Nil</w:t>
            </w:r>
          </w:p>
        </w:tc>
      </w:tr>
      <w:tr w:rsidR="00EA4EDA" w14:paraId="4FB29D60" w14:textId="77777777" w:rsidTr="005714D7">
        <w:tc>
          <w:tcPr>
            <w:tcW w:w="900" w:type="dxa"/>
          </w:tcPr>
          <w:p w14:paraId="27CEA7F6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6326BDD1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No</w:t>
            </w:r>
          </w:p>
        </w:tc>
      </w:tr>
      <w:tr w:rsidR="00EA4EDA" w14:paraId="0C1ABA70" w14:textId="77777777" w:rsidTr="005714D7">
        <w:tc>
          <w:tcPr>
            <w:tcW w:w="900" w:type="dxa"/>
          </w:tcPr>
          <w:p w14:paraId="124C55D4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2B10ACDA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604CD61D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Gas &amp; water</w:t>
            </w:r>
          </w:p>
        </w:tc>
      </w:tr>
      <w:tr w:rsidR="00EA4EDA" w14:paraId="2679030D" w14:textId="77777777" w:rsidTr="005714D7">
        <w:tc>
          <w:tcPr>
            <w:tcW w:w="900" w:type="dxa"/>
          </w:tcPr>
          <w:p w14:paraId="786F144E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7EBEF28B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No</w:t>
            </w:r>
          </w:p>
        </w:tc>
      </w:tr>
      <w:tr w:rsidR="00EA4EDA" w14:paraId="7E76AE2A" w14:textId="77777777" w:rsidTr="005714D7">
        <w:trPr>
          <w:trHeight w:val="539"/>
        </w:trPr>
        <w:tc>
          <w:tcPr>
            <w:tcW w:w="900" w:type="dxa"/>
          </w:tcPr>
          <w:p w14:paraId="0B76C140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39C3E683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E6BC0CB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Yes</w:t>
            </w:r>
          </w:p>
        </w:tc>
      </w:tr>
      <w:tr w:rsidR="00EA4EDA" w14:paraId="5957644A" w14:textId="77777777" w:rsidTr="005714D7">
        <w:tc>
          <w:tcPr>
            <w:tcW w:w="900" w:type="dxa"/>
          </w:tcPr>
          <w:p w14:paraId="2A047A92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2B6EF5B9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06D02728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Liquid &amp; Gas</w:t>
            </w:r>
          </w:p>
        </w:tc>
      </w:tr>
      <w:tr w:rsidR="00EA4EDA" w14:paraId="0321055B" w14:textId="77777777" w:rsidTr="005714D7">
        <w:tc>
          <w:tcPr>
            <w:tcW w:w="900" w:type="dxa"/>
          </w:tcPr>
          <w:p w14:paraId="08AF433A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A7AE34C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NIL</w:t>
            </w:r>
          </w:p>
        </w:tc>
      </w:tr>
      <w:tr w:rsidR="00EA4EDA" w14:paraId="79E7992D" w14:textId="77777777" w:rsidTr="005714D7">
        <w:trPr>
          <w:trHeight w:val="2276"/>
        </w:trPr>
        <w:tc>
          <w:tcPr>
            <w:tcW w:w="900" w:type="dxa"/>
          </w:tcPr>
          <w:p w14:paraId="24D73639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5AD594A5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4EB460FF" w:rsidR="00EA4EDA" w:rsidRDefault="00EA4EDA" w:rsidP="005714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76EDC89" w14:textId="77777777" w:rsidR="00EA4EDA" w:rsidRPr="00EA3980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Factory act</w:t>
            </w:r>
          </w:p>
          <w:p w14:paraId="530F4C69" w14:textId="77777777" w:rsidR="00EA4EDA" w:rsidRPr="00EA3980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8220A1B" w14:textId="77777777" w:rsidR="00EA4EDA" w:rsidRPr="00EA3980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8192C1" w14:textId="7CEA9C66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Yes</w:t>
            </w:r>
          </w:p>
        </w:tc>
      </w:tr>
      <w:tr w:rsidR="00EA4EDA" w14:paraId="44BFB00E" w14:textId="77777777" w:rsidTr="005714D7">
        <w:trPr>
          <w:trHeight w:val="791"/>
        </w:trPr>
        <w:tc>
          <w:tcPr>
            <w:tcW w:w="900" w:type="dxa"/>
          </w:tcPr>
          <w:p w14:paraId="44EC53DA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F7EF92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A3980">
              <w:rPr>
                <w:sz w:val="21"/>
              </w:rPr>
              <w:t>NIL</w:t>
            </w:r>
          </w:p>
        </w:tc>
      </w:tr>
      <w:tr w:rsidR="00EA4EDA" w14:paraId="71EEFEF7" w14:textId="77777777" w:rsidTr="005714D7">
        <w:tc>
          <w:tcPr>
            <w:tcW w:w="900" w:type="dxa"/>
          </w:tcPr>
          <w:p w14:paraId="08D1ED7E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282339E2" w14:textId="54CACA3A" w:rsidR="00EA4EDA" w:rsidRPr="00EA3980" w:rsidRDefault="00EA4EDA" w:rsidP="00EA4EDA">
            <w:pPr>
              <w:pStyle w:val="WW-BodyText2"/>
              <w:spacing w:before="3" w:line="340" w:lineRule="atLeast"/>
              <w:jc w:val="left"/>
            </w:pPr>
            <w:r>
              <w:t>Yes</w:t>
            </w:r>
          </w:p>
          <w:p w14:paraId="63C4048A" w14:textId="77777777" w:rsidR="00EA4EDA" w:rsidRDefault="00EA4EDA" w:rsidP="00EA4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6BC0781F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95B90D9" w14:textId="77777777" w:rsidR="00EA4EDA" w:rsidRPr="00EA4EDA" w:rsidRDefault="00EA4EDA" w:rsidP="00EA4EDA">
      <w:pPr>
        <w:pStyle w:val="ListParagraph"/>
        <w:numPr>
          <w:ilvl w:val="0"/>
          <w:numId w:val="5"/>
        </w:numPr>
        <w:jc w:val="both"/>
        <w:rPr>
          <w:sz w:val="22"/>
        </w:rPr>
      </w:pPr>
      <w:r w:rsidRPr="00EA4EDA">
        <w:rPr>
          <w:sz w:val="22"/>
        </w:rPr>
        <w:t>At 13.25 in BF2 HBS No2 it was observed that back drafting through air line of Diesel burner.</w:t>
      </w:r>
    </w:p>
    <w:p w14:paraId="48D0DF39" w14:textId="12ED9987" w:rsidR="00EA4EDA" w:rsidRDefault="00EA4EDA" w:rsidP="00EA4EDA">
      <w:pPr>
        <w:pStyle w:val="WW-BodyText2"/>
        <w:numPr>
          <w:ilvl w:val="0"/>
          <w:numId w:val="5"/>
        </w:numPr>
        <w:spacing w:before="3" w:line="340" w:lineRule="atLeast"/>
      </w:pPr>
      <w:r w:rsidRPr="00EA3980">
        <w:t>On 25.10.2012, at aroun</w:t>
      </w:r>
      <w:r w:rsidR="00D4065A">
        <w:t xml:space="preserve">d </w:t>
      </w:r>
      <w:r w:rsidRPr="00EA3980">
        <w:t xml:space="preserve">12.45 </w:t>
      </w:r>
      <w:proofErr w:type="spellStart"/>
      <w:r w:rsidRPr="00EA3980">
        <w:t>hrs</w:t>
      </w:r>
      <w:proofErr w:type="spellEnd"/>
      <w:r w:rsidRPr="00EA3980">
        <w:t>,</w:t>
      </w:r>
      <w:r>
        <w:t xml:space="preserve"> </w:t>
      </w:r>
      <w:r w:rsidRPr="00EA3980">
        <w:t>when Mr. Sajjan Sawant and Mr. B.V.S. Kumar were checking for gas leakage at BF2 HBS area, there was a sudden attack of Honeybees on them while</w:t>
      </w:r>
      <w:r w:rsidRPr="00EA4EDA">
        <w:t xml:space="preserve"> </w:t>
      </w:r>
      <w:r w:rsidRPr="00EA3980">
        <w:t>climbing the steps towards Stove no. 1 dome. Immediately they rushed down and got rescued from the further attack. They were administered First aid at PID dispensary after which they reported to work</w:t>
      </w:r>
      <w:r>
        <w:t>.</w:t>
      </w:r>
    </w:p>
    <w:p w14:paraId="06402F87" w14:textId="22B10FCC" w:rsidR="00EA4EDA" w:rsidRPr="00EA3980" w:rsidRDefault="00EA4EDA" w:rsidP="00EA4EDA">
      <w:pPr>
        <w:pStyle w:val="WW-BodyText2"/>
        <w:numPr>
          <w:ilvl w:val="0"/>
          <w:numId w:val="5"/>
        </w:numPr>
        <w:spacing w:before="3" w:line="340" w:lineRule="atLeast"/>
      </w:pPr>
      <w:r w:rsidRPr="00EA3980">
        <w:t xml:space="preserve">On 30/5/18, during </w:t>
      </w:r>
      <w:proofErr w:type="gramStart"/>
      <w:r w:rsidRPr="00EA3980">
        <w:t>site</w:t>
      </w:r>
      <w:proofErr w:type="gramEnd"/>
      <w:r w:rsidRPr="00EA3980">
        <w:t xml:space="preserve"> visit, it was observed that BF 1 HBS gate was not locked. Being a gas prone area, the gate is to be locked and key kept at control room. Informed Prod HOD regarding the same.</w:t>
      </w:r>
    </w:p>
    <w:p w14:paraId="676C130D" w14:textId="77777777" w:rsidR="00EA4EDA" w:rsidRPr="00EA3980" w:rsidRDefault="00EA4EDA" w:rsidP="00EA4EDA">
      <w:pPr>
        <w:pStyle w:val="BodyText2"/>
        <w:tabs>
          <w:tab w:val="clear" w:pos="720"/>
          <w:tab w:val="clear" w:pos="1800"/>
        </w:tabs>
        <w:spacing w:line="340" w:lineRule="atLeast"/>
        <w:ind w:firstLine="720"/>
      </w:pPr>
      <w:r w:rsidRPr="00EA3980">
        <w:t>Root cause: Access control not in place</w:t>
      </w:r>
    </w:p>
    <w:p w14:paraId="4B4B7F0C" w14:textId="3823BEBA" w:rsidR="00EA4EDA" w:rsidRPr="00EA3980" w:rsidRDefault="00EA4EDA" w:rsidP="00EA4EDA">
      <w:pPr>
        <w:pStyle w:val="WW-BodyText2"/>
        <w:spacing w:before="3" w:line="340" w:lineRule="atLeast"/>
        <w:ind w:left="720"/>
      </w:pPr>
      <w:r w:rsidRPr="00EA3980">
        <w:t xml:space="preserve">CAPA: Immediately locks were placed </w:t>
      </w:r>
      <w:proofErr w:type="gramStart"/>
      <w:r w:rsidRPr="00EA3980">
        <w:t>back</w:t>
      </w:r>
      <w:proofErr w:type="gramEnd"/>
    </w:p>
    <w:p w14:paraId="79C4D8CF" w14:textId="4638F86C" w:rsidR="00EA4EDA" w:rsidRDefault="00EA4EDA" w:rsidP="00EA4EDA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</w:pPr>
      <w:r w:rsidRPr="00EA3980">
        <w:t xml:space="preserve">On 28.06.2019 At 4:10 </w:t>
      </w:r>
      <w:r w:rsidR="005714D7" w:rsidRPr="00EA3980">
        <w:t>hrs.</w:t>
      </w:r>
      <w:r>
        <w:t xml:space="preserve"> </w:t>
      </w:r>
      <w:r w:rsidRPr="00EA3980">
        <w:t>(C shift-27.06.2019), Bf2 HBS Stv-1 was on BLAST. After ~5 min of blast cycle, St-1chimney valve was showing intermediate position and hot blast pressure started coming down. Immediately Stv-2 taken on blast and command given for Stv-1 isolation. Stv-1 chimney was still showing intermediate. It was closed from site.</w:t>
      </w:r>
      <w:r>
        <w:t xml:space="preserve"> </w:t>
      </w:r>
      <w:proofErr w:type="gramStart"/>
      <w:r w:rsidRPr="00EA3980">
        <w:t>System</w:t>
      </w:r>
      <w:proofErr w:type="gramEnd"/>
      <w:r w:rsidRPr="00EA3980">
        <w:t xml:space="preserve"> was </w:t>
      </w:r>
      <w:r w:rsidRPr="00EA3980">
        <w:lastRenderedPageBreak/>
        <w:t>in auto when chimney valve showed intermediate during on blast cycle and at site chimney port was open.</w:t>
      </w:r>
    </w:p>
    <w:p w14:paraId="1D8767FA" w14:textId="0F00E54B" w:rsidR="00EA4EDA" w:rsidRDefault="00EA4EDA" w:rsidP="00EA4EDA">
      <w:pPr>
        <w:pStyle w:val="ListParagraph"/>
        <w:numPr>
          <w:ilvl w:val="0"/>
          <w:numId w:val="5"/>
        </w:numPr>
        <w:spacing w:after="240"/>
        <w:jc w:val="both"/>
      </w:pPr>
      <w:r w:rsidRPr="00EA3980">
        <w:t xml:space="preserve">On 11.01.2020 at around 09:30 hrs. BF#1 HBV-02 hydraulic line replacement job was in progress. While removing the hydraulic hose, oil splashed and </w:t>
      </w:r>
      <w:r w:rsidR="00D4065A" w:rsidRPr="00EA3980">
        <w:t>entered</w:t>
      </w:r>
      <w:r w:rsidRPr="00EA3980">
        <w:t xml:space="preserve"> the eye of Mr. Lav Yadav (Gate pass </w:t>
      </w:r>
      <w:r w:rsidR="00D4065A" w:rsidRPr="00EA3980">
        <w:t>no</w:t>
      </w:r>
      <w:r w:rsidR="00D4065A">
        <w:t xml:space="preserve">: - </w:t>
      </w:r>
      <w:r w:rsidRPr="00EA3980">
        <w:t xml:space="preserve">1244) of business partner M/s. Concord Hydraulics. He was immediately taken to Dispensary where first aid treatment was given, and he resumed duty. </w:t>
      </w:r>
    </w:p>
    <w:p w14:paraId="00B0A299" w14:textId="77777777" w:rsidR="00EA4EDA" w:rsidRDefault="00EA4EDA" w:rsidP="00EA4EDA">
      <w:pPr>
        <w:pStyle w:val="ListParagraph"/>
        <w:spacing w:after="240"/>
        <w:jc w:val="both"/>
      </w:pPr>
    </w:p>
    <w:p w14:paraId="162CA36B" w14:textId="0514DA20" w:rsidR="00EA4EDA" w:rsidRDefault="00EA4EDA" w:rsidP="00EA4EDA">
      <w:pPr>
        <w:pStyle w:val="ListParagraph"/>
        <w:numPr>
          <w:ilvl w:val="0"/>
          <w:numId w:val="5"/>
        </w:numPr>
        <w:spacing w:after="240"/>
        <w:jc w:val="both"/>
      </w:pPr>
      <w:r w:rsidRPr="00994F78">
        <w:t>On 12.05.2021 Mr. Ramesh Saroj (Vaman employee) was engaged in shifting the HBS 1 checker bricks, during shifting time his left eye turned red. So, he was further referred to dispensary. He was wearing all his PPE during working time</w:t>
      </w:r>
      <w:r>
        <w:t>.</w:t>
      </w:r>
    </w:p>
    <w:p w14:paraId="5747003F" w14:textId="77777777" w:rsidR="00EA4EDA" w:rsidRDefault="00EA4EDA" w:rsidP="00EA4EDA">
      <w:pPr>
        <w:pStyle w:val="ListParagraph"/>
        <w:spacing w:after="240"/>
        <w:jc w:val="both"/>
      </w:pPr>
      <w:r>
        <w:t xml:space="preserve">Cause: Entering of dust particle through minor gap of the safety goggle. </w:t>
      </w:r>
    </w:p>
    <w:p w14:paraId="2E85957E" w14:textId="77777777" w:rsidR="00EA4EDA" w:rsidRDefault="00EA4EDA" w:rsidP="00EA4EDA">
      <w:pPr>
        <w:pStyle w:val="ListParagraph"/>
        <w:spacing w:after="240"/>
        <w:jc w:val="both"/>
      </w:pPr>
      <w:r>
        <w:t xml:space="preserve">Contributory cause:                                                                                       </w:t>
      </w:r>
    </w:p>
    <w:p w14:paraId="22E037A8" w14:textId="77777777" w:rsidR="00EA4EDA" w:rsidRDefault="00EA4EDA" w:rsidP="00EA4EDA">
      <w:pPr>
        <w:pStyle w:val="ListParagraph"/>
        <w:spacing w:after="240"/>
        <w:jc w:val="both"/>
      </w:pPr>
      <w:r>
        <w:t>Due to the heavy wind outside HBS 1 top during manually shifting of bricks at that time particle enter in eye.</w:t>
      </w:r>
    </w:p>
    <w:p w14:paraId="4497E6A4" w14:textId="4D10BAEB" w:rsidR="00EA4EDA" w:rsidRDefault="00EA4EDA" w:rsidP="00EA4EDA">
      <w:pPr>
        <w:pStyle w:val="ListParagraph"/>
        <w:spacing w:after="240"/>
        <w:jc w:val="both"/>
      </w:pPr>
      <w:r>
        <w:t>CAPA:</w:t>
      </w:r>
      <w:r w:rsidRPr="00994F78">
        <w:t xml:space="preserve"> </w:t>
      </w:r>
      <w:r>
        <w:t xml:space="preserve">1) Fully covered goggle to be used while shifting the material at height area were wind flow </w:t>
      </w:r>
      <w:proofErr w:type="gramStart"/>
      <w:r>
        <w:t>high</w:t>
      </w:r>
      <w:proofErr w:type="gramEnd"/>
    </w:p>
    <w:p w14:paraId="3AAA16FF" w14:textId="30691523" w:rsidR="00EA4EDA" w:rsidRDefault="00EA4EDA" w:rsidP="00EA4EDA">
      <w:pPr>
        <w:pStyle w:val="ListParagraph"/>
        <w:spacing w:after="240"/>
        <w:jc w:val="both"/>
      </w:pPr>
      <w:r>
        <w:t>2) Training to be given to all related employees</w:t>
      </w:r>
    </w:p>
    <w:p w14:paraId="451620FE" w14:textId="77777777" w:rsidR="00D4065A" w:rsidRPr="00EA3980" w:rsidRDefault="00D4065A" w:rsidP="00EA4EDA">
      <w:pPr>
        <w:pStyle w:val="ListParagraph"/>
        <w:spacing w:after="240"/>
        <w:jc w:val="both"/>
      </w:pPr>
    </w:p>
    <w:p w14:paraId="51CD1DD8" w14:textId="2527A86A" w:rsidR="00EA4EDA" w:rsidRDefault="00EA4EDA" w:rsidP="00EA4EDA">
      <w:pPr>
        <w:pStyle w:val="BodyText2"/>
        <w:tabs>
          <w:tab w:val="clear" w:pos="720"/>
          <w:tab w:val="clear" w:pos="1800"/>
        </w:tabs>
        <w:spacing w:line="340" w:lineRule="atLeast"/>
        <w:ind w:left="360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6039A48E" w14:textId="77777777" w:rsidR="00AD5DF1" w:rsidRDefault="00AD5DF1" w:rsidP="00AD5DF1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snapToGrid w:val="0"/>
        </w:rPr>
      </w:pPr>
      <w:r w:rsidRPr="000D524E">
        <w:rPr>
          <w:snapToGrid w:val="0"/>
        </w:rPr>
        <w:t xml:space="preserve">BF Gas poisoning </w:t>
      </w:r>
    </w:p>
    <w:p w14:paraId="1E6AC9A8" w14:textId="77777777" w:rsidR="00AD5DF1" w:rsidRPr="000D524E" w:rsidRDefault="00AD5DF1" w:rsidP="00AD5DF1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snapToGrid w:val="0"/>
        </w:rPr>
      </w:pPr>
      <w:r w:rsidRPr="000D524E">
        <w:rPr>
          <w:snapToGrid w:val="0"/>
        </w:rPr>
        <w:t>Fall of person causing injury</w:t>
      </w:r>
    </w:p>
    <w:p w14:paraId="01C7055B" w14:textId="77777777" w:rsidR="00AD5DF1" w:rsidRPr="00EA3980" w:rsidRDefault="00AD5DF1" w:rsidP="00AD5DF1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snapToGrid w:val="0"/>
        </w:rPr>
      </w:pPr>
      <w:r w:rsidRPr="00EA3980">
        <w:rPr>
          <w:snapToGrid w:val="0"/>
        </w:rPr>
        <w:t>Fire &amp; Explosion</w:t>
      </w:r>
    </w:p>
    <w:p w14:paraId="4B2526EF" w14:textId="3F26AD8F" w:rsidR="00AD5DF1" w:rsidRPr="00EA3980" w:rsidRDefault="00AD5DF1" w:rsidP="00AD5DF1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0D524E">
        <w:rPr>
          <w:snapToGrid w:val="0"/>
        </w:rPr>
        <w:t>Human Behavior -</w:t>
      </w:r>
      <w:r w:rsidR="00292DF0" w:rsidRPr="00EA3980">
        <w:rPr>
          <w:snapToGrid w:val="0"/>
        </w:rPr>
        <w:t>Nonuse</w:t>
      </w:r>
      <w:r w:rsidRPr="00EA3980">
        <w:rPr>
          <w:snapToGrid w:val="0"/>
        </w:rPr>
        <w:t xml:space="preserve"> of </w:t>
      </w:r>
      <w:r w:rsidR="00347C7F" w:rsidRPr="00EA3980">
        <w:rPr>
          <w:snapToGrid w:val="0"/>
        </w:rPr>
        <w:t>PPE,</w:t>
      </w:r>
      <w:r>
        <w:rPr>
          <w:snapToGrid w:val="0"/>
        </w:rPr>
        <w:t xml:space="preserve"> WI</w:t>
      </w:r>
    </w:p>
    <w:p w14:paraId="6B53857A" w14:textId="77777777" w:rsidR="00AD5DF1" w:rsidRPr="00EA3980" w:rsidRDefault="00AD5DF1" w:rsidP="00AD5DF1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EA3980">
        <w:rPr>
          <w:snapToGrid w:val="0"/>
        </w:rPr>
        <w:t>Improper house keeping</w:t>
      </w:r>
    </w:p>
    <w:p w14:paraId="7E348450" w14:textId="77777777" w:rsidR="00AD5DF1" w:rsidRPr="00EA3980" w:rsidRDefault="00AD5DF1" w:rsidP="00AD5DF1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EA3980">
        <w:rPr>
          <w:snapToGrid w:val="0"/>
        </w:rPr>
        <w:t>Inadequate local lighting</w:t>
      </w:r>
    </w:p>
    <w:p w14:paraId="3FC4FFF3" w14:textId="3F2C6270" w:rsidR="00AD5DF1" w:rsidRPr="00EA3980" w:rsidRDefault="00AD5DF1" w:rsidP="00AD5DF1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0D524E">
        <w:rPr>
          <w:snapToGrid w:val="0"/>
        </w:rPr>
        <w:t>Human Behavior -</w:t>
      </w:r>
      <w:r w:rsidRPr="00EA3980">
        <w:rPr>
          <w:snapToGrid w:val="0"/>
        </w:rPr>
        <w:t xml:space="preserve">Forgetting what </w:t>
      </w:r>
      <w:r w:rsidR="00292DF0" w:rsidRPr="00EA3980">
        <w:rPr>
          <w:snapToGrid w:val="0"/>
        </w:rPr>
        <w:t>the sequence was</w:t>
      </w:r>
      <w:r w:rsidRPr="00EA3980">
        <w:rPr>
          <w:snapToGrid w:val="0"/>
        </w:rPr>
        <w:t xml:space="preserve"> of opening the </w:t>
      </w:r>
      <w:proofErr w:type="gramStart"/>
      <w:r w:rsidRPr="00EA3980">
        <w:rPr>
          <w:snapToGrid w:val="0"/>
        </w:rPr>
        <w:t>valve</w:t>
      </w:r>
      <w:proofErr w:type="gramEnd"/>
    </w:p>
    <w:p w14:paraId="039BF61B" w14:textId="77777777" w:rsidR="00AD5DF1" w:rsidRPr="00EA3980" w:rsidRDefault="00AD5DF1" w:rsidP="00AD5DF1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EA3980">
        <w:rPr>
          <w:snapToGrid w:val="0"/>
        </w:rPr>
        <w:t>Attack by bees/insects</w:t>
      </w:r>
    </w:p>
    <w:p w14:paraId="113D21B5" w14:textId="7CE72308" w:rsidR="00AD5DF1" w:rsidRPr="00EA3980" w:rsidDel="00AD5DF1" w:rsidRDefault="00AD5DF1" w:rsidP="00AD5DF1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del w:id="0" w:author="Lobha Vaikunth Gawas" w:date="2022-08-08T12:17:00Z"/>
          <w:snapToGrid w:val="0"/>
        </w:rPr>
      </w:pPr>
      <w:del w:id="1" w:author="Lobha Vaikunth Gawas" w:date="2022-08-08T12:17:00Z">
        <w:r w:rsidRPr="00EA3980" w:rsidDel="00AD5DF1">
          <w:rPr>
            <w:snapToGrid w:val="0"/>
          </w:rPr>
          <w:delText>Valve failure due to oil Leakage</w:delText>
        </w:r>
      </w:del>
      <w:ins w:id="2" w:author="Lobha Vaikunth Gawas" w:date="2022-08-08T12:17:00Z">
        <w:r>
          <w:rPr>
            <w:snapToGrid w:val="0"/>
          </w:rPr>
          <w:t>(</w:t>
        </w:r>
        <w:proofErr w:type="gramStart"/>
        <w:r>
          <w:rPr>
            <w:snapToGrid w:val="0"/>
          </w:rPr>
          <w:t>all</w:t>
        </w:r>
        <w:proofErr w:type="gramEnd"/>
        <w:r>
          <w:rPr>
            <w:snapToGrid w:val="0"/>
          </w:rPr>
          <w:t xml:space="preserve"> valves are electrically operated or manually)</w:t>
        </w:r>
      </w:ins>
    </w:p>
    <w:p w14:paraId="7142E38F" w14:textId="77777777" w:rsidR="00AD5DF1" w:rsidRDefault="00AD5DF1" w:rsidP="00AD5DF1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EA3980">
        <w:rPr>
          <w:snapToGrid w:val="0"/>
        </w:rPr>
        <w:t>Incomplete isolation process (Zero energy state not ensured)</w:t>
      </w:r>
    </w:p>
    <w:p w14:paraId="2E20D7BE" w14:textId="77777777" w:rsidR="00AD5DF1" w:rsidRDefault="00AD5DF1" w:rsidP="00AD5DF1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>
        <w:rPr>
          <w:snapToGrid w:val="0"/>
        </w:rPr>
        <w:t xml:space="preserve">Contact with hot </w:t>
      </w:r>
      <w:proofErr w:type="gramStart"/>
      <w:r>
        <w:rPr>
          <w:snapToGrid w:val="0"/>
        </w:rPr>
        <w:t>surface</w:t>
      </w:r>
      <w:proofErr w:type="gramEnd"/>
    </w:p>
    <w:p w14:paraId="3D0151FD" w14:textId="77777777" w:rsidR="00AD5DF1" w:rsidRPr="00EA3980" w:rsidRDefault="00AD5DF1" w:rsidP="00AD5DF1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>
        <w:rPr>
          <w:snapToGrid w:val="0"/>
        </w:rPr>
        <w:t xml:space="preserve">Contact with hot </w:t>
      </w:r>
      <w:proofErr w:type="gramStart"/>
      <w:r>
        <w:rPr>
          <w:snapToGrid w:val="0"/>
        </w:rPr>
        <w:t>blast</w:t>
      </w:r>
      <w:proofErr w:type="gramEnd"/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4680"/>
      </w:tblGrid>
      <w:tr w:rsidR="00332547" w:rsidRPr="00226565" w14:paraId="277D5FBB" w14:textId="77777777" w:rsidTr="005714D7">
        <w:trPr>
          <w:trHeight w:val="480"/>
        </w:trPr>
        <w:tc>
          <w:tcPr>
            <w:tcW w:w="522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5714D7">
        <w:trPr>
          <w:trHeight w:val="1063"/>
        </w:trPr>
        <w:tc>
          <w:tcPr>
            <w:tcW w:w="522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5714D7">
        <w:trPr>
          <w:trHeight w:val="167"/>
        </w:trPr>
        <w:tc>
          <w:tcPr>
            <w:tcW w:w="5220" w:type="dxa"/>
            <w:shd w:val="clear" w:color="auto" w:fill="auto"/>
          </w:tcPr>
          <w:p w14:paraId="7A9FA817" w14:textId="09C2317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670D7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670D7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680" w:type="dxa"/>
            <w:shd w:val="clear" w:color="auto" w:fill="auto"/>
          </w:tcPr>
          <w:p w14:paraId="5A007456" w14:textId="2A976A0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670D7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670D7C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2755" w14:textId="77777777" w:rsidR="00DB160E" w:rsidRDefault="00DB160E" w:rsidP="00106ADB">
      <w:r>
        <w:separator/>
      </w:r>
    </w:p>
  </w:endnote>
  <w:endnote w:type="continuationSeparator" w:id="0">
    <w:p w14:paraId="36E2E2E2" w14:textId="77777777" w:rsidR="00DB160E" w:rsidRDefault="00DB160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B63C" w14:textId="77777777" w:rsidR="00DB160E" w:rsidRDefault="00DB160E" w:rsidP="00106ADB">
      <w:r>
        <w:separator/>
      </w:r>
    </w:p>
  </w:footnote>
  <w:footnote w:type="continuationSeparator" w:id="0">
    <w:p w14:paraId="564AF2BA" w14:textId="77777777" w:rsidR="00DB160E" w:rsidRDefault="00DB160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944F2"/>
    <w:multiLevelType w:val="hybridMultilevel"/>
    <w:tmpl w:val="E2488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30019"/>
    <w:multiLevelType w:val="hybridMultilevel"/>
    <w:tmpl w:val="E248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423316">
    <w:abstractNumId w:val="0"/>
  </w:num>
  <w:num w:numId="2" w16cid:durableId="1564439091">
    <w:abstractNumId w:val="1"/>
  </w:num>
  <w:num w:numId="3" w16cid:durableId="83579269">
    <w:abstractNumId w:val="2"/>
  </w:num>
  <w:num w:numId="4" w16cid:durableId="2062246504">
    <w:abstractNumId w:val="3"/>
  </w:num>
  <w:num w:numId="5" w16cid:durableId="299118217">
    <w:abstractNumId w:val="5"/>
  </w:num>
  <w:num w:numId="6" w16cid:durableId="170826279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92DF0"/>
    <w:rsid w:val="002A0E92"/>
    <w:rsid w:val="002C2713"/>
    <w:rsid w:val="002F2296"/>
    <w:rsid w:val="00301851"/>
    <w:rsid w:val="0031757F"/>
    <w:rsid w:val="00327170"/>
    <w:rsid w:val="00332547"/>
    <w:rsid w:val="00347C7F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714D7"/>
    <w:rsid w:val="00596136"/>
    <w:rsid w:val="005C3C62"/>
    <w:rsid w:val="00611010"/>
    <w:rsid w:val="006317FC"/>
    <w:rsid w:val="0065722C"/>
    <w:rsid w:val="00670D7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40A3C"/>
    <w:rsid w:val="00992D25"/>
    <w:rsid w:val="009B3C87"/>
    <w:rsid w:val="009E4A33"/>
    <w:rsid w:val="009E7CAC"/>
    <w:rsid w:val="00A16CBE"/>
    <w:rsid w:val="00A8207E"/>
    <w:rsid w:val="00AB274E"/>
    <w:rsid w:val="00AD5DF1"/>
    <w:rsid w:val="00AE3A55"/>
    <w:rsid w:val="00AE40A0"/>
    <w:rsid w:val="00B63D1D"/>
    <w:rsid w:val="00B708FE"/>
    <w:rsid w:val="00B73495"/>
    <w:rsid w:val="00BB3590"/>
    <w:rsid w:val="00C66F33"/>
    <w:rsid w:val="00CB3F1E"/>
    <w:rsid w:val="00CE4C38"/>
    <w:rsid w:val="00CF2EAC"/>
    <w:rsid w:val="00CF7DC0"/>
    <w:rsid w:val="00D4065A"/>
    <w:rsid w:val="00D974B3"/>
    <w:rsid w:val="00DA2A46"/>
    <w:rsid w:val="00DB160E"/>
    <w:rsid w:val="00DB284A"/>
    <w:rsid w:val="00DB2C36"/>
    <w:rsid w:val="00E02AD7"/>
    <w:rsid w:val="00E07DF0"/>
    <w:rsid w:val="00E27559"/>
    <w:rsid w:val="00E317A7"/>
    <w:rsid w:val="00E6173C"/>
    <w:rsid w:val="00E75D84"/>
    <w:rsid w:val="00EA4EDA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EA4ED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A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095943-7610-4DEA-B066-6FDD6D7A77C4}"/>
</file>

<file path=customXml/itemProps2.xml><?xml version="1.0" encoding="utf-8"?>
<ds:datastoreItem xmlns:ds="http://schemas.openxmlformats.org/officeDocument/2006/customXml" ds:itemID="{00BBF89A-5665-4AF7-90AD-0A0357F08B7A}"/>
</file>

<file path=customXml/itemProps3.xml><?xml version="1.0" encoding="utf-8"?>
<ds:datastoreItem xmlns:ds="http://schemas.openxmlformats.org/officeDocument/2006/customXml" ds:itemID="{C6069564-E355-4B88-BA9F-A1B022E781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56</cp:revision>
  <cp:lastPrinted>2018-01-30T05:28:00Z</cp:lastPrinted>
  <dcterms:created xsi:type="dcterms:W3CDTF">2020-05-26T06:25:00Z</dcterms:created>
  <dcterms:modified xsi:type="dcterms:W3CDTF">2023-09-24T16:38:00Z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2022-08-08T06:50:07Z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1323700</vt:r8>
  </property>
</Properties>
</file>