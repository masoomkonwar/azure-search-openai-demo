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854722F" w:rsidR="006E1A91" w:rsidRPr="000418D9" w:rsidRDefault="0023613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F62F1D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22528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2603BE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341FDA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23613B">
              <w:rPr>
                <w:b/>
                <w:sz w:val="20"/>
                <w:szCs w:val="20"/>
              </w:rPr>
              <w:t>10</w:t>
            </w:r>
            <w:r w:rsidR="00611010">
              <w:rPr>
                <w:b/>
                <w:sz w:val="20"/>
                <w:szCs w:val="20"/>
              </w:rPr>
              <w:t>.0</w:t>
            </w:r>
            <w:r w:rsidR="0023613B">
              <w:rPr>
                <w:b/>
                <w:sz w:val="20"/>
                <w:szCs w:val="20"/>
              </w:rPr>
              <w:t>7</w:t>
            </w:r>
            <w:r w:rsidR="00611010">
              <w:rPr>
                <w:b/>
                <w:sz w:val="20"/>
                <w:szCs w:val="20"/>
              </w:rPr>
              <w:t>.202</w:t>
            </w:r>
            <w:r w:rsidR="002603B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7D3AD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22528" w14:paraId="13E2948B" w14:textId="77777777" w:rsidTr="007D3AD4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705C720" w14:textId="5E9A4AB6" w:rsidR="00722528" w:rsidRPr="00F70F76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 xml:space="preserve">Sampling of </w:t>
            </w:r>
            <w:r>
              <w:rPr>
                <w:rFonts w:ascii="Cambria" w:hAnsi="Cambria"/>
                <w:sz w:val="21"/>
              </w:rPr>
              <w:t xml:space="preserve">Process </w:t>
            </w:r>
            <w:r w:rsidRPr="00F70F76">
              <w:rPr>
                <w:rFonts w:ascii="Cambria" w:hAnsi="Cambria"/>
                <w:sz w:val="21"/>
              </w:rPr>
              <w:t>water</w:t>
            </w:r>
          </w:p>
          <w:p w14:paraId="03B4C576" w14:textId="77777777" w:rsidR="00722528" w:rsidRPr="00F70F76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 xml:space="preserve">Daily &amp; </w:t>
            </w:r>
          </w:p>
          <w:p w14:paraId="79AA433E" w14:textId="4907E123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722528" w14:paraId="2EBE7B48" w14:textId="77777777" w:rsidTr="007D3AD4">
        <w:tc>
          <w:tcPr>
            <w:tcW w:w="900" w:type="dxa"/>
          </w:tcPr>
          <w:p w14:paraId="76694513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4E54C811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Thickener area, cooling tower area/header, Bottom trough of furnace 1 &amp; 2 / Provision made from BF 1 &amp; BF2 saturator/Overhead tank/River, PCM recirculation tank, Side stream filter discharge &amp; back flush.</w:t>
            </w:r>
          </w:p>
        </w:tc>
      </w:tr>
      <w:tr w:rsidR="00722528" w14:paraId="70BBF8D5" w14:textId="77777777" w:rsidTr="007D3AD4">
        <w:tc>
          <w:tcPr>
            <w:tcW w:w="900" w:type="dxa"/>
          </w:tcPr>
          <w:p w14:paraId="5C8C3805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58C118A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Company’s &amp; contract employees, Third party employee.</w:t>
            </w:r>
          </w:p>
        </w:tc>
      </w:tr>
      <w:tr w:rsidR="00722528" w14:paraId="3274654A" w14:textId="77777777" w:rsidTr="007D3AD4">
        <w:trPr>
          <w:trHeight w:val="1169"/>
        </w:trPr>
        <w:tc>
          <w:tcPr>
            <w:tcW w:w="900" w:type="dxa"/>
          </w:tcPr>
          <w:p w14:paraId="7645FB69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C50D33D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7D3AD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9899B0D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722528" w14:paraId="36DDB549" w14:textId="77777777" w:rsidTr="007D3AD4">
        <w:trPr>
          <w:trHeight w:val="701"/>
        </w:trPr>
        <w:tc>
          <w:tcPr>
            <w:tcW w:w="900" w:type="dxa"/>
          </w:tcPr>
          <w:p w14:paraId="365E9DFA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7F0DF2DF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Yes</w:t>
            </w:r>
          </w:p>
        </w:tc>
      </w:tr>
      <w:tr w:rsidR="00722528" w14:paraId="46649E21" w14:textId="77777777" w:rsidTr="007D3AD4">
        <w:tc>
          <w:tcPr>
            <w:tcW w:w="900" w:type="dxa"/>
          </w:tcPr>
          <w:p w14:paraId="728077F3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4DF100D8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5540F2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Yes</w:t>
            </w:r>
          </w:p>
          <w:p w14:paraId="56318FC0" w14:textId="54153DCF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VL/IMS/PID1/PROD/WI/51</w:t>
            </w:r>
          </w:p>
        </w:tc>
      </w:tr>
      <w:tr w:rsidR="00722528" w14:paraId="4D211913" w14:textId="77777777" w:rsidTr="007D3AD4">
        <w:trPr>
          <w:trHeight w:val="611"/>
        </w:trPr>
        <w:tc>
          <w:tcPr>
            <w:tcW w:w="900" w:type="dxa"/>
          </w:tcPr>
          <w:p w14:paraId="1D13289D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7B56E661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No</w:t>
            </w:r>
          </w:p>
        </w:tc>
      </w:tr>
      <w:tr w:rsidR="00722528" w14:paraId="752A3110" w14:textId="77777777" w:rsidTr="007D3AD4">
        <w:trPr>
          <w:trHeight w:val="1304"/>
        </w:trPr>
        <w:tc>
          <w:tcPr>
            <w:tcW w:w="900" w:type="dxa"/>
          </w:tcPr>
          <w:p w14:paraId="09CBCF8A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FD1072E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No</w:t>
            </w:r>
          </w:p>
        </w:tc>
      </w:tr>
      <w:tr w:rsidR="00722528" w14:paraId="55BDA29F" w14:textId="77777777" w:rsidTr="007D3AD4">
        <w:tc>
          <w:tcPr>
            <w:tcW w:w="900" w:type="dxa"/>
          </w:tcPr>
          <w:p w14:paraId="6EA91710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328B60D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10D57F0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No</w:t>
            </w:r>
          </w:p>
        </w:tc>
      </w:tr>
      <w:tr w:rsidR="00722528" w14:paraId="28D2C23B" w14:textId="77777777" w:rsidTr="007D3AD4">
        <w:tc>
          <w:tcPr>
            <w:tcW w:w="900" w:type="dxa"/>
          </w:tcPr>
          <w:p w14:paraId="67148713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2118939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7F35F11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Nil</w:t>
            </w:r>
          </w:p>
        </w:tc>
      </w:tr>
      <w:tr w:rsidR="00722528" w14:paraId="4FB29D60" w14:textId="77777777" w:rsidTr="007D3AD4">
        <w:tc>
          <w:tcPr>
            <w:tcW w:w="900" w:type="dxa"/>
          </w:tcPr>
          <w:p w14:paraId="27CEA7F6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5AABA70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No</w:t>
            </w:r>
          </w:p>
        </w:tc>
      </w:tr>
      <w:tr w:rsidR="00722528" w14:paraId="0C1ABA70" w14:textId="77777777" w:rsidTr="007D3AD4">
        <w:tc>
          <w:tcPr>
            <w:tcW w:w="900" w:type="dxa"/>
          </w:tcPr>
          <w:p w14:paraId="124C55D4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1BDCC33A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1BF39B2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 xml:space="preserve">Liquid </w:t>
            </w:r>
          </w:p>
        </w:tc>
      </w:tr>
      <w:tr w:rsidR="00722528" w14:paraId="2679030D" w14:textId="77777777" w:rsidTr="007D3AD4">
        <w:tc>
          <w:tcPr>
            <w:tcW w:w="900" w:type="dxa"/>
          </w:tcPr>
          <w:p w14:paraId="786F144E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01547CC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Yes, less than 1 mt height</w:t>
            </w:r>
          </w:p>
        </w:tc>
      </w:tr>
      <w:tr w:rsidR="00722528" w14:paraId="7E76AE2A" w14:textId="77777777" w:rsidTr="007D3AD4">
        <w:trPr>
          <w:trHeight w:val="539"/>
        </w:trPr>
        <w:tc>
          <w:tcPr>
            <w:tcW w:w="900" w:type="dxa"/>
          </w:tcPr>
          <w:p w14:paraId="0B76C140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F3A4BE0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B700053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No</w:t>
            </w:r>
          </w:p>
        </w:tc>
      </w:tr>
      <w:tr w:rsidR="00722528" w14:paraId="5957644A" w14:textId="77777777" w:rsidTr="007D3AD4">
        <w:tc>
          <w:tcPr>
            <w:tcW w:w="900" w:type="dxa"/>
          </w:tcPr>
          <w:p w14:paraId="2A047A92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A7DDF56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2C9583B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Liquid &amp; sludge</w:t>
            </w:r>
          </w:p>
        </w:tc>
      </w:tr>
      <w:tr w:rsidR="00722528" w14:paraId="0321055B" w14:textId="77777777" w:rsidTr="007D3AD4">
        <w:tc>
          <w:tcPr>
            <w:tcW w:w="900" w:type="dxa"/>
          </w:tcPr>
          <w:p w14:paraId="08AF433A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14A9C03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YES</w:t>
            </w:r>
          </w:p>
        </w:tc>
      </w:tr>
      <w:tr w:rsidR="00722528" w14:paraId="79E7992D" w14:textId="77777777" w:rsidTr="006B6912">
        <w:trPr>
          <w:trHeight w:val="1754"/>
        </w:trPr>
        <w:tc>
          <w:tcPr>
            <w:tcW w:w="900" w:type="dxa"/>
          </w:tcPr>
          <w:p w14:paraId="24D73639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9EDD5F6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436119D" w:rsidR="00722528" w:rsidRDefault="00722528" w:rsidP="006B691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64FEAFE" w14:textId="77777777" w:rsidR="00722528" w:rsidRPr="00F70F76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Factory act</w:t>
            </w:r>
          </w:p>
          <w:p w14:paraId="02F6EC31" w14:textId="77777777" w:rsidR="00722528" w:rsidRPr="00F70F76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EEEC28A" w14:textId="77777777" w:rsidR="00722528" w:rsidRPr="00F70F76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8A9E75F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Yes</w:t>
            </w:r>
          </w:p>
        </w:tc>
      </w:tr>
      <w:tr w:rsidR="00722528" w14:paraId="44BFB00E" w14:textId="77777777" w:rsidTr="007D3AD4">
        <w:trPr>
          <w:trHeight w:val="791"/>
        </w:trPr>
        <w:tc>
          <w:tcPr>
            <w:tcW w:w="900" w:type="dxa"/>
          </w:tcPr>
          <w:p w14:paraId="44EC53DA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91E0D0A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70F76">
              <w:rPr>
                <w:rFonts w:ascii="Cambria" w:hAnsi="Cambria"/>
                <w:sz w:val="21"/>
              </w:rPr>
              <w:t>Chemical details in MSDS, Every day</w:t>
            </w:r>
          </w:p>
        </w:tc>
      </w:tr>
      <w:tr w:rsidR="00722528" w14:paraId="71EEFEF7" w14:textId="77777777" w:rsidTr="007D3AD4">
        <w:tc>
          <w:tcPr>
            <w:tcW w:w="900" w:type="dxa"/>
          </w:tcPr>
          <w:p w14:paraId="08D1ED7E" w14:textId="77777777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B2A758B" w:rsidR="00722528" w:rsidRDefault="00722528" w:rsidP="007225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6EC23F2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93C3D06" w14:textId="77777777" w:rsidR="00722528" w:rsidRPr="00F70F76" w:rsidRDefault="00722528" w:rsidP="00722528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70F76">
        <w:rPr>
          <w:rFonts w:ascii="Cambria" w:hAnsi="Cambria"/>
        </w:rPr>
        <w:t>Fall / injury to person while sampling</w:t>
      </w:r>
    </w:p>
    <w:p w14:paraId="56FDEA97" w14:textId="77777777" w:rsidR="00722528" w:rsidRPr="00F70F76" w:rsidRDefault="00722528" w:rsidP="00722528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70F76">
        <w:rPr>
          <w:rFonts w:ascii="Cambria" w:hAnsi="Cambria"/>
        </w:rPr>
        <w:t xml:space="preserve">Contact with chemicals placed near cooling tower / thickener causing </w:t>
      </w:r>
      <w:proofErr w:type="gramStart"/>
      <w:r w:rsidRPr="00F70F76">
        <w:rPr>
          <w:rFonts w:ascii="Cambria" w:hAnsi="Cambria"/>
        </w:rPr>
        <w:t>burns</w:t>
      </w:r>
      <w:proofErr w:type="gramEnd"/>
    </w:p>
    <w:p w14:paraId="661D93C5" w14:textId="77777777" w:rsidR="00722528" w:rsidRPr="00F70F76" w:rsidRDefault="00722528" w:rsidP="00722528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70F76">
        <w:rPr>
          <w:rFonts w:ascii="Cambria" w:hAnsi="Cambria"/>
        </w:rPr>
        <w:t xml:space="preserve">Contact with hot </w:t>
      </w:r>
      <w:proofErr w:type="gramStart"/>
      <w:r w:rsidRPr="00F70F76">
        <w:rPr>
          <w:rFonts w:ascii="Cambria" w:hAnsi="Cambria"/>
        </w:rPr>
        <w:t>water</w:t>
      </w:r>
      <w:proofErr w:type="gramEnd"/>
    </w:p>
    <w:p w14:paraId="17BAE282" w14:textId="77777777" w:rsidR="00722528" w:rsidRPr="00F70F76" w:rsidRDefault="00722528" w:rsidP="00722528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70F76">
        <w:rPr>
          <w:rFonts w:ascii="Cambria" w:hAnsi="Cambria"/>
        </w:rPr>
        <w:t>Fire</w:t>
      </w:r>
    </w:p>
    <w:p w14:paraId="779044F4" w14:textId="77777777" w:rsidR="00722528" w:rsidRPr="00F70F76" w:rsidRDefault="00722528" w:rsidP="00722528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F70F76">
        <w:rPr>
          <w:rFonts w:ascii="Cambria" w:hAnsi="Cambria"/>
        </w:rPr>
        <w:t>Health hazards</w:t>
      </w:r>
      <w:r>
        <w:rPr>
          <w:rFonts w:ascii="Cambria" w:hAnsi="Cambria"/>
        </w:rPr>
        <w:t xml:space="preserve"> (inhalation, ingestion)</w:t>
      </w:r>
    </w:p>
    <w:p w14:paraId="74B23987" w14:textId="77777777" w:rsidR="00722528" w:rsidRPr="00F70F76" w:rsidRDefault="00722528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01E69">
        <w:rPr>
          <w:rFonts w:ascii="Cambria" w:hAnsi="Cambria"/>
          <w:snapToGrid w:val="0"/>
        </w:rPr>
        <w:t>Human Behavior -</w:t>
      </w:r>
      <w:r w:rsidRPr="00F70F76">
        <w:rPr>
          <w:rFonts w:ascii="Cambria" w:hAnsi="Cambria"/>
          <w:snapToGrid w:val="0"/>
        </w:rPr>
        <w:t xml:space="preserve">Not using </w:t>
      </w:r>
      <w:proofErr w:type="gramStart"/>
      <w:r w:rsidRPr="00F70F76">
        <w:rPr>
          <w:rFonts w:ascii="Cambria" w:hAnsi="Cambria"/>
          <w:snapToGrid w:val="0"/>
        </w:rPr>
        <w:t>PPE</w:t>
      </w:r>
      <w:proofErr w:type="gramEnd"/>
      <w:r w:rsidRPr="00F70F76">
        <w:rPr>
          <w:rFonts w:ascii="Cambria" w:hAnsi="Cambria"/>
          <w:snapToGrid w:val="0"/>
        </w:rPr>
        <w:t xml:space="preserve"> </w:t>
      </w:r>
    </w:p>
    <w:p w14:paraId="7455D7AA" w14:textId="77777777" w:rsidR="00722528" w:rsidRPr="00F70F76" w:rsidRDefault="00722528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01E69">
        <w:rPr>
          <w:rFonts w:ascii="Cambria" w:hAnsi="Cambria"/>
          <w:snapToGrid w:val="0"/>
        </w:rPr>
        <w:t>Human Behavior -</w:t>
      </w:r>
      <w:r w:rsidRPr="00F70F76">
        <w:rPr>
          <w:rFonts w:ascii="Cambria" w:hAnsi="Cambria"/>
          <w:snapToGrid w:val="0"/>
        </w:rPr>
        <w:t xml:space="preserve">Not carrying CO </w:t>
      </w:r>
      <w:proofErr w:type="gramStart"/>
      <w:r w:rsidRPr="00F70F76">
        <w:rPr>
          <w:rFonts w:ascii="Cambria" w:hAnsi="Cambria"/>
          <w:snapToGrid w:val="0"/>
        </w:rPr>
        <w:t>detector</w:t>
      </w:r>
      <w:proofErr w:type="gramEnd"/>
    </w:p>
    <w:p w14:paraId="1C3F9D0E" w14:textId="77777777" w:rsidR="00722528" w:rsidRDefault="00722528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01E69">
        <w:rPr>
          <w:rFonts w:ascii="Cambria" w:hAnsi="Cambria"/>
          <w:snapToGrid w:val="0"/>
        </w:rPr>
        <w:t xml:space="preserve">Getting affected by CO </w:t>
      </w:r>
      <w:proofErr w:type="gramStart"/>
      <w:r w:rsidRPr="00A01E69">
        <w:rPr>
          <w:rFonts w:ascii="Cambria" w:hAnsi="Cambria"/>
          <w:snapToGrid w:val="0"/>
        </w:rPr>
        <w:t>gas</w:t>
      </w:r>
      <w:proofErr w:type="gramEnd"/>
      <w:r w:rsidRPr="00A01E69">
        <w:rPr>
          <w:rFonts w:ascii="Cambria" w:hAnsi="Cambria"/>
          <w:snapToGrid w:val="0"/>
        </w:rPr>
        <w:t xml:space="preserve"> </w:t>
      </w:r>
    </w:p>
    <w:p w14:paraId="4F78E525" w14:textId="77777777" w:rsidR="00722528" w:rsidRPr="00A01E69" w:rsidRDefault="00722528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01E69">
        <w:rPr>
          <w:rFonts w:ascii="Cambria" w:hAnsi="Cambria"/>
          <w:snapToGrid w:val="0"/>
        </w:rPr>
        <w:t>Human Behavior -Improper house keeping</w:t>
      </w:r>
    </w:p>
    <w:p w14:paraId="6BFBAC15" w14:textId="2A12D41F" w:rsidR="00722528" w:rsidRDefault="00722528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ins w:id="0" w:author="Lobha Vaikunth Gawas" w:date="2023-03-06T14:09:00Z"/>
          <w:rFonts w:ascii="Cambria" w:hAnsi="Cambria"/>
          <w:snapToGrid w:val="0"/>
        </w:rPr>
      </w:pPr>
      <w:r w:rsidRPr="00F70F76">
        <w:rPr>
          <w:rFonts w:ascii="Cambria" w:hAnsi="Cambria"/>
          <w:snapToGrid w:val="0"/>
        </w:rPr>
        <w:t>Inadequate local lighting</w:t>
      </w:r>
    </w:p>
    <w:p w14:paraId="2F606EB4" w14:textId="69F8403B" w:rsidR="002603BE" w:rsidRPr="00F70F76" w:rsidRDefault="002603BE" w:rsidP="00722528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ins w:id="1" w:author="Lobha Vaikunth Gawas" w:date="2023-03-06T14:09:00Z">
        <w:r>
          <w:rPr>
            <w:rFonts w:ascii="Cambria" w:hAnsi="Cambria"/>
            <w:snapToGrid w:val="0"/>
          </w:rPr>
          <w:t xml:space="preserve">Lone working </w:t>
        </w:r>
      </w:ins>
    </w:p>
    <w:p w14:paraId="6C2BDB92" w14:textId="77777777" w:rsidR="00722528" w:rsidRDefault="00722528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4950"/>
      </w:tblGrid>
      <w:tr w:rsidR="00332547" w:rsidRPr="00226565" w14:paraId="277D5FBB" w14:textId="77777777" w:rsidTr="006B6912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B6912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B6912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2B41E1F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23613B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23613B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2603B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307109F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23613B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23613B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2603B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68C6" w14:textId="77777777" w:rsidR="00732E05" w:rsidRDefault="00732E05" w:rsidP="00106ADB">
      <w:r>
        <w:separator/>
      </w:r>
    </w:p>
  </w:endnote>
  <w:endnote w:type="continuationSeparator" w:id="0">
    <w:p w14:paraId="1A362AF0" w14:textId="77777777" w:rsidR="00732E05" w:rsidRDefault="00732E0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777A" w14:textId="77777777" w:rsidR="00732E05" w:rsidRDefault="00732E05" w:rsidP="00106ADB">
      <w:r>
        <w:separator/>
      </w:r>
    </w:p>
  </w:footnote>
  <w:footnote w:type="continuationSeparator" w:id="0">
    <w:p w14:paraId="3E93463C" w14:textId="77777777" w:rsidR="00732E05" w:rsidRDefault="00732E0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7381072">
    <w:abstractNumId w:val="0"/>
  </w:num>
  <w:num w:numId="2" w16cid:durableId="1633556040">
    <w:abstractNumId w:val="1"/>
  </w:num>
  <w:num w:numId="3" w16cid:durableId="1446847093">
    <w:abstractNumId w:val="2"/>
  </w:num>
  <w:num w:numId="4" w16cid:durableId="42134369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1389"/>
    <w:rsid w:val="00051B03"/>
    <w:rsid w:val="000637C3"/>
    <w:rsid w:val="000B4B9D"/>
    <w:rsid w:val="000D1A4E"/>
    <w:rsid w:val="00106ADB"/>
    <w:rsid w:val="00193357"/>
    <w:rsid w:val="001B63FF"/>
    <w:rsid w:val="001E776D"/>
    <w:rsid w:val="0023613B"/>
    <w:rsid w:val="002603BE"/>
    <w:rsid w:val="002A0E92"/>
    <w:rsid w:val="002C2713"/>
    <w:rsid w:val="002F2296"/>
    <w:rsid w:val="00301851"/>
    <w:rsid w:val="0031141B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A4020"/>
    <w:rsid w:val="004E3CFF"/>
    <w:rsid w:val="005541FD"/>
    <w:rsid w:val="00596136"/>
    <w:rsid w:val="005C3C62"/>
    <w:rsid w:val="005F5AEF"/>
    <w:rsid w:val="00611010"/>
    <w:rsid w:val="006317FC"/>
    <w:rsid w:val="0065722C"/>
    <w:rsid w:val="00674ED1"/>
    <w:rsid w:val="006B6912"/>
    <w:rsid w:val="006E1A91"/>
    <w:rsid w:val="006F1D1D"/>
    <w:rsid w:val="00722528"/>
    <w:rsid w:val="00726AD1"/>
    <w:rsid w:val="00732E05"/>
    <w:rsid w:val="007525C2"/>
    <w:rsid w:val="00752B0B"/>
    <w:rsid w:val="007C77F3"/>
    <w:rsid w:val="007D3AD4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9F478E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03B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DC950-D5C8-47D5-9B3D-CF5A7690BF60}"/>
</file>

<file path=customXml/itemProps2.xml><?xml version="1.0" encoding="utf-8"?>
<ds:datastoreItem xmlns:ds="http://schemas.openxmlformats.org/officeDocument/2006/customXml" ds:itemID="{770C6715-C6C1-41A9-ACFD-2897BF18A8AE}"/>
</file>

<file path=customXml/itemProps3.xml><?xml version="1.0" encoding="utf-8"?>
<ds:datastoreItem xmlns:ds="http://schemas.openxmlformats.org/officeDocument/2006/customXml" ds:itemID="{0D139F6C-71E8-40C9-9611-9DFEEBC1C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2022-08-17T10:08:08Z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1329900</vt:r8>
  </property>
</Properties>
</file>