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04D293AF" w:rsidR="006E1A91" w:rsidRPr="000418D9" w:rsidRDefault="0027152A" w:rsidP="00751896">
            <w:pPr>
              <w:pStyle w:val="Header"/>
              <w:rPr>
                <w:b/>
              </w:rPr>
            </w:pPr>
            <w:r>
              <w:rPr>
                <w:b/>
              </w:rPr>
              <w:t>10</w:t>
            </w:r>
            <w:r w:rsidR="00AE40A0">
              <w:rPr>
                <w:b/>
              </w:rPr>
              <w:t>.0</w:t>
            </w:r>
            <w:r>
              <w:rPr>
                <w:b/>
              </w:rPr>
              <w:t>7</w:t>
            </w:r>
            <w:r w:rsidR="00AE40A0">
              <w:rPr>
                <w:b/>
              </w:rPr>
              <w:t>.2022</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7DD56DD5" w:rsidR="006E1A91" w:rsidRPr="000418D9" w:rsidRDefault="006E1A91" w:rsidP="00751896">
            <w:pPr>
              <w:pStyle w:val="Header"/>
              <w:rPr>
                <w:b/>
              </w:rPr>
            </w:pPr>
            <w:r>
              <w:rPr>
                <w:b/>
              </w:rPr>
              <w:t>0</w:t>
            </w:r>
            <w:r w:rsidR="0027152A">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1DCDC05C"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856A20">
              <w:rPr>
                <w:b/>
                <w:bCs/>
                <w:sz w:val="20"/>
                <w:szCs w:val="20"/>
                <w:lang w:eastAsia="en-IN"/>
              </w:rPr>
              <w:t xml:space="preserve"> 0</w:t>
            </w:r>
            <w:r w:rsidR="00B566CB">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542AC28B"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B566CB">
              <w:rPr>
                <w:b/>
                <w:sz w:val="20"/>
                <w:szCs w:val="20"/>
              </w:rPr>
              <w:t>0</w:t>
            </w:r>
            <w:r w:rsidR="00611010">
              <w:rPr>
                <w:b/>
                <w:sz w:val="20"/>
                <w:szCs w:val="20"/>
              </w:rPr>
              <w:t>.07.202</w:t>
            </w:r>
            <w:r w:rsidR="00B566CB">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4A3304">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856A20" w14:paraId="13E2948B" w14:textId="77777777" w:rsidTr="004A3304">
        <w:tc>
          <w:tcPr>
            <w:tcW w:w="990" w:type="dxa"/>
            <w:tcBorders>
              <w:top w:val="single" w:sz="12" w:space="0" w:color="auto"/>
            </w:tcBorders>
          </w:tcPr>
          <w:p w14:paraId="1D9FE64C" w14:textId="77777777" w:rsidR="00856A20" w:rsidRDefault="00856A20" w:rsidP="00856A20">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856A20" w:rsidRDefault="00856A20" w:rsidP="00856A20">
            <w:pPr>
              <w:pStyle w:val="BodyText2"/>
              <w:tabs>
                <w:tab w:val="clear" w:pos="720"/>
                <w:tab w:val="clear" w:pos="1800"/>
              </w:tabs>
              <w:spacing w:line="340" w:lineRule="atLeast"/>
              <w:rPr>
                <w:sz w:val="21"/>
              </w:rPr>
            </w:pPr>
            <w:r>
              <w:rPr>
                <w:sz w:val="21"/>
              </w:rPr>
              <w:t>Task being carried out, their duration and Frequency:</w:t>
            </w:r>
          </w:p>
          <w:p w14:paraId="73E6BCDF" w14:textId="77777777" w:rsidR="00856A20" w:rsidRDefault="00856A20" w:rsidP="00856A20">
            <w:pPr>
              <w:pStyle w:val="BodyText2"/>
              <w:tabs>
                <w:tab w:val="clear" w:pos="720"/>
                <w:tab w:val="clear" w:pos="1800"/>
              </w:tabs>
              <w:spacing w:line="340" w:lineRule="atLeast"/>
              <w:rPr>
                <w:sz w:val="21"/>
              </w:rPr>
            </w:pPr>
          </w:p>
          <w:p w14:paraId="75E8A90D" w14:textId="77777777" w:rsidR="00856A20" w:rsidRDefault="00856A20" w:rsidP="00856A20">
            <w:pPr>
              <w:pStyle w:val="BodyText2"/>
              <w:tabs>
                <w:tab w:val="clear" w:pos="720"/>
                <w:tab w:val="clear" w:pos="1800"/>
              </w:tabs>
              <w:spacing w:line="340" w:lineRule="atLeast"/>
              <w:rPr>
                <w:sz w:val="21"/>
              </w:rPr>
            </w:pPr>
          </w:p>
        </w:tc>
        <w:tc>
          <w:tcPr>
            <w:tcW w:w="4467" w:type="dxa"/>
            <w:tcBorders>
              <w:top w:val="single" w:sz="12" w:space="0" w:color="auto"/>
            </w:tcBorders>
          </w:tcPr>
          <w:p w14:paraId="4359E6BC" w14:textId="77777777" w:rsidR="00856A20" w:rsidRPr="004E1E09" w:rsidRDefault="00856A20" w:rsidP="00856A20">
            <w:pPr>
              <w:pStyle w:val="WW-BodyText2"/>
              <w:tabs>
                <w:tab w:val="clear" w:pos="720"/>
                <w:tab w:val="clear" w:pos="1800"/>
              </w:tabs>
              <w:spacing w:line="340" w:lineRule="atLeast"/>
              <w:jc w:val="left"/>
              <w:rPr>
                <w:snapToGrid w:val="0"/>
                <w:color w:val="000000"/>
                <w:sz w:val="20"/>
              </w:rPr>
            </w:pPr>
            <w:r w:rsidRPr="004E1E09">
              <w:rPr>
                <w:snapToGrid w:val="0"/>
                <w:color w:val="000000"/>
                <w:sz w:val="20"/>
              </w:rPr>
              <w:t>Drilling machine operation</w:t>
            </w:r>
          </w:p>
          <w:p w14:paraId="6AF589DE" w14:textId="77777777" w:rsidR="00856A20" w:rsidRPr="004E1E09" w:rsidRDefault="00856A20" w:rsidP="00856A20">
            <w:pPr>
              <w:pStyle w:val="WW-BodyText2"/>
              <w:tabs>
                <w:tab w:val="clear" w:pos="720"/>
                <w:tab w:val="clear" w:pos="1800"/>
              </w:tabs>
              <w:spacing w:line="340" w:lineRule="atLeast"/>
              <w:jc w:val="left"/>
              <w:rPr>
                <w:snapToGrid w:val="0"/>
                <w:color w:val="000000"/>
                <w:sz w:val="20"/>
              </w:rPr>
            </w:pPr>
            <w:r w:rsidRPr="004E1E09">
              <w:rPr>
                <w:snapToGrid w:val="0"/>
                <w:color w:val="000000"/>
                <w:sz w:val="20"/>
              </w:rPr>
              <w:t>Every 1 to 1.5 hr</w:t>
            </w:r>
          </w:p>
          <w:p w14:paraId="79AA433E" w14:textId="68B7061A"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0"/>
              </w:rPr>
              <w:t>12 casts per day</w:t>
            </w:r>
          </w:p>
        </w:tc>
      </w:tr>
      <w:tr w:rsidR="00856A20" w14:paraId="2EBE7B48" w14:textId="77777777" w:rsidTr="004A3304">
        <w:tc>
          <w:tcPr>
            <w:tcW w:w="990" w:type="dxa"/>
          </w:tcPr>
          <w:p w14:paraId="76694513" w14:textId="77777777" w:rsidR="00856A20" w:rsidRDefault="00856A20" w:rsidP="00856A20">
            <w:pPr>
              <w:pStyle w:val="BodyText2"/>
              <w:tabs>
                <w:tab w:val="clear" w:pos="720"/>
                <w:tab w:val="clear" w:pos="1800"/>
              </w:tabs>
              <w:spacing w:line="340" w:lineRule="atLeast"/>
              <w:jc w:val="center"/>
              <w:rPr>
                <w:sz w:val="21"/>
              </w:rPr>
            </w:pPr>
            <w:r>
              <w:rPr>
                <w:sz w:val="21"/>
              </w:rPr>
              <w:t>2)</w:t>
            </w:r>
          </w:p>
        </w:tc>
        <w:tc>
          <w:tcPr>
            <w:tcW w:w="5613" w:type="dxa"/>
          </w:tcPr>
          <w:p w14:paraId="046A2C8E" w14:textId="39B41A8C" w:rsidR="00856A20" w:rsidRDefault="00856A20" w:rsidP="00856A20">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4CF5FF17"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BF-</w:t>
            </w:r>
            <w:r w:rsidR="003B5F11" w:rsidRPr="004E1E09">
              <w:rPr>
                <w:snapToGrid w:val="0"/>
                <w:color w:val="000000"/>
                <w:sz w:val="21"/>
              </w:rPr>
              <w:t>Cast house</w:t>
            </w:r>
          </w:p>
        </w:tc>
      </w:tr>
      <w:tr w:rsidR="00856A20" w14:paraId="70BBF8D5" w14:textId="77777777" w:rsidTr="004A3304">
        <w:tc>
          <w:tcPr>
            <w:tcW w:w="990" w:type="dxa"/>
          </w:tcPr>
          <w:p w14:paraId="5C8C3805" w14:textId="77777777" w:rsidR="00856A20" w:rsidRDefault="00856A20" w:rsidP="00856A20">
            <w:pPr>
              <w:pStyle w:val="BodyText2"/>
              <w:tabs>
                <w:tab w:val="clear" w:pos="720"/>
                <w:tab w:val="clear" w:pos="1800"/>
              </w:tabs>
              <w:spacing w:line="340" w:lineRule="atLeast"/>
              <w:jc w:val="center"/>
              <w:rPr>
                <w:sz w:val="21"/>
              </w:rPr>
            </w:pPr>
            <w:r>
              <w:rPr>
                <w:sz w:val="21"/>
              </w:rPr>
              <w:t>3)</w:t>
            </w:r>
          </w:p>
        </w:tc>
        <w:tc>
          <w:tcPr>
            <w:tcW w:w="5613" w:type="dxa"/>
          </w:tcPr>
          <w:p w14:paraId="7E9E4995" w14:textId="4D6B2FD8" w:rsidR="00856A20" w:rsidRDefault="00856A20" w:rsidP="00856A20">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38E803AB"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 xml:space="preserve">Company </w:t>
            </w:r>
            <w:r w:rsidR="003B5F11" w:rsidRPr="004E1E09">
              <w:rPr>
                <w:snapToGrid w:val="0"/>
                <w:color w:val="000000"/>
                <w:sz w:val="21"/>
              </w:rPr>
              <w:t>employees, &amp;</w:t>
            </w:r>
            <w:r w:rsidRPr="004E1E09">
              <w:rPr>
                <w:snapToGrid w:val="0"/>
                <w:color w:val="000000"/>
                <w:sz w:val="21"/>
              </w:rPr>
              <w:t xml:space="preserve"> supervisors</w:t>
            </w:r>
          </w:p>
        </w:tc>
      </w:tr>
      <w:tr w:rsidR="00856A20" w14:paraId="3274654A" w14:textId="77777777" w:rsidTr="004A3304">
        <w:trPr>
          <w:trHeight w:val="1169"/>
        </w:trPr>
        <w:tc>
          <w:tcPr>
            <w:tcW w:w="990" w:type="dxa"/>
          </w:tcPr>
          <w:p w14:paraId="7645FB69" w14:textId="77777777" w:rsidR="00856A20" w:rsidRDefault="00856A20" w:rsidP="00856A20">
            <w:pPr>
              <w:pStyle w:val="BodyText2"/>
              <w:tabs>
                <w:tab w:val="clear" w:pos="720"/>
                <w:tab w:val="clear" w:pos="1800"/>
              </w:tabs>
              <w:spacing w:line="340" w:lineRule="atLeast"/>
              <w:jc w:val="center"/>
              <w:rPr>
                <w:sz w:val="21"/>
              </w:rPr>
            </w:pPr>
            <w:r>
              <w:rPr>
                <w:sz w:val="21"/>
              </w:rPr>
              <w:t>4)</w:t>
            </w:r>
          </w:p>
        </w:tc>
        <w:tc>
          <w:tcPr>
            <w:tcW w:w="5613" w:type="dxa"/>
          </w:tcPr>
          <w:p w14:paraId="04A8079A" w14:textId="109A744B" w:rsidR="00856A20" w:rsidRDefault="00856A20" w:rsidP="00856A20">
            <w:pPr>
              <w:pStyle w:val="BodyText2"/>
              <w:tabs>
                <w:tab w:val="clear" w:pos="720"/>
                <w:tab w:val="clear" w:pos="1800"/>
              </w:tabs>
              <w:spacing w:line="340" w:lineRule="atLeast"/>
              <w:rPr>
                <w:sz w:val="21"/>
              </w:rPr>
            </w:pPr>
            <w:r>
              <w:rPr>
                <w:sz w:val="21"/>
              </w:rPr>
              <w:t xml:space="preserve">Who else may be affected by the work (For example visitors, </w:t>
            </w:r>
            <w:r w:rsidR="004A3304">
              <w:rPr>
                <w:sz w:val="21"/>
              </w:rPr>
              <w:t>subcontractors?</w:t>
            </w:r>
            <w:r>
              <w:rPr>
                <w:sz w:val="21"/>
              </w:rPr>
              <w:t xml:space="preserve"> the public)</w:t>
            </w:r>
          </w:p>
        </w:tc>
        <w:tc>
          <w:tcPr>
            <w:tcW w:w="4467" w:type="dxa"/>
          </w:tcPr>
          <w:p w14:paraId="3D384323" w14:textId="63CDBBAD"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 xml:space="preserve">Maint. </w:t>
            </w:r>
            <w:r w:rsidR="003B5F11" w:rsidRPr="004E1E09">
              <w:rPr>
                <w:snapToGrid w:val="0"/>
                <w:color w:val="000000"/>
                <w:sz w:val="21"/>
              </w:rPr>
              <w:t>Staff,</w:t>
            </w:r>
            <w:r w:rsidRPr="004E1E09">
              <w:rPr>
                <w:snapToGrid w:val="0"/>
                <w:color w:val="000000"/>
                <w:sz w:val="21"/>
              </w:rPr>
              <w:t xml:space="preserve"> contract labours &amp; Visitors</w:t>
            </w:r>
          </w:p>
        </w:tc>
      </w:tr>
      <w:tr w:rsidR="00856A20" w14:paraId="36DDB549" w14:textId="77777777" w:rsidTr="004A3304">
        <w:trPr>
          <w:trHeight w:val="701"/>
        </w:trPr>
        <w:tc>
          <w:tcPr>
            <w:tcW w:w="990" w:type="dxa"/>
          </w:tcPr>
          <w:p w14:paraId="365E9DFA" w14:textId="77777777" w:rsidR="00856A20" w:rsidRDefault="00856A20" w:rsidP="00856A20">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856A20" w:rsidRDefault="00856A20" w:rsidP="00856A20">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856A20" w:rsidRDefault="00856A20" w:rsidP="00856A20">
            <w:pPr>
              <w:pStyle w:val="BodyText2"/>
              <w:tabs>
                <w:tab w:val="clear" w:pos="720"/>
                <w:tab w:val="clear" w:pos="1800"/>
              </w:tabs>
              <w:spacing w:line="340" w:lineRule="atLeast"/>
              <w:rPr>
                <w:sz w:val="21"/>
              </w:rPr>
            </w:pPr>
            <w:r>
              <w:rPr>
                <w:sz w:val="21"/>
              </w:rPr>
              <w:t>b) Any special training required</w:t>
            </w:r>
          </w:p>
        </w:tc>
        <w:tc>
          <w:tcPr>
            <w:tcW w:w="4467" w:type="dxa"/>
          </w:tcPr>
          <w:p w14:paraId="12DC4F6E" w14:textId="77777777" w:rsidR="00856A20" w:rsidRPr="004E1E09" w:rsidRDefault="00856A20" w:rsidP="00856A20">
            <w:pPr>
              <w:pStyle w:val="WW-BodyText2"/>
              <w:tabs>
                <w:tab w:val="clear" w:pos="720"/>
                <w:tab w:val="clear" w:pos="1800"/>
              </w:tabs>
              <w:spacing w:line="340" w:lineRule="atLeast"/>
              <w:jc w:val="left"/>
              <w:rPr>
                <w:sz w:val="21"/>
              </w:rPr>
            </w:pPr>
            <w:r w:rsidRPr="004E1E09">
              <w:rPr>
                <w:sz w:val="21"/>
              </w:rPr>
              <w:t>Yes</w:t>
            </w:r>
          </w:p>
          <w:p w14:paraId="26F24214" w14:textId="28DFF1E0" w:rsidR="00856A20" w:rsidRDefault="00856A20" w:rsidP="00856A20">
            <w:pPr>
              <w:pStyle w:val="BodyText2"/>
              <w:tabs>
                <w:tab w:val="clear" w:pos="720"/>
                <w:tab w:val="clear" w:pos="1800"/>
              </w:tabs>
              <w:spacing w:line="340" w:lineRule="atLeast"/>
              <w:jc w:val="left"/>
              <w:rPr>
                <w:sz w:val="21"/>
              </w:rPr>
            </w:pPr>
            <w:r w:rsidRPr="004E1E09">
              <w:rPr>
                <w:sz w:val="21"/>
              </w:rPr>
              <w:t>No</w:t>
            </w:r>
          </w:p>
        </w:tc>
      </w:tr>
      <w:tr w:rsidR="00856A20" w14:paraId="46649E21" w14:textId="77777777" w:rsidTr="004A3304">
        <w:tc>
          <w:tcPr>
            <w:tcW w:w="990" w:type="dxa"/>
          </w:tcPr>
          <w:p w14:paraId="728077F3" w14:textId="77777777" w:rsidR="00856A20" w:rsidRDefault="00856A20" w:rsidP="00856A20">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2EEA0DC4" w:rsidR="00856A20" w:rsidRDefault="00856A20" w:rsidP="00856A20">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56318FC0" w14:textId="08F285A5" w:rsidR="00856A20" w:rsidRDefault="00856A20" w:rsidP="00856A20">
            <w:pPr>
              <w:pStyle w:val="BodyText2"/>
              <w:tabs>
                <w:tab w:val="clear" w:pos="720"/>
                <w:tab w:val="clear" w:pos="1800"/>
              </w:tabs>
              <w:spacing w:line="340" w:lineRule="atLeast"/>
              <w:jc w:val="left"/>
              <w:rPr>
                <w:sz w:val="21"/>
              </w:rPr>
            </w:pPr>
            <w:r>
              <w:rPr>
                <w:snapToGrid w:val="0"/>
                <w:color w:val="000000"/>
                <w:sz w:val="21"/>
              </w:rPr>
              <w:t>VL/IMS/PID1/PROD/WI/08A</w:t>
            </w:r>
          </w:p>
        </w:tc>
      </w:tr>
      <w:tr w:rsidR="00856A20" w14:paraId="4D211913" w14:textId="77777777" w:rsidTr="004A3304">
        <w:trPr>
          <w:trHeight w:val="611"/>
        </w:trPr>
        <w:tc>
          <w:tcPr>
            <w:tcW w:w="990" w:type="dxa"/>
          </w:tcPr>
          <w:p w14:paraId="1D13289D" w14:textId="77777777" w:rsidR="00856A20" w:rsidRDefault="00856A20" w:rsidP="00856A20">
            <w:pPr>
              <w:pStyle w:val="BodyText2"/>
              <w:tabs>
                <w:tab w:val="clear" w:pos="720"/>
                <w:tab w:val="clear" w:pos="1800"/>
              </w:tabs>
              <w:spacing w:line="340" w:lineRule="atLeast"/>
              <w:jc w:val="center"/>
              <w:rPr>
                <w:sz w:val="21"/>
              </w:rPr>
            </w:pPr>
            <w:r>
              <w:rPr>
                <w:sz w:val="21"/>
              </w:rPr>
              <w:t>7)</w:t>
            </w:r>
          </w:p>
          <w:p w14:paraId="0309D399" w14:textId="77777777" w:rsidR="00856A20" w:rsidRDefault="00856A20" w:rsidP="00856A20">
            <w:pPr>
              <w:pStyle w:val="BodyText2"/>
              <w:tabs>
                <w:tab w:val="clear" w:pos="720"/>
                <w:tab w:val="clear" w:pos="1800"/>
              </w:tabs>
              <w:spacing w:line="340" w:lineRule="atLeast"/>
              <w:jc w:val="center"/>
              <w:rPr>
                <w:sz w:val="21"/>
              </w:rPr>
            </w:pPr>
          </w:p>
        </w:tc>
        <w:tc>
          <w:tcPr>
            <w:tcW w:w="5613" w:type="dxa"/>
          </w:tcPr>
          <w:p w14:paraId="528C4BCD" w14:textId="106C2642" w:rsidR="00856A20" w:rsidRDefault="00856A20" w:rsidP="00856A20">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7BC7870"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No</w:t>
            </w:r>
          </w:p>
        </w:tc>
      </w:tr>
      <w:tr w:rsidR="00856A20" w14:paraId="752A3110" w14:textId="77777777" w:rsidTr="004A3304">
        <w:trPr>
          <w:trHeight w:val="1304"/>
        </w:trPr>
        <w:tc>
          <w:tcPr>
            <w:tcW w:w="990" w:type="dxa"/>
          </w:tcPr>
          <w:p w14:paraId="09CBCF8A" w14:textId="77777777" w:rsidR="00856A20" w:rsidRDefault="00856A20" w:rsidP="00856A20">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856A20" w:rsidRDefault="00856A20" w:rsidP="00856A20">
            <w:pPr>
              <w:pStyle w:val="BodyText2"/>
              <w:tabs>
                <w:tab w:val="clear" w:pos="720"/>
                <w:tab w:val="clear" w:pos="1800"/>
              </w:tabs>
              <w:spacing w:line="340" w:lineRule="atLeast"/>
              <w:rPr>
                <w:sz w:val="21"/>
              </w:rPr>
            </w:pPr>
            <w:r>
              <w:rPr>
                <w:sz w:val="21"/>
              </w:rPr>
              <w:t>Plant and machinery that may be used:</w:t>
            </w:r>
          </w:p>
          <w:p w14:paraId="02A8ABB0" w14:textId="77777777" w:rsidR="00856A20" w:rsidRDefault="00856A20" w:rsidP="00856A20">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34652FC6"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 xml:space="preserve">Drill machine </w:t>
            </w:r>
          </w:p>
        </w:tc>
      </w:tr>
      <w:tr w:rsidR="00856A20" w14:paraId="55BDA29F" w14:textId="77777777" w:rsidTr="004A3304">
        <w:tc>
          <w:tcPr>
            <w:tcW w:w="990" w:type="dxa"/>
          </w:tcPr>
          <w:p w14:paraId="6EA91710" w14:textId="77777777" w:rsidR="00856A20" w:rsidRDefault="00856A20" w:rsidP="00856A20">
            <w:pPr>
              <w:pStyle w:val="BodyText2"/>
              <w:tabs>
                <w:tab w:val="clear" w:pos="720"/>
                <w:tab w:val="clear" w:pos="1800"/>
              </w:tabs>
              <w:spacing w:line="340" w:lineRule="atLeast"/>
              <w:jc w:val="center"/>
              <w:rPr>
                <w:sz w:val="21"/>
              </w:rPr>
            </w:pPr>
            <w:r>
              <w:rPr>
                <w:sz w:val="21"/>
              </w:rPr>
              <w:t>9)</w:t>
            </w:r>
          </w:p>
        </w:tc>
        <w:tc>
          <w:tcPr>
            <w:tcW w:w="5613" w:type="dxa"/>
          </w:tcPr>
          <w:p w14:paraId="7A0132B2" w14:textId="6561318A" w:rsidR="00856A20" w:rsidRDefault="00856A20" w:rsidP="00856A20">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28E6A146" w:rsidR="00856A20" w:rsidRDefault="00856A20" w:rsidP="00856A20">
            <w:pPr>
              <w:pStyle w:val="BodyText2"/>
              <w:tabs>
                <w:tab w:val="clear" w:pos="720"/>
                <w:tab w:val="clear" w:pos="1800"/>
              </w:tabs>
              <w:spacing w:line="340" w:lineRule="atLeast"/>
              <w:jc w:val="left"/>
              <w:rPr>
                <w:sz w:val="21"/>
              </w:rPr>
            </w:pPr>
            <w:r w:rsidRPr="004E1E09">
              <w:rPr>
                <w:sz w:val="21"/>
              </w:rPr>
              <w:t>NIL</w:t>
            </w:r>
          </w:p>
        </w:tc>
      </w:tr>
      <w:tr w:rsidR="00856A20" w14:paraId="28D2C23B" w14:textId="77777777" w:rsidTr="004A3304">
        <w:tc>
          <w:tcPr>
            <w:tcW w:w="990" w:type="dxa"/>
          </w:tcPr>
          <w:p w14:paraId="67148713" w14:textId="77777777" w:rsidR="00856A20" w:rsidRDefault="00856A20" w:rsidP="00856A20">
            <w:pPr>
              <w:pStyle w:val="BodyText2"/>
              <w:tabs>
                <w:tab w:val="clear" w:pos="720"/>
                <w:tab w:val="clear" w:pos="1800"/>
              </w:tabs>
              <w:spacing w:line="340" w:lineRule="atLeast"/>
              <w:jc w:val="center"/>
              <w:rPr>
                <w:sz w:val="21"/>
              </w:rPr>
            </w:pPr>
            <w:r>
              <w:rPr>
                <w:sz w:val="21"/>
              </w:rPr>
              <w:t>10)</w:t>
            </w:r>
          </w:p>
        </w:tc>
        <w:tc>
          <w:tcPr>
            <w:tcW w:w="5613" w:type="dxa"/>
          </w:tcPr>
          <w:p w14:paraId="485C0030" w14:textId="5CB67AA9" w:rsidR="00856A20" w:rsidRDefault="00856A20" w:rsidP="00856A20">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32C5D090" w:rsidR="00856A20" w:rsidRDefault="00856A20" w:rsidP="00856A20">
            <w:pPr>
              <w:pStyle w:val="BodyText2"/>
              <w:tabs>
                <w:tab w:val="clear" w:pos="720"/>
                <w:tab w:val="clear" w:pos="1800"/>
              </w:tabs>
              <w:spacing w:line="340" w:lineRule="atLeast"/>
              <w:jc w:val="left"/>
              <w:rPr>
                <w:sz w:val="21"/>
              </w:rPr>
            </w:pPr>
            <w:r w:rsidRPr="004E1E09">
              <w:rPr>
                <w:sz w:val="21"/>
              </w:rPr>
              <w:t>NIL</w:t>
            </w:r>
          </w:p>
        </w:tc>
      </w:tr>
      <w:tr w:rsidR="00856A20" w14:paraId="4FB29D60" w14:textId="77777777" w:rsidTr="004A3304">
        <w:tc>
          <w:tcPr>
            <w:tcW w:w="990" w:type="dxa"/>
          </w:tcPr>
          <w:p w14:paraId="27CEA7F6" w14:textId="77777777" w:rsidR="00856A20" w:rsidRDefault="00856A20" w:rsidP="00856A20">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856A20" w:rsidRDefault="00856A20" w:rsidP="00856A20">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28B438B7"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No</w:t>
            </w:r>
          </w:p>
        </w:tc>
      </w:tr>
      <w:tr w:rsidR="00856A20" w14:paraId="0C1ABA70" w14:textId="77777777" w:rsidTr="004A3304">
        <w:tc>
          <w:tcPr>
            <w:tcW w:w="990" w:type="dxa"/>
          </w:tcPr>
          <w:p w14:paraId="124C55D4" w14:textId="77777777" w:rsidR="00856A20" w:rsidRDefault="00856A20" w:rsidP="00856A20">
            <w:pPr>
              <w:pStyle w:val="BodyText2"/>
              <w:tabs>
                <w:tab w:val="clear" w:pos="720"/>
                <w:tab w:val="clear" w:pos="1800"/>
              </w:tabs>
              <w:spacing w:line="340" w:lineRule="atLeast"/>
              <w:jc w:val="center"/>
              <w:rPr>
                <w:sz w:val="21"/>
              </w:rPr>
            </w:pPr>
            <w:r>
              <w:rPr>
                <w:sz w:val="21"/>
              </w:rPr>
              <w:t>12)</w:t>
            </w:r>
          </w:p>
        </w:tc>
        <w:tc>
          <w:tcPr>
            <w:tcW w:w="5613" w:type="dxa"/>
          </w:tcPr>
          <w:p w14:paraId="36DB530D" w14:textId="5F8C8514" w:rsidR="00856A20" w:rsidRDefault="00856A20" w:rsidP="00856A20">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24F094CE" w:rsidR="00856A20" w:rsidRDefault="00856A20" w:rsidP="00856A20">
            <w:pPr>
              <w:pStyle w:val="BodyText2"/>
              <w:tabs>
                <w:tab w:val="clear" w:pos="720"/>
                <w:tab w:val="clear" w:pos="1800"/>
              </w:tabs>
              <w:spacing w:line="340" w:lineRule="atLeast"/>
              <w:jc w:val="left"/>
              <w:rPr>
                <w:sz w:val="21"/>
              </w:rPr>
            </w:pPr>
            <w:r w:rsidRPr="004E1E09">
              <w:rPr>
                <w:snapToGrid w:val="0"/>
                <w:color w:val="000000"/>
                <w:sz w:val="21"/>
              </w:rPr>
              <w:t xml:space="preserve">Liquid metal &amp; slag  </w:t>
            </w:r>
          </w:p>
        </w:tc>
      </w:tr>
      <w:tr w:rsidR="00856A20" w14:paraId="2679030D" w14:textId="77777777" w:rsidTr="004A3304">
        <w:tc>
          <w:tcPr>
            <w:tcW w:w="990" w:type="dxa"/>
          </w:tcPr>
          <w:p w14:paraId="786F144E" w14:textId="77777777" w:rsidR="00856A20" w:rsidRDefault="00856A20" w:rsidP="00856A20">
            <w:pPr>
              <w:pStyle w:val="BodyText2"/>
              <w:tabs>
                <w:tab w:val="clear" w:pos="720"/>
                <w:tab w:val="clear" w:pos="1800"/>
              </w:tabs>
              <w:spacing w:line="340" w:lineRule="atLeast"/>
              <w:jc w:val="center"/>
              <w:rPr>
                <w:sz w:val="21"/>
              </w:rPr>
            </w:pPr>
            <w:r>
              <w:rPr>
                <w:sz w:val="21"/>
              </w:rPr>
              <w:lastRenderedPageBreak/>
              <w:t>13)</w:t>
            </w:r>
          </w:p>
        </w:tc>
        <w:tc>
          <w:tcPr>
            <w:tcW w:w="5613" w:type="dxa"/>
          </w:tcPr>
          <w:p w14:paraId="586AE853" w14:textId="77777777" w:rsidR="00856A20" w:rsidRDefault="00856A20" w:rsidP="00856A20">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3C8971E3" w:rsidR="00856A20" w:rsidRDefault="00856A20" w:rsidP="00856A20">
            <w:pPr>
              <w:pStyle w:val="BodyText2"/>
              <w:tabs>
                <w:tab w:val="clear" w:pos="720"/>
                <w:tab w:val="clear" w:pos="1800"/>
              </w:tabs>
              <w:spacing w:line="340" w:lineRule="atLeast"/>
              <w:jc w:val="left"/>
              <w:rPr>
                <w:sz w:val="21"/>
              </w:rPr>
            </w:pPr>
            <w:r w:rsidRPr="004E1E09">
              <w:rPr>
                <w:sz w:val="21"/>
              </w:rPr>
              <w:t>NIL</w:t>
            </w:r>
          </w:p>
        </w:tc>
      </w:tr>
      <w:tr w:rsidR="00856A20" w14:paraId="7E76AE2A" w14:textId="77777777" w:rsidTr="004A3304">
        <w:trPr>
          <w:trHeight w:val="539"/>
        </w:trPr>
        <w:tc>
          <w:tcPr>
            <w:tcW w:w="990" w:type="dxa"/>
          </w:tcPr>
          <w:p w14:paraId="0B76C140" w14:textId="77777777" w:rsidR="00856A20" w:rsidRDefault="00856A20" w:rsidP="00856A20">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856A20" w:rsidRDefault="00856A20" w:rsidP="00856A20">
            <w:pPr>
              <w:pStyle w:val="BodyText2"/>
              <w:tabs>
                <w:tab w:val="clear" w:pos="720"/>
                <w:tab w:val="clear" w:pos="1800"/>
              </w:tabs>
              <w:spacing w:line="340" w:lineRule="atLeast"/>
              <w:rPr>
                <w:sz w:val="21"/>
              </w:rPr>
            </w:pPr>
            <w:r>
              <w:rPr>
                <w:sz w:val="21"/>
              </w:rPr>
              <w:t>Services used Eg: compressed air, oxygen, acetylene,</w:t>
            </w:r>
          </w:p>
          <w:p w14:paraId="5A70B08B" w14:textId="2CDA2862" w:rsidR="00856A20" w:rsidRDefault="00856A20" w:rsidP="00856A20">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7FE2DD24" w:rsidR="00856A20" w:rsidRDefault="00856A20" w:rsidP="00856A20">
            <w:pPr>
              <w:pStyle w:val="BodyText2"/>
              <w:tabs>
                <w:tab w:val="clear" w:pos="720"/>
                <w:tab w:val="clear" w:pos="1800"/>
              </w:tabs>
              <w:spacing w:line="340" w:lineRule="atLeast"/>
              <w:jc w:val="left"/>
              <w:rPr>
                <w:sz w:val="21"/>
              </w:rPr>
            </w:pPr>
            <w:r w:rsidRPr="004E1E09">
              <w:rPr>
                <w:sz w:val="21"/>
              </w:rPr>
              <w:t>NIL</w:t>
            </w:r>
          </w:p>
        </w:tc>
      </w:tr>
      <w:tr w:rsidR="00856A20" w14:paraId="5957644A" w14:textId="77777777" w:rsidTr="004A3304">
        <w:tc>
          <w:tcPr>
            <w:tcW w:w="990" w:type="dxa"/>
          </w:tcPr>
          <w:p w14:paraId="2A047A92" w14:textId="77777777" w:rsidR="00856A20" w:rsidRDefault="00856A20" w:rsidP="00856A20">
            <w:pPr>
              <w:pStyle w:val="BodyText2"/>
              <w:tabs>
                <w:tab w:val="clear" w:pos="720"/>
                <w:tab w:val="clear" w:pos="1800"/>
              </w:tabs>
              <w:spacing w:line="340" w:lineRule="atLeast"/>
              <w:jc w:val="center"/>
              <w:rPr>
                <w:sz w:val="21"/>
              </w:rPr>
            </w:pPr>
            <w:r>
              <w:rPr>
                <w:sz w:val="21"/>
              </w:rPr>
              <w:t>15)</w:t>
            </w:r>
          </w:p>
        </w:tc>
        <w:tc>
          <w:tcPr>
            <w:tcW w:w="5613" w:type="dxa"/>
          </w:tcPr>
          <w:p w14:paraId="6AB12273" w14:textId="484C0274" w:rsidR="00856A20" w:rsidRDefault="00856A20" w:rsidP="00856A20">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7F5765AC" w:rsidR="00856A20" w:rsidRDefault="00856A20" w:rsidP="00856A20">
            <w:pPr>
              <w:pStyle w:val="BodyText2"/>
              <w:tabs>
                <w:tab w:val="clear" w:pos="720"/>
                <w:tab w:val="clear" w:pos="1800"/>
              </w:tabs>
              <w:spacing w:line="340" w:lineRule="atLeast"/>
              <w:jc w:val="left"/>
              <w:rPr>
                <w:sz w:val="21"/>
              </w:rPr>
            </w:pPr>
            <w:r w:rsidRPr="004E1E09">
              <w:rPr>
                <w:sz w:val="21"/>
              </w:rPr>
              <w:t xml:space="preserve">Liquid metal &amp; </w:t>
            </w:r>
            <w:r w:rsidR="003B5F11" w:rsidRPr="004E1E09">
              <w:rPr>
                <w:sz w:val="21"/>
              </w:rPr>
              <w:t>slag.</w:t>
            </w:r>
          </w:p>
        </w:tc>
      </w:tr>
      <w:tr w:rsidR="00856A20" w14:paraId="0321055B" w14:textId="77777777" w:rsidTr="004A3304">
        <w:tc>
          <w:tcPr>
            <w:tcW w:w="990" w:type="dxa"/>
          </w:tcPr>
          <w:p w14:paraId="08AF433A" w14:textId="77777777" w:rsidR="00856A20" w:rsidRDefault="00856A20" w:rsidP="00856A20">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856A20" w:rsidRDefault="00856A20" w:rsidP="00856A20">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856A20" w:rsidRDefault="00856A20" w:rsidP="00856A20">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1EDB5DA" w:rsidR="00856A20" w:rsidRDefault="00856A20" w:rsidP="00856A20">
            <w:pPr>
              <w:pStyle w:val="BodyText2"/>
              <w:tabs>
                <w:tab w:val="clear" w:pos="720"/>
                <w:tab w:val="clear" w:pos="1800"/>
              </w:tabs>
              <w:spacing w:line="340" w:lineRule="atLeast"/>
              <w:jc w:val="left"/>
              <w:rPr>
                <w:sz w:val="21"/>
              </w:rPr>
            </w:pPr>
            <w:r w:rsidRPr="004E1E09">
              <w:rPr>
                <w:sz w:val="21"/>
              </w:rPr>
              <w:t>NA</w:t>
            </w:r>
          </w:p>
        </w:tc>
      </w:tr>
      <w:tr w:rsidR="00856A20" w14:paraId="79E7992D" w14:textId="77777777" w:rsidTr="004A3304">
        <w:trPr>
          <w:trHeight w:val="2276"/>
        </w:trPr>
        <w:tc>
          <w:tcPr>
            <w:tcW w:w="990" w:type="dxa"/>
          </w:tcPr>
          <w:p w14:paraId="24D73639" w14:textId="77777777" w:rsidR="00856A20" w:rsidRDefault="00856A20" w:rsidP="00856A20">
            <w:pPr>
              <w:pStyle w:val="BodyText2"/>
              <w:tabs>
                <w:tab w:val="clear" w:pos="720"/>
                <w:tab w:val="clear" w:pos="1800"/>
              </w:tabs>
              <w:spacing w:line="340" w:lineRule="atLeast"/>
              <w:jc w:val="center"/>
              <w:rPr>
                <w:sz w:val="21"/>
              </w:rPr>
            </w:pPr>
            <w:r>
              <w:rPr>
                <w:sz w:val="21"/>
              </w:rPr>
              <w:t>17)</w:t>
            </w:r>
          </w:p>
        </w:tc>
        <w:tc>
          <w:tcPr>
            <w:tcW w:w="5613" w:type="dxa"/>
          </w:tcPr>
          <w:p w14:paraId="3512E604" w14:textId="27070797" w:rsidR="00856A20" w:rsidRDefault="00856A20" w:rsidP="00856A20">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53BAF177" w:rsidR="00856A20" w:rsidRDefault="00856A20" w:rsidP="004A3304">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47666DAC" w14:textId="77777777" w:rsidR="00856A20" w:rsidRPr="004E1E09" w:rsidRDefault="00856A20" w:rsidP="00856A20">
            <w:pPr>
              <w:pStyle w:val="WW-BodyText2"/>
              <w:tabs>
                <w:tab w:val="clear" w:pos="720"/>
                <w:tab w:val="clear" w:pos="1800"/>
              </w:tabs>
              <w:spacing w:line="340" w:lineRule="atLeast"/>
              <w:jc w:val="left"/>
              <w:rPr>
                <w:sz w:val="21"/>
              </w:rPr>
            </w:pPr>
            <w:r w:rsidRPr="004E1E09">
              <w:rPr>
                <w:sz w:val="21"/>
              </w:rPr>
              <w:t>Factory Act</w:t>
            </w:r>
          </w:p>
          <w:p w14:paraId="3F8A3487" w14:textId="77777777" w:rsidR="00856A20" w:rsidRPr="004E1E09" w:rsidRDefault="00856A20" w:rsidP="00856A20">
            <w:pPr>
              <w:pStyle w:val="WW-BodyText2"/>
              <w:tabs>
                <w:tab w:val="clear" w:pos="720"/>
                <w:tab w:val="clear" w:pos="1800"/>
              </w:tabs>
              <w:spacing w:line="340" w:lineRule="atLeast"/>
              <w:jc w:val="left"/>
              <w:rPr>
                <w:sz w:val="21"/>
              </w:rPr>
            </w:pPr>
          </w:p>
          <w:p w14:paraId="340DFF1A" w14:textId="77777777" w:rsidR="00856A20" w:rsidRPr="004E1E09" w:rsidRDefault="00856A20" w:rsidP="00856A20">
            <w:pPr>
              <w:pStyle w:val="WW-BodyText2"/>
              <w:tabs>
                <w:tab w:val="clear" w:pos="720"/>
                <w:tab w:val="clear" w:pos="1800"/>
              </w:tabs>
              <w:spacing w:line="340" w:lineRule="atLeast"/>
              <w:jc w:val="left"/>
              <w:rPr>
                <w:sz w:val="21"/>
              </w:rPr>
            </w:pPr>
          </w:p>
          <w:p w14:paraId="048192C1" w14:textId="18005D0B" w:rsidR="00856A20" w:rsidRDefault="00856A20" w:rsidP="00856A20">
            <w:pPr>
              <w:pStyle w:val="BodyText2"/>
              <w:tabs>
                <w:tab w:val="clear" w:pos="720"/>
                <w:tab w:val="clear" w:pos="1800"/>
              </w:tabs>
              <w:spacing w:line="340" w:lineRule="atLeast"/>
              <w:jc w:val="left"/>
              <w:rPr>
                <w:sz w:val="21"/>
              </w:rPr>
            </w:pPr>
            <w:r w:rsidRPr="004E1E09">
              <w:rPr>
                <w:sz w:val="21"/>
              </w:rPr>
              <w:t>Yes</w:t>
            </w:r>
          </w:p>
        </w:tc>
      </w:tr>
      <w:tr w:rsidR="00856A20" w14:paraId="44BFB00E" w14:textId="77777777" w:rsidTr="004A3304">
        <w:trPr>
          <w:trHeight w:val="791"/>
        </w:trPr>
        <w:tc>
          <w:tcPr>
            <w:tcW w:w="990" w:type="dxa"/>
          </w:tcPr>
          <w:p w14:paraId="44EC53DA" w14:textId="77777777" w:rsidR="00856A20" w:rsidRDefault="00856A20" w:rsidP="00856A20">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856A20" w:rsidRDefault="00856A20" w:rsidP="00856A20">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60FE253E" w14:textId="77777777" w:rsidR="00856A20" w:rsidRPr="004E1E09" w:rsidRDefault="00856A20" w:rsidP="00856A20">
            <w:pPr>
              <w:pStyle w:val="WW-BodyText2"/>
              <w:tabs>
                <w:tab w:val="clear" w:pos="720"/>
                <w:tab w:val="clear" w:pos="1800"/>
              </w:tabs>
              <w:spacing w:line="340" w:lineRule="atLeast"/>
              <w:jc w:val="left"/>
              <w:rPr>
                <w:sz w:val="21"/>
              </w:rPr>
            </w:pPr>
            <w:r w:rsidRPr="004E1E09">
              <w:rPr>
                <w:sz w:val="21"/>
              </w:rPr>
              <w:t xml:space="preserve">Dry and wet bulb temperature of the </w:t>
            </w:r>
          </w:p>
          <w:p w14:paraId="3D60C704" w14:textId="10E7A8D9" w:rsidR="00856A20" w:rsidRDefault="00856A20" w:rsidP="00856A20">
            <w:pPr>
              <w:pStyle w:val="BodyText2"/>
              <w:tabs>
                <w:tab w:val="clear" w:pos="720"/>
                <w:tab w:val="clear" w:pos="1800"/>
              </w:tabs>
              <w:spacing w:line="340" w:lineRule="atLeast"/>
              <w:jc w:val="left"/>
              <w:rPr>
                <w:sz w:val="21"/>
              </w:rPr>
            </w:pPr>
            <w:r w:rsidRPr="004E1E09">
              <w:rPr>
                <w:sz w:val="21"/>
              </w:rPr>
              <w:t>Working environment</w:t>
            </w:r>
          </w:p>
        </w:tc>
      </w:tr>
      <w:tr w:rsidR="00856A20" w14:paraId="71EEFEF7" w14:textId="77777777" w:rsidTr="004A3304">
        <w:tc>
          <w:tcPr>
            <w:tcW w:w="990" w:type="dxa"/>
          </w:tcPr>
          <w:p w14:paraId="08D1ED7E" w14:textId="77777777" w:rsidR="00856A20" w:rsidRDefault="00856A20" w:rsidP="00856A20">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856A20" w:rsidRDefault="00856A20" w:rsidP="00856A20">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729C6ECD" w:rsidR="00856A20" w:rsidRDefault="00856A20" w:rsidP="00856A20">
            <w:pPr>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24A8C127" w14:textId="395A7223" w:rsidR="00856A20" w:rsidRDefault="008A7299" w:rsidP="00856A20">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w:t>
      </w:r>
      <w:r w:rsidR="00856A20">
        <w:t>1</w:t>
      </w:r>
    </w:p>
    <w:p w14:paraId="5DD9737E" w14:textId="41C5CF75" w:rsidR="00856A20" w:rsidRDefault="00856A20" w:rsidP="00856A20">
      <w:pPr>
        <w:pStyle w:val="WW-BodyText2"/>
        <w:spacing w:before="3" w:line="340" w:lineRule="atLeast"/>
        <w:ind w:left="720" w:hanging="720"/>
        <w:jc w:val="left"/>
      </w:pPr>
    </w:p>
    <w:p w14:paraId="35F096FC" w14:textId="77777777" w:rsidR="00856A20" w:rsidRPr="003B5F11" w:rsidRDefault="00856A20" w:rsidP="003B5F11">
      <w:pPr>
        <w:pStyle w:val="ListParagraph"/>
        <w:numPr>
          <w:ilvl w:val="0"/>
          <w:numId w:val="5"/>
        </w:numPr>
        <w:jc w:val="both"/>
        <w:rPr>
          <w:sz w:val="22"/>
          <w:szCs w:val="22"/>
        </w:rPr>
      </w:pPr>
      <w:r w:rsidRPr="003B5F11">
        <w:rPr>
          <w:sz w:val="22"/>
          <w:szCs w:val="22"/>
        </w:rPr>
        <w:t>On 25.12.07 in BF#2-cast house, Sajjan Pillay workers, came in the swiveling area of drill machine while it was moving, the machine touched his buttocks.</w:t>
      </w:r>
    </w:p>
    <w:p w14:paraId="3DD767FB" w14:textId="29AF01A5" w:rsidR="003B5F11" w:rsidRPr="003B5F11" w:rsidRDefault="003B5F11" w:rsidP="003B5F11">
      <w:pPr>
        <w:pStyle w:val="Default"/>
        <w:numPr>
          <w:ilvl w:val="0"/>
          <w:numId w:val="6"/>
        </w:numPr>
        <w:jc w:val="both"/>
        <w:rPr>
          <w:rFonts w:ascii="Times New Roman" w:hAnsi="Times New Roman" w:cs="Times New Roman"/>
          <w:sz w:val="22"/>
          <w:szCs w:val="22"/>
        </w:rPr>
      </w:pPr>
      <w:r w:rsidRPr="003B5F11">
        <w:rPr>
          <w:rFonts w:ascii="Times New Roman" w:hAnsi="Times New Roman" w:cs="Times New Roman"/>
          <w:sz w:val="22"/>
          <w:szCs w:val="22"/>
        </w:rPr>
        <w:t xml:space="preserve">Recently at KCM – KIBU-1 Shaft, a contract employee met with an accident and succumbed, on 24th March-2014 at 23.00 hrs, victim (Drill Rig Operator) along with his colleague are engaged in drilling of slyping holes in the 3700mN connection crosscut to ventilation drive using boomer number 282-01. In the process of drilling, the machine has developed an oil leak on the percussion. In order to verify the oil leak, victim went in front of the machine to show the artisan where the leak was, during the process inadvertently the Lock Out Cylinder broke, causing the boom to swing which struck victim’s chest and injured him Fatally. (Investigation is in process). </w:t>
      </w:r>
    </w:p>
    <w:p w14:paraId="0BBCCF5E" w14:textId="77777777" w:rsidR="003B5F11" w:rsidRPr="003B5F11" w:rsidRDefault="003B5F11" w:rsidP="003B5F11">
      <w:pPr>
        <w:pStyle w:val="Default"/>
        <w:ind w:left="1080"/>
        <w:jc w:val="both"/>
        <w:rPr>
          <w:rFonts w:ascii="Times New Roman" w:hAnsi="Times New Roman" w:cs="Times New Roman"/>
          <w:sz w:val="22"/>
          <w:szCs w:val="22"/>
        </w:rPr>
      </w:pPr>
      <w:r w:rsidRPr="003B5F11">
        <w:rPr>
          <w:rFonts w:ascii="Times New Roman" w:hAnsi="Times New Roman" w:cs="Times New Roman"/>
          <w:sz w:val="22"/>
          <w:szCs w:val="22"/>
        </w:rPr>
        <w:t xml:space="preserve">It is advised to all sites that they shall review their existing practices to ensure the following: </w:t>
      </w:r>
    </w:p>
    <w:p w14:paraId="7DFD72CE" w14:textId="2067544A" w:rsidR="003B5F11" w:rsidRPr="003B5F11" w:rsidRDefault="003B5F11" w:rsidP="003B5F11">
      <w:pPr>
        <w:pStyle w:val="Default"/>
        <w:ind w:left="1080"/>
        <w:jc w:val="both"/>
        <w:rPr>
          <w:rFonts w:ascii="Times New Roman" w:hAnsi="Times New Roman" w:cs="Times New Roman"/>
          <w:sz w:val="22"/>
          <w:szCs w:val="22"/>
        </w:rPr>
      </w:pPr>
      <w:r w:rsidRPr="003B5F11">
        <w:rPr>
          <w:rFonts w:ascii="Times New Roman" w:hAnsi="Times New Roman" w:cs="Times New Roman"/>
          <w:sz w:val="22"/>
          <w:szCs w:val="22"/>
        </w:rPr>
        <w:t xml:space="preserve">1. Never allow personnel to stand in the area between the drilling compartment and the zone being drilled. </w:t>
      </w:r>
    </w:p>
    <w:p w14:paraId="2BD568CE" w14:textId="3719631D" w:rsidR="003B5F11" w:rsidRPr="003B5F11" w:rsidRDefault="003B5F11" w:rsidP="003B5F11">
      <w:pPr>
        <w:pStyle w:val="Default"/>
        <w:ind w:left="1080"/>
        <w:jc w:val="both"/>
        <w:rPr>
          <w:rFonts w:ascii="Times New Roman" w:hAnsi="Times New Roman" w:cs="Times New Roman"/>
          <w:sz w:val="22"/>
          <w:szCs w:val="22"/>
        </w:rPr>
      </w:pPr>
      <w:r w:rsidRPr="003B5F11">
        <w:rPr>
          <w:rFonts w:ascii="Times New Roman" w:hAnsi="Times New Roman" w:cs="Times New Roman"/>
          <w:sz w:val="22"/>
          <w:szCs w:val="22"/>
        </w:rPr>
        <w:t xml:space="preserve">2. A person can only go and examine the drilling zone when the machine is switched off and the operator had permitted him /her. </w:t>
      </w:r>
    </w:p>
    <w:p w14:paraId="35225E22" w14:textId="77777777" w:rsidR="003B5F11" w:rsidRPr="003B5F11" w:rsidRDefault="003B5F11" w:rsidP="003B5F11">
      <w:pPr>
        <w:pStyle w:val="Default"/>
        <w:ind w:left="1080"/>
        <w:jc w:val="both"/>
        <w:rPr>
          <w:rFonts w:ascii="Times New Roman" w:hAnsi="Times New Roman" w:cs="Times New Roman"/>
          <w:sz w:val="22"/>
          <w:szCs w:val="22"/>
        </w:rPr>
      </w:pPr>
      <w:r w:rsidRPr="003B5F11">
        <w:rPr>
          <w:rFonts w:ascii="Times New Roman" w:hAnsi="Times New Roman" w:cs="Times New Roman"/>
          <w:sz w:val="22"/>
          <w:szCs w:val="22"/>
        </w:rPr>
        <w:t xml:space="preserve">Process of conducting periodic “Task Audits” to understand the deviations against SOP’s </w:t>
      </w:r>
    </w:p>
    <w:p w14:paraId="37E9C1C8" w14:textId="25FFFC37" w:rsidR="003B5F11" w:rsidRDefault="003B5F11" w:rsidP="003B5F11">
      <w:pPr>
        <w:pStyle w:val="Default"/>
        <w:numPr>
          <w:ilvl w:val="0"/>
          <w:numId w:val="6"/>
        </w:numPr>
        <w:jc w:val="both"/>
        <w:rPr>
          <w:rFonts w:ascii="Times New Roman" w:hAnsi="Times New Roman" w:cs="Times New Roman"/>
          <w:sz w:val="22"/>
          <w:szCs w:val="22"/>
        </w:rPr>
      </w:pPr>
      <w:r w:rsidRPr="003B5F11">
        <w:rPr>
          <w:rFonts w:ascii="Times New Roman" w:hAnsi="Times New Roman" w:cs="Times New Roman"/>
          <w:sz w:val="22"/>
          <w:szCs w:val="22"/>
        </w:rPr>
        <w:t>28th June 2014 In Bf1 while closing cast no 7862 Drill machine swivelling metallic pipe got burst and heavy oil got splashed. Luckily Oil got splashed on machine only and not in runner. No fire catched on machine. metallic pipes of D/M require to change.</w:t>
      </w:r>
    </w:p>
    <w:p w14:paraId="7710419C" w14:textId="585C0117" w:rsidR="003B5F11" w:rsidRDefault="003B5F11" w:rsidP="003B5F11">
      <w:pPr>
        <w:pStyle w:val="Default"/>
        <w:ind w:left="720"/>
        <w:jc w:val="both"/>
        <w:rPr>
          <w:sz w:val="22"/>
          <w:szCs w:val="22"/>
        </w:rPr>
      </w:pPr>
      <w:r w:rsidRPr="003B5F11">
        <w:rPr>
          <w:sz w:val="22"/>
          <w:szCs w:val="22"/>
        </w:rPr>
        <w:lastRenderedPageBreak/>
        <w:t>Probable Causes: • Coming in contact with the 5T cast house crane hook when the drill machine is in parked position. • Due to external force or fall of some heavy object on the pipe.</w:t>
      </w:r>
    </w:p>
    <w:p w14:paraId="0E8B7982" w14:textId="002BC9D9" w:rsidR="003B5F11" w:rsidRPr="003B5F11" w:rsidRDefault="003B5F11" w:rsidP="003B5F11">
      <w:pPr>
        <w:pStyle w:val="Default"/>
        <w:ind w:left="720"/>
        <w:jc w:val="both"/>
        <w:rPr>
          <w:rFonts w:ascii="Times New Roman" w:hAnsi="Times New Roman" w:cs="Times New Roman"/>
          <w:sz w:val="22"/>
          <w:szCs w:val="22"/>
        </w:rPr>
      </w:pPr>
      <w:r w:rsidRPr="003B5F11">
        <w:rPr>
          <w:rFonts w:ascii="Times New Roman" w:hAnsi="Times New Roman" w:cs="Times New Roman"/>
          <w:sz w:val="22"/>
          <w:szCs w:val="22"/>
        </w:rPr>
        <w:t>CAPA.:</w:t>
      </w:r>
      <w:r>
        <w:rPr>
          <w:rFonts w:ascii="Times New Roman" w:hAnsi="Times New Roman" w:cs="Times New Roman"/>
          <w:sz w:val="22"/>
          <w:szCs w:val="22"/>
        </w:rPr>
        <w:t xml:space="preserve"> </w:t>
      </w:r>
      <w:r w:rsidRPr="003B5F11">
        <w:rPr>
          <w:rFonts w:ascii="Times New Roman" w:hAnsi="Times New Roman" w:cs="Times New Roman"/>
          <w:sz w:val="22"/>
          <w:szCs w:val="22"/>
        </w:rPr>
        <w:t>Avoid usage of 5T hoist over the drill machine when the machine is in resting position. Usage of 3T hoist for runner cleaning to be initiated. Providing a plate guard over the MS pipes to protect from external impact/load. Usage of detachable platform provided behind drill machine to be used for checking tuyere no.8 or opening the flanges of tuyere no.8. Problems related to loading the pipe to be explained to both production and maintenance workmen and cast house engineers.</w:t>
      </w:r>
    </w:p>
    <w:p w14:paraId="17C138D6" w14:textId="77777777" w:rsidR="003B5F11" w:rsidRPr="003B5F11" w:rsidRDefault="003B5F11" w:rsidP="003B5F11">
      <w:pPr>
        <w:pStyle w:val="WW-BodyText2"/>
        <w:spacing w:before="3" w:line="340" w:lineRule="atLeast"/>
        <w:ind w:left="1080"/>
        <w:rPr>
          <w:sz w:val="22"/>
          <w:szCs w:val="22"/>
        </w:rPr>
      </w:pPr>
    </w:p>
    <w:p w14:paraId="3043E74C" w14:textId="5B4C5491" w:rsidR="003B5F11" w:rsidRPr="003B5F11" w:rsidRDefault="003B5F11" w:rsidP="003B5F11">
      <w:pPr>
        <w:pStyle w:val="Default"/>
        <w:numPr>
          <w:ilvl w:val="0"/>
          <w:numId w:val="6"/>
        </w:numPr>
        <w:jc w:val="both"/>
        <w:rPr>
          <w:rFonts w:ascii="Times New Roman" w:hAnsi="Times New Roman" w:cs="Times New Roman"/>
          <w:sz w:val="22"/>
          <w:szCs w:val="22"/>
        </w:rPr>
      </w:pPr>
      <w:r w:rsidRPr="003B5F11">
        <w:rPr>
          <w:rFonts w:ascii="Times New Roman" w:hAnsi="Times New Roman" w:cs="Times New Roman"/>
          <w:sz w:val="22"/>
          <w:szCs w:val="22"/>
        </w:rPr>
        <w:t>On 27-6-2014 at around 12.15 pm maintenance fitter prior to changing the drill bit removed the key of the drill machine. But the machine was still in on condition while the key was removed</w:t>
      </w:r>
      <w:r w:rsidRPr="003B5F11">
        <w:rPr>
          <w:rFonts w:ascii="Times New Roman" w:hAnsi="Times New Roman" w:cs="Times New Roman"/>
          <w:sz w:val="22"/>
          <w:szCs w:val="22"/>
        </w:rPr>
        <w:br/>
        <w:t>Cause: Wear &amp; tear of the locking levers of the lock causing key to come out without switching it off</w:t>
      </w:r>
      <w:r w:rsidRPr="003B5F11">
        <w:rPr>
          <w:rFonts w:ascii="Times New Roman" w:hAnsi="Times New Roman" w:cs="Times New Roman"/>
          <w:sz w:val="22"/>
          <w:szCs w:val="22"/>
        </w:rPr>
        <w:br/>
        <w:t>CAPA: Providing high quality of locks from which key cannot be removed without switching off the lock. 2. Checking the condition of the lock during every shift.3. Providing a parallel arrangement near drill machine so that fitter doesn't have to climb the staircase to remove the lock. 4. Training the cast house engineers, operators and mechanical fitter regarding the changes done on the control panel of the drill machine and mudgun</w:t>
      </w:r>
      <w:r>
        <w:rPr>
          <w:rFonts w:ascii="Times New Roman" w:hAnsi="Times New Roman" w:cs="Times New Roman"/>
          <w:sz w:val="22"/>
          <w:szCs w:val="22"/>
        </w:rPr>
        <w:t>.</w:t>
      </w:r>
    </w:p>
    <w:p w14:paraId="380D1EB5" w14:textId="426388AC" w:rsidR="003B5F11" w:rsidRPr="003B5F11" w:rsidRDefault="003B5F11" w:rsidP="003B5F11">
      <w:pPr>
        <w:pStyle w:val="WW-BodyText2"/>
        <w:numPr>
          <w:ilvl w:val="0"/>
          <w:numId w:val="6"/>
        </w:numPr>
        <w:spacing w:before="3" w:line="340" w:lineRule="atLeast"/>
        <w:rPr>
          <w:sz w:val="22"/>
          <w:szCs w:val="22"/>
        </w:rPr>
      </w:pPr>
      <w:r w:rsidRPr="003B5F11">
        <w:rPr>
          <w:sz w:val="22"/>
          <w:szCs w:val="22"/>
        </w:rPr>
        <w:t>On 27th May 15, In Bf1 cast house, while drilling 3rd cast, air hose of drill machine came out from nut and hose started wobbling due to air pressure. Immediately valve was closed. No one got hurt.</w:t>
      </w:r>
    </w:p>
    <w:p w14:paraId="6A5FE642" w14:textId="77777777" w:rsidR="003B5F11" w:rsidRPr="003B5F11" w:rsidRDefault="003B5F11" w:rsidP="003B5F11">
      <w:pPr>
        <w:pStyle w:val="WW-BodyText2"/>
        <w:spacing w:before="3" w:line="340" w:lineRule="atLeast"/>
        <w:ind w:left="720"/>
        <w:rPr>
          <w:sz w:val="22"/>
          <w:szCs w:val="22"/>
        </w:rPr>
      </w:pPr>
      <w:r w:rsidRPr="003B5F11">
        <w:rPr>
          <w:sz w:val="22"/>
          <w:szCs w:val="22"/>
        </w:rPr>
        <w:t>Cause: Hose getting loosened during vibration hammering Constraints in checking the hose tightness</w:t>
      </w:r>
    </w:p>
    <w:p w14:paraId="7C117061" w14:textId="77777777" w:rsidR="003B5F11" w:rsidRPr="003B5F11" w:rsidRDefault="003B5F11" w:rsidP="003B5F11">
      <w:pPr>
        <w:pStyle w:val="WW-BodyText2"/>
        <w:spacing w:before="3" w:line="340" w:lineRule="atLeast"/>
        <w:rPr>
          <w:sz w:val="22"/>
          <w:szCs w:val="22"/>
        </w:rPr>
      </w:pPr>
      <w:r w:rsidRPr="003B5F11">
        <w:rPr>
          <w:sz w:val="22"/>
          <w:szCs w:val="22"/>
        </w:rPr>
        <w:tab/>
        <w:t xml:space="preserve">CAPA: Provide connector to the scavenging assembly and extend the hose </w:t>
      </w:r>
    </w:p>
    <w:p w14:paraId="4411237D" w14:textId="77777777" w:rsidR="003B5F11" w:rsidRPr="003B5F11" w:rsidRDefault="003B5F11" w:rsidP="003B5F11">
      <w:pPr>
        <w:pStyle w:val="WW-BodyText2"/>
        <w:spacing w:before="3" w:line="340" w:lineRule="atLeast"/>
        <w:rPr>
          <w:sz w:val="22"/>
          <w:szCs w:val="22"/>
        </w:rPr>
      </w:pPr>
      <w:r w:rsidRPr="003B5F11">
        <w:rPr>
          <w:sz w:val="22"/>
          <w:szCs w:val="22"/>
        </w:rPr>
        <w:tab/>
        <w:t xml:space="preserve">Additional Locking chain on hose </w:t>
      </w:r>
    </w:p>
    <w:p w14:paraId="608B3BC3" w14:textId="77777777" w:rsidR="003B5F11" w:rsidRPr="003B5F11" w:rsidRDefault="003B5F11" w:rsidP="003B5F11">
      <w:pPr>
        <w:pStyle w:val="WW-BodyText2"/>
        <w:spacing w:before="3" w:line="340" w:lineRule="atLeast"/>
        <w:rPr>
          <w:sz w:val="22"/>
          <w:szCs w:val="22"/>
        </w:rPr>
      </w:pPr>
      <w:r w:rsidRPr="003B5F11">
        <w:rPr>
          <w:sz w:val="22"/>
          <w:szCs w:val="22"/>
        </w:rPr>
        <w:tab/>
        <w:t>Clamp to be provided at the top end of the hose.</w:t>
      </w:r>
    </w:p>
    <w:p w14:paraId="59BBAB2D" w14:textId="1A551B11" w:rsidR="003B5F11" w:rsidRPr="003B5F11" w:rsidRDefault="003B5F11" w:rsidP="003B5F11">
      <w:pPr>
        <w:pStyle w:val="WW-BodyText2"/>
        <w:spacing w:before="3" w:line="340" w:lineRule="atLeast"/>
        <w:rPr>
          <w:sz w:val="22"/>
          <w:szCs w:val="22"/>
        </w:rPr>
      </w:pPr>
      <w:r w:rsidRPr="003B5F11">
        <w:rPr>
          <w:sz w:val="22"/>
          <w:szCs w:val="22"/>
        </w:rPr>
        <w:tab/>
        <w:t>Check hose with cam lock arrangement.</w:t>
      </w:r>
    </w:p>
    <w:p w14:paraId="0FA2CC3F" w14:textId="77777777" w:rsidR="003B5F11" w:rsidRPr="003B5F11" w:rsidRDefault="003B5F11" w:rsidP="003B5F11">
      <w:pPr>
        <w:pStyle w:val="WW-BodyText2"/>
        <w:numPr>
          <w:ilvl w:val="0"/>
          <w:numId w:val="6"/>
        </w:numPr>
        <w:spacing w:before="3" w:line="340" w:lineRule="atLeast"/>
        <w:rPr>
          <w:sz w:val="22"/>
          <w:szCs w:val="22"/>
        </w:rPr>
      </w:pPr>
      <w:r w:rsidRPr="003B5F11">
        <w:rPr>
          <w:sz w:val="22"/>
          <w:szCs w:val="22"/>
        </w:rPr>
        <w:t>5</w:t>
      </w:r>
      <w:r w:rsidRPr="003B5F11">
        <w:rPr>
          <w:sz w:val="22"/>
          <w:szCs w:val="22"/>
          <w:vertAlign w:val="superscript"/>
        </w:rPr>
        <w:t>th</w:t>
      </w:r>
      <w:r w:rsidRPr="003B5F11">
        <w:rPr>
          <w:sz w:val="22"/>
          <w:szCs w:val="22"/>
        </w:rPr>
        <w:t xml:space="preserve"> May 2016 at around 20:25 pm at BF 1 after opening the cast while rotating drill for removing, drill bit twisted and failed at welding joint and drill hit on the waist of baiganath tudu of Mahadev Gawas which resulting into minor abrasion.</w:t>
      </w:r>
    </w:p>
    <w:p w14:paraId="738239C4" w14:textId="77777777" w:rsidR="003B5F11" w:rsidRPr="003B5F11" w:rsidRDefault="003B5F11" w:rsidP="003B5F11">
      <w:pPr>
        <w:pStyle w:val="WW-BodyText2"/>
        <w:spacing w:before="3" w:line="340" w:lineRule="atLeast"/>
        <w:rPr>
          <w:sz w:val="22"/>
          <w:szCs w:val="22"/>
        </w:rPr>
      </w:pPr>
      <w:r w:rsidRPr="003B5F11">
        <w:rPr>
          <w:sz w:val="22"/>
          <w:szCs w:val="22"/>
        </w:rPr>
        <w:t xml:space="preserve">      </w:t>
      </w:r>
      <w:r w:rsidRPr="003B5F11">
        <w:rPr>
          <w:sz w:val="22"/>
          <w:szCs w:val="22"/>
        </w:rPr>
        <w:tab/>
        <w:t>CAPA: 1. Weld joint to be avoided within 1.5m from the tip of drill bit pipe.</w:t>
      </w:r>
    </w:p>
    <w:p w14:paraId="65EF0CD6" w14:textId="77777777" w:rsidR="003B5F11" w:rsidRPr="003B5F11" w:rsidRDefault="003B5F11" w:rsidP="003B5F11">
      <w:pPr>
        <w:pStyle w:val="WW-BodyText2"/>
        <w:spacing w:before="3" w:line="340" w:lineRule="atLeast"/>
        <w:rPr>
          <w:sz w:val="22"/>
          <w:szCs w:val="22"/>
        </w:rPr>
      </w:pPr>
      <w:r w:rsidRPr="003B5F11">
        <w:rPr>
          <w:sz w:val="22"/>
          <w:szCs w:val="22"/>
        </w:rPr>
        <w:tab/>
        <w:t xml:space="preserve">2. Opening of tap hole on drill bit should be avoided as far as possible. </w:t>
      </w:r>
    </w:p>
    <w:p w14:paraId="1ECC58AB" w14:textId="4DFC0D3A" w:rsidR="003B5F11" w:rsidRPr="003B5F11" w:rsidRDefault="003B5F11" w:rsidP="003B5F11">
      <w:pPr>
        <w:pStyle w:val="WW-BodyText2"/>
        <w:spacing w:before="3" w:line="340" w:lineRule="atLeast"/>
        <w:ind w:left="720"/>
        <w:rPr>
          <w:sz w:val="22"/>
          <w:szCs w:val="22"/>
        </w:rPr>
      </w:pPr>
      <w:r w:rsidRPr="003B5F11">
        <w:rPr>
          <w:sz w:val="22"/>
          <w:szCs w:val="22"/>
        </w:rPr>
        <w:t>3.Explore the possibility of providing provision of lowering and raising of drill machine boom.</w:t>
      </w:r>
    </w:p>
    <w:p w14:paraId="20725351" w14:textId="599450CC" w:rsidR="003B5F11" w:rsidRPr="003B5F11" w:rsidRDefault="003B5F11" w:rsidP="003B5F11">
      <w:pPr>
        <w:pStyle w:val="WW-BodyText2"/>
        <w:spacing w:before="3" w:line="340" w:lineRule="atLeast"/>
        <w:ind w:left="720"/>
        <w:rPr>
          <w:sz w:val="22"/>
          <w:szCs w:val="22"/>
        </w:rPr>
      </w:pPr>
      <w:r w:rsidRPr="003B5F11">
        <w:rPr>
          <w:sz w:val="22"/>
          <w:szCs w:val="22"/>
        </w:rPr>
        <w:t xml:space="preserve">4. If at all there is a bend/twist in the pipe in front of the face plate hole then the pipe to be removed from the shank manually by spanner </w:t>
      </w:r>
    </w:p>
    <w:p w14:paraId="5CF310EF" w14:textId="77777777" w:rsidR="003B5F11" w:rsidRPr="003B5F11" w:rsidRDefault="003B5F11" w:rsidP="003B5F11">
      <w:pPr>
        <w:pStyle w:val="WW-BodyText2"/>
        <w:spacing w:before="3" w:line="340" w:lineRule="atLeast"/>
        <w:rPr>
          <w:sz w:val="22"/>
          <w:szCs w:val="22"/>
        </w:rPr>
      </w:pPr>
      <w:r w:rsidRPr="003B5F11">
        <w:rPr>
          <w:sz w:val="22"/>
          <w:szCs w:val="22"/>
        </w:rPr>
        <w:tab/>
        <w:t>5. Solid rod to be used for poking in case manual poking is not effective.</w:t>
      </w:r>
    </w:p>
    <w:p w14:paraId="0EC11D76" w14:textId="21940199" w:rsidR="003B5F11" w:rsidRPr="003B5F11" w:rsidRDefault="003B5F11" w:rsidP="003B5F11">
      <w:pPr>
        <w:pStyle w:val="WW-BodyText2"/>
        <w:spacing w:before="3" w:line="340" w:lineRule="atLeast"/>
        <w:ind w:left="720"/>
        <w:rPr>
          <w:sz w:val="22"/>
          <w:szCs w:val="22"/>
        </w:rPr>
      </w:pPr>
      <w:r w:rsidRPr="003B5F11">
        <w:rPr>
          <w:sz w:val="22"/>
          <w:szCs w:val="22"/>
        </w:rPr>
        <w:t>6. Ensure, other workmen in cast house at far end/ back side while doing reverse operation of drill bit.</w:t>
      </w:r>
    </w:p>
    <w:p w14:paraId="5C653CB0" w14:textId="2611267F" w:rsidR="003B5F11" w:rsidRPr="003B5F11" w:rsidRDefault="003B5F11" w:rsidP="003B5F11">
      <w:pPr>
        <w:pStyle w:val="WW-BodyText2"/>
        <w:numPr>
          <w:ilvl w:val="0"/>
          <w:numId w:val="6"/>
        </w:numPr>
        <w:spacing w:before="3" w:line="340" w:lineRule="atLeast"/>
        <w:rPr>
          <w:sz w:val="22"/>
          <w:szCs w:val="22"/>
        </w:rPr>
      </w:pPr>
      <w:r w:rsidRPr="003B5F11">
        <w:rPr>
          <w:sz w:val="22"/>
          <w:szCs w:val="22"/>
        </w:rPr>
        <w:t>On 31.03.2019 At 21:30 hrs while removing jammed drill bit using spanner from the drill machine, spanner flew and hit Mr. Rajesh Paste [ Furnace in charge] forehead above right eye. He was standing near consumable storage area. He was immediately sent to dispensary and further refereed to Vision Hospital at Mapusa.</w:t>
      </w:r>
    </w:p>
    <w:p w14:paraId="32D618E2" w14:textId="77777777" w:rsidR="003B5F11" w:rsidRPr="003B5F11" w:rsidRDefault="003B5F11" w:rsidP="003B5F11">
      <w:pPr>
        <w:pStyle w:val="WW-BodyText2"/>
        <w:spacing w:before="3" w:line="340" w:lineRule="atLeast"/>
        <w:ind w:left="720"/>
        <w:rPr>
          <w:sz w:val="22"/>
          <w:szCs w:val="22"/>
        </w:rPr>
      </w:pPr>
      <w:r w:rsidRPr="003B5F11">
        <w:rPr>
          <w:sz w:val="22"/>
          <w:szCs w:val="22"/>
        </w:rPr>
        <w:t>CAPA: 1)    Each improvement initiative to be reviewed with documented MOC</w:t>
      </w:r>
    </w:p>
    <w:p w14:paraId="5A8573FC" w14:textId="77777777" w:rsidR="003B5F11" w:rsidRPr="003B5F11" w:rsidRDefault="003B5F11" w:rsidP="003B5F11">
      <w:pPr>
        <w:pStyle w:val="WW-BodyText2"/>
        <w:spacing w:before="3" w:line="340" w:lineRule="atLeast"/>
        <w:ind w:left="360"/>
        <w:rPr>
          <w:sz w:val="22"/>
          <w:szCs w:val="22"/>
        </w:rPr>
      </w:pPr>
      <w:r w:rsidRPr="003B5F11">
        <w:rPr>
          <w:sz w:val="22"/>
          <w:szCs w:val="22"/>
        </w:rPr>
        <w:tab/>
        <w:t>2)  Responsibility matrix to be clearly defined for each activity</w:t>
      </w:r>
    </w:p>
    <w:p w14:paraId="68E7B431" w14:textId="7AFEA08A" w:rsidR="003B5F11" w:rsidRPr="003B5F11" w:rsidRDefault="003B5F11" w:rsidP="003B5F11">
      <w:pPr>
        <w:pStyle w:val="WW-BodyText2"/>
        <w:spacing w:before="3" w:line="340" w:lineRule="atLeast"/>
        <w:ind w:left="720"/>
        <w:rPr>
          <w:sz w:val="22"/>
          <w:szCs w:val="22"/>
        </w:rPr>
      </w:pPr>
      <w:r w:rsidRPr="003B5F11">
        <w:rPr>
          <w:sz w:val="22"/>
          <w:szCs w:val="22"/>
        </w:rPr>
        <w:t>3) Drill bits to be removed manually only after isolating the drill machine and not by hydraulic energy</w:t>
      </w:r>
    </w:p>
    <w:p w14:paraId="1BF89E42" w14:textId="271A7E0D" w:rsidR="003B5F11" w:rsidRPr="003B5F11" w:rsidRDefault="003B5F11" w:rsidP="003B5F11">
      <w:pPr>
        <w:pStyle w:val="WW-BodyText2"/>
        <w:numPr>
          <w:ilvl w:val="0"/>
          <w:numId w:val="6"/>
        </w:numPr>
        <w:spacing w:before="3" w:line="340" w:lineRule="atLeast"/>
        <w:rPr>
          <w:sz w:val="22"/>
          <w:szCs w:val="22"/>
        </w:rPr>
      </w:pPr>
      <w:r w:rsidRPr="003B5F11">
        <w:rPr>
          <w:sz w:val="22"/>
          <w:szCs w:val="22"/>
        </w:rPr>
        <w:t>On 31.03.2019 At 21:30 hrs while removing jammed drill bit using spanner from the drill machine, spanner flew and hit Mr. Rajesh Paste [ Furnace in charge] forehead above right eye. He was standing near consumable storage area. He was immediately sent to dispensary and further refereed to Vision Hospital at Mapusa.</w:t>
      </w:r>
    </w:p>
    <w:p w14:paraId="2BDC1761" w14:textId="77777777" w:rsidR="003B5F11" w:rsidRPr="003B5F11" w:rsidRDefault="003B5F11" w:rsidP="003B5F11">
      <w:pPr>
        <w:pStyle w:val="WW-BodyText2"/>
        <w:spacing w:before="3" w:line="340" w:lineRule="atLeast"/>
        <w:ind w:left="720"/>
        <w:rPr>
          <w:sz w:val="22"/>
          <w:szCs w:val="22"/>
        </w:rPr>
      </w:pPr>
      <w:r w:rsidRPr="003B5F11">
        <w:rPr>
          <w:sz w:val="22"/>
          <w:szCs w:val="22"/>
        </w:rPr>
        <w:lastRenderedPageBreak/>
        <w:t>Root cause:</w:t>
      </w:r>
    </w:p>
    <w:p w14:paraId="3579B011" w14:textId="77777777" w:rsidR="003B5F11" w:rsidRPr="003B5F11" w:rsidRDefault="003B5F11" w:rsidP="003B5F11">
      <w:pPr>
        <w:pStyle w:val="WW-BodyText2"/>
        <w:spacing w:before="3" w:line="340" w:lineRule="atLeast"/>
        <w:ind w:left="720"/>
        <w:rPr>
          <w:sz w:val="22"/>
          <w:szCs w:val="22"/>
        </w:rPr>
      </w:pPr>
      <w:r w:rsidRPr="003B5F11">
        <w:rPr>
          <w:sz w:val="22"/>
          <w:szCs w:val="22"/>
        </w:rPr>
        <w:t>Requirement of MOC not highlighted during trails of initiative at site/ team of the month review session.</w:t>
      </w:r>
    </w:p>
    <w:p w14:paraId="18644F20" w14:textId="77777777" w:rsidR="003B5F11" w:rsidRPr="003B5F11" w:rsidRDefault="003B5F11" w:rsidP="003B5F11">
      <w:pPr>
        <w:pStyle w:val="WW-BodyText2"/>
        <w:spacing w:before="3" w:line="340" w:lineRule="atLeast"/>
        <w:ind w:left="720"/>
        <w:rPr>
          <w:sz w:val="22"/>
          <w:szCs w:val="22"/>
        </w:rPr>
      </w:pPr>
      <w:r w:rsidRPr="003B5F11">
        <w:rPr>
          <w:sz w:val="22"/>
          <w:szCs w:val="22"/>
        </w:rPr>
        <w:t>CAPA:</w:t>
      </w:r>
    </w:p>
    <w:p w14:paraId="5B3C3506" w14:textId="77777777" w:rsidR="003B5F11" w:rsidRPr="003B5F11" w:rsidRDefault="003B5F11" w:rsidP="003B5F11">
      <w:pPr>
        <w:pStyle w:val="WW-BodyText2"/>
        <w:spacing w:before="3" w:line="340" w:lineRule="atLeast"/>
        <w:ind w:left="720"/>
        <w:rPr>
          <w:sz w:val="22"/>
          <w:szCs w:val="22"/>
        </w:rPr>
      </w:pPr>
      <w:r w:rsidRPr="003B5F11">
        <w:rPr>
          <w:sz w:val="22"/>
          <w:szCs w:val="22"/>
        </w:rPr>
        <w:t>1) Each improvement initiative to be reviewed with documented MOC</w:t>
      </w:r>
    </w:p>
    <w:p w14:paraId="2FCAFC13" w14:textId="77777777" w:rsidR="003B5F11" w:rsidRPr="003B5F11" w:rsidRDefault="003B5F11" w:rsidP="003B5F11">
      <w:pPr>
        <w:pStyle w:val="WW-BodyText2"/>
        <w:spacing w:before="3" w:line="340" w:lineRule="atLeast"/>
        <w:ind w:left="720"/>
        <w:rPr>
          <w:sz w:val="22"/>
          <w:szCs w:val="22"/>
        </w:rPr>
      </w:pPr>
      <w:r w:rsidRPr="003B5F11">
        <w:rPr>
          <w:sz w:val="22"/>
          <w:szCs w:val="22"/>
        </w:rPr>
        <w:t>2) Responsibility matrix to be clearly defined for each activity</w:t>
      </w:r>
    </w:p>
    <w:p w14:paraId="19353707" w14:textId="77777777" w:rsidR="003B5F11" w:rsidRPr="003B5F11" w:rsidRDefault="003B5F11" w:rsidP="003B5F11">
      <w:pPr>
        <w:pStyle w:val="WW-BodyText2"/>
        <w:spacing w:before="3" w:line="340" w:lineRule="atLeast"/>
        <w:ind w:left="720"/>
        <w:rPr>
          <w:sz w:val="22"/>
          <w:szCs w:val="22"/>
        </w:rPr>
      </w:pPr>
      <w:r w:rsidRPr="003B5F11">
        <w:rPr>
          <w:sz w:val="22"/>
          <w:szCs w:val="22"/>
        </w:rPr>
        <w:t>3) Drill bits to be removed manually only after isolating the drill machine and not by hydraulic energy.</w:t>
      </w:r>
    </w:p>
    <w:p w14:paraId="298CBE04" w14:textId="77777777" w:rsidR="003B5F11" w:rsidRPr="003B5F11" w:rsidRDefault="003B5F11" w:rsidP="003B5F11">
      <w:pPr>
        <w:ind w:left="1080"/>
        <w:jc w:val="both"/>
        <w:rPr>
          <w:sz w:val="22"/>
          <w:szCs w:val="22"/>
        </w:rPr>
      </w:pPr>
    </w:p>
    <w:p w14:paraId="17627B51" w14:textId="77777777" w:rsidR="003B5F11" w:rsidRPr="003B5F11" w:rsidRDefault="003B5F11" w:rsidP="003B5F11">
      <w:pPr>
        <w:numPr>
          <w:ilvl w:val="0"/>
          <w:numId w:val="6"/>
        </w:numPr>
        <w:suppressAutoHyphens/>
        <w:jc w:val="both"/>
        <w:rPr>
          <w:sz w:val="22"/>
          <w:szCs w:val="22"/>
        </w:rPr>
      </w:pPr>
      <w:r w:rsidRPr="003B5F11">
        <w:rPr>
          <w:sz w:val="22"/>
          <w:szCs w:val="22"/>
        </w:rPr>
        <w:t>On 20.08.2019 it was reported that during night (C-Shift) in BF-02 Cast House around 14:00 hrs drill bit pipe was detached from joint while removing drill bit by hammering &amp; flew over control desk cabin &amp; hit the glass screen result in shatter, no one was injured.</w:t>
      </w:r>
    </w:p>
    <w:p w14:paraId="3821A06D" w14:textId="77777777" w:rsidR="003B5F11" w:rsidRPr="003B5F11" w:rsidRDefault="003B5F11" w:rsidP="003B5F11">
      <w:pPr>
        <w:ind w:left="720"/>
        <w:jc w:val="both"/>
        <w:rPr>
          <w:sz w:val="22"/>
          <w:szCs w:val="22"/>
        </w:rPr>
      </w:pPr>
      <w:r w:rsidRPr="003B5F11">
        <w:rPr>
          <w:sz w:val="22"/>
          <w:szCs w:val="22"/>
        </w:rPr>
        <w:t>Root cause:</w:t>
      </w:r>
    </w:p>
    <w:p w14:paraId="7D1452CE" w14:textId="7EFF9678" w:rsidR="003B5F11" w:rsidRPr="003B5F11" w:rsidRDefault="003B5F11" w:rsidP="003B5F11">
      <w:pPr>
        <w:numPr>
          <w:ilvl w:val="0"/>
          <w:numId w:val="7"/>
        </w:numPr>
        <w:suppressAutoHyphens/>
        <w:jc w:val="both"/>
        <w:rPr>
          <w:sz w:val="22"/>
          <w:szCs w:val="22"/>
        </w:rPr>
      </w:pPr>
      <w:r w:rsidRPr="003B5F11">
        <w:rPr>
          <w:sz w:val="22"/>
          <w:szCs w:val="22"/>
        </w:rPr>
        <w:t>Violation of SOP (</w:t>
      </w:r>
      <w:r>
        <w:rPr>
          <w:sz w:val="22"/>
          <w:szCs w:val="22"/>
        </w:rPr>
        <w:t>VL/IMS/PID1/PROD/WI/08A</w:t>
      </w:r>
      <w:r w:rsidRPr="003B5F11">
        <w:rPr>
          <w:sz w:val="22"/>
          <w:szCs w:val="22"/>
        </w:rPr>
        <w:t xml:space="preserve"> – hydraulic drill machine operation, line 5) by rotating of drill pipe bend away from face plate</w:t>
      </w:r>
    </w:p>
    <w:p w14:paraId="0FB9A78B" w14:textId="77777777" w:rsidR="003B5F11" w:rsidRPr="003B5F11" w:rsidRDefault="003B5F11" w:rsidP="003B5F11">
      <w:pPr>
        <w:ind w:left="720"/>
        <w:jc w:val="both"/>
        <w:rPr>
          <w:sz w:val="22"/>
          <w:szCs w:val="22"/>
        </w:rPr>
      </w:pPr>
      <w:r w:rsidRPr="003B5F11">
        <w:rPr>
          <w:sz w:val="22"/>
          <w:szCs w:val="22"/>
        </w:rPr>
        <w:t>CAPA:</w:t>
      </w:r>
    </w:p>
    <w:p w14:paraId="605D38F7" w14:textId="77777777" w:rsidR="003B5F11" w:rsidRPr="003B5F11" w:rsidRDefault="003B5F11" w:rsidP="003B5F11">
      <w:pPr>
        <w:ind w:left="720"/>
        <w:jc w:val="both"/>
        <w:rPr>
          <w:sz w:val="22"/>
          <w:szCs w:val="22"/>
        </w:rPr>
      </w:pPr>
      <w:r w:rsidRPr="003B5F11">
        <w:rPr>
          <w:sz w:val="22"/>
          <w:szCs w:val="22"/>
        </w:rPr>
        <w:t>1) Briefing to all cast house workmen regarding the incident and SOP</w:t>
      </w:r>
    </w:p>
    <w:p w14:paraId="735F41C8" w14:textId="77777777" w:rsidR="003B5F11" w:rsidRPr="003B5F11" w:rsidRDefault="003B5F11" w:rsidP="003B5F11">
      <w:pPr>
        <w:ind w:left="720"/>
        <w:jc w:val="both"/>
        <w:rPr>
          <w:sz w:val="22"/>
          <w:szCs w:val="22"/>
        </w:rPr>
      </w:pPr>
      <w:r w:rsidRPr="003B5F11">
        <w:rPr>
          <w:sz w:val="22"/>
          <w:szCs w:val="22"/>
        </w:rPr>
        <w:t>2) SOP and HIRA revision of drill machine operation</w:t>
      </w:r>
    </w:p>
    <w:p w14:paraId="286B7EA2" w14:textId="77777777" w:rsidR="003B5F11" w:rsidRPr="003B5F11" w:rsidRDefault="003B5F11" w:rsidP="003B5F11">
      <w:pPr>
        <w:ind w:left="720"/>
        <w:jc w:val="both"/>
        <w:rPr>
          <w:sz w:val="22"/>
          <w:szCs w:val="22"/>
        </w:rPr>
      </w:pPr>
      <w:r w:rsidRPr="003B5F11">
        <w:rPr>
          <w:sz w:val="22"/>
          <w:szCs w:val="22"/>
        </w:rPr>
        <w:t>3) Fiber glass/impact resistant cabin glass to be used for drill machine &amp; mud gun operation cabin/ a mesh protection to the glass.</w:t>
      </w:r>
    </w:p>
    <w:p w14:paraId="3EE5D2C3" w14:textId="77777777" w:rsidR="003B5F11" w:rsidRPr="003B5F11" w:rsidRDefault="003B5F11" w:rsidP="003B5F11">
      <w:pPr>
        <w:ind w:left="720"/>
        <w:jc w:val="both"/>
        <w:rPr>
          <w:sz w:val="22"/>
          <w:szCs w:val="22"/>
        </w:rPr>
      </w:pPr>
    </w:p>
    <w:p w14:paraId="11D34860" w14:textId="37DCB7D8" w:rsidR="003B5F11" w:rsidRPr="003B5F11" w:rsidRDefault="003B5F11" w:rsidP="003B5F11">
      <w:pPr>
        <w:numPr>
          <w:ilvl w:val="0"/>
          <w:numId w:val="6"/>
        </w:numPr>
        <w:suppressAutoHyphens/>
        <w:jc w:val="both"/>
        <w:rPr>
          <w:sz w:val="22"/>
          <w:szCs w:val="22"/>
        </w:rPr>
      </w:pPr>
      <w:r w:rsidRPr="003B5F11">
        <w:rPr>
          <w:sz w:val="22"/>
          <w:szCs w:val="22"/>
        </w:rPr>
        <w:t>On 26.06.2020 at around 15:00 hrs while changing the drill bit from drill machine Mr Ramchandra Mandal belong to Vaaman Engineering got cut injury to his right-hand index finger. He was immediately sent to PIP dispensary for first aid and after first aid refer to public health Centre Sanquelim where he was applied four stiches. Person resumed work after medical treatment. He was wearing all require PPE.</w:t>
      </w:r>
    </w:p>
    <w:p w14:paraId="718C53ED" w14:textId="77777777" w:rsidR="003B5F11" w:rsidRPr="003B5F11" w:rsidRDefault="003B5F11" w:rsidP="003B5F11">
      <w:pPr>
        <w:ind w:left="720"/>
        <w:jc w:val="both"/>
        <w:rPr>
          <w:sz w:val="22"/>
          <w:szCs w:val="22"/>
        </w:rPr>
      </w:pPr>
      <w:r w:rsidRPr="003B5F11">
        <w:rPr>
          <w:sz w:val="22"/>
          <w:szCs w:val="22"/>
        </w:rPr>
        <w:t>Root cause:</w:t>
      </w:r>
    </w:p>
    <w:p w14:paraId="2F7CAF1F" w14:textId="48AE6C11" w:rsidR="003B5F11" w:rsidRPr="003B5F11" w:rsidRDefault="003B5F11" w:rsidP="003B5F11">
      <w:pPr>
        <w:ind w:left="720"/>
        <w:jc w:val="both"/>
        <w:rPr>
          <w:sz w:val="22"/>
          <w:szCs w:val="22"/>
        </w:rPr>
      </w:pPr>
      <w:r w:rsidRPr="003B5F11">
        <w:rPr>
          <w:sz w:val="22"/>
          <w:szCs w:val="22"/>
        </w:rPr>
        <w:t>IP was claiming that he was wearing hand gloves while doing but could not be confirmed due to non-availability of any eyewitness or video footage at site, but circumstantial evidence suggest that the IP was rotating drill bit pipe for disengaging from shaft by his right hand at blade tip end, instead of rotating the pipe at the middle. Suddenly, Drill bit pipe got disengaged from shaft end and IP wasn’t able to hold drill bit pipe. IP right hand index finger got pinched between face plate and drill bit pipe blade.</w:t>
      </w:r>
    </w:p>
    <w:p w14:paraId="5D571433" w14:textId="77777777" w:rsidR="003B5F11" w:rsidRPr="003B5F11" w:rsidRDefault="003B5F11" w:rsidP="003B5F11">
      <w:pPr>
        <w:ind w:left="720"/>
        <w:jc w:val="both"/>
        <w:rPr>
          <w:sz w:val="22"/>
          <w:szCs w:val="22"/>
        </w:rPr>
      </w:pPr>
      <w:r w:rsidRPr="003B5F11">
        <w:rPr>
          <w:sz w:val="22"/>
          <w:szCs w:val="22"/>
        </w:rPr>
        <w:t>Contributory causes /circumstances</w:t>
      </w:r>
    </w:p>
    <w:p w14:paraId="70AEBD7E" w14:textId="77777777" w:rsidR="003B5F11" w:rsidRPr="003B5F11" w:rsidRDefault="003B5F11" w:rsidP="003B5F11">
      <w:pPr>
        <w:ind w:left="720"/>
        <w:jc w:val="both"/>
        <w:rPr>
          <w:sz w:val="22"/>
          <w:szCs w:val="22"/>
        </w:rPr>
      </w:pPr>
      <w:r w:rsidRPr="003B5F11">
        <w:rPr>
          <w:sz w:val="22"/>
          <w:szCs w:val="22"/>
        </w:rPr>
        <w:t>Incorrect practice of removing drill bit pipe</w:t>
      </w:r>
    </w:p>
    <w:p w14:paraId="7AA88A39" w14:textId="77777777" w:rsidR="003B5F11" w:rsidRPr="003B5F11" w:rsidRDefault="003B5F11" w:rsidP="003B5F11">
      <w:pPr>
        <w:ind w:left="720"/>
        <w:jc w:val="both"/>
        <w:rPr>
          <w:sz w:val="22"/>
          <w:szCs w:val="22"/>
        </w:rPr>
      </w:pPr>
      <w:r w:rsidRPr="003B5F11">
        <w:rPr>
          <w:sz w:val="22"/>
          <w:szCs w:val="22"/>
        </w:rPr>
        <w:t>CAPA:</w:t>
      </w:r>
    </w:p>
    <w:p w14:paraId="2ECBABDD" w14:textId="3F3BF652" w:rsidR="003B5F11" w:rsidRPr="003B5F11" w:rsidRDefault="003B5F11" w:rsidP="003B5F11">
      <w:pPr>
        <w:ind w:left="720"/>
        <w:jc w:val="both"/>
        <w:rPr>
          <w:sz w:val="22"/>
          <w:szCs w:val="22"/>
        </w:rPr>
      </w:pPr>
      <w:r w:rsidRPr="003B5F11">
        <w:rPr>
          <w:sz w:val="22"/>
          <w:szCs w:val="22"/>
        </w:rPr>
        <w:t>Re training of workmen on removing drill bit pipe and incorporating the same in SOP</w:t>
      </w:r>
    </w:p>
    <w:p w14:paraId="568CFA33" w14:textId="77777777" w:rsidR="003B5F11" w:rsidRPr="003B5F11" w:rsidRDefault="003B5F11" w:rsidP="003B5F11">
      <w:pPr>
        <w:ind w:left="720"/>
        <w:jc w:val="both"/>
        <w:rPr>
          <w:sz w:val="22"/>
          <w:szCs w:val="22"/>
        </w:rPr>
      </w:pPr>
      <w:r w:rsidRPr="003B5F11">
        <w:rPr>
          <w:sz w:val="22"/>
          <w:szCs w:val="22"/>
        </w:rPr>
        <w:t>2. Providing Cameras in critical area to instill discipline</w:t>
      </w:r>
    </w:p>
    <w:p w14:paraId="5CB48C20" w14:textId="5F912927" w:rsidR="00856A20" w:rsidRPr="003B5F11" w:rsidRDefault="00856A20" w:rsidP="003B5F11">
      <w:pPr>
        <w:pStyle w:val="WW-BodyText2"/>
        <w:spacing w:before="3" w:line="340" w:lineRule="atLeast"/>
        <w:rPr>
          <w:sz w:val="22"/>
          <w:szCs w:val="22"/>
        </w:rPr>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21682263" w14:textId="77777777" w:rsidR="003B5F11" w:rsidRPr="004E1E09" w:rsidRDefault="003B5F11" w:rsidP="003B5F11">
      <w:pPr>
        <w:numPr>
          <w:ilvl w:val="0"/>
          <w:numId w:val="8"/>
        </w:numPr>
        <w:suppressAutoHyphens/>
      </w:pPr>
      <w:r w:rsidRPr="004E1E09">
        <w:rPr>
          <w:snapToGrid w:val="0"/>
        </w:rPr>
        <w:t>Contact with hot metal</w:t>
      </w:r>
      <w:r w:rsidRPr="004E1E09">
        <w:rPr>
          <w:b/>
        </w:rPr>
        <w:t xml:space="preserve"> </w:t>
      </w:r>
      <w:r w:rsidRPr="004E1E09">
        <w:t>&amp; slag</w:t>
      </w:r>
    </w:p>
    <w:p w14:paraId="32FBE34B" w14:textId="77777777" w:rsidR="003B5F11" w:rsidRPr="004E1E09" w:rsidRDefault="003B5F11" w:rsidP="003B5F11">
      <w:pPr>
        <w:numPr>
          <w:ilvl w:val="0"/>
          <w:numId w:val="8"/>
        </w:numPr>
        <w:suppressAutoHyphens/>
        <w:rPr>
          <w:snapToGrid w:val="0"/>
          <w:color w:val="000000"/>
        </w:rPr>
      </w:pPr>
      <w:r w:rsidRPr="004E1E09">
        <w:rPr>
          <w:snapToGrid w:val="0"/>
          <w:color w:val="000000"/>
        </w:rPr>
        <w:t>Fall of Person</w:t>
      </w:r>
    </w:p>
    <w:p w14:paraId="044B77FC" w14:textId="77777777" w:rsidR="003B5F11" w:rsidRPr="004E1E09" w:rsidRDefault="003B5F11" w:rsidP="003B5F11">
      <w:pPr>
        <w:numPr>
          <w:ilvl w:val="0"/>
          <w:numId w:val="8"/>
        </w:numPr>
        <w:suppressAutoHyphens/>
        <w:rPr>
          <w:snapToGrid w:val="0"/>
        </w:rPr>
      </w:pPr>
      <w:r w:rsidRPr="004E1E09">
        <w:rPr>
          <w:snapToGrid w:val="0"/>
        </w:rPr>
        <w:t>Impact with drill machine</w:t>
      </w:r>
    </w:p>
    <w:p w14:paraId="5E46B9D0" w14:textId="65F26389" w:rsidR="003B5F11" w:rsidRPr="004E1E09" w:rsidRDefault="003B5F11" w:rsidP="003B5F11">
      <w:pPr>
        <w:pStyle w:val="WW-BodyText2"/>
        <w:numPr>
          <w:ilvl w:val="0"/>
          <w:numId w:val="8"/>
        </w:numPr>
        <w:spacing w:before="3" w:line="340" w:lineRule="atLeast"/>
        <w:jc w:val="left"/>
        <w:rPr>
          <w:snapToGrid w:val="0"/>
        </w:rPr>
      </w:pPr>
      <w:r w:rsidRPr="00131035">
        <w:rPr>
          <w:snapToGrid w:val="0"/>
        </w:rPr>
        <w:t>Human Behavior -</w:t>
      </w:r>
      <w:r w:rsidRPr="004E1E09">
        <w:rPr>
          <w:snapToGrid w:val="0"/>
        </w:rPr>
        <w:t>Nonuse of PPE &amp;WI</w:t>
      </w:r>
    </w:p>
    <w:p w14:paraId="5A535466" w14:textId="77777777" w:rsidR="003B5F11" w:rsidRPr="004E1E09" w:rsidRDefault="003B5F11" w:rsidP="003B5F11">
      <w:pPr>
        <w:pStyle w:val="WW-BodyText2"/>
        <w:numPr>
          <w:ilvl w:val="0"/>
          <w:numId w:val="8"/>
        </w:numPr>
        <w:spacing w:before="3" w:line="340" w:lineRule="atLeast"/>
        <w:jc w:val="left"/>
        <w:rPr>
          <w:snapToGrid w:val="0"/>
        </w:rPr>
      </w:pPr>
      <w:r w:rsidRPr="00131035">
        <w:rPr>
          <w:snapToGrid w:val="0"/>
        </w:rPr>
        <w:t>Human Behavior -</w:t>
      </w:r>
      <w:r w:rsidRPr="004E1E09">
        <w:rPr>
          <w:snapToGrid w:val="0"/>
        </w:rPr>
        <w:t>Improper house keeping</w:t>
      </w:r>
    </w:p>
    <w:p w14:paraId="49D9C637" w14:textId="77777777" w:rsidR="003B5F11" w:rsidRPr="004E1E09" w:rsidRDefault="003B5F11" w:rsidP="003B5F11">
      <w:pPr>
        <w:pStyle w:val="WW-BodyText2"/>
        <w:numPr>
          <w:ilvl w:val="0"/>
          <w:numId w:val="8"/>
        </w:numPr>
        <w:spacing w:before="3" w:line="340" w:lineRule="atLeast"/>
        <w:jc w:val="left"/>
        <w:rPr>
          <w:snapToGrid w:val="0"/>
        </w:rPr>
      </w:pPr>
      <w:r w:rsidRPr="004E1E09">
        <w:rPr>
          <w:snapToGrid w:val="0"/>
        </w:rPr>
        <w:t>Inadequate local lighting</w:t>
      </w:r>
    </w:p>
    <w:p w14:paraId="4295FACE" w14:textId="77777777" w:rsidR="003B5F11" w:rsidRPr="004E1E09" w:rsidRDefault="003B5F11" w:rsidP="003B5F11">
      <w:pPr>
        <w:pStyle w:val="WW-BodyText2"/>
        <w:numPr>
          <w:ilvl w:val="0"/>
          <w:numId w:val="8"/>
        </w:numPr>
        <w:spacing w:before="3" w:line="340" w:lineRule="atLeast"/>
        <w:jc w:val="left"/>
        <w:rPr>
          <w:snapToGrid w:val="0"/>
        </w:rPr>
      </w:pPr>
      <w:r w:rsidRPr="004E1E09">
        <w:rPr>
          <w:snapToGrid w:val="0"/>
        </w:rPr>
        <w:t>Misjudgment of swiveling area of drill machine</w:t>
      </w:r>
    </w:p>
    <w:p w14:paraId="0EC38DFA" w14:textId="77777777" w:rsidR="003B5F11" w:rsidRPr="004E1E09" w:rsidRDefault="003B5F11" w:rsidP="003B5F11">
      <w:pPr>
        <w:pStyle w:val="WW-BodyText2"/>
        <w:numPr>
          <w:ilvl w:val="0"/>
          <w:numId w:val="8"/>
        </w:numPr>
        <w:spacing w:before="3" w:line="340" w:lineRule="atLeast"/>
        <w:jc w:val="left"/>
        <w:rPr>
          <w:snapToGrid w:val="0"/>
        </w:rPr>
      </w:pPr>
      <w:r w:rsidRPr="004E1E09">
        <w:rPr>
          <w:snapToGrid w:val="0"/>
        </w:rPr>
        <w:t>Hose pipe bursting &amp; fire.</w:t>
      </w:r>
    </w:p>
    <w:p w14:paraId="7F2A5AD3" w14:textId="77777777" w:rsidR="003B5F11" w:rsidRPr="004E1E09" w:rsidRDefault="003B5F11" w:rsidP="003B5F11">
      <w:pPr>
        <w:pStyle w:val="WW-BodyText2"/>
        <w:numPr>
          <w:ilvl w:val="0"/>
          <w:numId w:val="8"/>
        </w:numPr>
        <w:spacing w:before="3" w:line="340" w:lineRule="atLeast"/>
        <w:jc w:val="left"/>
        <w:rPr>
          <w:snapToGrid w:val="0"/>
        </w:rPr>
      </w:pPr>
      <w:r w:rsidRPr="004E1E09">
        <w:rPr>
          <w:snapToGrid w:val="0"/>
        </w:rPr>
        <w:t>Cleaning of sand from the runner during drilling operation</w:t>
      </w:r>
    </w:p>
    <w:p w14:paraId="16EB5AE6" w14:textId="77777777" w:rsidR="003B5F11" w:rsidRPr="000C5DE3" w:rsidRDefault="003B5F11" w:rsidP="003B5F11">
      <w:pPr>
        <w:pStyle w:val="WW-BodyText2"/>
        <w:numPr>
          <w:ilvl w:val="0"/>
          <w:numId w:val="8"/>
        </w:numPr>
        <w:spacing w:before="3" w:line="340" w:lineRule="atLeast"/>
        <w:jc w:val="left"/>
        <w:rPr>
          <w:snapToGrid w:val="0"/>
        </w:rPr>
      </w:pPr>
      <w:r w:rsidRPr="000C5DE3">
        <w:rPr>
          <w:snapToGrid w:val="0"/>
        </w:rPr>
        <w:lastRenderedPageBreak/>
        <w:t>Viewing whether tap hole drilling is straight or not by stepping on the skimmer plate.</w:t>
      </w:r>
    </w:p>
    <w:p w14:paraId="5E0AE1F9" w14:textId="77777777" w:rsidR="003B5F11" w:rsidRPr="000C5DE3" w:rsidRDefault="003B5F11" w:rsidP="003B5F11">
      <w:pPr>
        <w:pStyle w:val="WW-BodyText2"/>
        <w:numPr>
          <w:ilvl w:val="0"/>
          <w:numId w:val="8"/>
        </w:numPr>
        <w:spacing w:before="3" w:line="340" w:lineRule="atLeast"/>
        <w:jc w:val="left"/>
        <w:rPr>
          <w:snapToGrid w:val="0"/>
        </w:rPr>
      </w:pPr>
      <w:r w:rsidRPr="000C5DE3">
        <w:rPr>
          <w:snapToGrid w:val="0"/>
        </w:rPr>
        <w:t>Slipping on Oil spillage</w:t>
      </w:r>
    </w:p>
    <w:p w14:paraId="628C050A" w14:textId="116E88AA" w:rsidR="003B5F11" w:rsidRPr="000C5DE3" w:rsidRDefault="003B5F11" w:rsidP="003B5F11">
      <w:pPr>
        <w:pStyle w:val="WW-BodyText2"/>
        <w:numPr>
          <w:ilvl w:val="0"/>
          <w:numId w:val="8"/>
        </w:numPr>
        <w:spacing w:before="3" w:line="340" w:lineRule="atLeast"/>
        <w:jc w:val="left"/>
        <w:rPr>
          <w:snapToGrid w:val="0"/>
        </w:rPr>
      </w:pPr>
      <w:r w:rsidRPr="000C5DE3">
        <w:rPr>
          <w:snapToGrid w:val="0"/>
        </w:rPr>
        <w:t>Flying of red-hot drill bit if it is rotated in red hot condition.</w:t>
      </w:r>
    </w:p>
    <w:p w14:paraId="30AA4CF1" w14:textId="77777777" w:rsidR="003B5F11" w:rsidRPr="000C5DE3" w:rsidRDefault="003B5F11" w:rsidP="003B5F11">
      <w:pPr>
        <w:pStyle w:val="WW-BodyText2"/>
        <w:numPr>
          <w:ilvl w:val="0"/>
          <w:numId w:val="8"/>
        </w:numPr>
        <w:spacing w:before="3" w:line="340" w:lineRule="atLeast"/>
        <w:jc w:val="left"/>
        <w:rPr>
          <w:snapToGrid w:val="0"/>
        </w:rPr>
      </w:pPr>
      <w:r w:rsidRPr="000C5DE3">
        <w:rPr>
          <w:snapToGrid w:val="0"/>
        </w:rPr>
        <w:t>Bursting of hydraulic oil pipes</w:t>
      </w:r>
    </w:p>
    <w:p w14:paraId="10567A24" w14:textId="77777777" w:rsidR="003B5F11" w:rsidRPr="004E1E09" w:rsidRDefault="003B5F11" w:rsidP="003B5F11">
      <w:pPr>
        <w:pStyle w:val="WW-BodyText2"/>
        <w:numPr>
          <w:ilvl w:val="0"/>
          <w:numId w:val="8"/>
        </w:numPr>
        <w:spacing w:before="3" w:line="340" w:lineRule="atLeast"/>
        <w:jc w:val="left"/>
        <w:rPr>
          <w:snapToGrid w:val="0"/>
        </w:rPr>
      </w:pPr>
      <w:r w:rsidRPr="004E1E09">
        <w:rPr>
          <w:snapToGrid w:val="0"/>
        </w:rPr>
        <w:t>Panel remaining ON even when key is removed</w:t>
      </w:r>
    </w:p>
    <w:p w14:paraId="60988095" w14:textId="77777777" w:rsidR="003B5F11" w:rsidRPr="004E1E09" w:rsidRDefault="003B5F11" w:rsidP="003B5F11">
      <w:pPr>
        <w:pStyle w:val="WW-BodyText2"/>
        <w:numPr>
          <w:ilvl w:val="0"/>
          <w:numId w:val="8"/>
        </w:numPr>
        <w:spacing w:before="3" w:line="340" w:lineRule="atLeast"/>
        <w:jc w:val="left"/>
        <w:rPr>
          <w:snapToGrid w:val="0"/>
        </w:rPr>
      </w:pPr>
      <w:r w:rsidRPr="004E1E09">
        <w:rPr>
          <w:snapToGrid w:val="0"/>
        </w:rPr>
        <w:t>Hit of spanner while removing from drill machine</w:t>
      </w:r>
    </w:p>
    <w:p w14:paraId="5589B53C" w14:textId="77777777" w:rsidR="003B5F11" w:rsidRPr="00A87C58" w:rsidRDefault="003B5F11" w:rsidP="003B5F11">
      <w:pPr>
        <w:pStyle w:val="WW-BodyText2"/>
        <w:numPr>
          <w:ilvl w:val="0"/>
          <w:numId w:val="8"/>
        </w:numPr>
        <w:spacing w:before="3" w:line="340" w:lineRule="atLeast"/>
        <w:jc w:val="left"/>
        <w:rPr>
          <w:snapToGrid w:val="0"/>
        </w:rPr>
      </w:pPr>
      <w:r w:rsidRPr="00A87C58">
        <w:rPr>
          <w:snapToGrid w:val="0"/>
        </w:rPr>
        <w:t>Fall of Material</w:t>
      </w:r>
    </w:p>
    <w:p w14:paraId="1EFAA839" w14:textId="1EE1620D" w:rsidR="003B5F11" w:rsidRDefault="003B5F11" w:rsidP="003B5F11">
      <w:pPr>
        <w:pStyle w:val="WW-BodyText2"/>
        <w:numPr>
          <w:ilvl w:val="0"/>
          <w:numId w:val="8"/>
        </w:numPr>
        <w:spacing w:before="3" w:line="340" w:lineRule="atLeast"/>
        <w:jc w:val="left"/>
        <w:rPr>
          <w:ins w:id="0" w:author="Lobha Vaikunth Gawas" w:date="2022-08-06T11:19:00Z"/>
          <w:snapToGrid w:val="0"/>
        </w:rPr>
      </w:pPr>
      <w:r w:rsidRPr="00131035">
        <w:rPr>
          <w:snapToGrid w:val="0"/>
        </w:rPr>
        <w:t>Human Behavior -</w:t>
      </w:r>
      <w:r w:rsidRPr="00D059B4">
        <w:rPr>
          <w:snapToGrid w:val="0"/>
        </w:rPr>
        <w:t>Use of non-standard tool</w:t>
      </w:r>
    </w:p>
    <w:p w14:paraId="477B5A0C" w14:textId="4EDCDD88" w:rsidR="003B5F11" w:rsidRPr="00D059B4" w:rsidRDefault="003B5F11" w:rsidP="003B5F11">
      <w:pPr>
        <w:pStyle w:val="WW-BodyText2"/>
        <w:numPr>
          <w:ilvl w:val="0"/>
          <w:numId w:val="8"/>
        </w:numPr>
        <w:spacing w:before="3" w:line="340" w:lineRule="atLeast"/>
        <w:jc w:val="left"/>
        <w:rPr>
          <w:snapToGrid w:val="0"/>
        </w:rPr>
      </w:pPr>
      <w:ins w:id="1" w:author="Lobha Vaikunth Gawas" w:date="2022-08-06T11:19:00Z">
        <w:r>
          <w:rPr>
            <w:snapToGrid w:val="0"/>
          </w:rPr>
          <w:t>Power trip during drill operation</w:t>
        </w:r>
      </w:ins>
    </w:p>
    <w:p w14:paraId="05228E66" w14:textId="4EDCDD88"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09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3"/>
        <w:gridCol w:w="4647"/>
      </w:tblGrid>
      <w:tr w:rsidR="00332547" w:rsidRPr="00226565" w14:paraId="277D5FBB" w14:textId="77777777" w:rsidTr="004A3304">
        <w:trPr>
          <w:trHeight w:val="480"/>
        </w:trPr>
        <w:tc>
          <w:tcPr>
            <w:tcW w:w="4443"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64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A3304">
        <w:trPr>
          <w:trHeight w:val="1063"/>
        </w:trPr>
        <w:tc>
          <w:tcPr>
            <w:tcW w:w="444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64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A3304">
        <w:trPr>
          <w:trHeight w:val="167"/>
        </w:trPr>
        <w:tc>
          <w:tcPr>
            <w:tcW w:w="4443" w:type="dxa"/>
            <w:shd w:val="clear" w:color="auto" w:fill="auto"/>
          </w:tcPr>
          <w:p w14:paraId="7A9FA817" w14:textId="61EE75B5"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7152A">
              <w:rPr>
                <w:b/>
                <w:sz w:val="22"/>
                <w:szCs w:val="22"/>
              </w:rPr>
              <w:t>0</w:t>
            </w:r>
            <w:r w:rsidR="00611010">
              <w:rPr>
                <w:b/>
                <w:sz w:val="22"/>
                <w:szCs w:val="22"/>
              </w:rPr>
              <w:t>.07.202</w:t>
            </w:r>
            <w:r w:rsidR="0027152A">
              <w:rPr>
                <w:b/>
                <w:sz w:val="22"/>
                <w:szCs w:val="22"/>
              </w:rPr>
              <w:t>3</w:t>
            </w:r>
          </w:p>
        </w:tc>
        <w:tc>
          <w:tcPr>
            <w:tcW w:w="4647" w:type="dxa"/>
            <w:shd w:val="clear" w:color="auto" w:fill="auto"/>
          </w:tcPr>
          <w:p w14:paraId="5A007456" w14:textId="2FC3231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7152A">
              <w:rPr>
                <w:b/>
                <w:sz w:val="22"/>
                <w:szCs w:val="22"/>
              </w:rPr>
              <w:t>0</w:t>
            </w:r>
            <w:r w:rsidR="00611010">
              <w:rPr>
                <w:b/>
                <w:sz w:val="22"/>
                <w:szCs w:val="22"/>
              </w:rPr>
              <w:t>.07.202</w:t>
            </w:r>
            <w:r w:rsidR="0027152A">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FC2A" w14:textId="77777777" w:rsidR="0054157C" w:rsidRDefault="0054157C" w:rsidP="00106ADB">
      <w:r>
        <w:separator/>
      </w:r>
    </w:p>
  </w:endnote>
  <w:endnote w:type="continuationSeparator" w:id="0">
    <w:p w14:paraId="624FFDE2" w14:textId="77777777" w:rsidR="0054157C" w:rsidRDefault="0054157C"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0BF4" w14:textId="77777777" w:rsidR="0054157C" w:rsidRDefault="0054157C" w:rsidP="00106ADB">
      <w:r>
        <w:separator/>
      </w:r>
    </w:p>
  </w:footnote>
  <w:footnote w:type="continuationSeparator" w:id="0">
    <w:p w14:paraId="2D9DEB1B" w14:textId="77777777" w:rsidR="0054157C" w:rsidRDefault="0054157C"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EB54049"/>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83240ED"/>
    <w:multiLevelType w:val="hybridMultilevel"/>
    <w:tmpl w:val="30660B1A"/>
    <w:lvl w:ilvl="0" w:tplc="DAA4647E">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5C7F4F84"/>
    <w:multiLevelType w:val="hybridMultilevel"/>
    <w:tmpl w:val="21DC6188"/>
    <w:lvl w:ilvl="0" w:tplc="2C2E4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E3068C"/>
    <w:multiLevelType w:val="hybridMultilevel"/>
    <w:tmpl w:val="EA46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79925408">
    <w:abstractNumId w:val="0"/>
  </w:num>
  <w:num w:numId="2" w16cid:durableId="1431389360">
    <w:abstractNumId w:val="1"/>
  </w:num>
  <w:num w:numId="3" w16cid:durableId="760220197">
    <w:abstractNumId w:val="4"/>
  </w:num>
  <w:num w:numId="4" w16cid:durableId="1376075969">
    <w:abstractNumId w:val="7"/>
  </w:num>
  <w:num w:numId="5" w16cid:durableId="165288823">
    <w:abstractNumId w:val="6"/>
  </w:num>
  <w:num w:numId="6" w16cid:durableId="964893406">
    <w:abstractNumId w:val="3"/>
  </w:num>
  <w:num w:numId="7" w16cid:durableId="1304893125">
    <w:abstractNumId w:val="5"/>
  </w:num>
  <w:num w:numId="8" w16cid:durableId="20888466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7152A"/>
    <w:rsid w:val="00272AF7"/>
    <w:rsid w:val="002A0E92"/>
    <w:rsid w:val="002A58D9"/>
    <w:rsid w:val="002C2713"/>
    <w:rsid w:val="00301851"/>
    <w:rsid w:val="0031757F"/>
    <w:rsid w:val="00327170"/>
    <w:rsid w:val="00332547"/>
    <w:rsid w:val="003A33B4"/>
    <w:rsid w:val="003B5F11"/>
    <w:rsid w:val="00405AFE"/>
    <w:rsid w:val="004101AB"/>
    <w:rsid w:val="0047134F"/>
    <w:rsid w:val="00473127"/>
    <w:rsid w:val="00480D7B"/>
    <w:rsid w:val="00486DEE"/>
    <w:rsid w:val="004A3304"/>
    <w:rsid w:val="0054157C"/>
    <w:rsid w:val="005541FD"/>
    <w:rsid w:val="00596136"/>
    <w:rsid w:val="005C3C62"/>
    <w:rsid w:val="00611010"/>
    <w:rsid w:val="006317FC"/>
    <w:rsid w:val="0065722C"/>
    <w:rsid w:val="00674ED1"/>
    <w:rsid w:val="00694C73"/>
    <w:rsid w:val="006E1A91"/>
    <w:rsid w:val="006F1D1D"/>
    <w:rsid w:val="00726AD1"/>
    <w:rsid w:val="007525C2"/>
    <w:rsid w:val="00752B0B"/>
    <w:rsid w:val="007C77F3"/>
    <w:rsid w:val="00816A2E"/>
    <w:rsid w:val="00853C2C"/>
    <w:rsid w:val="00856A20"/>
    <w:rsid w:val="00895B65"/>
    <w:rsid w:val="008A7299"/>
    <w:rsid w:val="008B0293"/>
    <w:rsid w:val="00992D25"/>
    <w:rsid w:val="009B3C87"/>
    <w:rsid w:val="009E4A33"/>
    <w:rsid w:val="009E7CAC"/>
    <w:rsid w:val="00A16CBE"/>
    <w:rsid w:val="00A8207E"/>
    <w:rsid w:val="00AB274E"/>
    <w:rsid w:val="00AE3A55"/>
    <w:rsid w:val="00AE40A0"/>
    <w:rsid w:val="00B566CB"/>
    <w:rsid w:val="00B63D1D"/>
    <w:rsid w:val="00B708FE"/>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856A20"/>
  </w:style>
  <w:style w:type="paragraph" w:styleId="ListParagraph">
    <w:name w:val="List Paragraph"/>
    <w:basedOn w:val="Normal"/>
    <w:uiPriority w:val="34"/>
    <w:qFormat/>
    <w:rsid w:val="00856A20"/>
    <w:pPr>
      <w:ind w:left="720"/>
      <w:contextualSpacing/>
    </w:pPr>
  </w:style>
  <w:style w:type="paragraph" w:customStyle="1" w:styleId="Default">
    <w:name w:val="Default"/>
    <w:rsid w:val="003B5F11"/>
    <w:pPr>
      <w:autoSpaceDE w:val="0"/>
      <w:autoSpaceDN w:val="0"/>
      <w:adjustRightInd w:val="0"/>
    </w:pPr>
    <w:rPr>
      <w:rFonts w:ascii="Arial" w:hAnsi="Arial" w:cs="Aria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CEC503-0C3C-4445-90CD-B18FEBCA6C61}"/>
</file>

<file path=customXml/itemProps2.xml><?xml version="1.0" encoding="utf-8"?>
<ds:datastoreItem xmlns:ds="http://schemas.openxmlformats.org/officeDocument/2006/customXml" ds:itemID="{1EFBF3C8-2EFF-4667-9A41-D1052C53CE7D}"/>
</file>

<file path=customXml/itemProps3.xml><?xml version="1.0" encoding="utf-8"?>
<ds:datastoreItem xmlns:ds="http://schemas.openxmlformats.org/officeDocument/2006/customXml" ds:itemID="{BF652F6A-1AEE-484E-BB4A-E15CB6E6C823}"/>
</file>

<file path=docProps/app.xml><?xml version="1.0" encoding="utf-8"?>
<Properties xmlns="http://schemas.openxmlformats.org/officeDocument/2006/extended-properties" xmlns:vt="http://schemas.openxmlformats.org/officeDocument/2006/docPropsVTypes">
  <Template>Normal</Template>
  <TotalTime>33</TotalTime>
  <Pages>5</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51</cp:revision>
  <cp:lastPrinted>2018-01-30T05:28:00Z</cp:lastPrinted>
  <dcterms:created xsi:type="dcterms:W3CDTF">2020-05-26T06:25:00Z</dcterms:created>
  <dcterms:modified xsi:type="dcterms:W3CDTF">2023-09-21T09:43:00Z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2022-08-06T05:51:40Z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1322500</vt:r8>
  </property>
</Properties>
</file>