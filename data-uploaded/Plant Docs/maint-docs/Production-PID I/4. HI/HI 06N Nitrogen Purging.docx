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C2A3F9F" w:rsidR="006E1A91" w:rsidRPr="000418D9" w:rsidRDefault="00D305B5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221377D6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D305B5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073097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331F9B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1B1C8E">
              <w:rPr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2812C2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1B1C8E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1B1C8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3D177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31F9B" w14:paraId="13E2948B" w14:textId="77777777" w:rsidTr="003D177F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AA433E" w14:textId="3F684B8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 xml:space="preserve">During abnormal furnace operation </w:t>
            </w:r>
          </w:p>
        </w:tc>
      </w:tr>
      <w:tr w:rsidR="00331F9B" w14:paraId="2EBE7B48" w14:textId="77777777" w:rsidTr="003D177F">
        <w:tc>
          <w:tcPr>
            <w:tcW w:w="900" w:type="dxa"/>
          </w:tcPr>
          <w:p w14:paraId="76694513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3F8BED07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1F266079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BF1, BF2 Furnace</w:t>
            </w:r>
          </w:p>
        </w:tc>
      </w:tr>
      <w:tr w:rsidR="00331F9B" w14:paraId="70BBF8D5" w14:textId="77777777" w:rsidTr="003D177F">
        <w:tc>
          <w:tcPr>
            <w:tcW w:w="900" w:type="dxa"/>
          </w:tcPr>
          <w:p w14:paraId="5C8C3805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E4FC10D" w14:textId="77777777" w:rsidR="00331F9B" w:rsidRPr="00D93781" w:rsidRDefault="00331F9B" w:rsidP="00331F9B">
            <w:pPr>
              <w:spacing w:line="340" w:lineRule="atLeast"/>
              <w:rPr>
                <w:rFonts w:ascii="Cambria" w:hAnsi="Cambria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 xml:space="preserve"> company workman,</w:t>
            </w:r>
          </w:p>
          <w:p w14:paraId="1979CD0C" w14:textId="74ADC0F3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Engineer In charge</w:t>
            </w:r>
          </w:p>
        </w:tc>
      </w:tr>
      <w:tr w:rsidR="00331F9B" w14:paraId="3274654A" w14:textId="77777777" w:rsidTr="003D177F">
        <w:trPr>
          <w:trHeight w:val="1169"/>
        </w:trPr>
        <w:tc>
          <w:tcPr>
            <w:tcW w:w="900" w:type="dxa"/>
          </w:tcPr>
          <w:p w14:paraId="7645FB69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3385BAC4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3D177F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48D01114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No man other than working</w:t>
            </w:r>
          </w:p>
        </w:tc>
      </w:tr>
      <w:tr w:rsidR="00331F9B" w14:paraId="36DDB549" w14:textId="77777777" w:rsidTr="003D177F">
        <w:trPr>
          <w:trHeight w:val="701"/>
        </w:trPr>
        <w:tc>
          <w:tcPr>
            <w:tcW w:w="900" w:type="dxa"/>
          </w:tcPr>
          <w:p w14:paraId="365E9DFA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712C0E32" w14:textId="77777777" w:rsidR="00331F9B" w:rsidRPr="00D93781" w:rsidRDefault="00331F9B" w:rsidP="00331F9B">
            <w:pPr>
              <w:spacing w:line="340" w:lineRule="atLeast"/>
              <w:rPr>
                <w:rFonts w:ascii="Cambria" w:hAnsi="Cambria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Yes</w:t>
            </w:r>
          </w:p>
          <w:p w14:paraId="26F24214" w14:textId="16BA912C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Yes, special training required</w:t>
            </w:r>
          </w:p>
        </w:tc>
      </w:tr>
      <w:tr w:rsidR="00331F9B" w14:paraId="46649E21" w14:textId="77777777" w:rsidTr="003D177F">
        <w:tc>
          <w:tcPr>
            <w:tcW w:w="900" w:type="dxa"/>
          </w:tcPr>
          <w:p w14:paraId="728077F3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21743244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12B77973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/>
              </w:rPr>
            </w:pPr>
            <w:r w:rsidRPr="00D93781">
              <w:rPr>
                <w:rFonts w:ascii="Cambria" w:hAnsi="Cambria"/>
              </w:rPr>
              <w:t xml:space="preserve"> Yes.</w:t>
            </w:r>
            <w:r>
              <w:rPr>
                <w:b/>
              </w:rPr>
              <w:t xml:space="preserve"> </w:t>
            </w:r>
          </w:p>
          <w:p w14:paraId="56318FC0" w14:textId="09CF9BFA" w:rsidR="00331F9B" w:rsidRP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bCs/>
                <w:sz w:val="21"/>
              </w:rPr>
            </w:pPr>
            <w:r w:rsidRPr="00331F9B">
              <w:rPr>
                <w:bCs/>
              </w:rPr>
              <w:t>VL/IMS/PID1/PROD/WI/06 N</w:t>
            </w:r>
          </w:p>
        </w:tc>
      </w:tr>
      <w:tr w:rsidR="00331F9B" w14:paraId="4D211913" w14:textId="77777777" w:rsidTr="003D177F">
        <w:trPr>
          <w:trHeight w:val="611"/>
        </w:trPr>
        <w:tc>
          <w:tcPr>
            <w:tcW w:w="900" w:type="dxa"/>
          </w:tcPr>
          <w:p w14:paraId="1D13289D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2C5AD0A1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214707C5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Required</w:t>
            </w:r>
          </w:p>
        </w:tc>
      </w:tr>
      <w:tr w:rsidR="00331F9B" w14:paraId="752A3110" w14:textId="77777777" w:rsidTr="003D177F">
        <w:trPr>
          <w:trHeight w:val="1304"/>
        </w:trPr>
        <w:tc>
          <w:tcPr>
            <w:tcW w:w="900" w:type="dxa"/>
          </w:tcPr>
          <w:p w14:paraId="09CBCF8A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3D01D760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nil</w:t>
            </w:r>
          </w:p>
        </w:tc>
      </w:tr>
      <w:tr w:rsidR="00331F9B" w14:paraId="55BDA29F" w14:textId="77777777" w:rsidTr="003D177F">
        <w:tc>
          <w:tcPr>
            <w:tcW w:w="900" w:type="dxa"/>
          </w:tcPr>
          <w:p w14:paraId="6EA91710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67E6C283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7A0132B2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0AB04A4E" w14:textId="77777777" w:rsidR="00331F9B" w:rsidRPr="00D93781" w:rsidRDefault="00331F9B" w:rsidP="00331F9B">
            <w:pPr>
              <w:spacing w:line="340" w:lineRule="atLeast"/>
              <w:rPr>
                <w:rFonts w:ascii="Cambria" w:hAnsi="Cambria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No</w:t>
            </w:r>
          </w:p>
          <w:p w14:paraId="1B02CEA0" w14:textId="281F504E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 </w:t>
            </w:r>
          </w:p>
        </w:tc>
      </w:tr>
      <w:tr w:rsidR="00331F9B" w14:paraId="28D2C23B" w14:textId="77777777" w:rsidTr="003D177F">
        <w:tc>
          <w:tcPr>
            <w:tcW w:w="900" w:type="dxa"/>
          </w:tcPr>
          <w:p w14:paraId="67148713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302740A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54587C21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Nil</w:t>
            </w:r>
          </w:p>
        </w:tc>
      </w:tr>
      <w:tr w:rsidR="00331F9B" w14:paraId="4FB29D60" w14:textId="77777777" w:rsidTr="003D177F">
        <w:tc>
          <w:tcPr>
            <w:tcW w:w="900" w:type="dxa"/>
          </w:tcPr>
          <w:p w14:paraId="27CEA7F6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17ECF26F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</w:rPr>
              <w:t>NA</w:t>
            </w:r>
          </w:p>
        </w:tc>
      </w:tr>
      <w:tr w:rsidR="00331F9B" w14:paraId="0C1ABA70" w14:textId="77777777" w:rsidTr="003D177F">
        <w:tc>
          <w:tcPr>
            <w:tcW w:w="900" w:type="dxa"/>
          </w:tcPr>
          <w:p w14:paraId="124C55D4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703" w:type="dxa"/>
          </w:tcPr>
          <w:p w14:paraId="36DB530D" w14:textId="002A60AB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781D500E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</w:rPr>
              <w:t>NA</w:t>
            </w:r>
          </w:p>
        </w:tc>
      </w:tr>
      <w:tr w:rsidR="00331F9B" w14:paraId="2679030D" w14:textId="77777777" w:rsidTr="003D177F">
        <w:tc>
          <w:tcPr>
            <w:tcW w:w="900" w:type="dxa"/>
          </w:tcPr>
          <w:p w14:paraId="786F144E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17953115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  <w:tr w:rsidR="00331F9B" w14:paraId="7E76AE2A" w14:textId="77777777" w:rsidTr="003D177F">
        <w:trPr>
          <w:trHeight w:val="539"/>
        </w:trPr>
        <w:tc>
          <w:tcPr>
            <w:tcW w:w="900" w:type="dxa"/>
          </w:tcPr>
          <w:p w14:paraId="0B76C140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74CB1E5A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5188C02E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Nitrogen  </w:t>
            </w:r>
          </w:p>
        </w:tc>
      </w:tr>
      <w:tr w:rsidR="00331F9B" w14:paraId="5957644A" w14:textId="77777777" w:rsidTr="003D177F">
        <w:tc>
          <w:tcPr>
            <w:tcW w:w="900" w:type="dxa"/>
          </w:tcPr>
          <w:p w14:paraId="2A047A92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2F585AEC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06417E7B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Gas presence if exists.</w:t>
            </w:r>
          </w:p>
        </w:tc>
      </w:tr>
      <w:tr w:rsidR="00331F9B" w14:paraId="0321055B" w14:textId="77777777" w:rsidTr="003D177F">
        <w:tc>
          <w:tcPr>
            <w:tcW w:w="900" w:type="dxa"/>
          </w:tcPr>
          <w:p w14:paraId="08AF433A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2A641C5F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gramStart"/>
            <w:r>
              <w:rPr>
                <w:sz w:val="21"/>
              </w:rPr>
              <w:t>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199DD90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NA</w:t>
            </w:r>
          </w:p>
        </w:tc>
      </w:tr>
      <w:tr w:rsidR="00331F9B" w14:paraId="79E7992D" w14:textId="77777777" w:rsidTr="003D177F">
        <w:trPr>
          <w:trHeight w:val="2276"/>
        </w:trPr>
        <w:tc>
          <w:tcPr>
            <w:tcW w:w="900" w:type="dxa"/>
          </w:tcPr>
          <w:p w14:paraId="24D73639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6BA4CF7F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2CB92B15" w:rsidR="00331F9B" w:rsidRDefault="00331F9B" w:rsidP="003D177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579B98B0" w14:textId="77777777" w:rsidR="00331F9B" w:rsidRPr="00D93781" w:rsidRDefault="00331F9B" w:rsidP="00331F9B">
            <w:pPr>
              <w:rPr>
                <w:rFonts w:ascii="Cambria" w:hAnsi="Cambria"/>
              </w:rPr>
            </w:pPr>
            <w:r w:rsidRPr="00D93781">
              <w:rPr>
                <w:rFonts w:ascii="Cambria" w:hAnsi="Cambria"/>
              </w:rPr>
              <w:t xml:space="preserve">Factory Act 1948 and Goa factory Act 1985-SRR/16 </w:t>
            </w:r>
          </w:p>
          <w:p w14:paraId="073D8C28" w14:textId="77777777" w:rsidR="00331F9B" w:rsidRPr="00D93781" w:rsidRDefault="00331F9B" w:rsidP="00331F9B">
            <w:pPr>
              <w:spacing w:line="340" w:lineRule="atLeast"/>
              <w:rPr>
                <w:rFonts w:ascii="Cambria" w:hAnsi="Cambria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 </w:t>
            </w:r>
          </w:p>
          <w:p w14:paraId="5F368371" w14:textId="77777777" w:rsidR="00331F9B" w:rsidRPr="00D93781" w:rsidRDefault="00331F9B" w:rsidP="00331F9B">
            <w:pPr>
              <w:spacing w:line="340" w:lineRule="atLeast"/>
              <w:rPr>
                <w:rFonts w:ascii="Cambria" w:hAnsi="Cambria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 </w:t>
            </w:r>
          </w:p>
          <w:p w14:paraId="495D66A2" w14:textId="77777777" w:rsidR="00331F9B" w:rsidRPr="00D93781" w:rsidRDefault="00331F9B" w:rsidP="00331F9B">
            <w:pPr>
              <w:spacing w:line="340" w:lineRule="atLeast"/>
              <w:rPr>
                <w:rFonts w:ascii="Cambria" w:hAnsi="Cambria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 </w:t>
            </w:r>
          </w:p>
          <w:p w14:paraId="1F3733DD" w14:textId="77777777" w:rsidR="00331F9B" w:rsidRPr="00D93781" w:rsidRDefault="00331F9B" w:rsidP="00331F9B">
            <w:pPr>
              <w:rPr>
                <w:rFonts w:ascii="Cambria" w:hAnsi="Cambria"/>
              </w:rPr>
            </w:pPr>
            <w:r w:rsidRPr="00D93781">
              <w:rPr>
                <w:rFonts w:ascii="Cambria" w:hAnsi="Cambria"/>
              </w:rPr>
              <w:t> No</w:t>
            </w:r>
          </w:p>
          <w:p w14:paraId="048192C1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31F9B" w14:paraId="44BFB00E" w14:textId="77777777" w:rsidTr="003D177F">
        <w:trPr>
          <w:trHeight w:val="791"/>
        </w:trPr>
        <w:tc>
          <w:tcPr>
            <w:tcW w:w="900" w:type="dxa"/>
          </w:tcPr>
          <w:p w14:paraId="44EC53DA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23CD650D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</w:rPr>
              <w:t>nil</w:t>
            </w:r>
          </w:p>
        </w:tc>
      </w:tr>
      <w:tr w:rsidR="00331F9B" w14:paraId="71EEFEF7" w14:textId="77777777" w:rsidTr="003D177F">
        <w:tc>
          <w:tcPr>
            <w:tcW w:w="900" w:type="dxa"/>
          </w:tcPr>
          <w:p w14:paraId="08D1ED7E" w14:textId="77777777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19AA6D4E" w:rsidR="00331F9B" w:rsidRDefault="00331F9B" w:rsidP="00331F9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93781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3A0C7F90" w14:textId="77777777" w:rsidR="00331F9B" w:rsidRPr="001340CD" w:rsidRDefault="00331F9B" w:rsidP="00331F9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>
        <w:rPr>
          <w:rFonts w:ascii="Times New Roman" w:hAnsi="Times New Roman"/>
          <w:snapToGrid w:val="0"/>
          <w:color w:val="000000"/>
        </w:rPr>
        <w:t>N2 gas inhalation</w:t>
      </w:r>
    </w:p>
    <w:p w14:paraId="0C868E62" w14:textId="71DEC97D" w:rsidR="00331F9B" w:rsidRPr="001340CD" w:rsidDel="00331F9B" w:rsidRDefault="00331F9B" w:rsidP="00331F9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648"/>
        <w:jc w:val="both"/>
        <w:rPr>
          <w:del w:id="0" w:author="Lobha Vaikunth Gawas" w:date="2022-08-05T16:47:00Z"/>
          <w:rFonts w:ascii="Times New Roman" w:hAnsi="Times New Roman"/>
        </w:rPr>
      </w:pPr>
      <w:del w:id="1" w:author="Lobha Vaikunth Gawas" w:date="2022-08-05T16:47:00Z">
        <w:r w:rsidDel="00331F9B">
          <w:rPr>
            <w:rFonts w:ascii="Times New Roman" w:hAnsi="Times New Roman"/>
            <w:snapToGrid w:val="0"/>
            <w:color w:val="000000"/>
          </w:rPr>
          <w:delText>contact with hot metal while dressing taphole</w:delText>
        </w:r>
        <w:r w:rsidDel="00331F9B">
          <w:rPr>
            <w:rFonts w:ascii="Times New Roman" w:hAnsi="Times New Roman"/>
            <w:snapToGrid w:val="0"/>
            <w:color w:val="000000"/>
          </w:rPr>
          <w:tab/>
        </w:r>
      </w:del>
    </w:p>
    <w:p w14:paraId="2110FBA1" w14:textId="00CA464F" w:rsidR="00331F9B" w:rsidRPr="001340CD" w:rsidDel="00331F9B" w:rsidRDefault="00331F9B" w:rsidP="00331F9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648"/>
        <w:jc w:val="both"/>
        <w:rPr>
          <w:del w:id="2" w:author="Lobha Vaikunth Gawas" w:date="2022-08-05T16:47:00Z"/>
          <w:rFonts w:ascii="Times New Roman" w:hAnsi="Times New Roman"/>
        </w:rPr>
      </w:pPr>
      <w:del w:id="3" w:author="Lobha Vaikunth Gawas" w:date="2022-08-05T16:47:00Z">
        <w:r w:rsidDel="00331F9B">
          <w:rPr>
            <w:rFonts w:ascii="Times New Roman" w:hAnsi="Times New Roman"/>
            <w:snapToGrid w:val="0"/>
            <w:color w:val="000000"/>
          </w:rPr>
          <w:delText>Fall of person in main runner while dressing</w:delText>
        </w:r>
      </w:del>
    </w:p>
    <w:p w14:paraId="2392018B" w14:textId="77777777" w:rsidR="00331F9B" w:rsidRPr="00791837" w:rsidRDefault="00331F9B" w:rsidP="00331F9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 w:rsidRPr="001340CD">
        <w:rPr>
          <w:rFonts w:ascii="Times New Roman" w:hAnsi="Times New Roman"/>
          <w:snapToGrid w:val="0"/>
          <w:color w:val="000000"/>
        </w:rPr>
        <w:t>Fall of person</w:t>
      </w:r>
    </w:p>
    <w:p w14:paraId="3351F1DC" w14:textId="77777777" w:rsidR="00331F9B" w:rsidRDefault="00331F9B" w:rsidP="00331F9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 w:rsidRPr="00791837">
        <w:rPr>
          <w:rFonts w:ascii="Times New Roman" w:hAnsi="Times New Roman"/>
        </w:rPr>
        <w:t>Mechanical –Impact</w:t>
      </w:r>
    </w:p>
    <w:p w14:paraId="69B85FE2" w14:textId="45DEC92F" w:rsidR="00331F9B" w:rsidRPr="001340CD" w:rsidDel="00331F9B" w:rsidRDefault="00331F9B" w:rsidP="00331F9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del w:id="4" w:author="Lobha Vaikunth Gawas" w:date="2022-08-05T16:47:00Z"/>
          <w:rFonts w:ascii="Times New Roman" w:hAnsi="Times New Roman"/>
        </w:rPr>
      </w:pPr>
      <w:del w:id="5" w:author="Lobha Vaikunth Gawas" w:date="2022-08-05T16:47:00Z">
        <w:r w:rsidRPr="00791837" w:rsidDel="00331F9B">
          <w:rPr>
            <w:rFonts w:ascii="Times New Roman" w:hAnsi="Times New Roman"/>
          </w:rPr>
          <w:delText>Slipping in the runner</w:delText>
        </w:r>
      </w:del>
    </w:p>
    <w:p w14:paraId="61434E92" w14:textId="77777777" w:rsidR="00331F9B" w:rsidRPr="001340CD" w:rsidRDefault="00331F9B" w:rsidP="00331F9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 w:rsidRPr="001340CD">
        <w:rPr>
          <w:rFonts w:ascii="Times New Roman" w:hAnsi="Times New Roman"/>
          <w:snapToGrid w:val="0"/>
        </w:rPr>
        <w:t xml:space="preserve">Inadequate local lighting </w:t>
      </w:r>
    </w:p>
    <w:p w14:paraId="6E2A1F56" w14:textId="77777777" w:rsidR="00331F9B" w:rsidRPr="001340CD" w:rsidRDefault="00331F9B" w:rsidP="00331F9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Cambria" w:hAnsi="Cambria"/>
          <w:snapToGrid w:val="0"/>
        </w:rPr>
        <w:t>Human Behavior -</w:t>
      </w:r>
      <w:r w:rsidRPr="00791837">
        <w:rPr>
          <w:rFonts w:ascii="Times New Roman" w:hAnsi="Times New Roman"/>
          <w:snapToGrid w:val="0"/>
        </w:rPr>
        <w:t>Improper housekeeping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9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43"/>
        <w:gridCol w:w="4647"/>
      </w:tblGrid>
      <w:tr w:rsidR="00332547" w:rsidRPr="00226565" w14:paraId="277D5FBB" w14:textId="77777777" w:rsidTr="003D177F">
        <w:trPr>
          <w:trHeight w:val="480"/>
        </w:trPr>
        <w:tc>
          <w:tcPr>
            <w:tcW w:w="4443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47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3D177F">
        <w:trPr>
          <w:trHeight w:val="1063"/>
        </w:trPr>
        <w:tc>
          <w:tcPr>
            <w:tcW w:w="4443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47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3D177F">
        <w:trPr>
          <w:trHeight w:val="167"/>
        </w:trPr>
        <w:tc>
          <w:tcPr>
            <w:tcW w:w="4443" w:type="dxa"/>
            <w:shd w:val="clear" w:color="auto" w:fill="auto"/>
          </w:tcPr>
          <w:p w14:paraId="7A9FA817" w14:textId="78441B79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305B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305B5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647" w:type="dxa"/>
            <w:shd w:val="clear" w:color="auto" w:fill="auto"/>
          </w:tcPr>
          <w:p w14:paraId="5A007456" w14:textId="5F06D65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305B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305B5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1E46" w14:textId="77777777" w:rsidR="00A100CB" w:rsidRDefault="00A100CB" w:rsidP="00106ADB">
      <w:r>
        <w:separator/>
      </w:r>
    </w:p>
  </w:endnote>
  <w:endnote w:type="continuationSeparator" w:id="0">
    <w:p w14:paraId="39D3580F" w14:textId="77777777" w:rsidR="00A100CB" w:rsidRDefault="00A100CB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916AD" w14:textId="77777777" w:rsidR="00A100CB" w:rsidRDefault="00A100CB" w:rsidP="00106ADB">
      <w:r>
        <w:separator/>
      </w:r>
    </w:p>
  </w:footnote>
  <w:footnote w:type="continuationSeparator" w:id="0">
    <w:p w14:paraId="684CDBC9" w14:textId="77777777" w:rsidR="00A100CB" w:rsidRDefault="00A100CB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CCA5BA3"/>
    <w:multiLevelType w:val="hybridMultilevel"/>
    <w:tmpl w:val="5A362468"/>
    <w:lvl w:ilvl="0" w:tplc="0742B4A6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6327644">
    <w:abstractNumId w:val="0"/>
  </w:num>
  <w:num w:numId="2" w16cid:durableId="1089765343">
    <w:abstractNumId w:val="1"/>
  </w:num>
  <w:num w:numId="3" w16cid:durableId="546793492">
    <w:abstractNumId w:val="2"/>
  </w:num>
  <w:num w:numId="4" w16cid:durableId="538476449">
    <w:abstractNumId w:val="4"/>
  </w:num>
  <w:num w:numId="5" w16cid:durableId="128079394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1C8E"/>
    <w:rsid w:val="001B63FF"/>
    <w:rsid w:val="001E776D"/>
    <w:rsid w:val="002A0E92"/>
    <w:rsid w:val="002C2713"/>
    <w:rsid w:val="00301851"/>
    <w:rsid w:val="0031757F"/>
    <w:rsid w:val="00327170"/>
    <w:rsid w:val="00331F9B"/>
    <w:rsid w:val="00332547"/>
    <w:rsid w:val="003A33B4"/>
    <w:rsid w:val="003D177F"/>
    <w:rsid w:val="00405AFE"/>
    <w:rsid w:val="004101AB"/>
    <w:rsid w:val="0047134F"/>
    <w:rsid w:val="00473127"/>
    <w:rsid w:val="00480D7B"/>
    <w:rsid w:val="00486DEE"/>
    <w:rsid w:val="005541FD"/>
    <w:rsid w:val="00596136"/>
    <w:rsid w:val="005A1230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9F2BDB"/>
    <w:rsid w:val="00A100CB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305B5"/>
    <w:rsid w:val="00D30A22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31F9B"/>
    <w:pPr>
      <w:spacing w:after="283"/>
    </w:pPr>
    <w:rPr>
      <w:lang w:val="en-IN" w:eastAsia="en-IN"/>
    </w:rPr>
  </w:style>
  <w:style w:type="character" w:customStyle="1" w:styleId="BodyTextChar">
    <w:name w:val="Body Text Char"/>
    <w:basedOn w:val="DefaultParagraphFont"/>
    <w:link w:val="BodyText"/>
    <w:rsid w:val="00331F9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31F9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84B336-DBB3-4165-B878-16357B6FE8A1}"/>
</file>

<file path=customXml/itemProps2.xml><?xml version="1.0" encoding="utf-8"?>
<ds:datastoreItem xmlns:ds="http://schemas.openxmlformats.org/officeDocument/2006/customXml" ds:itemID="{F5B37EC8-E3F1-4142-9D7B-9725A4F144BC}"/>
</file>

<file path=customXml/itemProps3.xml><?xml version="1.0" encoding="utf-8"?>
<ds:datastoreItem xmlns:ds="http://schemas.openxmlformats.org/officeDocument/2006/customXml" ds:itemID="{AC8DE197-33C0-4689-A331-DBEC8B81A0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2022-08-05T11:20:44Z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1322200</vt:r8>
  </property>
</Properties>
</file>