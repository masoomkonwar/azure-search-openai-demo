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7FADD2" w:rsidR="006E1A91" w:rsidRPr="000418D9" w:rsidRDefault="00B9285B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1D7E65A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B9285B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698BD1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9044B6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C428C4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7E5EDD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7E5ED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C219B6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044B6" w14:paraId="13E2948B" w14:textId="77777777" w:rsidTr="00C219B6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0206915A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9AA433E" w14:textId="56C5C4A0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696F">
              <w:rPr>
                <w:rFonts w:ascii="Cambria" w:hAnsi="Cambria"/>
                <w:snapToGrid w:val="0"/>
                <w:sz w:val="20"/>
              </w:rPr>
              <w:t>OPERATING THE SPRINKLER</w:t>
            </w:r>
          </w:p>
        </w:tc>
      </w:tr>
      <w:tr w:rsidR="009044B6" w14:paraId="2EBE7B48" w14:textId="77777777" w:rsidTr="00C219B6">
        <w:tc>
          <w:tcPr>
            <w:tcW w:w="900" w:type="dxa"/>
          </w:tcPr>
          <w:p w14:paraId="76694513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3F8BED07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7C15245C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696F">
              <w:rPr>
                <w:rFonts w:ascii="Cambria" w:hAnsi="Cambria"/>
                <w:snapToGrid w:val="0"/>
                <w:sz w:val="21"/>
              </w:rPr>
              <w:t>Raw material screening plant (sizer plant BF1 BF2)</w:t>
            </w:r>
          </w:p>
        </w:tc>
      </w:tr>
      <w:tr w:rsidR="009044B6" w14:paraId="70BBF8D5" w14:textId="77777777" w:rsidTr="00C219B6">
        <w:tc>
          <w:tcPr>
            <w:tcW w:w="900" w:type="dxa"/>
          </w:tcPr>
          <w:p w14:paraId="5C8C3805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5220CF63" w14:textId="77777777" w:rsidR="009044B6" w:rsidRPr="00FD696F" w:rsidRDefault="009044B6" w:rsidP="009044B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FD696F">
              <w:rPr>
                <w:rFonts w:ascii="Cambria" w:hAnsi="Cambria"/>
                <w:snapToGrid w:val="0"/>
                <w:sz w:val="21"/>
              </w:rPr>
              <w:t>Workmen/ supervisors &amp; contract</w:t>
            </w:r>
          </w:p>
          <w:p w14:paraId="1979CD0C" w14:textId="4FC0ED71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696F">
              <w:rPr>
                <w:rFonts w:ascii="Cambria" w:hAnsi="Cambria"/>
                <w:snapToGrid w:val="0"/>
                <w:sz w:val="21"/>
              </w:rPr>
              <w:t>workers</w:t>
            </w:r>
          </w:p>
        </w:tc>
      </w:tr>
      <w:tr w:rsidR="009044B6" w14:paraId="3274654A" w14:textId="77777777" w:rsidTr="00C219B6">
        <w:trPr>
          <w:trHeight w:val="1169"/>
        </w:trPr>
        <w:tc>
          <w:tcPr>
            <w:tcW w:w="900" w:type="dxa"/>
          </w:tcPr>
          <w:p w14:paraId="7645FB69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5102E0EB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3761F825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 w:rsidRPr="00FD696F">
              <w:rPr>
                <w:rFonts w:ascii="Cambria" w:hAnsi="Cambria"/>
                <w:snapToGrid w:val="0"/>
                <w:sz w:val="21"/>
              </w:rPr>
              <w:t>Maint</w:t>
            </w:r>
            <w:proofErr w:type="spellEnd"/>
            <w:r w:rsidRPr="00FD696F">
              <w:rPr>
                <w:rFonts w:ascii="Cambria" w:hAnsi="Cambria"/>
                <w:snapToGrid w:val="0"/>
                <w:sz w:val="21"/>
              </w:rPr>
              <w:t xml:space="preserve">. </w:t>
            </w:r>
            <w:proofErr w:type="gramStart"/>
            <w:r w:rsidRPr="00FD696F">
              <w:rPr>
                <w:rFonts w:ascii="Cambria" w:hAnsi="Cambria"/>
                <w:snapToGrid w:val="0"/>
                <w:sz w:val="21"/>
              </w:rPr>
              <w:t>Staff  &amp;</w:t>
            </w:r>
            <w:proofErr w:type="gramEnd"/>
            <w:r w:rsidRPr="00FD696F">
              <w:rPr>
                <w:rFonts w:ascii="Cambria" w:hAnsi="Cambria"/>
                <w:snapToGrid w:val="0"/>
                <w:sz w:val="21"/>
              </w:rPr>
              <w:t xml:space="preserve"> Visitors</w:t>
            </w:r>
          </w:p>
        </w:tc>
      </w:tr>
      <w:tr w:rsidR="009044B6" w14:paraId="36DDB549" w14:textId="77777777" w:rsidTr="00C219B6">
        <w:trPr>
          <w:trHeight w:val="701"/>
        </w:trPr>
        <w:tc>
          <w:tcPr>
            <w:tcW w:w="900" w:type="dxa"/>
          </w:tcPr>
          <w:p w14:paraId="365E9DFA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0241166C" w14:textId="767B6C30" w:rsidR="009044B6" w:rsidRPr="00FD696F" w:rsidRDefault="009044B6" w:rsidP="009044B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D696F">
              <w:rPr>
                <w:rFonts w:ascii="Cambria" w:hAnsi="Cambria"/>
                <w:sz w:val="21"/>
              </w:rPr>
              <w:t>Yes</w:t>
            </w:r>
          </w:p>
          <w:p w14:paraId="26F24214" w14:textId="1605D14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696F">
              <w:rPr>
                <w:rFonts w:ascii="Cambria" w:hAnsi="Cambria"/>
                <w:sz w:val="21"/>
              </w:rPr>
              <w:t>No</w:t>
            </w:r>
          </w:p>
        </w:tc>
      </w:tr>
      <w:tr w:rsidR="009044B6" w14:paraId="46649E21" w14:textId="77777777" w:rsidTr="00C219B6">
        <w:tc>
          <w:tcPr>
            <w:tcW w:w="900" w:type="dxa"/>
          </w:tcPr>
          <w:p w14:paraId="728077F3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77F275F4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268EE67C" w14:textId="77777777" w:rsidR="00D5090F" w:rsidRDefault="00D5090F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Yes.</w:t>
            </w:r>
          </w:p>
          <w:p w14:paraId="56318FC0" w14:textId="5DECE143" w:rsidR="009044B6" w:rsidRDefault="00D5090F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VL/IMS/PID1/PROD/WI/12M</w:t>
            </w:r>
          </w:p>
        </w:tc>
      </w:tr>
      <w:tr w:rsidR="009044B6" w14:paraId="4D211913" w14:textId="77777777" w:rsidTr="00C219B6">
        <w:trPr>
          <w:trHeight w:val="611"/>
        </w:trPr>
        <w:tc>
          <w:tcPr>
            <w:tcW w:w="900" w:type="dxa"/>
          </w:tcPr>
          <w:p w14:paraId="1D13289D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2BA4100C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70793B4C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696F">
              <w:rPr>
                <w:rFonts w:ascii="Cambria" w:hAnsi="Cambria"/>
                <w:sz w:val="21"/>
              </w:rPr>
              <w:t>No</w:t>
            </w:r>
          </w:p>
        </w:tc>
      </w:tr>
      <w:tr w:rsidR="009044B6" w14:paraId="752A3110" w14:textId="77777777" w:rsidTr="00C219B6">
        <w:trPr>
          <w:trHeight w:val="1304"/>
        </w:trPr>
        <w:tc>
          <w:tcPr>
            <w:tcW w:w="900" w:type="dxa"/>
          </w:tcPr>
          <w:p w14:paraId="09CBCF8A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75E4BDD4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696F">
              <w:rPr>
                <w:rFonts w:ascii="Cambria" w:hAnsi="Cambria"/>
                <w:sz w:val="21"/>
              </w:rPr>
              <w:t>no</w:t>
            </w:r>
          </w:p>
        </w:tc>
      </w:tr>
      <w:tr w:rsidR="009044B6" w14:paraId="55BDA29F" w14:textId="77777777" w:rsidTr="00C219B6">
        <w:tc>
          <w:tcPr>
            <w:tcW w:w="900" w:type="dxa"/>
          </w:tcPr>
          <w:p w14:paraId="6EA91710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50086052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63536B85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696F">
              <w:rPr>
                <w:rFonts w:ascii="Cambria" w:hAnsi="Cambria"/>
                <w:sz w:val="21"/>
              </w:rPr>
              <w:t>NIL</w:t>
            </w:r>
          </w:p>
        </w:tc>
      </w:tr>
      <w:tr w:rsidR="009044B6" w14:paraId="28D2C23B" w14:textId="77777777" w:rsidTr="00C219B6">
        <w:tc>
          <w:tcPr>
            <w:tcW w:w="900" w:type="dxa"/>
          </w:tcPr>
          <w:p w14:paraId="67148713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6C63F9F6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1250B0C0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696F">
              <w:rPr>
                <w:rFonts w:ascii="Cambria" w:hAnsi="Cambria"/>
                <w:sz w:val="21"/>
              </w:rPr>
              <w:t>NIL</w:t>
            </w:r>
          </w:p>
        </w:tc>
      </w:tr>
      <w:tr w:rsidR="009044B6" w14:paraId="4FB29D60" w14:textId="77777777" w:rsidTr="00C219B6">
        <w:tc>
          <w:tcPr>
            <w:tcW w:w="900" w:type="dxa"/>
          </w:tcPr>
          <w:p w14:paraId="27CEA7F6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0457B6F0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696F">
              <w:rPr>
                <w:rFonts w:ascii="Cambria" w:hAnsi="Cambria"/>
                <w:sz w:val="21"/>
              </w:rPr>
              <w:t>No</w:t>
            </w:r>
          </w:p>
        </w:tc>
      </w:tr>
      <w:tr w:rsidR="009044B6" w14:paraId="0C1ABA70" w14:textId="77777777" w:rsidTr="00C219B6">
        <w:tc>
          <w:tcPr>
            <w:tcW w:w="900" w:type="dxa"/>
          </w:tcPr>
          <w:p w14:paraId="124C55D4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527939D8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3411D7F3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696F">
              <w:rPr>
                <w:rFonts w:ascii="Cambria" w:hAnsi="Cambria"/>
                <w:sz w:val="21"/>
              </w:rPr>
              <w:t>water</w:t>
            </w:r>
          </w:p>
        </w:tc>
      </w:tr>
      <w:tr w:rsidR="009044B6" w14:paraId="2679030D" w14:textId="77777777" w:rsidTr="00C219B6">
        <w:tc>
          <w:tcPr>
            <w:tcW w:w="900" w:type="dxa"/>
          </w:tcPr>
          <w:p w14:paraId="786F144E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3C38E049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9044B6" w14:paraId="7E76AE2A" w14:textId="77777777" w:rsidTr="00C219B6">
        <w:trPr>
          <w:trHeight w:val="539"/>
        </w:trPr>
        <w:tc>
          <w:tcPr>
            <w:tcW w:w="900" w:type="dxa"/>
          </w:tcPr>
          <w:p w14:paraId="0B76C140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703" w:type="dxa"/>
          </w:tcPr>
          <w:p w14:paraId="65E05837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FACE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159C5E80" w14:textId="77777777" w:rsidR="009044B6" w:rsidRPr="00FD696F" w:rsidRDefault="009044B6" w:rsidP="009044B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D696F">
              <w:rPr>
                <w:rFonts w:ascii="Cambria" w:hAnsi="Cambria"/>
                <w:sz w:val="21"/>
              </w:rPr>
              <w:t>NIL</w:t>
            </w:r>
          </w:p>
          <w:p w14:paraId="3031B843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044B6" w14:paraId="5957644A" w14:textId="77777777" w:rsidTr="00C219B6">
        <w:tc>
          <w:tcPr>
            <w:tcW w:w="900" w:type="dxa"/>
          </w:tcPr>
          <w:p w14:paraId="2A047A92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77388B75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2AE205BB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696F">
              <w:rPr>
                <w:rFonts w:ascii="Cambria" w:hAnsi="Cambria"/>
                <w:sz w:val="21"/>
              </w:rPr>
              <w:t xml:space="preserve">liquid </w:t>
            </w:r>
          </w:p>
        </w:tc>
      </w:tr>
      <w:tr w:rsidR="009044B6" w14:paraId="0321055B" w14:textId="77777777" w:rsidTr="00C219B6">
        <w:tc>
          <w:tcPr>
            <w:tcW w:w="900" w:type="dxa"/>
          </w:tcPr>
          <w:p w14:paraId="08AF433A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2A641C5F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gramStart"/>
            <w:r>
              <w:rPr>
                <w:sz w:val="21"/>
              </w:rPr>
              <w:t>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467" w:type="dxa"/>
          </w:tcPr>
          <w:p w14:paraId="7DCED728" w14:textId="3C02975F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696F">
              <w:rPr>
                <w:rFonts w:ascii="Cambria" w:hAnsi="Cambria"/>
                <w:sz w:val="21"/>
              </w:rPr>
              <w:t>NA</w:t>
            </w:r>
          </w:p>
        </w:tc>
      </w:tr>
      <w:tr w:rsidR="009044B6" w14:paraId="79E7992D" w14:textId="77777777" w:rsidTr="00C219B6">
        <w:trPr>
          <w:trHeight w:val="2276"/>
        </w:trPr>
        <w:tc>
          <w:tcPr>
            <w:tcW w:w="900" w:type="dxa"/>
          </w:tcPr>
          <w:p w14:paraId="24D73639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4F4AEF6E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310EE951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2419954E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4A75F971" w14:textId="77777777" w:rsidR="009044B6" w:rsidRPr="00FD696F" w:rsidRDefault="009044B6" w:rsidP="009044B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D696F">
              <w:rPr>
                <w:rFonts w:ascii="Cambria" w:hAnsi="Cambria"/>
                <w:sz w:val="21"/>
              </w:rPr>
              <w:t>Factory Act</w:t>
            </w:r>
          </w:p>
          <w:p w14:paraId="2AEF4D67" w14:textId="77777777" w:rsidR="009044B6" w:rsidRPr="00FD696F" w:rsidRDefault="009044B6" w:rsidP="009044B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39792ABB" w14:textId="77777777" w:rsidR="009044B6" w:rsidRPr="00FD696F" w:rsidRDefault="009044B6" w:rsidP="009044B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78691841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696F">
              <w:rPr>
                <w:rFonts w:ascii="Cambria" w:hAnsi="Cambria"/>
                <w:sz w:val="21"/>
              </w:rPr>
              <w:t>Yes</w:t>
            </w:r>
          </w:p>
        </w:tc>
      </w:tr>
      <w:tr w:rsidR="009044B6" w14:paraId="44BFB00E" w14:textId="77777777" w:rsidTr="00C219B6">
        <w:trPr>
          <w:trHeight w:val="791"/>
        </w:trPr>
        <w:tc>
          <w:tcPr>
            <w:tcW w:w="900" w:type="dxa"/>
          </w:tcPr>
          <w:p w14:paraId="44EC53DA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72D46B06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696F">
              <w:rPr>
                <w:rFonts w:ascii="Cambria" w:hAnsi="Cambria"/>
                <w:sz w:val="21"/>
              </w:rPr>
              <w:t>Nil</w:t>
            </w:r>
          </w:p>
        </w:tc>
      </w:tr>
      <w:tr w:rsidR="009044B6" w14:paraId="71EEFEF7" w14:textId="77777777" w:rsidTr="00C219B6">
        <w:tc>
          <w:tcPr>
            <w:tcW w:w="900" w:type="dxa"/>
          </w:tcPr>
          <w:p w14:paraId="08D1ED7E" w14:textId="7777777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649A4C97" w:rsidR="009044B6" w:rsidRDefault="009044B6" w:rsidP="009044B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2004E804" w14:textId="77777777" w:rsidR="009044B6" w:rsidRPr="00FD696F" w:rsidRDefault="009044B6" w:rsidP="009044B6">
      <w:pPr>
        <w:pStyle w:val="WW-BodyText2"/>
        <w:numPr>
          <w:ilvl w:val="0"/>
          <w:numId w:val="5"/>
        </w:numPr>
        <w:spacing w:before="3" w:line="340" w:lineRule="atLeast"/>
        <w:jc w:val="left"/>
      </w:pPr>
      <w:r w:rsidRPr="00FD696F">
        <w:t>Fall from sprinkler platform</w:t>
      </w:r>
    </w:p>
    <w:p w14:paraId="77459992" w14:textId="77777777" w:rsidR="009044B6" w:rsidRPr="00FD696F" w:rsidRDefault="009044B6" w:rsidP="009044B6">
      <w:pPr>
        <w:pStyle w:val="WW-BodyText2"/>
        <w:numPr>
          <w:ilvl w:val="0"/>
          <w:numId w:val="5"/>
        </w:numPr>
        <w:spacing w:before="3" w:line="340" w:lineRule="atLeast"/>
        <w:jc w:val="left"/>
      </w:pPr>
      <w:r w:rsidRPr="00FD696F">
        <w:t>Failure to inform control room before starting activity resulting in panic condition due to fire hydrant alarm</w:t>
      </w:r>
    </w:p>
    <w:p w14:paraId="4421781D" w14:textId="77777777" w:rsidR="009044B6" w:rsidRPr="00FD696F" w:rsidRDefault="009044B6" w:rsidP="009044B6">
      <w:pPr>
        <w:pStyle w:val="WW-BodyText2"/>
        <w:numPr>
          <w:ilvl w:val="0"/>
          <w:numId w:val="5"/>
        </w:numPr>
        <w:spacing w:before="3" w:line="340" w:lineRule="atLeast"/>
        <w:jc w:val="left"/>
      </w:pPr>
      <w:r w:rsidRPr="00FD696F">
        <w:t>Failure to inform control room to stop the pump after activity is over resulting in damaging the pump</w:t>
      </w:r>
    </w:p>
    <w:p w14:paraId="5309D6F6" w14:textId="77777777" w:rsidR="009044B6" w:rsidRPr="00FD696F" w:rsidRDefault="009044B6" w:rsidP="009044B6">
      <w:pPr>
        <w:pStyle w:val="WW-BodyText2"/>
        <w:numPr>
          <w:ilvl w:val="0"/>
          <w:numId w:val="5"/>
        </w:numPr>
        <w:spacing w:before="3" w:line="340" w:lineRule="atLeast"/>
        <w:jc w:val="left"/>
      </w:pPr>
      <w:r w:rsidRPr="00434373">
        <w:t>Human Behavior -</w:t>
      </w:r>
      <w:r w:rsidRPr="00FD696F">
        <w:t>Horseplay</w:t>
      </w:r>
    </w:p>
    <w:p w14:paraId="3B8880D2" w14:textId="77777777" w:rsidR="009044B6" w:rsidRPr="00FD696F" w:rsidRDefault="009044B6" w:rsidP="009044B6">
      <w:pPr>
        <w:pStyle w:val="WW-BodyText2"/>
        <w:numPr>
          <w:ilvl w:val="0"/>
          <w:numId w:val="5"/>
        </w:numPr>
        <w:spacing w:before="3" w:line="340" w:lineRule="atLeast"/>
        <w:jc w:val="left"/>
      </w:pPr>
      <w:r w:rsidRPr="00FD696F">
        <w:t>Impact with high pressure water /impact with sprinkler attachment.</w:t>
      </w:r>
    </w:p>
    <w:p w14:paraId="7EC2CFE0" w14:textId="77777777" w:rsidR="009044B6" w:rsidRPr="00FD696F" w:rsidRDefault="009044B6" w:rsidP="009044B6">
      <w:pPr>
        <w:pStyle w:val="WW-BodyText2"/>
        <w:numPr>
          <w:ilvl w:val="0"/>
          <w:numId w:val="5"/>
        </w:numPr>
        <w:spacing w:before="3" w:line="340" w:lineRule="atLeast"/>
        <w:jc w:val="left"/>
      </w:pPr>
      <w:r w:rsidRPr="00FD696F">
        <w:t>Failure to inform people working in the area to move away resulting in panic situation.</w:t>
      </w:r>
    </w:p>
    <w:p w14:paraId="12ADD18B" w14:textId="6203FD48" w:rsidR="009044B6" w:rsidRDefault="009044B6" w:rsidP="009044B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ins w:id="0" w:author="Lobha Vaikunth Gawas" w:date="2022-08-09T12:53:00Z"/>
        </w:rPr>
      </w:pPr>
      <w:r w:rsidRPr="00434373">
        <w:t>Human Behavior -</w:t>
      </w:r>
      <w:r w:rsidRPr="00FD696F">
        <w:t>Nonuse of PPE</w:t>
      </w:r>
    </w:p>
    <w:p w14:paraId="4E189EAE" w14:textId="032DC77C" w:rsidR="009044B6" w:rsidRDefault="009044B6" w:rsidP="009044B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ins w:id="1" w:author="Lobha Vaikunth Gawas" w:date="2022-08-09T12:54:00Z"/>
        </w:rPr>
      </w:pPr>
      <w:ins w:id="2" w:author="Lobha Vaikunth Gawas" w:date="2022-08-09T12:53:00Z">
        <w:r>
          <w:t>Incorrect Valve ope</w:t>
        </w:r>
      </w:ins>
      <w:ins w:id="3" w:author="Lobha Vaikunth Gawas" w:date="2022-08-09T12:54:00Z">
        <w:r>
          <w:t>ration</w:t>
        </w:r>
      </w:ins>
    </w:p>
    <w:p w14:paraId="0E4AA0A3" w14:textId="63F2DFD1" w:rsidR="009044B6" w:rsidRPr="00FD696F" w:rsidRDefault="009044B6" w:rsidP="009044B6">
      <w:pPr>
        <w:pStyle w:val="WW-BodyText2"/>
        <w:numPr>
          <w:ilvl w:val="0"/>
          <w:numId w:val="5"/>
        </w:numPr>
        <w:spacing w:before="3" w:line="340" w:lineRule="atLeast"/>
        <w:jc w:val="left"/>
      </w:pPr>
      <w:ins w:id="4" w:author="Lobha Vaikunth Gawas" w:date="2022-08-09T12:54:00Z">
        <w:r>
          <w:t>Valve Jamming</w:t>
        </w:r>
      </w:ins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1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0"/>
        <w:gridCol w:w="4410"/>
      </w:tblGrid>
      <w:tr w:rsidR="00332547" w:rsidRPr="00226565" w14:paraId="277D5FBB" w14:textId="77777777" w:rsidTr="00C219B6">
        <w:trPr>
          <w:trHeight w:val="480"/>
        </w:trPr>
        <w:tc>
          <w:tcPr>
            <w:tcW w:w="477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C219B6">
        <w:trPr>
          <w:trHeight w:val="1063"/>
        </w:trPr>
        <w:tc>
          <w:tcPr>
            <w:tcW w:w="477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C219B6">
        <w:trPr>
          <w:trHeight w:val="167"/>
        </w:trPr>
        <w:tc>
          <w:tcPr>
            <w:tcW w:w="4770" w:type="dxa"/>
            <w:shd w:val="clear" w:color="auto" w:fill="auto"/>
          </w:tcPr>
          <w:p w14:paraId="7A9FA817" w14:textId="3B3EBD05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B9285B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B9285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410" w:type="dxa"/>
            <w:shd w:val="clear" w:color="auto" w:fill="auto"/>
          </w:tcPr>
          <w:p w14:paraId="5A007456" w14:textId="068BFD4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B9285B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B9285B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7738E" w14:textId="77777777" w:rsidR="00CE0D01" w:rsidRDefault="00CE0D01" w:rsidP="00106ADB">
      <w:r>
        <w:separator/>
      </w:r>
    </w:p>
  </w:endnote>
  <w:endnote w:type="continuationSeparator" w:id="0">
    <w:p w14:paraId="0609E767" w14:textId="77777777" w:rsidR="00CE0D01" w:rsidRDefault="00CE0D01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63BEF" w14:textId="77777777" w:rsidR="00CE0D01" w:rsidRDefault="00CE0D01" w:rsidP="00106ADB">
      <w:r>
        <w:separator/>
      </w:r>
    </w:p>
  </w:footnote>
  <w:footnote w:type="continuationSeparator" w:id="0">
    <w:p w14:paraId="0EA44463" w14:textId="77777777" w:rsidR="00CE0D01" w:rsidRDefault="00CE0D01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C01AB"/>
    <w:multiLevelType w:val="singleLevel"/>
    <w:tmpl w:val="379252C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</w:abstractNum>
  <w:num w:numId="1" w16cid:durableId="1703480572">
    <w:abstractNumId w:val="0"/>
  </w:num>
  <w:num w:numId="2" w16cid:durableId="140464848">
    <w:abstractNumId w:val="1"/>
  </w:num>
  <w:num w:numId="3" w16cid:durableId="2124154690">
    <w:abstractNumId w:val="2"/>
  </w:num>
  <w:num w:numId="4" w16cid:durableId="1973903229">
    <w:abstractNumId w:val="3"/>
  </w:num>
  <w:num w:numId="5" w16cid:durableId="54613970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5D32DC"/>
    <w:rsid w:val="00611010"/>
    <w:rsid w:val="006317FC"/>
    <w:rsid w:val="00651B2D"/>
    <w:rsid w:val="0065722C"/>
    <w:rsid w:val="00674ED1"/>
    <w:rsid w:val="006E1A91"/>
    <w:rsid w:val="006F1D1D"/>
    <w:rsid w:val="00726AD1"/>
    <w:rsid w:val="007525C2"/>
    <w:rsid w:val="00752B0B"/>
    <w:rsid w:val="007C77F3"/>
    <w:rsid w:val="007E5EDD"/>
    <w:rsid w:val="00816A2E"/>
    <w:rsid w:val="00853C2C"/>
    <w:rsid w:val="00895B65"/>
    <w:rsid w:val="008A7299"/>
    <w:rsid w:val="008B0293"/>
    <w:rsid w:val="008E4B00"/>
    <w:rsid w:val="009044B6"/>
    <w:rsid w:val="00992D25"/>
    <w:rsid w:val="009B3C87"/>
    <w:rsid w:val="009E4A33"/>
    <w:rsid w:val="009E7CAC"/>
    <w:rsid w:val="00A16CBE"/>
    <w:rsid w:val="00A437B3"/>
    <w:rsid w:val="00A8207E"/>
    <w:rsid w:val="00AB274E"/>
    <w:rsid w:val="00AE3A55"/>
    <w:rsid w:val="00AE40A0"/>
    <w:rsid w:val="00B63D1D"/>
    <w:rsid w:val="00B708FE"/>
    <w:rsid w:val="00B9285B"/>
    <w:rsid w:val="00BB3590"/>
    <w:rsid w:val="00C219B6"/>
    <w:rsid w:val="00C66F33"/>
    <w:rsid w:val="00CB3F1E"/>
    <w:rsid w:val="00CE0D01"/>
    <w:rsid w:val="00CE4C38"/>
    <w:rsid w:val="00CF2EAC"/>
    <w:rsid w:val="00CF7DC0"/>
    <w:rsid w:val="00D5090F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904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39020-9A61-45AA-A30D-D3F0379D13CE}"/>
</file>

<file path=customXml/itemProps2.xml><?xml version="1.0" encoding="utf-8"?>
<ds:datastoreItem xmlns:ds="http://schemas.openxmlformats.org/officeDocument/2006/customXml" ds:itemID="{28836A45-A58A-4218-AA79-EF6D90459F38}"/>
</file>

<file path=customXml/itemProps3.xml><?xml version="1.0" encoding="utf-8"?>
<ds:datastoreItem xmlns:ds="http://schemas.openxmlformats.org/officeDocument/2006/customXml" ds:itemID="{DCD64D1D-0660-4CA0-849E-581941F2AA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2022-08-09T07:27:08Z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1325700</vt:r8>
  </property>
</Properties>
</file>