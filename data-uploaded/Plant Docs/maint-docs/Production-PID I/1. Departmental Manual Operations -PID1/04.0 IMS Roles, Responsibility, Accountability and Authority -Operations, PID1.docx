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A39BD" w14:textId="72EA7E56" w:rsidR="004617CD" w:rsidRPr="00E801AC" w:rsidRDefault="00EB0CAA" w:rsidP="00EB0CAA">
      <w:pPr>
        <w:ind w:right="185"/>
        <w:jc w:val="both"/>
        <w:rPr>
          <w:rFonts w:ascii="Times New Roman" w:hAnsi="Times New Roman" w:cs="Times New Roman"/>
          <w:b/>
          <w:sz w:val="28"/>
          <w:szCs w:val="28"/>
          <w:u w:val="single"/>
        </w:rPr>
      </w:pPr>
      <w:r w:rsidRPr="00E801AC">
        <w:rPr>
          <w:rFonts w:ascii="Times New Roman" w:hAnsi="Times New Roman" w:cs="Times New Roman"/>
          <w:b/>
          <w:sz w:val="28"/>
          <w:szCs w:val="28"/>
          <w:u w:val="single"/>
        </w:rPr>
        <w:t xml:space="preserve">1. </w:t>
      </w:r>
      <w:r w:rsidR="004617CD" w:rsidRPr="00E801AC">
        <w:rPr>
          <w:rFonts w:ascii="Times New Roman" w:hAnsi="Times New Roman" w:cs="Times New Roman"/>
          <w:b/>
          <w:sz w:val="28"/>
          <w:szCs w:val="28"/>
          <w:u w:val="single"/>
        </w:rPr>
        <w:t>Roles, Responsibilities, Accountability and Authority of Chief Operating Officer PID</w:t>
      </w:r>
    </w:p>
    <w:p w14:paraId="7005F6C7" w14:textId="6E585E08" w:rsidR="004617CD" w:rsidRPr="00E801AC" w:rsidRDefault="004617CD" w:rsidP="00EB0CAA">
      <w:pPr>
        <w:tabs>
          <w:tab w:val="left" w:pos="2760"/>
        </w:tabs>
        <w:jc w:val="both"/>
        <w:rPr>
          <w:rFonts w:ascii="Times New Roman" w:hAnsi="Times New Roman" w:cs="Times New Roman"/>
          <w:sz w:val="28"/>
          <w:szCs w:val="28"/>
        </w:rPr>
      </w:pPr>
      <w:r w:rsidRPr="00E801AC">
        <w:rPr>
          <w:rFonts w:ascii="Times New Roman" w:hAnsi="Times New Roman" w:cs="Times New Roman"/>
          <w:b/>
          <w:sz w:val="28"/>
          <w:szCs w:val="28"/>
        </w:rPr>
        <w:t>Educational qualification</w:t>
      </w:r>
      <w:r w:rsidRPr="00E801AC">
        <w:rPr>
          <w:rFonts w:ascii="Times New Roman" w:hAnsi="Times New Roman" w:cs="Times New Roman"/>
          <w:sz w:val="28"/>
          <w:szCs w:val="28"/>
        </w:rPr>
        <w:t xml:space="preserve">: </w:t>
      </w:r>
      <w:r w:rsidRPr="00E801AC">
        <w:rPr>
          <w:rFonts w:ascii="Times New Roman" w:hAnsi="Times New Roman" w:cs="Times New Roman"/>
        </w:rPr>
        <w:t xml:space="preserve">Degree in Metallurgy </w:t>
      </w:r>
      <w:r w:rsidR="00F030AD" w:rsidRPr="00E801AC">
        <w:rPr>
          <w:rFonts w:ascii="Times New Roman" w:hAnsi="Times New Roman" w:cs="Times New Roman"/>
        </w:rPr>
        <w:t>Engg. /</w:t>
      </w:r>
      <w:r w:rsidRPr="00E801AC">
        <w:rPr>
          <w:rFonts w:ascii="Times New Roman" w:hAnsi="Times New Roman" w:cs="Times New Roman"/>
        </w:rPr>
        <w:t>Diploma in Engg. with 15years experience in Blast Furnace Operation</w:t>
      </w:r>
      <w:r w:rsidRPr="00E801AC">
        <w:rPr>
          <w:rFonts w:ascii="Times New Roman" w:hAnsi="Times New Roman" w:cs="Times New Roman"/>
          <w:sz w:val="28"/>
          <w:szCs w:val="28"/>
        </w:rPr>
        <w:t>.</w:t>
      </w:r>
    </w:p>
    <w:p w14:paraId="2FD91872" w14:textId="47578F4B" w:rsidR="004617CD" w:rsidRPr="00E801AC" w:rsidRDefault="004617CD" w:rsidP="00EB0CAA">
      <w:pPr>
        <w:tabs>
          <w:tab w:val="left" w:pos="2977"/>
        </w:tabs>
        <w:jc w:val="both"/>
        <w:rPr>
          <w:rFonts w:ascii="Times New Roman" w:hAnsi="Times New Roman" w:cs="Times New Roman"/>
          <w:sz w:val="28"/>
          <w:szCs w:val="28"/>
        </w:rPr>
      </w:pPr>
      <w:r w:rsidRPr="00E801AC">
        <w:rPr>
          <w:rFonts w:ascii="Times New Roman" w:hAnsi="Times New Roman" w:cs="Times New Roman"/>
          <w:b/>
          <w:sz w:val="28"/>
          <w:szCs w:val="28"/>
        </w:rPr>
        <w:t>Skilled required</w:t>
      </w:r>
      <w:r w:rsidRPr="00E801AC">
        <w:rPr>
          <w:rFonts w:ascii="Times New Roman" w:hAnsi="Times New Roman" w:cs="Times New Roman"/>
          <w:sz w:val="28"/>
          <w:szCs w:val="28"/>
        </w:rPr>
        <w:t xml:space="preserve">: </w:t>
      </w:r>
      <w:r w:rsidRPr="00E801AC">
        <w:rPr>
          <w:rFonts w:ascii="Times New Roman" w:hAnsi="Times New Roman" w:cs="Times New Roman"/>
        </w:rPr>
        <w:t>Handling blast furnace abnormalities, Strong analytical skill, interpersonal skill, troubleshooting skill</w:t>
      </w:r>
      <w:r w:rsidRPr="00E801AC">
        <w:rPr>
          <w:rFonts w:ascii="Times New Roman" w:hAnsi="Times New Roman" w:cs="Times New Roman"/>
          <w:sz w:val="28"/>
          <w:szCs w:val="28"/>
        </w:rPr>
        <w:t xml:space="preserve">.                       </w:t>
      </w:r>
      <w:r w:rsidRPr="00E801AC">
        <w:rPr>
          <w:rFonts w:ascii="Times New Roman" w:hAnsi="Times New Roman" w:cs="Times New Roman"/>
          <w:sz w:val="28"/>
          <w:szCs w:val="28"/>
        </w:rPr>
        <w:tab/>
      </w:r>
      <w:r w:rsidRPr="00E801AC">
        <w:rPr>
          <w:rFonts w:ascii="Times New Roman" w:hAnsi="Times New Roman" w:cs="Times New Roman"/>
          <w:sz w:val="28"/>
          <w:szCs w:val="28"/>
        </w:rPr>
        <w:tab/>
        <w:t xml:space="preserve">         </w:t>
      </w:r>
    </w:p>
    <w:p w14:paraId="368B9379" w14:textId="73D10B50" w:rsidR="004617CD" w:rsidRPr="00E801AC" w:rsidRDefault="004617CD" w:rsidP="00EB0CAA">
      <w:pPr>
        <w:jc w:val="both"/>
        <w:rPr>
          <w:rFonts w:ascii="Times New Roman" w:hAnsi="Times New Roman" w:cs="Times New Roman"/>
        </w:rPr>
      </w:pPr>
      <w:r w:rsidRPr="00E801AC">
        <w:rPr>
          <w:rFonts w:ascii="Times New Roman" w:hAnsi="Times New Roman" w:cs="Times New Roman"/>
          <w:b/>
          <w:sz w:val="28"/>
          <w:szCs w:val="28"/>
        </w:rPr>
        <w:t>Authority, responsibility</w:t>
      </w:r>
      <w:r w:rsidRPr="00E801AC">
        <w:rPr>
          <w:rFonts w:ascii="Times New Roman" w:hAnsi="Times New Roman" w:cs="Times New Roman"/>
          <w:sz w:val="28"/>
          <w:szCs w:val="28"/>
        </w:rPr>
        <w:t xml:space="preserve">: </w:t>
      </w:r>
      <w:r w:rsidRPr="00E801AC">
        <w:rPr>
          <w:rFonts w:ascii="Times New Roman" w:hAnsi="Times New Roman" w:cs="Times New Roman"/>
        </w:rPr>
        <w:t xml:space="preserve">Ensuring the budgeted production &amp; quality. Monitoring of process control &amp; improvement in productivity; Inventory control, </w:t>
      </w:r>
      <w:r w:rsidR="00904091" w:rsidRPr="00E801AC">
        <w:rPr>
          <w:rFonts w:ascii="Times New Roman" w:hAnsi="Times New Roman" w:cs="Times New Roman"/>
        </w:rPr>
        <w:t>enforcing</w:t>
      </w:r>
      <w:r w:rsidRPr="00E801AC">
        <w:rPr>
          <w:rFonts w:ascii="Times New Roman" w:hAnsi="Times New Roman" w:cs="Times New Roman"/>
        </w:rPr>
        <w:t xml:space="preserve"> energy efficient procedures and energy efficient project and energy reduction for production of pig iron enforcing resources required for those energy saving projects.</w:t>
      </w:r>
    </w:p>
    <w:p w14:paraId="19D7A8C7" w14:textId="05211939" w:rsidR="004617CD" w:rsidRPr="00E801AC" w:rsidRDefault="004617CD" w:rsidP="00EB0CAA">
      <w:pPr>
        <w:tabs>
          <w:tab w:val="left" w:pos="2595"/>
        </w:tabs>
        <w:jc w:val="both"/>
        <w:rPr>
          <w:rFonts w:ascii="Times New Roman" w:hAnsi="Times New Roman" w:cs="Times New Roman"/>
        </w:rPr>
      </w:pPr>
      <w:r w:rsidRPr="00E801AC">
        <w:rPr>
          <w:rFonts w:ascii="Times New Roman" w:hAnsi="Times New Roman" w:cs="Times New Roman"/>
          <w:b/>
          <w:sz w:val="28"/>
          <w:szCs w:val="28"/>
        </w:rPr>
        <w:t>Expenses controlled</w:t>
      </w:r>
      <w:r w:rsidRPr="00E801AC">
        <w:rPr>
          <w:rFonts w:ascii="Times New Roman" w:hAnsi="Times New Roman" w:cs="Times New Roman"/>
          <w:sz w:val="28"/>
          <w:szCs w:val="28"/>
        </w:rPr>
        <w:t xml:space="preserve">: </w:t>
      </w:r>
      <w:r w:rsidRPr="00E801AC">
        <w:rPr>
          <w:rFonts w:ascii="Times New Roman" w:hAnsi="Times New Roman" w:cs="Times New Roman"/>
        </w:rPr>
        <w:t xml:space="preserve">Controlling &amp; monitoring of </w:t>
      </w:r>
      <w:r w:rsidR="00904091" w:rsidRPr="00E801AC">
        <w:rPr>
          <w:rFonts w:ascii="Times New Roman" w:hAnsi="Times New Roman" w:cs="Times New Roman"/>
        </w:rPr>
        <w:t>third-party</w:t>
      </w:r>
      <w:r w:rsidRPr="00E801AC">
        <w:rPr>
          <w:rFonts w:ascii="Times New Roman" w:hAnsi="Times New Roman" w:cs="Times New Roman"/>
        </w:rPr>
        <w:t xml:space="preserve"> billing. Inventory control.</w:t>
      </w:r>
    </w:p>
    <w:p w14:paraId="2364E85A" w14:textId="61D1658A" w:rsidR="004617CD" w:rsidRPr="00E801AC" w:rsidRDefault="004617CD" w:rsidP="00EB0CAA">
      <w:pPr>
        <w:tabs>
          <w:tab w:val="left" w:pos="2595"/>
        </w:tabs>
        <w:jc w:val="both"/>
        <w:rPr>
          <w:rFonts w:ascii="Times New Roman" w:hAnsi="Times New Roman" w:cs="Times New Roman"/>
        </w:rPr>
      </w:pPr>
      <w:r w:rsidRPr="00E801AC">
        <w:rPr>
          <w:rFonts w:ascii="Times New Roman" w:hAnsi="Times New Roman" w:cs="Times New Roman"/>
          <w:b/>
          <w:sz w:val="28"/>
          <w:szCs w:val="28"/>
        </w:rPr>
        <w:t>Decision making</w:t>
      </w:r>
      <w:r w:rsidRPr="00E801AC">
        <w:rPr>
          <w:rFonts w:ascii="Times New Roman" w:hAnsi="Times New Roman" w:cs="Times New Roman"/>
          <w:sz w:val="28"/>
          <w:szCs w:val="28"/>
        </w:rPr>
        <w:t xml:space="preserve">: </w:t>
      </w:r>
      <w:r w:rsidRPr="00E801AC">
        <w:rPr>
          <w:rFonts w:ascii="Times New Roman" w:hAnsi="Times New Roman" w:cs="Times New Roman"/>
        </w:rPr>
        <w:t>Timely action for controlling down time &amp; increase in productivity.</w:t>
      </w:r>
    </w:p>
    <w:p w14:paraId="3ABA1052" w14:textId="7BA69181" w:rsidR="004617CD" w:rsidRPr="00E801AC" w:rsidRDefault="004617CD" w:rsidP="00EB0CAA">
      <w:pPr>
        <w:tabs>
          <w:tab w:val="left" w:pos="2595"/>
        </w:tabs>
        <w:jc w:val="both"/>
        <w:rPr>
          <w:rFonts w:ascii="Times New Roman" w:hAnsi="Times New Roman" w:cs="Times New Roman"/>
          <w:sz w:val="28"/>
          <w:szCs w:val="28"/>
        </w:rPr>
      </w:pPr>
      <w:r w:rsidRPr="00E801AC">
        <w:rPr>
          <w:rFonts w:ascii="Times New Roman" w:hAnsi="Times New Roman" w:cs="Times New Roman"/>
          <w:b/>
          <w:sz w:val="28"/>
          <w:szCs w:val="28"/>
        </w:rPr>
        <w:t>Managerial control</w:t>
      </w:r>
      <w:r w:rsidRPr="00E801AC">
        <w:rPr>
          <w:rFonts w:ascii="Times New Roman" w:hAnsi="Times New Roman" w:cs="Times New Roman"/>
          <w:sz w:val="28"/>
          <w:szCs w:val="28"/>
        </w:rPr>
        <w:t xml:space="preserve">: </w:t>
      </w:r>
      <w:r w:rsidRPr="00E801AC">
        <w:rPr>
          <w:rFonts w:ascii="Times New Roman" w:hAnsi="Times New Roman" w:cs="Times New Roman"/>
        </w:rPr>
        <w:t xml:space="preserve">Managerial skill is very much necessary for this position.                                                                      </w:t>
      </w:r>
    </w:p>
    <w:p w14:paraId="3A296FDE" w14:textId="0AF1E8CC" w:rsidR="004617CD" w:rsidRPr="00E801AC" w:rsidRDefault="004617CD" w:rsidP="00EB0CAA">
      <w:pPr>
        <w:tabs>
          <w:tab w:val="left" w:pos="2595"/>
        </w:tabs>
        <w:ind w:left="2595" w:hanging="2595"/>
        <w:jc w:val="both"/>
        <w:rPr>
          <w:rFonts w:ascii="Times New Roman" w:hAnsi="Times New Roman" w:cs="Times New Roman"/>
        </w:rPr>
      </w:pPr>
      <w:r w:rsidRPr="00E801AC">
        <w:rPr>
          <w:rFonts w:ascii="Times New Roman" w:hAnsi="Times New Roman" w:cs="Times New Roman"/>
          <w:b/>
          <w:sz w:val="28"/>
          <w:szCs w:val="28"/>
        </w:rPr>
        <w:t>Span of teams</w:t>
      </w:r>
      <w:r w:rsidRPr="00E801AC">
        <w:rPr>
          <w:rFonts w:ascii="Times New Roman" w:hAnsi="Times New Roman" w:cs="Times New Roman"/>
          <w:sz w:val="28"/>
          <w:szCs w:val="28"/>
        </w:rPr>
        <w:t xml:space="preserve">: </w:t>
      </w:r>
      <w:r w:rsidRPr="00E801AC">
        <w:rPr>
          <w:rFonts w:ascii="Times New Roman" w:hAnsi="Times New Roman" w:cs="Times New Roman"/>
        </w:rPr>
        <w:t>Entire Production dept. staff, workmen. &amp; co-ordination wit</w:t>
      </w:r>
      <w:r w:rsidR="00EB0CAA" w:rsidRPr="00E801AC">
        <w:rPr>
          <w:rFonts w:ascii="Times New Roman" w:hAnsi="Times New Roman" w:cs="Times New Roman"/>
        </w:rPr>
        <w:t xml:space="preserve">h </w:t>
      </w:r>
      <w:r w:rsidRPr="00E801AC">
        <w:rPr>
          <w:rFonts w:ascii="Times New Roman" w:hAnsi="Times New Roman" w:cs="Times New Roman"/>
        </w:rPr>
        <w:t xml:space="preserve">Service department.  </w:t>
      </w:r>
    </w:p>
    <w:p w14:paraId="6496482D" w14:textId="145808C8" w:rsidR="004617CD" w:rsidRPr="00E801AC" w:rsidRDefault="004617CD" w:rsidP="00EB0CAA">
      <w:pPr>
        <w:tabs>
          <w:tab w:val="left" w:pos="2595"/>
        </w:tabs>
        <w:jc w:val="both"/>
        <w:rPr>
          <w:rFonts w:ascii="Times New Roman" w:hAnsi="Times New Roman" w:cs="Times New Roman"/>
        </w:rPr>
      </w:pPr>
      <w:r w:rsidRPr="00E801AC">
        <w:rPr>
          <w:rFonts w:ascii="Times New Roman" w:hAnsi="Times New Roman" w:cs="Times New Roman"/>
          <w:b/>
          <w:sz w:val="28"/>
          <w:szCs w:val="28"/>
        </w:rPr>
        <w:t>External interaction</w:t>
      </w:r>
      <w:r w:rsidRPr="00E801AC">
        <w:rPr>
          <w:rFonts w:ascii="Times New Roman" w:hAnsi="Times New Roman" w:cs="Times New Roman"/>
          <w:sz w:val="28"/>
          <w:szCs w:val="28"/>
        </w:rPr>
        <w:t xml:space="preserve">: </w:t>
      </w:r>
      <w:r w:rsidRPr="00E801AC">
        <w:rPr>
          <w:rFonts w:ascii="Times New Roman" w:hAnsi="Times New Roman" w:cs="Times New Roman"/>
        </w:rPr>
        <w:t xml:space="preserve">With suppliers &amp; </w:t>
      </w:r>
      <w:r w:rsidR="00904091" w:rsidRPr="00E801AC">
        <w:rPr>
          <w:rFonts w:ascii="Times New Roman" w:hAnsi="Times New Roman" w:cs="Times New Roman"/>
        </w:rPr>
        <w:t>third-party</w:t>
      </w:r>
      <w:r w:rsidRPr="00E801AC">
        <w:rPr>
          <w:rFonts w:ascii="Times New Roman" w:hAnsi="Times New Roman" w:cs="Times New Roman"/>
        </w:rPr>
        <w:t xml:space="preserve"> service provider.</w:t>
      </w:r>
    </w:p>
    <w:p w14:paraId="745BDAEF" w14:textId="77777777" w:rsidR="004617CD" w:rsidRPr="00E801AC" w:rsidRDefault="004617CD" w:rsidP="00EB0CAA">
      <w:pPr>
        <w:tabs>
          <w:tab w:val="left" w:pos="2595"/>
        </w:tabs>
        <w:jc w:val="both"/>
        <w:rPr>
          <w:rFonts w:ascii="Times New Roman" w:hAnsi="Times New Roman" w:cs="Times New Roman"/>
          <w:b/>
          <w:sz w:val="28"/>
          <w:szCs w:val="28"/>
        </w:rPr>
      </w:pPr>
      <w:r w:rsidRPr="00E801AC">
        <w:rPr>
          <w:rFonts w:ascii="Times New Roman" w:hAnsi="Times New Roman" w:cs="Times New Roman"/>
          <w:b/>
          <w:sz w:val="28"/>
          <w:szCs w:val="28"/>
        </w:rPr>
        <w:t>Key /Major activities &amp; Roles with priority</w:t>
      </w:r>
    </w:p>
    <w:p w14:paraId="02EAF4F2" w14:textId="77777777" w:rsidR="004617CD" w:rsidRPr="00E801AC" w:rsidRDefault="004617CD" w:rsidP="00EB0CAA">
      <w:pPr>
        <w:pStyle w:val="ListParagraph"/>
        <w:numPr>
          <w:ilvl w:val="0"/>
          <w:numId w:val="1"/>
        </w:numPr>
        <w:spacing w:before="100" w:beforeAutospacing="1" w:after="100" w:afterAutospacing="1"/>
        <w:jc w:val="both"/>
        <w:rPr>
          <w:rFonts w:ascii="Times New Roman" w:hAnsi="Times New Roman" w:cs="Times New Roman"/>
        </w:rPr>
      </w:pPr>
      <w:r w:rsidRPr="00E801AC">
        <w:rPr>
          <w:rFonts w:ascii="Times New Roman" w:hAnsi="Times New Roman" w:cs="Times New Roman"/>
        </w:rPr>
        <w:t>Prepare the annual production budget and achieve the grade wise production.</w:t>
      </w:r>
    </w:p>
    <w:p w14:paraId="0AC38D9B" w14:textId="77777777" w:rsidR="004617CD" w:rsidRPr="00E801AC" w:rsidRDefault="004617CD" w:rsidP="00EB0CAA">
      <w:pPr>
        <w:numPr>
          <w:ilvl w:val="0"/>
          <w:numId w:val="1"/>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Prepare the Raw Material budget based on the production plan.</w:t>
      </w:r>
    </w:p>
    <w:p w14:paraId="0B1C34CD" w14:textId="77777777" w:rsidR="004617CD" w:rsidRPr="00E801AC" w:rsidRDefault="004617CD" w:rsidP="00EB0CAA">
      <w:pPr>
        <w:numPr>
          <w:ilvl w:val="0"/>
          <w:numId w:val="1"/>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Oversee the pig iron production process.</w:t>
      </w:r>
    </w:p>
    <w:p w14:paraId="54225D80" w14:textId="77777777" w:rsidR="004617CD" w:rsidRPr="00E801AC" w:rsidRDefault="004617CD" w:rsidP="00EB0CAA">
      <w:pPr>
        <w:numPr>
          <w:ilvl w:val="0"/>
          <w:numId w:val="1"/>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Plan the monthly preventive maintenance shutdown in consultation with all the service departments.</w:t>
      </w:r>
    </w:p>
    <w:p w14:paraId="4569DB8F" w14:textId="0F9A08B2" w:rsidR="004617CD" w:rsidRPr="00E801AC" w:rsidRDefault="004617CD" w:rsidP="00EB0CAA">
      <w:pPr>
        <w:numPr>
          <w:ilvl w:val="0"/>
          <w:numId w:val="1"/>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Implementing QEHS, </w:t>
      </w:r>
      <w:r w:rsidR="00904091" w:rsidRPr="00E801AC">
        <w:rPr>
          <w:rFonts w:ascii="Times New Roman" w:hAnsi="Times New Roman" w:cs="Times New Roman"/>
        </w:rPr>
        <w:t>EnMs</w:t>
      </w:r>
      <w:r w:rsidRPr="00E801AC">
        <w:rPr>
          <w:rFonts w:ascii="Times New Roman" w:hAnsi="Times New Roman" w:cs="Times New Roman"/>
        </w:rPr>
        <w:t xml:space="preserve"> at Production &amp; Development department of Pig Iron Plant </w:t>
      </w:r>
    </w:p>
    <w:p w14:paraId="0918CAA7" w14:textId="2AC541ED" w:rsidR="004617CD" w:rsidRPr="00E801AC" w:rsidRDefault="004617CD" w:rsidP="00EB0CAA">
      <w:pPr>
        <w:numPr>
          <w:ilvl w:val="0"/>
          <w:numId w:val="1"/>
        </w:numPr>
        <w:spacing w:after="0" w:line="240" w:lineRule="auto"/>
        <w:jc w:val="both"/>
        <w:rPr>
          <w:rFonts w:ascii="Times New Roman" w:hAnsi="Times New Roman" w:cs="Times New Roman"/>
        </w:rPr>
      </w:pPr>
      <w:r w:rsidRPr="00E801AC">
        <w:rPr>
          <w:rFonts w:ascii="Times New Roman" w:hAnsi="Times New Roman" w:cs="Times New Roman"/>
        </w:rPr>
        <w:t xml:space="preserve">Updating QEHS, </w:t>
      </w:r>
      <w:r w:rsidR="00904091" w:rsidRPr="00E801AC">
        <w:rPr>
          <w:rFonts w:ascii="Times New Roman" w:hAnsi="Times New Roman" w:cs="Times New Roman"/>
        </w:rPr>
        <w:t>EnMs</w:t>
      </w:r>
      <w:r w:rsidRPr="00E801AC">
        <w:rPr>
          <w:rFonts w:ascii="Times New Roman" w:hAnsi="Times New Roman" w:cs="Times New Roman"/>
        </w:rPr>
        <w:t xml:space="preserve"> Manual. Maintain records of QEHS, </w:t>
      </w:r>
      <w:r w:rsidR="00904091" w:rsidRPr="00E801AC">
        <w:rPr>
          <w:rFonts w:ascii="Times New Roman" w:hAnsi="Times New Roman" w:cs="Times New Roman"/>
        </w:rPr>
        <w:t>EnMs</w:t>
      </w:r>
      <w:r w:rsidRPr="00E801AC">
        <w:rPr>
          <w:rFonts w:ascii="Times New Roman" w:hAnsi="Times New Roman" w:cs="Times New Roman"/>
        </w:rPr>
        <w:t xml:space="preserve"> Management System.</w:t>
      </w:r>
    </w:p>
    <w:p w14:paraId="17232A02" w14:textId="5E4DFC48" w:rsidR="004617CD" w:rsidRPr="00E801AC" w:rsidRDefault="004617CD" w:rsidP="00EB0CAA">
      <w:pPr>
        <w:numPr>
          <w:ilvl w:val="0"/>
          <w:numId w:val="1"/>
        </w:numPr>
        <w:spacing w:after="0" w:line="240" w:lineRule="auto"/>
        <w:jc w:val="both"/>
        <w:rPr>
          <w:rFonts w:ascii="Times New Roman" w:hAnsi="Times New Roman" w:cs="Times New Roman"/>
        </w:rPr>
      </w:pPr>
      <w:r w:rsidRPr="00E801AC">
        <w:rPr>
          <w:rFonts w:ascii="Times New Roman" w:hAnsi="Times New Roman" w:cs="Times New Roman"/>
        </w:rPr>
        <w:t xml:space="preserve">Ensure adherence to QEHS, </w:t>
      </w:r>
      <w:r w:rsidR="00904091" w:rsidRPr="00E801AC">
        <w:rPr>
          <w:rFonts w:ascii="Times New Roman" w:hAnsi="Times New Roman" w:cs="Times New Roman"/>
        </w:rPr>
        <w:t>EnMs</w:t>
      </w:r>
      <w:r w:rsidRPr="00E801AC">
        <w:rPr>
          <w:rFonts w:ascii="Times New Roman" w:hAnsi="Times New Roman" w:cs="Times New Roman"/>
        </w:rPr>
        <w:t xml:space="preserve"> system procedures &amp; Departmental work Instructions. </w:t>
      </w:r>
    </w:p>
    <w:p w14:paraId="3B0F5130" w14:textId="77777777" w:rsidR="004617CD" w:rsidRPr="00E801AC" w:rsidRDefault="004617CD" w:rsidP="00EB0CAA">
      <w:pPr>
        <w:numPr>
          <w:ilvl w:val="0"/>
          <w:numId w:val="1"/>
        </w:numPr>
        <w:spacing w:after="0" w:line="240" w:lineRule="auto"/>
        <w:jc w:val="both"/>
        <w:rPr>
          <w:rFonts w:ascii="Times New Roman" w:hAnsi="Times New Roman" w:cs="Times New Roman"/>
        </w:rPr>
      </w:pPr>
      <w:r w:rsidRPr="00E801AC">
        <w:rPr>
          <w:rFonts w:ascii="Times New Roman" w:hAnsi="Times New Roman" w:cs="Times New Roman"/>
        </w:rPr>
        <w:t xml:space="preserve">Monitor QEHS Process Performance, </w:t>
      </w:r>
    </w:p>
    <w:p w14:paraId="55AA7CB2" w14:textId="183F0FEE" w:rsidR="004617CD" w:rsidRPr="00E801AC" w:rsidRDefault="004617CD" w:rsidP="00EB0CAA">
      <w:pPr>
        <w:numPr>
          <w:ilvl w:val="0"/>
          <w:numId w:val="1"/>
        </w:numPr>
        <w:spacing w:after="0" w:line="240" w:lineRule="auto"/>
        <w:jc w:val="both"/>
        <w:rPr>
          <w:rFonts w:ascii="Times New Roman" w:hAnsi="Times New Roman" w:cs="Times New Roman"/>
        </w:rPr>
      </w:pPr>
      <w:r w:rsidRPr="00E801AC">
        <w:rPr>
          <w:rFonts w:ascii="Times New Roman" w:hAnsi="Times New Roman" w:cs="Times New Roman"/>
        </w:rPr>
        <w:t xml:space="preserve">Determine Competence requirement of Dept. Personnel for requirements of QEHS, </w:t>
      </w:r>
      <w:r w:rsidR="00904091" w:rsidRPr="00E801AC">
        <w:rPr>
          <w:rFonts w:ascii="Times New Roman" w:hAnsi="Times New Roman" w:cs="Times New Roman"/>
        </w:rPr>
        <w:t>EnMs</w:t>
      </w:r>
      <w:r w:rsidRPr="00E801AC">
        <w:rPr>
          <w:rFonts w:ascii="Times New Roman" w:hAnsi="Times New Roman" w:cs="Times New Roman"/>
        </w:rPr>
        <w:t xml:space="preserve"> System.</w:t>
      </w:r>
    </w:p>
    <w:p w14:paraId="087EA5D7" w14:textId="77777777" w:rsidR="004617CD" w:rsidRPr="00E801AC" w:rsidRDefault="004617CD" w:rsidP="00EB0CAA">
      <w:pPr>
        <w:numPr>
          <w:ilvl w:val="0"/>
          <w:numId w:val="1"/>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Ensuring statutory requirement of the process under various acts. </w:t>
      </w:r>
    </w:p>
    <w:p w14:paraId="7DACCF2A" w14:textId="77777777" w:rsidR="004617CD" w:rsidRPr="00E801AC" w:rsidRDefault="004617CD" w:rsidP="00EB0CAA">
      <w:pPr>
        <w:numPr>
          <w:ilvl w:val="0"/>
          <w:numId w:val="1"/>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Proposing objectives and targets for significant aspects. </w:t>
      </w:r>
    </w:p>
    <w:p w14:paraId="699488F3" w14:textId="77777777" w:rsidR="004617CD" w:rsidRPr="00E801AC" w:rsidRDefault="004617CD" w:rsidP="00EB0CAA">
      <w:pPr>
        <w:numPr>
          <w:ilvl w:val="0"/>
          <w:numId w:val="1"/>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Review &amp; Preparation of standard work procedures. </w:t>
      </w:r>
    </w:p>
    <w:p w14:paraId="0256B483" w14:textId="77777777" w:rsidR="004617CD" w:rsidRPr="00E801AC" w:rsidRDefault="004617CD" w:rsidP="00EB0CAA">
      <w:pPr>
        <w:numPr>
          <w:ilvl w:val="0"/>
          <w:numId w:val="1"/>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Ensuring good housekeeping and safe working environment. </w:t>
      </w:r>
    </w:p>
    <w:p w14:paraId="5357BE16" w14:textId="77777777" w:rsidR="004617CD" w:rsidRPr="00E801AC" w:rsidRDefault="004617CD" w:rsidP="00EB0CAA">
      <w:pPr>
        <w:numPr>
          <w:ilvl w:val="0"/>
          <w:numId w:val="1"/>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Attend Management review meetings and ensure that action plans arising out of the management review meetings are carried out </w:t>
      </w:r>
    </w:p>
    <w:p w14:paraId="68242A2F" w14:textId="77777777" w:rsidR="004617CD" w:rsidRPr="00E801AC" w:rsidRDefault="004617CD" w:rsidP="00EB0CAA">
      <w:pPr>
        <w:numPr>
          <w:ilvl w:val="0"/>
          <w:numId w:val="1"/>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Ensuring good housekeeping &amp; safe working environment, </w:t>
      </w:r>
    </w:p>
    <w:p w14:paraId="4E7335E6" w14:textId="77777777" w:rsidR="004617CD" w:rsidRPr="00E801AC" w:rsidRDefault="004617CD" w:rsidP="00EB0CAA">
      <w:pPr>
        <w:numPr>
          <w:ilvl w:val="0"/>
          <w:numId w:val="1"/>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Optimize the yield. </w:t>
      </w:r>
    </w:p>
    <w:p w14:paraId="34E796D1" w14:textId="77777777" w:rsidR="004617CD" w:rsidRPr="00E801AC" w:rsidRDefault="004617CD" w:rsidP="00EB0CAA">
      <w:pPr>
        <w:numPr>
          <w:ilvl w:val="0"/>
          <w:numId w:val="1"/>
        </w:numPr>
        <w:spacing w:after="0" w:line="240" w:lineRule="auto"/>
        <w:jc w:val="both"/>
        <w:rPr>
          <w:rFonts w:ascii="Times New Roman" w:hAnsi="Times New Roman" w:cs="Times New Roman"/>
        </w:rPr>
      </w:pPr>
      <w:r w:rsidRPr="00E801AC">
        <w:rPr>
          <w:rFonts w:ascii="Times New Roman" w:hAnsi="Times New Roman" w:cs="Times New Roman"/>
        </w:rPr>
        <w:t>Identifying Training needs /other action to satisfy competence needs.</w:t>
      </w:r>
    </w:p>
    <w:p w14:paraId="339196BC" w14:textId="77777777" w:rsidR="004617CD" w:rsidRPr="00E801AC" w:rsidRDefault="004617CD" w:rsidP="00EB0CAA">
      <w:pPr>
        <w:numPr>
          <w:ilvl w:val="0"/>
          <w:numId w:val="1"/>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Developing new products and process for cost effectiveness and improvement in safety.</w:t>
      </w:r>
    </w:p>
    <w:p w14:paraId="735076B9" w14:textId="77777777" w:rsidR="004617CD" w:rsidRPr="00E801AC" w:rsidRDefault="004617CD" w:rsidP="00EB0CAA">
      <w:pPr>
        <w:numPr>
          <w:ilvl w:val="0"/>
          <w:numId w:val="1"/>
        </w:numPr>
        <w:spacing w:after="0" w:line="240" w:lineRule="auto"/>
        <w:jc w:val="both"/>
        <w:rPr>
          <w:rFonts w:ascii="Times New Roman" w:hAnsi="Times New Roman" w:cs="Times New Roman"/>
        </w:rPr>
      </w:pPr>
      <w:r w:rsidRPr="00E801AC">
        <w:rPr>
          <w:rFonts w:ascii="Times New Roman" w:hAnsi="Times New Roman" w:cs="Times New Roman"/>
        </w:rPr>
        <w:t>Monitor Compliance to Legal requirement.</w:t>
      </w:r>
    </w:p>
    <w:p w14:paraId="70E77B89" w14:textId="77777777" w:rsidR="004617CD" w:rsidRPr="00E801AC" w:rsidRDefault="004617CD" w:rsidP="00EB0CAA">
      <w:pPr>
        <w:numPr>
          <w:ilvl w:val="0"/>
          <w:numId w:val="1"/>
        </w:numPr>
        <w:spacing w:after="0" w:line="240" w:lineRule="auto"/>
        <w:jc w:val="both"/>
        <w:rPr>
          <w:rFonts w:ascii="Times New Roman" w:hAnsi="Times New Roman" w:cs="Times New Roman"/>
        </w:rPr>
      </w:pPr>
      <w:r w:rsidRPr="00E801AC">
        <w:rPr>
          <w:rFonts w:ascii="Times New Roman" w:hAnsi="Times New Roman" w:cs="Times New Roman"/>
        </w:rPr>
        <w:lastRenderedPageBreak/>
        <w:t xml:space="preserve">Identifying and updating Environmental Aspects &amp; Impact. </w:t>
      </w:r>
    </w:p>
    <w:p w14:paraId="7B7B18FF" w14:textId="77777777" w:rsidR="004617CD" w:rsidRPr="00E801AC" w:rsidRDefault="004617CD" w:rsidP="00EB0CAA">
      <w:pPr>
        <w:numPr>
          <w:ilvl w:val="0"/>
          <w:numId w:val="1"/>
        </w:numPr>
        <w:spacing w:after="0" w:line="240" w:lineRule="auto"/>
        <w:jc w:val="both"/>
        <w:rPr>
          <w:rFonts w:ascii="Times New Roman" w:hAnsi="Times New Roman" w:cs="Times New Roman"/>
        </w:rPr>
      </w:pPr>
      <w:r w:rsidRPr="00E801AC">
        <w:rPr>
          <w:rFonts w:ascii="Times New Roman" w:hAnsi="Times New Roman" w:cs="Times New Roman"/>
        </w:rPr>
        <w:t xml:space="preserve">Identification of Hazards, Risk Assessment and Control of Risk. </w:t>
      </w:r>
    </w:p>
    <w:p w14:paraId="3C7AF3EF" w14:textId="77777777" w:rsidR="004617CD" w:rsidRPr="00E801AC" w:rsidRDefault="004617CD" w:rsidP="00EB0CAA">
      <w:pPr>
        <w:numPr>
          <w:ilvl w:val="0"/>
          <w:numId w:val="1"/>
        </w:numPr>
        <w:spacing w:after="0" w:line="240" w:lineRule="auto"/>
        <w:jc w:val="both"/>
        <w:rPr>
          <w:rFonts w:ascii="Times New Roman" w:hAnsi="Times New Roman" w:cs="Times New Roman"/>
        </w:rPr>
      </w:pPr>
      <w:r w:rsidRPr="00E801AC">
        <w:rPr>
          <w:rFonts w:ascii="Times New Roman" w:hAnsi="Times New Roman" w:cs="Times New Roman"/>
        </w:rPr>
        <w:t>Identifying significant energy consuming sources, monitoring significant energy source, planning energy as per the base line, EnPI, taking objects, targets and performing those objects as per the plan.</w:t>
      </w:r>
    </w:p>
    <w:p w14:paraId="53ECF70F" w14:textId="753FB52A" w:rsidR="004617CD" w:rsidRPr="00E801AC" w:rsidRDefault="004617CD" w:rsidP="00EB0CAA">
      <w:pPr>
        <w:numPr>
          <w:ilvl w:val="0"/>
          <w:numId w:val="1"/>
        </w:numPr>
        <w:spacing w:after="0" w:line="240" w:lineRule="auto"/>
        <w:jc w:val="both"/>
        <w:rPr>
          <w:rFonts w:ascii="Times New Roman" w:hAnsi="Times New Roman" w:cs="Times New Roman"/>
        </w:rPr>
      </w:pPr>
      <w:r w:rsidRPr="00E801AC">
        <w:rPr>
          <w:rFonts w:ascii="Times New Roman" w:hAnsi="Times New Roman" w:cs="Times New Roman"/>
        </w:rPr>
        <w:t xml:space="preserve">Corrective /Preventative action implementation for non-conformance related to QEHS, </w:t>
      </w:r>
      <w:r w:rsidR="00904091" w:rsidRPr="00E801AC">
        <w:rPr>
          <w:rFonts w:ascii="Times New Roman" w:hAnsi="Times New Roman" w:cs="Times New Roman"/>
        </w:rPr>
        <w:t>EnMs</w:t>
      </w:r>
      <w:r w:rsidRPr="00E801AC">
        <w:rPr>
          <w:rFonts w:ascii="Times New Roman" w:hAnsi="Times New Roman" w:cs="Times New Roman"/>
        </w:rPr>
        <w:t>.</w:t>
      </w:r>
    </w:p>
    <w:p w14:paraId="44CECF1E" w14:textId="77777777" w:rsidR="004617CD" w:rsidRPr="00E801AC" w:rsidRDefault="004617CD" w:rsidP="00EB0CAA">
      <w:pPr>
        <w:numPr>
          <w:ilvl w:val="0"/>
          <w:numId w:val="1"/>
        </w:numPr>
        <w:spacing w:after="0" w:line="240" w:lineRule="auto"/>
        <w:jc w:val="both"/>
        <w:rPr>
          <w:rFonts w:ascii="Times New Roman" w:hAnsi="Times New Roman" w:cs="Times New Roman"/>
        </w:rPr>
      </w:pPr>
      <w:r w:rsidRPr="00E801AC">
        <w:rPr>
          <w:rFonts w:ascii="Times New Roman" w:hAnsi="Times New Roman" w:cs="Times New Roman"/>
        </w:rPr>
        <w:t>Implementation of TPM</w:t>
      </w:r>
    </w:p>
    <w:p w14:paraId="4CEC957A" w14:textId="77777777" w:rsidR="004617CD" w:rsidRPr="00E801AC" w:rsidRDefault="004617CD" w:rsidP="00EB0CAA">
      <w:pPr>
        <w:numPr>
          <w:ilvl w:val="0"/>
          <w:numId w:val="1"/>
        </w:numPr>
        <w:spacing w:after="0" w:line="240" w:lineRule="auto"/>
        <w:jc w:val="both"/>
        <w:rPr>
          <w:rFonts w:ascii="Times New Roman" w:hAnsi="Times New Roman" w:cs="Times New Roman"/>
        </w:rPr>
      </w:pPr>
      <w:r w:rsidRPr="00E801AC">
        <w:rPr>
          <w:rFonts w:ascii="Times New Roman" w:hAnsi="Times New Roman" w:cs="Times New Roman"/>
        </w:rPr>
        <w:t>Implementation of AO</w:t>
      </w:r>
    </w:p>
    <w:p w14:paraId="2B2F5285" w14:textId="77777777" w:rsidR="004617CD" w:rsidRPr="00E801AC" w:rsidRDefault="004617CD" w:rsidP="00EB0CAA">
      <w:pPr>
        <w:pStyle w:val="ListParagraph"/>
        <w:numPr>
          <w:ilvl w:val="0"/>
          <w:numId w:val="1"/>
        </w:numPr>
        <w:spacing w:after="160" w:line="259" w:lineRule="auto"/>
        <w:jc w:val="both"/>
        <w:rPr>
          <w:rFonts w:ascii="Times New Roman" w:eastAsia="Batang" w:hAnsi="Times New Roman" w:cs="Times New Roman"/>
          <w:lang w:val="en-US" w:eastAsia="ko-KR"/>
        </w:rPr>
      </w:pPr>
      <w:r w:rsidRPr="00E801AC">
        <w:rPr>
          <w:rFonts w:ascii="Times New Roman" w:eastAsia="Batang" w:hAnsi="Times New Roman" w:cs="Times New Roman"/>
          <w:lang w:val="en-US" w:eastAsia="ko-KR"/>
        </w:rPr>
        <w:t>Involvement in investigation of all significant RCA’s</w:t>
      </w:r>
    </w:p>
    <w:p w14:paraId="517D930E" w14:textId="77777777" w:rsidR="004617CD" w:rsidRPr="00E801AC" w:rsidRDefault="004617CD" w:rsidP="00EB0CAA">
      <w:pPr>
        <w:pStyle w:val="ListParagraph"/>
        <w:numPr>
          <w:ilvl w:val="0"/>
          <w:numId w:val="1"/>
        </w:numPr>
        <w:spacing w:after="160" w:line="259" w:lineRule="auto"/>
        <w:jc w:val="both"/>
        <w:rPr>
          <w:rFonts w:ascii="Times New Roman" w:hAnsi="Times New Roman" w:cs="Times New Roman"/>
        </w:rPr>
      </w:pPr>
      <w:r w:rsidRPr="00E801AC">
        <w:rPr>
          <w:rFonts w:ascii="Times New Roman" w:hAnsi="Times New Roman" w:cs="Times New Roman"/>
        </w:rPr>
        <w:t>Work towards achieving FIP targets</w:t>
      </w:r>
    </w:p>
    <w:p w14:paraId="597F58A6" w14:textId="77777777" w:rsidR="004617CD" w:rsidRPr="00E801AC" w:rsidRDefault="004617CD" w:rsidP="00EB0CAA">
      <w:pPr>
        <w:pStyle w:val="NormalWeb"/>
        <w:spacing w:before="0" w:beforeAutospacing="0" w:after="0" w:afterAutospacing="0"/>
        <w:ind w:right="43"/>
        <w:jc w:val="both"/>
        <w:rPr>
          <w:sz w:val="28"/>
          <w:szCs w:val="28"/>
        </w:rPr>
      </w:pPr>
    </w:p>
    <w:p w14:paraId="0578CCF9" w14:textId="40BC5139" w:rsidR="004617CD" w:rsidRPr="00E801AC" w:rsidRDefault="004617CD" w:rsidP="00EB0CAA">
      <w:pPr>
        <w:pStyle w:val="ListParagraph"/>
        <w:numPr>
          <w:ilvl w:val="0"/>
          <w:numId w:val="22"/>
        </w:numPr>
        <w:jc w:val="both"/>
        <w:rPr>
          <w:rFonts w:ascii="Times New Roman" w:hAnsi="Times New Roman" w:cs="Times New Roman"/>
          <w:sz w:val="28"/>
          <w:szCs w:val="28"/>
          <w:u w:val="single"/>
        </w:rPr>
      </w:pPr>
      <w:r w:rsidRPr="00E801AC">
        <w:rPr>
          <w:rFonts w:ascii="Times New Roman" w:hAnsi="Times New Roman" w:cs="Times New Roman"/>
          <w:b/>
          <w:sz w:val="28"/>
          <w:szCs w:val="28"/>
          <w:u w:val="single"/>
        </w:rPr>
        <w:t xml:space="preserve">Roles, Responsibilities, Accountability and Authority </w:t>
      </w:r>
      <w:r w:rsidR="00904091" w:rsidRPr="00E801AC">
        <w:rPr>
          <w:rFonts w:ascii="Times New Roman" w:hAnsi="Times New Roman" w:cs="Times New Roman"/>
          <w:b/>
          <w:sz w:val="28"/>
          <w:szCs w:val="28"/>
          <w:u w:val="single"/>
        </w:rPr>
        <w:t>of Head</w:t>
      </w:r>
      <w:r w:rsidRPr="00E801AC">
        <w:rPr>
          <w:rFonts w:ascii="Times New Roman" w:hAnsi="Times New Roman" w:cs="Times New Roman"/>
          <w:b/>
          <w:sz w:val="28"/>
          <w:szCs w:val="28"/>
          <w:u w:val="single"/>
        </w:rPr>
        <w:t xml:space="preserve"> Operation – PIDI</w:t>
      </w:r>
      <w:bookmarkStart w:id="0" w:name="WORKSHOP_MANAGER_-_CODLI_/_SONSHI"/>
    </w:p>
    <w:p w14:paraId="065C18D2" w14:textId="77777777" w:rsidR="004617CD" w:rsidRPr="00E801AC" w:rsidRDefault="004617CD" w:rsidP="00EB0CAA">
      <w:pPr>
        <w:jc w:val="both"/>
        <w:rPr>
          <w:rFonts w:ascii="Times New Roman" w:hAnsi="Times New Roman" w:cs="Times New Roman"/>
          <w:sz w:val="28"/>
          <w:szCs w:val="28"/>
          <w:u w:val="single"/>
        </w:rPr>
      </w:pPr>
      <w:r w:rsidRPr="00E801AC">
        <w:rPr>
          <w:rFonts w:ascii="Times New Roman" w:hAnsi="Times New Roman" w:cs="Times New Roman"/>
          <w:b/>
          <w:sz w:val="28"/>
          <w:szCs w:val="28"/>
        </w:rPr>
        <w:t>Educational qualification</w:t>
      </w:r>
      <w:r w:rsidRPr="00E801AC">
        <w:rPr>
          <w:rFonts w:ascii="Times New Roman" w:hAnsi="Times New Roman" w:cs="Times New Roman"/>
          <w:sz w:val="28"/>
          <w:szCs w:val="28"/>
        </w:rPr>
        <w:t xml:space="preserve">: </w:t>
      </w:r>
      <w:r w:rsidRPr="00E801AC">
        <w:rPr>
          <w:rFonts w:ascii="Times New Roman" w:hAnsi="Times New Roman" w:cs="Times New Roman"/>
        </w:rPr>
        <w:t>Degree in Metallurgy Engg. /Diploma in Engg with 10years experience in Blast Furnace Operation</w:t>
      </w:r>
      <w:r w:rsidRPr="00E801AC">
        <w:rPr>
          <w:rFonts w:ascii="Times New Roman" w:hAnsi="Times New Roman" w:cs="Times New Roman"/>
          <w:sz w:val="28"/>
          <w:szCs w:val="28"/>
        </w:rPr>
        <w:t xml:space="preserve"> </w:t>
      </w:r>
    </w:p>
    <w:p w14:paraId="0EC07AC4" w14:textId="77777777" w:rsidR="00EB0CAA" w:rsidRPr="00E801AC" w:rsidRDefault="004617CD" w:rsidP="00EB0CAA">
      <w:pPr>
        <w:spacing w:after="0"/>
        <w:jc w:val="both"/>
        <w:rPr>
          <w:rFonts w:ascii="Times New Roman" w:hAnsi="Times New Roman" w:cs="Times New Roman"/>
          <w:sz w:val="28"/>
          <w:szCs w:val="28"/>
        </w:rPr>
      </w:pPr>
      <w:r w:rsidRPr="00E801AC">
        <w:rPr>
          <w:rFonts w:ascii="Times New Roman" w:hAnsi="Times New Roman" w:cs="Times New Roman"/>
          <w:b/>
          <w:sz w:val="28"/>
          <w:szCs w:val="28"/>
        </w:rPr>
        <w:t>Skilled required</w:t>
      </w:r>
      <w:r w:rsidRPr="00E801AC">
        <w:rPr>
          <w:rFonts w:ascii="Times New Roman" w:hAnsi="Times New Roman" w:cs="Times New Roman"/>
          <w:sz w:val="28"/>
          <w:szCs w:val="28"/>
        </w:rPr>
        <w:t xml:space="preserve">: </w:t>
      </w:r>
      <w:r w:rsidRPr="00E801AC">
        <w:rPr>
          <w:rFonts w:ascii="Times New Roman" w:hAnsi="Times New Roman" w:cs="Times New Roman"/>
        </w:rPr>
        <w:t>Handling blast furnace abnormalities, Strong analytical skill</w:t>
      </w:r>
      <w:r w:rsidRPr="00E801AC">
        <w:rPr>
          <w:rFonts w:ascii="Times New Roman" w:hAnsi="Times New Roman" w:cs="Times New Roman"/>
          <w:sz w:val="28"/>
          <w:szCs w:val="28"/>
        </w:rPr>
        <w:t xml:space="preserve">                           </w:t>
      </w:r>
      <w:r w:rsidRPr="00E801AC">
        <w:rPr>
          <w:rFonts w:ascii="Times New Roman" w:hAnsi="Times New Roman" w:cs="Times New Roman"/>
          <w:sz w:val="28"/>
          <w:szCs w:val="28"/>
        </w:rPr>
        <w:tab/>
      </w:r>
      <w:r w:rsidRPr="00E801AC">
        <w:rPr>
          <w:rFonts w:ascii="Times New Roman" w:hAnsi="Times New Roman" w:cs="Times New Roman"/>
          <w:sz w:val="28"/>
          <w:szCs w:val="28"/>
        </w:rPr>
        <w:tab/>
        <w:t xml:space="preserve">          </w:t>
      </w:r>
      <w:r w:rsidRPr="00E801AC">
        <w:rPr>
          <w:rFonts w:ascii="Times New Roman" w:hAnsi="Times New Roman" w:cs="Times New Roman"/>
          <w:sz w:val="28"/>
          <w:szCs w:val="28"/>
        </w:rPr>
        <w:tab/>
      </w:r>
      <w:r w:rsidRPr="00E801AC">
        <w:rPr>
          <w:rFonts w:ascii="Times New Roman" w:hAnsi="Times New Roman" w:cs="Times New Roman"/>
          <w:sz w:val="28"/>
          <w:szCs w:val="28"/>
        </w:rPr>
        <w:tab/>
      </w:r>
      <w:r w:rsidRPr="00E801AC">
        <w:rPr>
          <w:rFonts w:ascii="Times New Roman" w:hAnsi="Times New Roman" w:cs="Times New Roman"/>
          <w:sz w:val="28"/>
          <w:szCs w:val="28"/>
        </w:rPr>
        <w:tab/>
        <w:t xml:space="preserve">         </w:t>
      </w:r>
    </w:p>
    <w:p w14:paraId="3B97D002" w14:textId="4B7626EF" w:rsidR="004617CD" w:rsidRPr="00E801AC" w:rsidRDefault="004617CD" w:rsidP="00EB0CAA">
      <w:pPr>
        <w:spacing w:after="0"/>
        <w:jc w:val="both"/>
        <w:rPr>
          <w:rFonts w:ascii="Times New Roman" w:hAnsi="Times New Roman" w:cs="Times New Roman"/>
          <w:sz w:val="28"/>
          <w:szCs w:val="28"/>
        </w:rPr>
      </w:pPr>
      <w:r w:rsidRPr="00E801AC">
        <w:rPr>
          <w:rFonts w:ascii="Times New Roman" w:hAnsi="Times New Roman" w:cs="Times New Roman"/>
          <w:b/>
          <w:sz w:val="28"/>
          <w:szCs w:val="28"/>
        </w:rPr>
        <w:t>Authority, responsibility</w:t>
      </w:r>
      <w:r w:rsidRPr="00E801AC">
        <w:rPr>
          <w:rFonts w:ascii="Times New Roman" w:hAnsi="Times New Roman" w:cs="Times New Roman"/>
          <w:sz w:val="28"/>
          <w:szCs w:val="28"/>
        </w:rPr>
        <w:t xml:space="preserve">: </w:t>
      </w:r>
      <w:r w:rsidRPr="00E801AC">
        <w:rPr>
          <w:rFonts w:ascii="Times New Roman" w:hAnsi="Times New Roman" w:cs="Times New Roman"/>
        </w:rPr>
        <w:t>Monitoring of process control &amp; improvement in productivity Inventory control, Enforcing energy efficient procedures and energy efficient project and energy reduction for production of pig iron. Enforcing resources required for those energy saving projects</w:t>
      </w:r>
      <w:r w:rsidRPr="00E801AC">
        <w:rPr>
          <w:rFonts w:ascii="Times New Roman" w:hAnsi="Times New Roman" w:cs="Times New Roman"/>
          <w:sz w:val="28"/>
          <w:szCs w:val="28"/>
        </w:rPr>
        <w:t>.</w:t>
      </w:r>
    </w:p>
    <w:p w14:paraId="4A139DC4" w14:textId="1A18E3D3" w:rsidR="004617CD" w:rsidRPr="00E801AC" w:rsidRDefault="004617CD" w:rsidP="00EB0CAA">
      <w:pPr>
        <w:tabs>
          <w:tab w:val="left" w:pos="2595"/>
        </w:tabs>
        <w:jc w:val="both"/>
        <w:rPr>
          <w:rFonts w:ascii="Times New Roman" w:hAnsi="Times New Roman" w:cs="Times New Roman"/>
        </w:rPr>
      </w:pPr>
      <w:r w:rsidRPr="00E801AC">
        <w:rPr>
          <w:rFonts w:ascii="Times New Roman" w:hAnsi="Times New Roman" w:cs="Times New Roman"/>
          <w:b/>
          <w:sz w:val="28"/>
          <w:szCs w:val="28"/>
        </w:rPr>
        <w:t>Expenses controlled</w:t>
      </w:r>
      <w:r w:rsidRPr="00E801AC">
        <w:rPr>
          <w:rFonts w:ascii="Times New Roman" w:hAnsi="Times New Roman" w:cs="Times New Roman"/>
          <w:sz w:val="28"/>
          <w:szCs w:val="28"/>
        </w:rPr>
        <w:t xml:space="preserve">: </w:t>
      </w:r>
      <w:r w:rsidRPr="00E801AC">
        <w:rPr>
          <w:rFonts w:ascii="Times New Roman" w:hAnsi="Times New Roman" w:cs="Times New Roman"/>
        </w:rPr>
        <w:t xml:space="preserve">Controlling &amp; monitoring of </w:t>
      </w:r>
      <w:r w:rsidR="00904091" w:rsidRPr="00E801AC">
        <w:rPr>
          <w:rFonts w:ascii="Times New Roman" w:hAnsi="Times New Roman" w:cs="Times New Roman"/>
        </w:rPr>
        <w:t>third-party</w:t>
      </w:r>
      <w:r w:rsidRPr="00E801AC">
        <w:rPr>
          <w:rFonts w:ascii="Times New Roman" w:hAnsi="Times New Roman" w:cs="Times New Roman"/>
        </w:rPr>
        <w:t xml:space="preserve"> billing. Inventory control.</w:t>
      </w:r>
    </w:p>
    <w:p w14:paraId="6D983527" w14:textId="77777777" w:rsidR="004617CD" w:rsidRPr="00E801AC" w:rsidRDefault="004617CD" w:rsidP="00EB0CAA">
      <w:pPr>
        <w:tabs>
          <w:tab w:val="left" w:pos="2595"/>
        </w:tabs>
        <w:jc w:val="both"/>
        <w:rPr>
          <w:rFonts w:ascii="Times New Roman" w:hAnsi="Times New Roman" w:cs="Times New Roman"/>
          <w:sz w:val="28"/>
          <w:szCs w:val="28"/>
        </w:rPr>
      </w:pPr>
      <w:r w:rsidRPr="00E801AC">
        <w:rPr>
          <w:rFonts w:ascii="Times New Roman" w:hAnsi="Times New Roman" w:cs="Times New Roman"/>
          <w:b/>
          <w:sz w:val="28"/>
          <w:szCs w:val="28"/>
        </w:rPr>
        <w:t>Decision making</w:t>
      </w:r>
      <w:r w:rsidRPr="00E801AC">
        <w:rPr>
          <w:rFonts w:ascii="Times New Roman" w:hAnsi="Times New Roman" w:cs="Times New Roman"/>
          <w:sz w:val="28"/>
          <w:szCs w:val="28"/>
        </w:rPr>
        <w:t xml:space="preserve">: </w:t>
      </w:r>
      <w:r w:rsidRPr="00E801AC">
        <w:rPr>
          <w:rFonts w:ascii="Times New Roman" w:hAnsi="Times New Roman" w:cs="Times New Roman"/>
        </w:rPr>
        <w:t>Timely action for controlling down time &amp; increase productivity.</w:t>
      </w:r>
    </w:p>
    <w:p w14:paraId="033C07EB" w14:textId="77777777" w:rsidR="004617CD" w:rsidRPr="00E801AC" w:rsidRDefault="004617CD" w:rsidP="00EB0CAA">
      <w:pPr>
        <w:tabs>
          <w:tab w:val="left" w:pos="2595"/>
        </w:tabs>
        <w:jc w:val="both"/>
        <w:rPr>
          <w:rFonts w:ascii="Times New Roman" w:hAnsi="Times New Roman" w:cs="Times New Roman"/>
          <w:sz w:val="28"/>
          <w:szCs w:val="28"/>
        </w:rPr>
      </w:pPr>
      <w:r w:rsidRPr="00E801AC">
        <w:rPr>
          <w:rFonts w:ascii="Times New Roman" w:hAnsi="Times New Roman" w:cs="Times New Roman"/>
          <w:b/>
          <w:sz w:val="28"/>
          <w:szCs w:val="28"/>
        </w:rPr>
        <w:t>Managerial control</w:t>
      </w:r>
      <w:r w:rsidRPr="00E801AC">
        <w:rPr>
          <w:rFonts w:ascii="Times New Roman" w:hAnsi="Times New Roman" w:cs="Times New Roman"/>
          <w:sz w:val="28"/>
          <w:szCs w:val="28"/>
        </w:rPr>
        <w:t xml:space="preserve">: </w:t>
      </w:r>
      <w:r w:rsidRPr="00E801AC">
        <w:rPr>
          <w:rFonts w:ascii="Times New Roman" w:hAnsi="Times New Roman" w:cs="Times New Roman"/>
        </w:rPr>
        <w:t>Managerial skill is very much necessary for this position</w:t>
      </w:r>
      <w:r w:rsidRPr="00E801AC">
        <w:rPr>
          <w:rFonts w:ascii="Times New Roman" w:hAnsi="Times New Roman" w:cs="Times New Roman"/>
          <w:sz w:val="28"/>
          <w:szCs w:val="28"/>
        </w:rPr>
        <w:t xml:space="preserve">.                                                                               </w:t>
      </w:r>
    </w:p>
    <w:p w14:paraId="31086178" w14:textId="77777777" w:rsidR="004617CD" w:rsidRPr="00E801AC" w:rsidRDefault="004617CD" w:rsidP="00EB0CAA">
      <w:pPr>
        <w:tabs>
          <w:tab w:val="left" w:pos="2595"/>
        </w:tabs>
        <w:ind w:left="2595" w:hanging="2595"/>
        <w:jc w:val="both"/>
        <w:rPr>
          <w:rFonts w:ascii="Times New Roman" w:hAnsi="Times New Roman" w:cs="Times New Roman"/>
          <w:sz w:val="28"/>
          <w:szCs w:val="28"/>
        </w:rPr>
      </w:pPr>
      <w:r w:rsidRPr="00E801AC">
        <w:rPr>
          <w:rFonts w:ascii="Times New Roman" w:hAnsi="Times New Roman" w:cs="Times New Roman"/>
          <w:b/>
          <w:sz w:val="28"/>
          <w:szCs w:val="28"/>
        </w:rPr>
        <w:t>Span of teams</w:t>
      </w:r>
      <w:r w:rsidRPr="00E801AC">
        <w:rPr>
          <w:rFonts w:ascii="Times New Roman" w:hAnsi="Times New Roman" w:cs="Times New Roman"/>
          <w:sz w:val="28"/>
          <w:szCs w:val="28"/>
        </w:rPr>
        <w:t xml:space="preserve">: </w:t>
      </w:r>
      <w:r w:rsidRPr="00E801AC">
        <w:rPr>
          <w:rFonts w:ascii="Times New Roman" w:hAnsi="Times New Roman" w:cs="Times New Roman"/>
        </w:rPr>
        <w:t>Entire Production dept. staff, workmen. &amp; co-ordination with service dept.</w:t>
      </w:r>
    </w:p>
    <w:p w14:paraId="1390DE00" w14:textId="10559542" w:rsidR="004617CD" w:rsidRPr="00E801AC" w:rsidRDefault="004617CD" w:rsidP="00EB0CAA">
      <w:pPr>
        <w:tabs>
          <w:tab w:val="left" w:pos="2595"/>
        </w:tabs>
        <w:jc w:val="both"/>
        <w:rPr>
          <w:rFonts w:ascii="Times New Roman" w:hAnsi="Times New Roman" w:cs="Times New Roman"/>
          <w:sz w:val="28"/>
          <w:szCs w:val="28"/>
        </w:rPr>
      </w:pPr>
      <w:r w:rsidRPr="00E801AC">
        <w:rPr>
          <w:rFonts w:ascii="Times New Roman" w:hAnsi="Times New Roman" w:cs="Times New Roman"/>
          <w:b/>
          <w:sz w:val="28"/>
          <w:szCs w:val="28"/>
        </w:rPr>
        <w:t>External interaction</w:t>
      </w:r>
      <w:r w:rsidRPr="00E801AC">
        <w:rPr>
          <w:rFonts w:ascii="Times New Roman" w:hAnsi="Times New Roman" w:cs="Times New Roman"/>
          <w:sz w:val="28"/>
          <w:szCs w:val="28"/>
        </w:rPr>
        <w:t xml:space="preserve">: </w:t>
      </w:r>
      <w:r w:rsidRPr="00E801AC">
        <w:rPr>
          <w:rFonts w:ascii="Times New Roman" w:hAnsi="Times New Roman" w:cs="Times New Roman"/>
        </w:rPr>
        <w:t xml:space="preserve">With suppliers &amp; </w:t>
      </w:r>
      <w:r w:rsidR="00904091" w:rsidRPr="00E801AC">
        <w:rPr>
          <w:rFonts w:ascii="Times New Roman" w:hAnsi="Times New Roman" w:cs="Times New Roman"/>
        </w:rPr>
        <w:t>third-party</w:t>
      </w:r>
      <w:r w:rsidRPr="00E801AC">
        <w:rPr>
          <w:rFonts w:ascii="Times New Roman" w:hAnsi="Times New Roman" w:cs="Times New Roman"/>
        </w:rPr>
        <w:t xml:space="preserve"> service provider.</w:t>
      </w:r>
    </w:p>
    <w:p w14:paraId="37A151FC" w14:textId="77777777" w:rsidR="004617CD" w:rsidRPr="00E801AC" w:rsidRDefault="004617CD" w:rsidP="00EB0CAA">
      <w:pPr>
        <w:tabs>
          <w:tab w:val="left" w:pos="2595"/>
        </w:tabs>
        <w:jc w:val="both"/>
        <w:rPr>
          <w:rFonts w:ascii="Times New Roman" w:hAnsi="Times New Roman" w:cs="Times New Roman"/>
          <w:b/>
          <w:sz w:val="28"/>
          <w:szCs w:val="28"/>
        </w:rPr>
      </w:pPr>
      <w:r w:rsidRPr="00E801AC">
        <w:rPr>
          <w:rFonts w:ascii="Times New Roman" w:hAnsi="Times New Roman" w:cs="Times New Roman"/>
          <w:b/>
          <w:sz w:val="28"/>
          <w:szCs w:val="28"/>
        </w:rPr>
        <w:t>Key /Major activities &amp; Roles with priority</w:t>
      </w:r>
    </w:p>
    <w:p w14:paraId="42D2FBED"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Achieve production as per BP</w:t>
      </w:r>
    </w:p>
    <w:p w14:paraId="33178299"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Achieve budgeted OEE</w:t>
      </w:r>
    </w:p>
    <w:p w14:paraId="27F9F6B5"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Planning of shutdowns, compliance to job list</w:t>
      </w:r>
    </w:p>
    <w:p w14:paraId="3B7A5067"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Planning &amp; Process monitoring</w:t>
      </w:r>
    </w:p>
    <w:p w14:paraId="5E6B404E"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Coke rate &amp; PCI injection as per budget</w:t>
      </w:r>
    </w:p>
    <w:p w14:paraId="538ED5B7"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Reconciliation of input material</w:t>
      </w:r>
    </w:p>
    <w:p w14:paraId="29A99E1B"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Skull as per budget</w:t>
      </w:r>
    </w:p>
    <w:p w14:paraId="6B23365E"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Contractor's review, certification of bills, ensuring compliance.</w:t>
      </w:r>
    </w:p>
    <w:p w14:paraId="40E995B5" w14:textId="6654FCD5"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Ensure Contractor </w:t>
      </w:r>
      <w:r w:rsidR="00904091" w:rsidRPr="00E801AC">
        <w:rPr>
          <w:rFonts w:ascii="Times New Roman" w:hAnsi="Times New Roman" w:cs="Times New Roman"/>
        </w:rPr>
        <w:t>engagement,</w:t>
      </w:r>
      <w:r w:rsidRPr="00E801AC">
        <w:rPr>
          <w:rFonts w:ascii="Times New Roman" w:hAnsi="Times New Roman" w:cs="Times New Roman"/>
        </w:rPr>
        <w:t xml:space="preserve"> competency improvement by training.</w:t>
      </w:r>
    </w:p>
    <w:p w14:paraId="5C210769"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Driving Continual improvement projects: identification &amp; execution for improvement of Productivity &amp; availability of Furnace; Driving FIP, SGA, Kaizen in a structured manner</w:t>
      </w:r>
    </w:p>
    <w:p w14:paraId="7A262BFF"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Improvement in Safety performance &amp; culture:  ensuring VFL rounds, safety interaction, closure of safety observations</w:t>
      </w:r>
    </w:p>
    <w:p w14:paraId="2572C236"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lastRenderedPageBreak/>
        <w:t>Driving AO &amp; improvement of score; improvement in housekeeping &amp; 5S' score</w:t>
      </w:r>
    </w:p>
    <w:p w14:paraId="3E914CBC" w14:textId="77777777" w:rsidR="004617CD" w:rsidRPr="00E801AC" w:rsidRDefault="004617CD" w:rsidP="00EB0CAA">
      <w:pPr>
        <w:pStyle w:val="ListParagraph"/>
        <w:numPr>
          <w:ilvl w:val="0"/>
          <w:numId w:val="2"/>
        </w:numPr>
        <w:spacing w:after="160" w:line="259" w:lineRule="auto"/>
        <w:jc w:val="both"/>
        <w:rPr>
          <w:rFonts w:ascii="Times New Roman" w:eastAsia="Batang" w:hAnsi="Times New Roman" w:cs="Times New Roman"/>
          <w:lang w:val="en-US" w:eastAsia="ko-KR"/>
        </w:rPr>
      </w:pPr>
      <w:r w:rsidRPr="00E801AC">
        <w:rPr>
          <w:rFonts w:ascii="Times New Roman" w:eastAsia="Batang" w:hAnsi="Times New Roman" w:cs="Times New Roman"/>
          <w:lang w:val="en-US" w:eastAsia="ko-KR"/>
        </w:rPr>
        <w:t>Attending war room and discuss the daily KPI’s &amp; breakdowns</w:t>
      </w:r>
    </w:p>
    <w:p w14:paraId="6739AE33" w14:textId="77777777" w:rsidR="004617CD" w:rsidRPr="00E801AC" w:rsidRDefault="004617CD" w:rsidP="00EB0CAA">
      <w:pPr>
        <w:pStyle w:val="ListParagraph"/>
        <w:numPr>
          <w:ilvl w:val="0"/>
          <w:numId w:val="2"/>
        </w:numPr>
        <w:spacing w:after="160" w:line="259" w:lineRule="auto"/>
        <w:jc w:val="both"/>
        <w:rPr>
          <w:rFonts w:ascii="Times New Roman" w:eastAsia="Batang" w:hAnsi="Times New Roman" w:cs="Times New Roman"/>
          <w:lang w:val="en-US" w:eastAsia="ko-KR"/>
        </w:rPr>
      </w:pPr>
      <w:r w:rsidRPr="00E801AC">
        <w:rPr>
          <w:rFonts w:ascii="Times New Roman" w:eastAsia="Batang" w:hAnsi="Times New Roman" w:cs="Times New Roman"/>
          <w:lang w:val="en-US" w:eastAsia="ko-KR"/>
        </w:rPr>
        <w:t>Review of AO war room MOM action points</w:t>
      </w:r>
    </w:p>
    <w:p w14:paraId="2ADCB591" w14:textId="77777777" w:rsidR="004617CD" w:rsidRPr="00E801AC" w:rsidRDefault="004617CD" w:rsidP="00EB0CAA">
      <w:pPr>
        <w:pStyle w:val="ListParagraph"/>
        <w:numPr>
          <w:ilvl w:val="0"/>
          <w:numId w:val="2"/>
        </w:numPr>
        <w:spacing w:before="100" w:beforeAutospacing="1" w:after="100" w:afterAutospacing="1" w:line="259" w:lineRule="auto"/>
        <w:jc w:val="both"/>
        <w:rPr>
          <w:rFonts w:ascii="Times New Roman" w:hAnsi="Times New Roman" w:cs="Times New Roman"/>
        </w:rPr>
      </w:pPr>
      <w:r w:rsidRPr="00E801AC">
        <w:rPr>
          <w:rFonts w:ascii="Times New Roman" w:eastAsia="Batang" w:hAnsi="Times New Roman" w:cs="Times New Roman"/>
          <w:lang w:val="en-US" w:eastAsia="ko-KR"/>
        </w:rPr>
        <w:t>Ensure RCA’s done for BD’s / process deviations as per the criteria &amp; relevant CAPA’s are identified &amp; implemented.</w:t>
      </w:r>
    </w:p>
    <w:p w14:paraId="702E49C0" w14:textId="77777777" w:rsidR="004617CD" w:rsidRPr="00E801AC" w:rsidRDefault="004617CD" w:rsidP="00EB0CAA">
      <w:pPr>
        <w:pStyle w:val="ListParagraph"/>
        <w:numPr>
          <w:ilvl w:val="0"/>
          <w:numId w:val="2"/>
        </w:numPr>
        <w:spacing w:before="100" w:beforeAutospacing="1" w:after="100" w:afterAutospacing="1" w:line="259" w:lineRule="auto"/>
        <w:jc w:val="both"/>
        <w:rPr>
          <w:rFonts w:ascii="Times New Roman" w:hAnsi="Times New Roman" w:cs="Times New Roman"/>
        </w:rPr>
      </w:pPr>
      <w:r w:rsidRPr="00E801AC">
        <w:rPr>
          <w:rFonts w:ascii="Times New Roman" w:hAnsi="Times New Roman" w:cs="Times New Roman"/>
        </w:rPr>
        <w:t>Successful completion of IMS &amp; VSAP audits</w:t>
      </w:r>
    </w:p>
    <w:p w14:paraId="3AD02EEE"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Water consumption monitoring &amp; Compliance; optimization &amp; conservation</w:t>
      </w:r>
    </w:p>
    <w:p w14:paraId="5FA534C1"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Vedanta Safety Standards</w:t>
      </w:r>
    </w:p>
    <w:p w14:paraId="5FE5B737"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Environment &amp; legal compliance; plantation drive</w:t>
      </w:r>
    </w:p>
    <w:p w14:paraId="0AB2906D"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Staff &amp; company workmen management &amp; review</w:t>
      </w:r>
    </w:p>
    <w:p w14:paraId="7F5B5819"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interaction with the team members, conduct training; Handling of grievances &amp; develop healthy IR</w:t>
      </w:r>
    </w:p>
    <w:p w14:paraId="6E4FA141"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Monitoring of overall day to day operation of blast furnace, its parameters; reviewing &amp; taking appropriate action for any deviation</w:t>
      </w:r>
    </w:p>
    <w:p w14:paraId="7FEA2349"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Inventory management- regular monitoring, review &amp; control for optimization.</w:t>
      </w:r>
    </w:p>
    <w:p w14:paraId="54589E48"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ensuring compliance to checklists on daily basis</w:t>
      </w:r>
    </w:p>
    <w:p w14:paraId="66BD063F"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ensuring good housekeeping in all areas</w:t>
      </w:r>
    </w:p>
    <w:p w14:paraId="7CA593C5" w14:textId="0BA5E135"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Ensuring all </w:t>
      </w:r>
      <w:r w:rsidR="00904091" w:rsidRPr="00E801AC">
        <w:rPr>
          <w:rFonts w:ascii="Times New Roman" w:hAnsi="Times New Roman" w:cs="Times New Roman"/>
        </w:rPr>
        <w:t>SOPs</w:t>
      </w:r>
      <w:r w:rsidRPr="00E801AC">
        <w:rPr>
          <w:rFonts w:ascii="Times New Roman" w:hAnsi="Times New Roman" w:cs="Times New Roman"/>
        </w:rPr>
        <w:t xml:space="preserve"> are reviewed as per schedule; incorporation &amp; implementation of CAPA's</w:t>
      </w:r>
    </w:p>
    <w:p w14:paraId="7722FA8D"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Improvement in productivity of furnaces.</w:t>
      </w:r>
    </w:p>
    <w:p w14:paraId="13F2FB85"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Ensuring safe working conditions </w:t>
      </w:r>
    </w:p>
    <w:p w14:paraId="6BA7E060"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Responsible for reducing cost of iron making</w:t>
      </w:r>
    </w:p>
    <w:p w14:paraId="2257B285"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Daily work management, safety &amp; environment initiative.</w:t>
      </w:r>
    </w:p>
    <w:p w14:paraId="196864AC"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Trouble shooting for process variation.</w:t>
      </w:r>
    </w:p>
    <w:p w14:paraId="54EAD17B" w14:textId="77777777" w:rsidR="004617CD" w:rsidRPr="00E801AC" w:rsidRDefault="004617CD" w:rsidP="00EB0CAA">
      <w:pPr>
        <w:keepNext/>
        <w:numPr>
          <w:ilvl w:val="0"/>
          <w:numId w:val="2"/>
        </w:numPr>
        <w:tabs>
          <w:tab w:val="left" w:pos="6912"/>
        </w:tabs>
        <w:spacing w:after="0" w:line="240" w:lineRule="auto"/>
        <w:jc w:val="both"/>
        <w:rPr>
          <w:rFonts w:ascii="Times New Roman" w:hAnsi="Times New Roman" w:cs="Times New Roman"/>
        </w:rPr>
      </w:pPr>
      <w:r w:rsidRPr="00E801AC">
        <w:rPr>
          <w:rFonts w:ascii="Times New Roman" w:hAnsi="Times New Roman" w:cs="Times New Roman"/>
        </w:rPr>
        <w:t>Achieving production targets &amp; grade wise production</w:t>
      </w:r>
    </w:p>
    <w:p w14:paraId="4F7341F6" w14:textId="77777777" w:rsidR="004617CD" w:rsidRPr="00E801AC" w:rsidRDefault="004617CD" w:rsidP="00EB0CAA">
      <w:pPr>
        <w:keepNext/>
        <w:numPr>
          <w:ilvl w:val="0"/>
          <w:numId w:val="2"/>
        </w:numPr>
        <w:tabs>
          <w:tab w:val="left" w:pos="6912"/>
        </w:tabs>
        <w:spacing w:after="0" w:line="240" w:lineRule="auto"/>
        <w:jc w:val="both"/>
        <w:rPr>
          <w:rFonts w:ascii="Times New Roman" w:hAnsi="Times New Roman" w:cs="Times New Roman"/>
        </w:rPr>
      </w:pPr>
      <w:r w:rsidRPr="00E801AC">
        <w:rPr>
          <w:rFonts w:ascii="Times New Roman" w:hAnsi="Times New Roman" w:cs="Times New Roman"/>
        </w:rPr>
        <w:t>Reduction in operational down time.</w:t>
      </w:r>
    </w:p>
    <w:p w14:paraId="13B651E3" w14:textId="77777777" w:rsidR="004617CD" w:rsidRPr="00E801AC" w:rsidRDefault="004617CD" w:rsidP="00EB0CAA">
      <w:pPr>
        <w:keepNext/>
        <w:numPr>
          <w:ilvl w:val="0"/>
          <w:numId w:val="2"/>
        </w:numPr>
        <w:tabs>
          <w:tab w:val="left" w:pos="6912"/>
        </w:tabs>
        <w:spacing w:after="0" w:line="240" w:lineRule="auto"/>
        <w:jc w:val="both"/>
        <w:rPr>
          <w:rFonts w:ascii="Times New Roman" w:hAnsi="Times New Roman" w:cs="Times New Roman"/>
        </w:rPr>
      </w:pPr>
      <w:r w:rsidRPr="00E801AC">
        <w:rPr>
          <w:rFonts w:ascii="Times New Roman" w:hAnsi="Times New Roman" w:cs="Times New Roman"/>
        </w:rPr>
        <w:t xml:space="preserve">Burden correction </w:t>
      </w:r>
    </w:p>
    <w:p w14:paraId="54702AEF"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Monitoring &amp; planning of reduction in skull generation. </w:t>
      </w:r>
    </w:p>
    <w:p w14:paraId="6E2BF8E0"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Monitoring &amp; planning of reduction in rough top pig. </w:t>
      </w:r>
    </w:p>
    <w:p w14:paraId="27F7925A"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Inventory level monitoring &amp; control</w:t>
      </w:r>
    </w:p>
    <w:p w14:paraId="5FB64C9A" w14:textId="77777777" w:rsidR="004617CD" w:rsidRPr="00E801AC" w:rsidRDefault="004617CD" w:rsidP="00EB0CAA">
      <w:pPr>
        <w:keepNext/>
        <w:numPr>
          <w:ilvl w:val="0"/>
          <w:numId w:val="2"/>
        </w:numPr>
        <w:tabs>
          <w:tab w:val="left" w:pos="6912"/>
        </w:tabs>
        <w:spacing w:after="0" w:line="240" w:lineRule="auto"/>
        <w:jc w:val="both"/>
        <w:rPr>
          <w:rFonts w:ascii="Times New Roman" w:hAnsi="Times New Roman" w:cs="Times New Roman"/>
        </w:rPr>
      </w:pPr>
      <w:r w:rsidRPr="00E801AC">
        <w:rPr>
          <w:rFonts w:ascii="Times New Roman" w:hAnsi="Times New Roman" w:cs="Times New Roman"/>
        </w:rPr>
        <w:t>Co-ordination with service department.</w:t>
      </w:r>
    </w:p>
    <w:p w14:paraId="6FA59BD7" w14:textId="7C8C1DEA"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Monitoring and review of </w:t>
      </w:r>
      <w:r w:rsidR="00904091" w:rsidRPr="00E801AC">
        <w:rPr>
          <w:rFonts w:ascii="Times New Roman" w:hAnsi="Times New Roman" w:cs="Times New Roman"/>
        </w:rPr>
        <w:t>third-party</w:t>
      </w:r>
      <w:r w:rsidRPr="00E801AC">
        <w:rPr>
          <w:rFonts w:ascii="Times New Roman" w:hAnsi="Times New Roman" w:cs="Times New Roman"/>
        </w:rPr>
        <w:t xml:space="preserve"> services.</w:t>
      </w:r>
    </w:p>
    <w:p w14:paraId="3F587686" w14:textId="6D1D4853"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Implementing QEHS, </w:t>
      </w:r>
      <w:r w:rsidR="00904091" w:rsidRPr="00E801AC">
        <w:rPr>
          <w:rFonts w:ascii="Times New Roman" w:hAnsi="Times New Roman" w:cs="Times New Roman"/>
        </w:rPr>
        <w:t>EnMs</w:t>
      </w:r>
      <w:r w:rsidRPr="00E801AC">
        <w:rPr>
          <w:rFonts w:ascii="Times New Roman" w:hAnsi="Times New Roman" w:cs="Times New Roman"/>
        </w:rPr>
        <w:t xml:space="preserve"> at Production department of Pig Iron Plant </w:t>
      </w:r>
    </w:p>
    <w:p w14:paraId="3FC7D06A" w14:textId="7AEA6D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Reviewing &amp; </w:t>
      </w:r>
      <w:r w:rsidR="00904091" w:rsidRPr="00E801AC">
        <w:rPr>
          <w:rFonts w:ascii="Times New Roman" w:hAnsi="Times New Roman" w:cs="Times New Roman"/>
        </w:rPr>
        <w:t>identifying</w:t>
      </w:r>
      <w:r w:rsidRPr="00E801AC">
        <w:rPr>
          <w:rFonts w:ascii="Times New Roman" w:hAnsi="Times New Roman" w:cs="Times New Roman"/>
        </w:rPr>
        <w:t xml:space="preserve"> new activities for HIRA &amp; Aspect / Impact </w:t>
      </w:r>
    </w:p>
    <w:p w14:paraId="6F935543" w14:textId="391E2F43"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Updating QEHS, </w:t>
      </w:r>
      <w:r w:rsidR="00904091" w:rsidRPr="00E801AC">
        <w:rPr>
          <w:rFonts w:ascii="Times New Roman" w:hAnsi="Times New Roman" w:cs="Times New Roman"/>
        </w:rPr>
        <w:t>EnMs</w:t>
      </w:r>
      <w:r w:rsidRPr="00E801AC">
        <w:rPr>
          <w:rFonts w:ascii="Times New Roman" w:hAnsi="Times New Roman" w:cs="Times New Roman"/>
        </w:rPr>
        <w:t xml:space="preserve"> Dept. Manual. </w:t>
      </w:r>
    </w:p>
    <w:p w14:paraId="023AD49E"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Compliance of Statutory requirement under various acts </w:t>
      </w:r>
    </w:p>
    <w:p w14:paraId="25FB6CD2"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Monitoring Key Environmental parameters </w:t>
      </w:r>
    </w:p>
    <w:p w14:paraId="398A6957"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Reviewing &amp; monitoring of objectives and targets for significant aspects. </w:t>
      </w:r>
    </w:p>
    <w:p w14:paraId="0DF8102A"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Review &amp; Preparation of standard work procedure </w:t>
      </w:r>
    </w:p>
    <w:p w14:paraId="0090E1C5"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Ensuring good housekeeping and safe working environment </w:t>
      </w:r>
    </w:p>
    <w:p w14:paraId="5131F31F" w14:textId="77777777"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Attend Management review meetings and ensure that action plans arising out of the management review meetings are carried out </w:t>
      </w:r>
    </w:p>
    <w:p w14:paraId="0448BAB7" w14:textId="08BCA73E" w:rsidR="004617CD" w:rsidRPr="00E801AC" w:rsidRDefault="004617CD" w:rsidP="00EB0CAA">
      <w:pPr>
        <w:numPr>
          <w:ilvl w:val="0"/>
          <w:numId w:val="2"/>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Ensure adherence to QEHS, </w:t>
      </w:r>
      <w:r w:rsidR="00904091" w:rsidRPr="00E801AC">
        <w:rPr>
          <w:rFonts w:ascii="Times New Roman" w:hAnsi="Times New Roman" w:cs="Times New Roman"/>
        </w:rPr>
        <w:t>EnMs</w:t>
      </w:r>
      <w:r w:rsidRPr="00E801AC">
        <w:rPr>
          <w:rFonts w:ascii="Times New Roman" w:hAnsi="Times New Roman" w:cs="Times New Roman"/>
        </w:rPr>
        <w:t xml:space="preserve"> system procedures &amp; Departmental work Instructions. </w:t>
      </w:r>
    </w:p>
    <w:p w14:paraId="752FC43C" w14:textId="77777777" w:rsidR="004617CD" w:rsidRPr="00E801AC" w:rsidRDefault="004617CD" w:rsidP="005A491E">
      <w:pPr>
        <w:numPr>
          <w:ilvl w:val="0"/>
          <w:numId w:val="2"/>
        </w:numPr>
        <w:spacing w:after="0" w:line="240" w:lineRule="auto"/>
        <w:rPr>
          <w:rFonts w:ascii="Times New Roman" w:hAnsi="Times New Roman" w:cs="Times New Roman"/>
        </w:rPr>
      </w:pPr>
      <w:r w:rsidRPr="00E801AC">
        <w:rPr>
          <w:rFonts w:ascii="Times New Roman" w:hAnsi="Times New Roman" w:cs="Times New Roman"/>
        </w:rPr>
        <w:t>Identifying significant energy consuming sources, monitoring significant energy source, planning energy as per the base line, EnPI, taking objects, targets and performing those objects as per the plan.</w:t>
      </w:r>
    </w:p>
    <w:p w14:paraId="4488361F" w14:textId="72FA0D3A" w:rsidR="004617CD" w:rsidRPr="00E801AC" w:rsidRDefault="004617CD" w:rsidP="005A491E">
      <w:pPr>
        <w:numPr>
          <w:ilvl w:val="0"/>
          <w:numId w:val="2"/>
        </w:numPr>
        <w:spacing w:before="100" w:beforeAutospacing="1" w:after="100" w:afterAutospacing="1" w:line="240" w:lineRule="auto"/>
        <w:rPr>
          <w:rFonts w:ascii="Times New Roman" w:hAnsi="Times New Roman" w:cs="Times New Roman"/>
        </w:rPr>
      </w:pPr>
      <w:r w:rsidRPr="00E801AC">
        <w:rPr>
          <w:rFonts w:ascii="Times New Roman" w:hAnsi="Times New Roman" w:cs="Times New Roman"/>
        </w:rPr>
        <w:t xml:space="preserve">Active involvement in conducting mock drills and familiarizing the subordinates about QEHS, </w:t>
      </w:r>
      <w:r w:rsidR="00904091" w:rsidRPr="00E801AC">
        <w:rPr>
          <w:rFonts w:ascii="Times New Roman" w:hAnsi="Times New Roman" w:cs="Times New Roman"/>
        </w:rPr>
        <w:t>EnMs</w:t>
      </w:r>
      <w:r w:rsidRPr="00E801AC">
        <w:rPr>
          <w:rFonts w:ascii="Times New Roman" w:hAnsi="Times New Roman" w:cs="Times New Roman"/>
        </w:rPr>
        <w:t xml:space="preserve"> work instructions </w:t>
      </w:r>
    </w:p>
    <w:p w14:paraId="389114B6" w14:textId="77777777" w:rsidR="004617CD" w:rsidRPr="00E801AC" w:rsidRDefault="004617CD" w:rsidP="005A491E">
      <w:pPr>
        <w:numPr>
          <w:ilvl w:val="0"/>
          <w:numId w:val="2"/>
        </w:numPr>
        <w:spacing w:before="100" w:beforeAutospacing="1" w:after="100" w:afterAutospacing="1" w:line="240" w:lineRule="auto"/>
        <w:rPr>
          <w:rFonts w:ascii="Times New Roman" w:hAnsi="Times New Roman" w:cs="Times New Roman"/>
        </w:rPr>
      </w:pPr>
      <w:r w:rsidRPr="00E801AC">
        <w:rPr>
          <w:rFonts w:ascii="Times New Roman" w:hAnsi="Times New Roman" w:cs="Times New Roman"/>
        </w:rPr>
        <w:t xml:space="preserve">Report non-conformance observed to departmental head. </w:t>
      </w:r>
    </w:p>
    <w:p w14:paraId="30D44E9A" w14:textId="4003678D" w:rsidR="004617CD" w:rsidRPr="00E801AC" w:rsidRDefault="004617CD" w:rsidP="005A491E">
      <w:pPr>
        <w:numPr>
          <w:ilvl w:val="0"/>
          <w:numId w:val="2"/>
        </w:numPr>
        <w:spacing w:before="100" w:beforeAutospacing="1" w:after="100" w:afterAutospacing="1" w:line="240" w:lineRule="auto"/>
        <w:rPr>
          <w:rFonts w:ascii="Times New Roman" w:hAnsi="Times New Roman" w:cs="Times New Roman"/>
        </w:rPr>
      </w:pPr>
      <w:r w:rsidRPr="00E801AC">
        <w:rPr>
          <w:rFonts w:ascii="Times New Roman" w:hAnsi="Times New Roman" w:cs="Times New Roman"/>
        </w:rPr>
        <w:t xml:space="preserve">Corrective /Preventative action implementation for non-conformance related to QEHS, </w:t>
      </w:r>
      <w:r w:rsidR="00904091" w:rsidRPr="00E801AC">
        <w:rPr>
          <w:rFonts w:ascii="Times New Roman" w:hAnsi="Times New Roman" w:cs="Times New Roman"/>
        </w:rPr>
        <w:t>EnMs</w:t>
      </w:r>
    </w:p>
    <w:p w14:paraId="12CA0667" w14:textId="50C4D227" w:rsidR="004617CD" w:rsidRPr="00E801AC" w:rsidRDefault="004617CD" w:rsidP="00904091">
      <w:pPr>
        <w:numPr>
          <w:ilvl w:val="0"/>
          <w:numId w:val="2"/>
        </w:numPr>
        <w:spacing w:before="100" w:beforeAutospacing="1" w:after="100" w:afterAutospacing="1" w:line="240" w:lineRule="auto"/>
        <w:rPr>
          <w:rFonts w:ascii="Times New Roman" w:hAnsi="Times New Roman" w:cs="Times New Roman"/>
          <w:color w:val="000000" w:themeColor="text1"/>
        </w:rPr>
      </w:pPr>
      <w:r w:rsidRPr="00E801AC">
        <w:rPr>
          <w:rFonts w:ascii="Times New Roman" w:hAnsi="Times New Roman" w:cs="Times New Roman"/>
          <w:color w:val="000000" w:themeColor="text1"/>
        </w:rPr>
        <w:t>IMS documentation such as Audits, Environmental parameter reports to be reviewed monthly.</w:t>
      </w:r>
    </w:p>
    <w:p w14:paraId="29BF0AD8" w14:textId="77777777" w:rsidR="00EB0CAA" w:rsidRPr="00E801AC" w:rsidRDefault="00EB0CAA" w:rsidP="00EB0CAA">
      <w:pPr>
        <w:spacing w:before="100" w:beforeAutospacing="1" w:after="100" w:afterAutospacing="1" w:line="240" w:lineRule="auto"/>
        <w:ind w:left="720"/>
        <w:rPr>
          <w:rFonts w:ascii="Times New Roman" w:hAnsi="Times New Roman" w:cs="Times New Roman"/>
          <w:color w:val="000000" w:themeColor="text1"/>
        </w:rPr>
      </w:pPr>
    </w:p>
    <w:p w14:paraId="6B644D98" w14:textId="6658C650" w:rsidR="004617CD" w:rsidRPr="00E801AC" w:rsidRDefault="004617CD" w:rsidP="00EB0CAA">
      <w:pPr>
        <w:pStyle w:val="ListParagraph"/>
        <w:numPr>
          <w:ilvl w:val="0"/>
          <w:numId w:val="22"/>
        </w:numPr>
        <w:jc w:val="both"/>
        <w:rPr>
          <w:rFonts w:ascii="Times New Roman" w:hAnsi="Times New Roman" w:cs="Times New Roman"/>
          <w:sz w:val="28"/>
          <w:szCs w:val="28"/>
          <w:u w:val="single"/>
        </w:rPr>
      </w:pPr>
      <w:r w:rsidRPr="00E801AC">
        <w:rPr>
          <w:rFonts w:ascii="Times New Roman" w:hAnsi="Times New Roman" w:cs="Times New Roman"/>
          <w:b/>
          <w:sz w:val="28"/>
          <w:szCs w:val="28"/>
          <w:u w:val="single"/>
        </w:rPr>
        <w:lastRenderedPageBreak/>
        <w:t>Roles, Responsibilities, Accountability and Authority of Dy. Head Operation BF1 &amp; 2</w:t>
      </w:r>
    </w:p>
    <w:p w14:paraId="0201B88F" w14:textId="6B863BD2" w:rsidR="004617CD" w:rsidRPr="00E801AC" w:rsidRDefault="004617CD" w:rsidP="004617CD">
      <w:pPr>
        <w:jc w:val="both"/>
        <w:rPr>
          <w:rFonts w:ascii="Times New Roman" w:hAnsi="Times New Roman" w:cs="Times New Roman"/>
          <w:sz w:val="28"/>
          <w:szCs w:val="28"/>
          <w:u w:val="single"/>
        </w:rPr>
      </w:pPr>
      <w:r w:rsidRPr="00E801AC">
        <w:rPr>
          <w:rFonts w:ascii="Times New Roman" w:hAnsi="Times New Roman" w:cs="Times New Roman"/>
          <w:b/>
          <w:sz w:val="28"/>
          <w:szCs w:val="28"/>
        </w:rPr>
        <w:t>Educational qualification</w:t>
      </w:r>
      <w:r w:rsidRPr="00E801AC">
        <w:rPr>
          <w:rFonts w:ascii="Times New Roman" w:hAnsi="Times New Roman" w:cs="Times New Roman"/>
          <w:sz w:val="28"/>
          <w:szCs w:val="28"/>
        </w:rPr>
        <w:t xml:space="preserve">: </w:t>
      </w:r>
      <w:r w:rsidRPr="00E801AC">
        <w:rPr>
          <w:rFonts w:ascii="Times New Roman" w:hAnsi="Times New Roman" w:cs="Times New Roman"/>
        </w:rPr>
        <w:t xml:space="preserve">Degree in Metallurgy </w:t>
      </w:r>
      <w:r w:rsidR="00E801AC" w:rsidRPr="00E801AC">
        <w:rPr>
          <w:rFonts w:ascii="Times New Roman" w:hAnsi="Times New Roman" w:cs="Times New Roman"/>
        </w:rPr>
        <w:t>Engg. /</w:t>
      </w:r>
      <w:r w:rsidRPr="00E801AC">
        <w:rPr>
          <w:rFonts w:ascii="Times New Roman" w:hAnsi="Times New Roman" w:cs="Times New Roman"/>
        </w:rPr>
        <w:t>Diploma in Engg with 10years experience in Blast Furnace Operation</w:t>
      </w:r>
    </w:p>
    <w:p w14:paraId="25FCAEE6" w14:textId="2403EEFB" w:rsidR="004617CD" w:rsidRPr="00E801AC" w:rsidRDefault="004617CD" w:rsidP="00EB0CAA">
      <w:pPr>
        <w:spacing w:after="0"/>
        <w:jc w:val="both"/>
        <w:rPr>
          <w:rFonts w:ascii="Times New Roman" w:hAnsi="Times New Roman" w:cs="Times New Roman"/>
          <w:sz w:val="28"/>
          <w:szCs w:val="28"/>
        </w:rPr>
      </w:pPr>
      <w:r w:rsidRPr="00E801AC">
        <w:rPr>
          <w:rFonts w:ascii="Times New Roman" w:hAnsi="Times New Roman" w:cs="Times New Roman"/>
          <w:b/>
          <w:sz w:val="28"/>
          <w:szCs w:val="28"/>
        </w:rPr>
        <w:t>Skilled required</w:t>
      </w:r>
      <w:r w:rsidRPr="00E801AC">
        <w:rPr>
          <w:rFonts w:ascii="Times New Roman" w:hAnsi="Times New Roman" w:cs="Times New Roman"/>
          <w:sz w:val="28"/>
          <w:szCs w:val="28"/>
        </w:rPr>
        <w:t xml:space="preserve">: </w:t>
      </w:r>
      <w:r w:rsidRPr="00E801AC">
        <w:rPr>
          <w:rFonts w:ascii="Times New Roman" w:hAnsi="Times New Roman" w:cs="Times New Roman"/>
        </w:rPr>
        <w:t>Handling blast furnace abnormalities, Strong analytical skill</w:t>
      </w:r>
      <w:r w:rsidRPr="00E801AC">
        <w:rPr>
          <w:rFonts w:ascii="Times New Roman" w:hAnsi="Times New Roman" w:cs="Times New Roman"/>
          <w:sz w:val="28"/>
          <w:szCs w:val="28"/>
        </w:rPr>
        <w:t xml:space="preserve">                             </w:t>
      </w:r>
      <w:r w:rsidRPr="00E801AC">
        <w:rPr>
          <w:rFonts w:ascii="Times New Roman" w:hAnsi="Times New Roman" w:cs="Times New Roman"/>
          <w:sz w:val="28"/>
          <w:szCs w:val="28"/>
        </w:rPr>
        <w:tab/>
      </w:r>
      <w:r w:rsidRPr="00E801AC">
        <w:rPr>
          <w:rFonts w:ascii="Times New Roman" w:hAnsi="Times New Roman" w:cs="Times New Roman"/>
          <w:sz w:val="28"/>
          <w:szCs w:val="28"/>
        </w:rPr>
        <w:tab/>
      </w:r>
      <w:r w:rsidRPr="00E801AC">
        <w:rPr>
          <w:rFonts w:ascii="Times New Roman" w:hAnsi="Times New Roman" w:cs="Times New Roman"/>
          <w:sz w:val="28"/>
          <w:szCs w:val="28"/>
        </w:rPr>
        <w:tab/>
        <w:t xml:space="preserve">         </w:t>
      </w:r>
    </w:p>
    <w:p w14:paraId="69CE6333" w14:textId="77777777" w:rsidR="004617CD" w:rsidRPr="00E801AC" w:rsidRDefault="004617CD" w:rsidP="00EB0CAA">
      <w:pPr>
        <w:spacing w:after="0"/>
        <w:jc w:val="both"/>
        <w:rPr>
          <w:rFonts w:ascii="Times New Roman" w:hAnsi="Times New Roman" w:cs="Times New Roman"/>
          <w:sz w:val="28"/>
          <w:szCs w:val="28"/>
        </w:rPr>
      </w:pPr>
      <w:r w:rsidRPr="00E801AC">
        <w:rPr>
          <w:rFonts w:ascii="Times New Roman" w:hAnsi="Times New Roman" w:cs="Times New Roman"/>
          <w:b/>
          <w:sz w:val="28"/>
          <w:szCs w:val="28"/>
        </w:rPr>
        <w:t>Authority, responsibility</w:t>
      </w:r>
      <w:r w:rsidRPr="00E801AC">
        <w:rPr>
          <w:rFonts w:ascii="Times New Roman" w:hAnsi="Times New Roman" w:cs="Times New Roman"/>
          <w:sz w:val="28"/>
          <w:szCs w:val="28"/>
        </w:rPr>
        <w:t xml:space="preserve">: </w:t>
      </w:r>
      <w:r w:rsidRPr="00E801AC">
        <w:rPr>
          <w:rFonts w:ascii="Times New Roman" w:hAnsi="Times New Roman" w:cs="Times New Roman"/>
        </w:rPr>
        <w:t>Monitoring of process control &amp; improvement in productivity, Inventory control, Enforcing energy efficient procedures and energy efficient project and energy reduction for production of pig iron. Enforcing resources required for those energy saving projects.</w:t>
      </w:r>
    </w:p>
    <w:p w14:paraId="2DC09DD4" w14:textId="62F6E39E" w:rsidR="004617CD" w:rsidRPr="00E801AC" w:rsidRDefault="004617CD" w:rsidP="004617CD">
      <w:pPr>
        <w:tabs>
          <w:tab w:val="left" w:pos="2595"/>
        </w:tabs>
        <w:jc w:val="both"/>
        <w:rPr>
          <w:rFonts w:ascii="Times New Roman" w:hAnsi="Times New Roman" w:cs="Times New Roman"/>
        </w:rPr>
      </w:pPr>
      <w:r w:rsidRPr="00E801AC">
        <w:rPr>
          <w:rFonts w:ascii="Times New Roman" w:hAnsi="Times New Roman" w:cs="Times New Roman"/>
          <w:b/>
          <w:sz w:val="28"/>
          <w:szCs w:val="28"/>
        </w:rPr>
        <w:t>Expenses controlled</w:t>
      </w:r>
      <w:r w:rsidRPr="00E801AC">
        <w:rPr>
          <w:rFonts w:ascii="Times New Roman" w:hAnsi="Times New Roman" w:cs="Times New Roman"/>
          <w:sz w:val="28"/>
          <w:szCs w:val="28"/>
        </w:rPr>
        <w:t xml:space="preserve">: </w:t>
      </w:r>
      <w:r w:rsidRPr="00E801AC">
        <w:rPr>
          <w:rFonts w:ascii="Times New Roman" w:hAnsi="Times New Roman" w:cs="Times New Roman"/>
        </w:rPr>
        <w:t xml:space="preserve">Controlling &amp; monitoring of </w:t>
      </w:r>
      <w:r w:rsidR="00904091" w:rsidRPr="00E801AC">
        <w:rPr>
          <w:rFonts w:ascii="Times New Roman" w:hAnsi="Times New Roman" w:cs="Times New Roman"/>
        </w:rPr>
        <w:t>third-party</w:t>
      </w:r>
      <w:r w:rsidRPr="00E801AC">
        <w:rPr>
          <w:rFonts w:ascii="Times New Roman" w:hAnsi="Times New Roman" w:cs="Times New Roman"/>
        </w:rPr>
        <w:t xml:space="preserve"> billing. Inventory control.</w:t>
      </w:r>
    </w:p>
    <w:p w14:paraId="5C4076A3" w14:textId="6364887C" w:rsidR="004617CD" w:rsidRPr="00E801AC" w:rsidRDefault="004617CD" w:rsidP="004617CD">
      <w:pPr>
        <w:tabs>
          <w:tab w:val="left" w:pos="2595"/>
        </w:tabs>
        <w:jc w:val="both"/>
        <w:rPr>
          <w:rFonts w:ascii="Times New Roman" w:hAnsi="Times New Roman" w:cs="Times New Roman"/>
          <w:sz w:val="28"/>
          <w:szCs w:val="28"/>
        </w:rPr>
      </w:pPr>
      <w:r w:rsidRPr="00E801AC">
        <w:rPr>
          <w:rFonts w:ascii="Times New Roman" w:hAnsi="Times New Roman" w:cs="Times New Roman"/>
          <w:b/>
          <w:sz w:val="28"/>
          <w:szCs w:val="28"/>
        </w:rPr>
        <w:t>Decision making</w:t>
      </w:r>
      <w:r w:rsidRPr="00E801AC">
        <w:rPr>
          <w:rFonts w:ascii="Times New Roman" w:hAnsi="Times New Roman" w:cs="Times New Roman"/>
          <w:sz w:val="28"/>
          <w:szCs w:val="28"/>
        </w:rPr>
        <w:t xml:space="preserve">: </w:t>
      </w:r>
      <w:r w:rsidRPr="00E801AC">
        <w:rPr>
          <w:rFonts w:ascii="Times New Roman" w:hAnsi="Times New Roman" w:cs="Times New Roman"/>
        </w:rPr>
        <w:t>Timely action for controlling down time &amp; increase productivity</w:t>
      </w:r>
      <w:r w:rsidRPr="00E801AC">
        <w:rPr>
          <w:rFonts w:ascii="Times New Roman" w:hAnsi="Times New Roman" w:cs="Times New Roman"/>
          <w:sz w:val="28"/>
          <w:szCs w:val="28"/>
        </w:rPr>
        <w:t>.</w:t>
      </w:r>
    </w:p>
    <w:p w14:paraId="0FB33DB3" w14:textId="40E9B2D9" w:rsidR="004617CD" w:rsidRPr="00E801AC" w:rsidRDefault="004617CD" w:rsidP="004617CD">
      <w:pPr>
        <w:tabs>
          <w:tab w:val="left" w:pos="2595"/>
        </w:tabs>
        <w:jc w:val="both"/>
        <w:rPr>
          <w:rFonts w:ascii="Times New Roman" w:hAnsi="Times New Roman" w:cs="Times New Roman"/>
          <w:sz w:val="28"/>
          <w:szCs w:val="28"/>
        </w:rPr>
      </w:pPr>
      <w:r w:rsidRPr="00E801AC">
        <w:rPr>
          <w:rFonts w:ascii="Times New Roman" w:hAnsi="Times New Roman" w:cs="Times New Roman"/>
          <w:b/>
          <w:sz w:val="28"/>
          <w:szCs w:val="28"/>
        </w:rPr>
        <w:t>Managerial control</w:t>
      </w:r>
      <w:r w:rsidRPr="00E801AC">
        <w:rPr>
          <w:rFonts w:ascii="Times New Roman" w:hAnsi="Times New Roman" w:cs="Times New Roman"/>
          <w:sz w:val="28"/>
          <w:szCs w:val="28"/>
        </w:rPr>
        <w:t xml:space="preserve">: </w:t>
      </w:r>
      <w:r w:rsidRPr="00E801AC">
        <w:rPr>
          <w:rFonts w:ascii="Times New Roman" w:hAnsi="Times New Roman" w:cs="Times New Roman"/>
        </w:rPr>
        <w:t>Managerial skill is very much necessary for this position</w:t>
      </w:r>
      <w:r w:rsidRPr="00E801AC">
        <w:rPr>
          <w:rFonts w:ascii="Times New Roman" w:hAnsi="Times New Roman" w:cs="Times New Roman"/>
          <w:sz w:val="28"/>
          <w:szCs w:val="28"/>
        </w:rPr>
        <w:t xml:space="preserve">.                                                                             </w:t>
      </w:r>
    </w:p>
    <w:p w14:paraId="049631D6" w14:textId="683189B6" w:rsidR="004617CD" w:rsidRPr="00E801AC" w:rsidRDefault="004617CD" w:rsidP="000B1F00">
      <w:pPr>
        <w:tabs>
          <w:tab w:val="left" w:pos="2595"/>
        </w:tabs>
        <w:ind w:left="2595" w:hanging="2595"/>
        <w:rPr>
          <w:rFonts w:ascii="Times New Roman" w:hAnsi="Times New Roman" w:cs="Times New Roman"/>
          <w:sz w:val="28"/>
          <w:szCs w:val="28"/>
        </w:rPr>
      </w:pPr>
      <w:r w:rsidRPr="00E801AC">
        <w:rPr>
          <w:rFonts w:ascii="Times New Roman" w:hAnsi="Times New Roman" w:cs="Times New Roman"/>
          <w:b/>
          <w:sz w:val="28"/>
          <w:szCs w:val="28"/>
        </w:rPr>
        <w:t>Span of teams</w:t>
      </w:r>
      <w:r w:rsidRPr="00E801AC">
        <w:rPr>
          <w:rFonts w:ascii="Times New Roman" w:hAnsi="Times New Roman" w:cs="Times New Roman"/>
          <w:sz w:val="28"/>
          <w:szCs w:val="28"/>
        </w:rPr>
        <w:t xml:space="preserve">: </w:t>
      </w:r>
      <w:r w:rsidRPr="00E801AC">
        <w:rPr>
          <w:rFonts w:ascii="Times New Roman" w:hAnsi="Times New Roman" w:cs="Times New Roman"/>
        </w:rPr>
        <w:t>Entire Production dept. staff, workmen. &amp; co-ordination with service dept</w:t>
      </w:r>
      <w:r w:rsidRPr="00E801AC">
        <w:rPr>
          <w:rFonts w:ascii="Times New Roman" w:hAnsi="Times New Roman" w:cs="Times New Roman"/>
          <w:sz w:val="28"/>
          <w:szCs w:val="28"/>
        </w:rPr>
        <w:t xml:space="preserve">   </w:t>
      </w:r>
      <w:r w:rsidRPr="00E801AC">
        <w:rPr>
          <w:rFonts w:ascii="Times New Roman" w:hAnsi="Times New Roman" w:cs="Times New Roman"/>
          <w:sz w:val="28"/>
          <w:szCs w:val="28"/>
        </w:rPr>
        <w:tab/>
      </w:r>
    </w:p>
    <w:p w14:paraId="2ABE9F5F" w14:textId="050C39B2" w:rsidR="004617CD" w:rsidRPr="00E801AC" w:rsidRDefault="004617CD" w:rsidP="004617CD">
      <w:pPr>
        <w:tabs>
          <w:tab w:val="left" w:pos="2595"/>
        </w:tabs>
        <w:rPr>
          <w:rFonts w:ascii="Times New Roman" w:hAnsi="Times New Roman" w:cs="Times New Roman"/>
        </w:rPr>
      </w:pPr>
      <w:r w:rsidRPr="00E801AC">
        <w:rPr>
          <w:rFonts w:ascii="Times New Roman" w:hAnsi="Times New Roman" w:cs="Times New Roman"/>
          <w:b/>
          <w:sz w:val="28"/>
          <w:szCs w:val="28"/>
        </w:rPr>
        <w:t>External interaction</w:t>
      </w:r>
      <w:r w:rsidRPr="00E801AC">
        <w:rPr>
          <w:rFonts w:ascii="Times New Roman" w:hAnsi="Times New Roman" w:cs="Times New Roman"/>
          <w:sz w:val="28"/>
          <w:szCs w:val="28"/>
        </w:rPr>
        <w:t xml:space="preserve">: </w:t>
      </w:r>
      <w:r w:rsidRPr="00E801AC">
        <w:rPr>
          <w:rFonts w:ascii="Times New Roman" w:hAnsi="Times New Roman" w:cs="Times New Roman"/>
        </w:rPr>
        <w:t xml:space="preserve">With suppliers &amp; </w:t>
      </w:r>
      <w:r w:rsidR="00904091" w:rsidRPr="00E801AC">
        <w:rPr>
          <w:rFonts w:ascii="Times New Roman" w:hAnsi="Times New Roman" w:cs="Times New Roman"/>
        </w:rPr>
        <w:t>third-party</w:t>
      </w:r>
      <w:r w:rsidRPr="00E801AC">
        <w:rPr>
          <w:rFonts w:ascii="Times New Roman" w:hAnsi="Times New Roman" w:cs="Times New Roman"/>
        </w:rPr>
        <w:t xml:space="preserve"> service provider</w:t>
      </w:r>
    </w:p>
    <w:p w14:paraId="6DF4C44B" w14:textId="77777777" w:rsidR="004617CD" w:rsidRPr="00E801AC" w:rsidRDefault="004617CD" w:rsidP="004617CD">
      <w:pPr>
        <w:tabs>
          <w:tab w:val="left" w:pos="2595"/>
        </w:tabs>
        <w:rPr>
          <w:rFonts w:ascii="Times New Roman" w:hAnsi="Times New Roman" w:cs="Times New Roman"/>
          <w:b/>
          <w:sz w:val="28"/>
          <w:szCs w:val="28"/>
        </w:rPr>
      </w:pPr>
      <w:r w:rsidRPr="00E801AC">
        <w:rPr>
          <w:rFonts w:ascii="Times New Roman" w:hAnsi="Times New Roman" w:cs="Times New Roman"/>
          <w:b/>
          <w:sz w:val="28"/>
          <w:szCs w:val="28"/>
        </w:rPr>
        <w:t>Key /Major activities &amp; Roles with priority</w:t>
      </w:r>
    </w:p>
    <w:p w14:paraId="621B67B5"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Ensuring Continuous &amp; smooth running of Furnace</w:t>
      </w:r>
    </w:p>
    <w:p w14:paraId="50666B56"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Zero off grade production by co-ordinating with Process &amp; raw material team</w:t>
      </w:r>
    </w:p>
    <w:p w14:paraId="0430A141"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100% production is achieved as per BP</w:t>
      </w:r>
    </w:p>
    <w:p w14:paraId="58A6FA60"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Coke rate &amp; PCI injection as per budget</w:t>
      </w:r>
    </w:p>
    <w:p w14:paraId="18E024D2"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Skull as per budget</w:t>
      </w:r>
    </w:p>
    <w:p w14:paraId="69F14E00" w14:textId="521A7119"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 xml:space="preserve">Ensuring desired Raw material </w:t>
      </w:r>
      <w:r w:rsidR="00904091" w:rsidRPr="00E801AC">
        <w:rPr>
          <w:rFonts w:ascii="Times New Roman" w:hAnsi="Times New Roman" w:cs="Times New Roman"/>
        </w:rPr>
        <w:t>has been</w:t>
      </w:r>
      <w:r w:rsidRPr="00E801AC">
        <w:rPr>
          <w:rFonts w:ascii="Times New Roman" w:hAnsi="Times New Roman" w:cs="Times New Roman"/>
        </w:rPr>
        <w:t xml:space="preserve"> feed into furnace which includes screening efficiency of sizer &amp; VC </w:t>
      </w:r>
      <w:r w:rsidR="00904091" w:rsidRPr="00E801AC">
        <w:rPr>
          <w:rFonts w:ascii="Times New Roman" w:hAnsi="Times New Roman" w:cs="Times New Roman"/>
        </w:rPr>
        <w:t>screens,</w:t>
      </w:r>
      <w:r w:rsidRPr="00E801AC">
        <w:rPr>
          <w:rFonts w:ascii="Times New Roman" w:hAnsi="Times New Roman" w:cs="Times New Roman"/>
        </w:rPr>
        <w:t xml:space="preserve"> burden preparation &amp; fine tuning</w:t>
      </w:r>
    </w:p>
    <w:p w14:paraId="694A3B4D"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Ensuring Hot Blast Temp available is &gt; 1000°C</w:t>
      </w:r>
    </w:p>
    <w:p w14:paraId="5FD1E8FD"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Ensuring APH &amp; GPH performance</w:t>
      </w:r>
    </w:p>
    <w:p w14:paraId="12E420F5"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Ensuring GCS performance through regular monitoring</w:t>
      </w:r>
    </w:p>
    <w:p w14:paraId="54D111D2"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Optimisation of PCI towards cost reduction initiative</w:t>
      </w:r>
    </w:p>
    <w:p w14:paraId="73A595AE"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Driving improvement &amp; other AO related module requirements</w:t>
      </w:r>
    </w:p>
    <w:p w14:paraId="326C1FBC"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 xml:space="preserve">Involve in RCA investigation </w:t>
      </w:r>
    </w:p>
    <w:p w14:paraId="790A3BF2"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 xml:space="preserve">Preparing &amp; implementing the action plan for reducing the process variations based on Cp, </w:t>
      </w:r>
      <w:proofErr w:type="spellStart"/>
      <w:r w:rsidRPr="00E801AC">
        <w:rPr>
          <w:rFonts w:ascii="Times New Roman" w:hAnsi="Times New Roman" w:cs="Times New Roman"/>
        </w:rPr>
        <w:t>Cpk</w:t>
      </w:r>
      <w:proofErr w:type="spellEnd"/>
      <w:r w:rsidRPr="00E801AC">
        <w:rPr>
          <w:rFonts w:ascii="Times New Roman" w:hAnsi="Times New Roman" w:cs="Times New Roman"/>
        </w:rPr>
        <w:t xml:space="preserve"> </w:t>
      </w:r>
    </w:p>
    <w:p w14:paraId="18AAAC27"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Identifying VA / NVA activities for process &amp; elimination of NVA’s for process efficiency improvement</w:t>
      </w:r>
    </w:p>
    <w:p w14:paraId="669B03BF"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Regular interactions, VFL compliances, trainings</w:t>
      </w:r>
    </w:p>
    <w:p w14:paraId="63EB9D56"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All checklists to be checked on daily basis</w:t>
      </w:r>
    </w:p>
    <w:p w14:paraId="60FFDC1C"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Housekeeping of mentioned area to be maintained</w:t>
      </w:r>
    </w:p>
    <w:p w14:paraId="52ABFF47" w14:textId="32365D90"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 xml:space="preserve">Ensuring all </w:t>
      </w:r>
      <w:r w:rsidR="00904091" w:rsidRPr="00E801AC">
        <w:rPr>
          <w:rFonts w:ascii="Times New Roman" w:hAnsi="Times New Roman" w:cs="Times New Roman"/>
        </w:rPr>
        <w:t>SOPs</w:t>
      </w:r>
      <w:r w:rsidRPr="00E801AC">
        <w:rPr>
          <w:rFonts w:ascii="Times New Roman" w:hAnsi="Times New Roman" w:cs="Times New Roman"/>
        </w:rPr>
        <w:t xml:space="preserve"> are reviewed &amp; CAPA's have been incorporated</w:t>
      </w:r>
    </w:p>
    <w:p w14:paraId="2B6D3038"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Planning &amp; Process monitoring</w:t>
      </w:r>
    </w:p>
    <w:p w14:paraId="16DF9DA0"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lastRenderedPageBreak/>
        <w:t>Improvement in productivity of furnaces.</w:t>
      </w:r>
    </w:p>
    <w:p w14:paraId="1BAECF54"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 xml:space="preserve">Ensuring safe working conditions </w:t>
      </w:r>
    </w:p>
    <w:p w14:paraId="1C5498F1"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Responsible for reducing cost of iron making</w:t>
      </w:r>
    </w:p>
    <w:p w14:paraId="747C1DB4"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Daily work management, safety &amp; environment initiative.</w:t>
      </w:r>
    </w:p>
    <w:p w14:paraId="588C7F85"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Trouble shooting for process variation.</w:t>
      </w:r>
    </w:p>
    <w:p w14:paraId="2104F858"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Achieving production targets &amp; grade wise production</w:t>
      </w:r>
    </w:p>
    <w:p w14:paraId="56B81871"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Reduction in operational down time.</w:t>
      </w:r>
    </w:p>
    <w:p w14:paraId="6F8E8409"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 xml:space="preserve">Burden correction </w:t>
      </w:r>
    </w:p>
    <w:p w14:paraId="496C3711"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 xml:space="preserve">Monitoring &amp; planning of reduction in skull generation. </w:t>
      </w:r>
    </w:p>
    <w:p w14:paraId="5789734C"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 xml:space="preserve">Monitoring &amp; planning of reduction in rough top pig. </w:t>
      </w:r>
    </w:p>
    <w:p w14:paraId="4F190892"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Inventory level monitoring &amp; control</w:t>
      </w:r>
    </w:p>
    <w:p w14:paraId="0E6A9A57"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Co-ordination with service department.</w:t>
      </w:r>
    </w:p>
    <w:p w14:paraId="2AAFB228" w14:textId="4EAB84F3"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 xml:space="preserve">Monitoring and review of </w:t>
      </w:r>
      <w:r w:rsidR="00904091" w:rsidRPr="00E801AC">
        <w:rPr>
          <w:rFonts w:ascii="Times New Roman" w:hAnsi="Times New Roman" w:cs="Times New Roman"/>
        </w:rPr>
        <w:t>third-party</w:t>
      </w:r>
      <w:r w:rsidRPr="00E801AC">
        <w:rPr>
          <w:rFonts w:ascii="Times New Roman" w:hAnsi="Times New Roman" w:cs="Times New Roman"/>
        </w:rPr>
        <w:t xml:space="preserve"> services.</w:t>
      </w:r>
    </w:p>
    <w:p w14:paraId="31526500" w14:textId="221531D4"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 xml:space="preserve">Implementing QEHS, </w:t>
      </w:r>
      <w:r w:rsidR="00904091" w:rsidRPr="00E801AC">
        <w:rPr>
          <w:rFonts w:ascii="Times New Roman" w:hAnsi="Times New Roman" w:cs="Times New Roman"/>
        </w:rPr>
        <w:t>EnMs</w:t>
      </w:r>
      <w:r w:rsidRPr="00E801AC">
        <w:rPr>
          <w:rFonts w:ascii="Times New Roman" w:hAnsi="Times New Roman" w:cs="Times New Roman"/>
        </w:rPr>
        <w:t xml:space="preserve"> at Production department of Pig Iron Plant </w:t>
      </w:r>
    </w:p>
    <w:p w14:paraId="40F97AE1" w14:textId="2BDA77D5"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 xml:space="preserve">Reviewing &amp; </w:t>
      </w:r>
      <w:r w:rsidR="00904091" w:rsidRPr="00E801AC">
        <w:rPr>
          <w:rFonts w:ascii="Times New Roman" w:hAnsi="Times New Roman" w:cs="Times New Roman"/>
        </w:rPr>
        <w:t>identifying</w:t>
      </w:r>
      <w:r w:rsidRPr="00E801AC">
        <w:rPr>
          <w:rFonts w:ascii="Times New Roman" w:hAnsi="Times New Roman" w:cs="Times New Roman"/>
        </w:rPr>
        <w:t xml:space="preserve"> new activities for HIRA &amp; Aspect / Impact </w:t>
      </w:r>
    </w:p>
    <w:p w14:paraId="3DEBE753" w14:textId="0EB358BD"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 xml:space="preserve">Updating QEHS, </w:t>
      </w:r>
      <w:r w:rsidR="00904091" w:rsidRPr="00E801AC">
        <w:rPr>
          <w:rFonts w:ascii="Times New Roman" w:hAnsi="Times New Roman" w:cs="Times New Roman"/>
        </w:rPr>
        <w:t>EnMs</w:t>
      </w:r>
      <w:r w:rsidRPr="00E801AC">
        <w:rPr>
          <w:rFonts w:ascii="Times New Roman" w:hAnsi="Times New Roman" w:cs="Times New Roman"/>
        </w:rPr>
        <w:t xml:space="preserve"> Dept Manual. </w:t>
      </w:r>
    </w:p>
    <w:p w14:paraId="1E162FF9"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 xml:space="preserve">Compliance of Statutory requirement under various acts </w:t>
      </w:r>
    </w:p>
    <w:p w14:paraId="543B2E9C"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 xml:space="preserve">Monitoring Key Environmental parameters </w:t>
      </w:r>
    </w:p>
    <w:p w14:paraId="230AA6BC" w14:textId="77777777" w:rsidR="00EB0CAA"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Reviewing &amp; monitoring of objectives and targets for significant aspects. Review &amp; Preparation of standard work procedure</w:t>
      </w:r>
      <w:r w:rsidR="00EB0CAA" w:rsidRPr="00E801AC">
        <w:rPr>
          <w:rFonts w:ascii="Times New Roman" w:hAnsi="Times New Roman" w:cs="Times New Roman"/>
        </w:rPr>
        <w:t>.</w:t>
      </w:r>
    </w:p>
    <w:p w14:paraId="526F666B" w14:textId="38EE24E8"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 xml:space="preserve">Ensuring good housekeeping and safe working environment </w:t>
      </w:r>
    </w:p>
    <w:p w14:paraId="16B8E95F"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 xml:space="preserve">Attend Management review meetings and ensure that action plans arising out of the management review meetings are carried out </w:t>
      </w:r>
    </w:p>
    <w:p w14:paraId="4EDD9476" w14:textId="28CDEB99"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 xml:space="preserve">Ensure adherence to QEHS, </w:t>
      </w:r>
      <w:r w:rsidR="00904091" w:rsidRPr="00E801AC">
        <w:rPr>
          <w:rFonts w:ascii="Times New Roman" w:hAnsi="Times New Roman" w:cs="Times New Roman"/>
        </w:rPr>
        <w:t>EnMs</w:t>
      </w:r>
      <w:r w:rsidRPr="00E801AC">
        <w:rPr>
          <w:rFonts w:ascii="Times New Roman" w:hAnsi="Times New Roman" w:cs="Times New Roman"/>
        </w:rPr>
        <w:t xml:space="preserve"> system procedures &amp; Departmental work Instructions. </w:t>
      </w:r>
    </w:p>
    <w:p w14:paraId="2595607D"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Identifying significant energy consuming sources, monitoring significant energy source, planning energy as per the base line, EnPI, taking objects, targets and performing those objects as per the plan.</w:t>
      </w:r>
    </w:p>
    <w:p w14:paraId="6EA36B48" w14:textId="298E2908"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 xml:space="preserve">Active involvement in conducting mock drills and familiarizing the subordinates about QEHS, </w:t>
      </w:r>
      <w:r w:rsidR="00904091" w:rsidRPr="00E801AC">
        <w:rPr>
          <w:rFonts w:ascii="Times New Roman" w:hAnsi="Times New Roman" w:cs="Times New Roman"/>
        </w:rPr>
        <w:t>EnMs</w:t>
      </w:r>
      <w:r w:rsidRPr="00E801AC">
        <w:rPr>
          <w:rFonts w:ascii="Times New Roman" w:hAnsi="Times New Roman" w:cs="Times New Roman"/>
        </w:rPr>
        <w:t xml:space="preserve"> work instructions </w:t>
      </w:r>
    </w:p>
    <w:p w14:paraId="0E579B20" w14:textId="77777777" w:rsidR="004617CD" w:rsidRPr="00E801AC" w:rsidRDefault="004617CD" w:rsidP="00EB0CAA">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 xml:space="preserve">Report non-conformance observed to departmental head. </w:t>
      </w:r>
    </w:p>
    <w:p w14:paraId="4F7B6473" w14:textId="57E3A568" w:rsidR="00E801AC" w:rsidRDefault="004617CD" w:rsidP="00E801AC">
      <w:pPr>
        <w:pStyle w:val="ListParagraph"/>
        <w:numPr>
          <w:ilvl w:val="1"/>
          <w:numId w:val="22"/>
        </w:numPr>
        <w:spacing w:before="100" w:beforeAutospacing="1" w:after="100" w:afterAutospacing="1"/>
        <w:jc w:val="both"/>
        <w:rPr>
          <w:rFonts w:ascii="Times New Roman" w:hAnsi="Times New Roman" w:cs="Times New Roman"/>
        </w:rPr>
      </w:pPr>
      <w:r w:rsidRPr="00E801AC">
        <w:rPr>
          <w:rFonts w:ascii="Times New Roman" w:hAnsi="Times New Roman" w:cs="Times New Roman"/>
        </w:rPr>
        <w:t xml:space="preserve">Corrective /Preventative action implementation for non-conformance related to QEHS, </w:t>
      </w:r>
      <w:r w:rsidR="00904091" w:rsidRPr="00E801AC">
        <w:rPr>
          <w:rFonts w:ascii="Times New Roman" w:hAnsi="Times New Roman" w:cs="Times New Roman"/>
        </w:rPr>
        <w:t>EnMs</w:t>
      </w:r>
      <w:r w:rsidR="00EB0CAA" w:rsidRPr="00E801AC">
        <w:rPr>
          <w:rFonts w:ascii="Times New Roman" w:hAnsi="Times New Roman" w:cs="Times New Roman"/>
        </w:rPr>
        <w:t>.</w:t>
      </w:r>
    </w:p>
    <w:p w14:paraId="534D6BEF" w14:textId="77777777" w:rsidR="00E801AC" w:rsidRPr="00E801AC" w:rsidRDefault="00E801AC" w:rsidP="00E801AC">
      <w:pPr>
        <w:pStyle w:val="ListParagraph"/>
        <w:spacing w:before="100" w:beforeAutospacing="1" w:after="100" w:afterAutospacing="1"/>
        <w:ind w:left="1440"/>
        <w:jc w:val="both"/>
        <w:rPr>
          <w:rFonts w:ascii="Times New Roman" w:hAnsi="Times New Roman" w:cs="Times New Roman"/>
        </w:rPr>
      </w:pPr>
    </w:p>
    <w:p w14:paraId="7CAA4DC2" w14:textId="295B24E2" w:rsidR="004617CD" w:rsidRPr="00E801AC" w:rsidRDefault="004617CD" w:rsidP="00EB0CAA">
      <w:pPr>
        <w:pStyle w:val="NormalWeb"/>
        <w:numPr>
          <w:ilvl w:val="0"/>
          <w:numId w:val="22"/>
        </w:numPr>
        <w:spacing w:before="0" w:beforeAutospacing="0" w:after="0" w:afterAutospacing="0"/>
        <w:jc w:val="both"/>
        <w:rPr>
          <w:sz w:val="28"/>
          <w:szCs w:val="28"/>
        </w:rPr>
      </w:pPr>
      <w:r w:rsidRPr="00E801AC">
        <w:rPr>
          <w:b/>
          <w:sz w:val="28"/>
          <w:szCs w:val="28"/>
          <w:u w:val="single"/>
        </w:rPr>
        <w:t xml:space="preserve">Roles, Responsibilities, Accountability and Authority </w:t>
      </w:r>
      <w:bookmarkEnd w:id="0"/>
      <w:r w:rsidR="00904091" w:rsidRPr="00E801AC">
        <w:rPr>
          <w:b/>
          <w:sz w:val="28"/>
          <w:szCs w:val="28"/>
          <w:u w:val="single"/>
        </w:rPr>
        <w:t>of INCHARGE</w:t>
      </w:r>
      <w:r w:rsidRPr="00E801AC">
        <w:rPr>
          <w:b/>
          <w:sz w:val="28"/>
          <w:szCs w:val="28"/>
          <w:u w:val="single"/>
        </w:rPr>
        <w:t xml:space="preserve"> HOT METAL HANDLING</w:t>
      </w:r>
    </w:p>
    <w:p w14:paraId="2C760EE7" w14:textId="77777777" w:rsidR="004617CD" w:rsidRPr="00E801AC" w:rsidRDefault="004617CD" w:rsidP="004617CD">
      <w:pPr>
        <w:tabs>
          <w:tab w:val="left" w:pos="2760"/>
        </w:tabs>
        <w:jc w:val="both"/>
        <w:rPr>
          <w:rFonts w:ascii="Times New Roman" w:hAnsi="Times New Roman" w:cs="Times New Roman"/>
          <w:sz w:val="28"/>
          <w:szCs w:val="28"/>
        </w:rPr>
      </w:pPr>
      <w:r w:rsidRPr="00E801AC">
        <w:rPr>
          <w:rFonts w:ascii="Times New Roman" w:hAnsi="Times New Roman" w:cs="Times New Roman"/>
          <w:b/>
          <w:sz w:val="28"/>
          <w:szCs w:val="28"/>
        </w:rPr>
        <w:t>Educational qualification</w:t>
      </w:r>
      <w:r w:rsidRPr="00E801AC">
        <w:rPr>
          <w:rFonts w:ascii="Times New Roman" w:hAnsi="Times New Roman" w:cs="Times New Roman"/>
          <w:sz w:val="28"/>
          <w:szCs w:val="28"/>
        </w:rPr>
        <w:t xml:space="preserve">: </w:t>
      </w:r>
      <w:r w:rsidRPr="00E801AC">
        <w:rPr>
          <w:rFonts w:ascii="Times New Roman" w:hAnsi="Times New Roman" w:cs="Times New Roman"/>
        </w:rPr>
        <w:t>Degree in Metallurgy Engg. &amp; Diploma in Engg with 10years   experience in Blast Furnace Operation</w:t>
      </w:r>
    </w:p>
    <w:p w14:paraId="48267E79" w14:textId="0881089A" w:rsidR="004617CD" w:rsidRPr="00E801AC" w:rsidRDefault="004617CD" w:rsidP="004617CD">
      <w:pPr>
        <w:jc w:val="both"/>
        <w:rPr>
          <w:rFonts w:ascii="Times New Roman" w:hAnsi="Times New Roman" w:cs="Times New Roman"/>
          <w:sz w:val="28"/>
          <w:szCs w:val="28"/>
        </w:rPr>
      </w:pPr>
      <w:r w:rsidRPr="00E801AC">
        <w:rPr>
          <w:rFonts w:ascii="Times New Roman" w:hAnsi="Times New Roman" w:cs="Times New Roman"/>
          <w:b/>
          <w:sz w:val="28"/>
          <w:szCs w:val="28"/>
        </w:rPr>
        <w:t>Skilled required</w:t>
      </w:r>
      <w:r w:rsidRPr="00E801AC">
        <w:rPr>
          <w:rFonts w:ascii="Times New Roman" w:hAnsi="Times New Roman" w:cs="Times New Roman"/>
          <w:sz w:val="28"/>
          <w:szCs w:val="28"/>
        </w:rPr>
        <w:t xml:space="preserve">: </w:t>
      </w:r>
      <w:r w:rsidRPr="00E801AC">
        <w:rPr>
          <w:rFonts w:ascii="Times New Roman" w:hAnsi="Times New Roman" w:cs="Times New Roman"/>
        </w:rPr>
        <w:t>Handling PCM &amp; ladle management abnormalities, Strong analytical skill, Sound knowledge of blast furnace operation, excellent interpersonal skills, and Trouble shooting skills.</w:t>
      </w:r>
      <w:r w:rsidRPr="00E801AC">
        <w:rPr>
          <w:rFonts w:ascii="Times New Roman" w:hAnsi="Times New Roman" w:cs="Times New Roman"/>
          <w:sz w:val="28"/>
          <w:szCs w:val="28"/>
        </w:rPr>
        <w:t xml:space="preserve">                                              </w:t>
      </w:r>
    </w:p>
    <w:p w14:paraId="07CEB789" w14:textId="77777777" w:rsidR="004617CD" w:rsidRPr="00E801AC" w:rsidRDefault="004617CD" w:rsidP="004617CD">
      <w:pPr>
        <w:jc w:val="both"/>
        <w:rPr>
          <w:rFonts w:ascii="Times New Roman" w:hAnsi="Times New Roman" w:cs="Times New Roman"/>
          <w:sz w:val="28"/>
          <w:szCs w:val="28"/>
        </w:rPr>
      </w:pPr>
      <w:r w:rsidRPr="00E801AC">
        <w:rPr>
          <w:rFonts w:ascii="Times New Roman" w:hAnsi="Times New Roman" w:cs="Times New Roman"/>
          <w:b/>
          <w:sz w:val="28"/>
          <w:szCs w:val="28"/>
        </w:rPr>
        <w:t>Authority, responsibility</w:t>
      </w:r>
      <w:r w:rsidRPr="00E801AC">
        <w:rPr>
          <w:rFonts w:ascii="Times New Roman" w:hAnsi="Times New Roman" w:cs="Times New Roman"/>
          <w:sz w:val="28"/>
          <w:szCs w:val="28"/>
        </w:rPr>
        <w:t xml:space="preserve">: </w:t>
      </w:r>
      <w:r w:rsidRPr="00E801AC">
        <w:rPr>
          <w:rFonts w:ascii="Times New Roman" w:hAnsi="Times New Roman" w:cs="Times New Roman"/>
        </w:rPr>
        <w:t xml:space="preserve">Monitoring of process control &amp; improvement in productivity by increasing PCM availability, Inventory control. Enforcing energy efficient procedures and energy efficient project and energy reduction for production of pig iron. Enforcing resources required for those </w:t>
      </w:r>
      <w:r w:rsidRPr="00E801AC">
        <w:rPr>
          <w:rFonts w:ascii="Times New Roman" w:hAnsi="Times New Roman" w:cs="Times New Roman"/>
        </w:rPr>
        <w:lastRenderedPageBreak/>
        <w:t>energy saving projects. Operation of Slag dryer and other furnaces auxiliaries like pumps, Thickener, cooling tower, Grab cranes, Hot metal handling etc</w:t>
      </w:r>
      <w:r w:rsidRPr="00E801AC">
        <w:rPr>
          <w:rFonts w:ascii="Times New Roman" w:hAnsi="Times New Roman" w:cs="Times New Roman"/>
          <w:sz w:val="28"/>
          <w:szCs w:val="28"/>
        </w:rPr>
        <w:t>.</w:t>
      </w:r>
    </w:p>
    <w:p w14:paraId="2BC3A707" w14:textId="6AB028C3" w:rsidR="004617CD" w:rsidRPr="00E801AC" w:rsidRDefault="004617CD" w:rsidP="004617CD">
      <w:pPr>
        <w:tabs>
          <w:tab w:val="left" w:pos="2595"/>
        </w:tabs>
        <w:jc w:val="both"/>
        <w:rPr>
          <w:rFonts w:ascii="Times New Roman" w:hAnsi="Times New Roman" w:cs="Times New Roman"/>
        </w:rPr>
      </w:pPr>
      <w:r w:rsidRPr="00E801AC">
        <w:rPr>
          <w:rFonts w:ascii="Times New Roman" w:hAnsi="Times New Roman" w:cs="Times New Roman"/>
          <w:b/>
          <w:sz w:val="28"/>
          <w:szCs w:val="28"/>
        </w:rPr>
        <w:t>Expenses controlled</w:t>
      </w:r>
      <w:r w:rsidRPr="00E801AC">
        <w:rPr>
          <w:rFonts w:ascii="Times New Roman" w:hAnsi="Times New Roman" w:cs="Times New Roman"/>
          <w:sz w:val="28"/>
          <w:szCs w:val="28"/>
        </w:rPr>
        <w:t xml:space="preserve">: </w:t>
      </w:r>
      <w:r w:rsidRPr="00E801AC">
        <w:rPr>
          <w:rFonts w:ascii="Times New Roman" w:hAnsi="Times New Roman" w:cs="Times New Roman"/>
        </w:rPr>
        <w:t xml:space="preserve">Controlling &amp; monitoring of </w:t>
      </w:r>
      <w:r w:rsidR="00904091" w:rsidRPr="00E801AC">
        <w:rPr>
          <w:rFonts w:ascii="Times New Roman" w:hAnsi="Times New Roman" w:cs="Times New Roman"/>
        </w:rPr>
        <w:t>third-party</w:t>
      </w:r>
      <w:r w:rsidRPr="00E801AC">
        <w:rPr>
          <w:rFonts w:ascii="Times New Roman" w:hAnsi="Times New Roman" w:cs="Times New Roman"/>
        </w:rPr>
        <w:t xml:space="preserve"> billing. Inventory control.</w:t>
      </w:r>
    </w:p>
    <w:p w14:paraId="0BEB78CF" w14:textId="77777777" w:rsidR="004617CD" w:rsidRPr="00E801AC" w:rsidRDefault="004617CD" w:rsidP="004617CD">
      <w:pPr>
        <w:tabs>
          <w:tab w:val="left" w:pos="2595"/>
        </w:tabs>
        <w:jc w:val="both"/>
        <w:rPr>
          <w:rFonts w:ascii="Times New Roman" w:hAnsi="Times New Roman" w:cs="Times New Roman"/>
          <w:sz w:val="28"/>
          <w:szCs w:val="28"/>
        </w:rPr>
      </w:pPr>
      <w:r w:rsidRPr="00E801AC">
        <w:rPr>
          <w:rFonts w:ascii="Times New Roman" w:hAnsi="Times New Roman" w:cs="Times New Roman"/>
          <w:b/>
          <w:sz w:val="28"/>
          <w:szCs w:val="28"/>
        </w:rPr>
        <w:t>Decision making</w:t>
      </w:r>
      <w:r w:rsidRPr="00E801AC">
        <w:rPr>
          <w:rFonts w:ascii="Times New Roman" w:hAnsi="Times New Roman" w:cs="Times New Roman"/>
          <w:sz w:val="28"/>
          <w:szCs w:val="28"/>
        </w:rPr>
        <w:t xml:space="preserve">: </w:t>
      </w:r>
      <w:r w:rsidRPr="00E801AC">
        <w:rPr>
          <w:rFonts w:ascii="Times New Roman" w:hAnsi="Times New Roman" w:cs="Times New Roman"/>
        </w:rPr>
        <w:t>Timely action for preventing hot metal backlog. Productivity of furnace by maintaining PCM availability</w:t>
      </w:r>
      <w:r w:rsidRPr="00E801AC">
        <w:rPr>
          <w:rFonts w:ascii="Times New Roman" w:hAnsi="Times New Roman" w:cs="Times New Roman"/>
          <w:sz w:val="28"/>
          <w:szCs w:val="28"/>
        </w:rPr>
        <w:t>.</w:t>
      </w:r>
    </w:p>
    <w:p w14:paraId="638658B1" w14:textId="77777777" w:rsidR="004617CD" w:rsidRPr="00E801AC" w:rsidRDefault="004617CD" w:rsidP="004617CD">
      <w:pPr>
        <w:tabs>
          <w:tab w:val="left" w:pos="2595"/>
        </w:tabs>
        <w:jc w:val="both"/>
        <w:rPr>
          <w:rFonts w:ascii="Times New Roman" w:hAnsi="Times New Roman" w:cs="Times New Roman"/>
          <w:sz w:val="28"/>
          <w:szCs w:val="28"/>
        </w:rPr>
      </w:pPr>
      <w:r w:rsidRPr="00E801AC">
        <w:rPr>
          <w:rFonts w:ascii="Times New Roman" w:hAnsi="Times New Roman" w:cs="Times New Roman"/>
          <w:b/>
          <w:sz w:val="28"/>
          <w:szCs w:val="28"/>
        </w:rPr>
        <w:t>Managerial control:</w:t>
      </w:r>
      <w:r w:rsidRPr="00E801AC">
        <w:rPr>
          <w:rFonts w:ascii="Times New Roman" w:hAnsi="Times New Roman" w:cs="Times New Roman"/>
          <w:sz w:val="28"/>
          <w:szCs w:val="28"/>
        </w:rPr>
        <w:t xml:space="preserve"> </w:t>
      </w:r>
      <w:r w:rsidRPr="00E801AC">
        <w:rPr>
          <w:rFonts w:ascii="Times New Roman" w:hAnsi="Times New Roman" w:cs="Times New Roman"/>
        </w:rPr>
        <w:t>Managerial skill is very much necessary for this position</w:t>
      </w:r>
      <w:r w:rsidRPr="00E801AC">
        <w:rPr>
          <w:rFonts w:ascii="Times New Roman" w:hAnsi="Times New Roman" w:cs="Times New Roman"/>
          <w:sz w:val="28"/>
          <w:szCs w:val="28"/>
        </w:rPr>
        <w:t xml:space="preserve">.                                                                                </w:t>
      </w:r>
    </w:p>
    <w:p w14:paraId="340560AF" w14:textId="76C9CACB" w:rsidR="004617CD" w:rsidRPr="00E801AC" w:rsidRDefault="004617CD" w:rsidP="004617CD">
      <w:pPr>
        <w:tabs>
          <w:tab w:val="left" w:pos="2595"/>
        </w:tabs>
        <w:ind w:left="2595" w:hanging="2595"/>
        <w:jc w:val="both"/>
        <w:rPr>
          <w:rFonts w:ascii="Times New Roman" w:hAnsi="Times New Roman" w:cs="Times New Roman"/>
          <w:sz w:val="28"/>
          <w:szCs w:val="28"/>
        </w:rPr>
      </w:pPr>
      <w:r w:rsidRPr="00E801AC">
        <w:rPr>
          <w:rFonts w:ascii="Times New Roman" w:hAnsi="Times New Roman" w:cs="Times New Roman"/>
          <w:b/>
          <w:sz w:val="28"/>
          <w:szCs w:val="28"/>
        </w:rPr>
        <w:t>Span of teams</w:t>
      </w:r>
      <w:r w:rsidRPr="00E801AC">
        <w:rPr>
          <w:rFonts w:ascii="Times New Roman" w:hAnsi="Times New Roman" w:cs="Times New Roman"/>
          <w:sz w:val="28"/>
          <w:szCs w:val="28"/>
        </w:rPr>
        <w:t xml:space="preserve">: </w:t>
      </w:r>
      <w:r w:rsidRPr="00E801AC">
        <w:rPr>
          <w:rFonts w:ascii="Times New Roman" w:hAnsi="Times New Roman" w:cs="Times New Roman"/>
        </w:rPr>
        <w:t>Entire PCM, Bag house&amp; Desulphurization, Slag dryer Pigs &amp; skull handling staff,</w:t>
      </w:r>
      <w:r w:rsidR="00EB0CAA" w:rsidRPr="00E801AC">
        <w:rPr>
          <w:rFonts w:ascii="Times New Roman" w:hAnsi="Times New Roman" w:cs="Times New Roman"/>
        </w:rPr>
        <w:t xml:space="preserve"> </w:t>
      </w:r>
      <w:r w:rsidRPr="00E801AC">
        <w:rPr>
          <w:rFonts w:ascii="Times New Roman" w:hAnsi="Times New Roman" w:cs="Times New Roman"/>
        </w:rPr>
        <w:t>workmen. &amp; co-ordination with service department.</w:t>
      </w:r>
      <w:r w:rsidRPr="00E801AC">
        <w:rPr>
          <w:rFonts w:ascii="Times New Roman" w:hAnsi="Times New Roman" w:cs="Times New Roman"/>
          <w:sz w:val="28"/>
          <w:szCs w:val="28"/>
        </w:rPr>
        <w:t xml:space="preserve">        </w:t>
      </w:r>
    </w:p>
    <w:p w14:paraId="54CBCB6B" w14:textId="5E4B6D8A" w:rsidR="004617CD" w:rsidRPr="00E801AC" w:rsidRDefault="004617CD" w:rsidP="00904091">
      <w:pPr>
        <w:tabs>
          <w:tab w:val="left" w:pos="2595"/>
        </w:tabs>
        <w:jc w:val="both"/>
        <w:rPr>
          <w:rFonts w:ascii="Times New Roman" w:hAnsi="Times New Roman" w:cs="Times New Roman"/>
        </w:rPr>
      </w:pPr>
      <w:r w:rsidRPr="00E801AC">
        <w:rPr>
          <w:rFonts w:ascii="Times New Roman" w:hAnsi="Times New Roman" w:cs="Times New Roman"/>
          <w:b/>
          <w:sz w:val="28"/>
          <w:szCs w:val="28"/>
        </w:rPr>
        <w:t>External interaction</w:t>
      </w:r>
      <w:r w:rsidRPr="00E801AC">
        <w:rPr>
          <w:rFonts w:ascii="Times New Roman" w:hAnsi="Times New Roman" w:cs="Times New Roman"/>
          <w:sz w:val="28"/>
          <w:szCs w:val="28"/>
        </w:rPr>
        <w:t xml:space="preserve">: </w:t>
      </w:r>
      <w:r w:rsidRPr="00E801AC">
        <w:rPr>
          <w:rFonts w:ascii="Times New Roman" w:hAnsi="Times New Roman" w:cs="Times New Roman"/>
        </w:rPr>
        <w:t>Pig mould suppliers, Hydrated &amp; burnt lime suppliers,</w:t>
      </w:r>
      <w:r w:rsidR="00EB0CAA" w:rsidRPr="00E801AC">
        <w:rPr>
          <w:rFonts w:ascii="Times New Roman" w:hAnsi="Times New Roman" w:cs="Times New Roman"/>
        </w:rPr>
        <w:t xml:space="preserve"> </w:t>
      </w:r>
      <w:r w:rsidRPr="00E801AC">
        <w:rPr>
          <w:rFonts w:ascii="Times New Roman" w:hAnsi="Times New Roman" w:cs="Times New Roman"/>
        </w:rPr>
        <w:t xml:space="preserve">QEHS, </w:t>
      </w:r>
      <w:r w:rsidR="00904091" w:rsidRPr="00E801AC">
        <w:rPr>
          <w:rFonts w:ascii="Times New Roman" w:hAnsi="Times New Roman" w:cs="Times New Roman"/>
        </w:rPr>
        <w:t>EnMs</w:t>
      </w:r>
      <w:r w:rsidRPr="00E801AC">
        <w:rPr>
          <w:rFonts w:ascii="Times New Roman" w:hAnsi="Times New Roman" w:cs="Times New Roman"/>
        </w:rPr>
        <w:t xml:space="preserve"> auditors.</w:t>
      </w:r>
    </w:p>
    <w:p w14:paraId="2947A828" w14:textId="77777777" w:rsidR="004617CD" w:rsidRPr="00E801AC" w:rsidRDefault="004617CD" w:rsidP="004617CD">
      <w:pPr>
        <w:rPr>
          <w:rFonts w:ascii="Times New Roman" w:hAnsi="Times New Roman" w:cs="Times New Roman"/>
          <w:sz w:val="28"/>
          <w:szCs w:val="28"/>
        </w:rPr>
      </w:pPr>
      <w:r w:rsidRPr="00E801AC">
        <w:rPr>
          <w:rFonts w:ascii="Times New Roman" w:hAnsi="Times New Roman" w:cs="Times New Roman"/>
          <w:b/>
          <w:sz w:val="28"/>
          <w:szCs w:val="28"/>
        </w:rPr>
        <w:t>Key /Major activities &amp; Roles with priority</w:t>
      </w:r>
    </w:p>
    <w:p w14:paraId="3D0AC9AB"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Ensuring Continuous &amp; smooth running of Furnace</w:t>
      </w:r>
    </w:p>
    <w:p w14:paraId="61E7755E"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Zero quality complaints for pig iron (rough tops, appearance)</w:t>
      </w:r>
    </w:p>
    <w:p w14:paraId="078E8599"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100% production is achieved as per BP</w:t>
      </w:r>
    </w:p>
    <w:p w14:paraId="01A7E806"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Zero quality complaints in slag dispatches</w:t>
      </w:r>
    </w:p>
    <w:p w14:paraId="217CCC74"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Skull as per budget</w:t>
      </w:r>
    </w:p>
    <w:p w14:paraId="4BBC404E"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Ensuring all cast house assets &amp; equipment healthiness such as Runner, drill m/c, Mud gun etc.</w:t>
      </w:r>
    </w:p>
    <w:p w14:paraId="0FFBBE3A"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Ensuring performance of PCM's; compliance to pig quality through regular monitoring</w:t>
      </w:r>
    </w:p>
    <w:p w14:paraId="47BD769C"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Ensuring de-dusting bag house performance</w:t>
      </w:r>
    </w:p>
    <w:p w14:paraId="4A7C19B6" w14:textId="36A2B5D7" w:rsidR="004617CD" w:rsidRPr="00E801AC" w:rsidRDefault="00344F21"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Ensuring performance</w:t>
      </w:r>
      <w:r w:rsidR="004617CD" w:rsidRPr="00E801AC">
        <w:rPr>
          <w:rFonts w:ascii="Times New Roman" w:hAnsi="Times New Roman" w:cs="Times New Roman"/>
        </w:rPr>
        <w:t xml:space="preserve"> of slag dryer; compliance to quality through regular monitoring</w:t>
      </w:r>
    </w:p>
    <w:p w14:paraId="15F32932"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Healthiness of 2 ponds (GCS, PCM &amp; SG); maintain regularity in cleaning schedule</w:t>
      </w:r>
    </w:p>
    <w:p w14:paraId="2C8020FB"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Cooling tower healthiness</w:t>
      </w:r>
    </w:p>
    <w:p w14:paraId="4A7E1167"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Driving improvement &amp; other AO related module requirements</w:t>
      </w:r>
    </w:p>
    <w:p w14:paraId="616E7C8D"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Regular interactions, VFL compliances, trainings</w:t>
      </w:r>
    </w:p>
    <w:p w14:paraId="66AD08C8"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All checklists to be checked on daily basis</w:t>
      </w:r>
    </w:p>
    <w:p w14:paraId="1736DF83"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Housekeeping of mentioned area to be maintained</w:t>
      </w:r>
    </w:p>
    <w:p w14:paraId="2F296BEC" w14:textId="2541F25F"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Ensuring all </w:t>
      </w:r>
      <w:r w:rsidR="00904091" w:rsidRPr="00E801AC">
        <w:rPr>
          <w:rFonts w:ascii="Times New Roman" w:hAnsi="Times New Roman" w:cs="Times New Roman"/>
        </w:rPr>
        <w:t>SOPs</w:t>
      </w:r>
      <w:r w:rsidRPr="00E801AC">
        <w:rPr>
          <w:rFonts w:ascii="Times New Roman" w:hAnsi="Times New Roman" w:cs="Times New Roman"/>
        </w:rPr>
        <w:t xml:space="preserve"> are reviewed &amp; CAPA's have been incorporated</w:t>
      </w:r>
    </w:p>
    <w:p w14:paraId="631E1393"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Planning &amp; Process monitoring</w:t>
      </w:r>
    </w:p>
    <w:p w14:paraId="13E1DC40"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Improvement in PCM, Slag dryer, Furnace auxiliaries, Raw material handling system availability.</w:t>
      </w:r>
    </w:p>
    <w:p w14:paraId="5ACB41AA"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Ensuring safe working conditions </w:t>
      </w:r>
    </w:p>
    <w:p w14:paraId="42A2FC5C"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Ensure the efficient utilization of slag dryer plant to dry the entire slag generated in both the blast furnaces for value addition.</w:t>
      </w:r>
    </w:p>
    <w:p w14:paraId="01B83AF4" w14:textId="1BA5B741"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Ensuring timely removal of sludge from the GCS and slag setting tanks to improve the efficiency of Gas cleaning system. Total management of cooling tower and </w:t>
      </w:r>
      <w:r w:rsidR="00904091" w:rsidRPr="00E801AC">
        <w:rPr>
          <w:rFonts w:ascii="Times New Roman" w:hAnsi="Times New Roman" w:cs="Times New Roman"/>
        </w:rPr>
        <w:t>water-cooling</w:t>
      </w:r>
      <w:r w:rsidRPr="00E801AC">
        <w:rPr>
          <w:rFonts w:ascii="Times New Roman" w:hAnsi="Times New Roman" w:cs="Times New Roman"/>
        </w:rPr>
        <w:t xml:space="preserve"> system of the furnaces.</w:t>
      </w:r>
    </w:p>
    <w:p w14:paraId="13BA5AD7"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Responsible for reducing cost of iron making by conserving recourses.</w:t>
      </w:r>
    </w:p>
    <w:p w14:paraId="6F3BA66C"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Daily work management, safety &amp; environment initiative.</w:t>
      </w:r>
    </w:p>
    <w:p w14:paraId="5E6C768B"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Trouble shooting for process variation in pig handling.</w:t>
      </w:r>
    </w:p>
    <w:p w14:paraId="020C8F56" w14:textId="77777777" w:rsidR="004617CD" w:rsidRPr="00E801AC" w:rsidRDefault="004617CD" w:rsidP="005A491E">
      <w:pPr>
        <w:keepNext/>
        <w:numPr>
          <w:ilvl w:val="0"/>
          <w:numId w:val="8"/>
        </w:numPr>
        <w:tabs>
          <w:tab w:val="left" w:pos="6912"/>
        </w:tabs>
        <w:spacing w:after="0" w:line="240" w:lineRule="auto"/>
        <w:jc w:val="both"/>
        <w:rPr>
          <w:rFonts w:ascii="Times New Roman" w:hAnsi="Times New Roman" w:cs="Times New Roman"/>
        </w:rPr>
      </w:pPr>
      <w:r w:rsidRPr="00E801AC">
        <w:rPr>
          <w:rFonts w:ascii="Times New Roman" w:hAnsi="Times New Roman" w:cs="Times New Roman"/>
        </w:rPr>
        <w:t xml:space="preserve">Achieving pig moulds consumption targets &amp; reducing skull generation </w:t>
      </w:r>
    </w:p>
    <w:p w14:paraId="36E38BBE"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Monitoring &amp; planning of reduction in skull generation. </w:t>
      </w:r>
    </w:p>
    <w:p w14:paraId="5274C606"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Monitoring &amp; planning of reduction in rough top pig. </w:t>
      </w:r>
    </w:p>
    <w:p w14:paraId="64DDC864"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lastRenderedPageBreak/>
        <w:t>Ensure the casting all the hot metal produced from both the blast furnaces into good quality pigs in the PCM.</w:t>
      </w:r>
    </w:p>
    <w:p w14:paraId="2B5D99F8"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Oversee the skull generation in hot metal handling and initiate necessary corrective steps to be the best in the industry.</w:t>
      </w:r>
    </w:p>
    <w:p w14:paraId="40E87950"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Ensure the availability of all PCM and accessories to the process to achieve maximum production.</w:t>
      </w:r>
    </w:p>
    <w:p w14:paraId="3182D113"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Ensure the availability of hot metal ladles after deskulling and proper cleaning.  </w:t>
      </w:r>
    </w:p>
    <w:p w14:paraId="029B85AC"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Inventory level monitoring &amp; control</w:t>
      </w:r>
    </w:p>
    <w:p w14:paraId="2363BAB4" w14:textId="77777777" w:rsidR="004617CD" w:rsidRPr="00E801AC" w:rsidRDefault="004617CD" w:rsidP="005A491E">
      <w:pPr>
        <w:keepNext/>
        <w:numPr>
          <w:ilvl w:val="0"/>
          <w:numId w:val="8"/>
        </w:numPr>
        <w:tabs>
          <w:tab w:val="left" w:pos="6912"/>
        </w:tabs>
        <w:spacing w:after="0" w:line="240" w:lineRule="auto"/>
        <w:jc w:val="both"/>
        <w:rPr>
          <w:rFonts w:ascii="Times New Roman" w:hAnsi="Times New Roman" w:cs="Times New Roman"/>
        </w:rPr>
      </w:pPr>
      <w:r w:rsidRPr="00E801AC">
        <w:rPr>
          <w:rFonts w:ascii="Times New Roman" w:hAnsi="Times New Roman" w:cs="Times New Roman"/>
        </w:rPr>
        <w:t>Co-ordination with service department.</w:t>
      </w:r>
    </w:p>
    <w:p w14:paraId="43FE4D1B" w14:textId="4666F1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Monitoring and review of </w:t>
      </w:r>
      <w:r w:rsidR="00904091" w:rsidRPr="00E801AC">
        <w:rPr>
          <w:rFonts w:ascii="Times New Roman" w:hAnsi="Times New Roman" w:cs="Times New Roman"/>
        </w:rPr>
        <w:t>third-party</w:t>
      </w:r>
      <w:r w:rsidRPr="00E801AC">
        <w:rPr>
          <w:rFonts w:ascii="Times New Roman" w:hAnsi="Times New Roman" w:cs="Times New Roman"/>
        </w:rPr>
        <w:t xml:space="preserve"> services.</w:t>
      </w:r>
    </w:p>
    <w:p w14:paraId="0DE0DAC1" w14:textId="51339E74"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Implementing QEHS, </w:t>
      </w:r>
      <w:r w:rsidR="00904091" w:rsidRPr="00E801AC">
        <w:rPr>
          <w:rFonts w:ascii="Times New Roman" w:hAnsi="Times New Roman" w:cs="Times New Roman"/>
        </w:rPr>
        <w:t>EnMs</w:t>
      </w:r>
      <w:r w:rsidRPr="00E801AC">
        <w:rPr>
          <w:rFonts w:ascii="Times New Roman" w:hAnsi="Times New Roman" w:cs="Times New Roman"/>
        </w:rPr>
        <w:t xml:space="preserve"> at Production department of Pig Iron Plant </w:t>
      </w:r>
    </w:p>
    <w:p w14:paraId="0634DEB5" w14:textId="76AC399E"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Reviewing &amp; </w:t>
      </w:r>
      <w:r w:rsidR="00904091" w:rsidRPr="00E801AC">
        <w:rPr>
          <w:rFonts w:ascii="Times New Roman" w:hAnsi="Times New Roman" w:cs="Times New Roman"/>
        </w:rPr>
        <w:t>identifying</w:t>
      </w:r>
      <w:r w:rsidRPr="00E801AC">
        <w:rPr>
          <w:rFonts w:ascii="Times New Roman" w:hAnsi="Times New Roman" w:cs="Times New Roman"/>
        </w:rPr>
        <w:t xml:space="preserve"> new activities for HIRA &amp; Aspect / Impact </w:t>
      </w:r>
    </w:p>
    <w:p w14:paraId="355068E5" w14:textId="325EDD5F"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Updating QEHS, </w:t>
      </w:r>
      <w:r w:rsidR="00904091" w:rsidRPr="00E801AC">
        <w:rPr>
          <w:rFonts w:ascii="Times New Roman" w:hAnsi="Times New Roman" w:cs="Times New Roman"/>
        </w:rPr>
        <w:t>EnMs</w:t>
      </w:r>
      <w:r w:rsidRPr="00E801AC">
        <w:rPr>
          <w:rFonts w:ascii="Times New Roman" w:hAnsi="Times New Roman" w:cs="Times New Roman"/>
        </w:rPr>
        <w:t xml:space="preserve"> Dept. Manual. </w:t>
      </w:r>
    </w:p>
    <w:p w14:paraId="68D4FA4C" w14:textId="77777777" w:rsidR="004617CD" w:rsidRPr="00E801AC" w:rsidRDefault="004617CD" w:rsidP="005A491E">
      <w:pPr>
        <w:numPr>
          <w:ilvl w:val="0"/>
          <w:numId w:val="8"/>
        </w:numPr>
        <w:spacing w:after="0" w:line="240" w:lineRule="auto"/>
        <w:rPr>
          <w:rFonts w:ascii="Times New Roman" w:hAnsi="Times New Roman" w:cs="Times New Roman"/>
        </w:rPr>
      </w:pPr>
      <w:r w:rsidRPr="00E801AC">
        <w:rPr>
          <w:rFonts w:ascii="Times New Roman" w:hAnsi="Times New Roman" w:cs="Times New Roman"/>
        </w:rPr>
        <w:t>Identifying significant energy consuming sources, monitoring significant energy source, planning energy as per the base line, EnPI, taking objects, targets and performing those objects as per the plan.</w:t>
      </w:r>
    </w:p>
    <w:p w14:paraId="4D931F08"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Compliance of Statutory requirement under various acts </w:t>
      </w:r>
    </w:p>
    <w:p w14:paraId="201A658D"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Monitoring Key Environmental parameters </w:t>
      </w:r>
    </w:p>
    <w:p w14:paraId="2FB69E6D"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Reviewing &amp; monitoring of objectives and targets for significant aspects. </w:t>
      </w:r>
    </w:p>
    <w:p w14:paraId="0BE88B06"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Review &amp; Preparation of standard work procedure </w:t>
      </w:r>
    </w:p>
    <w:p w14:paraId="732A2D55"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Ensuring good housekeeping and safe working environment </w:t>
      </w:r>
    </w:p>
    <w:p w14:paraId="341A1303"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Attend Management review meetings and ensure that action plans arising out of the management review meetings are carried out </w:t>
      </w:r>
    </w:p>
    <w:p w14:paraId="67581AC0" w14:textId="719A9436"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Ensure adherence to QEHS, </w:t>
      </w:r>
      <w:r w:rsidR="00904091" w:rsidRPr="00E801AC">
        <w:rPr>
          <w:rFonts w:ascii="Times New Roman" w:hAnsi="Times New Roman" w:cs="Times New Roman"/>
        </w:rPr>
        <w:t>EnMs</w:t>
      </w:r>
      <w:r w:rsidRPr="00E801AC">
        <w:rPr>
          <w:rFonts w:ascii="Times New Roman" w:hAnsi="Times New Roman" w:cs="Times New Roman"/>
        </w:rPr>
        <w:t xml:space="preserve"> system procedures &amp; Departmental work Instructions. </w:t>
      </w:r>
    </w:p>
    <w:p w14:paraId="3A072E96" w14:textId="4D2783F9"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Active involvement in conducting mock drills and familiarizing the subordinates about QEHS, </w:t>
      </w:r>
      <w:r w:rsidR="00904091" w:rsidRPr="00E801AC">
        <w:rPr>
          <w:rFonts w:ascii="Times New Roman" w:hAnsi="Times New Roman" w:cs="Times New Roman"/>
        </w:rPr>
        <w:t>EnMs</w:t>
      </w:r>
      <w:r w:rsidRPr="00E801AC">
        <w:rPr>
          <w:rFonts w:ascii="Times New Roman" w:hAnsi="Times New Roman" w:cs="Times New Roman"/>
        </w:rPr>
        <w:t xml:space="preserve"> work instructions </w:t>
      </w:r>
    </w:p>
    <w:p w14:paraId="40930D7A" w14:textId="77777777" w:rsidR="004617CD" w:rsidRPr="00E801AC" w:rsidRDefault="004617CD" w:rsidP="005A491E">
      <w:pPr>
        <w:numPr>
          <w:ilvl w:val="0"/>
          <w:numId w:val="8"/>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Report non-conformance observed to departmental head. </w:t>
      </w:r>
    </w:p>
    <w:p w14:paraId="6478EB1E" w14:textId="77777777" w:rsidR="004617CD" w:rsidRPr="00E801AC" w:rsidRDefault="004617CD" w:rsidP="005A491E">
      <w:pPr>
        <w:numPr>
          <w:ilvl w:val="0"/>
          <w:numId w:val="8"/>
        </w:numPr>
        <w:spacing w:after="0" w:line="240" w:lineRule="auto"/>
        <w:rPr>
          <w:rFonts w:ascii="Times New Roman" w:hAnsi="Times New Roman" w:cs="Times New Roman"/>
        </w:rPr>
      </w:pPr>
      <w:r w:rsidRPr="00E801AC">
        <w:rPr>
          <w:rFonts w:ascii="Times New Roman" w:hAnsi="Times New Roman" w:cs="Times New Roman"/>
        </w:rPr>
        <w:t>Implementation of TPM</w:t>
      </w:r>
    </w:p>
    <w:p w14:paraId="0DE0CA06" w14:textId="77777777" w:rsidR="004617CD" w:rsidRPr="00E801AC" w:rsidRDefault="004617CD" w:rsidP="005A491E">
      <w:pPr>
        <w:numPr>
          <w:ilvl w:val="0"/>
          <w:numId w:val="8"/>
        </w:numPr>
        <w:spacing w:after="0" w:line="240" w:lineRule="auto"/>
        <w:rPr>
          <w:rFonts w:ascii="Times New Roman" w:hAnsi="Times New Roman" w:cs="Times New Roman"/>
        </w:rPr>
      </w:pPr>
      <w:r w:rsidRPr="00E801AC">
        <w:rPr>
          <w:rFonts w:ascii="Times New Roman" w:hAnsi="Times New Roman" w:cs="Times New Roman"/>
        </w:rPr>
        <w:t>Implementation of AO</w:t>
      </w:r>
    </w:p>
    <w:p w14:paraId="03B2FFC8" w14:textId="77777777" w:rsidR="004617CD" w:rsidRPr="00E801AC" w:rsidRDefault="004617CD" w:rsidP="005A491E">
      <w:pPr>
        <w:numPr>
          <w:ilvl w:val="0"/>
          <w:numId w:val="8"/>
        </w:numPr>
        <w:spacing w:after="0" w:line="240" w:lineRule="auto"/>
        <w:rPr>
          <w:rFonts w:ascii="Times New Roman" w:hAnsi="Times New Roman" w:cs="Times New Roman"/>
        </w:rPr>
      </w:pPr>
      <w:r w:rsidRPr="00E801AC">
        <w:rPr>
          <w:rFonts w:ascii="Times New Roman" w:hAnsi="Times New Roman" w:cs="Times New Roman"/>
        </w:rPr>
        <w:t xml:space="preserve">Involve in RCA investigation </w:t>
      </w:r>
    </w:p>
    <w:p w14:paraId="59894F4B" w14:textId="114A7626" w:rsidR="00EB0CAA" w:rsidRPr="00E801AC" w:rsidRDefault="004617CD" w:rsidP="00EB0CAA">
      <w:pPr>
        <w:pStyle w:val="ListParagraph"/>
        <w:numPr>
          <w:ilvl w:val="0"/>
          <w:numId w:val="8"/>
        </w:numPr>
        <w:spacing w:after="160" w:line="259" w:lineRule="auto"/>
        <w:rPr>
          <w:rFonts w:ascii="Times New Roman" w:hAnsi="Times New Roman" w:cs="Times New Roman"/>
        </w:rPr>
      </w:pPr>
      <w:r w:rsidRPr="00E801AC">
        <w:rPr>
          <w:rFonts w:ascii="Times New Roman" w:hAnsi="Times New Roman" w:cs="Times New Roman"/>
        </w:rPr>
        <w:t>Work towards achieving FIP targets</w:t>
      </w:r>
    </w:p>
    <w:p w14:paraId="1E42A027" w14:textId="25ACA506" w:rsidR="004617CD" w:rsidRPr="00E801AC" w:rsidRDefault="004617CD" w:rsidP="004617CD">
      <w:pPr>
        <w:jc w:val="both"/>
        <w:rPr>
          <w:rFonts w:ascii="Times New Roman" w:hAnsi="Times New Roman" w:cs="Times New Roman"/>
          <w:b/>
          <w:sz w:val="28"/>
          <w:szCs w:val="28"/>
        </w:rPr>
      </w:pPr>
      <w:r w:rsidRPr="00E801AC">
        <w:rPr>
          <w:rFonts w:ascii="Times New Roman" w:hAnsi="Times New Roman" w:cs="Times New Roman"/>
          <w:b/>
          <w:sz w:val="28"/>
          <w:szCs w:val="28"/>
        </w:rPr>
        <w:t xml:space="preserve">5. </w:t>
      </w:r>
      <w:r w:rsidRPr="00E801AC">
        <w:rPr>
          <w:rFonts w:ascii="Times New Roman" w:hAnsi="Times New Roman" w:cs="Times New Roman"/>
          <w:b/>
          <w:sz w:val="28"/>
          <w:szCs w:val="28"/>
          <w:u w:val="single"/>
        </w:rPr>
        <w:t xml:space="preserve">Roles, Responsibilities, Accountability and Authority of </w:t>
      </w:r>
      <w:r w:rsidR="00EB0CAA" w:rsidRPr="00E801AC">
        <w:rPr>
          <w:rFonts w:ascii="Times New Roman" w:hAnsi="Times New Roman" w:cs="Times New Roman"/>
          <w:b/>
          <w:sz w:val="28"/>
          <w:szCs w:val="28"/>
          <w:u w:val="single"/>
        </w:rPr>
        <w:t>in</w:t>
      </w:r>
      <w:r w:rsidRPr="00E801AC">
        <w:rPr>
          <w:rFonts w:ascii="Times New Roman" w:hAnsi="Times New Roman" w:cs="Times New Roman"/>
          <w:b/>
          <w:sz w:val="28"/>
          <w:szCs w:val="28"/>
        </w:rPr>
        <w:t xml:space="preserve"> charge Inventory</w:t>
      </w:r>
    </w:p>
    <w:p w14:paraId="7D06AF63" w14:textId="77777777" w:rsidR="004617CD" w:rsidRPr="00E801AC" w:rsidRDefault="004617CD" w:rsidP="004617CD">
      <w:pPr>
        <w:jc w:val="both"/>
        <w:rPr>
          <w:rFonts w:ascii="Times New Roman" w:hAnsi="Times New Roman" w:cs="Times New Roman"/>
        </w:rPr>
      </w:pPr>
      <w:r w:rsidRPr="00E801AC">
        <w:rPr>
          <w:rFonts w:ascii="Times New Roman" w:hAnsi="Times New Roman" w:cs="Times New Roman"/>
        </w:rPr>
        <w:t>Educational qualification: Diploma in production engineering with 5 years’ experience in Blast Furnace operation.</w:t>
      </w:r>
    </w:p>
    <w:p w14:paraId="04836427" w14:textId="49BE30F0" w:rsidR="004617CD" w:rsidRPr="00E801AC" w:rsidRDefault="004617CD" w:rsidP="004617CD">
      <w:pPr>
        <w:jc w:val="both"/>
        <w:rPr>
          <w:rFonts w:ascii="Times New Roman" w:hAnsi="Times New Roman" w:cs="Times New Roman"/>
        </w:rPr>
      </w:pPr>
      <w:r w:rsidRPr="00E801AC">
        <w:rPr>
          <w:rFonts w:ascii="Times New Roman" w:hAnsi="Times New Roman" w:cs="Times New Roman"/>
        </w:rPr>
        <w:t xml:space="preserve">Skilled required: Strong analytical skill, High degree of accuracy in reporting the facts, </w:t>
      </w:r>
      <w:r w:rsidR="00904091" w:rsidRPr="00E801AC">
        <w:rPr>
          <w:rFonts w:ascii="Times New Roman" w:hAnsi="Times New Roman" w:cs="Times New Roman"/>
        </w:rPr>
        <w:t>very</w:t>
      </w:r>
      <w:r w:rsidRPr="00E801AC">
        <w:rPr>
          <w:rFonts w:ascii="Times New Roman" w:hAnsi="Times New Roman" w:cs="Times New Roman"/>
        </w:rPr>
        <w:t xml:space="preserve"> good interpersonal communication skills.</w:t>
      </w:r>
    </w:p>
    <w:p w14:paraId="3FA5D0F5" w14:textId="16D008A8" w:rsidR="004617CD" w:rsidRPr="00E801AC" w:rsidRDefault="004617CD" w:rsidP="004617CD">
      <w:pPr>
        <w:jc w:val="both"/>
        <w:rPr>
          <w:rFonts w:ascii="Times New Roman" w:hAnsi="Times New Roman" w:cs="Times New Roman"/>
        </w:rPr>
      </w:pPr>
      <w:r w:rsidRPr="00E801AC">
        <w:rPr>
          <w:rFonts w:ascii="Times New Roman" w:hAnsi="Times New Roman" w:cs="Times New Roman"/>
        </w:rPr>
        <w:t xml:space="preserve">Authority, responsibility: He is responsible for the monitoring of inventory level of Production consumable, general housekeeping of the production area &amp; </w:t>
      </w:r>
      <w:r w:rsidR="00904091" w:rsidRPr="00E801AC">
        <w:rPr>
          <w:rFonts w:ascii="Times New Roman" w:hAnsi="Times New Roman" w:cs="Times New Roman"/>
        </w:rPr>
        <w:t>third-party</w:t>
      </w:r>
      <w:r w:rsidRPr="00E801AC">
        <w:rPr>
          <w:rFonts w:ascii="Times New Roman" w:hAnsi="Times New Roman" w:cs="Times New Roman"/>
        </w:rPr>
        <w:t xml:space="preserve"> billing.                                         </w:t>
      </w:r>
    </w:p>
    <w:p w14:paraId="574E27F6" w14:textId="77777777" w:rsidR="004617CD" w:rsidRPr="00E801AC" w:rsidRDefault="004617CD" w:rsidP="004617CD">
      <w:pPr>
        <w:jc w:val="both"/>
        <w:rPr>
          <w:rFonts w:ascii="Times New Roman" w:hAnsi="Times New Roman" w:cs="Times New Roman"/>
        </w:rPr>
      </w:pPr>
      <w:r w:rsidRPr="00E801AC">
        <w:rPr>
          <w:rFonts w:ascii="Times New Roman" w:hAnsi="Times New Roman" w:cs="Times New Roman"/>
        </w:rPr>
        <w:t>Expenses controlled: Nil.</w:t>
      </w:r>
    </w:p>
    <w:p w14:paraId="6C5FE3DA" w14:textId="77777777" w:rsidR="004617CD" w:rsidRPr="00E801AC" w:rsidRDefault="004617CD" w:rsidP="004617CD">
      <w:pPr>
        <w:jc w:val="both"/>
        <w:rPr>
          <w:rFonts w:ascii="Times New Roman" w:hAnsi="Times New Roman" w:cs="Times New Roman"/>
        </w:rPr>
      </w:pPr>
      <w:r w:rsidRPr="00E801AC">
        <w:rPr>
          <w:rFonts w:ascii="Times New Roman" w:hAnsi="Times New Roman" w:cs="Times New Roman"/>
        </w:rPr>
        <w:t xml:space="preserve">Decision making, error: He must be able to take decision without any error in </w:t>
      </w:r>
    </w:p>
    <w:p w14:paraId="7FB66314" w14:textId="20683E08" w:rsidR="004617CD" w:rsidRPr="00E801AC" w:rsidRDefault="004617CD" w:rsidP="004617CD">
      <w:pPr>
        <w:jc w:val="both"/>
        <w:rPr>
          <w:rFonts w:ascii="Times New Roman" w:hAnsi="Times New Roman" w:cs="Times New Roman"/>
        </w:rPr>
      </w:pPr>
      <w:r w:rsidRPr="00E801AC">
        <w:rPr>
          <w:rFonts w:ascii="Times New Roman" w:hAnsi="Times New Roman" w:cs="Times New Roman"/>
        </w:rPr>
        <w:t xml:space="preserve">Margins &amp; critically. Maintaining optimum inventory level as those are directly linked to the performance of the process and while handling </w:t>
      </w:r>
      <w:r w:rsidR="00904091" w:rsidRPr="00E801AC">
        <w:rPr>
          <w:rFonts w:ascii="Times New Roman" w:hAnsi="Times New Roman" w:cs="Times New Roman"/>
        </w:rPr>
        <w:t>third-party</w:t>
      </w:r>
      <w:r w:rsidRPr="00E801AC">
        <w:rPr>
          <w:rFonts w:ascii="Times New Roman" w:hAnsi="Times New Roman" w:cs="Times New Roman"/>
        </w:rPr>
        <w:t xml:space="preserve"> billing.</w:t>
      </w:r>
    </w:p>
    <w:p w14:paraId="1991D13D" w14:textId="5A208063" w:rsidR="004617CD" w:rsidRPr="00E801AC" w:rsidRDefault="004617CD" w:rsidP="004617CD">
      <w:pPr>
        <w:jc w:val="both"/>
        <w:rPr>
          <w:rFonts w:ascii="Times New Roman" w:hAnsi="Times New Roman" w:cs="Times New Roman"/>
        </w:rPr>
      </w:pPr>
      <w:r w:rsidRPr="00E801AC">
        <w:rPr>
          <w:rFonts w:ascii="Times New Roman" w:hAnsi="Times New Roman" w:cs="Times New Roman"/>
        </w:rPr>
        <w:t xml:space="preserve">Managerial control: Supervisory skill is very much necessary for this position. </w:t>
      </w:r>
    </w:p>
    <w:p w14:paraId="5AD98699" w14:textId="2BEA3ABF" w:rsidR="004617CD" w:rsidRPr="00E801AC" w:rsidRDefault="004617CD" w:rsidP="004617CD">
      <w:pPr>
        <w:jc w:val="both"/>
        <w:rPr>
          <w:rFonts w:ascii="Times New Roman" w:hAnsi="Times New Roman" w:cs="Times New Roman"/>
        </w:rPr>
      </w:pPr>
      <w:r w:rsidRPr="00E801AC">
        <w:rPr>
          <w:rFonts w:ascii="Times New Roman" w:hAnsi="Times New Roman" w:cs="Times New Roman"/>
        </w:rPr>
        <w:lastRenderedPageBreak/>
        <w:t>Span of teams</w:t>
      </w:r>
      <w:r w:rsidRPr="00E801AC">
        <w:rPr>
          <w:rFonts w:ascii="Times New Roman" w:hAnsi="Times New Roman" w:cs="Times New Roman"/>
        </w:rPr>
        <w:tab/>
      </w:r>
      <w:r w:rsidRPr="00E801AC">
        <w:rPr>
          <w:rFonts w:ascii="Times New Roman" w:hAnsi="Times New Roman" w:cs="Times New Roman"/>
        </w:rPr>
        <w:tab/>
        <w:t>: Persons reporting nil.</w:t>
      </w:r>
    </w:p>
    <w:p w14:paraId="31DF2E0C" w14:textId="77A3BDB2" w:rsidR="004617CD" w:rsidRPr="00E801AC" w:rsidRDefault="004617CD" w:rsidP="004617CD">
      <w:pPr>
        <w:jc w:val="both"/>
        <w:rPr>
          <w:rFonts w:ascii="Times New Roman" w:hAnsi="Times New Roman" w:cs="Times New Roman"/>
        </w:rPr>
      </w:pPr>
      <w:r w:rsidRPr="00E801AC">
        <w:rPr>
          <w:rFonts w:ascii="Times New Roman" w:hAnsi="Times New Roman" w:cs="Times New Roman"/>
        </w:rPr>
        <w:t xml:space="preserve">External interaction </w:t>
      </w:r>
      <w:r w:rsidRPr="00E801AC">
        <w:rPr>
          <w:rFonts w:ascii="Times New Roman" w:hAnsi="Times New Roman" w:cs="Times New Roman"/>
        </w:rPr>
        <w:tab/>
        <w:t xml:space="preserve">: </w:t>
      </w:r>
      <w:r w:rsidR="00904091" w:rsidRPr="00E801AC">
        <w:rPr>
          <w:rFonts w:ascii="Times New Roman" w:hAnsi="Times New Roman" w:cs="Times New Roman"/>
        </w:rPr>
        <w:t>Third-party</w:t>
      </w:r>
      <w:r w:rsidRPr="00E801AC">
        <w:rPr>
          <w:rFonts w:ascii="Times New Roman" w:hAnsi="Times New Roman" w:cs="Times New Roman"/>
        </w:rPr>
        <w:t xml:space="preserve"> services</w:t>
      </w:r>
    </w:p>
    <w:p w14:paraId="59F658D3" w14:textId="77777777" w:rsidR="004617CD" w:rsidRPr="00E801AC" w:rsidRDefault="004617CD" w:rsidP="004617CD">
      <w:pPr>
        <w:jc w:val="both"/>
        <w:rPr>
          <w:rFonts w:ascii="Times New Roman" w:hAnsi="Times New Roman" w:cs="Times New Roman"/>
          <w:b/>
          <w:sz w:val="28"/>
          <w:szCs w:val="28"/>
        </w:rPr>
      </w:pPr>
      <w:r w:rsidRPr="00E801AC">
        <w:rPr>
          <w:rFonts w:ascii="Times New Roman" w:hAnsi="Times New Roman" w:cs="Times New Roman"/>
          <w:b/>
          <w:sz w:val="28"/>
          <w:szCs w:val="28"/>
        </w:rPr>
        <w:t>Key /Major activities &amp; Roles with priority</w:t>
      </w:r>
    </w:p>
    <w:p w14:paraId="5ABA8804" w14:textId="77777777" w:rsidR="004617CD" w:rsidRPr="00E801AC" w:rsidRDefault="004617CD" w:rsidP="005A491E">
      <w:pPr>
        <w:pStyle w:val="ListParagraph"/>
        <w:numPr>
          <w:ilvl w:val="0"/>
          <w:numId w:val="19"/>
        </w:numPr>
        <w:rPr>
          <w:rFonts w:ascii="Times New Roman" w:hAnsi="Times New Roman" w:cs="Times New Roman"/>
        </w:rPr>
      </w:pPr>
      <w:r w:rsidRPr="00E801AC">
        <w:rPr>
          <w:rFonts w:ascii="Times New Roman" w:hAnsi="Times New Roman" w:cs="Times New Roman"/>
        </w:rPr>
        <w:t>Making of Purchase Requisitions, Material inspection, Material Requisition in SAP.</w:t>
      </w:r>
    </w:p>
    <w:p w14:paraId="4100FAD6" w14:textId="77777777" w:rsidR="004617CD" w:rsidRPr="00E801AC" w:rsidRDefault="004617CD" w:rsidP="005A491E">
      <w:pPr>
        <w:pStyle w:val="ListParagraph"/>
        <w:numPr>
          <w:ilvl w:val="0"/>
          <w:numId w:val="19"/>
        </w:numPr>
        <w:rPr>
          <w:rFonts w:ascii="Times New Roman" w:hAnsi="Times New Roman" w:cs="Times New Roman"/>
        </w:rPr>
      </w:pPr>
      <w:r w:rsidRPr="00E801AC">
        <w:rPr>
          <w:rFonts w:ascii="Times New Roman" w:hAnsi="Times New Roman" w:cs="Times New Roman"/>
        </w:rPr>
        <w:t>Tracking of consumables and all other BF3 requirement to ensure availability of materials at site and follow up with purchase for the same.</w:t>
      </w:r>
    </w:p>
    <w:p w14:paraId="5DA3C778" w14:textId="3F644153" w:rsidR="004617CD" w:rsidRPr="00E801AC" w:rsidRDefault="004617CD" w:rsidP="005A491E">
      <w:pPr>
        <w:pStyle w:val="ListParagraph"/>
        <w:numPr>
          <w:ilvl w:val="0"/>
          <w:numId w:val="19"/>
        </w:numPr>
        <w:rPr>
          <w:rFonts w:ascii="Times New Roman" w:hAnsi="Times New Roman" w:cs="Times New Roman"/>
        </w:rPr>
      </w:pPr>
      <w:r w:rsidRPr="00E801AC">
        <w:rPr>
          <w:rFonts w:ascii="Times New Roman" w:hAnsi="Times New Roman" w:cs="Times New Roman"/>
        </w:rPr>
        <w:t xml:space="preserve">Annual budget preparation for consumables and </w:t>
      </w:r>
      <w:r w:rsidR="00904091" w:rsidRPr="00E801AC">
        <w:rPr>
          <w:rFonts w:ascii="Times New Roman" w:hAnsi="Times New Roman" w:cs="Times New Roman"/>
        </w:rPr>
        <w:t>third-party</w:t>
      </w:r>
      <w:r w:rsidRPr="00E801AC">
        <w:rPr>
          <w:rFonts w:ascii="Times New Roman" w:hAnsi="Times New Roman" w:cs="Times New Roman"/>
        </w:rPr>
        <w:t xml:space="preserve"> services.</w:t>
      </w:r>
    </w:p>
    <w:p w14:paraId="6F283DBA" w14:textId="77777777" w:rsidR="004617CD" w:rsidRPr="00E801AC" w:rsidRDefault="004617CD" w:rsidP="005A491E">
      <w:pPr>
        <w:pStyle w:val="ListParagraph"/>
        <w:numPr>
          <w:ilvl w:val="0"/>
          <w:numId w:val="19"/>
        </w:numPr>
        <w:rPr>
          <w:rFonts w:ascii="Times New Roman" w:hAnsi="Times New Roman" w:cs="Times New Roman"/>
        </w:rPr>
      </w:pPr>
      <w:r w:rsidRPr="00E801AC">
        <w:rPr>
          <w:rFonts w:ascii="Times New Roman" w:hAnsi="Times New Roman" w:cs="Times New Roman"/>
        </w:rPr>
        <w:t>Documentation of water treatment report, water consumption report, checklist, material consumption.</w:t>
      </w:r>
    </w:p>
    <w:p w14:paraId="75D5016D" w14:textId="77777777" w:rsidR="004617CD" w:rsidRPr="00E801AC" w:rsidRDefault="004617CD" w:rsidP="005A491E">
      <w:pPr>
        <w:pStyle w:val="ListParagraph"/>
        <w:numPr>
          <w:ilvl w:val="0"/>
          <w:numId w:val="19"/>
        </w:numPr>
        <w:rPr>
          <w:rFonts w:ascii="Times New Roman" w:hAnsi="Times New Roman" w:cs="Times New Roman"/>
        </w:rPr>
      </w:pPr>
      <w:r w:rsidRPr="00E801AC">
        <w:rPr>
          <w:rFonts w:ascii="Times New Roman" w:hAnsi="Times New Roman" w:cs="Times New Roman"/>
        </w:rPr>
        <w:t>Daily production O&amp;M manpower certification</w:t>
      </w:r>
    </w:p>
    <w:p w14:paraId="07A4B25B" w14:textId="77777777" w:rsidR="004617CD" w:rsidRPr="00E801AC" w:rsidRDefault="004617CD" w:rsidP="005A491E">
      <w:pPr>
        <w:pStyle w:val="ListParagraph"/>
        <w:numPr>
          <w:ilvl w:val="0"/>
          <w:numId w:val="19"/>
        </w:numPr>
        <w:rPr>
          <w:rFonts w:ascii="Times New Roman" w:hAnsi="Times New Roman" w:cs="Times New Roman"/>
        </w:rPr>
      </w:pPr>
      <w:r w:rsidRPr="00E801AC">
        <w:rPr>
          <w:rFonts w:ascii="Times New Roman" w:hAnsi="Times New Roman" w:cs="Times New Roman"/>
        </w:rPr>
        <w:t>Providing SBT provision at every month end.</w:t>
      </w:r>
    </w:p>
    <w:p w14:paraId="545AF4FF" w14:textId="77777777" w:rsidR="004617CD" w:rsidRPr="00E801AC" w:rsidRDefault="004617CD" w:rsidP="005A491E">
      <w:pPr>
        <w:pStyle w:val="ListParagraph"/>
        <w:numPr>
          <w:ilvl w:val="0"/>
          <w:numId w:val="19"/>
        </w:numPr>
        <w:rPr>
          <w:rFonts w:ascii="Times New Roman" w:hAnsi="Times New Roman" w:cs="Times New Roman"/>
        </w:rPr>
      </w:pPr>
      <w:r w:rsidRPr="00E801AC">
        <w:rPr>
          <w:rFonts w:ascii="Times New Roman" w:hAnsi="Times New Roman" w:cs="Times New Roman"/>
        </w:rPr>
        <w:t>Implementation of AO.</w:t>
      </w:r>
    </w:p>
    <w:p w14:paraId="4075AD5C" w14:textId="77777777" w:rsidR="004617CD" w:rsidRPr="00E801AC" w:rsidRDefault="004617CD" w:rsidP="005A491E">
      <w:pPr>
        <w:pStyle w:val="ListParagraph"/>
        <w:numPr>
          <w:ilvl w:val="0"/>
          <w:numId w:val="19"/>
        </w:numPr>
        <w:rPr>
          <w:rFonts w:ascii="Times New Roman" w:hAnsi="Times New Roman" w:cs="Times New Roman"/>
        </w:rPr>
      </w:pPr>
      <w:r w:rsidRPr="00E801AC">
        <w:rPr>
          <w:rFonts w:ascii="Times New Roman" w:hAnsi="Times New Roman" w:cs="Times New Roman"/>
        </w:rPr>
        <w:t xml:space="preserve">Periodic evaluation of contractor based on contractor score card. </w:t>
      </w:r>
    </w:p>
    <w:p w14:paraId="7D886A46" w14:textId="77777777" w:rsidR="004617CD" w:rsidRPr="00E801AC" w:rsidRDefault="004617CD" w:rsidP="005A491E">
      <w:pPr>
        <w:pStyle w:val="ListParagraph"/>
        <w:numPr>
          <w:ilvl w:val="0"/>
          <w:numId w:val="19"/>
        </w:numPr>
        <w:rPr>
          <w:rFonts w:ascii="Times New Roman" w:hAnsi="Times New Roman" w:cs="Times New Roman"/>
        </w:rPr>
      </w:pPr>
      <w:r w:rsidRPr="00E801AC">
        <w:rPr>
          <w:rFonts w:ascii="Times New Roman" w:hAnsi="Times New Roman" w:cs="Times New Roman"/>
        </w:rPr>
        <w:t>Organizing review meetings with contractors &amp; maintaining of MOM’s.</w:t>
      </w:r>
    </w:p>
    <w:p w14:paraId="7562070C" w14:textId="7A181088" w:rsidR="004617CD" w:rsidRPr="00E801AC" w:rsidRDefault="00904091" w:rsidP="005A491E">
      <w:pPr>
        <w:pStyle w:val="ListParagraph"/>
        <w:numPr>
          <w:ilvl w:val="0"/>
          <w:numId w:val="19"/>
        </w:numPr>
        <w:rPr>
          <w:rFonts w:ascii="Times New Roman" w:hAnsi="Times New Roman" w:cs="Times New Roman"/>
        </w:rPr>
      </w:pPr>
      <w:r w:rsidRPr="00E801AC">
        <w:rPr>
          <w:rFonts w:ascii="Times New Roman" w:hAnsi="Times New Roman" w:cs="Times New Roman"/>
        </w:rPr>
        <w:t>Third-party</w:t>
      </w:r>
      <w:r w:rsidR="004617CD" w:rsidRPr="00E801AC">
        <w:rPr>
          <w:rFonts w:ascii="Times New Roman" w:hAnsi="Times New Roman" w:cs="Times New Roman"/>
        </w:rPr>
        <w:t xml:space="preserve"> vendor billing, Service bills.</w:t>
      </w:r>
    </w:p>
    <w:p w14:paraId="4CB54EDF" w14:textId="2F9872D3" w:rsidR="004617CD" w:rsidRPr="00E801AC" w:rsidRDefault="004617CD" w:rsidP="005A491E">
      <w:pPr>
        <w:pStyle w:val="ListParagraph"/>
        <w:numPr>
          <w:ilvl w:val="0"/>
          <w:numId w:val="19"/>
        </w:numPr>
        <w:rPr>
          <w:rFonts w:ascii="Times New Roman" w:hAnsi="Times New Roman" w:cs="Times New Roman"/>
        </w:rPr>
      </w:pPr>
      <w:r w:rsidRPr="00E801AC">
        <w:rPr>
          <w:rFonts w:ascii="Times New Roman" w:hAnsi="Times New Roman" w:cs="Times New Roman"/>
        </w:rPr>
        <w:t xml:space="preserve">As a general shift </w:t>
      </w:r>
      <w:r w:rsidR="00EB0CAA" w:rsidRPr="00E801AC">
        <w:rPr>
          <w:rFonts w:ascii="Times New Roman" w:hAnsi="Times New Roman" w:cs="Times New Roman"/>
        </w:rPr>
        <w:t>Engineer,</w:t>
      </w:r>
      <w:r w:rsidRPr="00E801AC">
        <w:rPr>
          <w:rFonts w:ascii="Times New Roman" w:hAnsi="Times New Roman" w:cs="Times New Roman"/>
        </w:rPr>
        <w:t xml:space="preserve"> he should inspect the working area for safety hazards and report the same to the shift superintendent or get it rectified with the help of proper agency before starting the normal activities.</w:t>
      </w:r>
    </w:p>
    <w:p w14:paraId="629F900F" w14:textId="77777777" w:rsidR="004617CD" w:rsidRPr="00E801AC" w:rsidRDefault="004617CD" w:rsidP="005A491E">
      <w:pPr>
        <w:pStyle w:val="ListParagraph"/>
        <w:numPr>
          <w:ilvl w:val="0"/>
          <w:numId w:val="19"/>
        </w:numPr>
        <w:rPr>
          <w:rFonts w:ascii="Times New Roman" w:hAnsi="Times New Roman" w:cs="Times New Roman"/>
        </w:rPr>
      </w:pPr>
      <w:r w:rsidRPr="00E801AC">
        <w:rPr>
          <w:rFonts w:ascii="Times New Roman" w:hAnsi="Times New Roman" w:cs="Times New Roman"/>
        </w:rPr>
        <w:t>Discuss/ explain the safety hazards of the area to the subordinates before starting the jobs.</w:t>
      </w:r>
    </w:p>
    <w:p w14:paraId="094117FF" w14:textId="4F5B554B" w:rsidR="00EB0CAA" w:rsidRPr="00E801AC" w:rsidRDefault="004617CD" w:rsidP="00E801AC">
      <w:pPr>
        <w:pStyle w:val="ListParagraph"/>
        <w:numPr>
          <w:ilvl w:val="0"/>
          <w:numId w:val="19"/>
        </w:numPr>
        <w:rPr>
          <w:rFonts w:ascii="Times New Roman" w:hAnsi="Times New Roman" w:cs="Times New Roman"/>
          <w:sz w:val="28"/>
          <w:szCs w:val="28"/>
        </w:rPr>
      </w:pPr>
      <w:r w:rsidRPr="00E801AC">
        <w:rPr>
          <w:rFonts w:ascii="Times New Roman" w:hAnsi="Times New Roman" w:cs="Times New Roman"/>
        </w:rPr>
        <w:t xml:space="preserve">Checking &amp; Updating General shift </w:t>
      </w:r>
      <w:r w:rsidR="00904091" w:rsidRPr="00E801AC">
        <w:rPr>
          <w:rFonts w:ascii="Times New Roman" w:hAnsi="Times New Roman" w:cs="Times New Roman"/>
        </w:rPr>
        <w:t>checklist</w:t>
      </w:r>
      <w:r w:rsidRPr="00E801AC">
        <w:rPr>
          <w:rFonts w:ascii="Times New Roman" w:hAnsi="Times New Roman" w:cs="Times New Roman"/>
        </w:rPr>
        <w:t xml:space="preserve"> and reporting to Sr. </w:t>
      </w:r>
      <w:r w:rsidR="00904091" w:rsidRPr="00E801AC">
        <w:rPr>
          <w:rFonts w:ascii="Times New Roman" w:hAnsi="Times New Roman" w:cs="Times New Roman"/>
        </w:rPr>
        <w:t>Manager, Manager</w:t>
      </w:r>
      <w:r w:rsidRPr="00E801AC">
        <w:rPr>
          <w:rFonts w:ascii="Times New Roman" w:hAnsi="Times New Roman" w:cs="Times New Roman"/>
        </w:rPr>
        <w:t xml:space="preserve"> Production &amp; Shift Superintendents</w:t>
      </w:r>
      <w:r w:rsidRPr="00E801AC">
        <w:rPr>
          <w:rFonts w:ascii="Times New Roman" w:hAnsi="Times New Roman" w:cs="Times New Roman"/>
          <w:sz w:val="28"/>
          <w:szCs w:val="28"/>
        </w:rPr>
        <w:t xml:space="preserve">.   </w:t>
      </w:r>
    </w:p>
    <w:p w14:paraId="417CC65F" w14:textId="6CD74A13" w:rsidR="004617CD" w:rsidRPr="00E801AC" w:rsidRDefault="004617CD" w:rsidP="00904091">
      <w:pPr>
        <w:jc w:val="both"/>
        <w:rPr>
          <w:rFonts w:ascii="Times New Roman" w:hAnsi="Times New Roman" w:cs="Times New Roman"/>
        </w:rPr>
      </w:pPr>
      <w:r w:rsidRPr="00E801AC">
        <w:rPr>
          <w:rFonts w:ascii="Times New Roman" w:hAnsi="Times New Roman" w:cs="Times New Roman"/>
        </w:rPr>
        <w:t xml:space="preserve">Roles, responsibilities and authorities of the Shift superintendent, Junior Managers and all staff of production department for the implementation, maintenance &amp; continually improving the QEHS, </w:t>
      </w:r>
      <w:r w:rsidR="00904091" w:rsidRPr="00E801AC">
        <w:rPr>
          <w:rFonts w:ascii="Times New Roman" w:hAnsi="Times New Roman" w:cs="Times New Roman"/>
        </w:rPr>
        <w:t>EnMs</w:t>
      </w:r>
      <w:r w:rsidRPr="00E801AC">
        <w:rPr>
          <w:rFonts w:ascii="Times New Roman" w:hAnsi="Times New Roman" w:cs="Times New Roman"/>
        </w:rPr>
        <w:t xml:space="preserve"> system are described below. Shift in charge and the area head (staff) are accountable for all the activities carried out in their area either by company or contractor employees.</w:t>
      </w:r>
    </w:p>
    <w:p w14:paraId="6AD31129" w14:textId="0848055B" w:rsidR="004617CD" w:rsidRPr="00E801AC" w:rsidRDefault="004617CD" w:rsidP="005A491E">
      <w:pPr>
        <w:pStyle w:val="ListParagraph"/>
        <w:keepNext/>
        <w:numPr>
          <w:ilvl w:val="0"/>
          <w:numId w:val="21"/>
        </w:numPr>
        <w:tabs>
          <w:tab w:val="left" w:pos="6480"/>
        </w:tabs>
        <w:rPr>
          <w:rFonts w:ascii="Times New Roman" w:hAnsi="Times New Roman" w:cs="Times New Roman"/>
          <w:b/>
          <w:sz w:val="28"/>
          <w:szCs w:val="28"/>
        </w:rPr>
      </w:pPr>
      <w:r w:rsidRPr="00E801AC">
        <w:rPr>
          <w:rFonts w:ascii="Times New Roman" w:hAnsi="Times New Roman" w:cs="Times New Roman"/>
          <w:b/>
          <w:sz w:val="28"/>
          <w:szCs w:val="28"/>
          <w:u w:val="single"/>
        </w:rPr>
        <w:t xml:space="preserve">Roles, Responsibilities, Accountability and Authority </w:t>
      </w:r>
      <w:r w:rsidR="00EB0CAA" w:rsidRPr="00E801AC">
        <w:rPr>
          <w:rFonts w:ascii="Times New Roman" w:hAnsi="Times New Roman" w:cs="Times New Roman"/>
          <w:b/>
          <w:sz w:val="28"/>
          <w:szCs w:val="28"/>
          <w:u w:val="single"/>
        </w:rPr>
        <w:t>of SHIFT</w:t>
      </w:r>
      <w:r w:rsidRPr="00E801AC">
        <w:rPr>
          <w:rFonts w:ascii="Times New Roman" w:hAnsi="Times New Roman" w:cs="Times New Roman"/>
          <w:b/>
          <w:sz w:val="28"/>
          <w:szCs w:val="28"/>
          <w:u w:val="single"/>
        </w:rPr>
        <w:t xml:space="preserve"> SUPERINTENDENT </w:t>
      </w:r>
    </w:p>
    <w:p w14:paraId="3E464C41" w14:textId="77777777" w:rsidR="004617CD" w:rsidRPr="00E801AC" w:rsidRDefault="004617CD" w:rsidP="004617CD">
      <w:pPr>
        <w:tabs>
          <w:tab w:val="left" w:pos="2760"/>
        </w:tabs>
        <w:jc w:val="both"/>
        <w:rPr>
          <w:rFonts w:ascii="Times New Roman" w:hAnsi="Times New Roman" w:cs="Times New Roman"/>
        </w:rPr>
      </w:pPr>
      <w:r w:rsidRPr="00E801AC">
        <w:rPr>
          <w:rFonts w:ascii="Times New Roman" w:hAnsi="Times New Roman" w:cs="Times New Roman"/>
          <w:b/>
          <w:sz w:val="28"/>
          <w:szCs w:val="28"/>
        </w:rPr>
        <w:t>Educational qualification</w:t>
      </w:r>
      <w:r w:rsidRPr="00E801AC">
        <w:rPr>
          <w:rFonts w:ascii="Times New Roman" w:hAnsi="Times New Roman" w:cs="Times New Roman"/>
          <w:sz w:val="28"/>
          <w:szCs w:val="28"/>
        </w:rPr>
        <w:t xml:space="preserve">: </w:t>
      </w:r>
      <w:r w:rsidRPr="00E801AC">
        <w:rPr>
          <w:rFonts w:ascii="Times New Roman" w:hAnsi="Times New Roman" w:cs="Times New Roman"/>
        </w:rPr>
        <w:t xml:space="preserve">Degree in Metallurgy Engg. &amp; Diploma in Engg with 07 years     </w:t>
      </w:r>
    </w:p>
    <w:p w14:paraId="29E824EB" w14:textId="77777777" w:rsidR="004617CD" w:rsidRPr="00E801AC" w:rsidRDefault="004617CD" w:rsidP="004617CD">
      <w:pPr>
        <w:jc w:val="both"/>
        <w:rPr>
          <w:rFonts w:ascii="Times New Roman" w:hAnsi="Times New Roman" w:cs="Times New Roman"/>
        </w:rPr>
      </w:pPr>
      <w:r w:rsidRPr="00E801AC">
        <w:rPr>
          <w:rFonts w:ascii="Times New Roman" w:hAnsi="Times New Roman" w:cs="Times New Roman"/>
        </w:rPr>
        <w:t>Experience in Blast Furnace Operation</w:t>
      </w:r>
    </w:p>
    <w:p w14:paraId="49DD13E7" w14:textId="58BA13EB" w:rsidR="004617CD" w:rsidRPr="00E801AC" w:rsidRDefault="004617CD" w:rsidP="004617CD">
      <w:pPr>
        <w:jc w:val="both"/>
        <w:rPr>
          <w:rFonts w:ascii="Times New Roman" w:hAnsi="Times New Roman" w:cs="Times New Roman"/>
          <w:sz w:val="28"/>
          <w:szCs w:val="28"/>
        </w:rPr>
      </w:pPr>
      <w:r w:rsidRPr="00E801AC">
        <w:rPr>
          <w:rFonts w:ascii="Times New Roman" w:hAnsi="Times New Roman" w:cs="Times New Roman"/>
          <w:b/>
          <w:sz w:val="28"/>
          <w:szCs w:val="28"/>
        </w:rPr>
        <w:t>Skilled required</w:t>
      </w:r>
      <w:r w:rsidRPr="00E801AC">
        <w:rPr>
          <w:rFonts w:ascii="Times New Roman" w:hAnsi="Times New Roman" w:cs="Times New Roman"/>
          <w:sz w:val="28"/>
          <w:szCs w:val="28"/>
        </w:rPr>
        <w:t xml:space="preserve">: </w:t>
      </w:r>
      <w:r w:rsidRPr="00E801AC">
        <w:rPr>
          <w:rFonts w:ascii="Times New Roman" w:hAnsi="Times New Roman" w:cs="Times New Roman"/>
        </w:rPr>
        <w:t>Handling blast furnace abnormalities, Strong analytical skill</w:t>
      </w:r>
      <w:r w:rsidRPr="00E801AC">
        <w:rPr>
          <w:rFonts w:ascii="Times New Roman" w:hAnsi="Times New Roman" w:cs="Times New Roman"/>
          <w:sz w:val="28"/>
          <w:szCs w:val="28"/>
        </w:rPr>
        <w:t xml:space="preserve">.                                            </w:t>
      </w:r>
      <w:r w:rsidRPr="00E801AC">
        <w:rPr>
          <w:rFonts w:ascii="Times New Roman" w:hAnsi="Times New Roman" w:cs="Times New Roman"/>
          <w:sz w:val="28"/>
          <w:szCs w:val="28"/>
        </w:rPr>
        <w:tab/>
        <w:t xml:space="preserve">         </w:t>
      </w:r>
    </w:p>
    <w:p w14:paraId="4151582A" w14:textId="77777777" w:rsidR="004617CD" w:rsidRPr="00E801AC" w:rsidRDefault="004617CD" w:rsidP="004617CD">
      <w:pPr>
        <w:tabs>
          <w:tab w:val="left" w:pos="2715"/>
        </w:tabs>
        <w:jc w:val="both"/>
        <w:rPr>
          <w:rFonts w:ascii="Times New Roman" w:hAnsi="Times New Roman" w:cs="Times New Roman"/>
        </w:rPr>
      </w:pPr>
      <w:r w:rsidRPr="00E801AC">
        <w:rPr>
          <w:rFonts w:ascii="Times New Roman" w:hAnsi="Times New Roman" w:cs="Times New Roman"/>
          <w:b/>
          <w:sz w:val="28"/>
          <w:szCs w:val="28"/>
        </w:rPr>
        <w:t>Authority, responsibility</w:t>
      </w:r>
      <w:r w:rsidRPr="00E801AC">
        <w:rPr>
          <w:rFonts w:ascii="Times New Roman" w:hAnsi="Times New Roman" w:cs="Times New Roman"/>
          <w:sz w:val="28"/>
          <w:szCs w:val="28"/>
        </w:rPr>
        <w:t xml:space="preserve">: </w:t>
      </w:r>
      <w:r w:rsidRPr="00E801AC">
        <w:rPr>
          <w:rFonts w:ascii="Times New Roman" w:hAnsi="Times New Roman" w:cs="Times New Roman"/>
        </w:rPr>
        <w:t>Monitoring of process control, enforcing energy efficient</w:t>
      </w:r>
    </w:p>
    <w:p w14:paraId="68B01587" w14:textId="77777777" w:rsidR="004617CD" w:rsidRPr="00E801AC" w:rsidRDefault="004617CD" w:rsidP="004617CD">
      <w:pPr>
        <w:tabs>
          <w:tab w:val="left" w:pos="2715"/>
          <w:tab w:val="left" w:pos="6240"/>
        </w:tabs>
        <w:jc w:val="both"/>
        <w:rPr>
          <w:rFonts w:ascii="Times New Roman" w:hAnsi="Times New Roman" w:cs="Times New Roman"/>
          <w:sz w:val="28"/>
          <w:szCs w:val="28"/>
        </w:rPr>
      </w:pPr>
      <w:r w:rsidRPr="00E801AC">
        <w:rPr>
          <w:rFonts w:ascii="Times New Roman" w:hAnsi="Times New Roman" w:cs="Times New Roman"/>
        </w:rPr>
        <w:t>Procedures and energy efficient project and energy reduction for production of pig iron</w:t>
      </w:r>
      <w:r w:rsidRPr="00E801AC">
        <w:rPr>
          <w:rFonts w:ascii="Times New Roman" w:hAnsi="Times New Roman" w:cs="Times New Roman"/>
          <w:sz w:val="28"/>
          <w:szCs w:val="28"/>
        </w:rPr>
        <w:t xml:space="preserve">. </w:t>
      </w:r>
    </w:p>
    <w:p w14:paraId="3E76138C" w14:textId="679E1C0B" w:rsidR="004617CD" w:rsidRPr="00E801AC" w:rsidRDefault="004617CD" w:rsidP="004617CD">
      <w:pPr>
        <w:tabs>
          <w:tab w:val="left" w:pos="2595"/>
        </w:tabs>
        <w:jc w:val="both"/>
        <w:rPr>
          <w:rFonts w:ascii="Times New Roman" w:hAnsi="Times New Roman" w:cs="Times New Roman"/>
          <w:sz w:val="28"/>
          <w:szCs w:val="28"/>
        </w:rPr>
      </w:pPr>
      <w:r w:rsidRPr="00E801AC">
        <w:rPr>
          <w:rFonts w:ascii="Times New Roman" w:hAnsi="Times New Roman" w:cs="Times New Roman"/>
          <w:b/>
          <w:sz w:val="28"/>
          <w:szCs w:val="28"/>
        </w:rPr>
        <w:t>Expenses controlled</w:t>
      </w:r>
      <w:r w:rsidRPr="00E801AC">
        <w:rPr>
          <w:rFonts w:ascii="Times New Roman" w:hAnsi="Times New Roman" w:cs="Times New Roman"/>
          <w:sz w:val="28"/>
          <w:szCs w:val="28"/>
        </w:rPr>
        <w:t>: Nil</w:t>
      </w:r>
    </w:p>
    <w:p w14:paraId="5DFC26D7" w14:textId="37A6B5BA" w:rsidR="004617CD" w:rsidRPr="00E801AC" w:rsidRDefault="004617CD" w:rsidP="004617CD">
      <w:pPr>
        <w:tabs>
          <w:tab w:val="left" w:pos="2595"/>
        </w:tabs>
        <w:jc w:val="both"/>
        <w:rPr>
          <w:rFonts w:ascii="Times New Roman" w:hAnsi="Times New Roman" w:cs="Times New Roman"/>
          <w:sz w:val="28"/>
          <w:szCs w:val="28"/>
        </w:rPr>
      </w:pPr>
      <w:r w:rsidRPr="00E801AC">
        <w:rPr>
          <w:rFonts w:ascii="Times New Roman" w:hAnsi="Times New Roman" w:cs="Times New Roman"/>
          <w:b/>
          <w:sz w:val="28"/>
          <w:szCs w:val="28"/>
        </w:rPr>
        <w:lastRenderedPageBreak/>
        <w:t>Decision making, error</w:t>
      </w:r>
      <w:r w:rsidRPr="00E801AC">
        <w:rPr>
          <w:rFonts w:ascii="Times New Roman" w:hAnsi="Times New Roman" w:cs="Times New Roman"/>
          <w:sz w:val="28"/>
          <w:szCs w:val="28"/>
        </w:rPr>
        <w:t xml:space="preserve">: </w:t>
      </w:r>
      <w:r w:rsidRPr="00E801AC">
        <w:rPr>
          <w:rFonts w:ascii="Times New Roman" w:hAnsi="Times New Roman" w:cs="Times New Roman"/>
        </w:rPr>
        <w:t>Timely action for controlling down time &amp; handling Margins &amp;critically abnormalities</w:t>
      </w:r>
    </w:p>
    <w:p w14:paraId="77776015" w14:textId="3F08B1D9" w:rsidR="004617CD" w:rsidRPr="00E801AC" w:rsidRDefault="004617CD" w:rsidP="004617CD">
      <w:pPr>
        <w:tabs>
          <w:tab w:val="left" w:pos="2595"/>
        </w:tabs>
        <w:jc w:val="both"/>
        <w:rPr>
          <w:rFonts w:ascii="Times New Roman" w:hAnsi="Times New Roman" w:cs="Times New Roman"/>
          <w:sz w:val="28"/>
          <w:szCs w:val="28"/>
        </w:rPr>
      </w:pPr>
      <w:r w:rsidRPr="00E801AC">
        <w:rPr>
          <w:rFonts w:ascii="Times New Roman" w:hAnsi="Times New Roman" w:cs="Times New Roman"/>
          <w:b/>
          <w:sz w:val="28"/>
          <w:szCs w:val="28"/>
        </w:rPr>
        <w:t>Managerial control</w:t>
      </w:r>
      <w:r w:rsidRPr="00E801AC">
        <w:rPr>
          <w:rFonts w:ascii="Times New Roman" w:hAnsi="Times New Roman" w:cs="Times New Roman"/>
          <w:sz w:val="28"/>
          <w:szCs w:val="28"/>
        </w:rPr>
        <w:t xml:space="preserve">: </w:t>
      </w:r>
      <w:r w:rsidRPr="00E801AC">
        <w:rPr>
          <w:rFonts w:ascii="Times New Roman" w:hAnsi="Times New Roman" w:cs="Times New Roman"/>
        </w:rPr>
        <w:t>Managerial skill is very much necessary for this position.</w:t>
      </w:r>
      <w:r w:rsidRPr="00E801AC">
        <w:rPr>
          <w:rFonts w:ascii="Times New Roman" w:hAnsi="Times New Roman" w:cs="Times New Roman"/>
          <w:sz w:val="28"/>
          <w:szCs w:val="28"/>
        </w:rPr>
        <w:t xml:space="preserve">                                                                                  </w:t>
      </w:r>
    </w:p>
    <w:p w14:paraId="65647FA4" w14:textId="7713A145" w:rsidR="004617CD" w:rsidRPr="00E801AC" w:rsidRDefault="004617CD" w:rsidP="00904091">
      <w:pPr>
        <w:tabs>
          <w:tab w:val="left" w:pos="2595"/>
        </w:tabs>
        <w:ind w:left="2595" w:hanging="2595"/>
        <w:jc w:val="both"/>
        <w:rPr>
          <w:rFonts w:ascii="Times New Roman" w:hAnsi="Times New Roman" w:cs="Times New Roman"/>
          <w:sz w:val="28"/>
          <w:szCs w:val="28"/>
        </w:rPr>
      </w:pPr>
      <w:r w:rsidRPr="00E801AC">
        <w:rPr>
          <w:rFonts w:ascii="Times New Roman" w:hAnsi="Times New Roman" w:cs="Times New Roman"/>
        </w:rPr>
        <w:t>Span of teams: Entire Production dept. shift staff, workmen. &amp; co-ordination with service department.</w:t>
      </w:r>
      <w:r w:rsidRPr="00E801AC">
        <w:rPr>
          <w:rFonts w:ascii="Times New Roman" w:hAnsi="Times New Roman" w:cs="Times New Roman"/>
          <w:sz w:val="28"/>
          <w:szCs w:val="28"/>
        </w:rPr>
        <w:t xml:space="preserve">     </w:t>
      </w:r>
    </w:p>
    <w:p w14:paraId="155A415D" w14:textId="2D01C393" w:rsidR="004617CD" w:rsidRPr="00E801AC" w:rsidRDefault="004617CD" w:rsidP="004617CD">
      <w:pPr>
        <w:tabs>
          <w:tab w:val="left" w:pos="2595"/>
        </w:tabs>
        <w:jc w:val="both"/>
        <w:rPr>
          <w:rFonts w:ascii="Times New Roman" w:hAnsi="Times New Roman" w:cs="Times New Roman"/>
          <w:sz w:val="28"/>
          <w:szCs w:val="28"/>
        </w:rPr>
      </w:pPr>
      <w:r w:rsidRPr="00E801AC">
        <w:rPr>
          <w:rFonts w:ascii="Times New Roman" w:hAnsi="Times New Roman" w:cs="Times New Roman"/>
          <w:b/>
          <w:sz w:val="28"/>
          <w:szCs w:val="28"/>
        </w:rPr>
        <w:t>External interaction</w:t>
      </w:r>
      <w:r w:rsidRPr="00E801AC">
        <w:rPr>
          <w:rFonts w:ascii="Times New Roman" w:hAnsi="Times New Roman" w:cs="Times New Roman"/>
          <w:sz w:val="28"/>
          <w:szCs w:val="28"/>
        </w:rPr>
        <w:t xml:space="preserve">: </w:t>
      </w:r>
      <w:r w:rsidRPr="00E801AC">
        <w:rPr>
          <w:rFonts w:ascii="Times New Roman" w:hAnsi="Times New Roman" w:cs="Times New Roman"/>
        </w:rPr>
        <w:t>Service department</w:t>
      </w:r>
      <w:r w:rsidRPr="00E801AC">
        <w:rPr>
          <w:rFonts w:ascii="Times New Roman" w:hAnsi="Times New Roman" w:cs="Times New Roman"/>
          <w:sz w:val="28"/>
          <w:szCs w:val="28"/>
        </w:rPr>
        <w:t>.</w:t>
      </w:r>
    </w:p>
    <w:p w14:paraId="4EE3E416" w14:textId="37B89D6B" w:rsidR="004617CD" w:rsidRPr="00E801AC" w:rsidRDefault="004617CD" w:rsidP="00904091">
      <w:pPr>
        <w:tabs>
          <w:tab w:val="left" w:pos="2595"/>
        </w:tabs>
        <w:jc w:val="both"/>
        <w:rPr>
          <w:rFonts w:ascii="Times New Roman" w:hAnsi="Times New Roman" w:cs="Times New Roman"/>
          <w:b/>
          <w:sz w:val="28"/>
          <w:szCs w:val="28"/>
        </w:rPr>
      </w:pPr>
      <w:r w:rsidRPr="00E801AC">
        <w:rPr>
          <w:rFonts w:ascii="Times New Roman" w:hAnsi="Times New Roman" w:cs="Times New Roman"/>
          <w:b/>
          <w:sz w:val="28"/>
          <w:szCs w:val="28"/>
        </w:rPr>
        <w:t>Key /Major activities &amp; Roles with priority</w:t>
      </w:r>
    </w:p>
    <w:p w14:paraId="17B1FE41" w14:textId="77777777" w:rsidR="004617CD" w:rsidRPr="00E801AC" w:rsidRDefault="004617CD" w:rsidP="005A491E">
      <w:pPr>
        <w:keepNext/>
        <w:numPr>
          <w:ilvl w:val="0"/>
          <w:numId w:val="7"/>
        </w:numPr>
        <w:tabs>
          <w:tab w:val="left" w:pos="6912"/>
        </w:tabs>
        <w:spacing w:after="0" w:line="240" w:lineRule="auto"/>
        <w:jc w:val="both"/>
        <w:rPr>
          <w:rFonts w:ascii="Times New Roman" w:hAnsi="Times New Roman" w:cs="Times New Roman"/>
        </w:rPr>
      </w:pPr>
      <w:r w:rsidRPr="00E801AC">
        <w:rPr>
          <w:rFonts w:ascii="Times New Roman" w:hAnsi="Times New Roman" w:cs="Times New Roman"/>
        </w:rPr>
        <w:t>Process monitoring</w:t>
      </w:r>
    </w:p>
    <w:p w14:paraId="2273CA6C" w14:textId="77777777" w:rsidR="004617CD" w:rsidRPr="00E801AC" w:rsidRDefault="004617CD" w:rsidP="005A491E">
      <w:pPr>
        <w:keepNext/>
        <w:numPr>
          <w:ilvl w:val="0"/>
          <w:numId w:val="7"/>
        </w:numPr>
        <w:tabs>
          <w:tab w:val="left" w:pos="6912"/>
        </w:tabs>
        <w:spacing w:after="0" w:line="240" w:lineRule="auto"/>
        <w:jc w:val="both"/>
        <w:rPr>
          <w:rFonts w:ascii="Times New Roman" w:hAnsi="Times New Roman" w:cs="Times New Roman"/>
        </w:rPr>
      </w:pPr>
      <w:r w:rsidRPr="00E801AC">
        <w:rPr>
          <w:rFonts w:ascii="Times New Roman" w:hAnsi="Times New Roman" w:cs="Times New Roman"/>
        </w:rPr>
        <w:t>Achieving shift production targets &amp; grade wise production</w:t>
      </w:r>
    </w:p>
    <w:p w14:paraId="4F295DA9" w14:textId="77777777" w:rsidR="004617CD" w:rsidRPr="00E801AC" w:rsidRDefault="004617CD" w:rsidP="005A491E">
      <w:pPr>
        <w:keepNext/>
        <w:numPr>
          <w:ilvl w:val="0"/>
          <w:numId w:val="7"/>
        </w:numPr>
        <w:tabs>
          <w:tab w:val="left" w:pos="6912"/>
        </w:tabs>
        <w:spacing w:after="0" w:line="240" w:lineRule="auto"/>
        <w:jc w:val="both"/>
        <w:rPr>
          <w:rFonts w:ascii="Times New Roman" w:hAnsi="Times New Roman" w:cs="Times New Roman"/>
        </w:rPr>
      </w:pPr>
      <w:r w:rsidRPr="00E801AC">
        <w:rPr>
          <w:rFonts w:ascii="Times New Roman" w:hAnsi="Times New Roman" w:cs="Times New Roman"/>
        </w:rPr>
        <w:t>Reduction in operational down time.</w:t>
      </w:r>
    </w:p>
    <w:p w14:paraId="00FB00BA" w14:textId="77777777" w:rsidR="004617CD" w:rsidRPr="00E801AC" w:rsidRDefault="004617CD" w:rsidP="005A491E">
      <w:pPr>
        <w:numPr>
          <w:ilvl w:val="0"/>
          <w:numId w:val="7"/>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 xml:space="preserve">Identifying new activities for HIRA &amp; Aspect / Impact </w:t>
      </w:r>
    </w:p>
    <w:p w14:paraId="38579B5D" w14:textId="77777777" w:rsidR="004617CD" w:rsidRPr="00E801AC" w:rsidRDefault="004617CD" w:rsidP="005A491E">
      <w:pPr>
        <w:numPr>
          <w:ilvl w:val="0"/>
          <w:numId w:val="7"/>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Daily sift work management, safety &amp; environment initiative.</w:t>
      </w:r>
    </w:p>
    <w:p w14:paraId="13F016AE" w14:textId="488CF3F0" w:rsidR="004617CD" w:rsidRPr="00E801AC" w:rsidRDefault="004617CD" w:rsidP="005A491E">
      <w:pPr>
        <w:keepNext/>
        <w:numPr>
          <w:ilvl w:val="0"/>
          <w:numId w:val="7"/>
        </w:numPr>
        <w:tabs>
          <w:tab w:val="left" w:pos="6912"/>
        </w:tabs>
        <w:spacing w:after="0" w:line="240" w:lineRule="auto"/>
        <w:jc w:val="both"/>
        <w:rPr>
          <w:rFonts w:ascii="Times New Roman" w:hAnsi="Times New Roman" w:cs="Times New Roman"/>
        </w:rPr>
      </w:pPr>
      <w:r w:rsidRPr="00E801AC">
        <w:rPr>
          <w:rFonts w:ascii="Times New Roman" w:hAnsi="Times New Roman" w:cs="Times New Roman"/>
        </w:rPr>
        <w:t xml:space="preserve">Shift </w:t>
      </w:r>
      <w:r w:rsidR="00EB0CAA" w:rsidRPr="00E801AC">
        <w:rPr>
          <w:rFonts w:ascii="Times New Roman" w:hAnsi="Times New Roman" w:cs="Times New Roman"/>
        </w:rPr>
        <w:t>manpower</w:t>
      </w:r>
      <w:r w:rsidRPr="00E801AC">
        <w:rPr>
          <w:rFonts w:ascii="Times New Roman" w:hAnsi="Times New Roman" w:cs="Times New Roman"/>
        </w:rPr>
        <w:t xml:space="preserve"> leave plan.</w:t>
      </w:r>
    </w:p>
    <w:p w14:paraId="7CA2D29F" w14:textId="77777777" w:rsidR="004617CD" w:rsidRPr="00E801AC" w:rsidRDefault="004617CD" w:rsidP="005A491E">
      <w:pPr>
        <w:numPr>
          <w:ilvl w:val="0"/>
          <w:numId w:val="7"/>
        </w:numPr>
        <w:spacing w:before="100" w:beforeAutospacing="1" w:after="100" w:afterAutospacing="1" w:line="240" w:lineRule="auto"/>
        <w:jc w:val="both"/>
        <w:rPr>
          <w:rFonts w:ascii="Times New Roman" w:hAnsi="Times New Roman" w:cs="Times New Roman"/>
        </w:rPr>
      </w:pPr>
      <w:r w:rsidRPr="00E801AC">
        <w:rPr>
          <w:rFonts w:ascii="Times New Roman" w:hAnsi="Times New Roman" w:cs="Times New Roman"/>
        </w:rPr>
        <w:t>Trouble shooting for process variation.</w:t>
      </w:r>
    </w:p>
    <w:p w14:paraId="0D770D8F" w14:textId="77777777" w:rsidR="004617CD" w:rsidRPr="00E801AC" w:rsidRDefault="004617CD" w:rsidP="005A491E">
      <w:pPr>
        <w:numPr>
          <w:ilvl w:val="0"/>
          <w:numId w:val="7"/>
        </w:numPr>
        <w:spacing w:after="0" w:line="240" w:lineRule="auto"/>
        <w:jc w:val="both"/>
        <w:rPr>
          <w:rFonts w:ascii="Times New Roman" w:hAnsi="Times New Roman" w:cs="Times New Roman"/>
        </w:rPr>
      </w:pPr>
      <w:r w:rsidRPr="00E801AC">
        <w:rPr>
          <w:rFonts w:ascii="Times New Roman" w:hAnsi="Times New Roman" w:cs="Times New Roman"/>
        </w:rPr>
        <w:t>Implementation of TPM</w:t>
      </w:r>
    </w:p>
    <w:p w14:paraId="2B4FDABA" w14:textId="77777777" w:rsidR="004617CD" w:rsidRPr="00E801AC" w:rsidRDefault="004617CD" w:rsidP="005A491E">
      <w:pPr>
        <w:numPr>
          <w:ilvl w:val="0"/>
          <w:numId w:val="7"/>
        </w:numPr>
        <w:spacing w:after="0" w:line="240" w:lineRule="auto"/>
        <w:jc w:val="both"/>
        <w:rPr>
          <w:rFonts w:ascii="Times New Roman" w:hAnsi="Times New Roman" w:cs="Times New Roman"/>
        </w:rPr>
      </w:pPr>
      <w:r w:rsidRPr="00E801AC">
        <w:rPr>
          <w:rFonts w:ascii="Times New Roman" w:hAnsi="Times New Roman" w:cs="Times New Roman"/>
        </w:rPr>
        <w:t>Implementation of AO</w:t>
      </w:r>
    </w:p>
    <w:p w14:paraId="3186D8C1" w14:textId="77777777" w:rsidR="004617CD" w:rsidRPr="00E801AC" w:rsidRDefault="004617CD" w:rsidP="005A491E">
      <w:pPr>
        <w:pStyle w:val="ListParagraph"/>
        <w:numPr>
          <w:ilvl w:val="0"/>
          <w:numId w:val="7"/>
        </w:numPr>
        <w:spacing w:after="160" w:line="259" w:lineRule="auto"/>
        <w:jc w:val="both"/>
        <w:rPr>
          <w:rFonts w:ascii="Times New Roman" w:eastAsia="Batang" w:hAnsi="Times New Roman" w:cs="Times New Roman"/>
          <w:lang w:val="en-US" w:eastAsia="ko-KR"/>
        </w:rPr>
      </w:pPr>
      <w:r w:rsidRPr="00E801AC">
        <w:rPr>
          <w:rFonts w:ascii="Times New Roman" w:eastAsia="Batang" w:hAnsi="Times New Roman" w:cs="Times New Roman"/>
          <w:lang w:val="en-US" w:eastAsia="ko-KR"/>
        </w:rPr>
        <w:t>Reporting the abnormalities/ Breakdown notifications in SAP</w:t>
      </w:r>
    </w:p>
    <w:p w14:paraId="1D362D05" w14:textId="77777777" w:rsidR="004617CD" w:rsidRPr="00E801AC" w:rsidRDefault="004617CD" w:rsidP="005A491E">
      <w:pPr>
        <w:pStyle w:val="ListParagraph"/>
        <w:numPr>
          <w:ilvl w:val="0"/>
          <w:numId w:val="7"/>
        </w:numPr>
        <w:spacing w:after="160" w:line="259" w:lineRule="auto"/>
        <w:jc w:val="both"/>
        <w:rPr>
          <w:rFonts w:ascii="Times New Roman" w:hAnsi="Times New Roman" w:cs="Times New Roman"/>
        </w:rPr>
      </w:pPr>
      <w:r w:rsidRPr="00E801AC">
        <w:rPr>
          <w:rFonts w:ascii="Times New Roman" w:eastAsia="Batang" w:hAnsi="Times New Roman" w:cs="Times New Roman"/>
          <w:lang w:val="en-US" w:eastAsia="ko-KR"/>
        </w:rPr>
        <w:t xml:space="preserve">Involve in RCA investigation </w:t>
      </w:r>
    </w:p>
    <w:p w14:paraId="4269E88A" w14:textId="77777777" w:rsidR="004617CD" w:rsidRPr="00E801AC" w:rsidRDefault="004617CD" w:rsidP="005A491E">
      <w:pPr>
        <w:pStyle w:val="ListParagraph"/>
        <w:numPr>
          <w:ilvl w:val="0"/>
          <w:numId w:val="7"/>
        </w:numPr>
        <w:spacing w:after="160" w:line="259" w:lineRule="auto"/>
        <w:jc w:val="both"/>
        <w:rPr>
          <w:rFonts w:ascii="Times New Roman" w:hAnsi="Times New Roman" w:cs="Times New Roman"/>
        </w:rPr>
      </w:pPr>
      <w:r w:rsidRPr="00E801AC">
        <w:rPr>
          <w:rFonts w:ascii="Times New Roman" w:hAnsi="Times New Roman" w:cs="Times New Roman"/>
        </w:rPr>
        <w:t>Work towards achieving FIP targets</w:t>
      </w:r>
    </w:p>
    <w:p w14:paraId="740ADA29" w14:textId="77777777" w:rsidR="004617CD" w:rsidRPr="00E801AC" w:rsidRDefault="004617CD" w:rsidP="005A491E">
      <w:pPr>
        <w:pStyle w:val="ListParagraph"/>
        <w:numPr>
          <w:ilvl w:val="0"/>
          <w:numId w:val="7"/>
        </w:numPr>
        <w:spacing w:after="160" w:line="259" w:lineRule="auto"/>
        <w:jc w:val="both"/>
        <w:rPr>
          <w:rFonts w:ascii="Times New Roman" w:hAnsi="Times New Roman" w:cs="Times New Roman"/>
        </w:rPr>
      </w:pPr>
      <w:r w:rsidRPr="00E801AC">
        <w:rPr>
          <w:rFonts w:ascii="Times New Roman" w:hAnsi="Times New Roman" w:cs="Times New Roman"/>
        </w:rPr>
        <w:t>Ensuring all the workmen are following SOPs.</w:t>
      </w:r>
    </w:p>
    <w:p w14:paraId="5F60438A" w14:textId="77777777" w:rsidR="004617CD" w:rsidRPr="00E801AC" w:rsidRDefault="004617CD" w:rsidP="005A491E">
      <w:pPr>
        <w:pStyle w:val="ListParagraph"/>
        <w:numPr>
          <w:ilvl w:val="0"/>
          <w:numId w:val="7"/>
        </w:numPr>
        <w:spacing w:after="160" w:line="259" w:lineRule="auto"/>
        <w:jc w:val="both"/>
        <w:rPr>
          <w:rFonts w:ascii="Times New Roman" w:hAnsi="Times New Roman" w:cs="Times New Roman"/>
        </w:rPr>
      </w:pPr>
      <w:r w:rsidRPr="00E801AC">
        <w:rPr>
          <w:rFonts w:ascii="Times New Roman" w:hAnsi="Times New Roman" w:cs="Times New Roman"/>
        </w:rPr>
        <w:t>Ensuring active participation in safety pledge and pep talk at the start of the shift.</w:t>
      </w:r>
    </w:p>
    <w:p w14:paraId="0B0BEDA9" w14:textId="77777777" w:rsidR="004617CD" w:rsidRPr="00E801AC" w:rsidRDefault="004617CD" w:rsidP="005A491E">
      <w:pPr>
        <w:pStyle w:val="ListParagraph"/>
        <w:numPr>
          <w:ilvl w:val="0"/>
          <w:numId w:val="7"/>
        </w:numPr>
        <w:spacing w:after="160" w:line="259" w:lineRule="auto"/>
        <w:jc w:val="both"/>
        <w:rPr>
          <w:rFonts w:ascii="Times New Roman" w:hAnsi="Times New Roman" w:cs="Times New Roman"/>
        </w:rPr>
      </w:pPr>
      <w:r w:rsidRPr="00E801AC">
        <w:rPr>
          <w:rFonts w:ascii="Times New Roman" w:hAnsi="Times New Roman" w:cs="Times New Roman"/>
        </w:rPr>
        <w:t>Reporting of unsafe condition /acts/near miss.</w:t>
      </w:r>
    </w:p>
    <w:p w14:paraId="63A92EC7" w14:textId="77777777" w:rsidR="004617CD" w:rsidRPr="00E801AC" w:rsidRDefault="004617CD" w:rsidP="005A491E">
      <w:pPr>
        <w:pStyle w:val="ListParagraph"/>
        <w:numPr>
          <w:ilvl w:val="0"/>
          <w:numId w:val="7"/>
        </w:numPr>
        <w:spacing w:after="160" w:line="259" w:lineRule="auto"/>
        <w:jc w:val="both"/>
        <w:rPr>
          <w:rFonts w:ascii="Times New Roman" w:hAnsi="Times New Roman" w:cs="Times New Roman"/>
        </w:rPr>
      </w:pPr>
      <w:r w:rsidRPr="00E801AC">
        <w:rPr>
          <w:rFonts w:ascii="Times New Roman" w:hAnsi="Times New Roman" w:cs="Times New Roman"/>
        </w:rPr>
        <w:t>Ensuring shift safe working conditions.</w:t>
      </w:r>
    </w:p>
    <w:p w14:paraId="6C7485F2" w14:textId="77777777" w:rsidR="004617CD" w:rsidRPr="00E801AC" w:rsidRDefault="004617CD" w:rsidP="005A491E">
      <w:pPr>
        <w:pStyle w:val="ListParagraph"/>
        <w:numPr>
          <w:ilvl w:val="0"/>
          <w:numId w:val="7"/>
        </w:numPr>
        <w:spacing w:after="160" w:line="259" w:lineRule="auto"/>
        <w:jc w:val="both"/>
        <w:rPr>
          <w:rFonts w:ascii="Times New Roman" w:hAnsi="Times New Roman" w:cs="Times New Roman"/>
        </w:rPr>
      </w:pPr>
      <w:r w:rsidRPr="00E801AC">
        <w:rPr>
          <w:rFonts w:ascii="Times New Roman" w:hAnsi="Times New Roman" w:cs="Times New Roman"/>
        </w:rPr>
        <w:t xml:space="preserve">Co-ordination with Jr. Managers &amp; other Engineers for smooth functioning of blast furnaces. </w:t>
      </w:r>
    </w:p>
    <w:p w14:paraId="4D438635" w14:textId="77777777" w:rsidR="004617CD" w:rsidRPr="00E801AC" w:rsidRDefault="004617CD" w:rsidP="005A491E">
      <w:pPr>
        <w:pStyle w:val="ListParagraph"/>
        <w:numPr>
          <w:ilvl w:val="0"/>
          <w:numId w:val="7"/>
        </w:numPr>
        <w:spacing w:after="160" w:line="259" w:lineRule="auto"/>
        <w:jc w:val="both"/>
        <w:rPr>
          <w:rFonts w:ascii="Times New Roman" w:hAnsi="Times New Roman" w:cs="Times New Roman"/>
        </w:rPr>
      </w:pPr>
      <w:r w:rsidRPr="00E801AC">
        <w:rPr>
          <w:rFonts w:ascii="Times New Roman" w:hAnsi="Times New Roman" w:cs="Times New Roman"/>
        </w:rPr>
        <w:t>Burden correction</w:t>
      </w:r>
    </w:p>
    <w:p w14:paraId="32806B4F" w14:textId="77777777" w:rsidR="004617CD" w:rsidRPr="00E801AC" w:rsidRDefault="004617CD" w:rsidP="005A491E">
      <w:pPr>
        <w:pStyle w:val="ListParagraph"/>
        <w:numPr>
          <w:ilvl w:val="0"/>
          <w:numId w:val="7"/>
        </w:numPr>
        <w:spacing w:after="160" w:line="259" w:lineRule="auto"/>
        <w:jc w:val="both"/>
        <w:rPr>
          <w:rFonts w:ascii="Times New Roman" w:hAnsi="Times New Roman" w:cs="Times New Roman"/>
        </w:rPr>
      </w:pPr>
      <w:r w:rsidRPr="00E801AC">
        <w:rPr>
          <w:rFonts w:ascii="Times New Roman" w:hAnsi="Times New Roman" w:cs="Times New Roman"/>
        </w:rPr>
        <w:t>Checking &amp; review of all shift report checklist.</w:t>
      </w:r>
    </w:p>
    <w:p w14:paraId="03A17731" w14:textId="77777777" w:rsidR="004617CD" w:rsidRPr="00E801AC" w:rsidRDefault="004617CD" w:rsidP="005A491E">
      <w:pPr>
        <w:pStyle w:val="ListParagraph"/>
        <w:numPr>
          <w:ilvl w:val="0"/>
          <w:numId w:val="7"/>
        </w:numPr>
        <w:spacing w:after="160" w:line="259" w:lineRule="auto"/>
        <w:jc w:val="both"/>
        <w:rPr>
          <w:rFonts w:ascii="Times New Roman" w:hAnsi="Times New Roman" w:cs="Times New Roman"/>
        </w:rPr>
      </w:pPr>
      <w:r w:rsidRPr="00E801AC">
        <w:rPr>
          <w:rFonts w:ascii="Times New Roman" w:hAnsi="Times New Roman" w:cs="Times New Roman"/>
        </w:rPr>
        <w:t>Maintaining start-up &amp; shut –down checklist.</w:t>
      </w:r>
    </w:p>
    <w:p w14:paraId="64663CD5" w14:textId="77777777" w:rsidR="004617CD" w:rsidRPr="00E801AC" w:rsidRDefault="004617CD" w:rsidP="005A491E">
      <w:pPr>
        <w:pStyle w:val="ListParagraph"/>
        <w:numPr>
          <w:ilvl w:val="0"/>
          <w:numId w:val="7"/>
        </w:numPr>
        <w:spacing w:after="160" w:line="259" w:lineRule="auto"/>
        <w:jc w:val="both"/>
        <w:rPr>
          <w:rFonts w:ascii="Times New Roman" w:hAnsi="Times New Roman" w:cs="Times New Roman"/>
        </w:rPr>
      </w:pPr>
      <w:r w:rsidRPr="00E801AC">
        <w:rPr>
          <w:rFonts w:ascii="Times New Roman" w:hAnsi="Times New Roman" w:cs="Times New Roman"/>
        </w:rPr>
        <w:t>Handling Furnace irregularities.</w:t>
      </w:r>
    </w:p>
    <w:p w14:paraId="4138B3C3" w14:textId="77777777" w:rsidR="004617CD" w:rsidRPr="00E801AC" w:rsidRDefault="004617CD" w:rsidP="005A491E">
      <w:pPr>
        <w:pStyle w:val="ListParagraph"/>
        <w:numPr>
          <w:ilvl w:val="0"/>
          <w:numId w:val="7"/>
        </w:numPr>
        <w:spacing w:after="160" w:line="259" w:lineRule="auto"/>
        <w:jc w:val="both"/>
        <w:rPr>
          <w:rFonts w:ascii="Times New Roman" w:hAnsi="Times New Roman" w:cs="Times New Roman"/>
        </w:rPr>
      </w:pPr>
      <w:r w:rsidRPr="00E801AC">
        <w:rPr>
          <w:rFonts w:ascii="Times New Roman" w:hAnsi="Times New Roman" w:cs="Times New Roman"/>
        </w:rPr>
        <w:t>Co-ordination with service department.</w:t>
      </w:r>
    </w:p>
    <w:p w14:paraId="37550766" w14:textId="7BB53B89" w:rsidR="004617CD" w:rsidRPr="00E801AC" w:rsidRDefault="004617CD" w:rsidP="005A491E">
      <w:pPr>
        <w:pStyle w:val="ListParagraph"/>
        <w:numPr>
          <w:ilvl w:val="0"/>
          <w:numId w:val="7"/>
        </w:numPr>
        <w:spacing w:after="160" w:line="259" w:lineRule="auto"/>
        <w:jc w:val="both"/>
        <w:rPr>
          <w:rFonts w:ascii="Times New Roman" w:hAnsi="Times New Roman" w:cs="Times New Roman"/>
        </w:rPr>
      </w:pPr>
      <w:r w:rsidRPr="00E801AC">
        <w:rPr>
          <w:rFonts w:ascii="Times New Roman" w:hAnsi="Times New Roman" w:cs="Times New Roman"/>
        </w:rPr>
        <w:t xml:space="preserve">Optimum use of </w:t>
      </w:r>
      <w:r w:rsidR="00904091" w:rsidRPr="00E801AC">
        <w:rPr>
          <w:rFonts w:ascii="Times New Roman" w:hAnsi="Times New Roman" w:cs="Times New Roman"/>
        </w:rPr>
        <w:t>third-party</w:t>
      </w:r>
      <w:r w:rsidRPr="00E801AC">
        <w:rPr>
          <w:rFonts w:ascii="Times New Roman" w:hAnsi="Times New Roman" w:cs="Times New Roman"/>
        </w:rPr>
        <w:t xml:space="preserve"> services.</w:t>
      </w:r>
    </w:p>
    <w:p w14:paraId="54099970" w14:textId="77777777" w:rsidR="004617CD" w:rsidRPr="00E801AC" w:rsidRDefault="004617CD" w:rsidP="005A491E">
      <w:pPr>
        <w:pStyle w:val="ListParagraph"/>
        <w:numPr>
          <w:ilvl w:val="0"/>
          <w:numId w:val="7"/>
        </w:numPr>
        <w:spacing w:after="160" w:line="259" w:lineRule="auto"/>
        <w:jc w:val="both"/>
        <w:rPr>
          <w:rFonts w:ascii="Times New Roman" w:hAnsi="Times New Roman" w:cs="Times New Roman"/>
        </w:rPr>
      </w:pPr>
      <w:r w:rsidRPr="00E801AC">
        <w:rPr>
          <w:rFonts w:ascii="Times New Roman" w:hAnsi="Times New Roman" w:cs="Times New Roman"/>
        </w:rPr>
        <w:t>Ensuring good housekeeping &amp; safe working environment.</w:t>
      </w:r>
    </w:p>
    <w:p w14:paraId="0F503F2C" w14:textId="77777777" w:rsidR="004617CD" w:rsidRPr="00E801AC" w:rsidRDefault="004617CD" w:rsidP="005A491E">
      <w:pPr>
        <w:pStyle w:val="ListParagraph"/>
        <w:numPr>
          <w:ilvl w:val="0"/>
          <w:numId w:val="7"/>
        </w:numPr>
        <w:spacing w:after="160" w:line="259" w:lineRule="auto"/>
        <w:jc w:val="both"/>
        <w:rPr>
          <w:rFonts w:ascii="Times New Roman" w:hAnsi="Times New Roman" w:cs="Times New Roman"/>
        </w:rPr>
      </w:pPr>
      <w:r w:rsidRPr="00E801AC">
        <w:rPr>
          <w:rFonts w:ascii="Times New Roman" w:hAnsi="Times New Roman" w:cs="Times New Roman"/>
        </w:rPr>
        <w:t>Reduction in skull generation.</w:t>
      </w:r>
    </w:p>
    <w:p w14:paraId="14943A87" w14:textId="77777777" w:rsidR="004617CD" w:rsidRPr="00E801AC" w:rsidRDefault="004617CD" w:rsidP="005A491E">
      <w:pPr>
        <w:pStyle w:val="ListParagraph"/>
        <w:numPr>
          <w:ilvl w:val="0"/>
          <w:numId w:val="7"/>
        </w:numPr>
        <w:spacing w:after="160" w:line="259" w:lineRule="auto"/>
        <w:jc w:val="both"/>
        <w:rPr>
          <w:rFonts w:ascii="Times New Roman" w:hAnsi="Times New Roman" w:cs="Times New Roman"/>
        </w:rPr>
      </w:pPr>
      <w:r w:rsidRPr="00E801AC">
        <w:rPr>
          <w:rFonts w:ascii="Times New Roman" w:hAnsi="Times New Roman" w:cs="Times New Roman"/>
        </w:rPr>
        <w:t>Reduction of Rough Top pig.</w:t>
      </w:r>
    </w:p>
    <w:p w14:paraId="159601B8" w14:textId="267AA0B9" w:rsidR="004617CD" w:rsidRPr="00E801AC" w:rsidRDefault="004617CD" w:rsidP="005A491E">
      <w:pPr>
        <w:pStyle w:val="ListParagraph"/>
        <w:numPr>
          <w:ilvl w:val="0"/>
          <w:numId w:val="7"/>
        </w:numPr>
        <w:spacing w:after="160" w:line="259" w:lineRule="auto"/>
        <w:jc w:val="both"/>
        <w:rPr>
          <w:rFonts w:ascii="Times New Roman" w:hAnsi="Times New Roman" w:cs="Times New Roman"/>
        </w:rPr>
      </w:pPr>
      <w:r w:rsidRPr="00E801AC">
        <w:rPr>
          <w:rFonts w:ascii="Times New Roman" w:hAnsi="Times New Roman" w:cs="Times New Roman"/>
        </w:rPr>
        <w:t xml:space="preserve">Participate in initial and subsequent QEHS, </w:t>
      </w:r>
      <w:r w:rsidR="00904091" w:rsidRPr="00E801AC">
        <w:rPr>
          <w:rFonts w:ascii="Times New Roman" w:hAnsi="Times New Roman" w:cs="Times New Roman"/>
        </w:rPr>
        <w:t>EnMs</w:t>
      </w:r>
      <w:r w:rsidRPr="00E801AC">
        <w:rPr>
          <w:rFonts w:ascii="Times New Roman" w:hAnsi="Times New Roman" w:cs="Times New Roman"/>
        </w:rPr>
        <w:t xml:space="preserve"> reviews.</w:t>
      </w:r>
    </w:p>
    <w:p w14:paraId="36CCBDEB" w14:textId="1928D186" w:rsidR="004617CD" w:rsidRPr="00E801AC" w:rsidRDefault="004617CD" w:rsidP="005A491E">
      <w:pPr>
        <w:pStyle w:val="ListParagraph"/>
        <w:numPr>
          <w:ilvl w:val="0"/>
          <w:numId w:val="7"/>
        </w:numPr>
        <w:spacing w:after="160" w:line="259" w:lineRule="auto"/>
        <w:jc w:val="both"/>
        <w:rPr>
          <w:rFonts w:ascii="Times New Roman" w:hAnsi="Times New Roman" w:cs="Times New Roman"/>
        </w:rPr>
      </w:pPr>
      <w:r w:rsidRPr="00E801AC">
        <w:rPr>
          <w:rFonts w:ascii="Times New Roman" w:hAnsi="Times New Roman" w:cs="Times New Roman"/>
        </w:rPr>
        <w:t xml:space="preserve">Implementing QEHS, </w:t>
      </w:r>
      <w:r w:rsidR="00904091" w:rsidRPr="00E801AC">
        <w:rPr>
          <w:rFonts w:ascii="Times New Roman" w:hAnsi="Times New Roman" w:cs="Times New Roman"/>
        </w:rPr>
        <w:t>EnMs</w:t>
      </w:r>
      <w:r w:rsidRPr="00E801AC">
        <w:rPr>
          <w:rFonts w:ascii="Times New Roman" w:hAnsi="Times New Roman" w:cs="Times New Roman"/>
        </w:rPr>
        <w:t xml:space="preserve"> management system.</w:t>
      </w:r>
    </w:p>
    <w:p w14:paraId="679EC48C" w14:textId="25AE5516" w:rsidR="004617CD" w:rsidRPr="00E801AC" w:rsidRDefault="004617CD" w:rsidP="005A491E">
      <w:pPr>
        <w:pStyle w:val="ListParagraph"/>
        <w:numPr>
          <w:ilvl w:val="0"/>
          <w:numId w:val="7"/>
        </w:numPr>
        <w:spacing w:after="160" w:line="259" w:lineRule="auto"/>
        <w:jc w:val="both"/>
        <w:rPr>
          <w:rFonts w:ascii="Times New Roman" w:hAnsi="Times New Roman" w:cs="Times New Roman"/>
        </w:rPr>
      </w:pPr>
      <w:r w:rsidRPr="00E801AC">
        <w:rPr>
          <w:rFonts w:ascii="Times New Roman" w:hAnsi="Times New Roman" w:cs="Times New Roman"/>
        </w:rPr>
        <w:t xml:space="preserve">Ensure adherence to QEHS, </w:t>
      </w:r>
      <w:r w:rsidR="00904091" w:rsidRPr="00E801AC">
        <w:rPr>
          <w:rFonts w:ascii="Times New Roman" w:hAnsi="Times New Roman" w:cs="Times New Roman"/>
        </w:rPr>
        <w:t>EnMs</w:t>
      </w:r>
      <w:r w:rsidRPr="00E801AC">
        <w:rPr>
          <w:rFonts w:ascii="Times New Roman" w:hAnsi="Times New Roman" w:cs="Times New Roman"/>
        </w:rPr>
        <w:t xml:space="preserve"> system procedures &amp; Departmental work Instructions.</w:t>
      </w:r>
    </w:p>
    <w:p w14:paraId="50E72971" w14:textId="77777777" w:rsidR="004617CD" w:rsidRPr="00E801AC" w:rsidRDefault="004617CD" w:rsidP="005A491E">
      <w:pPr>
        <w:pStyle w:val="ListParagraph"/>
        <w:numPr>
          <w:ilvl w:val="0"/>
          <w:numId w:val="7"/>
        </w:numPr>
        <w:spacing w:after="160" w:line="259" w:lineRule="auto"/>
        <w:jc w:val="both"/>
        <w:rPr>
          <w:rFonts w:ascii="Times New Roman" w:hAnsi="Times New Roman" w:cs="Times New Roman"/>
        </w:rPr>
      </w:pPr>
      <w:r w:rsidRPr="00E801AC">
        <w:rPr>
          <w:rFonts w:ascii="Times New Roman" w:hAnsi="Times New Roman" w:cs="Times New Roman"/>
        </w:rPr>
        <w:t>Identifying significant energy consuming sources, monitoring significant energy source, planning energy as per the base line, EnPI, taking objects, targets and performing those objects as per the plan.</w:t>
      </w:r>
    </w:p>
    <w:p w14:paraId="4F2DB42F" w14:textId="77777777" w:rsidR="004617CD" w:rsidRPr="00E801AC" w:rsidRDefault="004617CD" w:rsidP="005A491E">
      <w:pPr>
        <w:pStyle w:val="ListParagraph"/>
        <w:numPr>
          <w:ilvl w:val="0"/>
          <w:numId w:val="7"/>
        </w:numPr>
        <w:spacing w:after="160" w:line="259" w:lineRule="auto"/>
        <w:jc w:val="both"/>
        <w:rPr>
          <w:rFonts w:ascii="Times New Roman" w:hAnsi="Times New Roman" w:cs="Times New Roman"/>
        </w:rPr>
      </w:pPr>
      <w:r w:rsidRPr="00E801AC">
        <w:rPr>
          <w:rFonts w:ascii="Times New Roman" w:hAnsi="Times New Roman" w:cs="Times New Roman"/>
        </w:rPr>
        <w:t>Active involvement in conducting mock drills and familiarizing the subordinates.</w:t>
      </w:r>
    </w:p>
    <w:p w14:paraId="27664AA3" w14:textId="77777777" w:rsidR="004617CD" w:rsidRPr="00E801AC" w:rsidRDefault="004617CD" w:rsidP="005A491E">
      <w:pPr>
        <w:pStyle w:val="ListParagraph"/>
        <w:numPr>
          <w:ilvl w:val="0"/>
          <w:numId w:val="7"/>
        </w:numPr>
        <w:spacing w:after="160" w:line="259" w:lineRule="auto"/>
        <w:jc w:val="both"/>
        <w:rPr>
          <w:rFonts w:ascii="Times New Roman" w:hAnsi="Times New Roman" w:cs="Times New Roman"/>
        </w:rPr>
      </w:pPr>
      <w:r w:rsidRPr="00E801AC">
        <w:rPr>
          <w:rFonts w:ascii="Times New Roman" w:hAnsi="Times New Roman" w:cs="Times New Roman"/>
        </w:rPr>
        <w:t xml:space="preserve"> Report nonconformance observed to departmental head.</w:t>
      </w:r>
    </w:p>
    <w:p w14:paraId="1A4A27B5" w14:textId="77777777" w:rsidR="004617CD" w:rsidRPr="00E801AC" w:rsidRDefault="004617CD" w:rsidP="004617CD">
      <w:pPr>
        <w:pStyle w:val="ListParagraph"/>
        <w:spacing w:after="160" w:line="259" w:lineRule="auto"/>
        <w:jc w:val="both"/>
        <w:rPr>
          <w:rFonts w:ascii="Times New Roman" w:hAnsi="Times New Roman" w:cs="Times New Roman"/>
        </w:rPr>
      </w:pPr>
    </w:p>
    <w:p w14:paraId="29E21216" w14:textId="634BAE90" w:rsidR="004617CD" w:rsidRPr="00E801AC" w:rsidRDefault="004617CD" w:rsidP="005A491E">
      <w:pPr>
        <w:pStyle w:val="ListParagraph"/>
        <w:numPr>
          <w:ilvl w:val="0"/>
          <w:numId w:val="21"/>
        </w:numPr>
        <w:rPr>
          <w:rFonts w:ascii="Times New Roman" w:hAnsi="Times New Roman" w:cs="Times New Roman"/>
          <w:sz w:val="28"/>
          <w:szCs w:val="28"/>
        </w:rPr>
      </w:pPr>
      <w:r w:rsidRPr="00E801AC">
        <w:rPr>
          <w:rFonts w:ascii="Times New Roman" w:hAnsi="Times New Roman" w:cs="Times New Roman"/>
          <w:b/>
          <w:sz w:val="28"/>
          <w:szCs w:val="28"/>
          <w:u w:val="single"/>
        </w:rPr>
        <w:t xml:space="preserve">Roles, Responsibilities, Accountability and Authority </w:t>
      </w:r>
      <w:r w:rsidR="00904091" w:rsidRPr="00E801AC">
        <w:rPr>
          <w:rFonts w:ascii="Times New Roman" w:hAnsi="Times New Roman" w:cs="Times New Roman"/>
          <w:b/>
          <w:sz w:val="28"/>
          <w:szCs w:val="28"/>
          <w:u w:val="single"/>
        </w:rPr>
        <w:t>of -</w:t>
      </w:r>
      <w:r w:rsidRPr="00E801AC">
        <w:rPr>
          <w:rFonts w:ascii="Times New Roman" w:hAnsi="Times New Roman" w:cs="Times New Roman"/>
          <w:b/>
          <w:sz w:val="28"/>
          <w:szCs w:val="28"/>
          <w:u w:val="single"/>
        </w:rPr>
        <w:t xml:space="preserve"> FURNACE IN CHARGE BF1 &amp; 2</w:t>
      </w:r>
    </w:p>
    <w:p w14:paraId="60DCACD5" w14:textId="77777777" w:rsidR="004617CD" w:rsidRPr="00E801AC" w:rsidRDefault="004617CD" w:rsidP="004617CD">
      <w:pPr>
        <w:jc w:val="both"/>
        <w:rPr>
          <w:rFonts w:ascii="Times New Roman" w:hAnsi="Times New Roman" w:cs="Times New Roman"/>
        </w:rPr>
      </w:pPr>
      <w:r w:rsidRPr="00E801AC">
        <w:rPr>
          <w:rFonts w:ascii="Times New Roman" w:hAnsi="Times New Roman" w:cs="Times New Roman"/>
          <w:b/>
          <w:sz w:val="28"/>
          <w:szCs w:val="28"/>
        </w:rPr>
        <w:lastRenderedPageBreak/>
        <w:t>Educational qualification</w:t>
      </w:r>
      <w:r w:rsidRPr="00E801AC">
        <w:rPr>
          <w:rFonts w:ascii="Times New Roman" w:hAnsi="Times New Roman" w:cs="Times New Roman"/>
          <w:sz w:val="28"/>
          <w:szCs w:val="28"/>
        </w:rPr>
        <w:t xml:space="preserve">: </w:t>
      </w:r>
      <w:r w:rsidRPr="00E801AC">
        <w:rPr>
          <w:rFonts w:ascii="Times New Roman" w:hAnsi="Times New Roman" w:cs="Times New Roman"/>
        </w:rPr>
        <w:t xml:space="preserve">Engineering Degree in Metallurgy with min 3 years’ experience </w:t>
      </w:r>
    </w:p>
    <w:p w14:paraId="6ED5507C" w14:textId="407BE27F" w:rsidR="004617CD" w:rsidRPr="00E801AC" w:rsidRDefault="004617CD" w:rsidP="00904091">
      <w:pPr>
        <w:jc w:val="both"/>
        <w:rPr>
          <w:rFonts w:ascii="Times New Roman" w:hAnsi="Times New Roman" w:cs="Times New Roman"/>
        </w:rPr>
      </w:pPr>
      <w:r w:rsidRPr="00E801AC">
        <w:rPr>
          <w:rFonts w:ascii="Times New Roman" w:hAnsi="Times New Roman" w:cs="Times New Roman"/>
        </w:rPr>
        <w:t>/Diploma in Eng. B.Sc. with 8 years’ experience in Blast Furnace operation.</w:t>
      </w:r>
    </w:p>
    <w:p w14:paraId="533CE7D5" w14:textId="089F3A6E" w:rsidR="004617CD" w:rsidRPr="00E801AC" w:rsidRDefault="004617CD" w:rsidP="004617CD">
      <w:pPr>
        <w:jc w:val="both"/>
        <w:rPr>
          <w:rFonts w:ascii="Times New Roman" w:hAnsi="Times New Roman" w:cs="Times New Roman"/>
        </w:rPr>
      </w:pPr>
      <w:r w:rsidRPr="00E801AC">
        <w:rPr>
          <w:rFonts w:ascii="Times New Roman" w:hAnsi="Times New Roman" w:cs="Times New Roman"/>
        </w:rPr>
        <w:t xml:space="preserve">Skilled required: Strong analytical skill, High degree of accuracy in reporting the facts, </w:t>
      </w:r>
      <w:r w:rsidR="00904091" w:rsidRPr="00E801AC">
        <w:rPr>
          <w:rFonts w:ascii="Times New Roman" w:hAnsi="Times New Roman" w:cs="Times New Roman"/>
        </w:rPr>
        <w:t>very</w:t>
      </w:r>
      <w:r w:rsidRPr="00E801AC">
        <w:rPr>
          <w:rFonts w:ascii="Times New Roman" w:hAnsi="Times New Roman" w:cs="Times New Roman"/>
        </w:rPr>
        <w:t xml:space="preserve"> good interpersonal skills.</w:t>
      </w:r>
    </w:p>
    <w:p w14:paraId="6296B4F0" w14:textId="53D43DA3" w:rsidR="004617CD" w:rsidRPr="00E801AC" w:rsidRDefault="004617CD" w:rsidP="004617CD">
      <w:pPr>
        <w:jc w:val="both"/>
        <w:rPr>
          <w:rFonts w:ascii="Times New Roman" w:hAnsi="Times New Roman" w:cs="Times New Roman"/>
        </w:rPr>
      </w:pPr>
      <w:r w:rsidRPr="00E801AC">
        <w:rPr>
          <w:rFonts w:ascii="Times New Roman" w:hAnsi="Times New Roman" w:cs="Times New Roman"/>
          <w:b/>
          <w:sz w:val="28"/>
          <w:szCs w:val="28"/>
        </w:rPr>
        <w:t>Authority &amp; Responsibility</w:t>
      </w:r>
      <w:r w:rsidRPr="00E801AC">
        <w:rPr>
          <w:rFonts w:ascii="Times New Roman" w:hAnsi="Times New Roman" w:cs="Times New Roman"/>
          <w:sz w:val="28"/>
          <w:szCs w:val="28"/>
        </w:rPr>
        <w:t xml:space="preserve">: </w:t>
      </w:r>
      <w:r w:rsidRPr="00E801AC">
        <w:rPr>
          <w:rFonts w:ascii="Times New Roman" w:hAnsi="Times New Roman" w:cs="Times New Roman"/>
        </w:rPr>
        <w:t>This position is responsible for the smooth functioning of</w:t>
      </w:r>
    </w:p>
    <w:p w14:paraId="335A4FF5" w14:textId="57665A95" w:rsidR="004617CD" w:rsidRPr="00E801AC" w:rsidRDefault="004617CD" w:rsidP="004617CD">
      <w:pPr>
        <w:tabs>
          <w:tab w:val="left" w:pos="2730"/>
        </w:tabs>
        <w:jc w:val="both"/>
        <w:rPr>
          <w:rFonts w:ascii="Times New Roman" w:hAnsi="Times New Roman" w:cs="Times New Roman"/>
        </w:rPr>
      </w:pPr>
      <w:r w:rsidRPr="00E801AC">
        <w:rPr>
          <w:rFonts w:ascii="Times New Roman" w:hAnsi="Times New Roman" w:cs="Times New Roman"/>
        </w:rPr>
        <w:t>Blast furnace in the shift</w:t>
      </w:r>
      <w:r w:rsidR="00904091" w:rsidRPr="00E801AC">
        <w:rPr>
          <w:rFonts w:ascii="Times New Roman" w:hAnsi="Times New Roman" w:cs="Times New Roman"/>
        </w:rPr>
        <w:t>.,</w:t>
      </w:r>
      <w:r w:rsidRPr="00E801AC">
        <w:rPr>
          <w:rFonts w:ascii="Times New Roman" w:hAnsi="Times New Roman" w:cs="Times New Roman"/>
        </w:rPr>
        <w:t xml:space="preserve"> Enforcing energy efficient procedures and energy efficient project and energy reduction for production of pig iron. </w:t>
      </w:r>
    </w:p>
    <w:p w14:paraId="1B80AFF5" w14:textId="14228D2D" w:rsidR="004617CD" w:rsidRPr="00E801AC" w:rsidRDefault="004617CD" w:rsidP="004617CD">
      <w:pPr>
        <w:tabs>
          <w:tab w:val="left" w:pos="2595"/>
        </w:tabs>
        <w:jc w:val="both"/>
        <w:rPr>
          <w:rFonts w:ascii="Times New Roman" w:hAnsi="Times New Roman" w:cs="Times New Roman"/>
        </w:rPr>
      </w:pPr>
      <w:r w:rsidRPr="00E801AC">
        <w:rPr>
          <w:rFonts w:ascii="Times New Roman" w:hAnsi="Times New Roman" w:cs="Times New Roman"/>
          <w:b/>
          <w:sz w:val="28"/>
          <w:szCs w:val="28"/>
        </w:rPr>
        <w:t>Expenses controlled</w:t>
      </w:r>
      <w:r w:rsidRPr="00E801AC">
        <w:rPr>
          <w:rFonts w:ascii="Times New Roman" w:hAnsi="Times New Roman" w:cs="Times New Roman"/>
          <w:sz w:val="28"/>
          <w:szCs w:val="28"/>
        </w:rPr>
        <w:t xml:space="preserve">: </w:t>
      </w:r>
      <w:r w:rsidRPr="00E801AC">
        <w:rPr>
          <w:rFonts w:ascii="Times New Roman" w:hAnsi="Times New Roman" w:cs="Times New Roman"/>
        </w:rPr>
        <w:t>Nil. He is responsible for the optimize use of production</w:t>
      </w:r>
      <w:r w:rsidR="00EB0CAA" w:rsidRPr="00E801AC">
        <w:rPr>
          <w:rFonts w:ascii="Times New Roman" w:hAnsi="Times New Roman" w:cs="Times New Roman"/>
        </w:rPr>
        <w:t xml:space="preserve"> </w:t>
      </w:r>
      <w:r w:rsidRPr="00E801AC">
        <w:rPr>
          <w:rFonts w:ascii="Times New Roman" w:hAnsi="Times New Roman" w:cs="Times New Roman"/>
        </w:rPr>
        <w:t>Consumable in furnace.</w:t>
      </w:r>
    </w:p>
    <w:p w14:paraId="7D897827" w14:textId="282D8F55" w:rsidR="004617CD" w:rsidRPr="00E801AC" w:rsidRDefault="004617CD" w:rsidP="004617CD">
      <w:pPr>
        <w:tabs>
          <w:tab w:val="left" w:pos="2595"/>
        </w:tabs>
        <w:jc w:val="both"/>
        <w:rPr>
          <w:rFonts w:ascii="Times New Roman" w:hAnsi="Times New Roman" w:cs="Times New Roman"/>
        </w:rPr>
      </w:pPr>
      <w:r w:rsidRPr="00E801AC">
        <w:rPr>
          <w:rFonts w:ascii="Times New Roman" w:hAnsi="Times New Roman" w:cs="Times New Roman"/>
          <w:b/>
          <w:sz w:val="28"/>
          <w:szCs w:val="28"/>
        </w:rPr>
        <w:t>Decision making, Error</w:t>
      </w:r>
      <w:r w:rsidRPr="00E801AC">
        <w:rPr>
          <w:rFonts w:ascii="Times New Roman" w:hAnsi="Times New Roman" w:cs="Times New Roman"/>
          <w:sz w:val="28"/>
          <w:szCs w:val="28"/>
        </w:rPr>
        <w:t xml:space="preserve"> </w:t>
      </w:r>
      <w:r w:rsidRPr="00E801AC">
        <w:rPr>
          <w:rFonts w:ascii="Times New Roman" w:hAnsi="Times New Roman" w:cs="Times New Roman"/>
          <w:b/>
          <w:sz w:val="28"/>
          <w:szCs w:val="28"/>
        </w:rPr>
        <w:t>margins &amp; critically</w:t>
      </w:r>
      <w:r w:rsidRPr="00E801AC">
        <w:rPr>
          <w:rFonts w:ascii="Times New Roman" w:hAnsi="Times New Roman" w:cs="Times New Roman"/>
          <w:sz w:val="28"/>
          <w:szCs w:val="28"/>
        </w:rPr>
        <w:t xml:space="preserve">:  </w:t>
      </w:r>
      <w:r w:rsidRPr="00E801AC">
        <w:rPr>
          <w:rFonts w:ascii="Times New Roman" w:hAnsi="Times New Roman" w:cs="Times New Roman"/>
        </w:rPr>
        <w:t>Associate Mang. Cast house must be able to take decision. Without any error regarding tuyere conditions, burden corrections, drying the furnace etc.</w:t>
      </w:r>
    </w:p>
    <w:p w14:paraId="51D2F21F" w14:textId="76E076AF" w:rsidR="004617CD" w:rsidRPr="00E801AC" w:rsidRDefault="004617CD" w:rsidP="004617CD">
      <w:pPr>
        <w:tabs>
          <w:tab w:val="left" w:pos="2595"/>
        </w:tabs>
        <w:jc w:val="both"/>
        <w:rPr>
          <w:rFonts w:ascii="Times New Roman" w:hAnsi="Times New Roman" w:cs="Times New Roman"/>
          <w:sz w:val="28"/>
          <w:szCs w:val="28"/>
        </w:rPr>
      </w:pPr>
      <w:r w:rsidRPr="00E801AC">
        <w:rPr>
          <w:rFonts w:ascii="Times New Roman" w:hAnsi="Times New Roman" w:cs="Times New Roman"/>
          <w:b/>
          <w:sz w:val="28"/>
          <w:szCs w:val="28"/>
        </w:rPr>
        <w:t>Managerial control</w:t>
      </w:r>
      <w:r w:rsidRPr="00E801AC">
        <w:rPr>
          <w:rFonts w:ascii="Times New Roman" w:hAnsi="Times New Roman" w:cs="Times New Roman"/>
          <w:sz w:val="28"/>
          <w:szCs w:val="28"/>
        </w:rPr>
        <w:t xml:space="preserve">: </w:t>
      </w:r>
      <w:r w:rsidRPr="00E801AC">
        <w:rPr>
          <w:rFonts w:ascii="Times New Roman" w:hAnsi="Times New Roman" w:cs="Times New Roman"/>
        </w:rPr>
        <w:t>Managerial control is very much necessary for this position</w:t>
      </w:r>
    </w:p>
    <w:p w14:paraId="11568A38" w14:textId="1C360A5E" w:rsidR="004617CD" w:rsidRPr="00E801AC" w:rsidRDefault="004617CD" w:rsidP="004617CD">
      <w:pPr>
        <w:tabs>
          <w:tab w:val="left" w:pos="2595"/>
        </w:tabs>
        <w:jc w:val="both"/>
        <w:rPr>
          <w:rFonts w:ascii="Times New Roman" w:hAnsi="Times New Roman" w:cs="Times New Roman"/>
          <w:sz w:val="28"/>
          <w:szCs w:val="28"/>
        </w:rPr>
      </w:pPr>
      <w:r w:rsidRPr="00E801AC">
        <w:rPr>
          <w:rFonts w:ascii="Times New Roman" w:hAnsi="Times New Roman" w:cs="Times New Roman"/>
          <w:b/>
          <w:sz w:val="28"/>
          <w:szCs w:val="28"/>
        </w:rPr>
        <w:t>Span of teams</w:t>
      </w:r>
      <w:r w:rsidRPr="00E801AC">
        <w:rPr>
          <w:rFonts w:ascii="Times New Roman" w:hAnsi="Times New Roman" w:cs="Times New Roman"/>
          <w:sz w:val="28"/>
          <w:szCs w:val="28"/>
        </w:rPr>
        <w:t xml:space="preserve">: </w:t>
      </w:r>
      <w:r w:rsidRPr="00E801AC">
        <w:rPr>
          <w:rFonts w:ascii="Times New Roman" w:hAnsi="Times New Roman" w:cs="Times New Roman"/>
        </w:rPr>
        <w:t>He must be capable of leading a team of workmen and other technical staff. Total 9 workmen reporting directly</w:t>
      </w:r>
    </w:p>
    <w:p w14:paraId="08567303" w14:textId="6038761D" w:rsidR="004617CD" w:rsidRPr="00E801AC" w:rsidRDefault="004617CD" w:rsidP="00904091">
      <w:pPr>
        <w:tabs>
          <w:tab w:val="left" w:pos="2595"/>
        </w:tabs>
        <w:jc w:val="both"/>
        <w:rPr>
          <w:rFonts w:ascii="Times New Roman" w:hAnsi="Times New Roman" w:cs="Times New Roman"/>
        </w:rPr>
      </w:pPr>
      <w:r w:rsidRPr="00E801AC">
        <w:rPr>
          <w:rFonts w:ascii="Times New Roman" w:hAnsi="Times New Roman" w:cs="Times New Roman"/>
          <w:b/>
          <w:sz w:val="28"/>
          <w:szCs w:val="28"/>
        </w:rPr>
        <w:t>External interaction</w:t>
      </w:r>
      <w:r w:rsidRPr="00E801AC">
        <w:rPr>
          <w:rFonts w:ascii="Times New Roman" w:hAnsi="Times New Roman" w:cs="Times New Roman"/>
          <w:sz w:val="28"/>
          <w:szCs w:val="28"/>
        </w:rPr>
        <w:t xml:space="preserve">: </w:t>
      </w:r>
      <w:r w:rsidRPr="00E801AC">
        <w:rPr>
          <w:rFonts w:ascii="Times New Roman" w:hAnsi="Times New Roman" w:cs="Times New Roman"/>
        </w:rPr>
        <w:t>Supplier of production consumable</w:t>
      </w:r>
    </w:p>
    <w:p w14:paraId="0C40DD47" w14:textId="711818B0" w:rsidR="004617CD" w:rsidRPr="00E801AC" w:rsidRDefault="004617CD" w:rsidP="00904091">
      <w:pPr>
        <w:tabs>
          <w:tab w:val="left" w:pos="2595"/>
        </w:tabs>
        <w:rPr>
          <w:rFonts w:ascii="Times New Roman" w:hAnsi="Times New Roman" w:cs="Times New Roman"/>
          <w:b/>
          <w:sz w:val="28"/>
          <w:szCs w:val="28"/>
        </w:rPr>
      </w:pPr>
      <w:r w:rsidRPr="00E801AC">
        <w:rPr>
          <w:rFonts w:ascii="Times New Roman" w:hAnsi="Times New Roman" w:cs="Times New Roman"/>
          <w:b/>
          <w:sz w:val="28"/>
          <w:szCs w:val="28"/>
        </w:rPr>
        <w:t>Key /Major activities &amp; Roles with priority</w:t>
      </w:r>
    </w:p>
    <w:p w14:paraId="2F759B06" w14:textId="77777777" w:rsidR="004617CD" w:rsidRPr="00E801AC" w:rsidRDefault="004617CD" w:rsidP="005A491E">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Report to shift superintendent.</w:t>
      </w:r>
    </w:p>
    <w:p w14:paraId="4DC911CA" w14:textId="4DF83230" w:rsidR="004617CD" w:rsidRPr="00E801AC" w:rsidRDefault="004617CD" w:rsidP="005A491E">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 xml:space="preserve">He is overall </w:t>
      </w:r>
      <w:r w:rsidR="00904091" w:rsidRPr="00E801AC">
        <w:rPr>
          <w:rFonts w:ascii="Times New Roman" w:hAnsi="Times New Roman" w:cs="Times New Roman"/>
        </w:rPr>
        <w:t>in</w:t>
      </w:r>
      <w:r w:rsidRPr="00E801AC">
        <w:rPr>
          <w:rFonts w:ascii="Times New Roman" w:hAnsi="Times New Roman" w:cs="Times New Roman"/>
        </w:rPr>
        <w:t xml:space="preserve"> charge of the individual furnace.</w:t>
      </w:r>
    </w:p>
    <w:p w14:paraId="35BC5FB4" w14:textId="77777777" w:rsidR="004617CD" w:rsidRPr="00E801AC" w:rsidRDefault="004617CD" w:rsidP="005A491E">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He is responsible for the casting schedule and dry cast.</w:t>
      </w:r>
    </w:p>
    <w:p w14:paraId="16B056C2" w14:textId="2BD1D20A" w:rsidR="004617CD" w:rsidRPr="00E801AC" w:rsidRDefault="004617CD" w:rsidP="005A491E">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 xml:space="preserve">Cast house engineer being overall </w:t>
      </w:r>
      <w:r w:rsidR="00904091" w:rsidRPr="00E801AC">
        <w:rPr>
          <w:rFonts w:ascii="Times New Roman" w:hAnsi="Times New Roman" w:cs="Times New Roman"/>
        </w:rPr>
        <w:t>in</w:t>
      </w:r>
      <w:r w:rsidRPr="00E801AC">
        <w:rPr>
          <w:rFonts w:ascii="Times New Roman" w:hAnsi="Times New Roman" w:cs="Times New Roman"/>
        </w:rPr>
        <w:t xml:space="preserve"> charge of the individual furnace, he has to ensure the distribution of manpower and </w:t>
      </w:r>
      <w:r w:rsidR="00741AE3" w:rsidRPr="00E801AC">
        <w:rPr>
          <w:rFonts w:ascii="Times New Roman" w:hAnsi="Times New Roman" w:cs="Times New Roman"/>
        </w:rPr>
        <w:t>in case</w:t>
      </w:r>
      <w:r w:rsidRPr="00E801AC">
        <w:rPr>
          <w:rFonts w:ascii="Times New Roman" w:hAnsi="Times New Roman" w:cs="Times New Roman"/>
        </w:rPr>
        <w:t xml:space="preserve"> of any shortage reports immediately to the shift superintendent for necessary action.</w:t>
      </w:r>
    </w:p>
    <w:p w14:paraId="05FD0634" w14:textId="77777777" w:rsidR="004617CD" w:rsidRPr="00E801AC" w:rsidRDefault="004617CD" w:rsidP="005A491E">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Ensure proper maintenance of all the runners including emergency launder, spouts and tap hole as per laid down procedure.</w:t>
      </w:r>
    </w:p>
    <w:p w14:paraId="56E3B56E" w14:textId="258CF0B3" w:rsidR="004617CD" w:rsidRPr="00E801AC" w:rsidRDefault="004617CD" w:rsidP="005A491E">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 xml:space="preserve">Ensure that mud gun and drill machine are in working condition before opening the cast </w:t>
      </w:r>
    </w:p>
    <w:p w14:paraId="78B4342B" w14:textId="77777777" w:rsidR="004617CD" w:rsidRPr="00E801AC" w:rsidRDefault="004617CD" w:rsidP="005A491E">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Ensure availability of lancing pipes, poking rods, trough mass etc.</w:t>
      </w:r>
    </w:p>
    <w:p w14:paraId="34425573" w14:textId="6414A951" w:rsidR="004617CD" w:rsidRPr="00E801AC" w:rsidRDefault="004617CD" w:rsidP="005A491E">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 xml:space="preserve">After the cast is closed, the engineer has to move out to the different areas (ensure that all raw material is being consumed from proper stack without mixing, reporting od spillages if any, ensure effectiveness of dust suppression system) to see the proper functioning of different equipment. He should ensure that system is </w:t>
      </w:r>
      <w:r w:rsidR="00904091" w:rsidRPr="00E801AC">
        <w:rPr>
          <w:rFonts w:ascii="Times New Roman" w:hAnsi="Times New Roman" w:cs="Times New Roman"/>
        </w:rPr>
        <w:t>working,</w:t>
      </w:r>
      <w:r w:rsidRPr="00E801AC">
        <w:rPr>
          <w:rFonts w:ascii="Times New Roman" w:hAnsi="Times New Roman" w:cs="Times New Roman"/>
        </w:rPr>
        <w:t xml:space="preserve"> and he gets the feedback from all the sources.</w:t>
      </w:r>
    </w:p>
    <w:p w14:paraId="6FD4F21E" w14:textId="77777777" w:rsidR="004617CD" w:rsidRPr="00E801AC" w:rsidRDefault="004617CD" w:rsidP="005A491E">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He has to assist Control room engineer.</w:t>
      </w:r>
    </w:p>
    <w:p w14:paraId="575964D4" w14:textId="77777777" w:rsidR="004617CD" w:rsidRPr="00E801AC" w:rsidRDefault="004617CD" w:rsidP="005A491E">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Maintenance of hot metal ladle like cleaning the top skull, tilting after each and every cast after pouring and ensure a cleaned ladle placed under a spout in proper position.</w:t>
      </w:r>
    </w:p>
    <w:p w14:paraId="1B7E03A4" w14:textId="77777777" w:rsidR="004617CD" w:rsidRPr="00E801AC" w:rsidRDefault="004617CD" w:rsidP="005A491E">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He has to assist in desulphurization process during DS campaign.</w:t>
      </w:r>
    </w:p>
    <w:p w14:paraId="4C5E7043" w14:textId="75E968BD" w:rsidR="004617CD" w:rsidRPr="00E801AC" w:rsidRDefault="004617CD" w:rsidP="005A491E">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 xml:space="preserve">Ensure all furnace cooling water spray system working (tuyeres, tuyere coolers, furnace shell and return water pumps) in good condition </w:t>
      </w:r>
    </w:p>
    <w:p w14:paraId="5E059155" w14:textId="77777777" w:rsidR="004617CD" w:rsidRPr="00E801AC" w:rsidRDefault="004617CD" w:rsidP="005A491E">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He is responsible for taking proper shutdown of the furnace.</w:t>
      </w:r>
    </w:p>
    <w:p w14:paraId="16A53F4D" w14:textId="3B2FCD96" w:rsidR="004617CD" w:rsidRPr="00E801AC" w:rsidRDefault="004617CD" w:rsidP="005A491E">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 xml:space="preserve">Ensure drying of dust catcher in every first shift and after </w:t>
      </w:r>
      <w:r w:rsidR="00904091" w:rsidRPr="00E801AC">
        <w:rPr>
          <w:rFonts w:ascii="Times New Roman" w:hAnsi="Times New Roman" w:cs="Times New Roman"/>
        </w:rPr>
        <w:t>start-up</w:t>
      </w:r>
      <w:r w:rsidRPr="00E801AC">
        <w:rPr>
          <w:rFonts w:ascii="Times New Roman" w:hAnsi="Times New Roman" w:cs="Times New Roman"/>
        </w:rPr>
        <w:t>.</w:t>
      </w:r>
    </w:p>
    <w:p w14:paraId="5C7A2325" w14:textId="77777777" w:rsidR="004617CD" w:rsidRPr="00E801AC" w:rsidRDefault="004617CD" w:rsidP="005A491E">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lastRenderedPageBreak/>
        <w:t>As a line supervisor he should inspect the working area for safety hazards and report the same to the shift superintendent or get it rectified with the help of proper agency before starting the normal activities.</w:t>
      </w:r>
    </w:p>
    <w:p w14:paraId="54A328CB" w14:textId="77777777" w:rsidR="004617CD" w:rsidRPr="00E801AC" w:rsidRDefault="004617CD" w:rsidP="005A491E">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Discuss/ explain the safety hazards of the area to the subordinates before starting the jobs.</w:t>
      </w:r>
    </w:p>
    <w:p w14:paraId="1260D23C" w14:textId="77777777" w:rsidR="004617CD" w:rsidRPr="00E801AC" w:rsidRDefault="004617CD" w:rsidP="005A491E">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Implementation of TPM</w:t>
      </w:r>
    </w:p>
    <w:p w14:paraId="276DFD26" w14:textId="77777777" w:rsidR="004617CD" w:rsidRPr="00E801AC" w:rsidRDefault="004617CD" w:rsidP="005A491E">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Implementation of AO</w:t>
      </w:r>
    </w:p>
    <w:p w14:paraId="41955ADE" w14:textId="77777777" w:rsidR="004617CD" w:rsidRPr="00E801AC" w:rsidRDefault="004617CD" w:rsidP="005A491E">
      <w:pPr>
        <w:pStyle w:val="ListParagraph"/>
        <w:numPr>
          <w:ilvl w:val="0"/>
          <w:numId w:val="3"/>
        </w:numPr>
        <w:spacing w:after="160" w:line="259" w:lineRule="auto"/>
        <w:jc w:val="both"/>
        <w:rPr>
          <w:rFonts w:ascii="Times New Roman" w:hAnsi="Times New Roman" w:cs="Times New Roman"/>
        </w:rPr>
      </w:pPr>
      <w:r w:rsidRPr="00E801AC">
        <w:rPr>
          <w:rFonts w:ascii="Times New Roman" w:hAnsi="Times New Roman" w:cs="Times New Roman"/>
        </w:rPr>
        <w:t>Reporting the abnormalities/ Breakdown notifications in SAP</w:t>
      </w:r>
    </w:p>
    <w:p w14:paraId="19CBDC1B" w14:textId="77777777" w:rsidR="004617CD" w:rsidRPr="00E801AC" w:rsidRDefault="004617CD" w:rsidP="005A491E">
      <w:pPr>
        <w:pStyle w:val="ListParagraph"/>
        <w:numPr>
          <w:ilvl w:val="0"/>
          <w:numId w:val="3"/>
        </w:numPr>
        <w:tabs>
          <w:tab w:val="left" w:pos="2595"/>
        </w:tabs>
        <w:spacing w:after="160" w:line="259" w:lineRule="auto"/>
        <w:jc w:val="both"/>
        <w:rPr>
          <w:rFonts w:ascii="Times New Roman" w:hAnsi="Times New Roman" w:cs="Times New Roman"/>
        </w:rPr>
      </w:pPr>
      <w:r w:rsidRPr="00E801AC">
        <w:rPr>
          <w:rFonts w:ascii="Times New Roman" w:hAnsi="Times New Roman" w:cs="Times New Roman"/>
        </w:rPr>
        <w:t xml:space="preserve">Involve in RCA investigation </w:t>
      </w:r>
    </w:p>
    <w:p w14:paraId="3CC7A909" w14:textId="77777777" w:rsidR="004617CD" w:rsidRPr="00E801AC" w:rsidRDefault="004617CD" w:rsidP="005A491E">
      <w:pPr>
        <w:pStyle w:val="ListParagraph"/>
        <w:numPr>
          <w:ilvl w:val="0"/>
          <w:numId w:val="3"/>
        </w:numPr>
        <w:tabs>
          <w:tab w:val="left" w:pos="2595"/>
        </w:tabs>
        <w:spacing w:after="160" w:line="259" w:lineRule="auto"/>
        <w:jc w:val="both"/>
        <w:rPr>
          <w:rFonts w:ascii="Times New Roman" w:hAnsi="Times New Roman" w:cs="Times New Roman"/>
        </w:rPr>
      </w:pPr>
      <w:r w:rsidRPr="00E801AC">
        <w:rPr>
          <w:rFonts w:ascii="Times New Roman" w:hAnsi="Times New Roman" w:cs="Times New Roman"/>
        </w:rPr>
        <w:t>Work towards achieving FIP targets</w:t>
      </w:r>
    </w:p>
    <w:p w14:paraId="52ACA512" w14:textId="77777777" w:rsidR="004617CD" w:rsidRPr="00E801AC" w:rsidRDefault="004617CD" w:rsidP="005A491E">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Ensuring all the workmen are following SOPs.</w:t>
      </w:r>
    </w:p>
    <w:p w14:paraId="44458578" w14:textId="77777777" w:rsidR="004617CD" w:rsidRPr="00E801AC" w:rsidRDefault="004617CD" w:rsidP="005A491E">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Ensuring active participation in safety pledge and pep talk at the start of the shift.</w:t>
      </w:r>
    </w:p>
    <w:p w14:paraId="3A1E35F2" w14:textId="77777777" w:rsidR="004617CD" w:rsidRPr="00E801AC" w:rsidRDefault="004617CD" w:rsidP="005A491E">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Reporting of unsafe condition /acts/near miss.</w:t>
      </w:r>
    </w:p>
    <w:p w14:paraId="3408473A" w14:textId="06A09F4D" w:rsidR="004617CD" w:rsidRPr="00E801AC" w:rsidRDefault="004617CD" w:rsidP="005A491E">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 xml:space="preserve">Updating of cast house checklist. Participate in initial and subsequent QEHS, </w:t>
      </w:r>
      <w:r w:rsidR="00904091" w:rsidRPr="00E801AC">
        <w:rPr>
          <w:rFonts w:ascii="Times New Roman" w:hAnsi="Times New Roman" w:cs="Times New Roman"/>
        </w:rPr>
        <w:t>EnMs</w:t>
      </w:r>
      <w:r w:rsidRPr="00E801AC">
        <w:rPr>
          <w:rFonts w:ascii="Times New Roman" w:hAnsi="Times New Roman" w:cs="Times New Roman"/>
        </w:rPr>
        <w:t xml:space="preserve"> reviews</w:t>
      </w:r>
    </w:p>
    <w:p w14:paraId="42B188DE" w14:textId="77777777" w:rsidR="00EB0CAA" w:rsidRPr="00E801AC" w:rsidRDefault="004617CD" w:rsidP="00EB0CAA">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 xml:space="preserve">Implementing QEHS, </w:t>
      </w:r>
      <w:r w:rsidR="00904091" w:rsidRPr="00E801AC">
        <w:rPr>
          <w:rFonts w:ascii="Times New Roman" w:hAnsi="Times New Roman" w:cs="Times New Roman"/>
        </w:rPr>
        <w:t>EnMs</w:t>
      </w:r>
      <w:r w:rsidRPr="00E801AC">
        <w:rPr>
          <w:rFonts w:ascii="Times New Roman" w:hAnsi="Times New Roman" w:cs="Times New Roman"/>
        </w:rPr>
        <w:t xml:space="preserve"> management system</w:t>
      </w:r>
    </w:p>
    <w:p w14:paraId="28A12767" w14:textId="129A40B8" w:rsidR="004617CD" w:rsidRPr="00E801AC" w:rsidRDefault="004617CD" w:rsidP="00EB0CAA">
      <w:pPr>
        <w:numPr>
          <w:ilvl w:val="0"/>
          <w:numId w:val="3"/>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Identifying significant energy consuming sources, monitoring significant energy source, planning energy as per the base line, EnPI, taking objects, targets and performing those objects as per the plan.</w:t>
      </w:r>
      <w:r w:rsidR="000B1F00" w:rsidRPr="00E801AC">
        <w:rPr>
          <w:rFonts w:ascii="Times New Roman" w:hAnsi="Times New Roman" w:cs="Times New Roman"/>
        </w:rPr>
        <w:t xml:space="preserve"> </w:t>
      </w:r>
      <w:r w:rsidRPr="00E801AC">
        <w:rPr>
          <w:rFonts w:ascii="Times New Roman" w:hAnsi="Times New Roman" w:cs="Times New Roman"/>
        </w:rPr>
        <w:t xml:space="preserve">Ensure adherence to QEHS, </w:t>
      </w:r>
      <w:r w:rsidR="00904091" w:rsidRPr="00E801AC">
        <w:rPr>
          <w:rFonts w:ascii="Times New Roman" w:hAnsi="Times New Roman" w:cs="Times New Roman"/>
        </w:rPr>
        <w:t>EnMs</w:t>
      </w:r>
      <w:r w:rsidRPr="00E801AC">
        <w:rPr>
          <w:rFonts w:ascii="Times New Roman" w:hAnsi="Times New Roman" w:cs="Times New Roman"/>
        </w:rPr>
        <w:t xml:space="preserve"> system procedures &amp; Departmental work Instructions.</w:t>
      </w:r>
    </w:p>
    <w:p w14:paraId="5C50102C" w14:textId="0C5359C5" w:rsidR="00EB0CAA" w:rsidRPr="00E801AC" w:rsidRDefault="00EB0CAA" w:rsidP="00EB0CAA">
      <w:pPr>
        <w:keepNext/>
        <w:widowControl w:val="0"/>
        <w:tabs>
          <w:tab w:val="left" w:pos="2595"/>
          <w:tab w:val="center" w:pos="4320"/>
          <w:tab w:val="right" w:pos="8640"/>
        </w:tabs>
        <w:suppressAutoHyphens/>
        <w:spacing w:after="0" w:line="240" w:lineRule="auto"/>
        <w:jc w:val="both"/>
        <w:rPr>
          <w:rFonts w:ascii="Times New Roman" w:hAnsi="Times New Roman" w:cs="Times New Roman"/>
        </w:rPr>
      </w:pPr>
    </w:p>
    <w:p w14:paraId="74A79CF3" w14:textId="77777777" w:rsidR="00741AE3" w:rsidRPr="00E801AC" w:rsidRDefault="00741AE3" w:rsidP="00EB0CAA">
      <w:pPr>
        <w:keepNext/>
        <w:widowControl w:val="0"/>
        <w:tabs>
          <w:tab w:val="left" w:pos="2595"/>
          <w:tab w:val="center" w:pos="4320"/>
          <w:tab w:val="right" w:pos="8640"/>
        </w:tabs>
        <w:suppressAutoHyphens/>
        <w:spacing w:after="0" w:line="240" w:lineRule="auto"/>
        <w:jc w:val="both"/>
        <w:rPr>
          <w:rFonts w:ascii="Times New Roman" w:hAnsi="Times New Roman" w:cs="Times New Roman"/>
        </w:rPr>
      </w:pPr>
    </w:p>
    <w:p w14:paraId="1EF10911" w14:textId="524D9218" w:rsidR="00904091" w:rsidRPr="00E801AC" w:rsidRDefault="00904091" w:rsidP="00904091">
      <w:pPr>
        <w:keepNext/>
        <w:widowControl w:val="0"/>
        <w:tabs>
          <w:tab w:val="left" w:pos="2595"/>
          <w:tab w:val="center" w:pos="4320"/>
          <w:tab w:val="right" w:pos="8640"/>
        </w:tabs>
        <w:suppressAutoHyphens/>
        <w:spacing w:after="0" w:line="240" w:lineRule="auto"/>
        <w:ind w:left="720"/>
        <w:jc w:val="both"/>
        <w:rPr>
          <w:rFonts w:ascii="Times New Roman" w:hAnsi="Times New Roman" w:cs="Times New Roman"/>
        </w:rPr>
      </w:pPr>
    </w:p>
    <w:p w14:paraId="04EA9031" w14:textId="77777777" w:rsidR="00EB0CAA" w:rsidRPr="00E801AC" w:rsidRDefault="00EB0CAA" w:rsidP="00904091">
      <w:pPr>
        <w:keepNext/>
        <w:widowControl w:val="0"/>
        <w:tabs>
          <w:tab w:val="left" w:pos="2595"/>
          <w:tab w:val="center" w:pos="4320"/>
          <w:tab w:val="right" w:pos="8640"/>
        </w:tabs>
        <w:suppressAutoHyphens/>
        <w:spacing w:after="0" w:line="240" w:lineRule="auto"/>
        <w:ind w:left="720"/>
        <w:jc w:val="both"/>
        <w:rPr>
          <w:rFonts w:ascii="Times New Roman" w:hAnsi="Times New Roman" w:cs="Times New Roman"/>
          <w:sz w:val="28"/>
          <w:szCs w:val="28"/>
        </w:rPr>
      </w:pPr>
    </w:p>
    <w:p w14:paraId="1C754878" w14:textId="74311824" w:rsidR="004617CD" w:rsidRPr="00E801AC" w:rsidRDefault="004617CD" w:rsidP="00904091">
      <w:pPr>
        <w:pStyle w:val="ListParagraph"/>
        <w:numPr>
          <w:ilvl w:val="0"/>
          <w:numId w:val="21"/>
        </w:numPr>
        <w:rPr>
          <w:rFonts w:ascii="Times New Roman" w:hAnsi="Times New Roman" w:cs="Times New Roman"/>
          <w:b/>
          <w:sz w:val="28"/>
          <w:szCs w:val="28"/>
          <w:u w:val="single"/>
        </w:rPr>
      </w:pPr>
      <w:r w:rsidRPr="00E801AC">
        <w:rPr>
          <w:rFonts w:ascii="Times New Roman" w:hAnsi="Times New Roman" w:cs="Times New Roman"/>
          <w:b/>
          <w:sz w:val="28"/>
          <w:szCs w:val="28"/>
          <w:u w:val="single"/>
        </w:rPr>
        <w:t>Roles, Responsibilities, Accountability and Authority of Utility</w:t>
      </w:r>
    </w:p>
    <w:p w14:paraId="5A69D246" w14:textId="77777777" w:rsidR="004617CD" w:rsidRPr="00E801AC" w:rsidRDefault="004617CD" w:rsidP="004617CD">
      <w:pPr>
        <w:rPr>
          <w:rFonts w:ascii="Times New Roman" w:hAnsi="Times New Roman" w:cs="Times New Roman"/>
        </w:rPr>
      </w:pPr>
      <w:r w:rsidRPr="00E801AC">
        <w:rPr>
          <w:rFonts w:ascii="Times New Roman" w:hAnsi="Times New Roman" w:cs="Times New Roman"/>
          <w:b/>
          <w:sz w:val="28"/>
          <w:szCs w:val="28"/>
        </w:rPr>
        <w:t>Educational qualification</w:t>
      </w:r>
      <w:r w:rsidRPr="00E801AC">
        <w:rPr>
          <w:rFonts w:ascii="Times New Roman" w:hAnsi="Times New Roman" w:cs="Times New Roman"/>
          <w:sz w:val="28"/>
          <w:szCs w:val="28"/>
        </w:rPr>
        <w:t xml:space="preserve">: </w:t>
      </w:r>
      <w:r w:rsidRPr="00E801AC">
        <w:rPr>
          <w:rFonts w:ascii="Times New Roman" w:hAnsi="Times New Roman" w:cs="Times New Roman"/>
        </w:rPr>
        <w:t xml:space="preserve">Diploma in Metallurgy /production engineering with 2 years’ experience in Blast Furnace operation </w:t>
      </w:r>
    </w:p>
    <w:p w14:paraId="28B4A77D" w14:textId="0DC2FC6D" w:rsidR="004617CD" w:rsidRPr="00E801AC" w:rsidRDefault="004617CD" w:rsidP="004617CD">
      <w:pPr>
        <w:rPr>
          <w:rFonts w:ascii="Times New Roman" w:hAnsi="Times New Roman" w:cs="Times New Roman"/>
          <w:sz w:val="28"/>
          <w:szCs w:val="28"/>
        </w:rPr>
      </w:pPr>
      <w:r w:rsidRPr="00E801AC">
        <w:rPr>
          <w:rFonts w:ascii="Times New Roman" w:hAnsi="Times New Roman" w:cs="Times New Roman"/>
          <w:b/>
          <w:sz w:val="28"/>
          <w:szCs w:val="28"/>
        </w:rPr>
        <w:t>Skilled required</w:t>
      </w:r>
      <w:r w:rsidRPr="00E801AC">
        <w:rPr>
          <w:rFonts w:ascii="Times New Roman" w:hAnsi="Times New Roman" w:cs="Times New Roman"/>
          <w:sz w:val="28"/>
          <w:szCs w:val="28"/>
        </w:rPr>
        <w:t xml:space="preserve">: </w:t>
      </w:r>
      <w:r w:rsidRPr="00E801AC">
        <w:rPr>
          <w:rFonts w:ascii="Times New Roman" w:hAnsi="Times New Roman" w:cs="Times New Roman"/>
        </w:rPr>
        <w:t xml:space="preserve">Strong analytical skill, High degree of accuracy in reporting the facts, </w:t>
      </w:r>
      <w:r w:rsidR="00904091" w:rsidRPr="00E801AC">
        <w:rPr>
          <w:rFonts w:ascii="Times New Roman" w:hAnsi="Times New Roman" w:cs="Times New Roman"/>
        </w:rPr>
        <w:t>very</w:t>
      </w:r>
      <w:r w:rsidRPr="00E801AC">
        <w:rPr>
          <w:rFonts w:ascii="Times New Roman" w:hAnsi="Times New Roman" w:cs="Times New Roman"/>
        </w:rPr>
        <w:t xml:space="preserve"> good interpersonal communication skills</w:t>
      </w:r>
      <w:r w:rsidRPr="00E801AC">
        <w:rPr>
          <w:rFonts w:ascii="Times New Roman" w:hAnsi="Times New Roman" w:cs="Times New Roman"/>
          <w:sz w:val="28"/>
          <w:szCs w:val="28"/>
        </w:rPr>
        <w:t>.</w:t>
      </w:r>
    </w:p>
    <w:p w14:paraId="358A3B01" w14:textId="77777777" w:rsidR="004617CD" w:rsidRPr="00E801AC" w:rsidRDefault="004617CD" w:rsidP="004617CD">
      <w:pPr>
        <w:rPr>
          <w:rFonts w:ascii="Times New Roman" w:hAnsi="Times New Roman" w:cs="Times New Roman"/>
        </w:rPr>
      </w:pPr>
      <w:r w:rsidRPr="00E801AC">
        <w:rPr>
          <w:rFonts w:ascii="Times New Roman" w:hAnsi="Times New Roman" w:cs="Times New Roman"/>
          <w:b/>
          <w:sz w:val="28"/>
          <w:szCs w:val="28"/>
        </w:rPr>
        <w:t>Authority, responsibility</w:t>
      </w:r>
      <w:r w:rsidRPr="00E801AC">
        <w:rPr>
          <w:rFonts w:ascii="Times New Roman" w:hAnsi="Times New Roman" w:cs="Times New Roman"/>
          <w:sz w:val="28"/>
          <w:szCs w:val="28"/>
        </w:rPr>
        <w:t xml:space="preserve">: </w:t>
      </w:r>
      <w:r w:rsidRPr="00E801AC">
        <w:rPr>
          <w:rFonts w:ascii="Times New Roman" w:hAnsi="Times New Roman" w:cs="Times New Roman"/>
        </w:rPr>
        <w:t>He is responsible for the safe operation of GCS, blower House &amp; HBS in each furnace. Enforcing energy efficient procedures and energy efficient project and energy reduction for production of pig iron</w:t>
      </w:r>
    </w:p>
    <w:p w14:paraId="130671FA" w14:textId="77777777" w:rsidR="004617CD" w:rsidRPr="00E801AC" w:rsidRDefault="004617CD" w:rsidP="004617CD">
      <w:pPr>
        <w:tabs>
          <w:tab w:val="left" w:pos="2595"/>
        </w:tabs>
        <w:rPr>
          <w:rFonts w:ascii="Times New Roman" w:hAnsi="Times New Roman" w:cs="Times New Roman"/>
          <w:sz w:val="28"/>
          <w:szCs w:val="28"/>
        </w:rPr>
      </w:pPr>
      <w:r w:rsidRPr="00E801AC">
        <w:rPr>
          <w:rFonts w:ascii="Times New Roman" w:hAnsi="Times New Roman" w:cs="Times New Roman"/>
          <w:b/>
          <w:sz w:val="28"/>
          <w:szCs w:val="28"/>
        </w:rPr>
        <w:t>Expenses controlled</w:t>
      </w:r>
      <w:r w:rsidRPr="00E801AC">
        <w:rPr>
          <w:rFonts w:ascii="Times New Roman" w:hAnsi="Times New Roman" w:cs="Times New Roman"/>
          <w:sz w:val="28"/>
          <w:szCs w:val="28"/>
        </w:rPr>
        <w:t xml:space="preserve">: </w:t>
      </w:r>
      <w:r w:rsidRPr="00E801AC">
        <w:rPr>
          <w:rFonts w:ascii="Times New Roman" w:hAnsi="Times New Roman" w:cs="Times New Roman"/>
        </w:rPr>
        <w:t>Nil.</w:t>
      </w:r>
    </w:p>
    <w:p w14:paraId="4E119F44" w14:textId="35AA69BD" w:rsidR="004617CD" w:rsidRPr="00E801AC" w:rsidRDefault="004617CD" w:rsidP="004617CD">
      <w:pPr>
        <w:tabs>
          <w:tab w:val="left" w:pos="2595"/>
        </w:tabs>
        <w:rPr>
          <w:rFonts w:ascii="Times New Roman" w:hAnsi="Times New Roman" w:cs="Times New Roman"/>
        </w:rPr>
      </w:pPr>
      <w:r w:rsidRPr="00E801AC">
        <w:rPr>
          <w:rFonts w:ascii="Times New Roman" w:hAnsi="Times New Roman" w:cs="Times New Roman"/>
          <w:b/>
          <w:sz w:val="28"/>
          <w:szCs w:val="28"/>
        </w:rPr>
        <w:t>Decision making, error margins &amp;critically</w:t>
      </w:r>
      <w:r w:rsidRPr="00E801AC">
        <w:rPr>
          <w:rFonts w:ascii="Times New Roman" w:hAnsi="Times New Roman" w:cs="Times New Roman"/>
          <w:sz w:val="28"/>
          <w:szCs w:val="28"/>
        </w:rPr>
        <w:t xml:space="preserve">: </w:t>
      </w:r>
      <w:r w:rsidRPr="00E801AC">
        <w:rPr>
          <w:rFonts w:ascii="Times New Roman" w:hAnsi="Times New Roman" w:cs="Times New Roman"/>
        </w:rPr>
        <w:t>He must be able to take decision without any error in Safe HBS operation, blower starting and GCS as those are directly linked to the performance of the process.</w:t>
      </w:r>
    </w:p>
    <w:p w14:paraId="50AA7756" w14:textId="51CEB450" w:rsidR="004617CD" w:rsidRPr="00E801AC" w:rsidRDefault="004617CD" w:rsidP="004617CD">
      <w:pPr>
        <w:tabs>
          <w:tab w:val="left" w:pos="2595"/>
        </w:tabs>
        <w:rPr>
          <w:rFonts w:ascii="Times New Roman" w:hAnsi="Times New Roman" w:cs="Times New Roman"/>
          <w:sz w:val="28"/>
          <w:szCs w:val="28"/>
        </w:rPr>
      </w:pPr>
      <w:r w:rsidRPr="00E801AC">
        <w:rPr>
          <w:rFonts w:ascii="Times New Roman" w:hAnsi="Times New Roman" w:cs="Times New Roman"/>
          <w:b/>
          <w:sz w:val="28"/>
          <w:szCs w:val="28"/>
        </w:rPr>
        <w:t xml:space="preserve">Managerial control: </w:t>
      </w:r>
      <w:r w:rsidRPr="00E801AC">
        <w:rPr>
          <w:rFonts w:ascii="Times New Roman" w:hAnsi="Times New Roman" w:cs="Times New Roman"/>
        </w:rPr>
        <w:t>Managerial control is not essential for this position.</w:t>
      </w:r>
    </w:p>
    <w:p w14:paraId="3D9A55C4" w14:textId="470E4BBC" w:rsidR="004617CD" w:rsidRPr="00E801AC" w:rsidRDefault="004617CD" w:rsidP="004617CD">
      <w:pPr>
        <w:tabs>
          <w:tab w:val="left" w:pos="2595"/>
        </w:tabs>
        <w:rPr>
          <w:rFonts w:ascii="Times New Roman" w:hAnsi="Times New Roman" w:cs="Times New Roman"/>
        </w:rPr>
      </w:pPr>
      <w:r w:rsidRPr="00E801AC">
        <w:rPr>
          <w:rFonts w:ascii="Times New Roman" w:hAnsi="Times New Roman" w:cs="Times New Roman"/>
          <w:b/>
          <w:sz w:val="28"/>
          <w:szCs w:val="28"/>
        </w:rPr>
        <w:t>Span of teams</w:t>
      </w:r>
      <w:r w:rsidRPr="00E801AC">
        <w:rPr>
          <w:rFonts w:ascii="Times New Roman" w:hAnsi="Times New Roman" w:cs="Times New Roman"/>
          <w:sz w:val="28"/>
          <w:szCs w:val="28"/>
        </w:rPr>
        <w:t xml:space="preserve">: </w:t>
      </w:r>
      <w:r w:rsidRPr="00E801AC">
        <w:rPr>
          <w:rFonts w:ascii="Times New Roman" w:hAnsi="Times New Roman" w:cs="Times New Roman"/>
        </w:rPr>
        <w:t>Persons reporting nil</w:t>
      </w:r>
      <w:r w:rsidRPr="00E801AC">
        <w:rPr>
          <w:rFonts w:ascii="Times New Roman" w:hAnsi="Times New Roman" w:cs="Times New Roman"/>
        </w:rPr>
        <w:tab/>
      </w:r>
    </w:p>
    <w:p w14:paraId="64D927D4" w14:textId="59AAE656" w:rsidR="004617CD" w:rsidRPr="00E801AC" w:rsidRDefault="004617CD" w:rsidP="004617CD">
      <w:pPr>
        <w:tabs>
          <w:tab w:val="left" w:pos="2595"/>
        </w:tabs>
        <w:rPr>
          <w:rFonts w:ascii="Times New Roman" w:hAnsi="Times New Roman" w:cs="Times New Roman"/>
        </w:rPr>
      </w:pPr>
      <w:r w:rsidRPr="00E801AC">
        <w:rPr>
          <w:rFonts w:ascii="Times New Roman" w:hAnsi="Times New Roman" w:cs="Times New Roman"/>
          <w:b/>
          <w:sz w:val="28"/>
          <w:szCs w:val="28"/>
        </w:rPr>
        <w:t xml:space="preserve">External </w:t>
      </w:r>
      <w:r w:rsidR="00741AE3" w:rsidRPr="00E801AC">
        <w:rPr>
          <w:rFonts w:ascii="Times New Roman" w:hAnsi="Times New Roman" w:cs="Times New Roman"/>
          <w:b/>
          <w:sz w:val="28"/>
          <w:szCs w:val="28"/>
        </w:rPr>
        <w:t>interaction</w:t>
      </w:r>
      <w:r w:rsidR="00741AE3" w:rsidRPr="00E801AC">
        <w:rPr>
          <w:rFonts w:ascii="Times New Roman" w:hAnsi="Times New Roman" w:cs="Times New Roman"/>
          <w:sz w:val="28"/>
          <w:szCs w:val="28"/>
        </w:rPr>
        <w:t>: Less</w:t>
      </w:r>
    </w:p>
    <w:p w14:paraId="79D9D1DE" w14:textId="77777777" w:rsidR="004617CD" w:rsidRPr="00E801AC" w:rsidRDefault="004617CD" w:rsidP="004617CD">
      <w:pPr>
        <w:tabs>
          <w:tab w:val="left" w:pos="2595"/>
        </w:tabs>
        <w:rPr>
          <w:rFonts w:ascii="Times New Roman" w:hAnsi="Times New Roman" w:cs="Times New Roman"/>
          <w:b/>
          <w:sz w:val="28"/>
          <w:szCs w:val="28"/>
        </w:rPr>
      </w:pPr>
      <w:r w:rsidRPr="00E801AC">
        <w:rPr>
          <w:rFonts w:ascii="Times New Roman" w:hAnsi="Times New Roman" w:cs="Times New Roman"/>
          <w:b/>
          <w:sz w:val="28"/>
          <w:szCs w:val="28"/>
        </w:rPr>
        <w:t>Key /Major activities &amp; Roles with priority</w:t>
      </w:r>
    </w:p>
    <w:p w14:paraId="34553A65" w14:textId="16F0FB88" w:rsidR="004617CD" w:rsidRPr="00E801AC" w:rsidRDefault="004617CD" w:rsidP="005A491E">
      <w:pPr>
        <w:pStyle w:val="ListParagraph"/>
        <w:numPr>
          <w:ilvl w:val="0"/>
          <w:numId w:val="6"/>
        </w:numPr>
        <w:tabs>
          <w:tab w:val="left" w:pos="2595"/>
        </w:tabs>
        <w:jc w:val="both"/>
        <w:rPr>
          <w:rFonts w:ascii="Times New Roman" w:hAnsi="Times New Roman" w:cs="Times New Roman"/>
        </w:rPr>
      </w:pPr>
      <w:r w:rsidRPr="00E801AC">
        <w:rPr>
          <w:rFonts w:ascii="Times New Roman" w:hAnsi="Times New Roman" w:cs="Times New Roman"/>
        </w:rPr>
        <w:lastRenderedPageBreak/>
        <w:t xml:space="preserve">This responsibility will be preferably given to Engineers or </w:t>
      </w:r>
      <w:r w:rsidR="00904091" w:rsidRPr="00E801AC">
        <w:rPr>
          <w:rFonts w:ascii="Times New Roman" w:hAnsi="Times New Roman" w:cs="Times New Roman"/>
        </w:rPr>
        <w:t>officers,</w:t>
      </w:r>
      <w:r w:rsidRPr="00E801AC">
        <w:rPr>
          <w:rFonts w:ascii="Times New Roman" w:hAnsi="Times New Roman" w:cs="Times New Roman"/>
        </w:rPr>
        <w:t xml:space="preserve"> and he will be directly </w:t>
      </w:r>
      <w:r w:rsidR="00904091" w:rsidRPr="00E801AC">
        <w:rPr>
          <w:rFonts w:ascii="Times New Roman" w:hAnsi="Times New Roman" w:cs="Times New Roman"/>
        </w:rPr>
        <w:t>reported</w:t>
      </w:r>
      <w:r w:rsidRPr="00E801AC">
        <w:rPr>
          <w:rFonts w:ascii="Times New Roman" w:hAnsi="Times New Roman" w:cs="Times New Roman"/>
        </w:rPr>
        <w:t xml:space="preserve"> to cast house engineer.</w:t>
      </w:r>
    </w:p>
    <w:p w14:paraId="44ADFB33" w14:textId="77777777" w:rsidR="004617CD" w:rsidRPr="00E801AC" w:rsidRDefault="004617CD" w:rsidP="005A491E">
      <w:pPr>
        <w:pStyle w:val="ListParagraph"/>
        <w:numPr>
          <w:ilvl w:val="0"/>
          <w:numId w:val="6"/>
        </w:numPr>
        <w:tabs>
          <w:tab w:val="left" w:pos="2595"/>
        </w:tabs>
        <w:jc w:val="both"/>
        <w:rPr>
          <w:rFonts w:ascii="Times New Roman" w:hAnsi="Times New Roman" w:cs="Times New Roman"/>
        </w:rPr>
      </w:pPr>
      <w:r w:rsidRPr="00E801AC">
        <w:rPr>
          <w:rFonts w:ascii="Times New Roman" w:hAnsi="Times New Roman" w:cs="Times New Roman"/>
        </w:rPr>
        <w:t>Adjusting the hot blast temperature required in consultation with control room engineer/cast house engineer/ shift superintend.</w:t>
      </w:r>
    </w:p>
    <w:p w14:paraId="618AAA71" w14:textId="77777777" w:rsidR="004617CD" w:rsidRPr="00E801AC" w:rsidRDefault="004617CD" w:rsidP="005A491E">
      <w:pPr>
        <w:pStyle w:val="ListParagraph"/>
        <w:numPr>
          <w:ilvl w:val="0"/>
          <w:numId w:val="6"/>
        </w:numPr>
        <w:tabs>
          <w:tab w:val="left" w:pos="2595"/>
        </w:tabs>
        <w:jc w:val="both"/>
        <w:rPr>
          <w:rFonts w:ascii="Times New Roman" w:hAnsi="Times New Roman" w:cs="Times New Roman"/>
        </w:rPr>
      </w:pPr>
      <w:r w:rsidRPr="00E801AC">
        <w:rPr>
          <w:rFonts w:ascii="Times New Roman" w:hAnsi="Times New Roman" w:cs="Times New Roman"/>
        </w:rPr>
        <w:t>Maintaining air&amp; gas ratio and achieve the maximum blast temperature.</w:t>
      </w:r>
    </w:p>
    <w:p w14:paraId="1FB9A5DE" w14:textId="77777777" w:rsidR="004617CD" w:rsidRPr="00E801AC" w:rsidRDefault="004617CD" w:rsidP="005A491E">
      <w:pPr>
        <w:pStyle w:val="ListParagraph"/>
        <w:numPr>
          <w:ilvl w:val="0"/>
          <w:numId w:val="6"/>
        </w:numPr>
        <w:tabs>
          <w:tab w:val="left" w:pos="2595"/>
        </w:tabs>
        <w:jc w:val="both"/>
        <w:rPr>
          <w:rFonts w:ascii="Times New Roman" w:hAnsi="Times New Roman" w:cs="Times New Roman"/>
        </w:rPr>
      </w:pPr>
      <w:r w:rsidRPr="00E801AC">
        <w:rPr>
          <w:rFonts w:ascii="Times New Roman" w:hAnsi="Times New Roman" w:cs="Times New Roman"/>
        </w:rPr>
        <w:t>Periodical draining of water from the gas lines.</w:t>
      </w:r>
    </w:p>
    <w:p w14:paraId="301CEFF2" w14:textId="77777777" w:rsidR="004617CD" w:rsidRPr="00E801AC" w:rsidRDefault="004617CD" w:rsidP="005A491E">
      <w:pPr>
        <w:pStyle w:val="ListParagraph"/>
        <w:numPr>
          <w:ilvl w:val="0"/>
          <w:numId w:val="6"/>
        </w:numPr>
        <w:tabs>
          <w:tab w:val="left" w:pos="2595"/>
        </w:tabs>
        <w:jc w:val="both"/>
        <w:rPr>
          <w:rFonts w:ascii="Times New Roman" w:hAnsi="Times New Roman" w:cs="Times New Roman"/>
        </w:rPr>
      </w:pPr>
      <w:r w:rsidRPr="00E801AC">
        <w:rPr>
          <w:rFonts w:ascii="Times New Roman" w:hAnsi="Times New Roman" w:cs="Times New Roman"/>
        </w:rPr>
        <w:t>Inspection of all vales in the HBS systems and burners.</w:t>
      </w:r>
    </w:p>
    <w:p w14:paraId="612DD687" w14:textId="53250B40" w:rsidR="004617CD" w:rsidRPr="00E801AC" w:rsidRDefault="004617CD" w:rsidP="005A491E">
      <w:pPr>
        <w:pStyle w:val="ListParagraph"/>
        <w:numPr>
          <w:ilvl w:val="0"/>
          <w:numId w:val="6"/>
        </w:numPr>
        <w:tabs>
          <w:tab w:val="left" w:pos="2595"/>
        </w:tabs>
        <w:jc w:val="both"/>
        <w:rPr>
          <w:rFonts w:ascii="Times New Roman" w:hAnsi="Times New Roman" w:cs="Times New Roman"/>
        </w:rPr>
      </w:pPr>
      <w:r w:rsidRPr="00E801AC">
        <w:rPr>
          <w:rFonts w:ascii="Times New Roman" w:hAnsi="Times New Roman" w:cs="Times New Roman"/>
        </w:rPr>
        <w:t xml:space="preserve">Checking all the blowers in operation and </w:t>
      </w:r>
      <w:r w:rsidR="00344F21" w:rsidRPr="00E801AC">
        <w:rPr>
          <w:rFonts w:ascii="Times New Roman" w:hAnsi="Times New Roman" w:cs="Times New Roman"/>
        </w:rPr>
        <w:t>in case</w:t>
      </w:r>
      <w:r w:rsidRPr="00E801AC">
        <w:rPr>
          <w:rFonts w:ascii="Times New Roman" w:hAnsi="Times New Roman" w:cs="Times New Roman"/>
        </w:rPr>
        <w:t xml:space="preserve"> of any problem inform the concerned dept. as well as Sr Engineer / shift superintendent.</w:t>
      </w:r>
    </w:p>
    <w:p w14:paraId="368BDB0D" w14:textId="1EEB7963" w:rsidR="004617CD" w:rsidRPr="00E801AC" w:rsidRDefault="004617CD" w:rsidP="005A491E">
      <w:pPr>
        <w:pStyle w:val="ListParagraph"/>
        <w:numPr>
          <w:ilvl w:val="0"/>
          <w:numId w:val="6"/>
        </w:numPr>
        <w:tabs>
          <w:tab w:val="left" w:pos="2595"/>
        </w:tabs>
        <w:jc w:val="both"/>
        <w:rPr>
          <w:rFonts w:ascii="Times New Roman" w:hAnsi="Times New Roman" w:cs="Times New Roman"/>
        </w:rPr>
      </w:pPr>
      <w:r w:rsidRPr="00E801AC">
        <w:rPr>
          <w:rFonts w:ascii="Times New Roman" w:hAnsi="Times New Roman" w:cs="Times New Roman"/>
        </w:rPr>
        <w:t xml:space="preserve">Changing over of the blowers should be as per the laid down procedure. After changeover, feedback </w:t>
      </w:r>
      <w:r w:rsidR="00904091" w:rsidRPr="00E801AC">
        <w:rPr>
          <w:rFonts w:ascii="Times New Roman" w:hAnsi="Times New Roman" w:cs="Times New Roman"/>
        </w:rPr>
        <w:t>should</w:t>
      </w:r>
      <w:r w:rsidRPr="00E801AC">
        <w:rPr>
          <w:rFonts w:ascii="Times New Roman" w:hAnsi="Times New Roman" w:cs="Times New Roman"/>
        </w:rPr>
        <w:t xml:space="preserve"> </w:t>
      </w:r>
      <w:r w:rsidR="00904091" w:rsidRPr="00E801AC">
        <w:rPr>
          <w:rFonts w:ascii="Times New Roman" w:hAnsi="Times New Roman" w:cs="Times New Roman"/>
        </w:rPr>
        <w:t>give</w:t>
      </w:r>
      <w:r w:rsidRPr="00E801AC">
        <w:rPr>
          <w:rFonts w:ascii="Times New Roman" w:hAnsi="Times New Roman" w:cs="Times New Roman"/>
        </w:rPr>
        <w:t xml:space="preserve"> to batching engineer/ Sr. engineer/ shift superintendent.</w:t>
      </w:r>
    </w:p>
    <w:p w14:paraId="2E5F4BAE" w14:textId="77777777" w:rsidR="004617CD" w:rsidRPr="00E801AC" w:rsidRDefault="004617CD" w:rsidP="005A491E">
      <w:pPr>
        <w:pStyle w:val="ListParagraph"/>
        <w:numPr>
          <w:ilvl w:val="0"/>
          <w:numId w:val="6"/>
        </w:numPr>
        <w:tabs>
          <w:tab w:val="left" w:pos="2595"/>
        </w:tabs>
        <w:jc w:val="both"/>
        <w:rPr>
          <w:rFonts w:ascii="Times New Roman" w:hAnsi="Times New Roman" w:cs="Times New Roman"/>
        </w:rPr>
      </w:pPr>
      <w:r w:rsidRPr="00E801AC">
        <w:rPr>
          <w:rFonts w:ascii="Times New Roman" w:hAnsi="Times New Roman" w:cs="Times New Roman"/>
        </w:rPr>
        <w:t>Ensure the discharge of effluent at regular intervals and addition of flocculent in the GCS discharge water.</w:t>
      </w:r>
    </w:p>
    <w:p w14:paraId="18E71067" w14:textId="77777777" w:rsidR="004617CD" w:rsidRPr="00E801AC" w:rsidRDefault="004617CD" w:rsidP="005A491E">
      <w:pPr>
        <w:pStyle w:val="ListParagraph"/>
        <w:numPr>
          <w:ilvl w:val="0"/>
          <w:numId w:val="6"/>
        </w:numPr>
        <w:tabs>
          <w:tab w:val="left" w:pos="2595"/>
        </w:tabs>
        <w:jc w:val="both"/>
        <w:rPr>
          <w:rFonts w:ascii="Times New Roman" w:hAnsi="Times New Roman" w:cs="Times New Roman"/>
        </w:rPr>
      </w:pPr>
      <w:r w:rsidRPr="00E801AC">
        <w:rPr>
          <w:rFonts w:ascii="Times New Roman" w:hAnsi="Times New Roman" w:cs="Times New Roman"/>
        </w:rPr>
        <w:t>Checking of GCS and water sealing system. (Including drip pots to ensure overflow).</w:t>
      </w:r>
    </w:p>
    <w:p w14:paraId="736D101D" w14:textId="77777777" w:rsidR="004617CD" w:rsidRPr="00E801AC" w:rsidRDefault="004617CD" w:rsidP="005A491E">
      <w:pPr>
        <w:pStyle w:val="ListParagraph"/>
        <w:numPr>
          <w:ilvl w:val="0"/>
          <w:numId w:val="6"/>
        </w:numPr>
        <w:tabs>
          <w:tab w:val="left" w:pos="2595"/>
        </w:tabs>
        <w:jc w:val="both"/>
        <w:rPr>
          <w:rFonts w:ascii="Times New Roman" w:hAnsi="Times New Roman" w:cs="Times New Roman"/>
        </w:rPr>
      </w:pPr>
      <w:r w:rsidRPr="00E801AC">
        <w:rPr>
          <w:rFonts w:ascii="Times New Roman" w:hAnsi="Times New Roman" w:cs="Times New Roman"/>
        </w:rPr>
        <w:t>Inspection of all the pumps involved for the GCS.</w:t>
      </w:r>
    </w:p>
    <w:p w14:paraId="3A101A6D" w14:textId="77777777" w:rsidR="004617CD" w:rsidRPr="00E801AC" w:rsidRDefault="004617CD" w:rsidP="005A491E">
      <w:pPr>
        <w:pStyle w:val="ListParagraph"/>
        <w:numPr>
          <w:ilvl w:val="0"/>
          <w:numId w:val="6"/>
        </w:numPr>
        <w:tabs>
          <w:tab w:val="left" w:pos="2595"/>
        </w:tabs>
        <w:jc w:val="both"/>
        <w:rPr>
          <w:rFonts w:ascii="Times New Roman" w:hAnsi="Times New Roman" w:cs="Times New Roman"/>
          <w:sz w:val="28"/>
          <w:szCs w:val="28"/>
        </w:rPr>
      </w:pPr>
      <w:r w:rsidRPr="00E801AC">
        <w:rPr>
          <w:rFonts w:ascii="Times New Roman" w:hAnsi="Times New Roman" w:cs="Times New Roman"/>
        </w:rPr>
        <w:t>Ensure that the gas holder sump is properly dried</w:t>
      </w:r>
      <w:r w:rsidRPr="00E801AC">
        <w:rPr>
          <w:rFonts w:ascii="Times New Roman" w:hAnsi="Times New Roman" w:cs="Times New Roman"/>
          <w:sz w:val="28"/>
          <w:szCs w:val="28"/>
        </w:rPr>
        <w:t>.</w:t>
      </w:r>
    </w:p>
    <w:p w14:paraId="16D2A509" w14:textId="77777777" w:rsidR="004617CD" w:rsidRPr="00E801AC" w:rsidRDefault="004617CD" w:rsidP="005A491E">
      <w:pPr>
        <w:pStyle w:val="ListParagraph"/>
        <w:numPr>
          <w:ilvl w:val="0"/>
          <w:numId w:val="6"/>
        </w:numPr>
        <w:tabs>
          <w:tab w:val="left" w:pos="2595"/>
        </w:tabs>
        <w:jc w:val="both"/>
        <w:rPr>
          <w:rFonts w:ascii="Times New Roman" w:hAnsi="Times New Roman" w:cs="Times New Roman"/>
        </w:rPr>
      </w:pPr>
      <w:r w:rsidRPr="00E801AC">
        <w:rPr>
          <w:rFonts w:ascii="Times New Roman" w:hAnsi="Times New Roman" w:cs="Times New Roman"/>
        </w:rPr>
        <w:t>Identifying significant energy consuming sources, monitoring significant energy source, planning energy as per the base line, EnPI, taking objects, targets and performing those objects as per the plan.</w:t>
      </w:r>
    </w:p>
    <w:p w14:paraId="2A121127" w14:textId="77777777" w:rsidR="004617CD" w:rsidRPr="00E801AC" w:rsidRDefault="004617CD" w:rsidP="005A491E">
      <w:pPr>
        <w:pStyle w:val="ListParagraph"/>
        <w:numPr>
          <w:ilvl w:val="0"/>
          <w:numId w:val="6"/>
        </w:numPr>
        <w:tabs>
          <w:tab w:val="left" w:pos="2595"/>
        </w:tabs>
        <w:jc w:val="both"/>
        <w:rPr>
          <w:rFonts w:ascii="Times New Roman" w:hAnsi="Times New Roman" w:cs="Times New Roman"/>
        </w:rPr>
      </w:pPr>
      <w:r w:rsidRPr="00E801AC">
        <w:rPr>
          <w:rFonts w:ascii="Times New Roman" w:hAnsi="Times New Roman" w:cs="Times New Roman"/>
        </w:rPr>
        <w:t>As a line supervisor he should inspect the working area for safety hazards and report the same to the shift superintendent or get it rectified with the help of proper agency before starting the normal activities.</w:t>
      </w:r>
    </w:p>
    <w:p w14:paraId="1228D891" w14:textId="4D750AAD" w:rsidR="004617CD" w:rsidRPr="00E801AC" w:rsidRDefault="004617CD" w:rsidP="005A491E">
      <w:pPr>
        <w:pStyle w:val="ListParagraph"/>
        <w:numPr>
          <w:ilvl w:val="0"/>
          <w:numId w:val="6"/>
        </w:numPr>
        <w:tabs>
          <w:tab w:val="left" w:pos="2595"/>
        </w:tabs>
        <w:jc w:val="both"/>
        <w:rPr>
          <w:rFonts w:ascii="Times New Roman" w:hAnsi="Times New Roman" w:cs="Times New Roman"/>
        </w:rPr>
      </w:pPr>
      <w:r w:rsidRPr="00E801AC">
        <w:rPr>
          <w:rFonts w:ascii="Times New Roman" w:hAnsi="Times New Roman" w:cs="Times New Roman"/>
        </w:rPr>
        <w:t xml:space="preserve">Discuss/ explain the safety hazards of the area to the subordinates </w:t>
      </w:r>
      <w:r w:rsidR="00EB0CAA" w:rsidRPr="00E801AC">
        <w:rPr>
          <w:rFonts w:ascii="Times New Roman" w:hAnsi="Times New Roman" w:cs="Times New Roman"/>
        </w:rPr>
        <w:t>before starting</w:t>
      </w:r>
      <w:r w:rsidRPr="00E801AC">
        <w:rPr>
          <w:rFonts w:ascii="Times New Roman" w:hAnsi="Times New Roman" w:cs="Times New Roman"/>
        </w:rPr>
        <w:t xml:space="preserve"> the jobs.</w:t>
      </w:r>
    </w:p>
    <w:p w14:paraId="4408EC85" w14:textId="77777777" w:rsidR="004617CD" w:rsidRPr="00E801AC" w:rsidRDefault="004617CD" w:rsidP="005A491E">
      <w:pPr>
        <w:pStyle w:val="ListParagraph"/>
        <w:numPr>
          <w:ilvl w:val="0"/>
          <w:numId w:val="6"/>
        </w:numPr>
        <w:tabs>
          <w:tab w:val="left" w:pos="2595"/>
        </w:tabs>
        <w:jc w:val="both"/>
        <w:rPr>
          <w:rFonts w:ascii="Times New Roman" w:hAnsi="Times New Roman" w:cs="Times New Roman"/>
        </w:rPr>
      </w:pPr>
      <w:r w:rsidRPr="00E801AC">
        <w:rPr>
          <w:rFonts w:ascii="Times New Roman" w:hAnsi="Times New Roman" w:cs="Times New Roman"/>
        </w:rPr>
        <w:t>Monitoring and management of complete water system (Jetty, overhead tank, S pond, tailing pond, Napoli, Bhandara.</w:t>
      </w:r>
    </w:p>
    <w:p w14:paraId="25668CD9" w14:textId="77777777" w:rsidR="004617CD" w:rsidRPr="00E801AC" w:rsidRDefault="004617CD" w:rsidP="005A491E">
      <w:pPr>
        <w:pStyle w:val="ListParagraph"/>
        <w:numPr>
          <w:ilvl w:val="0"/>
          <w:numId w:val="6"/>
        </w:numPr>
        <w:tabs>
          <w:tab w:val="left" w:pos="2595"/>
        </w:tabs>
        <w:jc w:val="both"/>
        <w:rPr>
          <w:rFonts w:ascii="Times New Roman" w:hAnsi="Times New Roman" w:cs="Times New Roman"/>
        </w:rPr>
      </w:pPr>
      <w:r w:rsidRPr="00E801AC">
        <w:rPr>
          <w:rFonts w:ascii="Times New Roman" w:hAnsi="Times New Roman" w:cs="Times New Roman"/>
        </w:rPr>
        <w:t>Implementation of AO</w:t>
      </w:r>
    </w:p>
    <w:p w14:paraId="6A363533" w14:textId="77777777" w:rsidR="004617CD" w:rsidRPr="00E801AC" w:rsidRDefault="004617CD" w:rsidP="005A491E">
      <w:pPr>
        <w:pStyle w:val="ListParagraph"/>
        <w:numPr>
          <w:ilvl w:val="0"/>
          <w:numId w:val="6"/>
        </w:numPr>
        <w:spacing w:after="160" w:line="259" w:lineRule="auto"/>
        <w:jc w:val="both"/>
        <w:rPr>
          <w:rFonts w:ascii="Times New Roman" w:hAnsi="Times New Roman" w:cs="Times New Roman"/>
        </w:rPr>
      </w:pPr>
      <w:r w:rsidRPr="00E801AC">
        <w:rPr>
          <w:rFonts w:ascii="Times New Roman" w:hAnsi="Times New Roman" w:cs="Times New Roman"/>
        </w:rPr>
        <w:t>Reporting the abnormalities/ Breakdown notifications in SAP</w:t>
      </w:r>
    </w:p>
    <w:p w14:paraId="3CA3D399" w14:textId="77777777" w:rsidR="004617CD" w:rsidRPr="00E801AC" w:rsidRDefault="004617CD" w:rsidP="005A491E">
      <w:pPr>
        <w:pStyle w:val="ListParagraph"/>
        <w:numPr>
          <w:ilvl w:val="0"/>
          <w:numId w:val="6"/>
        </w:numPr>
        <w:tabs>
          <w:tab w:val="left" w:pos="2595"/>
        </w:tabs>
        <w:spacing w:after="160" w:line="259" w:lineRule="auto"/>
        <w:jc w:val="both"/>
        <w:rPr>
          <w:rFonts w:ascii="Times New Roman" w:hAnsi="Times New Roman" w:cs="Times New Roman"/>
        </w:rPr>
      </w:pPr>
      <w:r w:rsidRPr="00E801AC">
        <w:rPr>
          <w:rFonts w:ascii="Times New Roman" w:hAnsi="Times New Roman" w:cs="Times New Roman"/>
        </w:rPr>
        <w:t>Involve in RCA investigation.</w:t>
      </w:r>
    </w:p>
    <w:p w14:paraId="73F967E6" w14:textId="77777777" w:rsidR="004617CD" w:rsidRPr="00E801AC" w:rsidRDefault="004617CD" w:rsidP="005A491E">
      <w:pPr>
        <w:pStyle w:val="ListParagraph"/>
        <w:numPr>
          <w:ilvl w:val="0"/>
          <w:numId w:val="6"/>
        </w:numPr>
        <w:tabs>
          <w:tab w:val="left" w:pos="2595"/>
        </w:tabs>
        <w:spacing w:after="160" w:line="259" w:lineRule="auto"/>
        <w:jc w:val="both"/>
        <w:rPr>
          <w:rFonts w:ascii="Times New Roman" w:hAnsi="Times New Roman" w:cs="Times New Roman"/>
        </w:rPr>
      </w:pPr>
      <w:r w:rsidRPr="00E801AC">
        <w:rPr>
          <w:rFonts w:ascii="Times New Roman" w:hAnsi="Times New Roman" w:cs="Times New Roman"/>
        </w:rPr>
        <w:t>Ensure that the cooling tower pumps are periodically changeover to maintain healthiness of the system.</w:t>
      </w:r>
    </w:p>
    <w:p w14:paraId="4213E228" w14:textId="77777777" w:rsidR="004617CD" w:rsidRPr="00E801AC" w:rsidRDefault="004617CD" w:rsidP="005A491E">
      <w:pPr>
        <w:pStyle w:val="ListParagraph"/>
        <w:numPr>
          <w:ilvl w:val="0"/>
          <w:numId w:val="6"/>
        </w:numPr>
        <w:tabs>
          <w:tab w:val="left" w:pos="2595"/>
        </w:tabs>
        <w:spacing w:after="160" w:line="259" w:lineRule="auto"/>
        <w:jc w:val="both"/>
        <w:rPr>
          <w:rFonts w:ascii="Times New Roman" w:hAnsi="Times New Roman" w:cs="Times New Roman"/>
        </w:rPr>
      </w:pPr>
      <w:r w:rsidRPr="00E801AC">
        <w:rPr>
          <w:rFonts w:ascii="Times New Roman" w:hAnsi="Times New Roman" w:cs="Times New Roman"/>
        </w:rPr>
        <w:t>He has to take up desulphurization process during DS campaign.</w:t>
      </w:r>
    </w:p>
    <w:p w14:paraId="4998FAAB" w14:textId="7DF48488" w:rsidR="004617CD" w:rsidRPr="00E801AC" w:rsidRDefault="004617CD" w:rsidP="00904091">
      <w:pPr>
        <w:pStyle w:val="ListParagraph"/>
        <w:numPr>
          <w:ilvl w:val="0"/>
          <w:numId w:val="6"/>
        </w:numPr>
        <w:tabs>
          <w:tab w:val="left" w:pos="2595"/>
        </w:tabs>
        <w:spacing w:after="160" w:line="259" w:lineRule="auto"/>
        <w:jc w:val="both"/>
        <w:rPr>
          <w:rFonts w:ascii="Times New Roman" w:hAnsi="Times New Roman" w:cs="Times New Roman"/>
        </w:rPr>
      </w:pPr>
      <w:r w:rsidRPr="00E801AC">
        <w:rPr>
          <w:rFonts w:ascii="Times New Roman" w:hAnsi="Times New Roman" w:cs="Times New Roman"/>
        </w:rPr>
        <w:t>He has to oversee slag dryer operation and shifting/stacking of wet slag.</w:t>
      </w:r>
    </w:p>
    <w:p w14:paraId="288D4E6B" w14:textId="77777777" w:rsidR="00904091" w:rsidRPr="00E801AC" w:rsidRDefault="00904091" w:rsidP="00904091">
      <w:pPr>
        <w:pStyle w:val="ListParagraph"/>
        <w:tabs>
          <w:tab w:val="left" w:pos="2595"/>
        </w:tabs>
        <w:spacing w:after="160" w:line="259" w:lineRule="auto"/>
        <w:jc w:val="both"/>
        <w:rPr>
          <w:rFonts w:ascii="Times New Roman" w:hAnsi="Times New Roman" w:cs="Times New Roman"/>
          <w:sz w:val="28"/>
          <w:szCs w:val="28"/>
        </w:rPr>
      </w:pPr>
    </w:p>
    <w:p w14:paraId="0CD558A0" w14:textId="16001ABA" w:rsidR="004617CD" w:rsidRPr="00E801AC" w:rsidRDefault="004617CD" w:rsidP="005A491E">
      <w:pPr>
        <w:pStyle w:val="ListParagraph"/>
        <w:numPr>
          <w:ilvl w:val="0"/>
          <w:numId w:val="21"/>
        </w:numPr>
        <w:rPr>
          <w:rFonts w:ascii="Times New Roman" w:hAnsi="Times New Roman" w:cs="Times New Roman"/>
          <w:sz w:val="28"/>
          <w:szCs w:val="28"/>
        </w:rPr>
      </w:pPr>
      <w:r w:rsidRPr="00E801AC">
        <w:rPr>
          <w:rFonts w:ascii="Times New Roman" w:hAnsi="Times New Roman" w:cs="Times New Roman"/>
          <w:b/>
          <w:sz w:val="28"/>
          <w:szCs w:val="28"/>
          <w:u w:val="single"/>
        </w:rPr>
        <w:t xml:space="preserve">Roles, Responsibilities, Accountability and Authority </w:t>
      </w:r>
      <w:r w:rsidR="00904091" w:rsidRPr="00E801AC">
        <w:rPr>
          <w:rFonts w:ascii="Times New Roman" w:hAnsi="Times New Roman" w:cs="Times New Roman"/>
          <w:b/>
          <w:sz w:val="28"/>
          <w:szCs w:val="28"/>
          <w:u w:val="single"/>
        </w:rPr>
        <w:t>of –</w:t>
      </w:r>
      <w:r w:rsidRPr="00E801AC">
        <w:rPr>
          <w:rFonts w:ascii="Times New Roman" w:hAnsi="Times New Roman" w:cs="Times New Roman"/>
          <w:b/>
          <w:sz w:val="28"/>
          <w:szCs w:val="28"/>
          <w:u w:val="single"/>
        </w:rPr>
        <w:t xml:space="preserve"> OFFICER HMH</w:t>
      </w:r>
    </w:p>
    <w:p w14:paraId="6FB5B82E" w14:textId="77777777" w:rsidR="004617CD" w:rsidRPr="00E801AC" w:rsidRDefault="004617CD" w:rsidP="004617CD">
      <w:pPr>
        <w:jc w:val="both"/>
        <w:rPr>
          <w:rFonts w:ascii="Times New Roman" w:hAnsi="Times New Roman" w:cs="Times New Roman"/>
          <w:sz w:val="28"/>
          <w:szCs w:val="28"/>
        </w:rPr>
      </w:pPr>
      <w:r w:rsidRPr="00E801AC">
        <w:rPr>
          <w:rFonts w:ascii="Times New Roman" w:hAnsi="Times New Roman" w:cs="Times New Roman"/>
          <w:b/>
          <w:sz w:val="28"/>
          <w:szCs w:val="28"/>
        </w:rPr>
        <w:t>Educational qualification</w:t>
      </w:r>
      <w:r w:rsidRPr="00E801AC">
        <w:rPr>
          <w:rFonts w:ascii="Times New Roman" w:hAnsi="Times New Roman" w:cs="Times New Roman"/>
          <w:sz w:val="28"/>
          <w:szCs w:val="28"/>
        </w:rPr>
        <w:t xml:space="preserve">: </w:t>
      </w:r>
      <w:r w:rsidRPr="00E801AC">
        <w:rPr>
          <w:rFonts w:ascii="Times New Roman" w:hAnsi="Times New Roman" w:cs="Times New Roman"/>
        </w:rPr>
        <w:t>Diploma in Metallurgy /production engineering or B. Sc with 5years’ experience in Blast Furnace operation</w:t>
      </w:r>
      <w:r w:rsidRPr="00E801AC">
        <w:rPr>
          <w:rFonts w:ascii="Times New Roman" w:hAnsi="Times New Roman" w:cs="Times New Roman"/>
          <w:sz w:val="28"/>
          <w:szCs w:val="28"/>
        </w:rPr>
        <w:t>.</w:t>
      </w:r>
    </w:p>
    <w:p w14:paraId="2967B68C" w14:textId="6A273EBD" w:rsidR="004617CD" w:rsidRPr="00E801AC" w:rsidRDefault="004617CD" w:rsidP="004617CD">
      <w:pPr>
        <w:jc w:val="both"/>
        <w:rPr>
          <w:rFonts w:ascii="Times New Roman" w:hAnsi="Times New Roman" w:cs="Times New Roman"/>
          <w:sz w:val="28"/>
          <w:szCs w:val="28"/>
        </w:rPr>
      </w:pPr>
      <w:r w:rsidRPr="00E801AC">
        <w:rPr>
          <w:rFonts w:ascii="Times New Roman" w:hAnsi="Times New Roman" w:cs="Times New Roman"/>
          <w:b/>
          <w:sz w:val="28"/>
          <w:szCs w:val="28"/>
        </w:rPr>
        <w:t>Skilled required</w:t>
      </w:r>
      <w:r w:rsidRPr="00E801AC">
        <w:rPr>
          <w:rFonts w:ascii="Times New Roman" w:hAnsi="Times New Roman" w:cs="Times New Roman"/>
          <w:sz w:val="28"/>
          <w:szCs w:val="28"/>
        </w:rPr>
        <w:t xml:space="preserve">: </w:t>
      </w:r>
      <w:r w:rsidRPr="00E801AC">
        <w:rPr>
          <w:rFonts w:ascii="Times New Roman" w:hAnsi="Times New Roman" w:cs="Times New Roman"/>
        </w:rPr>
        <w:t xml:space="preserve">Strong analytical skill, High degree of accuracy in reporting the facts, </w:t>
      </w:r>
      <w:r w:rsidR="00904091" w:rsidRPr="00E801AC">
        <w:rPr>
          <w:rFonts w:ascii="Times New Roman" w:hAnsi="Times New Roman" w:cs="Times New Roman"/>
        </w:rPr>
        <w:t>very</w:t>
      </w:r>
      <w:r w:rsidRPr="00E801AC">
        <w:rPr>
          <w:rFonts w:ascii="Times New Roman" w:hAnsi="Times New Roman" w:cs="Times New Roman"/>
        </w:rPr>
        <w:t xml:space="preserve"> good interpersonal skills</w:t>
      </w:r>
      <w:r w:rsidRPr="00E801AC">
        <w:rPr>
          <w:rFonts w:ascii="Times New Roman" w:hAnsi="Times New Roman" w:cs="Times New Roman"/>
          <w:sz w:val="28"/>
          <w:szCs w:val="28"/>
        </w:rPr>
        <w:t>.</w:t>
      </w:r>
    </w:p>
    <w:p w14:paraId="0AD2D9D3" w14:textId="5F6286C7" w:rsidR="004617CD" w:rsidRPr="00E801AC" w:rsidRDefault="004617CD" w:rsidP="004617CD">
      <w:pPr>
        <w:jc w:val="both"/>
        <w:rPr>
          <w:rFonts w:ascii="Times New Roman" w:hAnsi="Times New Roman" w:cs="Times New Roman"/>
          <w:sz w:val="28"/>
          <w:szCs w:val="28"/>
        </w:rPr>
      </w:pPr>
      <w:r w:rsidRPr="00E801AC">
        <w:rPr>
          <w:rFonts w:ascii="Times New Roman" w:hAnsi="Times New Roman" w:cs="Times New Roman"/>
          <w:b/>
          <w:sz w:val="28"/>
          <w:szCs w:val="28"/>
        </w:rPr>
        <w:t>Authority, responsibility</w:t>
      </w:r>
      <w:r w:rsidRPr="00E801AC">
        <w:rPr>
          <w:rFonts w:ascii="Times New Roman" w:hAnsi="Times New Roman" w:cs="Times New Roman"/>
          <w:sz w:val="28"/>
          <w:szCs w:val="28"/>
        </w:rPr>
        <w:t xml:space="preserve">: </w:t>
      </w:r>
      <w:r w:rsidRPr="00E801AC">
        <w:rPr>
          <w:rFonts w:ascii="Times New Roman" w:hAnsi="Times New Roman" w:cs="Times New Roman"/>
        </w:rPr>
        <w:t xml:space="preserve">This position is responsible for smooth functioning of the hot metal handling in pig casting </w:t>
      </w:r>
      <w:r w:rsidR="00904091" w:rsidRPr="00E801AC">
        <w:rPr>
          <w:rFonts w:ascii="Times New Roman" w:hAnsi="Times New Roman" w:cs="Times New Roman"/>
        </w:rPr>
        <w:t>operation,</w:t>
      </w:r>
      <w:r w:rsidRPr="00E801AC">
        <w:rPr>
          <w:rFonts w:ascii="Times New Roman" w:hAnsi="Times New Roman" w:cs="Times New Roman"/>
        </w:rPr>
        <w:t xml:space="preserve"> and he has to assist shift superintendent, enforcing energy efficient</w:t>
      </w:r>
    </w:p>
    <w:p w14:paraId="55FB39A2" w14:textId="77777777" w:rsidR="004617CD" w:rsidRPr="00E801AC" w:rsidRDefault="004617CD" w:rsidP="004617CD">
      <w:pPr>
        <w:tabs>
          <w:tab w:val="left" w:pos="2715"/>
        </w:tabs>
        <w:jc w:val="both"/>
        <w:rPr>
          <w:rFonts w:ascii="Times New Roman" w:hAnsi="Times New Roman" w:cs="Times New Roman"/>
          <w:sz w:val="28"/>
          <w:szCs w:val="28"/>
        </w:rPr>
      </w:pPr>
      <w:r w:rsidRPr="00E801AC">
        <w:rPr>
          <w:rFonts w:ascii="Times New Roman" w:hAnsi="Times New Roman" w:cs="Times New Roman"/>
        </w:rPr>
        <w:lastRenderedPageBreak/>
        <w:t>Procedures and energy efficient project and energy reduction for production of pig iron</w:t>
      </w:r>
      <w:r w:rsidRPr="00E801AC">
        <w:rPr>
          <w:rFonts w:ascii="Times New Roman" w:hAnsi="Times New Roman" w:cs="Times New Roman"/>
          <w:sz w:val="28"/>
          <w:szCs w:val="28"/>
        </w:rPr>
        <w:t>.</w:t>
      </w:r>
    </w:p>
    <w:p w14:paraId="21DEEEB8" w14:textId="77777777" w:rsidR="004617CD" w:rsidRPr="00E801AC" w:rsidRDefault="004617CD" w:rsidP="004617CD">
      <w:pPr>
        <w:tabs>
          <w:tab w:val="left" w:pos="2595"/>
        </w:tabs>
        <w:jc w:val="both"/>
        <w:rPr>
          <w:rFonts w:ascii="Times New Roman" w:hAnsi="Times New Roman" w:cs="Times New Roman"/>
          <w:sz w:val="28"/>
          <w:szCs w:val="28"/>
        </w:rPr>
      </w:pPr>
      <w:r w:rsidRPr="00E801AC">
        <w:rPr>
          <w:rFonts w:ascii="Times New Roman" w:hAnsi="Times New Roman" w:cs="Times New Roman"/>
          <w:b/>
          <w:sz w:val="28"/>
          <w:szCs w:val="28"/>
        </w:rPr>
        <w:t>Expenses controlled</w:t>
      </w:r>
      <w:r w:rsidRPr="00E801AC">
        <w:rPr>
          <w:rFonts w:ascii="Times New Roman" w:hAnsi="Times New Roman" w:cs="Times New Roman"/>
          <w:sz w:val="28"/>
          <w:szCs w:val="28"/>
        </w:rPr>
        <w:t xml:space="preserve">: </w:t>
      </w:r>
      <w:r w:rsidRPr="00E801AC">
        <w:rPr>
          <w:rFonts w:ascii="Times New Roman" w:hAnsi="Times New Roman" w:cs="Times New Roman"/>
        </w:rPr>
        <w:t>Nil. He is responsible for the physical quality of pig iron which is affecting the selling price of the pig iron.</w:t>
      </w:r>
    </w:p>
    <w:p w14:paraId="357B2954" w14:textId="47398DA6" w:rsidR="004617CD" w:rsidRPr="00E801AC" w:rsidRDefault="004617CD" w:rsidP="004617CD">
      <w:pPr>
        <w:tabs>
          <w:tab w:val="left" w:pos="2595"/>
        </w:tabs>
        <w:jc w:val="both"/>
        <w:rPr>
          <w:rFonts w:ascii="Times New Roman" w:hAnsi="Times New Roman" w:cs="Times New Roman"/>
        </w:rPr>
      </w:pPr>
      <w:r w:rsidRPr="00E801AC">
        <w:rPr>
          <w:rFonts w:ascii="Times New Roman" w:hAnsi="Times New Roman" w:cs="Times New Roman"/>
          <w:b/>
          <w:sz w:val="28"/>
          <w:szCs w:val="28"/>
        </w:rPr>
        <w:t>Decision making, error</w:t>
      </w:r>
      <w:r w:rsidRPr="00E801AC">
        <w:rPr>
          <w:rFonts w:ascii="Times New Roman" w:hAnsi="Times New Roman" w:cs="Times New Roman"/>
          <w:sz w:val="28"/>
          <w:szCs w:val="28"/>
        </w:rPr>
        <w:t xml:space="preserve"> margins</w:t>
      </w:r>
      <w:r w:rsidRPr="00E801AC">
        <w:rPr>
          <w:rFonts w:ascii="Times New Roman" w:hAnsi="Times New Roman" w:cs="Times New Roman"/>
          <w:b/>
          <w:sz w:val="28"/>
          <w:szCs w:val="28"/>
        </w:rPr>
        <w:t xml:space="preserve"> &amp; critically</w:t>
      </w:r>
      <w:r w:rsidRPr="00E801AC">
        <w:rPr>
          <w:rFonts w:ascii="Times New Roman" w:hAnsi="Times New Roman" w:cs="Times New Roman"/>
          <w:sz w:val="28"/>
          <w:szCs w:val="28"/>
        </w:rPr>
        <w:t xml:space="preserve">: </w:t>
      </w:r>
      <w:r w:rsidRPr="00E801AC">
        <w:rPr>
          <w:rFonts w:ascii="Times New Roman" w:hAnsi="Times New Roman" w:cs="Times New Roman"/>
        </w:rPr>
        <w:t>He must be able to take decision to prevent rough top pigs, ladle maintenance. PCM cracked moulds replacement etc. without any error and it is very critical</w:t>
      </w:r>
      <w:r w:rsidRPr="00E801AC">
        <w:rPr>
          <w:rFonts w:ascii="Times New Roman" w:hAnsi="Times New Roman" w:cs="Times New Roman"/>
          <w:sz w:val="28"/>
          <w:szCs w:val="28"/>
        </w:rPr>
        <w:t xml:space="preserve">                                          </w:t>
      </w:r>
    </w:p>
    <w:p w14:paraId="3BB403E9" w14:textId="7E9EBBDD" w:rsidR="004617CD" w:rsidRPr="00E801AC" w:rsidRDefault="004617CD" w:rsidP="004617CD">
      <w:pPr>
        <w:tabs>
          <w:tab w:val="left" w:pos="2595"/>
        </w:tabs>
        <w:jc w:val="both"/>
        <w:rPr>
          <w:rFonts w:ascii="Times New Roman" w:hAnsi="Times New Roman" w:cs="Times New Roman"/>
          <w:sz w:val="28"/>
          <w:szCs w:val="28"/>
        </w:rPr>
      </w:pPr>
      <w:r w:rsidRPr="00E801AC">
        <w:rPr>
          <w:rFonts w:ascii="Times New Roman" w:hAnsi="Times New Roman" w:cs="Times New Roman"/>
          <w:b/>
          <w:sz w:val="28"/>
          <w:szCs w:val="28"/>
        </w:rPr>
        <w:t>Managerial control</w:t>
      </w:r>
      <w:r w:rsidRPr="00E801AC">
        <w:rPr>
          <w:rFonts w:ascii="Times New Roman" w:hAnsi="Times New Roman" w:cs="Times New Roman"/>
          <w:sz w:val="28"/>
          <w:szCs w:val="28"/>
        </w:rPr>
        <w:t xml:space="preserve">: </w:t>
      </w:r>
      <w:r w:rsidRPr="00E801AC">
        <w:rPr>
          <w:rFonts w:ascii="Times New Roman" w:hAnsi="Times New Roman" w:cs="Times New Roman"/>
        </w:rPr>
        <w:t>Managerial control is very much necessary for this position</w:t>
      </w:r>
    </w:p>
    <w:p w14:paraId="1652B365" w14:textId="1DC5BD29" w:rsidR="004617CD" w:rsidRPr="00E801AC" w:rsidRDefault="004617CD" w:rsidP="004617CD">
      <w:pPr>
        <w:tabs>
          <w:tab w:val="left" w:pos="2595"/>
        </w:tabs>
        <w:jc w:val="both"/>
        <w:rPr>
          <w:rFonts w:ascii="Times New Roman" w:hAnsi="Times New Roman" w:cs="Times New Roman"/>
          <w:sz w:val="28"/>
          <w:szCs w:val="28"/>
        </w:rPr>
      </w:pPr>
      <w:r w:rsidRPr="00E801AC">
        <w:rPr>
          <w:rFonts w:ascii="Times New Roman" w:hAnsi="Times New Roman" w:cs="Times New Roman"/>
          <w:b/>
          <w:sz w:val="28"/>
          <w:szCs w:val="28"/>
        </w:rPr>
        <w:t>Span of teams</w:t>
      </w:r>
      <w:r w:rsidRPr="00E801AC">
        <w:rPr>
          <w:rFonts w:ascii="Times New Roman" w:hAnsi="Times New Roman" w:cs="Times New Roman"/>
          <w:sz w:val="28"/>
          <w:szCs w:val="28"/>
        </w:rPr>
        <w:t xml:space="preserve">: </w:t>
      </w:r>
      <w:r w:rsidRPr="00E801AC">
        <w:rPr>
          <w:rFonts w:ascii="Times New Roman" w:hAnsi="Times New Roman" w:cs="Times New Roman"/>
        </w:rPr>
        <w:t>He must be capable of leading a team of engineers and other technical staff. 1 engineer indirectly &amp; 13 workmen reporting directly.</w:t>
      </w:r>
      <w:r w:rsidRPr="00E801AC">
        <w:rPr>
          <w:rFonts w:ascii="Times New Roman" w:hAnsi="Times New Roman" w:cs="Times New Roman"/>
          <w:sz w:val="28"/>
          <w:szCs w:val="28"/>
        </w:rPr>
        <w:t xml:space="preserve">   </w:t>
      </w:r>
      <w:r w:rsidRPr="00E801AC">
        <w:rPr>
          <w:rFonts w:ascii="Times New Roman" w:hAnsi="Times New Roman" w:cs="Times New Roman"/>
          <w:sz w:val="28"/>
          <w:szCs w:val="28"/>
        </w:rPr>
        <w:tab/>
        <w:t xml:space="preserve">                                 </w:t>
      </w:r>
    </w:p>
    <w:p w14:paraId="385A08AC" w14:textId="1D4985A0" w:rsidR="004617CD" w:rsidRPr="00E801AC" w:rsidRDefault="004617CD" w:rsidP="004617CD">
      <w:pPr>
        <w:tabs>
          <w:tab w:val="left" w:pos="2595"/>
        </w:tabs>
        <w:jc w:val="both"/>
        <w:rPr>
          <w:rFonts w:ascii="Times New Roman" w:hAnsi="Times New Roman" w:cs="Times New Roman"/>
          <w:sz w:val="28"/>
          <w:szCs w:val="28"/>
        </w:rPr>
      </w:pPr>
      <w:r w:rsidRPr="00E801AC">
        <w:rPr>
          <w:rFonts w:ascii="Times New Roman" w:hAnsi="Times New Roman" w:cs="Times New Roman"/>
          <w:b/>
          <w:sz w:val="28"/>
          <w:szCs w:val="28"/>
        </w:rPr>
        <w:t>External interaction</w:t>
      </w:r>
      <w:r w:rsidRPr="00E801AC">
        <w:rPr>
          <w:rFonts w:ascii="Times New Roman" w:hAnsi="Times New Roman" w:cs="Times New Roman"/>
          <w:sz w:val="28"/>
          <w:szCs w:val="28"/>
        </w:rPr>
        <w:t xml:space="preserve">: </w:t>
      </w:r>
      <w:r w:rsidRPr="00E801AC">
        <w:rPr>
          <w:rFonts w:ascii="Times New Roman" w:hAnsi="Times New Roman" w:cs="Times New Roman"/>
        </w:rPr>
        <w:t>Interaction with Pig mould supplier</w:t>
      </w:r>
    </w:p>
    <w:p w14:paraId="710B87B9" w14:textId="77777777" w:rsidR="004617CD" w:rsidRPr="00E801AC" w:rsidRDefault="004617CD" w:rsidP="004617CD">
      <w:pPr>
        <w:tabs>
          <w:tab w:val="left" w:pos="2595"/>
        </w:tabs>
        <w:jc w:val="both"/>
        <w:rPr>
          <w:rFonts w:ascii="Times New Roman" w:hAnsi="Times New Roman" w:cs="Times New Roman"/>
          <w:sz w:val="28"/>
          <w:szCs w:val="28"/>
        </w:rPr>
      </w:pPr>
      <w:r w:rsidRPr="00E801AC">
        <w:rPr>
          <w:rFonts w:ascii="Times New Roman" w:hAnsi="Times New Roman" w:cs="Times New Roman"/>
          <w:b/>
          <w:sz w:val="28"/>
          <w:szCs w:val="28"/>
        </w:rPr>
        <w:t>Key /Major activities &amp; Roles with priority</w:t>
      </w:r>
    </w:p>
    <w:p w14:paraId="6262AADB" w14:textId="77777777" w:rsidR="004617CD" w:rsidRPr="00E801AC" w:rsidRDefault="004617CD" w:rsidP="005A491E">
      <w:pPr>
        <w:numPr>
          <w:ilvl w:val="0"/>
          <w:numId w:val="4"/>
        </w:numPr>
        <w:spacing w:after="0" w:line="240" w:lineRule="auto"/>
        <w:jc w:val="both"/>
        <w:rPr>
          <w:rFonts w:ascii="Times New Roman" w:hAnsi="Times New Roman" w:cs="Times New Roman"/>
        </w:rPr>
      </w:pPr>
      <w:r w:rsidRPr="00E801AC">
        <w:rPr>
          <w:rFonts w:ascii="Times New Roman" w:hAnsi="Times New Roman" w:cs="Times New Roman"/>
        </w:rPr>
        <w:t>This job should be given preferably to a Senior Engineer.</w:t>
      </w:r>
    </w:p>
    <w:p w14:paraId="7E418E10" w14:textId="099E562E" w:rsidR="004617CD" w:rsidRPr="00E801AC" w:rsidRDefault="004617CD" w:rsidP="005A491E">
      <w:pPr>
        <w:numPr>
          <w:ilvl w:val="0"/>
          <w:numId w:val="4"/>
        </w:numPr>
        <w:spacing w:after="0" w:line="240" w:lineRule="auto"/>
        <w:jc w:val="both"/>
        <w:rPr>
          <w:rFonts w:ascii="Times New Roman" w:hAnsi="Times New Roman" w:cs="Times New Roman"/>
        </w:rPr>
      </w:pPr>
      <w:r w:rsidRPr="00E801AC">
        <w:rPr>
          <w:rFonts w:ascii="Times New Roman" w:hAnsi="Times New Roman" w:cs="Times New Roman"/>
        </w:rPr>
        <w:t xml:space="preserve">Pig casting machine. Before pouring in the pig casting machine the concerned engineer should check all the moulds, rollers and in case of any defective moulds it should be changed immediately. Ensure spillage of hot metal during pouring is bare minimum of that the jam occurs by </w:t>
      </w:r>
      <w:r w:rsidR="00D71E2B" w:rsidRPr="00E801AC">
        <w:rPr>
          <w:rFonts w:ascii="Times New Roman" w:hAnsi="Times New Roman" w:cs="Times New Roman"/>
        </w:rPr>
        <w:t>splashing is</w:t>
      </w:r>
      <w:r w:rsidRPr="00E801AC">
        <w:rPr>
          <w:rFonts w:ascii="Times New Roman" w:hAnsi="Times New Roman" w:cs="Times New Roman"/>
        </w:rPr>
        <w:t xml:space="preserve"> cleaned so that the pouring does not stop    </w:t>
      </w:r>
    </w:p>
    <w:p w14:paraId="33F3FB57" w14:textId="77777777" w:rsidR="004617CD" w:rsidRPr="00E801AC" w:rsidRDefault="004617CD" w:rsidP="005A491E">
      <w:pPr>
        <w:numPr>
          <w:ilvl w:val="0"/>
          <w:numId w:val="4"/>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Ensure hot metal crane operators are following laid down procedures in controlling pig size, rough top, spillage and ladle movement.</w:t>
      </w:r>
    </w:p>
    <w:p w14:paraId="31FE1871" w14:textId="77777777" w:rsidR="004617CD" w:rsidRPr="00E801AC" w:rsidRDefault="004617CD" w:rsidP="005A491E">
      <w:pPr>
        <w:numPr>
          <w:ilvl w:val="0"/>
          <w:numId w:val="4"/>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He has to assist in desulphurization process during DS campaign.</w:t>
      </w:r>
    </w:p>
    <w:p w14:paraId="7BFC66BD" w14:textId="77777777" w:rsidR="004617CD" w:rsidRPr="00E801AC" w:rsidRDefault="004617CD" w:rsidP="005A491E">
      <w:pPr>
        <w:numPr>
          <w:ilvl w:val="0"/>
          <w:numId w:val="4"/>
        </w:numPr>
        <w:spacing w:after="0" w:line="240" w:lineRule="auto"/>
        <w:jc w:val="both"/>
        <w:rPr>
          <w:rFonts w:ascii="Times New Roman" w:hAnsi="Times New Roman" w:cs="Times New Roman"/>
        </w:rPr>
      </w:pPr>
      <w:r w:rsidRPr="00E801AC">
        <w:rPr>
          <w:rFonts w:ascii="Times New Roman" w:hAnsi="Times New Roman" w:cs="Times New Roman"/>
        </w:rPr>
        <w:t>Implementation of TPM</w:t>
      </w:r>
    </w:p>
    <w:p w14:paraId="1CFE49A3" w14:textId="77777777" w:rsidR="004617CD" w:rsidRPr="00E801AC" w:rsidRDefault="004617CD" w:rsidP="005A491E">
      <w:pPr>
        <w:numPr>
          <w:ilvl w:val="0"/>
          <w:numId w:val="4"/>
        </w:numPr>
        <w:spacing w:after="0" w:line="240" w:lineRule="auto"/>
        <w:jc w:val="both"/>
        <w:rPr>
          <w:rFonts w:ascii="Times New Roman" w:hAnsi="Times New Roman" w:cs="Times New Roman"/>
        </w:rPr>
      </w:pPr>
      <w:r w:rsidRPr="00E801AC">
        <w:rPr>
          <w:rFonts w:ascii="Times New Roman" w:hAnsi="Times New Roman" w:cs="Times New Roman"/>
        </w:rPr>
        <w:t>Implementation of AO</w:t>
      </w:r>
    </w:p>
    <w:p w14:paraId="625BB81F" w14:textId="77777777" w:rsidR="004617CD" w:rsidRPr="00E801AC" w:rsidRDefault="004617CD" w:rsidP="005A491E">
      <w:pPr>
        <w:pStyle w:val="ListParagraph"/>
        <w:numPr>
          <w:ilvl w:val="0"/>
          <w:numId w:val="4"/>
        </w:numPr>
        <w:spacing w:after="160" w:line="259" w:lineRule="auto"/>
        <w:jc w:val="both"/>
        <w:rPr>
          <w:rFonts w:ascii="Times New Roman" w:hAnsi="Times New Roman" w:cs="Times New Roman"/>
        </w:rPr>
      </w:pPr>
      <w:r w:rsidRPr="00E801AC">
        <w:rPr>
          <w:rFonts w:ascii="Times New Roman" w:hAnsi="Times New Roman" w:cs="Times New Roman"/>
        </w:rPr>
        <w:t>Reporting the abnormalities/ Breakdown notifications in SAP</w:t>
      </w:r>
    </w:p>
    <w:p w14:paraId="73B36928" w14:textId="77777777" w:rsidR="004617CD" w:rsidRPr="00E801AC" w:rsidRDefault="004617CD" w:rsidP="005A491E">
      <w:pPr>
        <w:pStyle w:val="ListParagraph"/>
        <w:numPr>
          <w:ilvl w:val="0"/>
          <w:numId w:val="4"/>
        </w:numPr>
        <w:tabs>
          <w:tab w:val="left" w:pos="2595"/>
        </w:tabs>
        <w:spacing w:after="160" w:line="259" w:lineRule="auto"/>
        <w:jc w:val="both"/>
        <w:rPr>
          <w:rFonts w:ascii="Times New Roman" w:hAnsi="Times New Roman" w:cs="Times New Roman"/>
        </w:rPr>
      </w:pPr>
      <w:r w:rsidRPr="00E801AC">
        <w:rPr>
          <w:rFonts w:ascii="Times New Roman" w:hAnsi="Times New Roman" w:cs="Times New Roman"/>
        </w:rPr>
        <w:t xml:space="preserve">Involve in RCA investigation </w:t>
      </w:r>
    </w:p>
    <w:p w14:paraId="44D612F3" w14:textId="77777777" w:rsidR="004617CD" w:rsidRPr="00E801AC" w:rsidRDefault="004617CD" w:rsidP="005A491E">
      <w:pPr>
        <w:numPr>
          <w:ilvl w:val="0"/>
          <w:numId w:val="4"/>
        </w:numPr>
        <w:spacing w:after="0" w:line="240" w:lineRule="auto"/>
        <w:jc w:val="both"/>
        <w:rPr>
          <w:rFonts w:ascii="Times New Roman" w:hAnsi="Times New Roman" w:cs="Times New Roman"/>
        </w:rPr>
      </w:pPr>
      <w:r w:rsidRPr="00E801AC">
        <w:rPr>
          <w:rFonts w:ascii="Times New Roman" w:hAnsi="Times New Roman" w:cs="Times New Roman"/>
        </w:rPr>
        <w:t>Work towards achieving FIP targets.</w:t>
      </w:r>
    </w:p>
    <w:p w14:paraId="63A1D203" w14:textId="77777777" w:rsidR="004617CD" w:rsidRPr="00E801AC" w:rsidRDefault="004617CD" w:rsidP="005A491E">
      <w:pPr>
        <w:numPr>
          <w:ilvl w:val="0"/>
          <w:numId w:val="4"/>
        </w:numPr>
        <w:spacing w:after="0" w:line="240" w:lineRule="auto"/>
        <w:jc w:val="both"/>
        <w:rPr>
          <w:rFonts w:ascii="Times New Roman" w:hAnsi="Times New Roman" w:cs="Times New Roman"/>
        </w:rPr>
      </w:pPr>
      <w:r w:rsidRPr="00E801AC">
        <w:rPr>
          <w:rFonts w:ascii="Times New Roman" w:hAnsi="Times New Roman" w:cs="Times New Roman"/>
        </w:rPr>
        <w:t>Ensuring all the workmen are following SOPs.</w:t>
      </w:r>
    </w:p>
    <w:p w14:paraId="52029FD8" w14:textId="77777777" w:rsidR="004617CD" w:rsidRPr="00E801AC" w:rsidRDefault="004617CD" w:rsidP="005A491E">
      <w:pPr>
        <w:numPr>
          <w:ilvl w:val="0"/>
          <w:numId w:val="4"/>
        </w:numPr>
        <w:spacing w:after="0" w:line="240" w:lineRule="auto"/>
        <w:jc w:val="both"/>
        <w:rPr>
          <w:rFonts w:ascii="Times New Roman" w:hAnsi="Times New Roman" w:cs="Times New Roman"/>
        </w:rPr>
      </w:pPr>
      <w:r w:rsidRPr="00E801AC">
        <w:rPr>
          <w:rFonts w:ascii="Times New Roman" w:hAnsi="Times New Roman" w:cs="Times New Roman"/>
        </w:rPr>
        <w:t>Ensuring active participation in safety pledge and pep talk at the start of the shift.</w:t>
      </w:r>
    </w:p>
    <w:p w14:paraId="49BB0ABE" w14:textId="77777777" w:rsidR="004617CD" w:rsidRPr="00E801AC" w:rsidRDefault="004617CD" w:rsidP="005A491E">
      <w:pPr>
        <w:numPr>
          <w:ilvl w:val="0"/>
          <w:numId w:val="4"/>
        </w:numPr>
        <w:spacing w:after="0" w:line="240" w:lineRule="auto"/>
        <w:jc w:val="both"/>
        <w:rPr>
          <w:rFonts w:ascii="Times New Roman" w:hAnsi="Times New Roman" w:cs="Times New Roman"/>
        </w:rPr>
      </w:pPr>
      <w:r w:rsidRPr="00E801AC">
        <w:rPr>
          <w:rFonts w:ascii="Times New Roman" w:hAnsi="Times New Roman" w:cs="Times New Roman"/>
        </w:rPr>
        <w:t>Reporting of unsafe condition /acts/near miss.</w:t>
      </w:r>
    </w:p>
    <w:p w14:paraId="2797FCBB" w14:textId="77777777" w:rsidR="004617CD" w:rsidRPr="00E801AC" w:rsidRDefault="004617CD" w:rsidP="005A491E">
      <w:pPr>
        <w:numPr>
          <w:ilvl w:val="0"/>
          <w:numId w:val="4"/>
        </w:numPr>
        <w:spacing w:after="0" w:line="240" w:lineRule="auto"/>
        <w:jc w:val="both"/>
        <w:rPr>
          <w:rFonts w:ascii="Times New Roman" w:hAnsi="Times New Roman" w:cs="Times New Roman"/>
        </w:rPr>
      </w:pPr>
      <w:r w:rsidRPr="00E801AC">
        <w:rPr>
          <w:rFonts w:ascii="Times New Roman" w:hAnsi="Times New Roman" w:cs="Times New Roman"/>
        </w:rPr>
        <w:t>Identifying significant energy consuming sources, monitoring significant energy source, planning energy as per the base line, EnPI, taking objects, targets and performing those objects as per the plan.</w:t>
      </w:r>
    </w:p>
    <w:p w14:paraId="0CC76662" w14:textId="77777777" w:rsidR="004617CD" w:rsidRPr="00E801AC" w:rsidRDefault="004617CD" w:rsidP="005A491E">
      <w:pPr>
        <w:numPr>
          <w:ilvl w:val="0"/>
          <w:numId w:val="4"/>
        </w:numPr>
        <w:spacing w:after="0" w:line="240" w:lineRule="auto"/>
        <w:jc w:val="both"/>
        <w:rPr>
          <w:rFonts w:ascii="Times New Roman" w:hAnsi="Times New Roman" w:cs="Times New Roman"/>
        </w:rPr>
      </w:pPr>
      <w:r w:rsidRPr="00E801AC">
        <w:rPr>
          <w:rFonts w:ascii="Times New Roman" w:hAnsi="Times New Roman" w:cs="Times New Roman"/>
        </w:rPr>
        <w:t>Ensure hot metal pouring is carried out without any delay after the cast is closed.</w:t>
      </w:r>
    </w:p>
    <w:p w14:paraId="58AF65E9" w14:textId="77777777" w:rsidR="004617CD" w:rsidRPr="00E801AC" w:rsidRDefault="004617CD" w:rsidP="005A491E">
      <w:pPr>
        <w:numPr>
          <w:ilvl w:val="0"/>
          <w:numId w:val="4"/>
        </w:numPr>
        <w:spacing w:after="0" w:line="240" w:lineRule="auto"/>
        <w:jc w:val="both"/>
        <w:rPr>
          <w:rFonts w:ascii="Times New Roman" w:hAnsi="Times New Roman" w:cs="Times New Roman"/>
        </w:rPr>
      </w:pPr>
      <w:r w:rsidRPr="00E801AC">
        <w:rPr>
          <w:rFonts w:ascii="Times New Roman" w:hAnsi="Times New Roman" w:cs="Times New Roman"/>
        </w:rPr>
        <w:t>He should ensure that all the moulds are free of stickers and the rollers are free to move.</w:t>
      </w:r>
    </w:p>
    <w:p w14:paraId="5BE59135" w14:textId="77777777" w:rsidR="004617CD" w:rsidRPr="00E801AC" w:rsidRDefault="004617CD" w:rsidP="005A491E">
      <w:pPr>
        <w:numPr>
          <w:ilvl w:val="0"/>
          <w:numId w:val="4"/>
        </w:numPr>
        <w:spacing w:after="0" w:line="240" w:lineRule="auto"/>
        <w:jc w:val="both"/>
        <w:rPr>
          <w:rFonts w:ascii="Times New Roman" w:hAnsi="Times New Roman" w:cs="Times New Roman"/>
        </w:rPr>
      </w:pPr>
      <w:r w:rsidRPr="00E801AC">
        <w:rPr>
          <w:rFonts w:ascii="Times New Roman" w:hAnsi="Times New Roman" w:cs="Times New Roman"/>
        </w:rPr>
        <w:t>In case of any crack mould or any problem, he should immediately inform to the concerned dept. and get it rectified. In addition, he should consult with shift superintendent for the breakdown time for adjusting the blast volume or any necessary action.</w:t>
      </w:r>
    </w:p>
    <w:p w14:paraId="110077DF" w14:textId="1D06F2FB" w:rsidR="004617CD" w:rsidRPr="00E801AC" w:rsidRDefault="004617CD" w:rsidP="005A491E">
      <w:pPr>
        <w:numPr>
          <w:ilvl w:val="0"/>
          <w:numId w:val="4"/>
        </w:numPr>
        <w:spacing w:after="0" w:line="240" w:lineRule="auto"/>
        <w:jc w:val="both"/>
        <w:rPr>
          <w:rFonts w:ascii="Times New Roman" w:hAnsi="Times New Roman" w:cs="Times New Roman"/>
        </w:rPr>
      </w:pPr>
      <w:r w:rsidRPr="00E801AC">
        <w:rPr>
          <w:rFonts w:ascii="Times New Roman" w:hAnsi="Times New Roman" w:cs="Times New Roman"/>
        </w:rPr>
        <w:t xml:space="preserve">Ensure PCM runner is </w:t>
      </w:r>
      <w:r w:rsidR="00D71E2B" w:rsidRPr="00E801AC">
        <w:rPr>
          <w:rFonts w:ascii="Times New Roman" w:hAnsi="Times New Roman" w:cs="Times New Roman"/>
        </w:rPr>
        <w:t>cleaned,</w:t>
      </w:r>
      <w:r w:rsidRPr="00E801AC">
        <w:rPr>
          <w:rFonts w:ascii="Times New Roman" w:hAnsi="Times New Roman" w:cs="Times New Roman"/>
        </w:rPr>
        <w:t xml:space="preserve"> and runner spout is made before pouring of ladle.</w:t>
      </w:r>
    </w:p>
    <w:p w14:paraId="5A0362C7" w14:textId="77777777" w:rsidR="004617CD" w:rsidRPr="00E801AC" w:rsidRDefault="004617CD" w:rsidP="005A491E">
      <w:pPr>
        <w:numPr>
          <w:ilvl w:val="0"/>
          <w:numId w:val="4"/>
        </w:numPr>
        <w:spacing w:after="0" w:line="240" w:lineRule="auto"/>
        <w:jc w:val="both"/>
        <w:rPr>
          <w:rFonts w:ascii="Times New Roman" w:hAnsi="Times New Roman" w:cs="Times New Roman"/>
        </w:rPr>
      </w:pPr>
      <w:r w:rsidRPr="00E801AC">
        <w:rPr>
          <w:rFonts w:ascii="Times New Roman" w:hAnsi="Times New Roman" w:cs="Times New Roman"/>
        </w:rPr>
        <w:t>Ensure proper lime solution and the availability of lime bags so that there should not be any problem during pouring.</w:t>
      </w:r>
    </w:p>
    <w:p w14:paraId="4EF1520C" w14:textId="77777777" w:rsidR="004617CD" w:rsidRPr="00E801AC" w:rsidRDefault="004617CD" w:rsidP="005A491E">
      <w:pPr>
        <w:numPr>
          <w:ilvl w:val="0"/>
          <w:numId w:val="4"/>
        </w:numPr>
        <w:spacing w:after="0" w:line="240" w:lineRule="auto"/>
        <w:jc w:val="both"/>
        <w:rPr>
          <w:rFonts w:ascii="Times New Roman" w:hAnsi="Times New Roman" w:cs="Times New Roman"/>
        </w:rPr>
      </w:pPr>
      <w:r w:rsidRPr="00E801AC">
        <w:rPr>
          <w:rFonts w:ascii="Times New Roman" w:hAnsi="Times New Roman" w:cs="Times New Roman"/>
        </w:rPr>
        <w:t>Ensure proper coating of lime solution on the moulds during and after hot metal pouring is over.</w:t>
      </w:r>
    </w:p>
    <w:p w14:paraId="1AE56377" w14:textId="77777777" w:rsidR="004617CD" w:rsidRPr="00E801AC" w:rsidRDefault="004617CD" w:rsidP="005A491E">
      <w:pPr>
        <w:numPr>
          <w:ilvl w:val="0"/>
          <w:numId w:val="4"/>
        </w:numPr>
        <w:spacing w:after="0" w:line="240" w:lineRule="auto"/>
        <w:jc w:val="both"/>
        <w:rPr>
          <w:rFonts w:ascii="Times New Roman" w:hAnsi="Times New Roman" w:cs="Times New Roman"/>
        </w:rPr>
      </w:pPr>
      <w:r w:rsidRPr="00E801AC">
        <w:rPr>
          <w:rFonts w:ascii="Times New Roman" w:hAnsi="Times New Roman" w:cs="Times New Roman"/>
        </w:rPr>
        <w:t>Checking and ensuring all standby equipment are ready for use.</w:t>
      </w:r>
    </w:p>
    <w:p w14:paraId="6D257C2F" w14:textId="77777777" w:rsidR="004617CD" w:rsidRPr="00E801AC" w:rsidRDefault="004617CD" w:rsidP="005A491E">
      <w:pPr>
        <w:numPr>
          <w:ilvl w:val="0"/>
          <w:numId w:val="4"/>
        </w:numPr>
        <w:spacing w:after="0" w:line="240" w:lineRule="auto"/>
        <w:jc w:val="both"/>
        <w:rPr>
          <w:rFonts w:ascii="Times New Roman" w:hAnsi="Times New Roman" w:cs="Times New Roman"/>
        </w:rPr>
      </w:pPr>
      <w:r w:rsidRPr="00E801AC">
        <w:rPr>
          <w:rFonts w:ascii="Times New Roman" w:hAnsi="Times New Roman" w:cs="Times New Roman"/>
        </w:rPr>
        <w:t>Ensure required quantity of water is sprayed on moulds during pouring.</w:t>
      </w:r>
    </w:p>
    <w:p w14:paraId="5219FA81" w14:textId="77777777" w:rsidR="004617CD" w:rsidRPr="00E801AC" w:rsidRDefault="004617CD" w:rsidP="005A491E">
      <w:pPr>
        <w:numPr>
          <w:ilvl w:val="0"/>
          <w:numId w:val="4"/>
        </w:numPr>
        <w:spacing w:after="0" w:line="240" w:lineRule="auto"/>
        <w:jc w:val="both"/>
        <w:rPr>
          <w:rFonts w:ascii="Times New Roman" w:hAnsi="Times New Roman" w:cs="Times New Roman"/>
        </w:rPr>
      </w:pPr>
      <w:r w:rsidRPr="00E801AC">
        <w:rPr>
          <w:rFonts w:ascii="Times New Roman" w:hAnsi="Times New Roman" w:cs="Times New Roman"/>
        </w:rPr>
        <w:t>Ensure regular dispatch of pig after the pouring is over to avoid disturbing pouring schedule.</w:t>
      </w:r>
    </w:p>
    <w:p w14:paraId="49AC0233" w14:textId="77777777" w:rsidR="004617CD" w:rsidRPr="00E801AC" w:rsidRDefault="004617CD" w:rsidP="005A491E">
      <w:pPr>
        <w:numPr>
          <w:ilvl w:val="0"/>
          <w:numId w:val="4"/>
        </w:numPr>
        <w:spacing w:after="0" w:line="240" w:lineRule="auto"/>
        <w:jc w:val="both"/>
        <w:rPr>
          <w:rFonts w:ascii="Times New Roman" w:hAnsi="Times New Roman" w:cs="Times New Roman"/>
        </w:rPr>
      </w:pPr>
      <w:r w:rsidRPr="00E801AC">
        <w:rPr>
          <w:rFonts w:ascii="Times New Roman" w:hAnsi="Times New Roman" w:cs="Times New Roman"/>
        </w:rPr>
        <w:t>Ensure cleaned empty ladles are placed below the metal spout before starting of hot metal pouring.</w:t>
      </w:r>
    </w:p>
    <w:p w14:paraId="66DD4879" w14:textId="77777777" w:rsidR="004617CD" w:rsidRPr="00E801AC" w:rsidRDefault="004617CD" w:rsidP="005A491E">
      <w:pPr>
        <w:numPr>
          <w:ilvl w:val="0"/>
          <w:numId w:val="4"/>
        </w:numPr>
        <w:spacing w:after="0" w:line="240" w:lineRule="auto"/>
        <w:jc w:val="both"/>
        <w:rPr>
          <w:rFonts w:ascii="Times New Roman" w:hAnsi="Times New Roman" w:cs="Times New Roman"/>
        </w:rPr>
      </w:pPr>
      <w:r w:rsidRPr="00E801AC">
        <w:rPr>
          <w:rFonts w:ascii="Times New Roman" w:hAnsi="Times New Roman" w:cs="Times New Roman"/>
        </w:rPr>
        <w:lastRenderedPageBreak/>
        <w:t xml:space="preserve">During shutdown, he has to assist the cast house engineer/shift superintendent. </w:t>
      </w:r>
    </w:p>
    <w:p w14:paraId="52324404" w14:textId="77777777" w:rsidR="004617CD" w:rsidRPr="00E801AC" w:rsidRDefault="004617CD" w:rsidP="005A491E">
      <w:pPr>
        <w:numPr>
          <w:ilvl w:val="0"/>
          <w:numId w:val="9"/>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a) As a line supervisor he should inspect the working area for safety hazards and report the same to the shift superintendent or get it rectified with the help of proper agency before starting the normal activities.</w:t>
      </w:r>
    </w:p>
    <w:p w14:paraId="6D68232B" w14:textId="1DEA530F" w:rsidR="004617CD" w:rsidRPr="00E801AC" w:rsidRDefault="004617CD" w:rsidP="004617CD">
      <w:pPr>
        <w:tabs>
          <w:tab w:val="left" w:pos="2595"/>
        </w:tabs>
        <w:ind w:left="360"/>
        <w:jc w:val="both"/>
        <w:rPr>
          <w:rFonts w:ascii="Times New Roman" w:hAnsi="Times New Roman" w:cs="Times New Roman"/>
        </w:rPr>
      </w:pPr>
      <w:r w:rsidRPr="00E801AC">
        <w:rPr>
          <w:rFonts w:ascii="Times New Roman" w:hAnsi="Times New Roman" w:cs="Times New Roman"/>
        </w:rPr>
        <w:t xml:space="preserve">    b) Discuss/ Explain </w:t>
      </w:r>
      <w:r w:rsidR="00EB0CAA" w:rsidRPr="00E801AC">
        <w:rPr>
          <w:rFonts w:ascii="Times New Roman" w:hAnsi="Times New Roman" w:cs="Times New Roman"/>
        </w:rPr>
        <w:t>the</w:t>
      </w:r>
      <w:r w:rsidRPr="00E801AC">
        <w:rPr>
          <w:rFonts w:ascii="Times New Roman" w:hAnsi="Times New Roman" w:cs="Times New Roman"/>
        </w:rPr>
        <w:t xml:space="preserve"> safety hazards of the area to the subordinates before starting the jobs.</w:t>
      </w:r>
    </w:p>
    <w:p w14:paraId="640214C6" w14:textId="70A3491F" w:rsidR="00741AE3" w:rsidRPr="00E801AC" w:rsidRDefault="004617CD" w:rsidP="00E801AC">
      <w:pPr>
        <w:tabs>
          <w:tab w:val="left" w:pos="2595"/>
        </w:tabs>
        <w:ind w:left="360"/>
        <w:jc w:val="both"/>
        <w:rPr>
          <w:rFonts w:ascii="Times New Roman" w:hAnsi="Times New Roman" w:cs="Times New Roman"/>
        </w:rPr>
      </w:pPr>
      <w:r w:rsidRPr="00E801AC">
        <w:rPr>
          <w:rFonts w:ascii="Times New Roman" w:hAnsi="Times New Roman" w:cs="Times New Roman"/>
        </w:rPr>
        <w:t>2. Updating of PCM checklist.</w:t>
      </w:r>
    </w:p>
    <w:p w14:paraId="639DCB12" w14:textId="24B8BDAC" w:rsidR="004617CD" w:rsidRPr="00E801AC" w:rsidRDefault="004617CD" w:rsidP="005A491E">
      <w:pPr>
        <w:pStyle w:val="ListParagraph"/>
        <w:numPr>
          <w:ilvl w:val="0"/>
          <w:numId w:val="21"/>
        </w:numPr>
        <w:rPr>
          <w:rFonts w:ascii="Times New Roman" w:hAnsi="Times New Roman" w:cs="Times New Roman"/>
          <w:b/>
          <w:sz w:val="28"/>
          <w:szCs w:val="28"/>
          <w:u w:val="single"/>
        </w:rPr>
      </w:pPr>
      <w:r w:rsidRPr="00E801AC">
        <w:rPr>
          <w:rFonts w:ascii="Times New Roman" w:hAnsi="Times New Roman" w:cs="Times New Roman"/>
          <w:b/>
          <w:sz w:val="28"/>
          <w:szCs w:val="28"/>
          <w:u w:val="single"/>
        </w:rPr>
        <w:t xml:space="preserve">Roles, Responsibilities, Accountability and Authority </w:t>
      </w:r>
      <w:r w:rsidR="00741AE3" w:rsidRPr="00E801AC">
        <w:rPr>
          <w:rFonts w:ascii="Times New Roman" w:hAnsi="Times New Roman" w:cs="Times New Roman"/>
          <w:b/>
          <w:sz w:val="28"/>
          <w:szCs w:val="28"/>
          <w:u w:val="single"/>
        </w:rPr>
        <w:t>of -</w:t>
      </w:r>
      <w:r w:rsidRPr="00E801AC">
        <w:rPr>
          <w:rFonts w:ascii="Times New Roman" w:hAnsi="Times New Roman" w:cs="Times New Roman"/>
          <w:b/>
          <w:sz w:val="28"/>
          <w:szCs w:val="28"/>
          <w:u w:val="single"/>
        </w:rPr>
        <w:t xml:space="preserve"> CONTROL </w:t>
      </w:r>
      <w:r w:rsidR="00E801AC" w:rsidRPr="00E801AC">
        <w:rPr>
          <w:rFonts w:ascii="Times New Roman" w:hAnsi="Times New Roman" w:cs="Times New Roman"/>
          <w:b/>
          <w:sz w:val="28"/>
          <w:szCs w:val="28"/>
          <w:u w:val="single"/>
        </w:rPr>
        <w:t>ROOM ENGINEER</w:t>
      </w:r>
    </w:p>
    <w:p w14:paraId="3784600F" w14:textId="77777777" w:rsidR="004617CD" w:rsidRPr="00E801AC" w:rsidRDefault="004617CD" w:rsidP="004617CD">
      <w:pPr>
        <w:jc w:val="both"/>
        <w:rPr>
          <w:rFonts w:ascii="Times New Roman" w:hAnsi="Times New Roman" w:cs="Times New Roman"/>
        </w:rPr>
      </w:pPr>
      <w:r w:rsidRPr="00E801AC">
        <w:rPr>
          <w:rFonts w:ascii="Times New Roman" w:hAnsi="Times New Roman" w:cs="Times New Roman"/>
          <w:b/>
          <w:sz w:val="28"/>
          <w:szCs w:val="28"/>
        </w:rPr>
        <w:t>Educational qualification</w:t>
      </w:r>
      <w:r w:rsidRPr="00E801AC">
        <w:rPr>
          <w:rFonts w:ascii="Times New Roman" w:hAnsi="Times New Roman" w:cs="Times New Roman"/>
          <w:sz w:val="28"/>
          <w:szCs w:val="28"/>
        </w:rPr>
        <w:t xml:space="preserve">: </w:t>
      </w:r>
      <w:r w:rsidRPr="00E801AC">
        <w:rPr>
          <w:rFonts w:ascii="Times New Roman" w:hAnsi="Times New Roman" w:cs="Times New Roman"/>
        </w:rPr>
        <w:t xml:space="preserve">Engineering Degree in Metallurgy with 2 years’ experience </w:t>
      </w:r>
    </w:p>
    <w:p w14:paraId="6C65F637" w14:textId="77777777" w:rsidR="004617CD" w:rsidRPr="00E801AC" w:rsidRDefault="004617CD" w:rsidP="004617CD">
      <w:pPr>
        <w:jc w:val="both"/>
        <w:rPr>
          <w:rFonts w:ascii="Times New Roman" w:hAnsi="Times New Roman" w:cs="Times New Roman"/>
          <w:sz w:val="28"/>
          <w:szCs w:val="28"/>
        </w:rPr>
      </w:pPr>
      <w:r w:rsidRPr="00E801AC">
        <w:rPr>
          <w:rFonts w:ascii="Times New Roman" w:hAnsi="Times New Roman" w:cs="Times New Roman"/>
        </w:rPr>
        <w:t>In Blast Furnace operation</w:t>
      </w:r>
      <w:r w:rsidRPr="00E801AC">
        <w:rPr>
          <w:rFonts w:ascii="Times New Roman" w:hAnsi="Times New Roman" w:cs="Times New Roman"/>
          <w:sz w:val="28"/>
          <w:szCs w:val="28"/>
        </w:rPr>
        <w:t>.</w:t>
      </w:r>
    </w:p>
    <w:p w14:paraId="1EA382DC" w14:textId="4D83A3FC" w:rsidR="004617CD" w:rsidRPr="00E801AC" w:rsidRDefault="004617CD" w:rsidP="004617CD">
      <w:pPr>
        <w:jc w:val="both"/>
        <w:rPr>
          <w:rFonts w:ascii="Times New Roman" w:hAnsi="Times New Roman" w:cs="Times New Roman"/>
          <w:sz w:val="28"/>
          <w:szCs w:val="28"/>
        </w:rPr>
      </w:pPr>
      <w:r w:rsidRPr="00E801AC">
        <w:rPr>
          <w:rFonts w:ascii="Times New Roman" w:hAnsi="Times New Roman" w:cs="Times New Roman"/>
          <w:b/>
          <w:sz w:val="28"/>
          <w:szCs w:val="28"/>
        </w:rPr>
        <w:t>Skilled required</w:t>
      </w:r>
      <w:r w:rsidRPr="00E801AC">
        <w:rPr>
          <w:rFonts w:ascii="Times New Roman" w:hAnsi="Times New Roman" w:cs="Times New Roman"/>
          <w:sz w:val="28"/>
          <w:szCs w:val="28"/>
        </w:rPr>
        <w:t xml:space="preserve">: </w:t>
      </w:r>
      <w:r w:rsidRPr="00E801AC">
        <w:rPr>
          <w:rFonts w:ascii="Times New Roman" w:hAnsi="Times New Roman" w:cs="Times New Roman"/>
        </w:rPr>
        <w:t xml:space="preserve">Strong analytical skill, High degree of accuracy in reporting the facts, </w:t>
      </w:r>
      <w:r w:rsidR="00741AE3" w:rsidRPr="00E801AC">
        <w:rPr>
          <w:rFonts w:ascii="Times New Roman" w:hAnsi="Times New Roman" w:cs="Times New Roman"/>
        </w:rPr>
        <w:t>very</w:t>
      </w:r>
      <w:r w:rsidRPr="00E801AC">
        <w:rPr>
          <w:rFonts w:ascii="Times New Roman" w:hAnsi="Times New Roman" w:cs="Times New Roman"/>
        </w:rPr>
        <w:t xml:space="preserve"> good interpersonal skills</w:t>
      </w:r>
    </w:p>
    <w:p w14:paraId="01DFF48A" w14:textId="77777777" w:rsidR="004617CD" w:rsidRPr="00E801AC" w:rsidRDefault="004617CD" w:rsidP="004617CD">
      <w:pPr>
        <w:jc w:val="both"/>
        <w:rPr>
          <w:rFonts w:ascii="Times New Roman" w:hAnsi="Times New Roman" w:cs="Times New Roman"/>
          <w:sz w:val="28"/>
          <w:szCs w:val="28"/>
        </w:rPr>
      </w:pPr>
      <w:r w:rsidRPr="00E801AC">
        <w:rPr>
          <w:rFonts w:ascii="Times New Roman" w:hAnsi="Times New Roman" w:cs="Times New Roman"/>
          <w:b/>
          <w:sz w:val="28"/>
          <w:szCs w:val="28"/>
        </w:rPr>
        <w:t>Authority, responsibility</w:t>
      </w:r>
      <w:r w:rsidRPr="00E801AC">
        <w:rPr>
          <w:rFonts w:ascii="Times New Roman" w:hAnsi="Times New Roman" w:cs="Times New Roman"/>
          <w:sz w:val="28"/>
          <w:szCs w:val="28"/>
        </w:rPr>
        <w:t xml:space="preserve">: </w:t>
      </w:r>
      <w:r w:rsidRPr="00E801AC">
        <w:rPr>
          <w:rFonts w:ascii="Times New Roman" w:hAnsi="Times New Roman" w:cs="Times New Roman"/>
        </w:rPr>
        <w:t>This position is responsible for the process control in each. Blast furnace &amp; reporting process variation to Shift Superintendent. Enforcing energy efficient procedures and energy efficient project and energy reduction for production of pig iron</w:t>
      </w:r>
      <w:r w:rsidRPr="00E801AC">
        <w:rPr>
          <w:rFonts w:ascii="Times New Roman" w:hAnsi="Times New Roman" w:cs="Times New Roman"/>
          <w:sz w:val="28"/>
          <w:szCs w:val="28"/>
        </w:rPr>
        <w:t>.</w:t>
      </w:r>
    </w:p>
    <w:p w14:paraId="07B4F19B" w14:textId="77777777" w:rsidR="004617CD" w:rsidRPr="00E801AC" w:rsidRDefault="004617CD" w:rsidP="004617CD">
      <w:pPr>
        <w:tabs>
          <w:tab w:val="left" w:pos="2595"/>
        </w:tabs>
        <w:jc w:val="both"/>
        <w:rPr>
          <w:rFonts w:ascii="Times New Roman" w:hAnsi="Times New Roman" w:cs="Times New Roman"/>
          <w:sz w:val="28"/>
          <w:szCs w:val="28"/>
        </w:rPr>
      </w:pPr>
      <w:r w:rsidRPr="00E801AC">
        <w:rPr>
          <w:rFonts w:ascii="Times New Roman" w:hAnsi="Times New Roman" w:cs="Times New Roman"/>
          <w:b/>
          <w:sz w:val="28"/>
          <w:szCs w:val="28"/>
        </w:rPr>
        <w:t>Expenses controlled</w:t>
      </w:r>
      <w:r w:rsidRPr="00E801AC">
        <w:rPr>
          <w:rFonts w:ascii="Times New Roman" w:hAnsi="Times New Roman" w:cs="Times New Roman"/>
          <w:sz w:val="28"/>
          <w:szCs w:val="28"/>
        </w:rPr>
        <w:t xml:space="preserve">: </w:t>
      </w:r>
      <w:r w:rsidRPr="00E801AC">
        <w:rPr>
          <w:rFonts w:ascii="Times New Roman" w:hAnsi="Times New Roman" w:cs="Times New Roman"/>
        </w:rPr>
        <w:t xml:space="preserve">Nil </w:t>
      </w:r>
    </w:p>
    <w:p w14:paraId="43A585E0" w14:textId="50D955D0" w:rsidR="004617CD" w:rsidRPr="00E801AC" w:rsidRDefault="004617CD" w:rsidP="004617CD">
      <w:pPr>
        <w:tabs>
          <w:tab w:val="left" w:pos="2595"/>
        </w:tabs>
        <w:jc w:val="both"/>
        <w:rPr>
          <w:rFonts w:ascii="Times New Roman" w:hAnsi="Times New Roman" w:cs="Times New Roman"/>
          <w:sz w:val="28"/>
          <w:szCs w:val="28"/>
        </w:rPr>
      </w:pPr>
      <w:r w:rsidRPr="00E801AC">
        <w:rPr>
          <w:rFonts w:ascii="Times New Roman" w:hAnsi="Times New Roman" w:cs="Times New Roman"/>
          <w:b/>
          <w:sz w:val="28"/>
          <w:szCs w:val="28"/>
        </w:rPr>
        <w:t xml:space="preserve">Decision </w:t>
      </w:r>
      <w:r w:rsidR="00EB0CAA" w:rsidRPr="00E801AC">
        <w:rPr>
          <w:rFonts w:ascii="Times New Roman" w:hAnsi="Times New Roman" w:cs="Times New Roman"/>
          <w:b/>
          <w:sz w:val="28"/>
          <w:szCs w:val="28"/>
        </w:rPr>
        <w:t>making, error margins</w:t>
      </w:r>
      <w:r w:rsidRPr="00E801AC">
        <w:rPr>
          <w:rFonts w:ascii="Times New Roman" w:hAnsi="Times New Roman" w:cs="Times New Roman"/>
          <w:b/>
          <w:sz w:val="28"/>
          <w:szCs w:val="28"/>
        </w:rPr>
        <w:t xml:space="preserve"> &amp; critically</w:t>
      </w:r>
      <w:r w:rsidRPr="00E801AC">
        <w:rPr>
          <w:rFonts w:ascii="Times New Roman" w:hAnsi="Times New Roman" w:cs="Times New Roman"/>
          <w:sz w:val="28"/>
          <w:szCs w:val="28"/>
        </w:rPr>
        <w:t xml:space="preserve">: </w:t>
      </w:r>
      <w:r w:rsidRPr="00E801AC">
        <w:rPr>
          <w:rFonts w:ascii="Times New Roman" w:hAnsi="Times New Roman" w:cs="Times New Roman"/>
        </w:rPr>
        <w:t xml:space="preserve">C/R </w:t>
      </w:r>
      <w:r w:rsidR="00741AE3" w:rsidRPr="00E801AC">
        <w:rPr>
          <w:rFonts w:ascii="Times New Roman" w:hAnsi="Times New Roman" w:cs="Times New Roman"/>
        </w:rPr>
        <w:t>Engineer must</w:t>
      </w:r>
      <w:r w:rsidRPr="00E801AC">
        <w:rPr>
          <w:rFonts w:ascii="Times New Roman" w:hAnsi="Times New Roman" w:cs="Times New Roman"/>
        </w:rPr>
        <w:t xml:space="preserve"> be able to take decision without any error regarding computer </w:t>
      </w:r>
      <w:r w:rsidR="00741AE3" w:rsidRPr="00E801AC">
        <w:rPr>
          <w:rFonts w:ascii="Times New Roman" w:hAnsi="Times New Roman" w:cs="Times New Roman"/>
        </w:rPr>
        <w:t>feeding,</w:t>
      </w:r>
      <w:r w:rsidRPr="00E801AC">
        <w:rPr>
          <w:rFonts w:ascii="Times New Roman" w:hAnsi="Times New Roman" w:cs="Times New Roman"/>
        </w:rPr>
        <w:t xml:space="preserve"> burden </w:t>
      </w:r>
      <w:r w:rsidR="00741AE3" w:rsidRPr="00E801AC">
        <w:rPr>
          <w:rFonts w:ascii="Times New Roman" w:hAnsi="Times New Roman" w:cs="Times New Roman"/>
        </w:rPr>
        <w:t xml:space="preserve">setting, </w:t>
      </w:r>
      <w:r w:rsidR="00E801AC" w:rsidRPr="00E801AC">
        <w:rPr>
          <w:rFonts w:ascii="Times New Roman" w:hAnsi="Times New Roman" w:cs="Times New Roman"/>
        </w:rPr>
        <w:t>keeping top</w:t>
      </w:r>
      <w:r w:rsidRPr="00E801AC">
        <w:rPr>
          <w:rFonts w:ascii="Times New Roman" w:hAnsi="Times New Roman" w:cs="Times New Roman"/>
        </w:rPr>
        <w:t xml:space="preserve"> gas temperature in limits, ERP data entry etc. and it is very critical</w:t>
      </w:r>
    </w:p>
    <w:p w14:paraId="400DC68C" w14:textId="77777777" w:rsidR="004617CD" w:rsidRPr="00E801AC" w:rsidRDefault="004617CD" w:rsidP="004617CD">
      <w:pPr>
        <w:tabs>
          <w:tab w:val="left" w:pos="2595"/>
        </w:tabs>
        <w:jc w:val="both"/>
        <w:rPr>
          <w:rFonts w:ascii="Times New Roman" w:hAnsi="Times New Roman" w:cs="Times New Roman"/>
          <w:sz w:val="28"/>
          <w:szCs w:val="28"/>
        </w:rPr>
      </w:pPr>
      <w:r w:rsidRPr="00E801AC">
        <w:rPr>
          <w:rFonts w:ascii="Times New Roman" w:hAnsi="Times New Roman" w:cs="Times New Roman"/>
          <w:b/>
          <w:sz w:val="28"/>
          <w:szCs w:val="28"/>
        </w:rPr>
        <w:t xml:space="preserve">Managerial control: </w:t>
      </w:r>
      <w:r w:rsidRPr="00E801AC">
        <w:rPr>
          <w:rFonts w:ascii="Times New Roman" w:hAnsi="Times New Roman" w:cs="Times New Roman"/>
          <w:sz w:val="28"/>
          <w:szCs w:val="28"/>
        </w:rPr>
        <w:t xml:space="preserve">  </w:t>
      </w:r>
      <w:r w:rsidRPr="00E801AC">
        <w:rPr>
          <w:rFonts w:ascii="Times New Roman" w:hAnsi="Times New Roman" w:cs="Times New Roman"/>
        </w:rPr>
        <w:t>Managerial control is not important for this position.</w:t>
      </w:r>
    </w:p>
    <w:p w14:paraId="6B86ADCB" w14:textId="77777777" w:rsidR="004617CD" w:rsidRPr="00E801AC" w:rsidRDefault="004617CD" w:rsidP="004617CD">
      <w:pPr>
        <w:tabs>
          <w:tab w:val="left" w:pos="2595"/>
        </w:tabs>
        <w:jc w:val="both"/>
        <w:rPr>
          <w:rFonts w:ascii="Times New Roman" w:hAnsi="Times New Roman" w:cs="Times New Roman"/>
          <w:sz w:val="28"/>
          <w:szCs w:val="28"/>
        </w:rPr>
      </w:pPr>
      <w:r w:rsidRPr="00E801AC">
        <w:rPr>
          <w:rFonts w:ascii="Times New Roman" w:hAnsi="Times New Roman" w:cs="Times New Roman"/>
          <w:b/>
          <w:sz w:val="28"/>
          <w:szCs w:val="28"/>
        </w:rPr>
        <w:t>Span of teams</w:t>
      </w:r>
      <w:r w:rsidRPr="00E801AC">
        <w:rPr>
          <w:rFonts w:ascii="Times New Roman" w:hAnsi="Times New Roman" w:cs="Times New Roman"/>
          <w:sz w:val="28"/>
          <w:szCs w:val="28"/>
        </w:rPr>
        <w:t xml:space="preserve">: </w:t>
      </w:r>
      <w:r w:rsidRPr="00E801AC">
        <w:rPr>
          <w:rFonts w:ascii="Times New Roman" w:hAnsi="Times New Roman" w:cs="Times New Roman"/>
        </w:rPr>
        <w:t>Persons reporting nil</w:t>
      </w:r>
      <w:r w:rsidRPr="00E801AC">
        <w:rPr>
          <w:rFonts w:ascii="Times New Roman" w:hAnsi="Times New Roman" w:cs="Times New Roman"/>
          <w:sz w:val="28"/>
          <w:szCs w:val="28"/>
        </w:rPr>
        <w:t>.</w:t>
      </w:r>
    </w:p>
    <w:p w14:paraId="54312AFF" w14:textId="472FB98E" w:rsidR="004617CD" w:rsidRPr="00E801AC" w:rsidRDefault="004617CD" w:rsidP="00EB0CAA">
      <w:pPr>
        <w:tabs>
          <w:tab w:val="left" w:pos="2595"/>
        </w:tabs>
        <w:jc w:val="both"/>
        <w:rPr>
          <w:rFonts w:ascii="Times New Roman" w:hAnsi="Times New Roman" w:cs="Times New Roman"/>
        </w:rPr>
      </w:pPr>
      <w:r w:rsidRPr="00E801AC">
        <w:rPr>
          <w:rFonts w:ascii="Times New Roman" w:hAnsi="Times New Roman" w:cs="Times New Roman"/>
          <w:b/>
          <w:sz w:val="28"/>
          <w:szCs w:val="28"/>
        </w:rPr>
        <w:t>External interaction</w:t>
      </w:r>
      <w:r w:rsidRPr="00E801AC">
        <w:rPr>
          <w:rFonts w:ascii="Times New Roman" w:hAnsi="Times New Roman" w:cs="Times New Roman"/>
          <w:sz w:val="28"/>
          <w:szCs w:val="28"/>
        </w:rPr>
        <w:t xml:space="preserve">: </w:t>
      </w:r>
      <w:r w:rsidRPr="00E801AC">
        <w:rPr>
          <w:rFonts w:ascii="Times New Roman" w:hAnsi="Times New Roman" w:cs="Times New Roman"/>
        </w:rPr>
        <w:t>Les</w:t>
      </w:r>
      <w:r w:rsidR="00EB0CAA" w:rsidRPr="00E801AC">
        <w:rPr>
          <w:rFonts w:ascii="Times New Roman" w:hAnsi="Times New Roman" w:cs="Times New Roman"/>
        </w:rPr>
        <w:t>s</w:t>
      </w:r>
      <w:r w:rsidRPr="00E801AC">
        <w:rPr>
          <w:rFonts w:ascii="Times New Roman" w:hAnsi="Times New Roman" w:cs="Times New Roman"/>
          <w:b/>
          <w:sz w:val="28"/>
          <w:szCs w:val="28"/>
        </w:rPr>
        <w:t xml:space="preserve">    </w:t>
      </w:r>
      <w:r w:rsidRPr="00E801AC">
        <w:rPr>
          <w:rFonts w:ascii="Times New Roman" w:hAnsi="Times New Roman" w:cs="Times New Roman"/>
          <w:sz w:val="28"/>
          <w:szCs w:val="28"/>
        </w:rPr>
        <w:t xml:space="preserve">          </w:t>
      </w:r>
    </w:p>
    <w:p w14:paraId="7D4B5864" w14:textId="77777777" w:rsidR="004617CD" w:rsidRPr="00E801AC" w:rsidRDefault="004617CD" w:rsidP="004617CD">
      <w:pPr>
        <w:pStyle w:val="BodyTextIndent"/>
        <w:ind w:left="0"/>
        <w:rPr>
          <w:b/>
          <w:sz w:val="28"/>
          <w:szCs w:val="28"/>
        </w:rPr>
      </w:pPr>
      <w:r w:rsidRPr="00E801AC">
        <w:rPr>
          <w:b/>
          <w:sz w:val="28"/>
          <w:szCs w:val="28"/>
        </w:rPr>
        <w:t>Key /Major activities &amp; Roles with priority</w:t>
      </w:r>
    </w:p>
    <w:p w14:paraId="4E8AF9C6" w14:textId="54D39C72" w:rsidR="004617CD" w:rsidRPr="00E801AC" w:rsidRDefault="004617CD" w:rsidP="005A491E">
      <w:pPr>
        <w:numPr>
          <w:ilvl w:val="0"/>
          <w:numId w:val="5"/>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 xml:space="preserve">This responsibility preferably given to an </w:t>
      </w:r>
      <w:r w:rsidR="00EB0CAA" w:rsidRPr="00E801AC">
        <w:rPr>
          <w:rFonts w:ascii="Times New Roman" w:hAnsi="Times New Roman" w:cs="Times New Roman"/>
        </w:rPr>
        <w:t>engineer,</w:t>
      </w:r>
      <w:r w:rsidRPr="00E801AC">
        <w:rPr>
          <w:rFonts w:ascii="Times New Roman" w:hAnsi="Times New Roman" w:cs="Times New Roman"/>
        </w:rPr>
        <w:t xml:space="preserve"> and he report to the cast house engineer.</w:t>
      </w:r>
    </w:p>
    <w:p w14:paraId="449D0E1A" w14:textId="77777777" w:rsidR="004617CD" w:rsidRPr="00E801AC" w:rsidRDefault="004617CD" w:rsidP="005A491E">
      <w:pPr>
        <w:numPr>
          <w:ilvl w:val="0"/>
          <w:numId w:val="5"/>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Ensure proper batching and periodic checking of batch report.</w:t>
      </w:r>
    </w:p>
    <w:p w14:paraId="5832C7DF" w14:textId="77777777" w:rsidR="004617CD" w:rsidRPr="00E801AC" w:rsidRDefault="004617CD" w:rsidP="005A491E">
      <w:pPr>
        <w:numPr>
          <w:ilvl w:val="0"/>
          <w:numId w:val="5"/>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Ensure proper dumping is taking place.</w:t>
      </w:r>
    </w:p>
    <w:p w14:paraId="2F2A9A58" w14:textId="77777777" w:rsidR="004617CD" w:rsidRPr="00E801AC" w:rsidRDefault="004617CD" w:rsidP="005A491E">
      <w:pPr>
        <w:numPr>
          <w:ilvl w:val="0"/>
          <w:numId w:val="5"/>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Ensure top gas temperatures control by opening top water sprays if required.</w:t>
      </w:r>
    </w:p>
    <w:p w14:paraId="106FDDC4" w14:textId="77777777" w:rsidR="004617CD" w:rsidRPr="00E801AC" w:rsidRDefault="004617CD" w:rsidP="005A491E">
      <w:pPr>
        <w:numPr>
          <w:ilvl w:val="0"/>
          <w:numId w:val="5"/>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Control of process parameters as per the set guidelines under the guidance of shift superintendent / cast house engineer.</w:t>
      </w:r>
    </w:p>
    <w:p w14:paraId="2E9B59BB" w14:textId="77777777" w:rsidR="004617CD" w:rsidRPr="00E801AC" w:rsidRDefault="004617CD" w:rsidP="005A491E">
      <w:pPr>
        <w:numPr>
          <w:ilvl w:val="0"/>
          <w:numId w:val="5"/>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Report any furnace abnormalities immediately to shift superintendent / cast house engineer.</w:t>
      </w:r>
    </w:p>
    <w:p w14:paraId="18CE373F" w14:textId="77777777" w:rsidR="004617CD" w:rsidRPr="00E801AC" w:rsidRDefault="004617CD" w:rsidP="005A491E">
      <w:pPr>
        <w:numPr>
          <w:ilvl w:val="0"/>
          <w:numId w:val="5"/>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Updating of log sheet.</w:t>
      </w:r>
    </w:p>
    <w:p w14:paraId="3A2A3D56" w14:textId="77777777" w:rsidR="004617CD" w:rsidRPr="00E801AC" w:rsidRDefault="004617CD" w:rsidP="005A491E">
      <w:pPr>
        <w:numPr>
          <w:ilvl w:val="0"/>
          <w:numId w:val="5"/>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 xml:space="preserve"> Ensure timely blower changeover.</w:t>
      </w:r>
    </w:p>
    <w:p w14:paraId="017FD0BB" w14:textId="77777777" w:rsidR="004617CD" w:rsidRPr="00E801AC" w:rsidRDefault="004617CD" w:rsidP="005A491E">
      <w:pPr>
        <w:numPr>
          <w:ilvl w:val="0"/>
          <w:numId w:val="5"/>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During shutdown, he has to assist the shift superintendent/cast house engineer.</w:t>
      </w:r>
    </w:p>
    <w:p w14:paraId="1F774A29" w14:textId="77777777" w:rsidR="004617CD" w:rsidRPr="00E801AC" w:rsidRDefault="004617CD" w:rsidP="005A491E">
      <w:pPr>
        <w:numPr>
          <w:ilvl w:val="0"/>
          <w:numId w:val="5"/>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Ensure proper functioning of all the instruments and all the charging system equipment.</w:t>
      </w:r>
    </w:p>
    <w:p w14:paraId="3E64D186" w14:textId="77777777" w:rsidR="004617CD" w:rsidRPr="00E801AC" w:rsidRDefault="004617CD" w:rsidP="005A491E">
      <w:pPr>
        <w:numPr>
          <w:ilvl w:val="0"/>
          <w:numId w:val="5"/>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He has to coordinate with the concerned departments and shift superintendent in case of any abnormality detected in the control room.</w:t>
      </w:r>
    </w:p>
    <w:p w14:paraId="3CC6E3B9" w14:textId="77777777" w:rsidR="004617CD" w:rsidRPr="00E801AC" w:rsidRDefault="004617CD" w:rsidP="005A491E">
      <w:pPr>
        <w:numPr>
          <w:ilvl w:val="0"/>
          <w:numId w:val="5"/>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lastRenderedPageBreak/>
        <w:t>As a line supervisor he should inspect the working area for safety hazards and report the same to the shift superintendent or get it rectified with the help of proper agency before starting the normal activities.</w:t>
      </w:r>
    </w:p>
    <w:p w14:paraId="351B10DE" w14:textId="77777777" w:rsidR="004617CD" w:rsidRPr="00E801AC" w:rsidRDefault="004617CD" w:rsidP="005A491E">
      <w:pPr>
        <w:numPr>
          <w:ilvl w:val="0"/>
          <w:numId w:val="5"/>
        </w:numPr>
        <w:spacing w:after="0" w:line="240" w:lineRule="auto"/>
        <w:jc w:val="both"/>
        <w:rPr>
          <w:rFonts w:ascii="Times New Roman" w:hAnsi="Times New Roman" w:cs="Times New Roman"/>
        </w:rPr>
      </w:pPr>
      <w:r w:rsidRPr="00E801AC">
        <w:rPr>
          <w:rFonts w:ascii="Times New Roman" w:hAnsi="Times New Roman" w:cs="Times New Roman"/>
        </w:rPr>
        <w:t>Identifying significant energy consuming sources, monitoring significant energy source, planning energy as per the base line, EnPI, taking objects, targets and performing those objects as per the plan.</w:t>
      </w:r>
    </w:p>
    <w:p w14:paraId="6A62D443" w14:textId="77777777" w:rsidR="004617CD" w:rsidRPr="00E801AC" w:rsidRDefault="004617CD" w:rsidP="005A491E">
      <w:pPr>
        <w:numPr>
          <w:ilvl w:val="0"/>
          <w:numId w:val="5"/>
        </w:numPr>
        <w:tabs>
          <w:tab w:val="left" w:pos="2595"/>
        </w:tabs>
        <w:spacing w:after="0" w:line="240" w:lineRule="auto"/>
        <w:jc w:val="both"/>
        <w:rPr>
          <w:rFonts w:ascii="Times New Roman" w:hAnsi="Times New Roman" w:cs="Times New Roman"/>
        </w:rPr>
      </w:pPr>
      <w:r w:rsidRPr="00E801AC">
        <w:rPr>
          <w:rFonts w:ascii="Times New Roman" w:hAnsi="Times New Roman" w:cs="Times New Roman"/>
        </w:rPr>
        <w:t>Updating of control room checklist.</w:t>
      </w:r>
    </w:p>
    <w:p w14:paraId="6C75F058" w14:textId="77777777" w:rsidR="004617CD" w:rsidRPr="00E801AC" w:rsidRDefault="004617CD" w:rsidP="005A491E">
      <w:pPr>
        <w:numPr>
          <w:ilvl w:val="0"/>
          <w:numId w:val="5"/>
        </w:numPr>
        <w:spacing w:after="0" w:line="240" w:lineRule="auto"/>
        <w:jc w:val="both"/>
        <w:rPr>
          <w:rFonts w:ascii="Times New Roman" w:hAnsi="Times New Roman" w:cs="Times New Roman"/>
        </w:rPr>
      </w:pPr>
      <w:r w:rsidRPr="00E801AC">
        <w:rPr>
          <w:rFonts w:ascii="Times New Roman" w:hAnsi="Times New Roman" w:cs="Times New Roman"/>
        </w:rPr>
        <w:t>Implementation of TPM</w:t>
      </w:r>
    </w:p>
    <w:p w14:paraId="0392504A" w14:textId="77777777" w:rsidR="004617CD" w:rsidRPr="00E801AC" w:rsidRDefault="004617CD" w:rsidP="005A491E">
      <w:pPr>
        <w:numPr>
          <w:ilvl w:val="0"/>
          <w:numId w:val="5"/>
        </w:numPr>
        <w:spacing w:after="0" w:line="240" w:lineRule="auto"/>
        <w:jc w:val="both"/>
        <w:rPr>
          <w:rFonts w:ascii="Times New Roman" w:hAnsi="Times New Roman" w:cs="Times New Roman"/>
        </w:rPr>
      </w:pPr>
      <w:r w:rsidRPr="00E801AC">
        <w:rPr>
          <w:rFonts w:ascii="Times New Roman" w:hAnsi="Times New Roman" w:cs="Times New Roman"/>
        </w:rPr>
        <w:t>Implementation of AO</w:t>
      </w:r>
    </w:p>
    <w:p w14:paraId="1F1EE527" w14:textId="77777777" w:rsidR="004617CD" w:rsidRPr="00E801AC" w:rsidRDefault="004617CD" w:rsidP="005A491E">
      <w:pPr>
        <w:pStyle w:val="ListParagraph"/>
        <w:numPr>
          <w:ilvl w:val="0"/>
          <w:numId w:val="5"/>
        </w:numPr>
        <w:spacing w:after="160" w:line="259" w:lineRule="auto"/>
        <w:jc w:val="both"/>
        <w:rPr>
          <w:rFonts w:ascii="Times New Roman" w:hAnsi="Times New Roman" w:cs="Times New Roman"/>
        </w:rPr>
      </w:pPr>
      <w:r w:rsidRPr="00E801AC">
        <w:rPr>
          <w:rFonts w:ascii="Times New Roman" w:hAnsi="Times New Roman" w:cs="Times New Roman"/>
        </w:rPr>
        <w:t>Reporting the abnormalities/ Breakdown notifications in SAP</w:t>
      </w:r>
    </w:p>
    <w:p w14:paraId="7F49BA78" w14:textId="77777777" w:rsidR="004617CD" w:rsidRPr="00E801AC" w:rsidRDefault="004617CD" w:rsidP="005A491E">
      <w:pPr>
        <w:pStyle w:val="ListParagraph"/>
        <w:numPr>
          <w:ilvl w:val="0"/>
          <w:numId w:val="5"/>
        </w:numPr>
        <w:tabs>
          <w:tab w:val="left" w:pos="2595"/>
        </w:tabs>
        <w:spacing w:after="160" w:line="259" w:lineRule="auto"/>
        <w:jc w:val="both"/>
        <w:rPr>
          <w:rFonts w:ascii="Times New Roman" w:hAnsi="Times New Roman" w:cs="Times New Roman"/>
        </w:rPr>
      </w:pPr>
      <w:r w:rsidRPr="00E801AC">
        <w:rPr>
          <w:rFonts w:ascii="Times New Roman" w:hAnsi="Times New Roman" w:cs="Times New Roman"/>
        </w:rPr>
        <w:t xml:space="preserve">Involve in RCA investigation </w:t>
      </w:r>
    </w:p>
    <w:p w14:paraId="4A837B5D" w14:textId="77777777" w:rsidR="004617CD" w:rsidRPr="00E801AC" w:rsidRDefault="004617CD" w:rsidP="005A491E">
      <w:pPr>
        <w:numPr>
          <w:ilvl w:val="0"/>
          <w:numId w:val="5"/>
        </w:numPr>
        <w:spacing w:after="0" w:line="240" w:lineRule="auto"/>
        <w:jc w:val="both"/>
        <w:rPr>
          <w:rFonts w:ascii="Times New Roman" w:hAnsi="Times New Roman" w:cs="Times New Roman"/>
        </w:rPr>
      </w:pPr>
      <w:r w:rsidRPr="00E801AC">
        <w:rPr>
          <w:rFonts w:ascii="Times New Roman" w:hAnsi="Times New Roman" w:cs="Times New Roman"/>
        </w:rPr>
        <w:t>Work towards achieving FIP targets</w:t>
      </w:r>
    </w:p>
    <w:p w14:paraId="31207CAC" w14:textId="77777777" w:rsidR="004617CD" w:rsidRPr="00E801AC" w:rsidRDefault="004617CD" w:rsidP="005A491E">
      <w:pPr>
        <w:numPr>
          <w:ilvl w:val="0"/>
          <w:numId w:val="5"/>
        </w:numPr>
        <w:spacing w:after="0" w:line="240" w:lineRule="auto"/>
        <w:jc w:val="both"/>
        <w:rPr>
          <w:rFonts w:ascii="Times New Roman" w:hAnsi="Times New Roman" w:cs="Times New Roman"/>
        </w:rPr>
      </w:pPr>
      <w:r w:rsidRPr="00E801AC">
        <w:rPr>
          <w:rFonts w:ascii="Times New Roman" w:hAnsi="Times New Roman" w:cs="Times New Roman"/>
        </w:rPr>
        <w:t>Ensuring all the workmen are following SOPs.</w:t>
      </w:r>
    </w:p>
    <w:p w14:paraId="465B9CD0" w14:textId="77777777" w:rsidR="004617CD" w:rsidRPr="00E801AC" w:rsidRDefault="004617CD" w:rsidP="005A491E">
      <w:pPr>
        <w:numPr>
          <w:ilvl w:val="0"/>
          <w:numId w:val="5"/>
        </w:numPr>
        <w:spacing w:after="0" w:line="240" w:lineRule="auto"/>
        <w:jc w:val="both"/>
        <w:rPr>
          <w:rFonts w:ascii="Times New Roman" w:hAnsi="Times New Roman" w:cs="Times New Roman"/>
        </w:rPr>
      </w:pPr>
      <w:r w:rsidRPr="00E801AC">
        <w:rPr>
          <w:rFonts w:ascii="Times New Roman" w:hAnsi="Times New Roman" w:cs="Times New Roman"/>
        </w:rPr>
        <w:t>Ensuring active participation in safety pledge and pep talk at the start of the shift.</w:t>
      </w:r>
    </w:p>
    <w:p w14:paraId="164C9740" w14:textId="20E8AD24" w:rsidR="004617CD" w:rsidRDefault="004617CD" w:rsidP="004617CD">
      <w:pPr>
        <w:numPr>
          <w:ilvl w:val="0"/>
          <w:numId w:val="5"/>
        </w:numPr>
        <w:spacing w:after="0" w:line="240" w:lineRule="auto"/>
        <w:jc w:val="both"/>
        <w:rPr>
          <w:rFonts w:ascii="Times New Roman" w:hAnsi="Times New Roman" w:cs="Times New Roman"/>
        </w:rPr>
      </w:pPr>
      <w:r w:rsidRPr="00E801AC">
        <w:rPr>
          <w:rFonts w:ascii="Times New Roman" w:hAnsi="Times New Roman" w:cs="Times New Roman"/>
        </w:rPr>
        <w:t>Reporting of unsafe condition /acts/near miss.</w:t>
      </w:r>
    </w:p>
    <w:p w14:paraId="64BF6343" w14:textId="56221D1D" w:rsidR="00BC410A" w:rsidRDefault="00BC410A" w:rsidP="00BC410A">
      <w:pPr>
        <w:spacing w:after="0" w:line="240" w:lineRule="auto"/>
        <w:ind w:left="720"/>
        <w:jc w:val="both"/>
        <w:rPr>
          <w:rFonts w:ascii="Times New Roman" w:hAnsi="Times New Roman" w:cs="Times New Roman"/>
        </w:rPr>
      </w:pPr>
    </w:p>
    <w:p w14:paraId="58614153" w14:textId="55E0AA94" w:rsidR="00741AE3" w:rsidRPr="00BC410A" w:rsidRDefault="00741AE3" w:rsidP="00741AE3">
      <w:pPr>
        <w:spacing w:after="0" w:line="240" w:lineRule="auto"/>
        <w:ind w:left="720"/>
        <w:jc w:val="both"/>
        <w:rPr>
          <w:rFonts w:ascii="Times New Roman" w:hAnsi="Times New Roman" w:cs="Times New Roman"/>
          <w:sz w:val="28"/>
          <w:szCs w:val="28"/>
        </w:rPr>
      </w:pPr>
    </w:p>
    <w:p w14:paraId="26FCD2D3" w14:textId="1BA6DCC8" w:rsidR="00BC410A" w:rsidRPr="00BC410A" w:rsidRDefault="00BC410A" w:rsidP="00BC410A">
      <w:pPr>
        <w:pStyle w:val="ListParagraph"/>
        <w:numPr>
          <w:ilvl w:val="0"/>
          <w:numId w:val="21"/>
        </w:numPr>
        <w:spacing w:after="0" w:line="240" w:lineRule="auto"/>
        <w:jc w:val="both"/>
        <w:rPr>
          <w:rFonts w:ascii="Times New Roman" w:hAnsi="Times New Roman" w:cs="Times New Roman"/>
          <w:u w:val="single"/>
        </w:rPr>
      </w:pPr>
      <w:r w:rsidRPr="00BC410A">
        <w:rPr>
          <w:rFonts w:ascii="Times New Roman" w:hAnsi="Times New Roman" w:cs="Times New Roman"/>
          <w:sz w:val="28"/>
          <w:szCs w:val="28"/>
          <w:u w:val="single"/>
        </w:rPr>
        <w:t>Roles, Responsibilities, Accountability and Authority of PCI</w:t>
      </w:r>
      <w:r w:rsidRPr="00BC410A">
        <w:rPr>
          <w:rFonts w:ascii="Times New Roman" w:hAnsi="Times New Roman" w:cs="Times New Roman"/>
          <w:u w:val="single"/>
        </w:rPr>
        <w:t xml:space="preserve"> </w:t>
      </w:r>
      <w:r w:rsidRPr="00BC410A">
        <w:rPr>
          <w:rFonts w:ascii="Times New Roman" w:hAnsi="Times New Roman" w:cs="Times New Roman"/>
          <w:sz w:val="28"/>
          <w:szCs w:val="28"/>
          <w:u w:val="single"/>
        </w:rPr>
        <w:t>Operator</w:t>
      </w:r>
    </w:p>
    <w:p w14:paraId="75AEC255" w14:textId="77777777" w:rsidR="003A2A7D" w:rsidRPr="003A2A7D" w:rsidRDefault="003A2A7D" w:rsidP="003A2A7D">
      <w:pPr>
        <w:pStyle w:val="ListParagraph"/>
        <w:rPr>
          <w:rFonts w:ascii="Times New Roman" w:hAnsi="Times New Roman" w:cs="Times New Roman"/>
          <w:b/>
          <w:sz w:val="28"/>
          <w:szCs w:val="28"/>
          <w:u w:val="single"/>
        </w:rPr>
      </w:pPr>
    </w:p>
    <w:p w14:paraId="5F295BD1" w14:textId="77777777" w:rsidR="003A2A7D" w:rsidRDefault="003A2A7D" w:rsidP="003A2A7D">
      <w:pPr>
        <w:pStyle w:val="ListParagraph"/>
        <w:numPr>
          <w:ilvl w:val="1"/>
          <w:numId w:val="2"/>
        </w:numPr>
        <w:autoSpaceDE w:val="0"/>
        <w:autoSpaceDN w:val="0"/>
        <w:adjustRightInd w:val="0"/>
        <w:spacing w:after="0" w:line="240" w:lineRule="auto"/>
        <w:rPr>
          <w:rFonts w:ascii="Calibri" w:hAnsi="Calibri" w:cs="Calibri"/>
          <w:color w:val="000000"/>
          <w:sz w:val="23"/>
          <w:szCs w:val="23"/>
          <w:lang w:val="en-US"/>
        </w:rPr>
      </w:pPr>
      <w:r w:rsidRPr="003A2A7D">
        <w:rPr>
          <w:rFonts w:ascii="Calibri" w:hAnsi="Calibri" w:cs="Calibri"/>
          <w:color w:val="000000"/>
          <w:sz w:val="23"/>
          <w:szCs w:val="23"/>
          <w:lang w:val="en-US"/>
        </w:rPr>
        <w:t>Checklists, MIS, log sheets are filled regularly on shift basis.</w:t>
      </w:r>
    </w:p>
    <w:p w14:paraId="0E3F2495" w14:textId="77777777" w:rsidR="003A2A7D" w:rsidRDefault="003A2A7D" w:rsidP="003A2A7D">
      <w:pPr>
        <w:pStyle w:val="ListParagraph"/>
        <w:numPr>
          <w:ilvl w:val="1"/>
          <w:numId w:val="2"/>
        </w:numPr>
        <w:autoSpaceDE w:val="0"/>
        <w:autoSpaceDN w:val="0"/>
        <w:adjustRightInd w:val="0"/>
        <w:spacing w:after="0" w:line="240" w:lineRule="auto"/>
        <w:rPr>
          <w:rFonts w:ascii="Calibri" w:hAnsi="Calibri" w:cs="Calibri"/>
          <w:color w:val="000000"/>
          <w:sz w:val="23"/>
          <w:szCs w:val="23"/>
          <w:lang w:val="en-US"/>
        </w:rPr>
      </w:pPr>
      <w:r w:rsidRPr="003A2A7D">
        <w:rPr>
          <w:rFonts w:ascii="Calibri" w:hAnsi="Calibri" w:cs="Calibri"/>
          <w:color w:val="000000"/>
          <w:sz w:val="23"/>
          <w:szCs w:val="23"/>
          <w:lang w:val="en-US"/>
        </w:rPr>
        <w:t>Reporting and taking appropriate actions to counter any process deviations in consultation with the CR/SS/ HOD.</w:t>
      </w:r>
    </w:p>
    <w:p w14:paraId="3514A928" w14:textId="77777777" w:rsidR="003A2A7D" w:rsidRDefault="003A2A7D" w:rsidP="003A2A7D">
      <w:pPr>
        <w:pStyle w:val="ListParagraph"/>
        <w:numPr>
          <w:ilvl w:val="1"/>
          <w:numId w:val="2"/>
        </w:numPr>
        <w:autoSpaceDE w:val="0"/>
        <w:autoSpaceDN w:val="0"/>
        <w:adjustRightInd w:val="0"/>
        <w:spacing w:after="0" w:line="240" w:lineRule="auto"/>
        <w:rPr>
          <w:rFonts w:ascii="Calibri" w:hAnsi="Calibri" w:cs="Calibri"/>
          <w:color w:val="000000"/>
          <w:sz w:val="23"/>
          <w:szCs w:val="23"/>
          <w:lang w:val="en-US"/>
        </w:rPr>
      </w:pPr>
      <w:r w:rsidRPr="003A2A7D">
        <w:rPr>
          <w:rFonts w:ascii="Calibri" w:hAnsi="Calibri" w:cs="Calibri"/>
          <w:color w:val="000000"/>
          <w:sz w:val="23"/>
          <w:szCs w:val="23"/>
          <w:lang w:val="en-US"/>
        </w:rPr>
        <w:t>Adherence to SOP’s, PEP talks and workplace safety.</w:t>
      </w:r>
    </w:p>
    <w:p w14:paraId="1C654910" w14:textId="77777777" w:rsidR="003A2A7D" w:rsidRDefault="003A2A7D" w:rsidP="003A2A7D">
      <w:pPr>
        <w:pStyle w:val="ListParagraph"/>
        <w:numPr>
          <w:ilvl w:val="1"/>
          <w:numId w:val="2"/>
        </w:numPr>
        <w:autoSpaceDE w:val="0"/>
        <w:autoSpaceDN w:val="0"/>
        <w:adjustRightInd w:val="0"/>
        <w:spacing w:after="0" w:line="240" w:lineRule="auto"/>
        <w:rPr>
          <w:rFonts w:ascii="Calibri" w:hAnsi="Calibri" w:cs="Calibri"/>
          <w:color w:val="000000"/>
          <w:sz w:val="23"/>
          <w:szCs w:val="23"/>
          <w:lang w:val="en-US"/>
        </w:rPr>
      </w:pPr>
      <w:r w:rsidRPr="003A2A7D">
        <w:rPr>
          <w:rFonts w:ascii="Calibri" w:hAnsi="Calibri" w:cs="Calibri"/>
          <w:color w:val="000000"/>
          <w:sz w:val="23"/>
          <w:szCs w:val="23"/>
          <w:lang w:val="en-US"/>
        </w:rPr>
        <w:t>Ensure strict compliance to environmental parameters (viz., de-dusting).</w:t>
      </w:r>
    </w:p>
    <w:p w14:paraId="35BCCAA9" w14:textId="77777777" w:rsidR="003A2A7D" w:rsidRDefault="003A2A7D" w:rsidP="003A2A7D">
      <w:pPr>
        <w:pStyle w:val="ListParagraph"/>
        <w:numPr>
          <w:ilvl w:val="1"/>
          <w:numId w:val="2"/>
        </w:numPr>
        <w:autoSpaceDE w:val="0"/>
        <w:autoSpaceDN w:val="0"/>
        <w:adjustRightInd w:val="0"/>
        <w:spacing w:after="0" w:line="240" w:lineRule="auto"/>
        <w:rPr>
          <w:rFonts w:ascii="Calibri" w:hAnsi="Calibri" w:cs="Calibri"/>
          <w:color w:val="000000"/>
          <w:sz w:val="23"/>
          <w:szCs w:val="23"/>
          <w:lang w:val="en-US"/>
        </w:rPr>
      </w:pPr>
      <w:r w:rsidRPr="003A2A7D">
        <w:rPr>
          <w:rFonts w:ascii="Calibri" w:hAnsi="Calibri" w:cs="Calibri"/>
          <w:color w:val="000000"/>
          <w:sz w:val="23"/>
          <w:szCs w:val="23"/>
          <w:lang w:val="en-US"/>
        </w:rPr>
        <w:t xml:space="preserve">Monitoring the PCI injection process as per furnace requirement. </w:t>
      </w:r>
    </w:p>
    <w:p w14:paraId="14E8E698" w14:textId="77777777" w:rsidR="003A2A7D" w:rsidRDefault="003A2A7D" w:rsidP="003A2A7D">
      <w:pPr>
        <w:pStyle w:val="ListParagraph"/>
        <w:numPr>
          <w:ilvl w:val="1"/>
          <w:numId w:val="2"/>
        </w:numPr>
        <w:autoSpaceDE w:val="0"/>
        <w:autoSpaceDN w:val="0"/>
        <w:adjustRightInd w:val="0"/>
        <w:spacing w:after="0" w:line="240" w:lineRule="auto"/>
        <w:rPr>
          <w:rFonts w:ascii="Calibri" w:hAnsi="Calibri" w:cs="Calibri"/>
          <w:color w:val="000000"/>
          <w:sz w:val="23"/>
          <w:szCs w:val="23"/>
          <w:lang w:val="en-US"/>
        </w:rPr>
      </w:pPr>
      <w:r w:rsidRPr="003A2A7D">
        <w:rPr>
          <w:rFonts w:ascii="Calibri" w:hAnsi="Calibri" w:cs="Calibri"/>
          <w:color w:val="000000"/>
          <w:sz w:val="23"/>
          <w:szCs w:val="23"/>
          <w:lang w:val="en-US"/>
        </w:rPr>
        <w:t>Ensure sufficient availability of pulverized coal before giving any shutdown of grinding mill.</w:t>
      </w:r>
    </w:p>
    <w:p w14:paraId="6BCCD321" w14:textId="77777777" w:rsidR="003A2A7D" w:rsidRDefault="003A2A7D" w:rsidP="003A2A7D">
      <w:pPr>
        <w:pStyle w:val="ListParagraph"/>
        <w:numPr>
          <w:ilvl w:val="1"/>
          <w:numId w:val="2"/>
        </w:numPr>
        <w:autoSpaceDE w:val="0"/>
        <w:autoSpaceDN w:val="0"/>
        <w:adjustRightInd w:val="0"/>
        <w:spacing w:after="0" w:line="240" w:lineRule="auto"/>
        <w:rPr>
          <w:rFonts w:ascii="Calibri" w:hAnsi="Calibri" w:cs="Calibri"/>
          <w:color w:val="000000"/>
          <w:sz w:val="23"/>
          <w:szCs w:val="23"/>
          <w:lang w:val="en-US"/>
        </w:rPr>
      </w:pPr>
      <w:r w:rsidRPr="003A2A7D">
        <w:rPr>
          <w:rFonts w:ascii="Calibri" w:hAnsi="Calibri" w:cs="Calibri"/>
          <w:color w:val="000000"/>
          <w:sz w:val="23"/>
          <w:szCs w:val="23"/>
          <w:lang w:val="en-US"/>
        </w:rPr>
        <w:t xml:space="preserve">Maintain good housekeeping in PCI area. </w:t>
      </w:r>
    </w:p>
    <w:p w14:paraId="051CB262" w14:textId="77777777" w:rsidR="003A2A7D" w:rsidRDefault="003A2A7D" w:rsidP="003A2A7D">
      <w:pPr>
        <w:pStyle w:val="ListParagraph"/>
        <w:numPr>
          <w:ilvl w:val="1"/>
          <w:numId w:val="2"/>
        </w:numPr>
        <w:autoSpaceDE w:val="0"/>
        <w:autoSpaceDN w:val="0"/>
        <w:adjustRightInd w:val="0"/>
        <w:spacing w:after="0" w:line="240" w:lineRule="auto"/>
        <w:rPr>
          <w:rFonts w:ascii="Calibri" w:hAnsi="Calibri" w:cs="Calibri"/>
          <w:color w:val="000000"/>
          <w:sz w:val="23"/>
          <w:szCs w:val="23"/>
          <w:lang w:val="en-US"/>
        </w:rPr>
      </w:pPr>
      <w:r w:rsidRPr="003A2A7D">
        <w:rPr>
          <w:rFonts w:ascii="Calibri" w:hAnsi="Calibri" w:cs="Calibri"/>
          <w:color w:val="000000"/>
          <w:sz w:val="23"/>
          <w:szCs w:val="23"/>
          <w:lang w:val="en-US"/>
        </w:rPr>
        <w:t xml:space="preserve">Monitoring and ensuring zero presence of BF gas in the workplace. </w:t>
      </w:r>
    </w:p>
    <w:p w14:paraId="4D28AD46" w14:textId="77777777" w:rsidR="003A2A7D" w:rsidRDefault="003A2A7D" w:rsidP="003A2A7D">
      <w:pPr>
        <w:pStyle w:val="ListParagraph"/>
        <w:numPr>
          <w:ilvl w:val="1"/>
          <w:numId w:val="2"/>
        </w:numPr>
        <w:autoSpaceDE w:val="0"/>
        <w:autoSpaceDN w:val="0"/>
        <w:adjustRightInd w:val="0"/>
        <w:spacing w:after="0" w:line="240" w:lineRule="auto"/>
        <w:rPr>
          <w:rFonts w:ascii="Calibri" w:hAnsi="Calibri" w:cs="Calibri"/>
          <w:color w:val="000000"/>
          <w:sz w:val="23"/>
          <w:szCs w:val="23"/>
          <w:lang w:val="en-US"/>
        </w:rPr>
      </w:pPr>
      <w:r w:rsidRPr="003A2A7D">
        <w:rPr>
          <w:rFonts w:ascii="Calibri" w:hAnsi="Calibri" w:cs="Calibri"/>
          <w:color w:val="000000"/>
          <w:sz w:val="23"/>
          <w:szCs w:val="23"/>
          <w:lang w:val="en-US"/>
        </w:rPr>
        <w:t>Assist the SS in co-ordination with other functions during shutdown and start up.</w:t>
      </w:r>
    </w:p>
    <w:p w14:paraId="6D61DA88" w14:textId="77777777" w:rsidR="003A2A7D" w:rsidRDefault="003A2A7D" w:rsidP="003A2A7D">
      <w:pPr>
        <w:pStyle w:val="ListParagraph"/>
        <w:numPr>
          <w:ilvl w:val="1"/>
          <w:numId w:val="2"/>
        </w:numPr>
        <w:autoSpaceDE w:val="0"/>
        <w:autoSpaceDN w:val="0"/>
        <w:adjustRightInd w:val="0"/>
        <w:spacing w:after="0" w:line="240" w:lineRule="auto"/>
        <w:rPr>
          <w:rFonts w:ascii="Calibri" w:hAnsi="Calibri" w:cs="Calibri"/>
          <w:color w:val="000000"/>
          <w:sz w:val="23"/>
          <w:szCs w:val="23"/>
          <w:lang w:val="en-US"/>
        </w:rPr>
      </w:pPr>
      <w:r w:rsidRPr="003A2A7D">
        <w:rPr>
          <w:rFonts w:ascii="Calibri" w:hAnsi="Calibri" w:cs="Calibri"/>
          <w:color w:val="000000"/>
          <w:sz w:val="23"/>
          <w:szCs w:val="23"/>
          <w:lang w:val="en-US"/>
        </w:rPr>
        <w:t xml:space="preserve">Ensure samples are sent to Laboratory with proper identification, without any delay. </w:t>
      </w:r>
    </w:p>
    <w:p w14:paraId="28F38C3B" w14:textId="77777777" w:rsidR="003A2A7D" w:rsidRDefault="003A2A7D" w:rsidP="003A2A7D">
      <w:pPr>
        <w:pStyle w:val="ListParagraph"/>
        <w:numPr>
          <w:ilvl w:val="1"/>
          <w:numId w:val="2"/>
        </w:numPr>
        <w:autoSpaceDE w:val="0"/>
        <w:autoSpaceDN w:val="0"/>
        <w:adjustRightInd w:val="0"/>
        <w:spacing w:after="0" w:line="240" w:lineRule="auto"/>
        <w:rPr>
          <w:rFonts w:ascii="Calibri" w:hAnsi="Calibri" w:cs="Calibri"/>
          <w:color w:val="000000"/>
          <w:sz w:val="23"/>
          <w:szCs w:val="23"/>
          <w:lang w:val="en-US"/>
        </w:rPr>
      </w:pPr>
      <w:r w:rsidRPr="003A2A7D">
        <w:rPr>
          <w:rFonts w:ascii="Calibri" w:hAnsi="Calibri" w:cs="Calibri"/>
          <w:color w:val="000000"/>
          <w:sz w:val="23"/>
          <w:szCs w:val="23"/>
          <w:lang w:val="en-US"/>
        </w:rPr>
        <w:t>Co-ordination with other functions for smooth operation as well as during shutdown and start up.</w:t>
      </w:r>
    </w:p>
    <w:p w14:paraId="2D9EE5A0" w14:textId="5C077A01" w:rsidR="003A2A7D" w:rsidRDefault="003A2A7D" w:rsidP="003A2A7D">
      <w:pPr>
        <w:pStyle w:val="ListParagraph"/>
        <w:numPr>
          <w:ilvl w:val="1"/>
          <w:numId w:val="2"/>
        </w:numPr>
        <w:autoSpaceDE w:val="0"/>
        <w:autoSpaceDN w:val="0"/>
        <w:adjustRightInd w:val="0"/>
        <w:spacing w:after="0" w:line="240" w:lineRule="auto"/>
        <w:rPr>
          <w:rFonts w:ascii="Calibri" w:hAnsi="Calibri" w:cs="Calibri"/>
          <w:color w:val="000000"/>
          <w:sz w:val="23"/>
          <w:szCs w:val="23"/>
          <w:lang w:val="en-US"/>
        </w:rPr>
      </w:pPr>
      <w:r w:rsidRPr="003A2A7D">
        <w:rPr>
          <w:rFonts w:ascii="Calibri" w:hAnsi="Calibri" w:cs="Calibri"/>
          <w:color w:val="000000"/>
          <w:sz w:val="23"/>
          <w:szCs w:val="23"/>
          <w:lang w:val="en-US"/>
        </w:rPr>
        <w:t>In addition to these, should take up all other assignments allotted by the Shift Superintendent, as and when required.</w:t>
      </w:r>
    </w:p>
    <w:p w14:paraId="25E06F0D" w14:textId="0839EF7A" w:rsidR="00B92D95" w:rsidRDefault="00B92D95" w:rsidP="003A2A7D">
      <w:pPr>
        <w:pStyle w:val="ListParagraph"/>
        <w:numPr>
          <w:ilvl w:val="1"/>
          <w:numId w:val="2"/>
        </w:numPr>
        <w:autoSpaceDE w:val="0"/>
        <w:autoSpaceDN w:val="0"/>
        <w:adjustRightInd w:val="0"/>
        <w:spacing w:after="0" w:line="240" w:lineRule="auto"/>
        <w:rPr>
          <w:rFonts w:ascii="Calibri" w:hAnsi="Calibri" w:cs="Calibri"/>
          <w:color w:val="000000"/>
          <w:sz w:val="23"/>
          <w:szCs w:val="23"/>
          <w:lang w:val="en-US"/>
        </w:rPr>
      </w:pPr>
      <w:r>
        <w:rPr>
          <w:rFonts w:ascii="Calibri" w:hAnsi="Calibri" w:cs="Calibri"/>
          <w:color w:val="000000"/>
          <w:sz w:val="23"/>
          <w:szCs w:val="23"/>
          <w:lang w:val="en-US"/>
        </w:rPr>
        <w:t>In case of any abnormalities , inform SS immediately.</w:t>
      </w:r>
    </w:p>
    <w:p w14:paraId="30D96715" w14:textId="58C42BAB" w:rsidR="003A2A7D" w:rsidRPr="00B92D95" w:rsidRDefault="003A2A7D" w:rsidP="00B92D95">
      <w:pPr>
        <w:autoSpaceDE w:val="0"/>
        <w:autoSpaceDN w:val="0"/>
        <w:adjustRightInd w:val="0"/>
        <w:spacing w:after="0" w:line="240" w:lineRule="auto"/>
        <w:rPr>
          <w:ins w:id="1" w:author="Lobha Vaikunth Gawas" w:date="2022-11-24T10:54:00Z"/>
          <w:rFonts w:ascii="Times New Roman" w:hAnsi="Times New Roman" w:cs="Times New Roman"/>
          <w:b/>
          <w:sz w:val="28"/>
          <w:szCs w:val="28"/>
          <w:u w:val="single"/>
        </w:rPr>
      </w:pPr>
    </w:p>
    <w:p w14:paraId="6796AD28" w14:textId="77777777" w:rsidR="00741AE3" w:rsidRPr="00E801AC" w:rsidRDefault="00741AE3" w:rsidP="00741AE3">
      <w:pPr>
        <w:spacing w:after="0" w:line="240" w:lineRule="auto"/>
        <w:ind w:left="720"/>
        <w:jc w:val="both"/>
        <w:rPr>
          <w:rFonts w:ascii="Times New Roman" w:hAnsi="Times New Roman" w:cs="Times New Roman"/>
        </w:rPr>
      </w:pPr>
    </w:p>
    <w:p w14:paraId="7B815835" w14:textId="17854791" w:rsidR="004617CD" w:rsidRPr="00E801AC" w:rsidRDefault="004617CD" w:rsidP="004617CD">
      <w:pPr>
        <w:jc w:val="both"/>
        <w:rPr>
          <w:rFonts w:ascii="Times New Roman" w:hAnsi="Times New Roman" w:cs="Times New Roman"/>
          <w:b/>
          <w:color w:val="000000"/>
          <w:u w:val="single"/>
        </w:rPr>
      </w:pPr>
      <w:r w:rsidRPr="00E801AC">
        <w:rPr>
          <w:rFonts w:ascii="Times New Roman" w:hAnsi="Times New Roman" w:cs="Times New Roman"/>
          <w:b/>
          <w:color w:val="000000"/>
          <w:u w:val="single"/>
        </w:rPr>
        <w:t xml:space="preserve">Roles, responsibilities and authorities of the workmen of the production department for the implementation, maintenance &amp; continually improving the QEHS system are described below. Area wise workers are accountable for all the activities carried out in their area </w:t>
      </w:r>
    </w:p>
    <w:p w14:paraId="2C21EC61" w14:textId="77777777" w:rsidR="004617CD" w:rsidRPr="00E801AC" w:rsidRDefault="004617CD" w:rsidP="004617CD">
      <w:pPr>
        <w:pStyle w:val="Header"/>
        <w:keepNext/>
        <w:jc w:val="both"/>
        <w:rPr>
          <w:rFonts w:ascii="Times New Roman" w:hAnsi="Times New Roman" w:cs="Times New Roman"/>
          <w:b/>
          <w:sz w:val="28"/>
          <w:szCs w:val="28"/>
        </w:rPr>
      </w:pPr>
      <w:r w:rsidRPr="00E801AC">
        <w:rPr>
          <w:rFonts w:ascii="Times New Roman" w:hAnsi="Times New Roman" w:cs="Times New Roman"/>
          <w:b/>
          <w:sz w:val="28"/>
          <w:szCs w:val="28"/>
        </w:rPr>
        <w:t>WORKMEN</w:t>
      </w:r>
    </w:p>
    <w:p w14:paraId="2C761A49" w14:textId="77777777" w:rsidR="004617CD" w:rsidRPr="00E801AC" w:rsidRDefault="004617CD" w:rsidP="004617CD">
      <w:pPr>
        <w:pStyle w:val="Header"/>
        <w:keepNext/>
        <w:ind w:left="432"/>
        <w:jc w:val="both"/>
        <w:rPr>
          <w:rFonts w:ascii="Times New Roman" w:hAnsi="Times New Roman" w:cs="Times New Roman"/>
        </w:rPr>
      </w:pPr>
      <w:r w:rsidRPr="00E801AC">
        <w:rPr>
          <w:rFonts w:ascii="Times New Roman" w:hAnsi="Times New Roman" w:cs="Times New Roman"/>
          <w:sz w:val="28"/>
          <w:szCs w:val="28"/>
        </w:rPr>
        <w:t xml:space="preserve">- </w:t>
      </w:r>
      <w:r w:rsidRPr="00E801AC">
        <w:rPr>
          <w:rFonts w:ascii="Times New Roman" w:hAnsi="Times New Roman" w:cs="Times New Roman"/>
        </w:rPr>
        <w:t>Adherence to QEHS work instruction for Quality with safety, taking care of environment.</w:t>
      </w:r>
    </w:p>
    <w:p w14:paraId="49DB1C37" w14:textId="77777777" w:rsidR="004617CD" w:rsidRPr="00E801AC" w:rsidRDefault="004617CD" w:rsidP="004617CD">
      <w:pPr>
        <w:pStyle w:val="Header"/>
        <w:keepNext/>
        <w:ind w:left="432"/>
        <w:jc w:val="both"/>
        <w:rPr>
          <w:rFonts w:ascii="Times New Roman" w:hAnsi="Times New Roman" w:cs="Times New Roman"/>
        </w:rPr>
      </w:pPr>
      <w:r w:rsidRPr="00E801AC">
        <w:rPr>
          <w:rFonts w:ascii="Times New Roman" w:hAnsi="Times New Roman" w:cs="Times New Roman"/>
        </w:rPr>
        <w:t>- Reports non-conformance observed to the concerned engineer / officers</w:t>
      </w:r>
    </w:p>
    <w:p w14:paraId="75D63E92" w14:textId="77777777" w:rsidR="004617CD" w:rsidRPr="00E801AC" w:rsidRDefault="004617CD" w:rsidP="005A491E">
      <w:pPr>
        <w:pStyle w:val="ListParagraph"/>
        <w:numPr>
          <w:ilvl w:val="0"/>
          <w:numId w:val="18"/>
        </w:numPr>
        <w:jc w:val="both"/>
        <w:rPr>
          <w:rFonts w:ascii="Times New Roman" w:hAnsi="Times New Roman" w:cs="Times New Roman"/>
          <w:b/>
          <w:sz w:val="28"/>
          <w:szCs w:val="28"/>
          <w:u w:val="single"/>
        </w:rPr>
      </w:pPr>
      <w:r w:rsidRPr="00E801AC">
        <w:rPr>
          <w:rFonts w:ascii="Times New Roman" w:hAnsi="Times New Roman" w:cs="Times New Roman"/>
          <w:b/>
          <w:sz w:val="28"/>
          <w:szCs w:val="28"/>
          <w:u w:val="single"/>
        </w:rPr>
        <w:t>Foreman</w:t>
      </w:r>
    </w:p>
    <w:p w14:paraId="372B6A04" w14:textId="77777777" w:rsidR="004617CD" w:rsidRPr="00E801AC" w:rsidRDefault="004617CD" w:rsidP="004617CD">
      <w:pPr>
        <w:jc w:val="both"/>
        <w:rPr>
          <w:rFonts w:ascii="Times New Roman" w:hAnsi="Times New Roman" w:cs="Times New Roman"/>
          <w:sz w:val="28"/>
          <w:szCs w:val="28"/>
        </w:rPr>
      </w:pPr>
      <w:r w:rsidRPr="00E801AC">
        <w:rPr>
          <w:rFonts w:ascii="Times New Roman" w:hAnsi="Times New Roman" w:cs="Times New Roman"/>
          <w:b/>
          <w:sz w:val="28"/>
          <w:szCs w:val="28"/>
        </w:rPr>
        <w:t>Reporting</w:t>
      </w:r>
      <w:r w:rsidRPr="00E801AC">
        <w:rPr>
          <w:rFonts w:ascii="Times New Roman" w:hAnsi="Times New Roman" w:cs="Times New Roman"/>
          <w:sz w:val="28"/>
          <w:szCs w:val="28"/>
        </w:rPr>
        <w:t xml:space="preserve">: </w:t>
      </w:r>
      <w:r w:rsidRPr="00E801AC">
        <w:rPr>
          <w:rFonts w:ascii="Times New Roman" w:hAnsi="Times New Roman" w:cs="Times New Roman"/>
        </w:rPr>
        <w:t>He will directly report to Furnace in charge and in directly to Control room engineer</w:t>
      </w:r>
      <w:r w:rsidRPr="00E801AC">
        <w:rPr>
          <w:rFonts w:ascii="Times New Roman" w:hAnsi="Times New Roman" w:cs="Times New Roman"/>
          <w:sz w:val="28"/>
          <w:szCs w:val="28"/>
        </w:rPr>
        <w:t>.</w:t>
      </w:r>
    </w:p>
    <w:p w14:paraId="178EE26A" w14:textId="77777777" w:rsidR="004617CD" w:rsidRPr="00E801AC" w:rsidRDefault="004617CD" w:rsidP="004617CD">
      <w:pPr>
        <w:jc w:val="both"/>
        <w:rPr>
          <w:rFonts w:ascii="Times New Roman" w:hAnsi="Times New Roman" w:cs="Times New Roman"/>
          <w:sz w:val="28"/>
          <w:szCs w:val="28"/>
        </w:rPr>
      </w:pPr>
      <w:r w:rsidRPr="00E801AC">
        <w:rPr>
          <w:rFonts w:ascii="Times New Roman" w:hAnsi="Times New Roman" w:cs="Times New Roman"/>
          <w:b/>
          <w:sz w:val="28"/>
          <w:szCs w:val="28"/>
        </w:rPr>
        <w:t>Roles and Responsibility</w:t>
      </w:r>
      <w:r w:rsidRPr="00E801AC">
        <w:rPr>
          <w:rFonts w:ascii="Times New Roman" w:hAnsi="Times New Roman" w:cs="Times New Roman"/>
          <w:sz w:val="28"/>
          <w:szCs w:val="28"/>
        </w:rPr>
        <w:t xml:space="preserve">: </w:t>
      </w:r>
    </w:p>
    <w:p w14:paraId="5F90B082" w14:textId="77777777" w:rsidR="004617CD" w:rsidRPr="00E801AC" w:rsidRDefault="004617CD" w:rsidP="004617CD">
      <w:pPr>
        <w:jc w:val="both"/>
        <w:rPr>
          <w:rFonts w:ascii="Times New Roman" w:hAnsi="Times New Roman" w:cs="Times New Roman"/>
        </w:rPr>
      </w:pPr>
      <w:r w:rsidRPr="00E801AC">
        <w:rPr>
          <w:rFonts w:ascii="Times New Roman" w:hAnsi="Times New Roman" w:cs="Times New Roman"/>
        </w:rPr>
        <w:lastRenderedPageBreak/>
        <w:t>He will be responsible for:</w:t>
      </w:r>
    </w:p>
    <w:p w14:paraId="4CD04750" w14:textId="77777777" w:rsidR="004617CD" w:rsidRPr="00E801AC" w:rsidRDefault="004617CD" w:rsidP="005A491E">
      <w:pPr>
        <w:pStyle w:val="ListParagraph"/>
        <w:numPr>
          <w:ilvl w:val="0"/>
          <w:numId w:val="17"/>
        </w:numPr>
        <w:jc w:val="both"/>
        <w:rPr>
          <w:rFonts w:ascii="Times New Roman" w:hAnsi="Times New Roman" w:cs="Times New Roman"/>
        </w:rPr>
      </w:pPr>
      <w:r w:rsidRPr="00E801AC">
        <w:rPr>
          <w:rFonts w:ascii="Times New Roman" w:hAnsi="Times New Roman" w:cs="Times New Roman"/>
        </w:rPr>
        <w:t>Physically watching tuyere movement and abnormalities, observing all cast and their temperatures and liaisoning with the control room and furnace in charge in getting updates.</w:t>
      </w:r>
    </w:p>
    <w:p w14:paraId="6D4CAAF7" w14:textId="77777777" w:rsidR="004617CD" w:rsidRPr="00E801AC" w:rsidRDefault="004617CD" w:rsidP="005A491E">
      <w:pPr>
        <w:pStyle w:val="ListParagraph"/>
        <w:numPr>
          <w:ilvl w:val="0"/>
          <w:numId w:val="17"/>
        </w:numPr>
        <w:jc w:val="both"/>
        <w:rPr>
          <w:rFonts w:ascii="Times New Roman" w:hAnsi="Times New Roman" w:cs="Times New Roman"/>
        </w:rPr>
      </w:pPr>
      <w:r w:rsidRPr="00E801AC">
        <w:rPr>
          <w:rFonts w:ascii="Times New Roman" w:hAnsi="Times New Roman" w:cs="Times New Roman"/>
        </w:rPr>
        <w:t>Ladle management in consultation with hot metal in charge.</w:t>
      </w:r>
    </w:p>
    <w:p w14:paraId="3147BCF1" w14:textId="77777777" w:rsidR="004617CD" w:rsidRPr="00E801AC" w:rsidRDefault="004617CD" w:rsidP="005A491E">
      <w:pPr>
        <w:pStyle w:val="ListParagraph"/>
        <w:numPr>
          <w:ilvl w:val="0"/>
          <w:numId w:val="17"/>
        </w:numPr>
        <w:jc w:val="both"/>
        <w:rPr>
          <w:rFonts w:ascii="Times New Roman" w:hAnsi="Times New Roman" w:cs="Times New Roman"/>
        </w:rPr>
      </w:pPr>
      <w:r w:rsidRPr="00E801AC">
        <w:rPr>
          <w:rFonts w:ascii="Times New Roman" w:hAnsi="Times New Roman" w:cs="Times New Roman"/>
        </w:rPr>
        <w:t>Availability of proper tools and their maintenance.</w:t>
      </w:r>
    </w:p>
    <w:p w14:paraId="28284318" w14:textId="77777777" w:rsidR="004617CD" w:rsidRPr="00E801AC" w:rsidRDefault="004617CD" w:rsidP="005A491E">
      <w:pPr>
        <w:pStyle w:val="ListParagraph"/>
        <w:numPr>
          <w:ilvl w:val="0"/>
          <w:numId w:val="17"/>
        </w:numPr>
        <w:jc w:val="both"/>
        <w:rPr>
          <w:rFonts w:ascii="Times New Roman" w:hAnsi="Times New Roman" w:cs="Times New Roman"/>
        </w:rPr>
      </w:pPr>
      <w:r w:rsidRPr="00E801AC">
        <w:rPr>
          <w:rFonts w:ascii="Times New Roman" w:hAnsi="Times New Roman" w:cs="Times New Roman"/>
        </w:rPr>
        <w:t>Use of all PPE by all workers under his supervision.</w:t>
      </w:r>
    </w:p>
    <w:p w14:paraId="2BA2A585" w14:textId="196D7745" w:rsidR="004617CD" w:rsidRPr="00E801AC" w:rsidRDefault="004617CD" w:rsidP="005A491E">
      <w:pPr>
        <w:pStyle w:val="ListParagraph"/>
        <w:numPr>
          <w:ilvl w:val="0"/>
          <w:numId w:val="17"/>
        </w:numPr>
        <w:jc w:val="both"/>
        <w:rPr>
          <w:rFonts w:ascii="Times New Roman" w:hAnsi="Times New Roman" w:cs="Times New Roman"/>
        </w:rPr>
      </w:pPr>
      <w:r w:rsidRPr="00E801AC">
        <w:rPr>
          <w:rFonts w:ascii="Times New Roman" w:hAnsi="Times New Roman" w:cs="Times New Roman"/>
        </w:rPr>
        <w:t xml:space="preserve"> Delegation of </w:t>
      </w:r>
      <w:r w:rsidR="000D6A6C" w:rsidRPr="00E801AC">
        <w:rPr>
          <w:rFonts w:ascii="Times New Roman" w:hAnsi="Times New Roman" w:cs="Times New Roman"/>
        </w:rPr>
        <w:t>manpower</w:t>
      </w:r>
      <w:r w:rsidRPr="00E801AC">
        <w:rPr>
          <w:rFonts w:ascii="Times New Roman" w:hAnsi="Times New Roman" w:cs="Times New Roman"/>
        </w:rPr>
        <w:t xml:space="preserve"> in cast house.</w:t>
      </w:r>
    </w:p>
    <w:p w14:paraId="19B4A2D4" w14:textId="77777777" w:rsidR="004617CD" w:rsidRPr="00E801AC" w:rsidRDefault="004617CD" w:rsidP="005A491E">
      <w:pPr>
        <w:pStyle w:val="ListParagraph"/>
        <w:numPr>
          <w:ilvl w:val="0"/>
          <w:numId w:val="17"/>
        </w:numPr>
        <w:jc w:val="both"/>
        <w:rPr>
          <w:rFonts w:ascii="Times New Roman" w:hAnsi="Times New Roman" w:cs="Times New Roman"/>
        </w:rPr>
      </w:pPr>
      <w:r w:rsidRPr="00E801AC">
        <w:rPr>
          <w:rFonts w:ascii="Times New Roman" w:hAnsi="Times New Roman" w:cs="Times New Roman"/>
        </w:rPr>
        <w:t>Availability of sufficient water for slag granulation.</w:t>
      </w:r>
    </w:p>
    <w:p w14:paraId="41D76BBE" w14:textId="77777777" w:rsidR="004617CD" w:rsidRPr="00E801AC" w:rsidRDefault="004617CD" w:rsidP="005A491E">
      <w:pPr>
        <w:pStyle w:val="ListParagraph"/>
        <w:numPr>
          <w:ilvl w:val="0"/>
          <w:numId w:val="17"/>
        </w:numPr>
        <w:jc w:val="both"/>
        <w:rPr>
          <w:rFonts w:ascii="Times New Roman" w:hAnsi="Times New Roman" w:cs="Times New Roman"/>
        </w:rPr>
      </w:pPr>
      <w:r w:rsidRPr="00E801AC">
        <w:rPr>
          <w:rFonts w:ascii="Times New Roman" w:hAnsi="Times New Roman" w:cs="Times New Roman"/>
        </w:rPr>
        <w:t>Emptying of Slag pit and keeping it ready before opening of every cast.</w:t>
      </w:r>
    </w:p>
    <w:p w14:paraId="004D31DE" w14:textId="77777777" w:rsidR="004617CD" w:rsidRPr="00E801AC" w:rsidRDefault="004617CD" w:rsidP="005A491E">
      <w:pPr>
        <w:pStyle w:val="ListParagraph"/>
        <w:numPr>
          <w:ilvl w:val="0"/>
          <w:numId w:val="17"/>
        </w:numPr>
        <w:jc w:val="both"/>
        <w:rPr>
          <w:rFonts w:ascii="Times New Roman" w:hAnsi="Times New Roman" w:cs="Times New Roman"/>
        </w:rPr>
      </w:pPr>
      <w:r w:rsidRPr="00E801AC">
        <w:rPr>
          <w:rFonts w:ascii="Times New Roman" w:hAnsi="Times New Roman" w:cs="Times New Roman"/>
        </w:rPr>
        <w:t>EL readiness, runner condition on regular basis. And runner required to be made if found deep.</w:t>
      </w:r>
    </w:p>
    <w:p w14:paraId="2C7EBCF5" w14:textId="77777777" w:rsidR="004617CD" w:rsidRPr="00E801AC" w:rsidRDefault="004617CD" w:rsidP="005A491E">
      <w:pPr>
        <w:pStyle w:val="ListParagraph"/>
        <w:numPr>
          <w:ilvl w:val="0"/>
          <w:numId w:val="17"/>
        </w:numPr>
        <w:jc w:val="both"/>
        <w:rPr>
          <w:rFonts w:ascii="Times New Roman" w:hAnsi="Times New Roman" w:cs="Times New Roman"/>
        </w:rPr>
      </w:pPr>
      <w:r w:rsidRPr="00E801AC">
        <w:rPr>
          <w:rFonts w:ascii="Times New Roman" w:hAnsi="Times New Roman" w:cs="Times New Roman"/>
        </w:rPr>
        <w:t>For maintaining runner preparation schedule.</w:t>
      </w:r>
    </w:p>
    <w:p w14:paraId="1523DC66" w14:textId="77777777" w:rsidR="004617CD" w:rsidRPr="00E801AC" w:rsidRDefault="004617CD" w:rsidP="005A491E">
      <w:pPr>
        <w:pStyle w:val="ListParagraph"/>
        <w:numPr>
          <w:ilvl w:val="0"/>
          <w:numId w:val="17"/>
        </w:numPr>
        <w:jc w:val="both"/>
        <w:rPr>
          <w:rFonts w:ascii="Times New Roman" w:hAnsi="Times New Roman" w:cs="Times New Roman"/>
        </w:rPr>
      </w:pPr>
      <w:r w:rsidRPr="00E801AC">
        <w:rPr>
          <w:rFonts w:ascii="Times New Roman" w:hAnsi="Times New Roman" w:cs="Times New Roman"/>
        </w:rPr>
        <w:t>Sand area barricading on top and cast house debris barricading below.</w:t>
      </w:r>
    </w:p>
    <w:p w14:paraId="1BCAEB4E" w14:textId="77777777" w:rsidR="004617CD" w:rsidRPr="00E801AC" w:rsidRDefault="004617CD" w:rsidP="005A491E">
      <w:pPr>
        <w:pStyle w:val="ListParagraph"/>
        <w:numPr>
          <w:ilvl w:val="0"/>
          <w:numId w:val="17"/>
        </w:numPr>
        <w:jc w:val="both"/>
        <w:rPr>
          <w:rFonts w:ascii="Times New Roman" w:hAnsi="Times New Roman" w:cs="Times New Roman"/>
        </w:rPr>
      </w:pPr>
      <w:r w:rsidRPr="00E801AC">
        <w:rPr>
          <w:rFonts w:ascii="Times New Roman" w:hAnsi="Times New Roman" w:cs="Times New Roman"/>
        </w:rPr>
        <w:t>Barricading the ladle placement area.</w:t>
      </w:r>
    </w:p>
    <w:p w14:paraId="52B1D64B" w14:textId="77777777" w:rsidR="004617CD" w:rsidRPr="00E801AC" w:rsidRDefault="004617CD" w:rsidP="005A491E">
      <w:pPr>
        <w:pStyle w:val="ListParagraph"/>
        <w:numPr>
          <w:ilvl w:val="0"/>
          <w:numId w:val="17"/>
        </w:numPr>
        <w:jc w:val="both"/>
        <w:rPr>
          <w:rFonts w:ascii="Times New Roman" w:hAnsi="Times New Roman" w:cs="Times New Roman"/>
        </w:rPr>
      </w:pPr>
      <w:r w:rsidRPr="00E801AC">
        <w:rPr>
          <w:rFonts w:ascii="Times New Roman" w:hAnsi="Times New Roman" w:cs="Times New Roman"/>
        </w:rPr>
        <w:t>All the safety of the runner preparations and all safety procedures are followed.</w:t>
      </w:r>
    </w:p>
    <w:p w14:paraId="0B76D59D" w14:textId="77777777" w:rsidR="004617CD" w:rsidRPr="00E801AC" w:rsidRDefault="004617CD" w:rsidP="005A491E">
      <w:pPr>
        <w:pStyle w:val="ListParagraph"/>
        <w:numPr>
          <w:ilvl w:val="0"/>
          <w:numId w:val="17"/>
        </w:numPr>
        <w:jc w:val="both"/>
        <w:rPr>
          <w:rFonts w:ascii="Times New Roman" w:hAnsi="Times New Roman" w:cs="Times New Roman"/>
        </w:rPr>
      </w:pPr>
      <w:r w:rsidRPr="00E801AC">
        <w:rPr>
          <w:rFonts w:ascii="Times New Roman" w:hAnsi="Times New Roman" w:cs="Times New Roman"/>
        </w:rPr>
        <w:t>Maintain casting schedule.</w:t>
      </w:r>
    </w:p>
    <w:p w14:paraId="68ED9DC2" w14:textId="77777777" w:rsidR="004617CD" w:rsidRPr="00E801AC" w:rsidRDefault="004617CD" w:rsidP="005A491E">
      <w:pPr>
        <w:pStyle w:val="ListParagraph"/>
        <w:numPr>
          <w:ilvl w:val="0"/>
          <w:numId w:val="17"/>
        </w:numPr>
        <w:jc w:val="both"/>
        <w:rPr>
          <w:rFonts w:ascii="Times New Roman" w:hAnsi="Times New Roman" w:cs="Times New Roman"/>
        </w:rPr>
      </w:pPr>
      <w:r w:rsidRPr="00E801AC">
        <w:rPr>
          <w:rFonts w:ascii="Times New Roman" w:hAnsi="Times New Roman" w:cs="Times New Roman"/>
        </w:rPr>
        <w:t>Ensuring Mud gun nozzle cleaning and filing.</w:t>
      </w:r>
    </w:p>
    <w:p w14:paraId="7EC9FE61" w14:textId="77777777" w:rsidR="004617CD" w:rsidRPr="00E801AC" w:rsidRDefault="004617CD" w:rsidP="005A491E">
      <w:pPr>
        <w:pStyle w:val="ListParagraph"/>
        <w:numPr>
          <w:ilvl w:val="0"/>
          <w:numId w:val="17"/>
        </w:numPr>
        <w:jc w:val="both"/>
        <w:rPr>
          <w:rFonts w:ascii="Times New Roman" w:hAnsi="Times New Roman" w:cs="Times New Roman"/>
        </w:rPr>
      </w:pPr>
      <w:r w:rsidRPr="00E801AC">
        <w:rPr>
          <w:rFonts w:ascii="Times New Roman" w:hAnsi="Times New Roman" w:cs="Times New Roman"/>
        </w:rPr>
        <w:t>Use of De-dusting system.</w:t>
      </w:r>
    </w:p>
    <w:p w14:paraId="2630C673" w14:textId="77777777" w:rsidR="004617CD" w:rsidRPr="00E801AC" w:rsidRDefault="004617CD" w:rsidP="005A491E">
      <w:pPr>
        <w:pStyle w:val="ListParagraph"/>
        <w:numPr>
          <w:ilvl w:val="0"/>
          <w:numId w:val="17"/>
        </w:numPr>
        <w:jc w:val="both"/>
        <w:rPr>
          <w:rFonts w:ascii="Times New Roman" w:hAnsi="Times New Roman" w:cs="Times New Roman"/>
        </w:rPr>
      </w:pPr>
      <w:r w:rsidRPr="00E801AC">
        <w:rPr>
          <w:rFonts w:ascii="Times New Roman" w:hAnsi="Times New Roman" w:cs="Times New Roman"/>
        </w:rPr>
        <w:t>Oxygen cylinders availability in sufficient numbers for opening cast.</w:t>
      </w:r>
    </w:p>
    <w:p w14:paraId="383A0351" w14:textId="77777777" w:rsidR="004617CD" w:rsidRPr="00E801AC" w:rsidRDefault="004617CD" w:rsidP="005A491E">
      <w:pPr>
        <w:pStyle w:val="ListParagraph"/>
        <w:numPr>
          <w:ilvl w:val="0"/>
          <w:numId w:val="17"/>
        </w:numPr>
        <w:jc w:val="both"/>
        <w:rPr>
          <w:rFonts w:ascii="Times New Roman" w:hAnsi="Times New Roman" w:cs="Times New Roman"/>
        </w:rPr>
      </w:pPr>
      <w:r w:rsidRPr="00E801AC">
        <w:rPr>
          <w:rFonts w:ascii="Times New Roman" w:hAnsi="Times New Roman" w:cs="Times New Roman"/>
        </w:rPr>
        <w:t xml:space="preserve">All the consumables viz </w:t>
      </w:r>
    </w:p>
    <w:p w14:paraId="249E1697" w14:textId="77777777" w:rsidR="004617CD" w:rsidRPr="00E801AC" w:rsidRDefault="004617CD" w:rsidP="005A491E">
      <w:pPr>
        <w:pStyle w:val="ListParagraph"/>
        <w:numPr>
          <w:ilvl w:val="1"/>
          <w:numId w:val="17"/>
        </w:numPr>
        <w:ind w:left="2520"/>
        <w:jc w:val="both"/>
        <w:rPr>
          <w:rFonts w:ascii="Times New Roman" w:hAnsi="Times New Roman" w:cs="Times New Roman"/>
        </w:rPr>
      </w:pPr>
      <w:r w:rsidRPr="00E801AC">
        <w:rPr>
          <w:rFonts w:ascii="Times New Roman" w:hAnsi="Times New Roman" w:cs="Times New Roman"/>
        </w:rPr>
        <w:t>Hydrous clay.</w:t>
      </w:r>
    </w:p>
    <w:p w14:paraId="5FD5625D" w14:textId="77777777" w:rsidR="004617CD" w:rsidRPr="00E801AC" w:rsidRDefault="004617CD" w:rsidP="005A491E">
      <w:pPr>
        <w:pStyle w:val="ListParagraph"/>
        <w:numPr>
          <w:ilvl w:val="1"/>
          <w:numId w:val="17"/>
        </w:numPr>
        <w:ind w:left="2520"/>
        <w:jc w:val="both"/>
        <w:rPr>
          <w:rFonts w:ascii="Times New Roman" w:hAnsi="Times New Roman" w:cs="Times New Roman"/>
        </w:rPr>
      </w:pPr>
      <w:r w:rsidRPr="00E801AC">
        <w:rPr>
          <w:rFonts w:ascii="Times New Roman" w:hAnsi="Times New Roman" w:cs="Times New Roman"/>
        </w:rPr>
        <w:t>Mud gun clay.</w:t>
      </w:r>
    </w:p>
    <w:p w14:paraId="182B7CE1" w14:textId="77777777" w:rsidR="004617CD" w:rsidRPr="00E801AC" w:rsidRDefault="004617CD" w:rsidP="005A491E">
      <w:pPr>
        <w:pStyle w:val="ListParagraph"/>
        <w:numPr>
          <w:ilvl w:val="1"/>
          <w:numId w:val="17"/>
        </w:numPr>
        <w:ind w:left="2520"/>
        <w:jc w:val="both"/>
        <w:rPr>
          <w:rFonts w:ascii="Times New Roman" w:hAnsi="Times New Roman" w:cs="Times New Roman"/>
        </w:rPr>
      </w:pPr>
      <w:r w:rsidRPr="00E801AC">
        <w:rPr>
          <w:rFonts w:ascii="Times New Roman" w:hAnsi="Times New Roman" w:cs="Times New Roman"/>
        </w:rPr>
        <w:t>Runner mass.</w:t>
      </w:r>
    </w:p>
    <w:p w14:paraId="57627737" w14:textId="77777777" w:rsidR="004617CD" w:rsidRPr="00E801AC" w:rsidRDefault="004617CD" w:rsidP="005A491E">
      <w:pPr>
        <w:pStyle w:val="ListParagraph"/>
        <w:numPr>
          <w:ilvl w:val="1"/>
          <w:numId w:val="17"/>
        </w:numPr>
        <w:ind w:left="2520"/>
        <w:jc w:val="both"/>
        <w:rPr>
          <w:rFonts w:ascii="Times New Roman" w:hAnsi="Times New Roman" w:cs="Times New Roman"/>
        </w:rPr>
      </w:pPr>
      <w:r w:rsidRPr="00E801AC">
        <w:rPr>
          <w:rFonts w:ascii="Times New Roman" w:hAnsi="Times New Roman" w:cs="Times New Roman"/>
        </w:rPr>
        <w:t>Thermocouple tips.</w:t>
      </w:r>
    </w:p>
    <w:p w14:paraId="77844AA6" w14:textId="77777777" w:rsidR="004617CD" w:rsidRPr="00E801AC" w:rsidRDefault="004617CD" w:rsidP="005A491E">
      <w:pPr>
        <w:pStyle w:val="ListParagraph"/>
        <w:numPr>
          <w:ilvl w:val="1"/>
          <w:numId w:val="17"/>
        </w:numPr>
        <w:ind w:left="2520"/>
        <w:jc w:val="both"/>
        <w:rPr>
          <w:rFonts w:ascii="Times New Roman" w:hAnsi="Times New Roman" w:cs="Times New Roman"/>
        </w:rPr>
      </w:pPr>
      <w:r w:rsidRPr="00E801AC">
        <w:rPr>
          <w:rFonts w:ascii="Times New Roman" w:hAnsi="Times New Roman" w:cs="Times New Roman"/>
        </w:rPr>
        <w:t>Rice husk.</w:t>
      </w:r>
    </w:p>
    <w:p w14:paraId="2930C20F" w14:textId="0F61F5F9" w:rsidR="004617CD" w:rsidRPr="00E801AC" w:rsidRDefault="00904091" w:rsidP="005A491E">
      <w:pPr>
        <w:pStyle w:val="ListParagraph"/>
        <w:numPr>
          <w:ilvl w:val="1"/>
          <w:numId w:val="17"/>
        </w:numPr>
        <w:ind w:left="2520"/>
        <w:jc w:val="both"/>
        <w:rPr>
          <w:rFonts w:ascii="Times New Roman" w:hAnsi="Times New Roman" w:cs="Times New Roman"/>
        </w:rPr>
      </w:pPr>
      <w:r w:rsidRPr="00E801AC">
        <w:rPr>
          <w:rFonts w:ascii="Times New Roman" w:hAnsi="Times New Roman" w:cs="Times New Roman"/>
        </w:rPr>
        <w:t>Firewood</w:t>
      </w:r>
      <w:r w:rsidR="004617CD" w:rsidRPr="00E801AC">
        <w:rPr>
          <w:rFonts w:ascii="Times New Roman" w:hAnsi="Times New Roman" w:cs="Times New Roman"/>
        </w:rPr>
        <w:t>.</w:t>
      </w:r>
    </w:p>
    <w:p w14:paraId="4E9187C0" w14:textId="77777777" w:rsidR="004617CD" w:rsidRPr="00E801AC" w:rsidRDefault="004617CD" w:rsidP="005A491E">
      <w:pPr>
        <w:pStyle w:val="ListParagraph"/>
        <w:numPr>
          <w:ilvl w:val="1"/>
          <w:numId w:val="17"/>
        </w:numPr>
        <w:ind w:left="2520"/>
        <w:jc w:val="both"/>
        <w:rPr>
          <w:rFonts w:ascii="Times New Roman" w:hAnsi="Times New Roman" w:cs="Times New Roman"/>
        </w:rPr>
      </w:pPr>
      <w:r w:rsidRPr="00E801AC">
        <w:rPr>
          <w:rFonts w:ascii="Times New Roman" w:hAnsi="Times New Roman" w:cs="Times New Roman"/>
        </w:rPr>
        <w:t>Poking rods.</w:t>
      </w:r>
    </w:p>
    <w:p w14:paraId="4011A379" w14:textId="77777777" w:rsidR="004617CD" w:rsidRPr="00E801AC" w:rsidRDefault="004617CD" w:rsidP="005A491E">
      <w:pPr>
        <w:pStyle w:val="ListParagraph"/>
        <w:numPr>
          <w:ilvl w:val="1"/>
          <w:numId w:val="17"/>
        </w:numPr>
        <w:ind w:left="2520"/>
        <w:jc w:val="both"/>
        <w:rPr>
          <w:rFonts w:ascii="Times New Roman" w:hAnsi="Times New Roman" w:cs="Times New Roman"/>
        </w:rPr>
      </w:pPr>
      <w:r w:rsidRPr="00E801AC">
        <w:rPr>
          <w:rFonts w:ascii="Times New Roman" w:hAnsi="Times New Roman" w:cs="Times New Roman"/>
        </w:rPr>
        <w:t>Lancing pipes.</w:t>
      </w:r>
    </w:p>
    <w:p w14:paraId="7FB920CF" w14:textId="77777777" w:rsidR="004617CD" w:rsidRPr="00E801AC" w:rsidRDefault="004617CD" w:rsidP="005A491E">
      <w:pPr>
        <w:pStyle w:val="ListParagraph"/>
        <w:numPr>
          <w:ilvl w:val="1"/>
          <w:numId w:val="17"/>
        </w:numPr>
        <w:ind w:left="2520"/>
        <w:jc w:val="both"/>
        <w:rPr>
          <w:rFonts w:ascii="Times New Roman" w:hAnsi="Times New Roman" w:cs="Times New Roman"/>
        </w:rPr>
      </w:pPr>
      <w:r w:rsidRPr="00E801AC">
        <w:rPr>
          <w:rFonts w:ascii="Times New Roman" w:hAnsi="Times New Roman" w:cs="Times New Roman"/>
        </w:rPr>
        <w:t>Sand.</w:t>
      </w:r>
    </w:p>
    <w:p w14:paraId="7C2CACD1" w14:textId="77777777" w:rsidR="004617CD" w:rsidRPr="00E801AC" w:rsidRDefault="004617CD" w:rsidP="005A491E">
      <w:pPr>
        <w:pStyle w:val="ListParagraph"/>
        <w:numPr>
          <w:ilvl w:val="1"/>
          <w:numId w:val="17"/>
        </w:numPr>
        <w:ind w:left="2520"/>
        <w:jc w:val="both"/>
        <w:rPr>
          <w:rFonts w:ascii="Times New Roman" w:hAnsi="Times New Roman" w:cs="Times New Roman"/>
        </w:rPr>
      </w:pPr>
      <w:r w:rsidRPr="00E801AC">
        <w:rPr>
          <w:rFonts w:ascii="Times New Roman" w:hAnsi="Times New Roman" w:cs="Times New Roman"/>
        </w:rPr>
        <w:t>Coke fines.</w:t>
      </w:r>
    </w:p>
    <w:p w14:paraId="58EEC56F" w14:textId="4C498B53" w:rsidR="004617CD" w:rsidRPr="00E801AC" w:rsidRDefault="004617CD" w:rsidP="004617CD">
      <w:pPr>
        <w:jc w:val="both"/>
        <w:rPr>
          <w:rFonts w:ascii="Times New Roman" w:hAnsi="Times New Roman" w:cs="Times New Roman"/>
        </w:rPr>
      </w:pPr>
      <w:r w:rsidRPr="00E801AC">
        <w:rPr>
          <w:rFonts w:ascii="Times New Roman" w:hAnsi="Times New Roman" w:cs="Times New Roman"/>
        </w:rPr>
        <w:t>A</w:t>
      </w:r>
      <w:r w:rsidR="000D6A6C" w:rsidRPr="00E801AC">
        <w:rPr>
          <w:rFonts w:ascii="Times New Roman" w:hAnsi="Times New Roman" w:cs="Times New Roman"/>
        </w:rPr>
        <w:t>lso</w:t>
      </w:r>
      <w:r w:rsidRPr="00E801AC">
        <w:rPr>
          <w:rFonts w:ascii="Times New Roman" w:hAnsi="Times New Roman" w:cs="Times New Roman"/>
        </w:rPr>
        <w:t xml:space="preserve"> available in cast house.</w:t>
      </w:r>
    </w:p>
    <w:p w14:paraId="5B1928BC" w14:textId="77777777" w:rsidR="004617CD" w:rsidRPr="00E801AC" w:rsidRDefault="004617CD" w:rsidP="004617CD">
      <w:pPr>
        <w:rPr>
          <w:rFonts w:ascii="Times New Roman" w:hAnsi="Times New Roman" w:cs="Times New Roman"/>
          <w:b/>
          <w:sz w:val="28"/>
          <w:szCs w:val="28"/>
        </w:rPr>
      </w:pPr>
      <w:r w:rsidRPr="00E801AC">
        <w:rPr>
          <w:rFonts w:ascii="Times New Roman" w:hAnsi="Times New Roman" w:cs="Times New Roman"/>
          <w:b/>
          <w:sz w:val="28"/>
          <w:szCs w:val="28"/>
        </w:rPr>
        <w:t>He is responsible for:</w:t>
      </w:r>
    </w:p>
    <w:p w14:paraId="6F3CA656" w14:textId="77777777" w:rsidR="004617CD" w:rsidRPr="00E801AC" w:rsidRDefault="004617CD" w:rsidP="005A491E">
      <w:pPr>
        <w:pStyle w:val="ListParagraph"/>
        <w:numPr>
          <w:ilvl w:val="1"/>
          <w:numId w:val="16"/>
        </w:numPr>
        <w:rPr>
          <w:rFonts w:ascii="Times New Roman" w:hAnsi="Times New Roman" w:cs="Times New Roman"/>
        </w:rPr>
      </w:pPr>
      <w:r w:rsidRPr="00E801AC">
        <w:rPr>
          <w:rFonts w:ascii="Times New Roman" w:hAnsi="Times New Roman" w:cs="Times New Roman"/>
        </w:rPr>
        <w:t>Proper shell cooling. He has to check enough water is available at all shell on the furnace.</w:t>
      </w:r>
    </w:p>
    <w:p w14:paraId="04C61C9E" w14:textId="77777777" w:rsidR="004617CD" w:rsidRPr="00E801AC" w:rsidRDefault="004617CD" w:rsidP="005A491E">
      <w:pPr>
        <w:pStyle w:val="ListParagraph"/>
        <w:numPr>
          <w:ilvl w:val="1"/>
          <w:numId w:val="16"/>
        </w:numPr>
        <w:rPr>
          <w:rFonts w:ascii="Times New Roman" w:hAnsi="Times New Roman" w:cs="Times New Roman"/>
        </w:rPr>
      </w:pPr>
      <w:r w:rsidRPr="00E801AC">
        <w:rPr>
          <w:rFonts w:ascii="Times New Roman" w:hAnsi="Times New Roman" w:cs="Times New Roman"/>
        </w:rPr>
        <w:t>Checking all the pressure gauges.</w:t>
      </w:r>
    </w:p>
    <w:p w14:paraId="3F44981D" w14:textId="1B332401" w:rsidR="004617CD" w:rsidRPr="00E801AC" w:rsidRDefault="004617CD" w:rsidP="005A491E">
      <w:pPr>
        <w:pStyle w:val="ListParagraph"/>
        <w:numPr>
          <w:ilvl w:val="1"/>
          <w:numId w:val="16"/>
        </w:numPr>
        <w:rPr>
          <w:rFonts w:ascii="Times New Roman" w:hAnsi="Times New Roman" w:cs="Times New Roman"/>
        </w:rPr>
      </w:pPr>
      <w:r w:rsidRPr="00E801AC">
        <w:rPr>
          <w:rFonts w:ascii="Times New Roman" w:hAnsi="Times New Roman" w:cs="Times New Roman"/>
        </w:rPr>
        <w:t xml:space="preserve">Checking the </w:t>
      </w:r>
      <w:r w:rsidR="00904091" w:rsidRPr="00E801AC">
        <w:rPr>
          <w:rFonts w:ascii="Times New Roman" w:hAnsi="Times New Roman" w:cs="Times New Roman"/>
        </w:rPr>
        <w:t>outlet</w:t>
      </w:r>
      <w:r w:rsidRPr="00E801AC">
        <w:rPr>
          <w:rFonts w:ascii="Times New Roman" w:hAnsi="Times New Roman" w:cs="Times New Roman"/>
        </w:rPr>
        <w:t xml:space="preserve"> temperatures of the tuyeres, tuyere coolers and cooling plate outlet temperatures at the start of the shift and to be informed to control room. He has to check these outlets throughout the shift in regular intervals. </w:t>
      </w:r>
    </w:p>
    <w:p w14:paraId="458C6BA6" w14:textId="77777777" w:rsidR="004617CD" w:rsidRPr="00E801AC" w:rsidRDefault="004617CD" w:rsidP="005A491E">
      <w:pPr>
        <w:pStyle w:val="ListParagraph"/>
        <w:numPr>
          <w:ilvl w:val="1"/>
          <w:numId w:val="16"/>
        </w:numPr>
        <w:rPr>
          <w:rFonts w:ascii="Times New Roman" w:hAnsi="Times New Roman" w:cs="Times New Roman"/>
        </w:rPr>
      </w:pPr>
      <w:r w:rsidRPr="00E801AC">
        <w:rPr>
          <w:rFonts w:ascii="Times New Roman" w:hAnsi="Times New Roman" w:cs="Times New Roman"/>
        </w:rPr>
        <w:t>Any deviations found in shell cooling and inform control room engineer for getting it rectified immediately.</w:t>
      </w:r>
    </w:p>
    <w:p w14:paraId="370A9459" w14:textId="77777777" w:rsidR="004617CD" w:rsidRPr="00E801AC" w:rsidRDefault="004617CD" w:rsidP="005A491E">
      <w:pPr>
        <w:pStyle w:val="ListParagraph"/>
        <w:numPr>
          <w:ilvl w:val="1"/>
          <w:numId w:val="16"/>
        </w:numPr>
        <w:rPr>
          <w:rFonts w:ascii="Times New Roman" w:hAnsi="Times New Roman" w:cs="Times New Roman"/>
        </w:rPr>
      </w:pPr>
      <w:r w:rsidRPr="00E801AC">
        <w:rPr>
          <w:rFonts w:ascii="Times New Roman" w:hAnsi="Times New Roman" w:cs="Times New Roman"/>
        </w:rPr>
        <w:t>He has to assist Furnace in charge for dumping dust catcher.</w:t>
      </w:r>
    </w:p>
    <w:p w14:paraId="2BE9FA64" w14:textId="77777777" w:rsidR="004617CD" w:rsidRPr="00E801AC" w:rsidRDefault="004617CD" w:rsidP="005A491E">
      <w:pPr>
        <w:pStyle w:val="ListParagraph"/>
        <w:numPr>
          <w:ilvl w:val="1"/>
          <w:numId w:val="16"/>
        </w:numPr>
        <w:rPr>
          <w:rFonts w:ascii="Times New Roman" w:hAnsi="Times New Roman" w:cs="Times New Roman"/>
        </w:rPr>
      </w:pPr>
      <w:r w:rsidRPr="00E801AC">
        <w:rPr>
          <w:rFonts w:ascii="Times New Roman" w:hAnsi="Times New Roman" w:cs="Times New Roman"/>
        </w:rPr>
        <w:t>He is responsible for safety of the man and machine.</w:t>
      </w:r>
    </w:p>
    <w:p w14:paraId="4A37A2EC" w14:textId="77777777" w:rsidR="004617CD" w:rsidRPr="00E801AC" w:rsidRDefault="004617CD" w:rsidP="005A491E">
      <w:pPr>
        <w:pStyle w:val="ListParagraph"/>
        <w:numPr>
          <w:ilvl w:val="1"/>
          <w:numId w:val="16"/>
        </w:numPr>
        <w:rPr>
          <w:rFonts w:ascii="Times New Roman" w:hAnsi="Times New Roman" w:cs="Times New Roman"/>
        </w:rPr>
      </w:pPr>
      <w:r w:rsidRPr="00E801AC">
        <w:rPr>
          <w:rFonts w:ascii="Times New Roman" w:hAnsi="Times New Roman" w:cs="Times New Roman"/>
        </w:rPr>
        <w:lastRenderedPageBreak/>
        <w:t>He is responsible for Cast house 5S.</w:t>
      </w:r>
    </w:p>
    <w:p w14:paraId="53721458" w14:textId="77777777" w:rsidR="004617CD" w:rsidRPr="00E801AC" w:rsidRDefault="004617CD" w:rsidP="005A491E">
      <w:pPr>
        <w:pStyle w:val="ListParagraph"/>
        <w:numPr>
          <w:ilvl w:val="1"/>
          <w:numId w:val="16"/>
        </w:numPr>
        <w:rPr>
          <w:rFonts w:ascii="Times New Roman" w:hAnsi="Times New Roman" w:cs="Times New Roman"/>
        </w:rPr>
      </w:pPr>
      <w:r w:rsidRPr="00E801AC">
        <w:rPr>
          <w:rFonts w:ascii="Times New Roman" w:hAnsi="Times New Roman" w:cs="Times New Roman"/>
        </w:rPr>
        <w:t>He has to co-ordinate all the work procedures of shutdown and start-up of the furnaces. And to be ensure all the shutdown jobs of cast house.</w:t>
      </w:r>
    </w:p>
    <w:p w14:paraId="5A83614A" w14:textId="77777777" w:rsidR="004617CD" w:rsidRPr="00E801AC" w:rsidRDefault="004617CD" w:rsidP="005A491E">
      <w:pPr>
        <w:pStyle w:val="ListParagraph"/>
        <w:numPr>
          <w:ilvl w:val="1"/>
          <w:numId w:val="16"/>
        </w:numPr>
        <w:rPr>
          <w:rFonts w:ascii="Times New Roman" w:hAnsi="Times New Roman" w:cs="Times New Roman"/>
        </w:rPr>
      </w:pPr>
      <w:r w:rsidRPr="00E801AC">
        <w:rPr>
          <w:rFonts w:ascii="Times New Roman" w:hAnsi="Times New Roman" w:cs="Times New Roman"/>
        </w:rPr>
        <w:t>He has to fill all the check lists. He is responsible for the correctness of the report.</w:t>
      </w:r>
    </w:p>
    <w:p w14:paraId="7D382E3E" w14:textId="77777777" w:rsidR="004617CD" w:rsidRPr="00E801AC" w:rsidRDefault="004617CD" w:rsidP="005A491E">
      <w:pPr>
        <w:pStyle w:val="ListParagraph"/>
        <w:numPr>
          <w:ilvl w:val="1"/>
          <w:numId w:val="16"/>
        </w:numPr>
        <w:rPr>
          <w:rFonts w:ascii="Times New Roman" w:hAnsi="Times New Roman" w:cs="Times New Roman"/>
        </w:rPr>
      </w:pPr>
      <w:r w:rsidRPr="00E801AC">
        <w:rPr>
          <w:rFonts w:ascii="Times New Roman" w:hAnsi="Times New Roman" w:cs="Times New Roman"/>
        </w:rPr>
        <w:t>He has to give pep talks to all his workers who are working under him.</w:t>
      </w:r>
    </w:p>
    <w:p w14:paraId="5EA5ED70" w14:textId="4648DCC1" w:rsidR="004617CD" w:rsidRPr="00E801AC" w:rsidRDefault="004617CD" w:rsidP="004617CD">
      <w:pPr>
        <w:pStyle w:val="ListParagraph"/>
        <w:numPr>
          <w:ilvl w:val="1"/>
          <w:numId w:val="16"/>
        </w:numPr>
        <w:rPr>
          <w:rFonts w:ascii="Times New Roman" w:hAnsi="Times New Roman" w:cs="Times New Roman"/>
        </w:rPr>
      </w:pPr>
      <w:r w:rsidRPr="00E801AC">
        <w:rPr>
          <w:rFonts w:ascii="Times New Roman" w:hAnsi="Times New Roman" w:cs="Times New Roman"/>
        </w:rPr>
        <w:t xml:space="preserve">He has to give on job training for new workers. </w:t>
      </w:r>
    </w:p>
    <w:p w14:paraId="7449A549" w14:textId="77777777" w:rsidR="000D6A6C" w:rsidRPr="00E801AC" w:rsidRDefault="000D6A6C" w:rsidP="000D6A6C">
      <w:pPr>
        <w:pStyle w:val="ListParagraph"/>
        <w:ind w:left="1440"/>
        <w:rPr>
          <w:rFonts w:ascii="Times New Roman" w:hAnsi="Times New Roman" w:cs="Times New Roman"/>
          <w:sz w:val="28"/>
          <w:szCs w:val="28"/>
        </w:rPr>
      </w:pPr>
    </w:p>
    <w:p w14:paraId="1E92B995" w14:textId="77777777" w:rsidR="004617CD" w:rsidRPr="00E801AC" w:rsidRDefault="004617CD" w:rsidP="005A491E">
      <w:pPr>
        <w:pStyle w:val="ListParagraph"/>
        <w:numPr>
          <w:ilvl w:val="0"/>
          <w:numId w:val="16"/>
        </w:numPr>
        <w:rPr>
          <w:rFonts w:ascii="Times New Roman" w:hAnsi="Times New Roman" w:cs="Times New Roman"/>
          <w:b/>
          <w:sz w:val="28"/>
          <w:szCs w:val="28"/>
        </w:rPr>
      </w:pPr>
      <w:r w:rsidRPr="00E801AC">
        <w:rPr>
          <w:rFonts w:ascii="Times New Roman" w:hAnsi="Times New Roman" w:cs="Times New Roman"/>
          <w:b/>
          <w:sz w:val="28"/>
          <w:szCs w:val="28"/>
        </w:rPr>
        <w:t>TAPHOLE OPERATOR</w:t>
      </w:r>
    </w:p>
    <w:p w14:paraId="7DE63F13" w14:textId="77777777" w:rsidR="004617CD" w:rsidRPr="00E801AC" w:rsidRDefault="004617CD" w:rsidP="004617CD">
      <w:pPr>
        <w:rPr>
          <w:rFonts w:ascii="Times New Roman" w:hAnsi="Times New Roman" w:cs="Times New Roman"/>
        </w:rPr>
      </w:pPr>
      <w:r w:rsidRPr="00E801AC">
        <w:rPr>
          <w:rFonts w:ascii="Times New Roman" w:hAnsi="Times New Roman" w:cs="Times New Roman"/>
        </w:rPr>
        <w:t>Use of safety PPE.</w:t>
      </w:r>
    </w:p>
    <w:p w14:paraId="050EB3B7" w14:textId="77777777" w:rsidR="004617CD" w:rsidRPr="00E801AC" w:rsidRDefault="004617CD" w:rsidP="005A491E">
      <w:pPr>
        <w:numPr>
          <w:ilvl w:val="0"/>
          <w:numId w:val="10"/>
        </w:numPr>
        <w:spacing w:after="0" w:line="240" w:lineRule="auto"/>
        <w:jc w:val="both"/>
        <w:rPr>
          <w:rFonts w:ascii="Times New Roman" w:hAnsi="Times New Roman" w:cs="Times New Roman"/>
        </w:rPr>
      </w:pPr>
      <w:r w:rsidRPr="00E801AC">
        <w:rPr>
          <w:rFonts w:ascii="Times New Roman" w:hAnsi="Times New Roman" w:cs="Times New Roman"/>
        </w:rPr>
        <w:t>He is 2</w:t>
      </w:r>
      <w:r w:rsidRPr="00E801AC">
        <w:rPr>
          <w:rFonts w:ascii="Times New Roman" w:hAnsi="Times New Roman" w:cs="Times New Roman"/>
          <w:vertAlign w:val="superscript"/>
        </w:rPr>
        <w:t>nd</w:t>
      </w:r>
      <w:r w:rsidRPr="00E801AC">
        <w:rPr>
          <w:rFonts w:ascii="Times New Roman" w:hAnsi="Times New Roman" w:cs="Times New Roman"/>
        </w:rPr>
        <w:t xml:space="preserve"> in the hierarchy.</w:t>
      </w:r>
    </w:p>
    <w:p w14:paraId="2011380B" w14:textId="77777777" w:rsidR="004617CD" w:rsidRPr="00E801AC" w:rsidRDefault="004617CD" w:rsidP="005A491E">
      <w:pPr>
        <w:numPr>
          <w:ilvl w:val="0"/>
          <w:numId w:val="10"/>
        </w:numPr>
        <w:spacing w:after="0" w:line="240" w:lineRule="auto"/>
        <w:jc w:val="both"/>
        <w:rPr>
          <w:rFonts w:ascii="Times New Roman" w:hAnsi="Times New Roman" w:cs="Times New Roman"/>
        </w:rPr>
      </w:pPr>
      <w:r w:rsidRPr="00E801AC">
        <w:rPr>
          <w:rFonts w:ascii="Times New Roman" w:hAnsi="Times New Roman" w:cs="Times New Roman"/>
        </w:rPr>
        <w:t>Follow all work instructions.</w:t>
      </w:r>
    </w:p>
    <w:p w14:paraId="4F9FB930" w14:textId="77777777" w:rsidR="004617CD" w:rsidRPr="00E801AC" w:rsidRDefault="004617CD" w:rsidP="005A491E">
      <w:pPr>
        <w:numPr>
          <w:ilvl w:val="0"/>
          <w:numId w:val="10"/>
        </w:numPr>
        <w:spacing w:after="0" w:line="240" w:lineRule="auto"/>
        <w:jc w:val="both"/>
        <w:rPr>
          <w:rFonts w:ascii="Times New Roman" w:hAnsi="Times New Roman" w:cs="Times New Roman"/>
        </w:rPr>
      </w:pPr>
      <w:r w:rsidRPr="00E801AC">
        <w:rPr>
          <w:rFonts w:ascii="Times New Roman" w:hAnsi="Times New Roman" w:cs="Times New Roman"/>
        </w:rPr>
        <w:t>Maintain good housekeeping</w:t>
      </w:r>
    </w:p>
    <w:p w14:paraId="3D90534F" w14:textId="77777777" w:rsidR="004617CD" w:rsidRPr="00E801AC" w:rsidRDefault="004617CD" w:rsidP="005A491E">
      <w:pPr>
        <w:numPr>
          <w:ilvl w:val="0"/>
          <w:numId w:val="10"/>
        </w:numPr>
        <w:spacing w:after="0" w:line="240" w:lineRule="auto"/>
        <w:jc w:val="both"/>
        <w:rPr>
          <w:rFonts w:ascii="Times New Roman" w:hAnsi="Times New Roman" w:cs="Times New Roman"/>
        </w:rPr>
      </w:pPr>
      <w:r w:rsidRPr="00E801AC">
        <w:rPr>
          <w:rFonts w:ascii="Times New Roman" w:hAnsi="Times New Roman" w:cs="Times New Roman"/>
        </w:rPr>
        <w:t>Maintaining casting schedule.</w:t>
      </w:r>
    </w:p>
    <w:p w14:paraId="64D8D49D" w14:textId="77777777" w:rsidR="004617CD" w:rsidRPr="00E801AC" w:rsidRDefault="004617CD" w:rsidP="005A491E">
      <w:pPr>
        <w:numPr>
          <w:ilvl w:val="0"/>
          <w:numId w:val="10"/>
        </w:numPr>
        <w:spacing w:after="0" w:line="240" w:lineRule="auto"/>
        <w:jc w:val="both"/>
        <w:rPr>
          <w:rFonts w:ascii="Times New Roman" w:hAnsi="Times New Roman" w:cs="Times New Roman"/>
        </w:rPr>
      </w:pPr>
      <w:r w:rsidRPr="00E801AC">
        <w:rPr>
          <w:rFonts w:ascii="Times New Roman" w:hAnsi="Times New Roman" w:cs="Times New Roman"/>
        </w:rPr>
        <w:t>Pushing of sand of the main runner while drilling operation is completed and lancing the taphole.</w:t>
      </w:r>
    </w:p>
    <w:p w14:paraId="6D617FD9" w14:textId="783DE2F1" w:rsidR="004617CD" w:rsidRPr="00E801AC" w:rsidRDefault="004617CD" w:rsidP="005A491E">
      <w:pPr>
        <w:numPr>
          <w:ilvl w:val="0"/>
          <w:numId w:val="10"/>
        </w:numPr>
        <w:spacing w:after="0" w:line="240" w:lineRule="auto"/>
        <w:jc w:val="both"/>
        <w:rPr>
          <w:rFonts w:ascii="Times New Roman" w:hAnsi="Times New Roman" w:cs="Times New Roman"/>
        </w:rPr>
      </w:pPr>
      <w:r w:rsidRPr="00E801AC">
        <w:rPr>
          <w:rFonts w:ascii="Times New Roman" w:hAnsi="Times New Roman" w:cs="Times New Roman"/>
        </w:rPr>
        <w:t xml:space="preserve">Assisting in poking activities </w:t>
      </w:r>
      <w:r w:rsidR="00904091" w:rsidRPr="00E801AC">
        <w:rPr>
          <w:rFonts w:ascii="Times New Roman" w:hAnsi="Times New Roman" w:cs="Times New Roman"/>
        </w:rPr>
        <w:t>i.e.,</w:t>
      </w:r>
      <w:r w:rsidRPr="00E801AC">
        <w:rPr>
          <w:rFonts w:ascii="Times New Roman" w:hAnsi="Times New Roman" w:cs="Times New Roman"/>
        </w:rPr>
        <w:t xml:space="preserve"> opening of cast.</w:t>
      </w:r>
    </w:p>
    <w:p w14:paraId="5072887D" w14:textId="77777777" w:rsidR="004617CD" w:rsidRPr="00E801AC" w:rsidRDefault="004617CD" w:rsidP="005A491E">
      <w:pPr>
        <w:numPr>
          <w:ilvl w:val="0"/>
          <w:numId w:val="10"/>
        </w:numPr>
        <w:spacing w:after="0" w:line="240" w:lineRule="auto"/>
        <w:jc w:val="both"/>
        <w:rPr>
          <w:rFonts w:ascii="Times New Roman" w:hAnsi="Times New Roman" w:cs="Times New Roman"/>
        </w:rPr>
      </w:pPr>
      <w:r w:rsidRPr="00E801AC">
        <w:rPr>
          <w:rFonts w:ascii="Times New Roman" w:hAnsi="Times New Roman" w:cs="Times New Roman"/>
        </w:rPr>
        <w:t>Avoid contamination of hot metal.</w:t>
      </w:r>
    </w:p>
    <w:p w14:paraId="54EB0989" w14:textId="77777777" w:rsidR="004617CD" w:rsidRPr="00E801AC" w:rsidRDefault="004617CD" w:rsidP="005A491E">
      <w:pPr>
        <w:numPr>
          <w:ilvl w:val="0"/>
          <w:numId w:val="10"/>
        </w:numPr>
        <w:spacing w:after="0" w:line="240" w:lineRule="auto"/>
        <w:jc w:val="both"/>
        <w:rPr>
          <w:rFonts w:ascii="Times New Roman" w:hAnsi="Times New Roman" w:cs="Times New Roman"/>
        </w:rPr>
      </w:pPr>
      <w:r w:rsidRPr="00E801AC">
        <w:rPr>
          <w:rFonts w:ascii="Times New Roman" w:hAnsi="Times New Roman" w:cs="Times New Roman"/>
        </w:rPr>
        <w:t>Hot metal and slag sampling</w:t>
      </w:r>
    </w:p>
    <w:p w14:paraId="57D9BCB6" w14:textId="77777777" w:rsidR="004617CD" w:rsidRPr="00E801AC" w:rsidRDefault="004617CD" w:rsidP="005A491E">
      <w:pPr>
        <w:numPr>
          <w:ilvl w:val="0"/>
          <w:numId w:val="10"/>
        </w:numPr>
        <w:spacing w:after="0" w:line="240" w:lineRule="auto"/>
        <w:jc w:val="both"/>
        <w:rPr>
          <w:rFonts w:ascii="Times New Roman" w:hAnsi="Times New Roman" w:cs="Times New Roman"/>
        </w:rPr>
      </w:pPr>
      <w:r w:rsidRPr="00E801AC">
        <w:rPr>
          <w:rFonts w:ascii="Times New Roman" w:hAnsi="Times New Roman" w:cs="Times New Roman"/>
        </w:rPr>
        <w:t>Assisting cleaning of the taphole, main runner during casting and after closing of the cast.</w:t>
      </w:r>
    </w:p>
    <w:p w14:paraId="57297A31" w14:textId="77777777" w:rsidR="004617CD" w:rsidRPr="00E801AC" w:rsidRDefault="004617CD" w:rsidP="005A491E">
      <w:pPr>
        <w:numPr>
          <w:ilvl w:val="0"/>
          <w:numId w:val="10"/>
        </w:numPr>
        <w:spacing w:after="0" w:line="240" w:lineRule="auto"/>
        <w:jc w:val="both"/>
        <w:rPr>
          <w:rFonts w:ascii="Times New Roman" w:hAnsi="Times New Roman" w:cs="Times New Roman"/>
        </w:rPr>
      </w:pPr>
      <w:r w:rsidRPr="00E801AC">
        <w:rPr>
          <w:rFonts w:ascii="Times New Roman" w:hAnsi="Times New Roman" w:cs="Times New Roman"/>
        </w:rPr>
        <w:t>Showing of latch engagement while closing the cast and dam breaking after proper slag diversion.</w:t>
      </w:r>
    </w:p>
    <w:p w14:paraId="6D418F1A" w14:textId="77777777" w:rsidR="004617CD" w:rsidRPr="00E801AC" w:rsidRDefault="004617CD" w:rsidP="005A491E">
      <w:pPr>
        <w:numPr>
          <w:ilvl w:val="0"/>
          <w:numId w:val="10"/>
        </w:numPr>
        <w:spacing w:after="0" w:line="240" w:lineRule="auto"/>
        <w:jc w:val="both"/>
        <w:rPr>
          <w:rFonts w:ascii="Times New Roman" w:hAnsi="Times New Roman" w:cs="Times New Roman"/>
        </w:rPr>
      </w:pPr>
      <w:r w:rsidRPr="00E801AC">
        <w:rPr>
          <w:rFonts w:ascii="Times New Roman" w:hAnsi="Times New Roman" w:cs="Times New Roman"/>
        </w:rPr>
        <w:t>Maintaining runner-making schedule.</w:t>
      </w:r>
    </w:p>
    <w:p w14:paraId="071BC878" w14:textId="77777777" w:rsidR="004617CD" w:rsidRPr="00E801AC" w:rsidRDefault="004617CD" w:rsidP="005A491E">
      <w:pPr>
        <w:numPr>
          <w:ilvl w:val="0"/>
          <w:numId w:val="10"/>
        </w:numPr>
        <w:spacing w:after="0" w:line="240" w:lineRule="auto"/>
        <w:jc w:val="both"/>
        <w:rPr>
          <w:rFonts w:ascii="Times New Roman" w:hAnsi="Times New Roman" w:cs="Times New Roman"/>
        </w:rPr>
      </w:pPr>
      <w:r w:rsidRPr="00E801AC">
        <w:rPr>
          <w:rFonts w:ascii="Times New Roman" w:hAnsi="Times New Roman" w:cs="Times New Roman"/>
        </w:rPr>
        <w:t>Maintaining casting schedule</w:t>
      </w:r>
    </w:p>
    <w:p w14:paraId="4FE645FC" w14:textId="269DBA12" w:rsidR="004617CD" w:rsidRPr="00E801AC" w:rsidRDefault="004617CD" w:rsidP="005A491E">
      <w:pPr>
        <w:numPr>
          <w:ilvl w:val="0"/>
          <w:numId w:val="10"/>
        </w:numPr>
        <w:spacing w:after="0" w:line="240" w:lineRule="auto"/>
        <w:jc w:val="both"/>
        <w:rPr>
          <w:rFonts w:ascii="Times New Roman" w:hAnsi="Times New Roman" w:cs="Times New Roman"/>
        </w:rPr>
      </w:pPr>
      <w:r w:rsidRPr="00E801AC">
        <w:rPr>
          <w:rFonts w:ascii="Times New Roman" w:hAnsi="Times New Roman" w:cs="Times New Roman"/>
        </w:rPr>
        <w:t xml:space="preserve">Assisting during furnace shutdown and </w:t>
      </w:r>
      <w:r w:rsidR="00904091" w:rsidRPr="00E801AC">
        <w:rPr>
          <w:rFonts w:ascii="Times New Roman" w:hAnsi="Times New Roman" w:cs="Times New Roman"/>
        </w:rPr>
        <w:t>start-up</w:t>
      </w:r>
      <w:r w:rsidRPr="00E801AC">
        <w:rPr>
          <w:rFonts w:ascii="Times New Roman" w:hAnsi="Times New Roman" w:cs="Times New Roman"/>
        </w:rPr>
        <w:t xml:space="preserve"> operation</w:t>
      </w:r>
    </w:p>
    <w:p w14:paraId="5017BCB2" w14:textId="77777777" w:rsidR="004617CD" w:rsidRPr="00E801AC" w:rsidRDefault="004617CD" w:rsidP="005A491E">
      <w:pPr>
        <w:numPr>
          <w:ilvl w:val="0"/>
          <w:numId w:val="10"/>
        </w:numPr>
        <w:spacing w:after="0" w:line="240" w:lineRule="auto"/>
        <w:jc w:val="both"/>
        <w:rPr>
          <w:rFonts w:ascii="Times New Roman" w:hAnsi="Times New Roman" w:cs="Times New Roman"/>
        </w:rPr>
      </w:pPr>
      <w:r w:rsidRPr="00E801AC">
        <w:rPr>
          <w:rFonts w:ascii="Times New Roman" w:hAnsi="Times New Roman" w:cs="Times New Roman"/>
        </w:rPr>
        <w:t>Follow instruction given by the Sr. taphole operator.</w:t>
      </w:r>
    </w:p>
    <w:p w14:paraId="39AEE4F0" w14:textId="0FD3FF8A" w:rsidR="004617CD" w:rsidRPr="00E801AC" w:rsidRDefault="004617CD" w:rsidP="005A491E">
      <w:pPr>
        <w:numPr>
          <w:ilvl w:val="0"/>
          <w:numId w:val="10"/>
        </w:numPr>
        <w:spacing w:after="0" w:line="240" w:lineRule="auto"/>
        <w:jc w:val="both"/>
        <w:rPr>
          <w:rFonts w:ascii="Times New Roman" w:hAnsi="Times New Roman" w:cs="Times New Roman"/>
        </w:rPr>
      </w:pPr>
      <w:r w:rsidRPr="00E801AC">
        <w:rPr>
          <w:rFonts w:ascii="Times New Roman" w:hAnsi="Times New Roman" w:cs="Times New Roman"/>
        </w:rPr>
        <w:t xml:space="preserve">Permission to be taken before leaving </w:t>
      </w:r>
      <w:r w:rsidR="00904091" w:rsidRPr="00E801AC">
        <w:rPr>
          <w:rFonts w:ascii="Times New Roman" w:hAnsi="Times New Roman" w:cs="Times New Roman"/>
        </w:rPr>
        <w:t>the</w:t>
      </w:r>
      <w:r w:rsidRPr="00E801AC">
        <w:rPr>
          <w:rFonts w:ascii="Times New Roman" w:hAnsi="Times New Roman" w:cs="Times New Roman"/>
        </w:rPr>
        <w:t xml:space="preserve"> workplace of Sr. Taphole operator or Furnace </w:t>
      </w:r>
      <w:r w:rsidR="00904091" w:rsidRPr="00E801AC">
        <w:rPr>
          <w:rFonts w:ascii="Times New Roman" w:hAnsi="Times New Roman" w:cs="Times New Roman"/>
        </w:rPr>
        <w:t>In charge</w:t>
      </w:r>
      <w:r w:rsidRPr="00E801AC">
        <w:rPr>
          <w:rFonts w:ascii="Times New Roman" w:hAnsi="Times New Roman" w:cs="Times New Roman"/>
        </w:rPr>
        <w:t>.</w:t>
      </w:r>
    </w:p>
    <w:p w14:paraId="059190BA" w14:textId="77777777" w:rsidR="004617CD" w:rsidRPr="00E801AC" w:rsidRDefault="004617CD" w:rsidP="005A491E">
      <w:pPr>
        <w:numPr>
          <w:ilvl w:val="0"/>
          <w:numId w:val="10"/>
        </w:numPr>
        <w:spacing w:after="0" w:line="240" w:lineRule="auto"/>
        <w:jc w:val="both"/>
        <w:rPr>
          <w:rFonts w:ascii="Times New Roman" w:hAnsi="Times New Roman" w:cs="Times New Roman"/>
        </w:rPr>
      </w:pPr>
      <w:r w:rsidRPr="00E801AC">
        <w:rPr>
          <w:rFonts w:ascii="Times New Roman" w:hAnsi="Times New Roman" w:cs="Times New Roman"/>
        </w:rPr>
        <w:t>And any other job assigned by furnace in charge.</w:t>
      </w:r>
    </w:p>
    <w:p w14:paraId="3C69D243" w14:textId="77777777" w:rsidR="004617CD" w:rsidRPr="00E801AC" w:rsidRDefault="004617CD" w:rsidP="005A491E">
      <w:pPr>
        <w:numPr>
          <w:ilvl w:val="0"/>
          <w:numId w:val="10"/>
        </w:numPr>
        <w:spacing w:after="0" w:line="240" w:lineRule="auto"/>
        <w:jc w:val="both"/>
        <w:rPr>
          <w:rFonts w:ascii="Times New Roman" w:hAnsi="Times New Roman" w:cs="Times New Roman"/>
        </w:rPr>
      </w:pPr>
      <w:r w:rsidRPr="00E801AC">
        <w:rPr>
          <w:rFonts w:ascii="Times New Roman" w:hAnsi="Times New Roman" w:cs="Times New Roman"/>
        </w:rPr>
        <w:t>Reducing waste of production consumables.</w:t>
      </w:r>
    </w:p>
    <w:p w14:paraId="42B43200" w14:textId="77777777" w:rsidR="004617CD" w:rsidRPr="00E801AC" w:rsidRDefault="004617CD" w:rsidP="005A491E">
      <w:pPr>
        <w:numPr>
          <w:ilvl w:val="0"/>
          <w:numId w:val="10"/>
        </w:numPr>
        <w:spacing w:after="0" w:line="240" w:lineRule="auto"/>
        <w:jc w:val="both"/>
        <w:rPr>
          <w:rFonts w:ascii="Times New Roman" w:hAnsi="Times New Roman" w:cs="Times New Roman"/>
        </w:rPr>
      </w:pPr>
      <w:r w:rsidRPr="00E801AC">
        <w:rPr>
          <w:rFonts w:ascii="Times New Roman" w:hAnsi="Times New Roman" w:cs="Times New Roman"/>
        </w:rPr>
        <w:t xml:space="preserve">Safe keeping of all tools and tackles. </w:t>
      </w:r>
    </w:p>
    <w:p w14:paraId="15EF05CA" w14:textId="77777777" w:rsidR="004617CD" w:rsidRPr="00E801AC" w:rsidRDefault="004617CD" w:rsidP="004617CD">
      <w:pPr>
        <w:rPr>
          <w:rFonts w:ascii="Times New Roman" w:hAnsi="Times New Roman" w:cs="Times New Roman"/>
          <w:b/>
        </w:rPr>
      </w:pPr>
    </w:p>
    <w:p w14:paraId="0DBDDD6B" w14:textId="77777777" w:rsidR="004617CD" w:rsidRPr="00E801AC" w:rsidRDefault="004617CD" w:rsidP="005A491E">
      <w:pPr>
        <w:pStyle w:val="ListParagraph"/>
        <w:numPr>
          <w:ilvl w:val="0"/>
          <w:numId w:val="16"/>
        </w:numPr>
        <w:rPr>
          <w:rFonts w:ascii="Times New Roman" w:hAnsi="Times New Roman" w:cs="Times New Roman"/>
          <w:b/>
          <w:sz w:val="28"/>
          <w:szCs w:val="28"/>
        </w:rPr>
      </w:pPr>
      <w:r w:rsidRPr="00E801AC">
        <w:rPr>
          <w:rFonts w:ascii="Times New Roman" w:hAnsi="Times New Roman" w:cs="Times New Roman"/>
          <w:b/>
          <w:sz w:val="28"/>
          <w:szCs w:val="28"/>
        </w:rPr>
        <w:t>Tap Hole operator PCM runner</w:t>
      </w:r>
    </w:p>
    <w:p w14:paraId="47E40CD7" w14:textId="77777777" w:rsidR="004617CD" w:rsidRPr="00E801AC" w:rsidRDefault="004617CD" w:rsidP="005A491E">
      <w:pPr>
        <w:numPr>
          <w:ilvl w:val="0"/>
          <w:numId w:val="11"/>
        </w:numPr>
        <w:spacing w:after="0" w:line="240" w:lineRule="auto"/>
        <w:jc w:val="both"/>
        <w:rPr>
          <w:rFonts w:ascii="Times New Roman" w:hAnsi="Times New Roman" w:cs="Times New Roman"/>
        </w:rPr>
      </w:pPr>
      <w:r w:rsidRPr="00E801AC">
        <w:rPr>
          <w:rFonts w:ascii="Times New Roman" w:hAnsi="Times New Roman" w:cs="Times New Roman"/>
        </w:rPr>
        <w:t>He is 2</w:t>
      </w:r>
      <w:r w:rsidRPr="00E801AC">
        <w:rPr>
          <w:rFonts w:ascii="Times New Roman" w:hAnsi="Times New Roman" w:cs="Times New Roman"/>
          <w:vertAlign w:val="superscript"/>
        </w:rPr>
        <w:t>nd</w:t>
      </w:r>
      <w:r w:rsidRPr="00E801AC">
        <w:rPr>
          <w:rFonts w:ascii="Times New Roman" w:hAnsi="Times New Roman" w:cs="Times New Roman"/>
        </w:rPr>
        <w:t xml:space="preserve"> or 3</w:t>
      </w:r>
      <w:r w:rsidRPr="00E801AC">
        <w:rPr>
          <w:rFonts w:ascii="Times New Roman" w:hAnsi="Times New Roman" w:cs="Times New Roman"/>
          <w:vertAlign w:val="superscript"/>
        </w:rPr>
        <w:t>rd</w:t>
      </w:r>
      <w:r w:rsidRPr="00E801AC">
        <w:rPr>
          <w:rFonts w:ascii="Times New Roman" w:hAnsi="Times New Roman" w:cs="Times New Roman"/>
        </w:rPr>
        <w:t xml:space="preserve"> in the hierarchy</w:t>
      </w:r>
    </w:p>
    <w:p w14:paraId="12CD6C13" w14:textId="77777777" w:rsidR="004617CD" w:rsidRPr="00E801AC" w:rsidRDefault="004617CD" w:rsidP="005A491E">
      <w:pPr>
        <w:numPr>
          <w:ilvl w:val="0"/>
          <w:numId w:val="11"/>
        </w:numPr>
        <w:spacing w:after="0" w:line="240" w:lineRule="auto"/>
        <w:jc w:val="both"/>
        <w:rPr>
          <w:rFonts w:ascii="Times New Roman" w:hAnsi="Times New Roman" w:cs="Times New Roman"/>
        </w:rPr>
      </w:pPr>
      <w:r w:rsidRPr="00E801AC">
        <w:rPr>
          <w:rFonts w:ascii="Times New Roman" w:hAnsi="Times New Roman" w:cs="Times New Roman"/>
        </w:rPr>
        <w:t>Follow all work instructions</w:t>
      </w:r>
    </w:p>
    <w:p w14:paraId="6DB7D1D1" w14:textId="77777777" w:rsidR="004617CD" w:rsidRPr="00E801AC" w:rsidRDefault="004617CD" w:rsidP="005A491E">
      <w:pPr>
        <w:numPr>
          <w:ilvl w:val="0"/>
          <w:numId w:val="11"/>
        </w:numPr>
        <w:spacing w:after="0" w:line="240" w:lineRule="auto"/>
        <w:jc w:val="both"/>
        <w:rPr>
          <w:rFonts w:ascii="Times New Roman" w:hAnsi="Times New Roman" w:cs="Times New Roman"/>
        </w:rPr>
      </w:pPr>
      <w:r w:rsidRPr="00E801AC">
        <w:rPr>
          <w:rFonts w:ascii="Times New Roman" w:hAnsi="Times New Roman" w:cs="Times New Roman"/>
        </w:rPr>
        <w:t>Use of safety PPE</w:t>
      </w:r>
    </w:p>
    <w:p w14:paraId="3FF9329E" w14:textId="77777777" w:rsidR="004617CD" w:rsidRPr="00E801AC" w:rsidRDefault="004617CD" w:rsidP="005A491E">
      <w:pPr>
        <w:numPr>
          <w:ilvl w:val="0"/>
          <w:numId w:val="11"/>
        </w:numPr>
        <w:spacing w:after="0" w:line="240" w:lineRule="auto"/>
        <w:jc w:val="both"/>
        <w:rPr>
          <w:rFonts w:ascii="Times New Roman" w:hAnsi="Times New Roman" w:cs="Times New Roman"/>
        </w:rPr>
      </w:pPr>
      <w:r w:rsidRPr="00E801AC">
        <w:rPr>
          <w:rFonts w:ascii="Times New Roman" w:hAnsi="Times New Roman" w:cs="Times New Roman"/>
        </w:rPr>
        <w:t>Maintain good housekeeping</w:t>
      </w:r>
    </w:p>
    <w:p w14:paraId="56179C42" w14:textId="77777777" w:rsidR="004617CD" w:rsidRPr="00E801AC" w:rsidRDefault="004617CD" w:rsidP="005A491E">
      <w:pPr>
        <w:numPr>
          <w:ilvl w:val="0"/>
          <w:numId w:val="11"/>
        </w:numPr>
        <w:spacing w:after="0" w:line="240" w:lineRule="auto"/>
        <w:jc w:val="both"/>
        <w:rPr>
          <w:rFonts w:ascii="Times New Roman" w:hAnsi="Times New Roman" w:cs="Times New Roman"/>
        </w:rPr>
      </w:pPr>
      <w:r w:rsidRPr="00E801AC">
        <w:rPr>
          <w:rFonts w:ascii="Times New Roman" w:hAnsi="Times New Roman" w:cs="Times New Roman"/>
        </w:rPr>
        <w:t>Maintain proper dam height, pouring spout runner and discharge spout.</w:t>
      </w:r>
    </w:p>
    <w:p w14:paraId="62D2670B" w14:textId="77777777" w:rsidR="004617CD" w:rsidRPr="00E801AC" w:rsidRDefault="004617CD" w:rsidP="005A491E">
      <w:pPr>
        <w:numPr>
          <w:ilvl w:val="0"/>
          <w:numId w:val="11"/>
        </w:numPr>
        <w:spacing w:after="0" w:line="240" w:lineRule="auto"/>
        <w:jc w:val="both"/>
        <w:rPr>
          <w:rFonts w:ascii="Times New Roman" w:hAnsi="Times New Roman" w:cs="Times New Roman"/>
        </w:rPr>
      </w:pPr>
      <w:r w:rsidRPr="00E801AC">
        <w:rPr>
          <w:rFonts w:ascii="Times New Roman" w:hAnsi="Times New Roman" w:cs="Times New Roman"/>
        </w:rPr>
        <w:t>Avoid slag contamination in pigs, ensure clean pigs.</w:t>
      </w:r>
    </w:p>
    <w:p w14:paraId="3CC7ED62" w14:textId="490B77FA" w:rsidR="004617CD" w:rsidRPr="00E801AC" w:rsidRDefault="004617CD" w:rsidP="005A491E">
      <w:pPr>
        <w:numPr>
          <w:ilvl w:val="0"/>
          <w:numId w:val="11"/>
        </w:numPr>
        <w:spacing w:after="0" w:line="240" w:lineRule="auto"/>
        <w:jc w:val="both"/>
        <w:rPr>
          <w:rFonts w:ascii="Times New Roman" w:hAnsi="Times New Roman" w:cs="Times New Roman"/>
        </w:rPr>
      </w:pPr>
      <w:r w:rsidRPr="00E801AC">
        <w:rPr>
          <w:rFonts w:ascii="Times New Roman" w:hAnsi="Times New Roman" w:cs="Times New Roman"/>
        </w:rPr>
        <w:t xml:space="preserve">Proper sampling </w:t>
      </w:r>
      <w:r w:rsidR="00904091" w:rsidRPr="00E801AC">
        <w:rPr>
          <w:rFonts w:ascii="Times New Roman" w:hAnsi="Times New Roman" w:cs="Times New Roman"/>
        </w:rPr>
        <w:t>i.e.,</w:t>
      </w:r>
      <w:r w:rsidRPr="00E801AC">
        <w:rPr>
          <w:rFonts w:ascii="Times New Roman" w:hAnsi="Times New Roman" w:cs="Times New Roman"/>
        </w:rPr>
        <w:t xml:space="preserve"> when ladle is half empty.</w:t>
      </w:r>
    </w:p>
    <w:p w14:paraId="5CEAA104" w14:textId="77777777" w:rsidR="004617CD" w:rsidRPr="00E801AC" w:rsidRDefault="004617CD" w:rsidP="005A491E">
      <w:pPr>
        <w:numPr>
          <w:ilvl w:val="0"/>
          <w:numId w:val="11"/>
        </w:numPr>
        <w:spacing w:after="0" w:line="240" w:lineRule="auto"/>
        <w:jc w:val="both"/>
        <w:rPr>
          <w:rFonts w:ascii="Times New Roman" w:hAnsi="Times New Roman" w:cs="Times New Roman"/>
        </w:rPr>
      </w:pPr>
      <w:r w:rsidRPr="00E801AC">
        <w:rPr>
          <w:rFonts w:ascii="Times New Roman" w:hAnsi="Times New Roman" w:cs="Times New Roman"/>
        </w:rPr>
        <w:t>Maintaining ladle spout.</w:t>
      </w:r>
    </w:p>
    <w:p w14:paraId="302FFD2E" w14:textId="77777777" w:rsidR="004617CD" w:rsidRPr="00E801AC" w:rsidRDefault="004617CD" w:rsidP="005A491E">
      <w:pPr>
        <w:numPr>
          <w:ilvl w:val="0"/>
          <w:numId w:val="11"/>
        </w:numPr>
        <w:spacing w:after="0" w:line="240" w:lineRule="auto"/>
        <w:jc w:val="both"/>
        <w:rPr>
          <w:rFonts w:ascii="Times New Roman" w:hAnsi="Times New Roman" w:cs="Times New Roman"/>
        </w:rPr>
      </w:pPr>
      <w:r w:rsidRPr="00E801AC">
        <w:rPr>
          <w:rFonts w:ascii="Times New Roman" w:hAnsi="Times New Roman" w:cs="Times New Roman"/>
        </w:rPr>
        <w:t>Maintaining spare PCM runner in clean condition and cleaning of the metal accumulator from below the PCM platform.</w:t>
      </w:r>
    </w:p>
    <w:p w14:paraId="3C10A8AD" w14:textId="77777777" w:rsidR="004617CD" w:rsidRPr="00E801AC" w:rsidRDefault="004617CD" w:rsidP="005A491E">
      <w:pPr>
        <w:numPr>
          <w:ilvl w:val="0"/>
          <w:numId w:val="11"/>
        </w:numPr>
        <w:spacing w:after="0" w:line="240" w:lineRule="auto"/>
        <w:jc w:val="both"/>
        <w:rPr>
          <w:rFonts w:ascii="Times New Roman" w:hAnsi="Times New Roman" w:cs="Times New Roman"/>
        </w:rPr>
      </w:pPr>
      <w:r w:rsidRPr="00E801AC">
        <w:rPr>
          <w:rFonts w:ascii="Times New Roman" w:hAnsi="Times New Roman" w:cs="Times New Roman"/>
        </w:rPr>
        <w:t>Assisting the pourer in anchoring of ladle.</w:t>
      </w:r>
    </w:p>
    <w:p w14:paraId="6623BBF4" w14:textId="77777777" w:rsidR="004617CD" w:rsidRPr="00E801AC" w:rsidRDefault="004617CD" w:rsidP="005A491E">
      <w:pPr>
        <w:numPr>
          <w:ilvl w:val="0"/>
          <w:numId w:val="11"/>
        </w:numPr>
        <w:spacing w:after="0" w:line="240" w:lineRule="auto"/>
        <w:jc w:val="both"/>
        <w:rPr>
          <w:rFonts w:ascii="Times New Roman" w:hAnsi="Times New Roman" w:cs="Times New Roman"/>
        </w:rPr>
      </w:pPr>
      <w:r w:rsidRPr="00E801AC">
        <w:rPr>
          <w:rFonts w:ascii="Times New Roman" w:hAnsi="Times New Roman" w:cs="Times New Roman"/>
        </w:rPr>
        <w:t>Assisting the pourer in engagement of 40T and 10T crane hook on ladle.</w:t>
      </w:r>
    </w:p>
    <w:p w14:paraId="03EE67F2" w14:textId="77777777" w:rsidR="004617CD" w:rsidRPr="00E801AC" w:rsidRDefault="004617CD" w:rsidP="005A491E">
      <w:pPr>
        <w:numPr>
          <w:ilvl w:val="0"/>
          <w:numId w:val="11"/>
        </w:numPr>
        <w:spacing w:after="0" w:line="240" w:lineRule="auto"/>
        <w:jc w:val="both"/>
        <w:rPr>
          <w:rFonts w:ascii="Times New Roman" w:hAnsi="Times New Roman" w:cs="Times New Roman"/>
        </w:rPr>
      </w:pPr>
      <w:r w:rsidRPr="00E801AC">
        <w:rPr>
          <w:rFonts w:ascii="Times New Roman" w:hAnsi="Times New Roman" w:cs="Times New Roman"/>
        </w:rPr>
        <w:t>Assisting the pourer in placing and removing of ladle from below the metal runner spout.</w:t>
      </w:r>
    </w:p>
    <w:p w14:paraId="6C165C65" w14:textId="77777777" w:rsidR="004617CD" w:rsidRPr="00E801AC" w:rsidRDefault="004617CD" w:rsidP="005A491E">
      <w:pPr>
        <w:numPr>
          <w:ilvl w:val="0"/>
          <w:numId w:val="11"/>
        </w:numPr>
        <w:spacing w:after="0" w:line="240" w:lineRule="auto"/>
        <w:jc w:val="both"/>
        <w:rPr>
          <w:rFonts w:ascii="Times New Roman" w:hAnsi="Times New Roman" w:cs="Times New Roman"/>
        </w:rPr>
      </w:pPr>
      <w:r w:rsidRPr="00E801AC">
        <w:rPr>
          <w:rFonts w:ascii="Times New Roman" w:hAnsi="Times New Roman" w:cs="Times New Roman"/>
        </w:rPr>
        <w:t xml:space="preserve">Any other job assigned by the PCM engineer. </w:t>
      </w:r>
    </w:p>
    <w:p w14:paraId="30E37259" w14:textId="77777777" w:rsidR="004617CD" w:rsidRPr="00E801AC" w:rsidRDefault="004617CD" w:rsidP="005A491E">
      <w:pPr>
        <w:numPr>
          <w:ilvl w:val="0"/>
          <w:numId w:val="11"/>
        </w:numPr>
        <w:spacing w:after="0" w:line="240" w:lineRule="auto"/>
        <w:jc w:val="both"/>
        <w:rPr>
          <w:rFonts w:ascii="Times New Roman" w:hAnsi="Times New Roman" w:cs="Times New Roman"/>
        </w:rPr>
      </w:pPr>
      <w:r w:rsidRPr="00E801AC">
        <w:rPr>
          <w:rFonts w:ascii="Times New Roman" w:hAnsi="Times New Roman" w:cs="Times New Roman"/>
        </w:rPr>
        <w:t>Proper hand over of the charge to the reliever</w:t>
      </w:r>
    </w:p>
    <w:p w14:paraId="20A68A4A" w14:textId="77777777" w:rsidR="004617CD" w:rsidRPr="00E801AC" w:rsidRDefault="004617CD" w:rsidP="005A491E">
      <w:pPr>
        <w:numPr>
          <w:ilvl w:val="0"/>
          <w:numId w:val="11"/>
        </w:numPr>
        <w:spacing w:after="0" w:line="240" w:lineRule="auto"/>
        <w:jc w:val="both"/>
        <w:rPr>
          <w:rFonts w:ascii="Times New Roman" w:hAnsi="Times New Roman" w:cs="Times New Roman"/>
        </w:rPr>
      </w:pPr>
      <w:r w:rsidRPr="00E801AC">
        <w:rPr>
          <w:rFonts w:ascii="Times New Roman" w:hAnsi="Times New Roman" w:cs="Times New Roman"/>
        </w:rPr>
        <w:t>Safe keeping of all tools and tackles.</w:t>
      </w:r>
    </w:p>
    <w:p w14:paraId="3013F713" w14:textId="77777777" w:rsidR="004617CD" w:rsidRPr="00E801AC" w:rsidRDefault="004617CD" w:rsidP="005A491E">
      <w:pPr>
        <w:numPr>
          <w:ilvl w:val="0"/>
          <w:numId w:val="11"/>
        </w:numPr>
        <w:spacing w:after="0" w:line="240" w:lineRule="auto"/>
        <w:jc w:val="both"/>
        <w:rPr>
          <w:rFonts w:ascii="Times New Roman" w:hAnsi="Times New Roman" w:cs="Times New Roman"/>
          <w:sz w:val="28"/>
          <w:szCs w:val="28"/>
        </w:rPr>
      </w:pPr>
      <w:r w:rsidRPr="00E801AC">
        <w:rPr>
          <w:rFonts w:ascii="Times New Roman" w:hAnsi="Times New Roman" w:cs="Times New Roman"/>
        </w:rPr>
        <w:t>Reducing wastage of production consumables</w:t>
      </w:r>
      <w:r w:rsidRPr="00E801AC">
        <w:rPr>
          <w:rFonts w:ascii="Times New Roman" w:hAnsi="Times New Roman" w:cs="Times New Roman"/>
          <w:sz w:val="28"/>
          <w:szCs w:val="28"/>
        </w:rPr>
        <w:t xml:space="preserve">. </w:t>
      </w:r>
    </w:p>
    <w:p w14:paraId="08FA649B" w14:textId="77777777" w:rsidR="004617CD" w:rsidRPr="00E801AC" w:rsidRDefault="004617CD" w:rsidP="004617CD">
      <w:pPr>
        <w:rPr>
          <w:rFonts w:ascii="Times New Roman" w:hAnsi="Times New Roman" w:cs="Times New Roman"/>
          <w:sz w:val="28"/>
          <w:szCs w:val="28"/>
        </w:rPr>
      </w:pPr>
    </w:p>
    <w:p w14:paraId="08F2337A" w14:textId="77777777" w:rsidR="004617CD" w:rsidRPr="00E801AC" w:rsidRDefault="004617CD" w:rsidP="005A491E">
      <w:pPr>
        <w:pStyle w:val="ListParagraph"/>
        <w:numPr>
          <w:ilvl w:val="0"/>
          <w:numId w:val="16"/>
        </w:numPr>
        <w:rPr>
          <w:rFonts w:ascii="Times New Roman" w:hAnsi="Times New Roman" w:cs="Times New Roman"/>
          <w:b/>
          <w:sz w:val="28"/>
          <w:szCs w:val="28"/>
        </w:rPr>
      </w:pPr>
      <w:r w:rsidRPr="00E801AC">
        <w:rPr>
          <w:rFonts w:ascii="Times New Roman" w:hAnsi="Times New Roman" w:cs="Times New Roman"/>
          <w:b/>
          <w:sz w:val="28"/>
          <w:szCs w:val="28"/>
        </w:rPr>
        <w:lastRenderedPageBreak/>
        <w:t>DAM MAKING</w:t>
      </w:r>
    </w:p>
    <w:p w14:paraId="4EAD8664" w14:textId="77777777" w:rsidR="004617CD" w:rsidRPr="00E801AC" w:rsidRDefault="004617CD" w:rsidP="005A491E">
      <w:pPr>
        <w:numPr>
          <w:ilvl w:val="0"/>
          <w:numId w:val="12"/>
        </w:numPr>
        <w:spacing w:after="0" w:line="240" w:lineRule="auto"/>
        <w:rPr>
          <w:rFonts w:ascii="Times New Roman" w:hAnsi="Times New Roman" w:cs="Times New Roman"/>
        </w:rPr>
      </w:pPr>
      <w:r w:rsidRPr="00E801AC">
        <w:rPr>
          <w:rFonts w:ascii="Times New Roman" w:hAnsi="Times New Roman" w:cs="Times New Roman"/>
        </w:rPr>
        <w:t>He is 3</w:t>
      </w:r>
      <w:r w:rsidRPr="00E801AC">
        <w:rPr>
          <w:rFonts w:ascii="Times New Roman" w:hAnsi="Times New Roman" w:cs="Times New Roman"/>
          <w:vertAlign w:val="superscript"/>
        </w:rPr>
        <w:t>rd</w:t>
      </w:r>
      <w:r w:rsidRPr="00E801AC">
        <w:rPr>
          <w:rFonts w:ascii="Times New Roman" w:hAnsi="Times New Roman" w:cs="Times New Roman"/>
        </w:rPr>
        <w:t xml:space="preserve"> in the hierarchy</w:t>
      </w:r>
    </w:p>
    <w:p w14:paraId="72099792" w14:textId="77777777" w:rsidR="004617CD" w:rsidRPr="00E801AC" w:rsidRDefault="004617CD" w:rsidP="005A491E">
      <w:pPr>
        <w:numPr>
          <w:ilvl w:val="0"/>
          <w:numId w:val="12"/>
        </w:numPr>
        <w:spacing w:after="0" w:line="240" w:lineRule="auto"/>
        <w:rPr>
          <w:rFonts w:ascii="Times New Roman" w:hAnsi="Times New Roman" w:cs="Times New Roman"/>
        </w:rPr>
      </w:pPr>
      <w:r w:rsidRPr="00E801AC">
        <w:rPr>
          <w:rFonts w:ascii="Times New Roman" w:hAnsi="Times New Roman" w:cs="Times New Roman"/>
        </w:rPr>
        <w:t>Follow all work instructions.</w:t>
      </w:r>
    </w:p>
    <w:p w14:paraId="7508B5CB" w14:textId="77777777" w:rsidR="004617CD" w:rsidRPr="00E801AC" w:rsidRDefault="004617CD" w:rsidP="005A491E">
      <w:pPr>
        <w:numPr>
          <w:ilvl w:val="0"/>
          <w:numId w:val="12"/>
        </w:numPr>
        <w:spacing w:after="0" w:line="240" w:lineRule="auto"/>
        <w:rPr>
          <w:rFonts w:ascii="Times New Roman" w:hAnsi="Times New Roman" w:cs="Times New Roman"/>
        </w:rPr>
      </w:pPr>
      <w:r w:rsidRPr="00E801AC">
        <w:rPr>
          <w:rFonts w:ascii="Times New Roman" w:hAnsi="Times New Roman" w:cs="Times New Roman"/>
        </w:rPr>
        <w:t>Use of all safety PPE.</w:t>
      </w:r>
    </w:p>
    <w:p w14:paraId="6A333364" w14:textId="77777777" w:rsidR="004617CD" w:rsidRPr="00E801AC" w:rsidRDefault="004617CD" w:rsidP="005A491E">
      <w:pPr>
        <w:numPr>
          <w:ilvl w:val="0"/>
          <w:numId w:val="12"/>
        </w:numPr>
        <w:spacing w:after="0" w:line="240" w:lineRule="auto"/>
        <w:rPr>
          <w:rFonts w:ascii="Times New Roman" w:hAnsi="Times New Roman" w:cs="Times New Roman"/>
        </w:rPr>
      </w:pPr>
      <w:r w:rsidRPr="00E801AC">
        <w:rPr>
          <w:rFonts w:ascii="Times New Roman" w:hAnsi="Times New Roman" w:cs="Times New Roman"/>
        </w:rPr>
        <w:t>Maintain good housekeeping.</w:t>
      </w:r>
    </w:p>
    <w:p w14:paraId="49476CE7" w14:textId="77777777" w:rsidR="004617CD" w:rsidRPr="00E801AC" w:rsidRDefault="004617CD" w:rsidP="005A491E">
      <w:pPr>
        <w:numPr>
          <w:ilvl w:val="0"/>
          <w:numId w:val="12"/>
        </w:numPr>
        <w:spacing w:after="0" w:line="240" w:lineRule="auto"/>
        <w:jc w:val="both"/>
        <w:rPr>
          <w:rFonts w:ascii="Times New Roman" w:hAnsi="Times New Roman" w:cs="Times New Roman"/>
        </w:rPr>
      </w:pPr>
      <w:r w:rsidRPr="00E801AC">
        <w:rPr>
          <w:rFonts w:ascii="Times New Roman" w:hAnsi="Times New Roman" w:cs="Times New Roman"/>
        </w:rPr>
        <w:t>Cleaning and making of dam, closing of Bypass plate hole and metal runner making and maintaining runner and spout condition.</w:t>
      </w:r>
    </w:p>
    <w:p w14:paraId="5429B122" w14:textId="77777777" w:rsidR="004617CD" w:rsidRPr="00E801AC" w:rsidRDefault="004617CD" w:rsidP="005A491E">
      <w:pPr>
        <w:numPr>
          <w:ilvl w:val="0"/>
          <w:numId w:val="12"/>
        </w:numPr>
        <w:spacing w:after="0" w:line="240" w:lineRule="auto"/>
        <w:jc w:val="both"/>
        <w:rPr>
          <w:rFonts w:ascii="Times New Roman" w:hAnsi="Times New Roman" w:cs="Times New Roman"/>
        </w:rPr>
      </w:pPr>
      <w:r w:rsidRPr="00E801AC">
        <w:rPr>
          <w:rFonts w:ascii="Times New Roman" w:hAnsi="Times New Roman" w:cs="Times New Roman"/>
        </w:rPr>
        <w:t>Maintaining skimmer plate hole as per dam height and if required.</w:t>
      </w:r>
    </w:p>
    <w:p w14:paraId="5E7D4FAC" w14:textId="77777777" w:rsidR="004617CD" w:rsidRPr="00E801AC" w:rsidRDefault="004617CD" w:rsidP="005A491E">
      <w:pPr>
        <w:numPr>
          <w:ilvl w:val="0"/>
          <w:numId w:val="12"/>
        </w:numPr>
        <w:spacing w:after="0" w:line="240" w:lineRule="auto"/>
        <w:jc w:val="both"/>
        <w:rPr>
          <w:rFonts w:ascii="Times New Roman" w:hAnsi="Times New Roman" w:cs="Times New Roman"/>
        </w:rPr>
      </w:pPr>
      <w:r w:rsidRPr="00E801AC">
        <w:rPr>
          <w:rFonts w:ascii="Times New Roman" w:hAnsi="Times New Roman" w:cs="Times New Roman"/>
        </w:rPr>
        <w:t>Barricading metal runner area and use of safety belts.</w:t>
      </w:r>
    </w:p>
    <w:p w14:paraId="08667006" w14:textId="77777777" w:rsidR="004617CD" w:rsidRPr="00E801AC" w:rsidRDefault="004617CD" w:rsidP="005A491E">
      <w:pPr>
        <w:numPr>
          <w:ilvl w:val="0"/>
          <w:numId w:val="12"/>
        </w:numPr>
        <w:spacing w:after="0" w:line="240" w:lineRule="auto"/>
        <w:jc w:val="both"/>
        <w:rPr>
          <w:rFonts w:ascii="Times New Roman" w:hAnsi="Times New Roman" w:cs="Times New Roman"/>
        </w:rPr>
      </w:pPr>
      <w:r w:rsidRPr="00E801AC">
        <w:rPr>
          <w:rFonts w:ascii="Times New Roman" w:hAnsi="Times New Roman" w:cs="Times New Roman"/>
        </w:rPr>
        <w:t>Maintaining casting schedule.</w:t>
      </w:r>
    </w:p>
    <w:p w14:paraId="5CE4574A" w14:textId="77777777" w:rsidR="004617CD" w:rsidRPr="00E801AC" w:rsidRDefault="004617CD" w:rsidP="005A491E">
      <w:pPr>
        <w:numPr>
          <w:ilvl w:val="0"/>
          <w:numId w:val="12"/>
        </w:numPr>
        <w:spacing w:after="0" w:line="240" w:lineRule="auto"/>
        <w:jc w:val="both"/>
        <w:rPr>
          <w:rFonts w:ascii="Times New Roman" w:hAnsi="Times New Roman" w:cs="Times New Roman"/>
        </w:rPr>
      </w:pPr>
      <w:r w:rsidRPr="00E801AC">
        <w:rPr>
          <w:rFonts w:ascii="Times New Roman" w:hAnsi="Times New Roman" w:cs="Times New Roman"/>
        </w:rPr>
        <w:t>Assisting in furnace shutdown and start up activities.</w:t>
      </w:r>
    </w:p>
    <w:p w14:paraId="3EF5AC2B" w14:textId="2D0AA59A" w:rsidR="004617CD" w:rsidRPr="00E801AC" w:rsidRDefault="004617CD" w:rsidP="005A491E">
      <w:pPr>
        <w:numPr>
          <w:ilvl w:val="0"/>
          <w:numId w:val="12"/>
        </w:numPr>
        <w:spacing w:after="0" w:line="240" w:lineRule="auto"/>
        <w:jc w:val="both"/>
        <w:rPr>
          <w:rFonts w:ascii="Times New Roman" w:hAnsi="Times New Roman" w:cs="Times New Roman"/>
        </w:rPr>
      </w:pPr>
      <w:r w:rsidRPr="00E801AC">
        <w:rPr>
          <w:rFonts w:ascii="Times New Roman" w:hAnsi="Times New Roman" w:cs="Times New Roman"/>
        </w:rPr>
        <w:t xml:space="preserve">Assisting during opening of cast </w:t>
      </w:r>
      <w:r w:rsidR="00904091" w:rsidRPr="00E801AC">
        <w:rPr>
          <w:rFonts w:ascii="Times New Roman" w:hAnsi="Times New Roman" w:cs="Times New Roman"/>
        </w:rPr>
        <w:t>i.e.,</w:t>
      </w:r>
      <w:r w:rsidRPr="00E801AC">
        <w:rPr>
          <w:rFonts w:ascii="Times New Roman" w:hAnsi="Times New Roman" w:cs="Times New Roman"/>
        </w:rPr>
        <w:t xml:space="preserve"> poking activities and leaving of O2</w:t>
      </w:r>
    </w:p>
    <w:p w14:paraId="71DAB1E1" w14:textId="77777777" w:rsidR="004617CD" w:rsidRPr="00E801AC" w:rsidRDefault="004617CD" w:rsidP="005A491E">
      <w:pPr>
        <w:numPr>
          <w:ilvl w:val="0"/>
          <w:numId w:val="12"/>
        </w:numPr>
        <w:spacing w:after="0" w:line="240" w:lineRule="auto"/>
        <w:jc w:val="both"/>
        <w:rPr>
          <w:rFonts w:ascii="Times New Roman" w:hAnsi="Times New Roman" w:cs="Times New Roman"/>
        </w:rPr>
      </w:pPr>
      <w:r w:rsidRPr="00E801AC">
        <w:rPr>
          <w:rFonts w:ascii="Times New Roman" w:hAnsi="Times New Roman" w:cs="Times New Roman"/>
        </w:rPr>
        <w:t>Follow instruction given by the Sr. Tap hole operator.</w:t>
      </w:r>
    </w:p>
    <w:p w14:paraId="6DE6F0C8" w14:textId="77777777" w:rsidR="004617CD" w:rsidRPr="00E801AC" w:rsidRDefault="004617CD" w:rsidP="005A491E">
      <w:pPr>
        <w:numPr>
          <w:ilvl w:val="0"/>
          <w:numId w:val="12"/>
        </w:numPr>
        <w:spacing w:after="0" w:line="240" w:lineRule="auto"/>
        <w:jc w:val="both"/>
        <w:rPr>
          <w:rFonts w:ascii="Times New Roman" w:hAnsi="Times New Roman" w:cs="Times New Roman"/>
        </w:rPr>
      </w:pPr>
      <w:r w:rsidRPr="00E801AC">
        <w:rPr>
          <w:rFonts w:ascii="Times New Roman" w:hAnsi="Times New Roman" w:cs="Times New Roman"/>
        </w:rPr>
        <w:t>Permission to be taken before leaving the workplace of Sr. Tap hole operator or furnace in charge.</w:t>
      </w:r>
    </w:p>
    <w:p w14:paraId="4FB02629" w14:textId="77777777" w:rsidR="004617CD" w:rsidRPr="00E801AC" w:rsidRDefault="004617CD" w:rsidP="005A491E">
      <w:pPr>
        <w:numPr>
          <w:ilvl w:val="0"/>
          <w:numId w:val="12"/>
        </w:numPr>
        <w:spacing w:after="0" w:line="240" w:lineRule="auto"/>
        <w:jc w:val="both"/>
        <w:rPr>
          <w:rFonts w:ascii="Times New Roman" w:hAnsi="Times New Roman" w:cs="Times New Roman"/>
        </w:rPr>
      </w:pPr>
      <w:r w:rsidRPr="00E801AC">
        <w:rPr>
          <w:rFonts w:ascii="Times New Roman" w:hAnsi="Times New Roman" w:cs="Times New Roman"/>
        </w:rPr>
        <w:t xml:space="preserve">And any other job assigned by the furnace in charge. </w:t>
      </w:r>
    </w:p>
    <w:p w14:paraId="33B4D653" w14:textId="77777777" w:rsidR="004617CD" w:rsidRPr="00E801AC" w:rsidRDefault="004617CD" w:rsidP="005A491E">
      <w:pPr>
        <w:numPr>
          <w:ilvl w:val="0"/>
          <w:numId w:val="12"/>
        </w:numPr>
        <w:spacing w:after="0" w:line="240" w:lineRule="auto"/>
        <w:jc w:val="both"/>
        <w:rPr>
          <w:rFonts w:ascii="Times New Roman" w:hAnsi="Times New Roman" w:cs="Times New Roman"/>
        </w:rPr>
      </w:pPr>
      <w:r w:rsidRPr="00E801AC">
        <w:rPr>
          <w:rFonts w:ascii="Times New Roman" w:hAnsi="Times New Roman" w:cs="Times New Roman"/>
        </w:rPr>
        <w:t>Proper handover of the charge to the reliever.</w:t>
      </w:r>
    </w:p>
    <w:p w14:paraId="3B8F096A" w14:textId="77777777" w:rsidR="004617CD" w:rsidRPr="00E801AC" w:rsidRDefault="004617CD" w:rsidP="005A491E">
      <w:pPr>
        <w:numPr>
          <w:ilvl w:val="0"/>
          <w:numId w:val="12"/>
        </w:numPr>
        <w:spacing w:after="0" w:line="240" w:lineRule="auto"/>
        <w:jc w:val="both"/>
        <w:rPr>
          <w:rFonts w:ascii="Times New Roman" w:hAnsi="Times New Roman" w:cs="Times New Roman"/>
        </w:rPr>
      </w:pPr>
      <w:r w:rsidRPr="00E801AC">
        <w:rPr>
          <w:rFonts w:ascii="Times New Roman" w:hAnsi="Times New Roman" w:cs="Times New Roman"/>
        </w:rPr>
        <w:t>Safe keeping of all tools and tackles.</w:t>
      </w:r>
    </w:p>
    <w:p w14:paraId="79690A7C" w14:textId="77777777" w:rsidR="004617CD" w:rsidRPr="00E801AC" w:rsidRDefault="004617CD" w:rsidP="005A491E">
      <w:pPr>
        <w:numPr>
          <w:ilvl w:val="0"/>
          <w:numId w:val="12"/>
        </w:numPr>
        <w:spacing w:after="0" w:line="240" w:lineRule="auto"/>
        <w:rPr>
          <w:rFonts w:ascii="Times New Roman" w:hAnsi="Times New Roman" w:cs="Times New Roman"/>
        </w:rPr>
      </w:pPr>
      <w:r w:rsidRPr="00E801AC">
        <w:rPr>
          <w:rFonts w:ascii="Times New Roman" w:hAnsi="Times New Roman" w:cs="Times New Roman"/>
        </w:rPr>
        <w:t xml:space="preserve">Reducing wastage of production consumables. </w:t>
      </w:r>
    </w:p>
    <w:p w14:paraId="4DC4353A" w14:textId="77777777" w:rsidR="004617CD" w:rsidRPr="00E801AC" w:rsidRDefault="004617CD" w:rsidP="004617CD">
      <w:pPr>
        <w:rPr>
          <w:rFonts w:ascii="Times New Roman" w:hAnsi="Times New Roman" w:cs="Times New Roman"/>
          <w:sz w:val="28"/>
          <w:szCs w:val="28"/>
        </w:rPr>
      </w:pPr>
    </w:p>
    <w:p w14:paraId="19010314" w14:textId="6DE1441C" w:rsidR="004617CD" w:rsidRPr="00E801AC" w:rsidRDefault="004617CD" w:rsidP="004617CD">
      <w:pPr>
        <w:pStyle w:val="ListParagraph"/>
        <w:numPr>
          <w:ilvl w:val="0"/>
          <w:numId w:val="16"/>
        </w:numPr>
        <w:rPr>
          <w:rFonts w:ascii="Times New Roman" w:hAnsi="Times New Roman" w:cs="Times New Roman"/>
          <w:b/>
          <w:sz w:val="28"/>
          <w:szCs w:val="28"/>
        </w:rPr>
      </w:pPr>
      <w:r w:rsidRPr="00E801AC">
        <w:rPr>
          <w:rFonts w:ascii="Times New Roman" w:hAnsi="Times New Roman" w:cs="Times New Roman"/>
          <w:b/>
          <w:sz w:val="28"/>
          <w:szCs w:val="28"/>
        </w:rPr>
        <w:t>RUNNER PREPARATION INCLUDING SLAG RUNNER</w:t>
      </w:r>
    </w:p>
    <w:p w14:paraId="56DFDA86" w14:textId="77777777" w:rsidR="004617CD" w:rsidRPr="00E801AC" w:rsidRDefault="004617CD" w:rsidP="005A491E">
      <w:pPr>
        <w:numPr>
          <w:ilvl w:val="0"/>
          <w:numId w:val="13"/>
        </w:numPr>
        <w:spacing w:after="0" w:line="240" w:lineRule="auto"/>
        <w:jc w:val="both"/>
        <w:rPr>
          <w:rFonts w:ascii="Times New Roman" w:hAnsi="Times New Roman" w:cs="Times New Roman"/>
        </w:rPr>
      </w:pPr>
      <w:r w:rsidRPr="00E801AC">
        <w:rPr>
          <w:rFonts w:ascii="Times New Roman" w:hAnsi="Times New Roman" w:cs="Times New Roman"/>
        </w:rPr>
        <w:t>He is 4</w:t>
      </w:r>
      <w:r w:rsidRPr="00E801AC">
        <w:rPr>
          <w:rFonts w:ascii="Times New Roman" w:hAnsi="Times New Roman" w:cs="Times New Roman"/>
          <w:vertAlign w:val="superscript"/>
        </w:rPr>
        <w:t>th</w:t>
      </w:r>
      <w:r w:rsidRPr="00E801AC">
        <w:rPr>
          <w:rFonts w:ascii="Times New Roman" w:hAnsi="Times New Roman" w:cs="Times New Roman"/>
        </w:rPr>
        <w:t xml:space="preserve"> in the hierarchy</w:t>
      </w:r>
    </w:p>
    <w:p w14:paraId="64CF32B9" w14:textId="77777777" w:rsidR="004617CD" w:rsidRPr="00E801AC" w:rsidRDefault="004617CD" w:rsidP="005A491E">
      <w:pPr>
        <w:numPr>
          <w:ilvl w:val="0"/>
          <w:numId w:val="13"/>
        </w:numPr>
        <w:spacing w:after="0" w:line="240" w:lineRule="auto"/>
        <w:jc w:val="both"/>
        <w:rPr>
          <w:rFonts w:ascii="Times New Roman" w:hAnsi="Times New Roman" w:cs="Times New Roman"/>
        </w:rPr>
      </w:pPr>
      <w:r w:rsidRPr="00E801AC">
        <w:rPr>
          <w:rFonts w:ascii="Times New Roman" w:hAnsi="Times New Roman" w:cs="Times New Roman"/>
        </w:rPr>
        <w:t>Follow all work instruction.</w:t>
      </w:r>
    </w:p>
    <w:p w14:paraId="7BD9E08F" w14:textId="77777777" w:rsidR="004617CD" w:rsidRPr="00E801AC" w:rsidRDefault="004617CD" w:rsidP="005A491E">
      <w:pPr>
        <w:numPr>
          <w:ilvl w:val="0"/>
          <w:numId w:val="13"/>
        </w:numPr>
        <w:spacing w:after="0" w:line="240" w:lineRule="auto"/>
        <w:jc w:val="both"/>
        <w:rPr>
          <w:rFonts w:ascii="Times New Roman" w:hAnsi="Times New Roman" w:cs="Times New Roman"/>
        </w:rPr>
      </w:pPr>
      <w:r w:rsidRPr="00E801AC">
        <w:rPr>
          <w:rFonts w:ascii="Times New Roman" w:hAnsi="Times New Roman" w:cs="Times New Roman"/>
        </w:rPr>
        <w:t>Use of all safety PPE</w:t>
      </w:r>
    </w:p>
    <w:p w14:paraId="7088C9BA" w14:textId="77777777" w:rsidR="004617CD" w:rsidRPr="00E801AC" w:rsidRDefault="004617CD" w:rsidP="005A491E">
      <w:pPr>
        <w:numPr>
          <w:ilvl w:val="0"/>
          <w:numId w:val="13"/>
        </w:numPr>
        <w:spacing w:after="0" w:line="240" w:lineRule="auto"/>
        <w:jc w:val="both"/>
        <w:rPr>
          <w:rFonts w:ascii="Times New Roman" w:hAnsi="Times New Roman" w:cs="Times New Roman"/>
        </w:rPr>
      </w:pPr>
      <w:r w:rsidRPr="00E801AC">
        <w:rPr>
          <w:rFonts w:ascii="Times New Roman" w:hAnsi="Times New Roman" w:cs="Times New Roman"/>
        </w:rPr>
        <w:t>Maintain good house keeping</w:t>
      </w:r>
    </w:p>
    <w:p w14:paraId="4AAFE778" w14:textId="6CA8E978" w:rsidR="004617CD" w:rsidRPr="00E801AC" w:rsidRDefault="004617CD" w:rsidP="005A491E">
      <w:pPr>
        <w:numPr>
          <w:ilvl w:val="0"/>
          <w:numId w:val="13"/>
        </w:numPr>
        <w:spacing w:after="0" w:line="240" w:lineRule="auto"/>
        <w:jc w:val="both"/>
        <w:rPr>
          <w:rFonts w:ascii="Times New Roman" w:hAnsi="Times New Roman" w:cs="Times New Roman"/>
        </w:rPr>
      </w:pPr>
      <w:r w:rsidRPr="00E801AC">
        <w:rPr>
          <w:rFonts w:ascii="Times New Roman" w:hAnsi="Times New Roman" w:cs="Times New Roman"/>
        </w:rPr>
        <w:t xml:space="preserve">Cleaning and making of runner for cast opening </w:t>
      </w:r>
      <w:r w:rsidR="00904091" w:rsidRPr="00E801AC">
        <w:rPr>
          <w:rFonts w:ascii="Times New Roman" w:hAnsi="Times New Roman" w:cs="Times New Roman"/>
        </w:rPr>
        <w:t>i.e.,</w:t>
      </w:r>
      <w:r w:rsidRPr="00E801AC">
        <w:rPr>
          <w:rFonts w:ascii="Times New Roman" w:hAnsi="Times New Roman" w:cs="Times New Roman"/>
        </w:rPr>
        <w:t xml:space="preserve"> maintaining proper depth of the runner.</w:t>
      </w:r>
    </w:p>
    <w:p w14:paraId="594FCD05" w14:textId="77777777" w:rsidR="004617CD" w:rsidRPr="00E801AC" w:rsidRDefault="004617CD" w:rsidP="005A491E">
      <w:pPr>
        <w:numPr>
          <w:ilvl w:val="0"/>
          <w:numId w:val="13"/>
        </w:numPr>
        <w:spacing w:after="0" w:line="240" w:lineRule="auto"/>
        <w:jc w:val="both"/>
        <w:rPr>
          <w:rFonts w:ascii="Times New Roman" w:hAnsi="Times New Roman" w:cs="Times New Roman"/>
        </w:rPr>
      </w:pPr>
      <w:r w:rsidRPr="00E801AC">
        <w:rPr>
          <w:rFonts w:ascii="Times New Roman" w:hAnsi="Times New Roman" w:cs="Times New Roman"/>
        </w:rPr>
        <w:t>Maintaining casting schedule.</w:t>
      </w:r>
    </w:p>
    <w:p w14:paraId="65791E44" w14:textId="3892CC96" w:rsidR="004617CD" w:rsidRPr="00E801AC" w:rsidRDefault="004617CD" w:rsidP="005A491E">
      <w:pPr>
        <w:numPr>
          <w:ilvl w:val="0"/>
          <w:numId w:val="13"/>
        </w:numPr>
        <w:spacing w:after="0" w:line="240" w:lineRule="auto"/>
        <w:jc w:val="both"/>
        <w:rPr>
          <w:rFonts w:ascii="Times New Roman" w:hAnsi="Times New Roman" w:cs="Times New Roman"/>
        </w:rPr>
      </w:pPr>
      <w:r w:rsidRPr="00E801AC">
        <w:rPr>
          <w:rFonts w:ascii="Times New Roman" w:hAnsi="Times New Roman" w:cs="Times New Roman"/>
        </w:rPr>
        <w:t xml:space="preserve">Assisting during opening of the cast </w:t>
      </w:r>
      <w:r w:rsidR="00904091" w:rsidRPr="00E801AC">
        <w:rPr>
          <w:rFonts w:ascii="Times New Roman" w:hAnsi="Times New Roman" w:cs="Times New Roman"/>
        </w:rPr>
        <w:t>i.e.,</w:t>
      </w:r>
      <w:r w:rsidRPr="00E801AC">
        <w:rPr>
          <w:rFonts w:ascii="Times New Roman" w:hAnsi="Times New Roman" w:cs="Times New Roman"/>
        </w:rPr>
        <w:t xml:space="preserve"> poking activities and leaving of O2</w:t>
      </w:r>
    </w:p>
    <w:p w14:paraId="728B14A8" w14:textId="77777777" w:rsidR="004617CD" w:rsidRPr="00E801AC" w:rsidRDefault="004617CD" w:rsidP="005A491E">
      <w:pPr>
        <w:numPr>
          <w:ilvl w:val="0"/>
          <w:numId w:val="13"/>
        </w:numPr>
        <w:spacing w:after="0" w:line="240" w:lineRule="auto"/>
        <w:jc w:val="both"/>
        <w:rPr>
          <w:rFonts w:ascii="Times New Roman" w:hAnsi="Times New Roman" w:cs="Times New Roman"/>
        </w:rPr>
      </w:pPr>
      <w:r w:rsidRPr="00E801AC">
        <w:rPr>
          <w:rFonts w:ascii="Times New Roman" w:hAnsi="Times New Roman" w:cs="Times New Roman"/>
        </w:rPr>
        <w:t>Maintaining runner making schedule.</w:t>
      </w:r>
    </w:p>
    <w:p w14:paraId="5CA457D5" w14:textId="77777777" w:rsidR="004617CD" w:rsidRPr="00E801AC" w:rsidRDefault="004617CD" w:rsidP="005A491E">
      <w:pPr>
        <w:numPr>
          <w:ilvl w:val="0"/>
          <w:numId w:val="13"/>
        </w:numPr>
        <w:spacing w:after="0" w:line="240" w:lineRule="auto"/>
        <w:jc w:val="both"/>
        <w:rPr>
          <w:rFonts w:ascii="Times New Roman" w:hAnsi="Times New Roman" w:cs="Times New Roman"/>
        </w:rPr>
      </w:pPr>
      <w:r w:rsidRPr="00E801AC">
        <w:rPr>
          <w:rFonts w:ascii="Times New Roman" w:hAnsi="Times New Roman" w:cs="Times New Roman"/>
        </w:rPr>
        <w:t>Assisting during furnace shutdown and start up activities.</w:t>
      </w:r>
    </w:p>
    <w:p w14:paraId="27CA6850" w14:textId="77777777" w:rsidR="004617CD" w:rsidRPr="00E801AC" w:rsidRDefault="004617CD" w:rsidP="005A491E">
      <w:pPr>
        <w:numPr>
          <w:ilvl w:val="0"/>
          <w:numId w:val="13"/>
        </w:numPr>
        <w:spacing w:after="0" w:line="240" w:lineRule="auto"/>
        <w:jc w:val="both"/>
        <w:rPr>
          <w:rFonts w:ascii="Times New Roman" w:hAnsi="Times New Roman" w:cs="Times New Roman"/>
        </w:rPr>
      </w:pPr>
      <w:r w:rsidRPr="00E801AC">
        <w:rPr>
          <w:rFonts w:ascii="Times New Roman" w:hAnsi="Times New Roman" w:cs="Times New Roman"/>
        </w:rPr>
        <w:t>Follow instruction given by Sr. Taphole operator.</w:t>
      </w:r>
    </w:p>
    <w:p w14:paraId="1B10880D" w14:textId="18198EBB" w:rsidR="004617CD" w:rsidRPr="00E801AC" w:rsidRDefault="004617CD" w:rsidP="005A491E">
      <w:pPr>
        <w:numPr>
          <w:ilvl w:val="0"/>
          <w:numId w:val="13"/>
        </w:numPr>
        <w:spacing w:after="0" w:line="240" w:lineRule="auto"/>
        <w:jc w:val="both"/>
        <w:rPr>
          <w:rFonts w:ascii="Times New Roman" w:hAnsi="Times New Roman" w:cs="Times New Roman"/>
        </w:rPr>
      </w:pPr>
      <w:r w:rsidRPr="00E801AC">
        <w:rPr>
          <w:rFonts w:ascii="Times New Roman" w:hAnsi="Times New Roman" w:cs="Times New Roman"/>
        </w:rPr>
        <w:t xml:space="preserve">Permission to be taken before leaving the workplace of Sr. Taphole operator or Furnace </w:t>
      </w:r>
      <w:r w:rsidR="00904091" w:rsidRPr="00E801AC">
        <w:rPr>
          <w:rFonts w:ascii="Times New Roman" w:hAnsi="Times New Roman" w:cs="Times New Roman"/>
        </w:rPr>
        <w:t>in charge</w:t>
      </w:r>
      <w:r w:rsidRPr="00E801AC">
        <w:rPr>
          <w:rFonts w:ascii="Times New Roman" w:hAnsi="Times New Roman" w:cs="Times New Roman"/>
        </w:rPr>
        <w:t>.</w:t>
      </w:r>
    </w:p>
    <w:p w14:paraId="64401D08" w14:textId="77777777" w:rsidR="004617CD" w:rsidRPr="00E801AC" w:rsidRDefault="004617CD" w:rsidP="005A491E">
      <w:pPr>
        <w:numPr>
          <w:ilvl w:val="0"/>
          <w:numId w:val="13"/>
        </w:numPr>
        <w:spacing w:after="0" w:line="240" w:lineRule="auto"/>
        <w:jc w:val="both"/>
        <w:rPr>
          <w:rFonts w:ascii="Times New Roman" w:hAnsi="Times New Roman" w:cs="Times New Roman"/>
        </w:rPr>
      </w:pPr>
      <w:r w:rsidRPr="00E801AC">
        <w:rPr>
          <w:rFonts w:ascii="Times New Roman" w:hAnsi="Times New Roman" w:cs="Times New Roman"/>
        </w:rPr>
        <w:t>Safe keeping of all tools and tackles.</w:t>
      </w:r>
    </w:p>
    <w:p w14:paraId="0AA6B299" w14:textId="77777777" w:rsidR="004617CD" w:rsidRPr="00E801AC" w:rsidRDefault="004617CD" w:rsidP="005A491E">
      <w:pPr>
        <w:numPr>
          <w:ilvl w:val="0"/>
          <w:numId w:val="13"/>
        </w:numPr>
        <w:spacing w:after="0" w:line="240" w:lineRule="auto"/>
        <w:jc w:val="both"/>
        <w:rPr>
          <w:rFonts w:ascii="Times New Roman" w:hAnsi="Times New Roman" w:cs="Times New Roman"/>
        </w:rPr>
      </w:pPr>
      <w:r w:rsidRPr="00E801AC">
        <w:rPr>
          <w:rFonts w:ascii="Times New Roman" w:hAnsi="Times New Roman" w:cs="Times New Roman"/>
        </w:rPr>
        <w:t xml:space="preserve">Reducing wastage of all production consumables. </w:t>
      </w:r>
    </w:p>
    <w:p w14:paraId="381E4045" w14:textId="77777777" w:rsidR="004617CD" w:rsidRPr="00E801AC" w:rsidRDefault="004617CD" w:rsidP="004617CD">
      <w:pPr>
        <w:rPr>
          <w:rFonts w:ascii="Times New Roman" w:hAnsi="Times New Roman" w:cs="Times New Roman"/>
        </w:rPr>
      </w:pPr>
    </w:p>
    <w:p w14:paraId="7B9462BE" w14:textId="77777777" w:rsidR="004617CD" w:rsidRPr="00E801AC" w:rsidRDefault="004617CD" w:rsidP="004617CD">
      <w:pPr>
        <w:rPr>
          <w:rFonts w:ascii="Times New Roman" w:hAnsi="Times New Roman" w:cs="Times New Roman"/>
          <w:b/>
          <w:sz w:val="28"/>
          <w:szCs w:val="28"/>
        </w:rPr>
      </w:pPr>
      <w:r w:rsidRPr="00E801AC">
        <w:rPr>
          <w:rFonts w:ascii="Times New Roman" w:hAnsi="Times New Roman" w:cs="Times New Roman"/>
          <w:b/>
          <w:sz w:val="28"/>
          <w:szCs w:val="28"/>
        </w:rPr>
        <w:t xml:space="preserve">MUDGUN </w:t>
      </w:r>
    </w:p>
    <w:p w14:paraId="069CFE66" w14:textId="77777777" w:rsidR="004617CD" w:rsidRPr="00E801AC" w:rsidRDefault="004617CD" w:rsidP="005A491E">
      <w:pPr>
        <w:numPr>
          <w:ilvl w:val="0"/>
          <w:numId w:val="14"/>
        </w:numPr>
        <w:spacing w:after="0" w:line="240" w:lineRule="auto"/>
        <w:rPr>
          <w:rFonts w:ascii="Times New Roman" w:hAnsi="Times New Roman" w:cs="Times New Roman"/>
        </w:rPr>
      </w:pPr>
      <w:r w:rsidRPr="00E801AC">
        <w:rPr>
          <w:rFonts w:ascii="Times New Roman" w:hAnsi="Times New Roman" w:cs="Times New Roman"/>
        </w:rPr>
        <w:t>He is 4</w:t>
      </w:r>
      <w:r w:rsidRPr="00E801AC">
        <w:rPr>
          <w:rFonts w:ascii="Times New Roman" w:hAnsi="Times New Roman" w:cs="Times New Roman"/>
          <w:vertAlign w:val="superscript"/>
        </w:rPr>
        <w:t>th</w:t>
      </w:r>
      <w:r w:rsidRPr="00E801AC">
        <w:rPr>
          <w:rFonts w:ascii="Times New Roman" w:hAnsi="Times New Roman" w:cs="Times New Roman"/>
        </w:rPr>
        <w:t xml:space="preserve"> in the hierarchy.</w:t>
      </w:r>
    </w:p>
    <w:p w14:paraId="4FD84DC5" w14:textId="77777777" w:rsidR="004617CD" w:rsidRPr="00E801AC" w:rsidRDefault="004617CD" w:rsidP="005A491E">
      <w:pPr>
        <w:numPr>
          <w:ilvl w:val="0"/>
          <w:numId w:val="14"/>
        </w:numPr>
        <w:spacing w:after="0" w:line="240" w:lineRule="auto"/>
        <w:rPr>
          <w:rFonts w:ascii="Times New Roman" w:hAnsi="Times New Roman" w:cs="Times New Roman"/>
        </w:rPr>
      </w:pPr>
      <w:r w:rsidRPr="00E801AC">
        <w:rPr>
          <w:rFonts w:ascii="Times New Roman" w:hAnsi="Times New Roman" w:cs="Times New Roman"/>
        </w:rPr>
        <w:t>Follow all work instructions.</w:t>
      </w:r>
    </w:p>
    <w:p w14:paraId="382C59AE" w14:textId="77777777" w:rsidR="004617CD" w:rsidRPr="00E801AC" w:rsidRDefault="004617CD" w:rsidP="005A491E">
      <w:pPr>
        <w:numPr>
          <w:ilvl w:val="0"/>
          <w:numId w:val="14"/>
        </w:numPr>
        <w:spacing w:after="0" w:line="240" w:lineRule="auto"/>
        <w:rPr>
          <w:rFonts w:ascii="Times New Roman" w:hAnsi="Times New Roman" w:cs="Times New Roman"/>
        </w:rPr>
      </w:pPr>
      <w:r w:rsidRPr="00E801AC">
        <w:rPr>
          <w:rFonts w:ascii="Times New Roman" w:hAnsi="Times New Roman" w:cs="Times New Roman"/>
        </w:rPr>
        <w:t>Use of all PPE.</w:t>
      </w:r>
    </w:p>
    <w:p w14:paraId="18793D42" w14:textId="77777777" w:rsidR="004617CD" w:rsidRPr="00E801AC" w:rsidRDefault="004617CD" w:rsidP="005A491E">
      <w:pPr>
        <w:numPr>
          <w:ilvl w:val="0"/>
          <w:numId w:val="14"/>
        </w:numPr>
        <w:spacing w:after="0" w:line="240" w:lineRule="auto"/>
        <w:rPr>
          <w:rFonts w:ascii="Times New Roman" w:hAnsi="Times New Roman" w:cs="Times New Roman"/>
        </w:rPr>
      </w:pPr>
      <w:r w:rsidRPr="00E801AC">
        <w:rPr>
          <w:rFonts w:ascii="Times New Roman" w:hAnsi="Times New Roman" w:cs="Times New Roman"/>
        </w:rPr>
        <w:t>Housekeeping</w:t>
      </w:r>
    </w:p>
    <w:p w14:paraId="7E2FC6AB" w14:textId="77777777" w:rsidR="004617CD" w:rsidRPr="00E801AC" w:rsidRDefault="004617CD" w:rsidP="005A491E">
      <w:pPr>
        <w:numPr>
          <w:ilvl w:val="0"/>
          <w:numId w:val="14"/>
        </w:numPr>
        <w:spacing w:after="0" w:line="240" w:lineRule="auto"/>
        <w:rPr>
          <w:rFonts w:ascii="Times New Roman" w:hAnsi="Times New Roman" w:cs="Times New Roman"/>
        </w:rPr>
      </w:pPr>
      <w:r w:rsidRPr="00E801AC">
        <w:rPr>
          <w:rFonts w:ascii="Times New Roman" w:hAnsi="Times New Roman" w:cs="Times New Roman"/>
        </w:rPr>
        <w:t>Cleaning of mudgun nozzles and filling the barrel and ensure sufficient stock of clay and proper handover to the reliever.</w:t>
      </w:r>
    </w:p>
    <w:p w14:paraId="09E58915" w14:textId="77777777" w:rsidR="004617CD" w:rsidRPr="00E801AC" w:rsidRDefault="004617CD" w:rsidP="005A491E">
      <w:pPr>
        <w:numPr>
          <w:ilvl w:val="0"/>
          <w:numId w:val="14"/>
        </w:numPr>
        <w:spacing w:after="0" w:line="240" w:lineRule="auto"/>
        <w:rPr>
          <w:rFonts w:ascii="Times New Roman" w:hAnsi="Times New Roman" w:cs="Times New Roman"/>
        </w:rPr>
      </w:pPr>
      <w:r w:rsidRPr="00E801AC">
        <w:rPr>
          <w:rFonts w:ascii="Times New Roman" w:hAnsi="Times New Roman" w:cs="Times New Roman"/>
        </w:rPr>
        <w:t>Arranging of O2 cylinder and keeping O2 bank full and properly securing them with chain and shifting of empty cylinder.</w:t>
      </w:r>
    </w:p>
    <w:p w14:paraId="45C8A0F4" w14:textId="77777777" w:rsidR="004617CD" w:rsidRPr="00E801AC" w:rsidRDefault="004617CD" w:rsidP="005A491E">
      <w:pPr>
        <w:numPr>
          <w:ilvl w:val="0"/>
          <w:numId w:val="14"/>
        </w:numPr>
        <w:spacing w:after="0" w:line="240" w:lineRule="auto"/>
        <w:rPr>
          <w:rFonts w:ascii="Times New Roman" w:hAnsi="Times New Roman" w:cs="Times New Roman"/>
        </w:rPr>
      </w:pPr>
      <w:r w:rsidRPr="00E801AC">
        <w:rPr>
          <w:rFonts w:ascii="Times New Roman" w:hAnsi="Times New Roman" w:cs="Times New Roman"/>
        </w:rPr>
        <w:t>Timely carrying of slag/metal and gas samples to lab.</w:t>
      </w:r>
    </w:p>
    <w:p w14:paraId="3CD37E91" w14:textId="77777777" w:rsidR="004617CD" w:rsidRPr="00E801AC" w:rsidRDefault="004617CD" w:rsidP="005A491E">
      <w:pPr>
        <w:numPr>
          <w:ilvl w:val="0"/>
          <w:numId w:val="14"/>
        </w:numPr>
        <w:spacing w:after="0" w:line="240" w:lineRule="auto"/>
        <w:rPr>
          <w:rFonts w:ascii="Times New Roman" w:hAnsi="Times New Roman" w:cs="Times New Roman"/>
        </w:rPr>
      </w:pPr>
      <w:r w:rsidRPr="00E801AC">
        <w:rPr>
          <w:rFonts w:ascii="Times New Roman" w:hAnsi="Times New Roman" w:cs="Times New Roman"/>
        </w:rPr>
        <w:t>Timely flushing of saturator drip pot and return water sump draining.</w:t>
      </w:r>
    </w:p>
    <w:p w14:paraId="18AB56EC" w14:textId="07789857" w:rsidR="004617CD" w:rsidRPr="00E801AC" w:rsidRDefault="004617CD" w:rsidP="005A491E">
      <w:pPr>
        <w:numPr>
          <w:ilvl w:val="0"/>
          <w:numId w:val="14"/>
        </w:numPr>
        <w:spacing w:after="0" w:line="240" w:lineRule="auto"/>
        <w:rPr>
          <w:rFonts w:ascii="Times New Roman" w:hAnsi="Times New Roman" w:cs="Times New Roman"/>
        </w:rPr>
      </w:pPr>
      <w:r w:rsidRPr="00E801AC">
        <w:rPr>
          <w:rFonts w:ascii="Times New Roman" w:hAnsi="Times New Roman" w:cs="Times New Roman"/>
        </w:rPr>
        <w:t xml:space="preserve">Assisting during furnace shutdown and </w:t>
      </w:r>
      <w:r w:rsidR="00904091" w:rsidRPr="00E801AC">
        <w:rPr>
          <w:rFonts w:ascii="Times New Roman" w:hAnsi="Times New Roman" w:cs="Times New Roman"/>
        </w:rPr>
        <w:t>start-up</w:t>
      </w:r>
      <w:r w:rsidRPr="00E801AC">
        <w:rPr>
          <w:rFonts w:ascii="Times New Roman" w:hAnsi="Times New Roman" w:cs="Times New Roman"/>
        </w:rPr>
        <w:t xml:space="preserve"> operation.</w:t>
      </w:r>
    </w:p>
    <w:p w14:paraId="003251D6" w14:textId="77777777" w:rsidR="004617CD" w:rsidRPr="00E801AC" w:rsidRDefault="004617CD" w:rsidP="005A491E">
      <w:pPr>
        <w:numPr>
          <w:ilvl w:val="0"/>
          <w:numId w:val="14"/>
        </w:numPr>
        <w:spacing w:after="0" w:line="240" w:lineRule="auto"/>
        <w:rPr>
          <w:rFonts w:ascii="Times New Roman" w:hAnsi="Times New Roman" w:cs="Times New Roman"/>
        </w:rPr>
      </w:pPr>
      <w:r w:rsidRPr="00E801AC">
        <w:rPr>
          <w:rFonts w:ascii="Times New Roman" w:hAnsi="Times New Roman" w:cs="Times New Roman"/>
        </w:rPr>
        <w:t>Follow instructions given by Sr. Taphole operator.</w:t>
      </w:r>
    </w:p>
    <w:p w14:paraId="257A37C4" w14:textId="77777777" w:rsidR="004617CD" w:rsidRPr="00E801AC" w:rsidRDefault="004617CD" w:rsidP="005A491E">
      <w:pPr>
        <w:numPr>
          <w:ilvl w:val="0"/>
          <w:numId w:val="14"/>
        </w:numPr>
        <w:spacing w:after="0" w:line="240" w:lineRule="auto"/>
        <w:rPr>
          <w:rFonts w:ascii="Times New Roman" w:hAnsi="Times New Roman" w:cs="Times New Roman"/>
        </w:rPr>
      </w:pPr>
      <w:r w:rsidRPr="00E801AC">
        <w:rPr>
          <w:rFonts w:ascii="Times New Roman" w:hAnsi="Times New Roman" w:cs="Times New Roman"/>
        </w:rPr>
        <w:lastRenderedPageBreak/>
        <w:t>And any other job assigned by Furnace in charge.</w:t>
      </w:r>
    </w:p>
    <w:p w14:paraId="5CBA1672" w14:textId="125E31A6" w:rsidR="004617CD" w:rsidRPr="00E801AC" w:rsidRDefault="004617CD" w:rsidP="005A491E">
      <w:pPr>
        <w:numPr>
          <w:ilvl w:val="0"/>
          <w:numId w:val="14"/>
        </w:numPr>
        <w:spacing w:after="0" w:line="240" w:lineRule="auto"/>
        <w:rPr>
          <w:rFonts w:ascii="Times New Roman" w:hAnsi="Times New Roman" w:cs="Times New Roman"/>
        </w:rPr>
      </w:pPr>
      <w:r w:rsidRPr="00E801AC">
        <w:rPr>
          <w:rFonts w:ascii="Times New Roman" w:hAnsi="Times New Roman" w:cs="Times New Roman"/>
        </w:rPr>
        <w:t xml:space="preserve">Permission to be taken before leaving </w:t>
      </w:r>
      <w:r w:rsidR="00904091" w:rsidRPr="00E801AC">
        <w:rPr>
          <w:rFonts w:ascii="Times New Roman" w:hAnsi="Times New Roman" w:cs="Times New Roman"/>
        </w:rPr>
        <w:t>workplace</w:t>
      </w:r>
      <w:r w:rsidRPr="00E801AC">
        <w:rPr>
          <w:rFonts w:ascii="Times New Roman" w:hAnsi="Times New Roman" w:cs="Times New Roman"/>
        </w:rPr>
        <w:t xml:space="preserve"> of Sr. Taphole operator or furnace in charge.</w:t>
      </w:r>
    </w:p>
    <w:p w14:paraId="69FBFD23" w14:textId="77777777" w:rsidR="004617CD" w:rsidRPr="00E801AC" w:rsidRDefault="004617CD" w:rsidP="005A491E">
      <w:pPr>
        <w:numPr>
          <w:ilvl w:val="0"/>
          <w:numId w:val="14"/>
        </w:numPr>
        <w:spacing w:after="0" w:line="240" w:lineRule="auto"/>
        <w:rPr>
          <w:rFonts w:ascii="Times New Roman" w:hAnsi="Times New Roman" w:cs="Times New Roman"/>
        </w:rPr>
      </w:pPr>
      <w:r w:rsidRPr="00E801AC">
        <w:rPr>
          <w:rFonts w:ascii="Times New Roman" w:hAnsi="Times New Roman" w:cs="Times New Roman"/>
        </w:rPr>
        <w:t>Reducing wastage of mud gun clay and all other production consumables.</w:t>
      </w:r>
    </w:p>
    <w:p w14:paraId="259982BB" w14:textId="0600145F" w:rsidR="004617CD" w:rsidRPr="00E801AC" w:rsidRDefault="004617CD" w:rsidP="004617CD">
      <w:pPr>
        <w:numPr>
          <w:ilvl w:val="0"/>
          <w:numId w:val="14"/>
        </w:numPr>
        <w:spacing w:after="0" w:line="240" w:lineRule="auto"/>
        <w:rPr>
          <w:rFonts w:ascii="Times New Roman" w:hAnsi="Times New Roman" w:cs="Times New Roman"/>
        </w:rPr>
      </w:pPr>
      <w:r w:rsidRPr="00E801AC">
        <w:rPr>
          <w:rFonts w:ascii="Times New Roman" w:hAnsi="Times New Roman" w:cs="Times New Roman"/>
        </w:rPr>
        <w:t xml:space="preserve">Safe keeping of all tools and tackles. </w:t>
      </w:r>
    </w:p>
    <w:p w14:paraId="4C1A3E8D" w14:textId="77777777" w:rsidR="00741AE3" w:rsidRPr="00E801AC" w:rsidRDefault="00741AE3" w:rsidP="00741AE3">
      <w:pPr>
        <w:spacing w:after="0" w:line="240" w:lineRule="auto"/>
        <w:ind w:left="360"/>
        <w:rPr>
          <w:rFonts w:ascii="Times New Roman" w:hAnsi="Times New Roman" w:cs="Times New Roman"/>
        </w:rPr>
      </w:pPr>
    </w:p>
    <w:p w14:paraId="0D3910DD" w14:textId="77777777" w:rsidR="004617CD" w:rsidRPr="00E801AC" w:rsidRDefault="004617CD" w:rsidP="004617CD">
      <w:pPr>
        <w:rPr>
          <w:rFonts w:ascii="Times New Roman" w:hAnsi="Times New Roman" w:cs="Times New Roman"/>
          <w:b/>
          <w:sz w:val="28"/>
          <w:szCs w:val="28"/>
        </w:rPr>
      </w:pPr>
      <w:r w:rsidRPr="00E801AC">
        <w:rPr>
          <w:rFonts w:ascii="Times New Roman" w:hAnsi="Times New Roman" w:cs="Times New Roman"/>
          <w:b/>
          <w:sz w:val="28"/>
          <w:szCs w:val="28"/>
        </w:rPr>
        <w:t>GADA</w:t>
      </w:r>
    </w:p>
    <w:p w14:paraId="614898FE" w14:textId="77777777" w:rsidR="004617CD" w:rsidRPr="00E801AC" w:rsidRDefault="004617CD" w:rsidP="005A491E">
      <w:pPr>
        <w:numPr>
          <w:ilvl w:val="0"/>
          <w:numId w:val="15"/>
        </w:numPr>
        <w:spacing w:after="0" w:line="240" w:lineRule="auto"/>
        <w:jc w:val="both"/>
        <w:rPr>
          <w:rFonts w:ascii="Times New Roman" w:hAnsi="Times New Roman" w:cs="Times New Roman"/>
        </w:rPr>
      </w:pPr>
      <w:r w:rsidRPr="00E801AC">
        <w:rPr>
          <w:rFonts w:ascii="Times New Roman" w:hAnsi="Times New Roman" w:cs="Times New Roman"/>
        </w:rPr>
        <w:t>He is 4</w:t>
      </w:r>
      <w:r w:rsidRPr="00E801AC">
        <w:rPr>
          <w:rFonts w:ascii="Times New Roman" w:hAnsi="Times New Roman" w:cs="Times New Roman"/>
          <w:vertAlign w:val="superscript"/>
        </w:rPr>
        <w:t>th</w:t>
      </w:r>
      <w:r w:rsidRPr="00E801AC">
        <w:rPr>
          <w:rFonts w:ascii="Times New Roman" w:hAnsi="Times New Roman" w:cs="Times New Roman"/>
        </w:rPr>
        <w:t xml:space="preserve"> in the hierarchy.</w:t>
      </w:r>
    </w:p>
    <w:p w14:paraId="392236A5" w14:textId="77777777" w:rsidR="004617CD" w:rsidRPr="00E801AC" w:rsidRDefault="004617CD" w:rsidP="005A491E">
      <w:pPr>
        <w:numPr>
          <w:ilvl w:val="0"/>
          <w:numId w:val="15"/>
        </w:numPr>
        <w:spacing w:after="0" w:line="240" w:lineRule="auto"/>
        <w:jc w:val="both"/>
        <w:rPr>
          <w:rFonts w:ascii="Times New Roman" w:hAnsi="Times New Roman" w:cs="Times New Roman"/>
        </w:rPr>
      </w:pPr>
      <w:r w:rsidRPr="00E801AC">
        <w:rPr>
          <w:rFonts w:ascii="Times New Roman" w:hAnsi="Times New Roman" w:cs="Times New Roman"/>
        </w:rPr>
        <w:t>Follow all work instructions.</w:t>
      </w:r>
    </w:p>
    <w:p w14:paraId="709720C5" w14:textId="77777777" w:rsidR="004617CD" w:rsidRPr="00E801AC" w:rsidRDefault="004617CD" w:rsidP="005A491E">
      <w:pPr>
        <w:numPr>
          <w:ilvl w:val="0"/>
          <w:numId w:val="15"/>
        </w:numPr>
        <w:spacing w:after="0" w:line="240" w:lineRule="auto"/>
        <w:jc w:val="both"/>
        <w:rPr>
          <w:rFonts w:ascii="Times New Roman" w:hAnsi="Times New Roman" w:cs="Times New Roman"/>
        </w:rPr>
      </w:pPr>
      <w:r w:rsidRPr="00E801AC">
        <w:rPr>
          <w:rFonts w:ascii="Times New Roman" w:hAnsi="Times New Roman" w:cs="Times New Roman"/>
        </w:rPr>
        <w:t>Use of all safety PPE.</w:t>
      </w:r>
    </w:p>
    <w:p w14:paraId="70D114AF" w14:textId="77777777" w:rsidR="004617CD" w:rsidRPr="00E801AC" w:rsidRDefault="004617CD" w:rsidP="005A491E">
      <w:pPr>
        <w:numPr>
          <w:ilvl w:val="0"/>
          <w:numId w:val="15"/>
        </w:numPr>
        <w:spacing w:after="0" w:line="240" w:lineRule="auto"/>
        <w:jc w:val="both"/>
        <w:rPr>
          <w:rFonts w:ascii="Times New Roman" w:hAnsi="Times New Roman" w:cs="Times New Roman"/>
        </w:rPr>
      </w:pPr>
      <w:r w:rsidRPr="00E801AC">
        <w:rPr>
          <w:rFonts w:ascii="Times New Roman" w:hAnsi="Times New Roman" w:cs="Times New Roman"/>
        </w:rPr>
        <w:t>Maintain good housekeeping.</w:t>
      </w:r>
    </w:p>
    <w:p w14:paraId="201365CD" w14:textId="77777777" w:rsidR="004617CD" w:rsidRPr="00E801AC" w:rsidRDefault="004617CD" w:rsidP="005A491E">
      <w:pPr>
        <w:numPr>
          <w:ilvl w:val="0"/>
          <w:numId w:val="15"/>
        </w:numPr>
        <w:spacing w:after="0" w:line="240" w:lineRule="auto"/>
        <w:jc w:val="both"/>
        <w:rPr>
          <w:rFonts w:ascii="Times New Roman" w:hAnsi="Times New Roman" w:cs="Times New Roman"/>
        </w:rPr>
      </w:pPr>
      <w:r w:rsidRPr="00E801AC">
        <w:rPr>
          <w:rFonts w:ascii="Times New Roman" w:hAnsi="Times New Roman" w:cs="Times New Roman"/>
        </w:rPr>
        <w:t>Timely cleaning of main runner and supplying sand for runner preparation and cast house area clearing.</w:t>
      </w:r>
    </w:p>
    <w:p w14:paraId="2335366D" w14:textId="77777777" w:rsidR="004617CD" w:rsidRPr="00E801AC" w:rsidRDefault="004617CD" w:rsidP="005A491E">
      <w:pPr>
        <w:numPr>
          <w:ilvl w:val="0"/>
          <w:numId w:val="15"/>
        </w:numPr>
        <w:spacing w:after="0" w:line="240" w:lineRule="auto"/>
        <w:jc w:val="both"/>
        <w:rPr>
          <w:rFonts w:ascii="Times New Roman" w:hAnsi="Times New Roman" w:cs="Times New Roman"/>
        </w:rPr>
      </w:pPr>
      <w:r w:rsidRPr="00E801AC">
        <w:rPr>
          <w:rFonts w:ascii="Times New Roman" w:hAnsi="Times New Roman" w:cs="Times New Roman"/>
        </w:rPr>
        <w:t>Maintaining casting schedule.</w:t>
      </w:r>
    </w:p>
    <w:p w14:paraId="4B75BBFA" w14:textId="15B7BD46" w:rsidR="004617CD" w:rsidRPr="00E801AC" w:rsidRDefault="004617CD" w:rsidP="005A491E">
      <w:pPr>
        <w:numPr>
          <w:ilvl w:val="0"/>
          <w:numId w:val="15"/>
        </w:numPr>
        <w:spacing w:after="0" w:line="240" w:lineRule="auto"/>
        <w:jc w:val="both"/>
        <w:rPr>
          <w:rFonts w:ascii="Times New Roman" w:hAnsi="Times New Roman" w:cs="Times New Roman"/>
        </w:rPr>
      </w:pPr>
      <w:r w:rsidRPr="00E801AC">
        <w:rPr>
          <w:rFonts w:ascii="Times New Roman" w:hAnsi="Times New Roman" w:cs="Times New Roman"/>
        </w:rPr>
        <w:t xml:space="preserve">Arranging sufficient nos. of lancing pipes, poking rod, mudgun clay, drill bits, runner mass, </w:t>
      </w:r>
      <w:r w:rsidR="00904091" w:rsidRPr="00E801AC">
        <w:rPr>
          <w:rFonts w:ascii="Times New Roman" w:hAnsi="Times New Roman" w:cs="Times New Roman"/>
        </w:rPr>
        <w:t>firewood</w:t>
      </w:r>
      <w:r w:rsidRPr="00E801AC">
        <w:rPr>
          <w:rFonts w:ascii="Times New Roman" w:hAnsi="Times New Roman" w:cs="Times New Roman"/>
        </w:rPr>
        <w:t>, rice husk, hydrous clay, temp. Tip sand, coke fines.  Shifting of used drill bits to machine workshop.</w:t>
      </w:r>
    </w:p>
    <w:p w14:paraId="7EB9517D" w14:textId="77777777" w:rsidR="004617CD" w:rsidRPr="00E801AC" w:rsidRDefault="004617CD" w:rsidP="005A491E">
      <w:pPr>
        <w:numPr>
          <w:ilvl w:val="0"/>
          <w:numId w:val="15"/>
        </w:numPr>
        <w:spacing w:after="0" w:line="240" w:lineRule="auto"/>
        <w:jc w:val="both"/>
        <w:rPr>
          <w:rFonts w:ascii="Times New Roman" w:hAnsi="Times New Roman" w:cs="Times New Roman"/>
        </w:rPr>
      </w:pPr>
      <w:r w:rsidRPr="00E801AC">
        <w:rPr>
          <w:rFonts w:ascii="Times New Roman" w:hAnsi="Times New Roman" w:cs="Times New Roman"/>
        </w:rPr>
        <w:t>Assisting during casting activities.</w:t>
      </w:r>
    </w:p>
    <w:p w14:paraId="2678294A" w14:textId="741FABF6" w:rsidR="004617CD" w:rsidRPr="00E801AC" w:rsidRDefault="004617CD" w:rsidP="005A491E">
      <w:pPr>
        <w:numPr>
          <w:ilvl w:val="0"/>
          <w:numId w:val="15"/>
        </w:numPr>
        <w:spacing w:after="0" w:line="240" w:lineRule="auto"/>
        <w:jc w:val="both"/>
        <w:rPr>
          <w:rFonts w:ascii="Times New Roman" w:hAnsi="Times New Roman" w:cs="Times New Roman"/>
        </w:rPr>
      </w:pPr>
      <w:r w:rsidRPr="00E801AC">
        <w:rPr>
          <w:rFonts w:ascii="Times New Roman" w:hAnsi="Times New Roman" w:cs="Times New Roman"/>
        </w:rPr>
        <w:t xml:space="preserve">Assisting during shutdown and </w:t>
      </w:r>
      <w:r w:rsidR="00904091" w:rsidRPr="00E801AC">
        <w:rPr>
          <w:rFonts w:ascii="Times New Roman" w:hAnsi="Times New Roman" w:cs="Times New Roman"/>
        </w:rPr>
        <w:t>start-up</w:t>
      </w:r>
      <w:r w:rsidRPr="00E801AC">
        <w:rPr>
          <w:rFonts w:ascii="Times New Roman" w:hAnsi="Times New Roman" w:cs="Times New Roman"/>
        </w:rPr>
        <w:t xml:space="preserve"> activities.</w:t>
      </w:r>
    </w:p>
    <w:p w14:paraId="6AD4BF8A" w14:textId="77777777" w:rsidR="004617CD" w:rsidRPr="00E801AC" w:rsidRDefault="004617CD" w:rsidP="005A491E">
      <w:pPr>
        <w:numPr>
          <w:ilvl w:val="0"/>
          <w:numId w:val="15"/>
        </w:numPr>
        <w:spacing w:after="0" w:line="240" w:lineRule="auto"/>
        <w:jc w:val="both"/>
        <w:rPr>
          <w:rFonts w:ascii="Times New Roman" w:hAnsi="Times New Roman" w:cs="Times New Roman"/>
        </w:rPr>
      </w:pPr>
      <w:r w:rsidRPr="00E801AC">
        <w:rPr>
          <w:rFonts w:ascii="Times New Roman" w:hAnsi="Times New Roman" w:cs="Times New Roman"/>
        </w:rPr>
        <w:t>Follow instruction given by Sr. Taphole operator.</w:t>
      </w:r>
    </w:p>
    <w:p w14:paraId="7EC51228" w14:textId="7ECCD000" w:rsidR="004617CD" w:rsidRPr="00E801AC" w:rsidRDefault="004617CD" w:rsidP="005A491E">
      <w:pPr>
        <w:numPr>
          <w:ilvl w:val="0"/>
          <w:numId w:val="15"/>
        </w:numPr>
        <w:spacing w:after="0" w:line="240" w:lineRule="auto"/>
        <w:jc w:val="both"/>
        <w:rPr>
          <w:rFonts w:ascii="Times New Roman" w:hAnsi="Times New Roman" w:cs="Times New Roman"/>
        </w:rPr>
      </w:pPr>
      <w:r w:rsidRPr="00E801AC">
        <w:rPr>
          <w:rFonts w:ascii="Times New Roman" w:hAnsi="Times New Roman" w:cs="Times New Roman"/>
        </w:rPr>
        <w:t xml:space="preserve">And any other job assigned by furnace </w:t>
      </w:r>
      <w:r w:rsidR="00904091" w:rsidRPr="00E801AC">
        <w:rPr>
          <w:rFonts w:ascii="Times New Roman" w:hAnsi="Times New Roman" w:cs="Times New Roman"/>
        </w:rPr>
        <w:t>in charge</w:t>
      </w:r>
      <w:r w:rsidRPr="00E801AC">
        <w:rPr>
          <w:rFonts w:ascii="Times New Roman" w:hAnsi="Times New Roman" w:cs="Times New Roman"/>
        </w:rPr>
        <w:t>.</w:t>
      </w:r>
    </w:p>
    <w:p w14:paraId="695680A4" w14:textId="77777777" w:rsidR="004617CD" w:rsidRPr="00E801AC" w:rsidRDefault="004617CD" w:rsidP="005A491E">
      <w:pPr>
        <w:numPr>
          <w:ilvl w:val="0"/>
          <w:numId w:val="15"/>
        </w:numPr>
        <w:spacing w:after="0" w:line="240" w:lineRule="auto"/>
        <w:jc w:val="both"/>
        <w:rPr>
          <w:rFonts w:ascii="Times New Roman" w:hAnsi="Times New Roman" w:cs="Times New Roman"/>
        </w:rPr>
      </w:pPr>
      <w:r w:rsidRPr="00E801AC">
        <w:rPr>
          <w:rFonts w:ascii="Times New Roman" w:hAnsi="Times New Roman" w:cs="Times New Roman"/>
        </w:rPr>
        <w:t>Permission to be taken before leaving workplace of Sr. taphole operator or furnace in charge.</w:t>
      </w:r>
    </w:p>
    <w:p w14:paraId="3691F403" w14:textId="77777777" w:rsidR="004617CD" w:rsidRPr="00E801AC" w:rsidRDefault="004617CD" w:rsidP="005A491E">
      <w:pPr>
        <w:numPr>
          <w:ilvl w:val="0"/>
          <w:numId w:val="15"/>
        </w:numPr>
        <w:spacing w:after="0" w:line="240" w:lineRule="auto"/>
        <w:jc w:val="both"/>
        <w:rPr>
          <w:rFonts w:ascii="Times New Roman" w:hAnsi="Times New Roman" w:cs="Times New Roman"/>
        </w:rPr>
      </w:pPr>
      <w:r w:rsidRPr="00E801AC">
        <w:rPr>
          <w:rFonts w:ascii="Times New Roman" w:hAnsi="Times New Roman" w:cs="Times New Roman"/>
        </w:rPr>
        <w:t>Reducing of wastage of sand and production consumables.</w:t>
      </w:r>
    </w:p>
    <w:p w14:paraId="26C42DBD" w14:textId="5D383570" w:rsidR="006B12BD" w:rsidRDefault="004617CD" w:rsidP="006B12BD">
      <w:pPr>
        <w:numPr>
          <w:ilvl w:val="0"/>
          <w:numId w:val="15"/>
        </w:numPr>
        <w:spacing w:after="0" w:line="240" w:lineRule="auto"/>
        <w:jc w:val="both"/>
        <w:rPr>
          <w:rFonts w:ascii="Times New Roman" w:hAnsi="Times New Roman" w:cs="Times New Roman"/>
        </w:rPr>
      </w:pPr>
      <w:r w:rsidRPr="00E801AC">
        <w:rPr>
          <w:rFonts w:ascii="Times New Roman" w:hAnsi="Times New Roman" w:cs="Times New Roman"/>
        </w:rPr>
        <w:t>Safe keeping of all tools and tackles</w:t>
      </w:r>
      <w:r w:rsidR="00741AE3" w:rsidRPr="00E801AC">
        <w:rPr>
          <w:rFonts w:ascii="Times New Roman" w:hAnsi="Times New Roman" w:cs="Times New Roman"/>
        </w:rPr>
        <w:t>.</w:t>
      </w:r>
    </w:p>
    <w:p w14:paraId="5066E972" w14:textId="17169980" w:rsidR="006B12BD" w:rsidRDefault="006B12BD" w:rsidP="006B12BD">
      <w:pPr>
        <w:spacing w:after="0" w:line="240" w:lineRule="auto"/>
        <w:jc w:val="both"/>
        <w:rPr>
          <w:rFonts w:ascii="Times New Roman" w:hAnsi="Times New Roman" w:cs="Times New Roman"/>
        </w:rPr>
      </w:pPr>
    </w:p>
    <w:p w14:paraId="590B8A3B" w14:textId="2AC2E542" w:rsidR="006B12BD" w:rsidRDefault="006B12BD" w:rsidP="006B12BD">
      <w:pPr>
        <w:spacing w:after="0" w:line="240" w:lineRule="auto"/>
        <w:jc w:val="both"/>
        <w:rPr>
          <w:rFonts w:ascii="Times New Roman" w:hAnsi="Times New Roman" w:cs="Times New Roman"/>
        </w:rPr>
      </w:pPr>
    </w:p>
    <w:p w14:paraId="11E1D711" w14:textId="77777777" w:rsidR="006B12BD" w:rsidRPr="006B12BD" w:rsidRDefault="006B12BD" w:rsidP="006B12BD">
      <w:pPr>
        <w:spacing w:after="0" w:line="240" w:lineRule="auto"/>
        <w:jc w:val="both"/>
        <w:rPr>
          <w:rFonts w:ascii="Times New Roman" w:hAnsi="Times New Roman" w:cs="Times New Roman"/>
        </w:rPr>
      </w:pPr>
    </w:p>
    <w:p w14:paraId="6738F2F3" w14:textId="0ECD3649" w:rsidR="00741AE3" w:rsidRPr="00E801AC" w:rsidRDefault="00741AE3" w:rsidP="00741AE3">
      <w:pPr>
        <w:spacing w:after="0" w:line="240" w:lineRule="auto"/>
        <w:ind w:left="360"/>
        <w:jc w:val="both"/>
        <w:rPr>
          <w:rFonts w:ascii="Times New Roman" w:hAnsi="Times New Roman" w:cs="Times New Roman"/>
        </w:rPr>
      </w:pPr>
    </w:p>
    <w:p w14:paraId="399B43CD" w14:textId="77777777" w:rsidR="00462CFD" w:rsidRPr="00E801AC" w:rsidRDefault="00462CFD" w:rsidP="00462CFD">
      <w:pPr>
        <w:jc w:val="both"/>
        <w:rPr>
          <w:rFonts w:ascii="Times New Roman" w:hAnsi="Times New Roman" w:cs="Times New Roman"/>
          <w:b/>
          <w:bCs/>
          <w:u w:val="single"/>
        </w:rPr>
      </w:pPr>
    </w:p>
    <w:tbl>
      <w:tblPr>
        <w:tblStyle w:val="TableGrid4"/>
        <w:tblW w:w="9498" w:type="dxa"/>
        <w:tblInd w:w="-176" w:type="dxa"/>
        <w:tblLook w:val="04A0" w:firstRow="1" w:lastRow="0" w:firstColumn="1" w:lastColumn="0" w:noHBand="0" w:noVBand="1"/>
      </w:tblPr>
      <w:tblGrid>
        <w:gridCol w:w="3119"/>
        <w:gridCol w:w="3261"/>
        <w:gridCol w:w="3118"/>
      </w:tblGrid>
      <w:tr w:rsidR="004617CD" w:rsidRPr="00E801AC" w14:paraId="31F0DDCA" w14:textId="77777777" w:rsidTr="0068117D">
        <w:tc>
          <w:tcPr>
            <w:tcW w:w="3119" w:type="dxa"/>
          </w:tcPr>
          <w:p w14:paraId="3A8C7E68" w14:textId="77777777" w:rsidR="004617CD" w:rsidRPr="00E801AC" w:rsidRDefault="004617CD" w:rsidP="0068117D">
            <w:pPr>
              <w:rPr>
                <w:rFonts w:ascii="Times New Roman" w:hAnsi="Times New Roman" w:cs="Times New Roman"/>
                <w:b/>
              </w:rPr>
            </w:pPr>
            <w:bookmarkStart w:id="2" w:name="_Hlk110414498"/>
            <w:r w:rsidRPr="00E801AC">
              <w:rPr>
                <w:rFonts w:ascii="Times New Roman" w:hAnsi="Times New Roman" w:cs="Times New Roman"/>
                <w:b/>
              </w:rPr>
              <w:t xml:space="preserve">Prepared By: </w:t>
            </w:r>
          </w:p>
          <w:p w14:paraId="3ADA2523" w14:textId="77777777" w:rsidR="004617CD" w:rsidRPr="00E801AC" w:rsidRDefault="004617CD" w:rsidP="0068117D">
            <w:pPr>
              <w:rPr>
                <w:rFonts w:ascii="Times New Roman" w:hAnsi="Times New Roman" w:cs="Times New Roman"/>
              </w:rPr>
            </w:pPr>
            <w:r w:rsidRPr="00E801AC">
              <w:rPr>
                <w:rFonts w:ascii="Times New Roman" w:hAnsi="Times New Roman" w:cs="Times New Roman"/>
              </w:rPr>
              <w:t>Control Room In charge</w:t>
            </w:r>
          </w:p>
        </w:tc>
        <w:tc>
          <w:tcPr>
            <w:tcW w:w="3261" w:type="dxa"/>
          </w:tcPr>
          <w:p w14:paraId="5DCF82E2" w14:textId="77777777" w:rsidR="004617CD" w:rsidRPr="00E801AC" w:rsidRDefault="004617CD" w:rsidP="0068117D">
            <w:pPr>
              <w:rPr>
                <w:rFonts w:ascii="Times New Roman" w:hAnsi="Times New Roman" w:cs="Times New Roman"/>
                <w:b/>
              </w:rPr>
            </w:pPr>
            <w:r w:rsidRPr="00E801AC">
              <w:rPr>
                <w:rFonts w:ascii="Times New Roman" w:hAnsi="Times New Roman" w:cs="Times New Roman"/>
                <w:b/>
              </w:rPr>
              <w:t xml:space="preserve">Reviewed &amp; Issued By: </w:t>
            </w:r>
          </w:p>
          <w:p w14:paraId="7CDD09C4" w14:textId="77777777" w:rsidR="004617CD" w:rsidRPr="00E801AC" w:rsidRDefault="004617CD" w:rsidP="0068117D">
            <w:pPr>
              <w:rPr>
                <w:rFonts w:ascii="Times New Roman" w:hAnsi="Times New Roman" w:cs="Times New Roman"/>
              </w:rPr>
            </w:pPr>
            <w:r w:rsidRPr="00E801AC">
              <w:rPr>
                <w:rFonts w:ascii="Times New Roman" w:hAnsi="Times New Roman" w:cs="Times New Roman"/>
              </w:rPr>
              <w:t>Management Representative</w:t>
            </w:r>
          </w:p>
        </w:tc>
        <w:tc>
          <w:tcPr>
            <w:tcW w:w="3118" w:type="dxa"/>
          </w:tcPr>
          <w:p w14:paraId="46CC9319" w14:textId="77777777" w:rsidR="004617CD" w:rsidRPr="00E801AC" w:rsidRDefault="004617CD" w:rsidP="0068117D">
            <w:pPr>
              <w:rPr>
                <w:rFonts w:ascii="Times New Roman" w:hAnsi="Times New Roman" w:cs="Times New Roman"/>
                <w:b/>
              </w:rPr>
            </w:pPr>
            <w:r w:rsidRPr="00E801AC">
              <w:rPr>
                <w:rFonts w:ascii="Times New Roman" w:hAnsi="Times New Roman" w:cs="Times New Roman"/>
                <w:b/>
              </w:rPr>
              <w:t xml:space="preserve">Approved By: </w:t>
            </w:r>
          </w:p>
          <w:p w14:paraId="3133F954" w14:textId="77777777" w:rsidR="004617CD" w:rsidRPr="00E801AC" w:rsidRDefault="004617CD" w:rsidP="0068117D">
            <w:pPr>
              <w:rPr>
                <w:rFonts w:ascii="Times New Roman" w:hAnsi="Times New Roman" w:cs="Times New Roman"/>
              </w:rPr>
            </w:pPr>
            <w:r w:rsidRPr="00E801AC">
              <w:rPr>
                <w:rFonts w:ascii="Times New Roman" w:hAnsi="Times New Roman" w:cs="Times New Roman"/>
              </w:rPr>
              <w:t>Head – Operations PID1</w:t>
            </w:r>
          </w:p>
        </w:tc>
      </w:tr>
      <w:tr w:rsidR="004617CD" w:rsidRPr="00E801AC" w14:paraId="23414ED4" w14:textId="77777777" w:rsidTr="0068117D">
        <w:trPr>
          <w:trHeight w:val="987"/>
        </w:trPr>
        <w:tc>
          <w:tcPr>
            <w:tcW w:w="3119" w:type="dxa"/>
          </w:tcPr>
          <w:p w14:paraId="007952CC" w14:textId="77777777" w:rsidR="004617CD" w:rsidRPr="00E801AC" w:rsidRDefault="004617CD" w:rsidP="0068117D">
            <w:pPr>
              <w:rPr>
                <w:rFonts w:ascii="Times New Roman" w:hAnsi="Times New Roman" w:cs="Times New Roman"/>
                <w:b/>
              </w:rPr>
            </w:pPr>
            <w:r w:rsidRPr="00E801AC">
              <w:rPr>
                <w:rFonts w:ascii="Times New Roman" w:hAnsi="Times New Roman" w:cs="Times New Roman"/>
                <w:b/>
              </w:rPr>
              <w:t>Signature:</w:t>
            </w:r>
          </w:p>
          <w:p w14:paraId="496A095E" w14:textId="77777777" w:rsidR="004617CD" w:rsidRPr="00E801AC" w:rsidRDefault="004617CD" w:rsidP="0068117D">
            <w:pPr>
              <w:rPr>
                <w:rFonts w:ascii="Times New Roman" w:hAnsi="Times New Roman" w:cs="Times New Roman"/>
                <w:b/>
              </w:rPr>
            </w:pPr>
          </w:p>
          <w:p w14:paraId="03F629E7" w14:textId="77777777" w:rsidR="004617CD" w:rsidRPr="00E801AC" w:rsidRDefault="004617CD" w:rsidP="0068117D">
            <w:pPr>
              <w:rPr>
                <w:rFonts w:ascii="Times New Roman" w:hAnsi="Times New Roman" w:cs="Times New Roman"/>
                <w:b/>
              </w:rPr>
            </w:pPr>
          </w:p>
          <w:p w14:paraId="15B23E30" w14:textId="77777777" w:rsidR="004617CD" w:rsidRPr="00E801AC" w:rsidRDefault="004617CD" w:rsidP="0068117D">
            <w:pPr>
              <w:rPr>
                <w:rFonts w:ascii="Times New Roman" w:hAnsi="Times New Roman" w:cs="Times New Roman"/>
                <w:b/>
              </w:rPr>
            </w:pPr>
          </w:p>
          <w:p w14:paraId="720884E9" w14:textId="77777777" w:rsidR="004617CD" w:rsidRPr="00E801AC" w:rsidRDefault="004617CD" w:rsidP="0068117D">
            <w:pPr>
              <w:rPr>
                <w:rFonts w:ascii="Times New Roman" w:hAnsi="Times New Roman" w:cs="Times New Roman"/>
                <w:b/>
              </w:rPr>
            </w:pPr>
          </w:p>
        </w:tc>
        <w:tc>
          <w:tcPr>
            <w:tcW w:w="3261" w:type="dxa"/>
          </w:tcPr>
          <w:p w14:paraId="4BDFD7CE" w14:textId="77777777" w:rsidR="004617CD" w:rsidRPr="00E801AC" w:rsidRDefault="004617CD" w:rsidP="0068117D">
            <w:pPr>
              <w:rPr>
                <w:rFonts w:ascii="Times New Roman" w:hAnsi="Times New Roman" w:cs="Times New Roman"/>
                <w:b/>
              </w:rPr>
            </w:pPr>
            <w:r w:rsidRPr="00E801AC">
              <w:rPr>
                <w:rFonts w:ascii="Times New Roman" w:hAnsi="Times New Roman" w:cs="Times New Roman"/>
                <w:b/>
              </w:rPr>
              <w:t>Signature:</w:t>
            </w:r>
          </w:p>
          <w:p w14:paraId="6566C8BC" w14:textId="77777777" w:rsidR="004617CD" w:rsidRPr="00E801AC" w:rsidRDefault="004617CD" w:rsidP="0068117D">
            <w:pPr>
              <w:rPr>
                <w:rFonts w:ascii="Times New Roman" w:hAnsi="Times New Roman" w:cs="Times New Roman"/>
                <w:b/>
              </w:rPr>
            </w:pPr>
          </w:p>
          <w:p w14:paraId="332FB867" w14:textId="77777777" w:rsidR="004617CD" w:rsidRPr="00E801AC" w:rsidRDefault="004617CD" w:rsidP="0068117D">
            <w:pPr>
              <w:rPr>
                <w:rFonts w:ascii="Times New Roman" w:hAnsi="Times New Roman" w:cs="Times New Roman"/>
                <w:b/>
              </w:rPr>
            </w:pPr>
          </w:p>
          <w:p w14:paraId="48C214AB" w14:textId="77777777" w:rsidR="004617CD" w:rsidRPr="00E801AC" w:rsidRDefault="004617CD" w:rsidP="0068117D">
            <w:pPr>
              <w:rPr>
                <w:rFonts w:ascii="Times New Roman" w:hAnsi="Times New Roman" w:cs="Times New Roman"/>
                <w:b/>
              </w:rPr>
            </w:pPr>
          </w:p>
        </w:tc>
        <w:tc>
          <w:tcPr>
            <w:tcW w:w="3118" w:type="dxa"/>
          </w:tcPr>
          <w:p w14:paraId="589FC860" w14:textId="77777777" w:rsidR="004617CD" w:rsidRPr="00E801AC" w:rsidRDefault="004617CD" w:rsidP="0068117D">
            <w:pPr>
              <w:rPr>
                <w:rFonts w:ascii="Times New Roman" w:hAnsi="Times New Roman" w:cs="Times New Roman"/>
                <w:b/>
              </w:rPr>
            </w:pPr>
            <w:r w:rsidRPr="00E801AC">
              <w:rPr>
                <w:rFonts w:ascii="Times New Roman" w:hAnsi="Times New Roman" w:cs="Times New Roman"/>
                <w:b/>
              </w:rPr>
              <w:t>Signature:</w:t>
            </w:r>
          </w:p>
          <w:p w14:paraId="04D6E611" w14:textId="77777777" w:rsidR="004617CD" w:rsidRPr="00E801AC" w:rsidRDefault="004617CD" w:rsidP="0068117D">
            <w:pPr>
              <w:rPr>
                <w:rFonts w:ascii="Times New Roman" w:hAnsi="Times New Roman" w:cs="Times New Roman"/>
                <w:b/>
              </w:rPr>
            </w:pPr>
          </w:p>
          <w:p w14:paraId="4344CFD3" w14:textId="77777777" w:rsidR="004617CD" w:rsidRPr="00E801AC" w:rsidRDefault="004617CD" w:rsidP="0068117D">
            <w:pPr>
              <w:rPr>
                <w:rFonts w:ascii="Times New Roman" w:hAnsi="Times New Roman" w:cs="Times New Roman"/>
                <w:b/>
              </w:rPr>
            </w:pPr>
          </w:p>
          <w:p w14:paraId="41E5AD97" w14:textId="77777777" w:rsidR="004617CD" w:rsidRPr="00E801AC" w:rsidRDefault="004617CD" w:rsidP="0068117D">
            <w:pPr>
              <w:rPr>
                <w:rFonts w:ascii="Times New Roman" w:hAnsi="Times New Roman" w:cs="Times New Roman"/>
                <w:b/>
              </w:rPr>
            </w:pPr>
          </w:p>
        </w:tc>
      </w:tr>
      <w:tr w:rsidR="004617CD" w:rsidRPr="00E801AC" w14:paraId="01BF920A" w14:textId="77777777" w:rsidTr="0068117D">
        <w:tc>
          <w:tcPr>
            <w:tcW w:w="3119" w:type="dxa"/>
          </w:tcPr>
          <w:p w14:paraId="1B79CDBF" w14:textId="7527A677" w:rsidR="004617CD" w:rsidRPr="00E801AC" w:rsidRDefault="004617CD" w:rsidP="0068117D">
            <w:pPr>
              <w:rPr>
                <w:rFonts w:ascii="Times New Roman" w:hAnsi="Times New Roman" w:cs="Times New Roman"/>
                <w:b/>
              </w:rPr>
            </w:pPr>
            <w:r w:rsidRPr="00E801AC">
              <w:rPr>
                <w:rFonts w:ascii="Times New Roman" w:hAnsi="Times New Roman" w:cs="Times New Roman"/>
                <w:b/>
              </w:rPr>
              <w:t>Review Date: 08.</w:t>
            </w:r>
            <w:r w:rsidR="00B92D95">
              <w:rPr>
                <w:rFonts w:ascii="Times New Roman" w:hAnsi="Times New Roman" w:cs="Times New Roman"/>
                <w:b/>
              </w:rPr>
              <w:t>10</w:t>
            </w:r>
            <w:r w:rsidRPr="00E801AC">
              <w:rPr>
                <w:rFonts w:ascii="Times New Roman" w:hAnsi="Times New Roman" w:cs="Times New Roman"/>
                <w:b/>
              </w:rPr>
              <w:t>.2022</w:t>
            </w:r>
          </w:p>
        </w:tc>
        <w:tc>
          <w:tcPr>
            <w:tcW w:w="3261" w:type="dxa"/>
          </w:tcPr>
          <w:p w14:paraId="2AD6CABD" w14:textId="764038C2" w:rsidR="004617CD" w:rsidRPr="00E801AC" w:rsidRDefault="004617CD" w:rsidP="0068117D">
            <w:pPr>
              <w:rPr>
                <w:rFonts w:ascii="Times New Roman" w:hAnsi="Times New Roman" w:cs="Times New Roman"/>
                <w:b/>
              </w:rPr>
            </w:pPr>
            <w:r w:rsidRPr="00E801AC">
              <w:rPr>
                <w:rFonts w:ascii="Times New Roman" w:hAnsi="Times New Roman" w:cs="Times New Roman"/>
                <w:b/>
              </w:rPr>
              <w:t>Review Date: 08.</w:t>
            </w:r>
            <w:r w:rsidR="00B92D95">
              <w:rPr>
                <w:rFonts w:ascii="Times New Roman" w:hAnsi="Times New Roman" w:cs="Times New Roman"/>
                <w:b/>
              </w:rPr>
              <w:t>10</w:t>
            </w:r>
            <w:r w:rsidRPr="00E801AC">
              <w:rPr>
                <w:rFonts w:ascii="Times New Roman" w:hAnsi="Times New Roman" w:cs="Times New Roman"/>
                <w:b/>
              </w:rPr>
              <w:t>.2022</w:t>
            </w:r>
          </w:p>
        </w:tc>
        <w:tc>
          <w:tcPr>
            <w:tcW w:w="3118" w:type="dxa"/>
          </w:tcPr>
          <w:p w14:paraId="0D2C90E6" w14:textId="3E4C22F9" w:rsidR="004617CD" w:rsidRPr="00E801AC" w:rsidRDefault="004617CD" w:rsidP="0068117D">
            <w:pPr>
              <w:rPr>
                <w:rFonts w:ascii="Times New Roman" w:hAnsi="Times New Roman" w:cs="Times New Roman"/>
                <w:bCs/>
              </w:rPr>
            </w:pPr>
            <w:r w:rsidRPr="00E801AC">
              <w:rPr>
                <w:rFonts w:ascii="Times New Roman" w:hAnsi="Times New Roman" w:cs="Times New Roman"/>
                <w:b/>
              </w:rPr>
              <w:t>Review Date: 08.</w:t>
            </w:r>
            <w:r w:rsidR="00B92D95">
              <w:rPr>
                <w:rFonts w:ascii="Times New Roman" w:hAnsi="Times New Roman" w:cs="Times New Roman"/>
                <w:b/>
              </w:rPr>
              <w:t>10</w:t>
            </w:r>
            <w:r w:rsidRPr="00E801AC">
              <w:rPr>
                <w:rFonts w:ascii="Times New Roman" w:hAnsi="Times New Roman" w:cs="Times New Roman"/>
                <w:b/>
              </w:rPr>
              <w:t>.2022</w:t>
            </w:r>
          </w:p>
        </w:tc>
      </w:tr>
      <w:bookmarkEnd w:id="2"/>
    </w:tbl>
    <w:p w14:paraId="42C27C33" w14:textId="77777777" w:rsidR="00462CFD" w:rsidRPr="00E801AC" w:rsidRDefault="00462CFD" w:rsidP="00462CFD">
      <w:pPr>
        <w:rPr>
          <w:rFonts w:ascii="Times New Roman" w:hAnsi="Times New Roman" w:cs="Times New Roman"/>
        </w:rPr>
      </w:pPr>
    </w:p>
    <w:p w14:paraId="3A2398AE" w14:textId="77777777" w:rsidR="007225FD" w:rsidRPr="00E801AC" w:rsidRDefault="007225FD" w:rsidP="00462CFD">
      <w:pPr>
        <w:jc w:val="both"/>
        <w:rPr>
          <w:rFonts w:ascii="Times New Roman" w:hAnsi="Times New Roman" w:cs="Times New Roman"/>
        </w:rPr>
      </w:pPr>
    </w:p>
    <w:sectPr w:rsidR="007225FD" w:rsidRPr="00E801AC" w:rsidSect="00A36F5D">
      <w:headerReference w:type="default" r:id="rId8"/>
      <w:footerReference w:type="default" r:id="rId9"/>
      <w:pgSz w:w="11906" w:h="16838" w:code="9"/>
      <w:pgMar w:top="1440" w:right="1133" w:bottom="8" w:left="144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F882D" w14:textId="77777777" w:rsidR="00C946A5" w:rsidRDefault="00C946A5" w:rsidP="0036287A">
      <w:pPr>
        <w:spacing w:after="0" w:line="240" w:lineRule="auto"/>
      </w:pPr>
      <w:r>
        <w:separator/>
      </w:r>
    </w:p>
  </w:endnote>
  <w:endnote w:type="continuationSeparator" w:id="0">
    <w:p w14:paraId="6E873C20" w14:textId="77777777" w:rsidR="00C946A5" w:rsidRDefault="00C946A5"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otlight MT Light">
    <w:panose1 w:val="0204060206030A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556E8" w14:textId="693A0461" w:rsidR="00A36F5D" w:rsidRDefault="004637FC" w:rsidP="00A36F5D">
    <w:pPr>
      <w:pStyle w:val="Footer"/>
      <w:tabs>
        <w:tab w:val="clear" w:pos="4513"/>
        <w:tab w:val="clear" w:pos="9026"/>
        <w:tab w:val="center" w:pos="4737"/>
        <w:tab w:val="right" w:pos="9475"/>
      </w:tabs>
    </w:pPr>
    <w:r>
      <w:rPr>
        <w:rFonts w:ascii="Times New Roman" w:hAnsi="Times New Roman"/>
        <w:i/>
        <w:iCs/>
        <w:noProof/>
        <w:sz w:val="18"/>
        <w:szCs w:val="16"/>
      </w:rPr>
      <mc:AlternateContent>
        <mc:Choice Requires="wps">
          <w:drawing>
            <wp:anchor distT="0" distB="0" distL="114300" distR="114300" simplePos="0" relativeHeight="251659776" behindDoc="0" locked="0" layoutInCell="0" allowOverlap="1" wp14:anchorId="71C6D9FF" wp14:editId="1E8926D8">
              <wp:simplePos x="0" y="0"/>
              <wp:positionH relativeFrom="page">
                <wp:posOffset>0</wp:posOffset>
              </wp:positionH>
              <wp:positionV relativeFrom="page">
                <wp:posOffset>10227945</wp:posOffset>
              </wp:positionV>
              <wp:extent cx="7560310" cy="273050"/>
              <wp:effectExtent l="0" t="0" r="0" b="12700"/>
              <wp:wrapNone/>
              <wp:docPr id="2" name="MSIPCMc3834e59bf03508bbdf6af14"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7D0B2E" w14:textId="38E3897F" w:rsidR="004637FC" w:rsidRPr="004637FC" w:rsidRDefault="004637FC" w:rsidP="004637FC">
                          <w:pPr>
                            <w:spacing w:after="0"/>
                            <w:jc w:val="center"/>
                            <w:rPr>
                              <w:rFonts w:ascii="Calibri" w:hAnsi="Calibri" w:cs="Calibri"/>
                              <w:color w:val="737373"/>
                              <w:sz w:val="12"/>
                            </w:rPr>
                          </w:pPr>
                          <w:r w:rsidRPr="004637FC">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1C6D9FF" id="_x0000_t202" coordsize="21600,21600" o:spt="202" path="m,l,21600r21600,l21600,xe">
              <v:stroke joinstyle="miter"/>
              <v:path gradientshapeok="t" o:connecttype="rect"/>
            </v:shapetype>
            <v:shape id="MSIPCMc3834e59bf03508bbdf6af14" o:spid="_x0000_s1026" type="#_x0000_t202" alt="{&quot;HashCode&quot;:1799294324,&quot;Height&quot;:841.0,&quot;Width&quot;:595.0,&quot;Placement&quot;:&quot;Footer&quot;,&quot;Index&quot;:&quot;Primary&quot;,&quot;Section&quot;:1,&quot;Top&quot;:0.0,&quot;Left&quot;:0.0}" style="position:absolute;margin-left:0;margin-top:805.35pt;width:595.3pt;height:21.5pt;z-index:25165977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417D0B2E" w14:textId="38E3897F" w:rsidR="004637FC" w:rsidRPr="004637FC" w:rsidRDefault="004637FC" w:rsidP="004637FC">
                    <w:pPr>
                      <w:spacing w:after="0"/>
                      <w:jc w:val="center"/>
                      <w:rPr>
                        <w:rFonts w:ascii="Calibri" w:hAnsi="Calibri" w:cs="Calibri"/>
                        <w:color w:val="737373"/>
                        <w:sz w:val="12"/>
                      </w:rPr>
                    </w:pPr>
                    <w:r w:rsidRPr="004637FC">
                      <w:rPr>
                        <w:rFonts w:ascii="Calibri" w:hAnsi="Calibri" w:cs="Calibri"/>
                        <w:color w:val="737373"/>
                        <w:sz w:val="12"/>
                      </w:rPr>
                      <w:t>Sensitivity: Internal (C3)</w:t>
                    </w:r>
                  </w:p>
                </w:txbxContent>
              </v:textbox>
              <w10:wrap anchorx="page" anchory="page"/>
            </v:shape>
          </w:pict>
        </mc:Fallback>
      </mc:AlternateContent>
    </w:r>
    <w:r w:rsidR="00A36F5D">
      <w:rPr>
        <w:rFonts w:ascii="Times New Roman" w:hAnsi="Times New Roman"/>
        <w:i/>
        <w:iCs/>
        <w:sz w:val="18"/>
        <w:szCs w:val="16"/>
      </w:rPr>
      <w:t xml:space="preserve">Hard copy is not mandatory. This document is controlled by distribution through Sesa intranet portal. If hard copy is to be used, it shall be stamped with seal of </w:t>
    </w:r>
    <w:r w:rsidR="00A36F5D">
      <w:rPr>
        <w:rFonts w:ascii="Times New Roman" w:hAnsi="Times New Roman"/>
        <w:i/>
        <w:iCs/>
        <w:color w:val="FF0000"/>
        <w:sz w:val="18"/>
        <w:szCs w:val="16"/>
      </w:rPr>
      <w:t xml:space="preserve">Controlled Copy </w:t>
    </w:r>
    <w:r w:rsidR="00A36F5D">
      <w:rPr>
        <w:rFonts w:ascii="Times New Roman" w:hAnsi="Times New Roman"/>
        <w:i/>
        <w:iCs/>
        <w:sz w:val="18"/>
        <w:szCs w:val="16"/>
      </w:rPr>
      <w:t>in Red.</w:t>
    </w:r>
    <w:r w:rsidR="00A36F5D">
      <w:tab/>
    </w:r>
  </w:p>
  <w:p w14:paraId="14F405B5" w14:textId="77777777" w:rsidR="00A36F5D" w:rsidRDefault="00A36F5D" w:rsidP="00A36F5D">
    <w:pPr>
      <w:pStyle w:val="Footer"/>
    </w:pPr>
  </w:p>
  <w:p w14:paraId="708BBB4E" w14:textId="77777777" w:rsidR="00A36F5D" w:rsidRPr="00A36F5D" w:rsidRDefault="00A36F5D" w:rsidP="00A36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F285A" w14:textId="77777777" w:rsidR="00C946A5" w:rsidRDefault="00C946A5" w:rsidP="0036287A">
      <w:pPr>
        <w:spacing w:after="0" w:line="240" w:lineRule="auto"/>
      </w:pPr>
      <w:r>
        <w:separator/>
      </w:r>
    </w:p>
  </w:footnote>
  <w:footnote w:type="continuationSeparator" w:id="0">
    <w:p w14:paraId="633440EC" w14:textId="77777777" w:rsidR="00C946A5" w:rsidRDefault="00C946A5"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9"/>
      <w:gridCol w:w="3909"/>
      <w:gridCol w:w="1701"/>
      <w:gridCol w:w="2409"/>
    </w:tblGrid>
    <w:tr w:rsidR="0017426B" w14:paraId="056F88A0" w14:textId="77777777" w:rsidTr="00C6701E">
      <w:trPr>
        <w:trHeight w:val="251"/>
      </w:trPr>
      <w:tc>
        <w:tcPr>
          <w:tcW w:w="2329" w:type="dxa"/>
          <w:vMerge w:val="restart"/>
          <w:vAlign w:val="center"/>
        </w:tcPr>
        <w:p w14:paraId="65CA7FA7" w14:textId="77777777" w:rsidR="0017426B" w:rsidRPr="001F1428" w:rsidRDefault="0017426B" w:rsidP="00A860A6">
          <w:pPr>
            <w:pStyle w:val="Header"/>
            <w:jc w:val="center"/>
            <w:rPr>
              <w:rFonts w:ascii="Arial,Bold" w:hAnsi="Arial,Bold" w:cs="Arial,Bold"/>
              <w:b/>
              <w:bCs/>
              <w:sz w:val="4"/>
              <w:szCs w:val="4"/>
            </w:rPr>
          </w:pPr>
        </w:p>
        <w:p w14:paraId="24901CFC" w14:textId="0221FA59" w:rsidR="0017426B" w:rsidRDefault="00C6701E" w:rsidP="00A860A6">
          <w:pPr>
            <w:pStyle w:val="Header"/>
            <w:jc w:val="center"/>
          </w:pPr>
          <w:r>
            <w:rPr>
              <w:noProof/>
            </w:rPr>
            <w:drawing>
              <wp:inline distT="0" distB="0" distL="0" distR="0" wp14:anchorId="6C8DD8CF" wp14:editId="18C36B0D">
                <wp:extent cx="1217930" cy="7302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792" cy="733765"/>
                        </a:xfrm>
                        <a:prstGeom prst="rect">
                          <a:avLst/>
                        </a:prstGeom>
                        <a:noFill/>
                        <a:ln>
                          <a:noFill/>
                        </a:ln>
                      </pic:spPr>
                    </pic:pic>
                  </a:graphicData>
                </a:graphic>
              </wp:inline>
            </w:drawing>
          </w:r>
        </w:p>
      </w:tc>
      <w:tc>
        <w:tcPr>
          <w:tcW w:w="3909" w:type="dxa"/>
        </w:tcPr>
        <w:p w14:paraId="47B4B7ED" w14:textId="77777777" w:rsidR="00AB6B50" w:rsidRDefault="0017426B" w:rsidP="00AB6B50">
          <w:pPr>
            <w:pStyle w:val="Header"/>
            <w:jc w:val="center"/>
            <w:rPr>
              <w:rFonts w:ascii="Times New Roman" w:hAnsi="Times New Roman" w:cs="Times New Roman"/>
              <w:b/>
            </w:rPr>
          </w:pPr>
          <w:r w:rsidRPr="005B6EB0">
            <w:rPr>
              <w:rFonts w:ascii="Times New Roman" w:hAnsi="Times New Roman" w:cs="Times New Roman"/>
              <w:b/>
            </w:rPr>
            <w:t xml:space="preserve">VEDANTA LIMITED  </w:t>
          </w:r>
        </w:p>
        <w:p w14:paraId="7B00EAC4" w14:textId="77777777" w:rsidR="00DE4F5B" w:rsidRPr="00A860A6" w:rsidRDefault="00DE4F5B" w:rsidP="00AB6B50">
          <w:pPr>
            <w:pStyle w:val="Header"/>
            <w:jc w:val="center"/>
            <w:rPr>
              <w:rFonts w:ascii="Times New Roman" w:hAnsi="Times New Roman" w:cs="Times New Roman"/>
              <w:b/>
            </w:rPr>
          </w:pPr>
          <w:r>
            <w:rPr>
              <w:rFonts w:ascii="Times New Roman" w:hAnsi="Times New Roman" w:cs="Times New Roman"/>
              <w:b/>
            </w:rPr>
            <w:t>VALUE ADDED BUSINESS</w:t>
          </w:r>
        </w:p>
      </w:tc>
      <w:tc>
        <w:tcPr>
          <w:tcW w:w="1701" w:type="dxa"/>
        </w:tcPr>
        <w:p w14:paraId="6D3B6214" w14:textId="77777777" w:rsidR="0017426B" w:rsidRPr="00A860A6" w:rsidRDefault="0017426B" w:rsidP="003F30BD">
          <w:pPr>
            <w:pStyle w:val="Header"/>
            <w:rPr>
              <w:rFonts w:ascii="Times New Roman" w:hAnsi="Times New Roman" w:cs="Times New Roman"/>
              <w:b/>
            </w:rPr>
          </w:pPr>
          <w:r w:rsidRPr="00A860A6">
            <w:rPr>
              <w:rFonts w:ascii="Times New Roman" w:hAnsi="Times New Roman" w:cs="Times New Roman"/>
              <w:b/>
            </w:rPr>
            <w:t>Document No.</w:t>
          </w:r>
          <w:r>
            <w:rPr>
              <w:rFonts w:ascii="Times New Roman" w:hAnsi="Times New Roman" w:cs="Times New Roman"/>
              <w:b/>
            </w:rPr>
            <w:t>:</w:t>
          </w:r>
        </w:p>
      </w:tc>
      <w:tc>
        <w:tcPr>
          <w:tcW w:w="2409" w:type="dxa"/>
        </w:tcPr>
        <w:p w14:paraId="1A2E834B" w14:textId="3E3E1173" w:rsidR="0017426B" w:rsidRPr="004617CD" w:rsidRDefault="009500BC" w:rsidP="00531EC7">
          <w:pPr>
            <w:pStyle w:val="Header"/>
            <w:spacing w:line="276" w:lineRule="auto"/>
            <w:rPr>
              <w:rFonts w:ascii="Times New Roman" w:hAnsi="Times New Roman" w:cs="Times New Roman"/>
              <w:b/>
            </w:rPr>
          </w:pPr>
          <w:r w:rsidRPr="004617CD">
            <w:rPr>
              <w:rFonts w:ascii="Times New Roman" w:hAnsi="Times New Roman" w:cs="Times New Roman"/>
              <w:b/>
            </w:rPr>
            <w:t>VL/IMS/</w:t>
          </w:r>
          <w:r w:rsidR="004637FC" w:rsidRPr="004617CD">
            <w:rPr>
              <w:rFonts w:ascii="Times New Roman" w:hAnsi="Times New Roman" w:cs="Times New Roman"/>
              <w:b/>
            </w:rPr>
            <w:t>VAB/</w:t>
          </w:r>
          <w:r w:rsidR="004617CD" w:rsidRPr="004617CD">
            <w:rPr>
              <w:rFonts w:ascii="Times New Roman" w:hAnsi="Times New Roman" w:cs="Times New Roman"/>
              <w:b/>
            </w:rPr>
            <w:t>PID1</w:t>
          </w:r>
          <w:r w:rsidRPr="004617CD">
            <w:rPr>
              <w:rFonts w:ascii="Times New Roman" w:hAnsi="Times New Roman" w:cs="Times New Roman"/>
              <w:b/>
            </w:rPr>
            <w:t>/</w:t>
          </w:r>
          <w:r w:rsidR="004617CD" w:rsidRPr="004617CD">
            <w:rPr>
              <w:rFonts w:ascii="Times New Roman" w:hAnsi="Times New Roman" w:cs="Times New Roman"/>
              <w:b/>
            </w:rPr>
            <w:t>PROD</w:t>
          </w:r>
          <w:r w:rsidRPr="004617CD">
            <w:rPr>
              <w:rFonts w:ascii="Times New Roman" w:hAnsi="Times New Roman" w:cs="Times New Roman"/>
              <w:b/>
            </w:rPr>
            <w:t>/SECT/04</w:t>
          </w:r>
        </w:p>
      </w:tc>
    </w:tr>
    <w:tr w:rsidR="0017426B" w14:paraId="6AD19A26" w14:textId="77777777" w:rsidTr="00C6701E">
      <w:trPr>
        <w:trHeight w:val="143"/>
      </w:trPr>
      <w:tc>
        <w:tcPr>
          <w:tcW w:w="2329" w:type="dxa"/>
          <w:vMerge/>
        </w:tcPr>
        <w:p w14:paraId="22D91454" w14:textId="77777777" w:rsidR="0017426B" w:rsidRDefault="0017426B" w:rsidP="003F30BD">
          <w:pPr>
            <w:pStyle w:val="Header"/>
          </w:pPr>
        </w:p>
      </w:tc>
      <w:tc>
        <w:tcPr>
          <w:tcW w:w="3909" w:type="dxa"/>
        </w:tcPr>
        <w:p w14:paraId="7CEDA8D0" w14:textId="77777777" w:rsidR="0017426B" w:rsidRPr="00A860A6" w:rsidRDefault="0017426B" w:rsidP="0067294B">
          <w:pPr>
            <w:pStyle w:val="Header"/>
            <w:jc w:val="center"/>
            <w:rPr>
              <w:rFonts w:ascii="Times New Roman" w:hAnsi="Times New Roman" w:cs="Times New Roman"/>
              <w:b/>
            </w:rPr>
          </w:pPr>
          <w:r w:rsidRPr="00A860A6">
            <w:rPr>
              <w:rFonts w:ascii="Times New Roman" w:hAnsi="Times New Roman" w:cs="Times New Roman"/>
              <w:b/>
            </w:rPr>
            <w:t>IMS</w:t>
          </w:r>
          <w:r>
            <w:rPr>
              <w:rFonts w:ascii="Times New Roman" w:hAnsi="Times New Roman" w:cs="Times New Roman"/>
              <w:b/>
            </w:rPr>
            <w:t xml:space="preserve"> </w:t>
          </w:r>
          <w:r w:rsidRPr="00A860A6">
            <w:rPr>
              <w:rFonts w:ascii="Times New Roman" w:hAnsi="Times New Roman" w:cs="Times New Roman"/>
              <w:b/>
            </w:rPr>
            <w:t>-</w:t>
          </w:r>
          <w:r>
            <w:rPr>
              <w:rFonts w:ascii="Times New Roman" w:hAnsi="Times New Roman" w:cs="Times New Roman"/>
              <w:b/>
            </w:rPr>
            <w:t xml:space="preserve"> </w:t>
          </w:r>
          <w:r w:rsidRPr="00A860A6">
            <w:rPr>
              <w:rFonts w:ascii="Times New Roman" w:hAnsi="Times New Roman" w:cs="Times New Roman"/>
              <w:b/>
            </w:rPr>
            <w:t>DEPARTMENTAL MANUAL</w:t>
          </w:r>
        </w:p>
      </w:tc>
      <w:tc>
        <w:tcPr>
          <w:tcW w:w="1701" w:type="dxa"/>
        </w:tcPr>
        <w:p w14:paraId="44722CA6" w14:textId="77777777" w:rsidR="0017426B" w:rsidRPr="00A860A6" w:rsidRDefault="0017426B" w:rsidP="003F30BD">
          <w:pPr>
            <w:pStyle w:val="Header"/>
            <w:rPr>
              <w:rFonts w:ascii="Times New Roman" w:hAnsi="Times New Roman" w:cs="Times New Roman"/>
              <w:b/>
            </w:rPr>
          </w:pPr>
          <w:r w:rsidRPr="00A860A6">
            <w:rPr>
              <w:rFonts w:ascii="Times New Roman" w:hAnsi="Times New Roman" w:cs="Times New Roman"/>
              <w:b/>
            </w:rPr>
            <w:t>Revision Date</w:t>
          </w:r>
          <w:r>
            <w:rPr>
              <w:rFonts w:ascii="Times New Roman" w:hAnsi="Times New Roman" w:cs="Times New Roman"/>
              <w:b/>
            </w:rPr>
            <w:t>:</w:t>
          </w:r>
        </w:p>
      </w:tc>
      <w:tc>
        <w:tcPr>
          <w:tcW w:w="2409" w:type="dxa"/>
        </w:tcPr>
        <w:p w14:paraId="6B27A429" w14:textId="046DF397" w:rsidR="0017426B" w:rsidRPr="004617CD" w:rsidRDefault="00AB6B50" w:rsidP="00A36F5D">
          <w:pPr>
            <w:pStyle w:val="Header"/>
            <w:rPr>
              <w:rFonts w:ascii="Times New Roman" w:hAnsi="Times New Roman" w:cs="Times New Roman"/>
              <w:b/>
            </w:rPr>
          </w:pPr>
          <w:r w:rsidRPr="004617CD">
            <w:rPr>
              <w:rFonts w:ascii="Times New Roman" w:hAnsi="Times New Roman" w:cs="Times New Roman"/>
              <w:b/>
            </w:rPr>
            <w:t>0</w:t>
          </w:r>
          <w:r w:rsidR="004617CD" w:rsidRPr="004617CD">
            <w:rPr>
              <w:rFonts w:ascii="Times New Roman" w:hAnsi="Times New Roman" w:cs="Times New Roman"/>
              <w:b/>
            </w:rPr>
            <w:t>8</w:t>
          </w:r>
          <w:r w:rsidRPr="004617CD">
            <w:rPr>
              <w:rFonts w:ascii="Times New Roman" w:hAnsi="Times New Roman" w:cs="Times New Roman"/>
              <w:b/>
            </w:rPr>
            <w:t>.</w:t>
          </w:r>
          <w:r w:rsidR="00BC410A">
            <w:rPr>
              <w:rFonts w:ascii="Times New Roman" w:hAnsi="Times New Roman" w:cs="Times New Roman"/>
              <w:b/>
            </w:rPr>
            <w:t>10.2022</w:t>
          </w:r>
        </w:p>
      </w:tc>
    </w:tr>
    <w:tr w:rsidR="0017426B" w14:paraId="3104BBBB" w14:textId="77777777" w:rsidTr="00C6701E">
      <w:trPr>
        <w:trHeight w:val="143"/>
      </w:trPr>
      <w:tc>
        <w:tcPr>
          <w:tcW w:w="2329" w:type="dxa"/>
          <w:vMerge/>
        </w:tcPr>
        <w:p w14:paraId="06139B52" w14:textId="77777777" w:rsidR="0017426B" w:rsidRDefault="0017426B" w:rsidP="003F30BD">
          <w:pPr>
            <w:pStyle w:val="Header"/>
          </w:pPr>
        </w:p>
      </w:tc>
      <w:tc>
        <w:tcPr>
          <w:tcW w:w="3909" w:type="dxa"/>
          <w:vMerge w:val="restart"/>
          <w:vAlign w:val="center"/>
        </w:tcPr>
        <w:p w14:paraId="393A417A" w14:textId="77777777" w:rsidR="0017426B" w:rsidRPr="00A860A6" w:rsidRDefault="0017426B" w:rsidP="0017426B">
          <w:pPr>
            <w:pStyle w:val="Header"/>
            <w:jc w:val="center"/>
            <w:rPr>
              <w:rFonts w:ascii="Times New Roman" w:hAnsi="Times New Roman" w:cs="Times New Roman"/>
              <w:b/>
            </w:rPr>
          </w:pPr>
          <w:r w:rsidRPr="00A860A6">
            <w:rPr>
              <w:rFonts w:ascii="Times New Roman" w:hAnsi="Times New Roman" w:cs="Times New Roman"/>
              <w:b/>
            </w:rPr>
            <w:t>Roles, Responsibility, Accountability and Authority</w:t>
          </w:r>
        </w:p>
      </w:tc>
      <w:tc>
        <w:tcPr>
          <w:tcW w:w="1701" w:type="dxa"/>
        </w:tcPr>
        <w:p w14:paraId="0AEEB100" w14:textId="77777777" w:rsidR="0017426B" w:rsidRPr="00A860A6" w:rsidRDefault="0017426B" w:rsidP="003F30BD">
          <w:pPr>
            <w:pStyle w:val="Header"/>
            <w:rPr>
              <w:rFonts w:ascii="Times New Roman" w:hAnsi="Times New Roman" w:cs="Times New Roman"/>
              <w:b/>
            </w:rPr>
          </w:pPr>
          <w:r w:rsidRPr="00A860A6">
            <w:rPr>
              <w:rFonts w:ascii="Times New Roman" w:hAnsi="Times New Roman" w:cs="Times New Roman"/>
              <w:b/>
            </w:rPr>
            <w:t>Revision No.</w:t>
          </w:r>
          <w:r>
            <w:rPr>
              <w:rFonts w:ascii="Times New Roman" w:hAnsi="Times New Roman" w:cs="Times New Roman"/>
              <w:b/>
            </w:rPr>
            <w:t>:</w:t>
          </w:r>
        </w:p>
      </w:tc>
      <w:tc>
        <w:tcPr>
          <w:tcW w:w="2409" w:type="dxa"/>
        </w:tcPr>
        <w:p w14:paraId="02091203" w14:textId="022163B6" w:rsidR="0017426B" w:rsidRPr="004617CD" w:rsidRDefault="00BC410A" w:rsidP="003F30BD">
          <w:pPr>
            <w:pStyle w:val="Header"/>
            <w:rPr>
              <w:rFonts w:ascii="Times New Roman" w:hAnsi="Times New Roman" w:cs="Times New Roman"/>
              <w:b/>
            </w:rPr>
          </w:pPr>
          <w:r>
            <w:rPr>
              <w:rFonts w:ascii="Times New Roman" w:hAnsi="Times New Roman" w:cs="Times New Roman"/>
              <w:b/>
            </w:rPr>
            <w:t>02</w:t>
          </w:r>
        </w:p>
      </w:tc>
    </w:tr>
    <w:tr w:rsidR="0017426B" w14:paraId="1BF5068E" w14:textId="77777777" w:rsidTr="00C6701E">
      <w:trPr>
        <w:trHeight w:val="143"/>
      </w:trPr>
      <w:tc>
        <w:tcPr>
          <w:tcW w:w="2329" w:type="dxa"/>
          <w:vMerge/>
        </w:tcPr>
        <w:p w14:paraId="1DA2C915" w14:textId="77777777" w:rsidR="0017426B" w:rsidRDefault="0017426B" w:rsidP="003F30BD">
          <w:pPr>
            <w:pStyle w:val="Header"/>
          </w:pPr>
        </w:p>
      </w:tc>
      <w:tc>
        <w:tcPr>
          <w:tcW w:w="3909" w:type="dxa"/>
          <w:vMerge/>
        </w:tcPr>
        <w:p w14:paraId="0908F470" w14:textId="77777777" w:rsidR="0017426B" w:rsidRPr="00A860A6" w:rsidRDefault="0017426B" w:rsidP="003F30BD">
          <w:pPr>
            <w:pStyle w:val="Header"/>
            <w:jc w:val="center"/>
            <w:rPr>
              <w:rFonts w:ascii="Times New Roman" w:hAnsi="Times New Roman" w:cs="Times New Roman"/>
              <w:b/>
            </w:rPr>
          </w:pPr>
        </w:p>
      </w:tc>
      <w:tc>
        <w:tcPr>
          <w:tcW w:w="1701" w:type="dxa"/>
        </w:tcPr>
        <w:p w14:paraId="37961CF1" w14:textId="77777777" w:rsidR="0017426B" w:rsidRPr="00A860A6" w:rsidRDefault="0017426B" w:rsidP="003F30BD">
          <w:pPr>
            <w:pStyle w:val="Header"/>
            <w:rPr>
              <w:rFonts w:ascii="Times New Roman" w:hAnsi="Times New Roman" w:cs="Times New Roman"/>
              <w:b/>
            </w:rPr>
          </w:pPr>
          <w:r w:rsidRPr="00A860A6">
            <w:rPr>
              <w:rFonts w:ascii="Times New Roman" w:hAnsi="Times New Roman" w:cs="Times New Roman"/>
              <w:b/>
            </w:rPr>
            <w:t>Page No.</w:t>
          </w:r>
          <w:r>
            <w:rPr>
              <w:rFonts w:ascii="Times New Roman" w:hAnsi="Times New Roman" w:cs="Times New Roman"/>
              <w:b/>
            </w:rPr>
            <w:t>:</w:t>
          </w:r>
        </w:p>
      </w:tc>
      <w:tc>
        <w:tcPr>
          <w:tcW w:w="2409" w:type="dxa"/>
        </w:tcPr>
        <w:sdt>
          <w:sdtPr>
            <w:rPr>
              <w:rFonts w:ascii="Times New Roman" w:hAnsi="Times New Roman" w:cs="Times New Roman"/>
              <w:b/>
            </w:rPr>
            <w:id w:val="207000872"/>
            <w:docPartObj>
              <w:docPartGallery w:val="Page Numbers (Top of Page)"/>
              <w:docPartUnique/>
            </w:docPartObj>
          </w:sdtPr>
          <w:sdtContent>
            <w:p w14:paraId="14E1227E" w14:textId="77777777" w:rsidR="0017426B" w:rsidRPr="004617CD" w:rsidRDefault="0017426B" w:rsidP="00E2148F">
              <w:pPr>
                <w:spacing w:after="0"/>
                <w:rPr>
                  <w:rFonts w:ascii="Times New Roman" w:hAnsi="Times New Roman" w:cs="Times New Roman"/>
                  <w:b/>
                </w:rPr>
              </w:pPr>
              <w:r w:rsidRPr="004617CD">
                <w:rPr>
                  <w:rFonts w:ascii="Times New Roman" w:hAnsi="Times New Roman" w:cs="Times New Roman"/>
                  <w:b/>
                </w:rPr>
                <w:fldChar w:fldCharType="begin"/>
              </w:r>
              <w:r w:rsidRPr="004617CD">
                <w:rPr>
                  <w:rFonts w:ascii="Times New Roman" w:hAnsi="Times New Roman" w:cs="Times New Roman"/>
                  <w:b/>
                </w:rPr>
                <w:instrText xml:space="preserve"> PAGE </w:instrText>
              </w:r>
              <w:r w:rsidRPr="004617CD">
                <w:rPr>
                  <w:rFonts w:ascii="Times New Roman" w:hAnsi="Times New Roman" w:cs="Times New Roman"/>
                  <w:b/>
                </w:rPr>
                <w:fldChar w:fldCharType="separate"/>
              </w:r>
              <w:r w:rsidR="00531EC7" w:rsidRPr="004617CD">
                <w:rPr>
                  <w:rFonts w:ascii="Times New Roman" w:hAnsi="Times New Roman" w:cs="Times New Roman"/>
                  <w:b/>
                  <w:noProof/>
                </w:rPr>
                <w:t>1</w:t>
              </w:r>
              <w:r w:rsidRPr="004617CD">
                <w:rPr>
                  <w:rFonts w:ascii="Times New Roman" w:hAnsi="Times New Roman" w:cs="Times New Roman"/>
                  <w:b/>
                </w:rPr>
                <w:fldChar w:fldCharType="end"/>
              </w:r>
              <w:r w:rsidRPr="004617CD">
                <w:rPr>
                  <w:rFonts w:ascii="Times New Roman" w:hAnsi="Times New Roman" w:cs="Times New Roman"/>
                  <w:b/>
                </w:rPr>
                <w:t xml:space="preserve"> of </w:t>
              </w:r>
              <w:r w:rsidRPr="004617CD">
                <w:rPr>
                  <w:rFonts w:ascii="Times New Roman" w:hAnsi="Times New Roman" w:cs="Times New Roman"/>
                  <w:b/>
                </w:rPr>
                <w:fldChar w:fldCharType="begin"/>
              </w:r>
              <w:r w:rsidRPr="004617CD">
                <w:rPr>
                  <w:rFonts w:ascii="Times New Roman" w:hAnsi="Times New Roman" w:cs="Times New Roman"/>
                  <w:b/>
                </w:rPr>
                <w:instrText xml:space="preserve"> NUMPAGES  </w:instrText>
              </w:r>
              <w:r w:rsidRPr="004617CD">
                <w:rPr>
                  <w:rFonts w:ascii="Times New Roman" w:hAnsi="Times New Roman" w:cs="Times New Roman"/>
                  <w:b/>
                </w:rPr>
                <w:fldChar w:fldCharType="separate"/>
              </w:r>
              <w:r w:rsidR="00531EC7" w:rsidRPr="004617CD">
                <w:rPr>
                  <w:rFonts w:ascii="Times New Roman" w:hAnsi="Times New Roman" w:cs="Times New Roman"/>
                  <w:b/>
                  <w:noProof/>
                </w:rPr>
                <w:t>4</w:t>
              </w:r>
              <w:r w:rsidRPr="004617CD">
                <w:rPr>
                  <w:rFonts w:ascii="Times New Roman" w:hAnsi="Times New Roman" w:cs="Times New Roman"/>
                  <w:b/>
                </w:rPr>
                <w:fldChar w:fldCharType="end"/>
              </w:r>
            </w:p>
          </w:sdtContent>
        </w:sdt>
      </w:tc>
    </w:tr>
  </w:tbl>
  <w:p w14:paraId="220933B4"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50CA"/>
    <w:multiLevelType w:val="hybridMultilevel"/>
    <w:tmpl w:val="3E6033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52136C"/>
    <w:multiLevelType w:val="hybridMultilevel"/>
    <w:tmpl w:val="78306110"/>
    <w:lvl w:ilvl="0" w:tplc="0409000F">
      <w:start w:val="1"/>
      <w:numFmt w:val="decimal"/>
      <w:lvlText w:val="%1."/>
      <w:lvlJc w:val="left"/>
      <w:pPr>
        <w:tabs>
          <w:tab w:val="num" w:pos="600"/>
        </w:tabs>
        <w:ind w:left="600" w:hanging="360"/>
      </w:pPr>
    </w:lvl>
    <w:lvl w:ilvl="1" w:tplc="7254886C">
      <w:start w:val="1"/>
      <w:numFmt w:val="lowerLetter"/>
      <w:lvlText w:val="%2.)"/>
      <w:lvlJc w:val="left"/>
      <w:pPr>
        <w:tabs>
          <w:tab w:val="num" w:pos="1320"/>
        </w:tabs>
        <w:ind w:left="1320" w:hanging="360"/>
      </w:pPr>
      <w:rPr>
        <w:rFonts w:hint="default"/>
      </w:rPr>
    </w:lvl>
    <w:lvl w:ilvl="2" w:tplc="854AF0F0">
      <w:start w:val="2"/>
      <w:numFmt w:val="decimal"/>
      <w:lvlText w:val="%3."/>
      <w:lvlJc w:val="left"/>
      <w:pPr>
        <w:tabs>
          <w:tab w:val="num" w:pos="2220"/>
        </w:tabs>
        <w:ind w:left="2220" w:hanging="360"/>
      </w:pPr>
      <w:rPr>
        <w:rFonts w:hint="default"/>
      </w:r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 w15:restartNumberingAfterBreak="0">
    <w:nsid w:val="13846944"/>
    <w:multiLevelType w:val="hybridMultilevel"/>
    <w:tmpl w:val="4D9E3B86"/>
    <w:lvl w:ilvl="0" w:tplc="90101B22">
      <w:start w:val="2"/>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33D4E"/>
    <w:multiLevelType w:val="multilevel"/>
    <w:tmpl w:val="94D0874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D7BAA"/>
    <w:multiLevelType w:val="hybridMultilevel"/>
    <w:tmpl w:val="10B200B4"/>
    <w:lvl w:ilvl="0" w:tplc="0409000F">
      <w:start w:val="1"/>
      <w:numFmt w:val="decimal"/>
      <w:lvlText w:val="%1."/>
      <w:lvlJc w:val="left"/>
      <w:pPr>
        <w:ind w:left="720" w:hanging="360"/>
      </w:pPr>
      <w:rPr>
        <w:rFonts w:hint="default"/>
        <w:b w:val="0"/>
        <w:u w:val="none"/>
      </w:rPr>
    </w:lvl>
    <w:lvl w:ilvl="1" w:tplc="646E4A8C">
      <w:start w:val="1"/>
      <w:numFmt w:val="decimal"/>
      <w:lvlText w:val="%2."/>
      <w:lvlJc w:val="left"/>
      <w:pPr>
        <w:ind w:left="1440" w:hanging="360"/>
      </w:pPr>
      <w:rPr>
        <w:rFonts w:ascii="Times New Roman" w:eastAsia="Batang"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07BE0"/>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1FCE5616"/>
    <w:multiLevelType w:val="hybridMultilevel"/>
    <w:tmpl w:val="78306110"/>
    <w:lvl w:ilvl="0" w:tplc="0409000F">
      <w:start w:val="1"/>
      <w:numFmt w:val="decimal"/>
      <w:lvlText w:val="%1."/>
      <w:lvlJc w:val="left"/>
      <w:pPr>
        <w:tabs>
          <w:tab w:val="num" w:pos="600"/>
        </w:tabs>
        <w:ind w:left="600" w:hanging="360"/>
      </w:pPr>
    </w:lvl>
    <w:lvl w:ilvl="1" w:tplc="7254886C">
      <w:start w:val="1"/>
      <w:numFmt w:val="lowerLetter"/>
      <w:lvlText w:val="%2.)"/>
      <w:lvlJc w:val="left"/>
      <w:pPr>
        <w:tabs>
          <w:tab w:val="num" w:pos="1320"/>
        </w:tabs>
        <w:ind w:left="1320" w:hanging="360"/>
      </w:pPr>
      <w:rPr>
        <w:rFonts w:hint="default"/>
      </w:rPr>
    </w:lvl>
    <w:lvl w:ilvl="2" w:tplc="854AF0F0">
      <w:start w:val="2"/>
      <w:numFmt w:val="decimal"/>
      <w:lvlText w:val="%3."/>
      <w:lvlJc w:val="left"/>
      <w:pPr>
        <w:tabs>
          <w:tab w:val="num" w:pos="2220"/>
        </w:tabs>
        <w:ind w:left="2220" w:hanging="360"/>
      </w:pPr>
      <w:rPr>
        <w:rFonts w:hint="default"/>
      </w:r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7" w15:restartNumberingAfterBreak="0">
    <w:nsid w:val="20981D5B"/>
    <w:multiLevelType w:val="hybridMultilevel"/>
    <w:tmpl w:val="429A92CC"/>
    <w:lvl w:ilvl="0" w:tplc="7B62D6F6">
      <w:start w:val="6"/>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03E6B"/>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34B70BE7"/>
    <w:multiLevelType w:val="hybridMultilevel"/>
    <w:tmpl w:val="430A22C4"/>
    <w:lvl w:ilvl="0" w:tplc="0A22F664">
      <w:start w:val="1"/>
      <w:numFmt w:val="decimal"/>
      <w:lvlText w:val="%1."/>
      <w:lvlJc w:val="left"/>
      <w:pPr>
        <w:ind w:left="720" w:hanging="360"/>
      </w:pPr>
      <w:rPr>
        <w:rFonts w:ascii="Times New Roman" w:eastAsia="Batang"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7506C5"/>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46B66B94"/>
    <w:multiLevelType w:val="hybridMultilevel"/>
    <w:tmpl w:val="929A8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79A1568"/>
    <w:multiLevelType w:val="hybridMultilevel"/>
    <w:tmpl w:val="80A6F0BA"/>
    <w:lvl w:ilvl="0" w:tplc="CC22E5AA">
      <w:start w:val="1"/>
      <w:numFmt w:val="decimal"/>
      <w:lvlText w:val="%1."/>
      <w:lvlJc w:val="left"/>
      <w:pPr>
        <w:tabs>
          <w:tab w:val="num" w:pos="720"/>
        </w:tabs>
        <w:ind w:left="720" w:hanging="360"/>
      </w:pPr>
      <w:rPr>
        <w:rFonts w:ascii="Times New Roman" w:eastAsia="Batang"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7F0785A"/>
    <w:multiLevelType w:val="multilevel"/>
    <w:tmpl w:val="ED08D90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81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D346E"/>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B513004"/>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4D307AC7"/>
    <w:multiLevelType w:val="hybridMultilevel"/>
    <w:tmpl w:val="F2C06320"/>
    <w:lvl w:ilvl="0" w:tplc="4009000F">
      <w:start w:val="1"/>
      <w:numFmt w:val="decimal"/>
      <w:lvlText w:val="%1."/>
      <w:lvlJc w:val="left"/>
      <w:pPr>
        <w:ind w:left="720" w:hanging="360"/>
      </w:pPr>
    </w:lvl>
    <w:lvl w:ilvl="1" w:tplc="5254BDF0">
      <w:start w:val="1"/>
      <w:numFmt w:val="decimal"/>
      <w:lvlText w:val="%2."/>
      <w:lvlJc w:val="left"/>
      <w:pPr>
        <w:ind w:left="1440" w:hanging="360"/>
      </w:pPr>
      <w:rPr>
        <w:rFonts w:ascii="Times New Roman" w:eastAsia="Batang" w:hAnsi="Times New Roman"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32E57FA"/>
    <w:multiLevelType w:val="multilevel"/>
    <w:tmpl w:val="BB50A58E"/>
    <w:lvl w:ilvl="0">
      <w:start w:val="1"/>
      <w:numFmt w:val="decimal"/>
      <w:lvlText w:val="%1."/>
      <w:lvlJc w:val="left"/>
      <w:pPr>
        <w:tabs>
          <w:tab w:val="num" w:pos="927"/>
        </w:tabs>
        <w:ind w:left="927" w:hanging="360"/>
      </w:pPr>
      <w:rPr>
        <w:rFonts w:ascii="Times New Roman" w:eastAsia="Batang"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FE5EB5"/>
    <w:multiLevelType w:val="singleLevel"/>
    <w:tmpl w:val="D152EDFE"/>
    <w:lvl w:ilvl="0">
      <w:start w:val="1"/>
      <w:numFmt w:val="decimal"/>
      <w:lvlText w:val="%1."/>
      <w:lvlJc w:val="left"/>
      <w:pPr>
        <w:tabs>
          <w:tab w:val="num" w:pos="450"/>
        </w:tabs>
        <w:ind w:left="450" w:hanging="360"/>
      </w:pPr>
      <w:rPr>
        <w:rFonts w:hint="default"/>
        <w:sz w:val="22"/>
        <w:szCs w:val="22"/>
      </w:rPr>
    </w:lvl>
  </w:abstractNum>
  <w:abstractNum w:abstractNumId="19" w15:restartNumberingAfterBreak="0">
    <w:nsid w:val="5DDF6B43"/>
    <w:multiLevelType w:val="hybridMultilevel"/>
    <w:tmpl w:val="91805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C26608"/>
    <w:multiLevelType w:val="hybridMultilevel"/>
    <w:tmpl w:val="01A42BEA"/>
    <w:lvl w:ilvl="0" w:tplc="0868DE06">
      <w:start w:val="1"/>
      <w:numFmt w:val="decimal"/>
      <w:lvlText w:val="%1."/>
      <w:lvlJc w:val="left"/>
      <w:pPr>
        <w:ind w:left="1440" w:hanging="360"/>
      </w:pPr>
      <w:rPr>
        <w:rFonts w:ascii="Times New Roman" w:eastAsia="Batang" w:hAnsi="Times New Roman" w:cs="Times New Roman"/>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B0013A4"/>
    <w:multiLevelType w:val="hybridMultilevel"/>
    <w:tmpl w:val="599E88A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314573429">
    <w:abstractNumId w:val="17"/>
  </w:num>
  <w:num w:numId="2" w16cid:durableId="478502513">
    <w:abstractNumId w:val="13"/>
  </w:num>
  <w:num w:numId="3" w16cid:durableId="933975416">
    <w:abstractNumId w:val="11"/>
  </w:num>
  <w:num w:numId="4" w16cid:durableId="605430336">
    <w:abstractNumId w:val="6"/>
  </w:num>
  <w:num w:numId="5" w16cid:durableId="1298684504">
    <w:abstractNumId w:val="0"/>
  </w:num>
  <w:num w:numId="6" w16cid:durableId="319697101">
    <w:abstractNumId w:val="12"/>
  </w:num>
  <w:num w:numId="7" w16cid:durableId="614754468">
    <w:abstractNumId w:val="3"/>
  </w:num>
  <w:num w:numId="8" w16cid:durableId="1636180452">
    <w:abstractNumId w:val="21"/>
  </w:num>
  <w:num w:numId="9" w16cid:durableId="1776556432">
    <w:abstractNumId w:val="1"/>
  </w:num>
  <w:num w:numId="10" w16cid:durableId="1810902240">
    <w:abstractNumId w:val="10"/>
  </w:num>
  <w:num w:numId="11" w16cid:durableId="1063600956">
    <w:abstractNumId w:val="18"/>
  </w:num>
  <w:num w:numId="12" w16cid:durableId="189026922">
    <w:abstractNumId w:val="5"/>
  </w:num>
  <w:num w:numId="13" w16cid:durableId="1524397393">
    <w:abstractNumId w:val="8"/>
  </w:num>
  <w:num w:numId="14" w16cid:durableId="1245602163">
    <w:abstractNumId w:val="15"/>
  </w:num>
  <w:num w:numId="15" w16cid:durableId="940719099">
    <w:abstractNumId w:val="14"/>
  </w:num>
  <w:num w:numId="16" w16cid:durableId="72044721">
    <w:abstractNumId w:val="16"/>
  </w:num>
  <w:num w:numId="17" w16cid:durableId="314186450">
    <w:abstractNumId w:val="20"/>
  </w:num>
  <w:num w:numId="18" w16cid:durableId="2137215891">
    <w:abstractNumId w:val="19"/>
  </w:num>
  <w:num w:numId="19" w16cid:durableId="905146224">
    <w:abstractNumId w:val="9"/>
  </w:num>
  <w:num w:numId="20" w16cid:durableId="903219437">
    <w:abstractNumId w:val="4"/>
  </w:num>
  <w:num w:numId="21" w16cid:durableId="379287643">
    <w:abstractNumId w:val="7"/>
  </w:num>
  <w:num w:numId="22" w16cid:durableId="1218081530">
    <w:abstractNumId w:val="2"/>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10CE1"/>
    <w:rsid w:val="00013488"/>
    <w:rsid w:val="00042ED0"/>
    <w:rsid w:val="00056BB9"/>
    <w:rsid w:val="00071BD5"/>
    <w:rsid w:val="00094109"/>
    <w:rsid w:val="00095AD2"/>
    <w:rsid w:val="00096543"/>
    <w:rsid w:val="000A11CE"/>
    <w:rsid w:val="000B1E7D"/>
    <w:rsid w:val="000B1F00"/>
    <w:rsid w:val="000B2820"/>
    <w:rsid w:val="000D428B"/>
    <w:rsid w:val="000D4A81"/>
    <w:rsid w:val="000D6A6C"/>
    <w:rsid w:val="000F5195"/>
    <w:rsid w:val="000F6633"/>
    <w:rsid w:val="00111A6C"/>
    <w:rsid w:val="00111B20"/>
    <w:rsid w:val="00135E34"/>
    <w:rsid w:val="00141C41"/>
    <w:rsid w:val="00145919"/>
    <w:rsid w:val="00152EE6"/>
    <w:rsid w:val="001544DE"/>
    <w:rsid w:val="00162EC4"/>
    <w:rsid w:val="00172225"/>
    <w:rsid w:val="0017426B"/>
    <w:rsid w:val="0018029F"/>
    <w:rsid w:val="00180982"/>
    <w:rsid w:val="00182DBA"/>
    <w:rsid w:val="00183248"/>
    <w:rsid w:val="001854B6"/>
    <w:rsid w:val="00185F2B"/>
    <w:rsid w:val="001913A2"/>
    <w:rsid w:val="001A78A2"/>
    <w:rsid w:val="001B0326"/>
    <w:rsid w:val="001B21B7"/>
    <w:rsid w:val="001B3992"/>
    <w:rsid w:val="001C0E7E"/>
    <w:rsid w:val="001F1428"/>
    <w:rsid w:val="00212B0B"/>
    <w:rsid w:val="00213467"/>
    <w:rsid w:val="00222D4F"/>
    <w:rsid w:val="00223684"/>
    <w:rsid w:val="00233524"/>
    <w:rsid w:val="0023499B"/>
    <w:rsid w:val="00235C88"/>
    <w:rsid w:val="00241BB7"/>
    <w:rsid w:val="002555CD"/>
    <w:rsid w:val="0025674F"/>
    <w:rsid w:val="0026003F"/>
    <w:rsid w:val="00261044"/>
    <w:rsid w:val="00271BAF"/>
    <w:rsid w:val="00283E16"/>
    <w:rsid w:val="002A441B"/>
    <w:rsid w:val="002B54E5"/>
    <w:rsid w:val="002C4808"/>
    <w:rsid w:val="002C795B"/>
    <w:rsid w:val="002F3CE7"/>
    <w:rsid w:val="002F7E19"/>
    <w:rsid w:val="0030597A"/>
    <w:rsid w:val="00343F01"/>
    <w:rsid w:val="00344F21"/>
    <w:rsid w:val="0036287A"/>
    <w:rsid w:val="00370C73"/>
    <w:rsid w:val="0037211A"/>
    <w:rsid w:val="00386EB5"/>
    <w:rsid w:val="00391C62"/>
    <w:rsid w:val="00392A3A"/>
    <w:rsid w:val="00397384"/>
    <w:rsid w:val="00397EAD"/>
    <w:rsid w:val="003A2A7D"/>
    <w:rsid w:val="003B12BA"/>
    <w:rsid w:val="003C0C0D"/>
    <w:rsid w:val="003D7ACD"/>
    <w:rsid w:val="003F30BD"/>
    <w:rsid w:val="003F7DB8"/>
    <w:rsid w:val="00421C5F"/>
    <w:rsid w:val="00427D82"/>
    <w:rsid w:val="00453D9B"/>
    <w:rsid w:val="004617CD"/>
    <w:rsid w:val="00462CFD"/>
    <w:rsid w:val="004637FC"/>
    <w:rsid w:val="00464025"/>
    <w:rsid w:val="004853C0"/>
    <w:rsid w:val="004A6BDF"/>
    <w:rsid w:val="004B1CA1"/>
    <w:rsid w:val="004B765E"/>
    <w:rsid w:val="004C4123"/>
    <w:rsid w:val="004D5973"/>
    <w:rsid w:val="004E33B4"/>
    <w:rsid w:val="004F1BCA"/>
    <w:rsid w:val="004F2A47"/>
    <w:rsid w:val="005009E2"/>
    <w:rsid w:val="00501519"/>
    <w:rsid w:val="005112D9"/>
    <w:rsid w:val="00512F67"/>
    <w:rsid w:val="00531EC7"/>
    <w:rsid w:val="005440F9"/>
    <w:rsid w:val="005452F5"/>
    <w:rsid w:val="0055046A"/>
    <w:rsid w:val="005570A0"/>
    <w:rsid w:val="005726CC"/>
    <w:rsid w:val="00583DF7"/>
    <w:rsid w:val="00586E33"/>
    <w:rsid w:val="00587BAE"/>
    <w:rsid w:val="00587DC4"/>
    <w:rsid w:val="005A1FB6"/>
    <w:rsid w:val="005A3C35"/>
    <w:rsid w:val="005A491E"/>
    <w:rsid w:val="005C4114"/>
    <w:rsid w:val="005D6BCE"/>
    <w:rsid w:val="005E1D4D"/>
    <w:rsid w:val="005E31C5"/>
    <w:rsid w:val="005F1195"/>
    <w:rsid w:val="006028CD"/>
    <w:rsid w:val="00622F1A"/>
    <w:rsid w:val="00631C2D"/>
    <w:rsid w:val="00642044"/>
    <w:rsid w:val="006545C9"/>
    <w:rsid w:val="00667DAD"/>
    <w:rsid w:val="0067294B"/>
    <w:rsid w:val="00684AFE"/>
    <w:rsid w:val="006868A6"/>
    <w:rsid w:val="006933C9"/>
    <w:rsid w:val="006B12BD"/>
    <w:rsid w:val="006B37EB"/>
    <w:rsid w:val="006B618A"/>
    <w:rsid w:val="006C4D59"/>
    <w:rsid w:val="006D7CF2"/>
    <w:rsid w:val="006E6F02"/>
    <w:rsid w:val="00710475"/>
    <w:rsid w:val="007225FD"/>
    <w:rsid w:val="00736534"/>
    <w:rsid w:val="00741AE3"/>
    <w:rsid w:val="00742EF2"/>
    <w:rsid w:val="0076198C"/>
    <w:rsid w:val="0076462F"/>
    <w:rsid w:val="0077479B"/>
    <w:rsid w:val="00776105"/>
    <w:rsid w:val="00783164"/>
    <w:rsid w:val="00784F70"/>
    <w:rsid w:val="00786707"/>
    <w:rsid w:val="00792636"/>
    <w:rsid w:val="007A2DF2"/>
    <w:rsid w:val="007A4814"/>
    <w:rsid w:val="007C3537"/>
    <w:rsid w:val="007C50CE"/>
    <w:rsid w:val="007E47A5"/>
    <w:rsid w:val="007F5A73"/>
    <w:rsid w:val="008063E7"/>
    <w:rsid w:val="0081102A"/>
    <w:rsid w:val="00823163"/>
    <w:rsid w:val="0082391D"/>
    <w:rsid w:val="00862B60"/>
    <w:rsid w:val="00863F26"/>
    <w:rsid w:val="00871467"/>
    <w:rsid w:val="0087761A"/>
    <w:rsid w:val="00880116"/>
    <w:rsid w:val="00885633"/>
    <w:rsid w:val="00893C0B"/>
    <w:rsid w:val="00895912"/>
    <w:rsid w:val="008B3AB2"/>
    <w:rsid w:val="008C6013"/>
    <w:rsid w:val="008D1EDE"/>
    <w:rsid w:val="008D3AF0"/>
    <w:rsid w:val="008E3DC4"/>
    <w:rsid w:val="008E5D61"/>
    <w:rsid w:val="008F0F70"/>
    <w:rsid w:val="008F6755"/>
    <w:rsid w:val="00904091"/>
    <w:rsid w:val="00911A95"/>
    <w:rsid w:val="00921CFD"/>
    <w:rsid w:val="00935381"/>
    <w:rsid w:val="009359B4"/>
    <w:rsid w:val="009428F6"/>
    <w:rsid w:val="009500BC"/>
    <w:rsid w:val="00980FC7"/>
    <w:rsid w:val="009846F0"/>
    <w:rsid w:val="00996860"/>
    <w:rsid w:val="009A54DB"/>
    <w:rsid w:val="009C2D3C"/>
    <w:rsid w:val="009D17E5"/>
    <w:rsid w:val="009D2CED"/>
    <w:rsid w:val="009E296D"/>
    <w:rsid w:val="009E5F19"/>
    <w:rsid w:val="009F1A46"/>
    <w:rsid w:val="009F3EF1"/>
    <w:rsid w:val="00A16D8C"/>
    <w:rsid w:val="00A2079D"/>
    <w:rsid w:val="00A36F5D"/>
    <w:rsid w:val="00A37D0F"/>
    <w:rsid w:val="00A41452"/>
    <w:rsid w:val="00A4773B"/>
    <w:rsid w:val="00A60A96"/>
    <w:rsid w:val="00A72316"/>
    <w:rsid w:val="00A77874"/>
    <w:rsid w:val="00A860A6"/>
    <w:rsid w:val="00A8781A"/>
    <w:rsid w:val="00AA4E79"/>
    <w:rsid w:val="00AB1375"/>
    <w:rsid w:val="00AB1DC8"/>
    <w:rsid w:val="00AB6B50"/>
    <w:rsid w:val="00AC09FE"/>
    <w:rsid w:val="00AC1625"/>
    <w:rsid w:val="00AD2669"/>
    <w:rsid w:val="00AE6468"/>
    <w:rsid w:val="00B04D1D"/>
    <w:rsid w:val="00B30B9A"/>
    <w:rsid w:val="00B4491C"/>
    <w:rsid w:val="00B62890"/>
    <w:rsid w:val="00B86B62"/>
    <w:rsid w:val="00B9260F"/>
    <w:rsid w:val="00B92D95"/>
    <w:rsid w:val="00B93C91"/>
    <w:rsid w:val="00B94AF1"/>
    <w:rsid w:val="00B94D7B"/>
    <w:rsid w:val="00BA2F90"/>
    <w:rsid w:val="00BB43A2"/>
    <w:rsid w:val="00BC35C0"/>
    <w:rsid w:val="00BC410A"/>
    <w:rsid w:val="00BC5ADA"/>
    <w:rsid w:val="00BD5E3E"/>
    <w:rsid w:val="00BE34A4"/>
    <w:rsid w:val="00BE64F7"/>
    <w:rsid w:val="00BF2080"/>
    <w:rsid w:val="00C1460A"/>
    <w:rsid w:val="00C2218C"/>
    <w:rsid w:val="00C5314A"/>
    <w:rsid w:val="00C56A1E"/>
    <w:rsid w:val="00C6701E"/>
    <w:rsid w:val="00C67B70"/>
    <w:rsid w:val="00C70B3F"/>
    <w:rsid w:val="00C8284D"/>
    <w:rsid w:val="00C877A8"/>
    <w:rsid w:val="00C946A5"/>
    <w:rsid w:val="00CA5D6C"/>
    <w:rsid w:val="00CC5917"/>
    <w:rsid w:val="00CD220C"/>
    <w:rsid w:val="00CD32DD"/>
    <w:rsid w:val="00D1438A"/>
    <w:rsid w:val="00D16B22"/>
    <w:rsid w:val="00D332DF"/>
    <w:rsid w:val="00D54CCE"/>
    <w:rsid w:val="00D57BEF"/>
    <w:rsid w:val="00D6542D"/>
    <w:rsid w:val="00D67E10"/>
    <w:rsid w:val="00D71E2B"/>
    <w:rsid w:val="00D72D0E"/>
    <w:rsid w:val="00D84E9B"/>
    <w:rsid w:val="00D85DAB"/>
    <w:rsid w:val="00D90DE9"/>
    <w:rsid w:val="00DA0EBD"/>
    <w:rsid w:val="00DB4CDE"/>
    <w:rsid w:val="00DC5201"/>
    <w:rsid w:val="00DC5863"/>
    <w:rsid w:val="00DD3AEE"/>
    <w:rsid w:val="00DD76B3"/>
    <w:rsid w:val="00DE4F5B"/>
    <w:rsid w:val="00DF4C93"/>
    <w:rsid w:val="00E0780D"/>
    <w:rsid w:val="00E2148F"/>
    <w:rsid w:val="00E22739"/>
    <w:rsid w:val="00E43212"/>
    <w:rsid w:val="00E62FC7"/>
    <w:rsid w:val="00E77A52"/>
    <w:rsid w:val="00E801AC"/>
    <w:rsid w:val="00E80860"/>
    <w:rsid w:val="00E80C81"/>
    <w:rsid w:val="00E824D4"/>
    <w:rsid w:val="00EB0CAA"/>
    <w:rsid w:val="00ED7C07"/>
    <w:rsid w:val="00EE0FB6"/>
    <w:rsid w:val="00EE42C9"/>
    <w:rsid w:val="00EF509A"/>
    <w:rsid w:val="00F030AD"/>
    <w:rsid w:val="00F04A74"/>
    <w:rsid w:val="00F104E6"/>
    <w:rsid w:val="00F2199F"/>
    <w:rsid w:val="00F24EE3"/>
    <w:rsid w:val="00F32D6E"/>
    <w:rsid w:val="00F45CDD"/>
    <w:rsid w:val="00F5286C"/>
    <w:rsid w:val="00F77A5F"/>
    <w:rsid w:val="00F80D04"/>
    <w:rsid w:val="00F86F25"/>
    <w:rsid w:val="00F8766B"/>
    <w:rsid w:val="00F92155"/>
    <w:rsid w:val="00FC3E28"/>
    <w:rsid w:val="00FC6452"/>
    <w:rsid w:val="00FD5D20"/>
    <w:rsid w:val="00FF0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5E052"/>
  <w15:docId w15:val="{949037BC-E4EC-4886-B0F6-6282C2A5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617C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eastAsia="ko-KR"/>
    </w:rPr>
  </w:style>
  <w:style w:type="paragraph" w:styleId="Heading2">
    <w:name w:val="heading 2"/>
    <w:basedOn w:val="Normal"/>
    <w:next w:val="Normal"/>
    <w:link w:val="Heading2Char"/>
    <w:qFormat/>
    <w:rsid w:val="004617CD"/>
    <w:pPr>
      <w:keepNext/>
      <w:overflowPunct w:val="0"/>
      <w:autoSpaceDE w:val="0"/>
      <w:autoSpaceDN w:val="0"/>
      <w:adjustRightInd w:val="0"/>
      <w:spacing w:after="0" w:line="240" w:lineRule="auto"/>
      <w:jc w:val="center"/>
      <w:textAlignment w:val="baseline"/>
      <w:outlineLvl w:val="1"/>
    </w:pPr>
    <w:rPr>
      <w:rFonts w:ascii="Footlight MT Light" w:eastAsia="Times New Roman" w:hAnsi="Footlight MT Light" w:cs="Times New Roman"/>
      <w:sz w:val="24"/>
      <w:szCs w:val="20"/>
      <w:lang w:val="en-US" w:eastAsia="en-US"/>
    </w:rPr>
  </w:style>
  <w:style w:type="paragraph" w:styleId="Heading8">
    <w:name w:val="heading 8"/>
    <w:basedOn w:val="Normal"/>
    <w:next w:val="Normal"/>
    <w:link w:val="Heading8Char"/>
    <w:semiHidden/>
    <w:unhideWhenUsed/>
    <w:qFormat/>
    <w:rsid w:val="004617CD"/>
    <w:pPr>
      <w:keepNext/>
      <w:keepLines/>
      <w:spacing w:before="200" w:after="0" w:line="240" w:lineRule="auto"/>
      <w:outlineLvl w:val="7"/>
    </w:pPr>
    <w:rPr>
      <w:rFonts w:asciiTheme="majorHAnsi" w:eastAsiaTheme="majorEastAsia" w:hAnsiTheme="majorHAnsi" w:cstheme="majorBidi"/>
      <w:color w:val="404040" w:themeColor="text1" w:themeTint="BF"/>
      <w:sz w:val="20"/>
      <w:szCs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table" w:customStyle="1" w:styleId="TableGrid4">
    <w:name w:val="Table Grid4"/>
    <w:basedOn w:val="TableNormal"/>
    <w:next w:val="TableGrid"/>
    <w:uiPriority w:val="59"/>
    <w:rsid w:val="004D59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4617CD"/>
    <w:rPr>
      <w:rFonts w:asciiTheme="majorHAnsi" w:eastAsiaTheme="majorEastAsia" w:hAnsiTheme="majorHAnsi" w:cstheme="majorBidi"/>
      <w:b/>
      <w:bCs/>
      <w:color w:val="365F91" w:themeColor="accent1" w:themeShade="BF"/>
      <w:sz w:val="28"/>
      <w:szCs w:val="28"/>
      <w:lang w:val="en-US" w:eastAsia="ko-KR"/>
    </w:rPr>
  </w:style>
  <w:style w:type="character" w:customStyle="1" w:styleId="Heading2Char">
    <w:name w:val="Heading 2 Char"/>
    <w:basedOn w:val="DefaultParagraphFont"/>
    <w:link w:val="Heading2"/>
    <w:rsid w:val="004617CD"/>
    <w:rPr>
      <w:rFonts w:ascii="Footlight MT Light" w:eastAsia="Times New Roman" w:hAnsi="Footlight MT Light" w:cs="Times New Roman"/>
      <w:sz w:val="24"/>
      <w:szCs w:val="20"/>
      <w:lang w:val="en-US" w:eastAsia="en-US"/>
    </w:rPr>
  </w:style>
  <w:style w:type="character" w:customStyle="1" w:styleId="Heading8Char">
    <w:name w:val="Heading 8 Char"/>
    <w:basedOn w:val="DefaultParagraphFont"/>
    <w:link w:val="Heading8"/>
    <w:semiHidden/>
    <w:rsid w:val="004617CD"/>
    <w:rPr>
      <w:rFonts w:asciiTheme="majorHAnsi" w:eastAsiaTheme="majorEastAsia" w:hAnsiTheme="majorHAnsi" w:cstheme="majorBidi"/>
      <w:color w:val="404040" w:themeColor="text1" w:themeTint="BF"/>
      <w:sz w:val="20"/>
      <w:szCs w:val="20"/>
      <w:lang w:val="en-US" w:eastAsia="ko-KR"/>
    </w:rPr>
  </w:style>
  <w:style w:type="paragraph" w:styleId="NormalWeb">
    <w:name w:val="Normal (Web)"/>
    <w:basedOn w:val="Normal"/>
    <w:rsid w:val="004617CD"/>
    <w:pPr>
      <w:spacing w:before="100" w:beforeAutospacing="1" w:after="100" w:afterAutospacing="1" w:line="240" w:lineRule="auto"/>
    </w:pPr>
    <w:rPr>
      <w:rFonts w:ascii="Times New Roman" w:eastAsia="Batang" w:hAnsi="Times New Roman" w:cs="Times New Roman"/>
      <w:sz w:val="24"/>
      <w:szCs w:val="24"/>
      <w:lang w:val="en-US" w:eastAsia="ko-KR"/>
    </w:rPr>
  </w:style>
  <w:style w:type="character" w:styleId="Hyperlink">
    <w:name w:val="Hyperlink"/>
    <w:rsid w:val="004617CD"/>
    <w:rPr>
      <w:color w:val="0000FF"/>
      <w:u w:val="single"/>
    </w:rPr>
  </w:style>
  <w:style w:type="paragraph" w:styleId="BodyText2">
    <w:name w:val="Body Text 2"/>
    <w:basedOn w:val="Normal"/>
    <w:link w:val="BodyText2Char"/>
    <w:rsid w:val="004617CD"/>
    <w:pPr>
      <w:tabs>
        <w:tab w:val="left" w:pos="720"/>
      </w:tabs>
      <w:overflowPunct w:val="0"/>
      <w:autoSpaceDE w:val="0"/>
      <w:autoSpaceDN w:val="0"/>
      <w:adjustRightInd w:val="0"/>
      <w:spacing w:after="0" w:line="240" w:lineRule="auto"/>
      <w:ind w:left="720" w:hanging="720"/>
      <w:jc w:val="both"/>
      <w:textAlignment w:val="baseline"/>
    </w:pPr>
    <w:rPr>
      <w:rFonts w:ascii="Footlight MT Light" w:eastAsia="Times New Roman" w:hAnsi="Footlight MT Light" w:cs="Times New Roman"/>
      <w:sz w:val="24"/>
      <w:szCs w:val="20"/>
      <w:lang w:val="en-US" w:eastAsia="en-US"/>
    </w:rPr>
  </w:style>
  <w:style w:type="character" w:customStyle="1" w:styleId="BodyText2Char">
    <w:name w:val="Body Text 2 Char"/>
    <w:basedOn w:val="DefaultParagraphFont"/>
    <w:link w:val="BodyText2"/>
    <w:rsid w:val="004617CD"/>
    <w:rPr>
      <w:rFonts w:ascii="Footlight MT Light" w:eastAsia="Times New Roman" w:hAnsi="Footlight MT Light" w:cs="Times New Roman"/>
      <w:sz w:val="24"/>
      <w:szCs w:val="20"/>
      <w:lang w:val="en-US" w:eastAsia="en-US"/>
    </w:rPr>
  </w:style>
  <w:style w:type="paragraph" w:styleId="NoSpacing">
    <w:name w:val="No Spacing"/>
    <w:uiPriority w:val="1"/>
    <w:qFormat/>
    <w:rsid w:val="004617CD"/>
    <w:pPr>
      <w:spacing w:after="0" w:line="240" w:lineRule="auto"/>
    </w:pPr>
    <w:rPr>
      <w:rFonts w:ascii="Calibri" w:eastAsia="Calibri" w:hAnsi="Calibri" w:cs="Times New Roman"/>
      <w:lang w:eastAsia="en-US"/>
    </w:rPr>
  </w:style>
  <w:style w:type="paragraph" w:styleId="BodyTextIndent">
    <w:name w:val="Body Text Indent"/>
    <w:basedOn w:val="Normal"/>
    <w:link w:val="BodyTextIndentChar"/>
    <w:rsid w:val="004617CD"/>
    <w:pPr>
      <w:spacing w:after="120" w:line="240" w:lineRule="auto"/>
      <w:ind w:left="283"/>
    </w:pPr>
    <w:rPr>
      <w:rFonts w:ascii="Times New Roman" w:eastAsia="Batang" w:hAnsi="Times New Roman" w:cs="Times New Roman"/>
      <w:sz w:val="24"/>
      <w:szCs w:val="24"/>
      <w:lang w:val="en-US" w:eastAsia="ko-KR"/>
    </w:rPr>
  </w:style>
  <w:style w:type="character" w:customStyle="1" w:styleId="BodyTextIndentChar">
    <w:name w:val="Body Text Indent Char"/>
    <w:basedOn w:val="DefaultParagraphFont"/>
    <w:link w:val="BodyTextIndent"/>
    <w:rsid w:val="004617CD"/>
    <w:rPr>
      <w:rFonts w:ascii="Times New Roman" w:eastAsia="Batang" w:hAnsi="Times New Roman" w:cs="Times New Roman"/>
      <w:sz w:val="24"/>
      <w:szCs w:val="24"/>
      <w:lang w:val="en-US" w:eastAsia="ko-KR"/>
    </w:rPr>
  </w:style>
  <w:style w:type="paragraph" w:styleId="Revision">
    <w:name w:val="Revision"/>
    <w:hidden/>
    <w:uiPriority w:val="99"/>
    <w:semiHidden/>
    <w:rsid w:val="00BC41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33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941715-5933-40F1-95B4-AE62F583725F}">
  <ds:schemaRefs>
    <ds:schemaRef ds:uri="http://schemas.openxmlformats.org/officeDocument/2006/bibliography"/>
  </ds:schemaRefs>
</ds:datastoreItem>
</file>

<file path=customXml/itemProps2.xml><?xml version="1.0" encoding="utf-8"?>
<ds:datastoreItem xmlns:ds="http://schemas.openxmlformats.org/officeDocument/2006/customXml" ds:itemID="{16E95B4B-5784-40B1-BEE0-7C9EC2CE0A63}"/>
</file>

<file path=customXml/itemProps3.xml><?xml version="1.0" encoding="utf-8"?>
<ds:datastoreItem xmlns:ds="http://schemas.openxmlformats.org/officeDocument/2006/customXml" ds:itemID="{17395A46-4D60-4420-BA26-228EFC26891F}"/>
</file>

<file path=customXml/itemProps4.xml><?xml version="1.0" encoding="utf-8"?>
<ds:datastoreItem xmlns:ds="http://schemas.openxmlformats.org/officeDocument/2006/customXml" ds:itemID="{16B459EA-9375-4E7A-B8CF-15D0793A5DF4}"/>
</file>

<file path=docProps/app.xml><?xml version="1.0" encoding="utf-8"?>
<Properties xmlns="http://schemas.openxmlformats.org/officeDocument/2006/extended-properties" xmlns:vt="http://schemas.openxmlformats.org/officeDocument/2006/docPropsVTypes">
  <Template>Normal</Template>
  <TotalTime>326</TotalTime>
  <Pages>19</Pages>
  <Words>6609</Words>
  <Characters>37672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55</cp:revision>
  <cp:lastPrinted>2016-10-20T06:35:00Z</cp:lastPrinted>
  <dcterms:created xsi:type="dcterms:W3CDTF">2013-03-01T05:06:00Z</dcterms:created>
  <dcterms:modified xsi:type="dcterms:W3CDTF">2023-05-04T05:10:00Z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2022-08-08T10:14:00Z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0e0efc81-ab3a-42d2-8207-1e63dc7de747</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902400</vt:r8>
  </property>
  <property fmtid="{D5CDD505-2E9C-101B-9397-08002B2CF9AE}" pid="11" name="_ExtendedDescription">
    <vt:lpwstr/>
  </property>
</Properties>
</file>