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503A" w14:textId="77777777" w:rsidR="007E45E9" w:rsidRPr="00C477C3" w:rsidRDefault="007E45E9" w:rsidP="007E45E9">
      <w:pPr>
        <w:spacing w:after="0" w:line="240" w:lineRule="auto"/>
        <w:jc w:val="center"/>
        <w:rPr>
          <w:rFonts w:ascii="Times New Roman" w:hAnsi="Times New Roman"/>
          <w:b/>
          <w:sz w:val="24"/>
          <w:szCs w:val="24"/>
          <w:u w:val="single"/>
        </w:rPr>
      </w:pPr>
    </w:p>
    <w:p w14:paraId="09E4B9EF" w14:textId="77777777" w:rsidR="008D7FEB" w:rsidRPr="00C477C3" w:rsidRDefault="00BD6C5B" w:rsidP="008D7FEB">
      <w:pPr>
        <w:spacing w:line="240" w:lineRule="auto"/>
        <w:jc w:val="center"/>
        <w:rPr>
          <w:rFonts w:ascii="Times New Roman" w:hAnsi="Times New Roman"/>
          <w:b/>
          <w:sz w:val="24"/>
          <w:szCs w:val="24"/>
        </w:rPr>
      </w:pPr>
      <w:r w:rsidRPr="00C477C3">
        <w:rPr>
          <w:rFonts w:ascii="Times New Roman" w:hAnsi="Times New Roman"/>
          <w:b/>
          <w:sz w:val="24"/>
          <w:szCs w:val="24"/>
          <w:u w:val="single"/>
        </w:rPr>
        <w:t>WORK INSTRUCTION</w:t>
      </w:r>
      <w:r w:rsidR="009D1C9B" w:rsidRPr="00C477C3">
        <w:rPr>
          <w:rFonts w:ascii="Times New Roman" w:hAnsi="Times New Roman"/>
          <w:b/>
          <w:sz w:val="24"/>
          <w:szCs w:val="24"/>
          <w:u w:val="single"/>
        </w:rPr>
        <w:t>S</w:t>
      </w:r>
      <w:r w:rsidRPr="00C477C3">
        <w:rPr>
          <w:rFonts w:ascii="Times New Roman" w:hAnsi="Times New Roman"/>
          <w:b/>
          <w:sz w:val="24"/>
          <w:szCs w:val="24"/>
          <w:u w:val="single"/>
        </w:rPr>
        <w:t xml:space="preserve"> </w:t>
      </w:r>
      <w:r w:rsidR="004C493D" w:rsidRPr="00C477C3">
        <w:rPr>
          <w:rFonts w:ascii="Times New Roman" w:hAnsi="Times New Roman"/>
          <w:b/>
          <w:sz w:val="24"/>
          <w:szCs w:val="24"/>
          <w:u w:val="single"/>
        </w:rPr>
        <w:t>FOR</w:t>
      </w:r>
      <w:r w:rsidR="004C493D" w:rsidRPr="00C477C3">
        <w:rPr>
          <w:rFonts w:ascii="Times New Roman" w:hAnsi="Times New Roman"/>
          <w:u w:val="single"/>
        </w:rPr>
        <w:t xml:space="preserve"> </w:t>
      </w:r>
      <w:r w:rsidR="004C493D" w:rsidRPr="00C477C3">
        <w:rPr>
          <w:rFonts w:ascii="Times New Roman" w:hAnsi="Times New Roman"/>
          <w:b/>
          <w:sz w:val="24"/>
          <w:szCs w:val="24"/>
          <w:u w:val="single"/>
        </w:rPr>
        <w:t>LOADING PIG IRON, SLAG, DEBRIS AND</w:t>
      </w:r>
      <w:r w:rsidR="004C493D" w:rsidRPr="00C477C3">
        <w:rPr>
          <w:rFonts w:ascii="Times New Roman" w:hAnsi="Times New Roman"/>
          <w:b/>
          <w:sz w:val="24"/>
          <w:szCs w:val="24"/>
        </w:rPr>
        <w:t xml:space="preserve"> </w:t>
      </w:r>
      <w:r w:rsidR="00AA4892" w:rsidRPr="00C477C3">
        <w:rPr>
          <w:rFonts w:ascii="Times New Roman" w:hAnsi="Times New Roman"/>
          <w:b/>
          <w:sz w:val="24"/>
          <w:szCs w:val="24"/>
          <w:u w:val="single"/>
        </w:rPr>
        <w:t>TRANSPORTATION</w:t>
      </w:r>
    </w:p>
    <w:p w14:paraId="101EFE19" w14:textId="69502A19" w:rsidR="008D7FEB" w:rsidRPr="002073AA" w:rsidRDefault="008D7FEB" w:rsidP="002073AA">
      <w:pPr>
        <w:rPr>
          <w:rFonts w:ascii="Times New Roman" w:hAnsi="Times New Roman"/>
          <w:b/>
        </w:rPr>
      </w:pPr>
      <w:r w:rsidRPr="002073AA">
        <w:rPr>
          <w:rFonts w:ascii="Times New Roman" w:hAnsi="Times New Roman"/>
          <w:b/>
        </w:rPr>
        <w:t>Responsibility: Pig shifting</w:t>
      </w:r>
      <w:r w:rsidR="001B6B66">
        <w:rPr>
          <w:rFonts w:ascii="Times New Roman" w:hAnsi="Times New Roman"/>
          <w:b/>
        </w:rPr>
        <w:t xml:space="preserve"> In charge</w:t>
      </w:r>
    </w:p>
    <w:p w14:paraId="1006D0B0" w14:textId="77777777" w:rsidR="008D7FEB" w:rsidRPr="002073AA" w:rsidRDefault="008D7FEB" w:rsidP="002073AA">
      <w:pPr>
        <w:rPr>
          <w:rFonts w:ascii="Times New Roman" w:hAnsi="Times New Roman"/>
          <w:b/>
        </w:rPr>
      </w:pPr>
      <w:r w:rsidRPr="002073AA">
        <w:rPr>
          <w:rFonts w:ascii="Times New Roman" w:hAnsi="Times New Roman"/>
          <w:b/>
        </w:rPr>
        <w:t>Identified Hazards:</w:t>
      </w:r>
    </w:p>
    <w:p w14:paraId="7080ADFA"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color w:val="000000"/>
        </w:rPr>
      </w:pPr>
      <w:r w:rsidRPr="00542435">
        <w:rPr>
          <w:rFonts w:ascii="Cambria" w:hAnsi="Cambria"/>
          <w:snapToGrid w:val="0"/>
          <w:color w:val="000000"/>
        </w:rPr>
        <w:t>Contact with Hot particle</w:t>
      </w:r>
    </w:p>
    <w:p w14:paraId="139F38F3"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Fall of truck or Wheel loader</w:t>
      </w:r>
    </w:p>
    <w:p w14:paraId="5E586FC2"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Bursting of tyre</w:t>
      </w:r>
    </w:p>
    <w:p w14:paraId="01C44923"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Contact with graphite dust</w:t>
      </w:r>
    </w:p>
    <w:p w14:paraId="62366727"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Mechanical: impact on light pole</w:t>
      </w:r>
    </w:p>
    <w:p w14:paraId="5C204026"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Electric shock</w:t>
      </w:r>
    </w:p>
    <w:p w14:paraId="5C49E1BF"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 xml:space="preserve"> Fall of a person from the truck</w:t>
      </w:r>
    </w:p>
    <w:p w14:paraId="19664477"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Fire</w:t>
      </w:r>
    </w:p>
    <w:p w14:paraId="035D482D"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b/>
        </w:rPr>
      </w:pPr>
      <w:r w:rsidRPr="00542435">
        <w:rPr>
          <w:rFonts w:ascii="Cambria" w:hAnsi="Cambria"/>
          <w:snapToGrid w:val="0"/>
          <w:color w:val="000000"/>
        </w:rPr>
        <w:t>Impact of moving machineries to static structures</w:t>
      </w:r>
    </w:p>
    <w:p w14:paraId="2CA689A4"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color w:val="000000"/>
        </w:rPr>
        <w:t>Hitting by metal chips / small sized pigs</w:t>
      </w:r>
    </w:p>
    <w:p w14:paraId="0BFB2143"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color w:val="000000"/>
        </w:rPr>
        <w:t>Impact of moving machinery (Truck &amp; wheel loaders)</w:t>
      </w:r>
    </w:p>
    <w:p w14:paraId="3C37C229"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rPr>
        <w:t>Contact with Hot water</w:t>
      </w:r>
    </w:p>
    <w:p w14:paraId="422068ED"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snapToGrid w:val="0"/>
        </w:rPr>
        <w:t>Fall of a person in the pit</w:t>
      </w:r>
    </w:p>
    <w:p w14:paraId="70661141"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rPr>
        <w:t>Impact by grab bucket</w:t>
      </w:r>
    </w:p>
    <w:p w14:paraId="16B0DD8E"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rPr>
      </w:pPr>
      <w:r w:rsidRPr="00542435">
        <w:rPr>
          <w:rFonts w:ascii="Cambria" w:hAnsi="Cambria"/>
        </w:rPr>
        <w:t>Contact with graphite dust</w:t>
      </w:r>
    </w:p>
    <w:p w14:paraId="1A305CA4" w14:textId="3F62E8C9" w:rsidR="00EE1F63" w:rsidRPr="00542435" w:rsidRDefault="00F37A1B"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Nonuse</w:t>
      </w:r>
      <w:r w:rsidR="00EE1F63" w:rsidRPr="00542435">
        <w:rPr>
          <w:rFonts w:ascii="Cambria" w:hAnsi="Cambria"/>
          <w:snapToGrid w:val="0"/>
        </w:rPr>
        <w:t xml:space="preserve"> of PPE </w:t>
      </w:r>
    </w:p>
    <w:p w14:paraId="4C5EC111"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Improper house keeping</w:t>
      </w:r>
    </w:p>
    <w:p w14:paraId="6A217992"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Inadequate local lighting</w:t>
      </w:r>
    </w:p>
    <w:p w14:paraId="2141D26C"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 xml:space="preserve">Improper handling of slag and debris which could lead to spillage </w:t>
      </w:r>
    </w:p>
    <w:p w14:paraId="753240CA"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rPr>
      </w:pPr>
      <w:r w:rsidRPr="00542435">
        <w:rPr>
          <w:rFonts w:ascii="Cambria" w:hAnsi="Cambria"/>
          <w:snapToGrid w:val="0"/>
        </w:rPr>
        <w:t>Tripping of truck due to overloading</w:t>
      </w:r>
    </w:p>
    <w:p w14:paraId="23EC7122"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snapToGrid w:val="0"/>
          <w:color w:val="000000"/>
        </w:rPr>
      </w:pPr>
      <w:r w:rsidRPr="00542435">
        <w:rPr>
          <w:rFonts w:ascii="Cambria" w:hAnsi="Cambria"/>
          <w:snapToGrid w:val="0"/>
          <w:color w:val="000000"/>
        </w:rPr>
        <w:t xml:space="preserve"> contact with Hot particle/ Hot water</w:t>
      </w:r>
    </w:p>
    <w:p w14:paraId="40BCE09F" w14:textId="77777777" w:rsidR="00EE1F63" w:rsidRPr="00542435" w:rsidRDefault="009D2E78"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Pr>
          <w:rFonts w:ascii="Cambria" w:hAnsi="Cambria"/>
          <w:color w:val="000000"/>
        </w:rPr>
        <w:t xml:space="preserve">Inhalation of dust </w:t>
      </w:r>
    </w:p>
    <w:p w14:paraId="2902013D" w14:textId="77777777" w:rsidR="00EE1F63" w:rsidRPr="00542435" w:rsidRDefault="00EE1F63"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sidRPr="00542435">
        <w:rPr>
          <w:rFonts w:ascii="Cambria" w:hAnsi="Cambria"/>
          <w:snapToGrid w:val="0"/>
          <w:color w:val="000000"/>
        </w:rPr>
        <w:t>Break failure of truck</w:t>
      </w:r>
    </w:p>
    <w:p w14:paraId="4CF653F5" w14:textId="77777777" w:rsidR="00EE1F63" w:rsidRDefault="00EE1F63"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sidRPr="00542435">
        <w:rPr>
          <w:rFonts w:ascii="Cambria" w:hAnsi="Cambria"/>
          <w:snapToGrid w:val="0"/>
          <w:color w:val="000000"/>
        </w:rPr>
        <w:t>Fire due to contact of dry grass with hot un granulated slag boulder</w:t>
      </w:r>
    </w:p>
    <w:p w14:paraId="20FFACD5" w14:textId="77777777" w:rsidR="00EE1F63" w:rsidRPr="00996666" w:rsidRDefault="00EE1F63" w:rsidP="00EE1F63">
      <w:pPr>
        <w:pStyle w:val="WW-BodyText2"/>
        <w:numPr>
          <w:ilvl w:val="0"/>
          <w:numId w:val="3"/>
        </w:numPr>
        <w:tabs>
          <w:tab w:val="num" w:pos="630"/>
          <w:tab w:val="left" w:pos="720"/>
        </w:tabs>
        <w:spacing w:before="3" w:line="340" w:lineRule="atLeast"/>
        <w:ind w:left="630"/>
        <w:jc w:val="left"/>
        <w:rPr>
          <w:rFonts w:ascii="Cambria" w:hAnsi="Cambria"/>
          <w:color w:val="000000"/>
        </w:rPr>
      </w:pPr>
      <w:r w:rsidRPr="00EE1F63">
        <w:rPr>
          <w:snapToGrid w:val="0"/>
          <w:color w:val="000000"/>
          <w:sz w:val="22"/>
          <w:szCs w:val="22"/>
        </w:rPr>
        <w:t>Impact of truck to the gate</w:t>
      </w:r>
    </w:p>
    <w:p w14:paraId="0B961E28" w14:textId="77777777" w:rsidR="00F8146B" w:rsidRPr="00996666" w:rsidRDefault="00996666" w:rsidP="00996666">
      <w:pPr>
        <w:pStyle w:val="WW-BodyText2"/>
        <w:numPr>
          <w:ilvl w:val="0"/>
          <w:numId w:val="3"/>
        </w:numPr>
        <w:tabs>
          <w:tab w:val="num" w:pos="630"/>
          <w:tab w:val="left" w:pos="720"/>
        </w:tabs>
        <w:spacing w:before="3" w:line="340" w:lineRule="atLeast"/>
        <w:ind w:left="630"/>
        <w:jc w:val="left"/>
        <w:rPr>
          <w:rFonts w:ascii="Cambria" w:hAnsi="Cambria"/>
          <w:color w:val="000000"/>
        </w:rPr>
      </w:pPr>
      <w:r w:rsidRPr="00996666">
        <w:rPr>
          <w:szCs w:val="24"/>
        </w:rPr>
        <w:t>Nonstandard</w:t>
      </w:r>
      <w:r w:rsidR="00F8146B" w:rsidRPr="00996666">
        <w:rPr>
          <w:szCs w:val="24"/>
        </w:rPr>
        <w:t xml:space="preserve"> barrication at the site</w:t>
      </w:r>
    </w:p>
    <w:p w14:paraId="190F8F8B" w14:textId="77777777" w:rsidR="00904E9E" w:rsidRPr="00996666" w:rsidRDefault="00904E9E" w:rsidP="00996666">
      <w:pPr>
        <w:pStyle w:val="WW-BodyText2"/>
        <w:numPr>
          <w:ilvl w:val="0"/>
          <w:numId w:val="3"/>
        </w:numPr>
        <w:tabs>
          <w:tab w:val="num" w:pos="630"/>
          <w:tab w:val="left" w:pos="720"/>
        </w:tabs>
        <w:spacing w:before="3" w:line="340" w:lineRule="atLeast"/>
        <w:ind w:left="630"/>
        <w:jc w:val="left"/>
        <w:rPr>
          <w:rFonts w:ascii="Cambria" w:hAnsi="Cambria"/>
          <w:color w:val="000000"/>
        </w:rPr>
      </w:pPr>
      <w:r w:rsidRPr="00996666">
        <w:rPr>
          <w:szCs w:val="24"/>
        </w:rPr>
        <w:t>Contact with metal chip</w:t>
      </w:r>
      <w:r w:rsidR="00996666">
        <w:rPr>
          <w:szCs w:val="24"/>
        </w:rPr>
        <w:t>/hot debris</w:t>
      </w:r>
    </w:p>
    <w:p w14:paraId="05028504" w14:textId="77777777" w:rsidR="00F8146B" w:rsidRDefault="00F8146B" w:rsidP="00F8146B">
      <w:pPr>
        <w:pStyle w:val="WW-BodyText2"/>
        <w:tabs>
          <w:tab w:val="clear" w:pos="720"/>
        </w:tabs>
        <w:spacing w:before="3" w:line="340" w:lineRule="atLeast"/>
        <w:ind w:left="630"/>
        <w:jc w:val="left"/>
        <w:rPr>
          <w:rFonts w:ascii="Cambria" w:hAnsi="Cambria"/>
          <w:color w:val="000000"/>
        </w:rPr>
      </w:pPr>
    </w:p>
    <w:p w14:paraId="6F335CB9" w14:textId="77777777" w:rsidR="008D7FEB" w:rsidRPr="002073AA" w:rsidRDefault="008D7FEB" w:rsidP="002073AA">
      <w:pPr>
        <w:pStyle w:val="WW-BodyText2"/>
        <w:spacing w:before="3" w:line="340" w:lineRule="atLeast"/>
        <w:jc w:val="left"/>
        <w:rPr>
          <w:b/>
          <w:snapToGrid w:val="0"/>
          <w:color w:val="000000"/>
          <w:sz w:val="22"/>
          <w:szCs w:val="22"/>
        </w:rPr>
      </w:pPr>
      <w:r w:rsidRPr="002073AA">
        <w:rPr>
          <w:b/>
          <w:snapToGrid w:val="0"/>
          <w:color w:val="000000"/>
          <w:sz w:val="22"/>
          <w:szCs w:val="22"/>
        </w:rPr>
        <w:t>Significant Aspect:</w:t>
      </w:r>
    </w:p>
    <w:p w14:paraId="207925A3" w14:textId="77777777" w:rsidR="008D7FEB" w:rsidRPr="002073AA" w:rsidRDefault="008D7FEB" w:rsidP="002073AA">
      <w:pPr>
        <w:pStyle w:val="WW-BodyText2"/>
        <w:spacing w:before="3" w:line="340" w:lineRule="atLeast"/>
        <w:jc w:val="left"/>
        <w:rPr>
          <w:snapToGrid w:val="0"/>
          <w:color w:val="000000"/>
          <w:sz w:val="22"/>
          <w:szCs w:val="22"/>
        </w:rPr>
      </w:pPr>
      <w:r w:rsidRPr="002073AA">
        <w:rPr>
          <w:snapToGrid w:val="0"/>
          <w:color w:val="000000"/>
          <w:sz w:val="22"/>
          <w:szCs w:val="22"/>
        </w:rPr>
        <w:t>1. Vehicle emission</w:t>
      </w:r>
    </w:p>
    <w:p w14:paraId="62A59E94" w14:textId="77777777" w:rsidR="008D7FEB" w:rsidRPr="002073AA" w:rsidRDefault="008D7FEB" w:rsidP="002073AA">
      <w:pPr>
        <w:pStyle w:val="WW-BodyText2"/>
        <w:spacing w:before="3" w:line="340" w:lineRule="atLeast"/>
        <w:jc w:val="left"/>
        <w:rPr>
          <w:snapToGrid w:val="0"/>
          <w:color w:val="000000"/>
          <w:sz w:val="22"/>
          <w:szCs w:val="22"/>
        </w:rPr>
      </w:pPr>
      <w:r w:rsidRPr="002073AA">
        <w:rPr>
          <w:snapToGrid w:val="0"/>
          <w:color w:val="000000"/>
          <w:sz w:val="22"/>
          <w:szCs w:val="22"/>
        </w:rPr>
        <w:t>2. Dust emission</w:t>
      </w:r>
    </w:p>
    <w:p w14:paraId="06C16EBB" w14:textId="77777777" w:rsidR="008D7FEB" w:rsidRPr="002073AA" w:rsidRDefault="008D7FEB" w:rsidP="002073AA">
      <w:pPr>
        <w:pStyle w:val="WW-BodyText2"/>
        <w:spacing w:before="3" w:line="340" w:lineRule="atLeast"/>
        <w:jc w:val="left"/>
        <w:rPr>
          <w:snapToGrid w:val="0"/>
          <w:color w:val="000000"/>
          <w:sz w:val="22"/>
          <w:szCs w:val="22"/>
        </w:rPr>
      </w:pPr>
    </w:p>
    <w:p w14:paraId="45C1C30A" w14:textId="77777777" w:rsidR="008D7FEB" w:rsidRPr="002073AA" w:rsidRDefault="008D7FEB" w:rsidP="002073AA">
      <w:pPr>
        <w:pStyle w:val="WW-BodyText2"/>
        <w:spacing w:before="3" w:line="340" w:lineRule="atLeast"/>
        <w:jc w:val="left"/>
        <w:rPr>
          <w:b/>
          <w:snapToGrid w:val="0"/>
          <w:color w:val="000000"/>
          <w:sz w:val="22"/>
          <w:szCs w:val="22"/>
        </w:rPr>
      </w:pPr>
      <w:r w:rsidRPr="002073AA">
        <w:rPr>
          <w:b/>
          <w:snapToGrid w:val="0"/>
          <w:color w:val="000000"/>
          <w:sz w:val="22"/>
          <w:szCs w:val="22"/>
        </w:rPr>
        <w:t>Procedure</w:t>
      </w:r>
    </w:p>
    <w:p w14:paraId="35643EEF" w14:textId="77777777" w:rsidR="008D7FEB" w:rsidRPr="002073AA" w:rsidRDefault="008D7FEB" w:rsidP="002073AA">
      <w:pPr>
        <w:rPr>
          <w:rFonts w:ascii="Times New Roman" w:hAnsi="Times New Roman"/>
          <w:b/>
        </w:rPr>
      </w:pPr>
    </w:p>
    <w:p w14:paraId="61CF2AAB" w14:textId="77777777" w:rsidR="008D7FEB" w:rsidRPr="002073AA" w:rsidRDefault="008D7FEB" w:rsidP="00996666">
      <w:pPr>
        <w:numPr>
          <w:ilvl w:val="0"/>
          <w:numId w:val="2"/>
        </w:numPr>
        <w:spacing w:after="0" w:line="240" w:lineRule="auto"/>
        <w:jc w:val="both"/>
        <w:rPr>
          <w:rFonts w:ascii="Times New Roman" w:hAnsi="Times New Roman"/>
        </w:rPr>
      </w:pPr>
      <w:r w:rsidRPr="002073AA">
        <w:rPr>
          <w:rFonts w:ascii="Times New Roman" w:hAnsi="Times New Roman"/>
        </w:rPr>
        <w:lastRenderedPageBreak/>
        <w:t>Unauthorized operation or repair of any equipment is a punishable offence.</w:t>
      </w:r>
    </w:p>
    <w:p w14:paraId="63A4C5C6" w14:textId="77777777" w:rsidR="008D7FEB" w:rsidRPr="002073AA" w:rsidRDefault="008D7FEB" w:rsidP="00996666">
      <w:pPr>
        <w:numPr>
          <w:ilvl w:val="0"/>
          <w:numId w:val="2"/>
        </w:numPr>
        <w:spacing w:after="0" w:line="240" w:lineRule="auto"/>
        <w:jc w:val="both"/>
        <w:rPr>
          <w:rFonts w:ascii="Times New Roman" w:hAnsi="Times New Roman"/>
        </w:rPr>
      </w:pPr>
      <w:r w:rsidRPr="002073AA">
        <w:rPr>
          <w:rFonts w:ascii="Times New Roman" w:hAnsi="Times New Roman"/>
        </w:rPr>
        <w:t xml:space="preserve">Bag House staff or Pig shifting </w:t>
      </w:r>
      <w:r w:rsidR="00C477C3" w:rsidRPr="002073AA">
        <w:rPr>
          <w:rFonts w:ascii="Times New Roman" w:hAnsi="Times New Roman"/>
        </w:rPr>
        <w:t>Incharge</w:t>
      </w:r>
      <w:r w:rsidRPr="002073AA">
        <w:rPr>
          <w:rFonts w:ascii="Times New Roman" w:hAnsi="Times New Roman"/>
        </w:rPr>
        <w:t xml:space="preserve"> should check Trucks,</w:t>
      </w:r>
      <w:r w:rsidR="00C477C3" w:rsidRPr="002073AA">
        <w:rPr>
          <w:rFonts w:ascii="Times New Roman" w:hAnsi="Times New Roman"/>
        </w:rPr>
        <w:t xml:space="preserve"> </w:t>
      </w:r>
      <w:r w:rsidRPr="002073AA">
        <w:rPr>
          <w:rFonts w:ascii="Times New Roman" w:hAnsi="Times New Roman"/>
        </w:rPr>
        <w:t>Wheel loader brakes,</w:t>
      </w:r>
      <w:r w:rsidR="00C477C3" w:rsidRPr="002073AA">
        <w:rPr>
          <w:rFonts w:ascii="Times New Roman" w:hAnsi="Times New Roman"/>
        </w:rPr>
        <w:t xml:space="preserve"> </w:t>
      </w:r>
      <w:r w:rsidRPr="002073AA">
        <w:rPr>
          <w:rFonts w:ascii="Times New Roman" w:hAnsi="Times New Roman"/>
        </w:rPr>
        <w:t>tyre locks,</w:t>
      </w:r>
      <w:r w:rsidR="00C477C3" w:rsidRPr="002073AA">
        <w:rPr>
          <w:rFonts w:ascii="Times New Roman" w:hAnsi="Times New Roman"/>
        </w:rPr>
        <w:t xml:space="preserve"> </w:t>
      </w:r>
      <w:r w:rsidRPr="002073AA">
        <w:rPr>
          <w:rFonts w:ascii="Times New Roman" w:hAnsi="Times New Roman"/>
        </w:rPr>
        <w:t>lights,</w:t>
      </w:r>
      <w:r w:rsidR="00C477C3" w:rsidRPr="002073AA">
        <w:rPr>
          <w:rFonts w:ascii="Times New Roman" w:hAnsi="Times New Roman"/>
        </w:rPr>
        <w:t xml:space="preserve"> </w:t>
      </w:r>
      <w:r w:rsidRPr="002073AA">
        <w:rPr>
          <w:rFonts w:ascii="Times New Roman" w:hAnsi="Times New Roman"/>
        </w:rPr>
        <w:t>stopper,</w:t>
      </w:r>
      <w:r w:rsidR="00C477C3" w:rsidRPr="002073AA">
        <w:rPr>
          <w:rFonts w:ascii="Times New Roman" w:hAnsi="Times New Roman"/>
        </w:rPr>
        <w:t xml:space="preserve"> </w:t>
      </w:r>
      <w:r w:rsidRPr="002073AA">
        <w:rPr>
          <w:rFonts w:ascii="Times New Roman" w:hAnsi="Times New Roman"/>
        </w:rPr>
        <w:t>first aid box,</w:t>
      </w:r>
      <w:r w:rsidR="00C477C3" w:rsidRPr="002073AA">
        <w:rPr>
          <w:rFonts w:ascii="Times New Roman" w:hAnsi="Times New Roman"/>
        </w:rPr>
        <w:t xml:space="preserve"> </w:t>
      </w:r>
      <w:r w:rsidRPr="002073AA">
        <w:rPr>
          <w:rFonts w:ascii="Times New Roman" w:hAnsi="Times New Roman"/>
        </w:rPr>
        <w:t>dr</w:t>
      </w:r>
      <w:r w:rsidR="00C477C3" w:rsidRPr="002073AA">
        <w:rPr>
          <w:rFonts w:ascii="Times New Roman" w:hAnsi="Times New Roman"/>
        </w:rPr>
        <w:t>iver license</w:t>
      </w:r>
      <w:r w:rsidRPr="002073AA">
        <w:rPr>
          <w:rFonts w:ascii="Times New Roman" w:hAnsi="Times New Roman"/>
        </w:rPr>
        <w:t xml:space="preserve"> at the start of shift.</w:t>
      </w:r>
      <w:r w:rsidR="00C477C3" w:rsidRPr="002073AA">
        <w:rPr>
          <w:rFonts w:ascii="Times New Roman" w:hAnsi="Times New Roman"/>
        </w:rPr>
        <w:t xml:space="preserve"> </w:t>
      </w:r>
      <w:r w:rsidRPr="002073AA">
        <w:rPr>
          <w:rFonts w:ascii="Times New Roman" w:hAnsi="Times New Roman"/>
        </w:rPr>
        <w:t>Hand brakes to be checked monthly and enter the status in checklist maintained by pig shifting register.</w:t>
      </w:r>
    </w:p>
    <w:p w14:paraId="3DB9311A" w14:textId="313C335D" w:rsidR="00A8754E" w:rsidRPr="003D38C2" w:rsidRDefault="008D7FEB" w:rsidP="003D38C2">
      <w:pPr>
        <w:numPr>
          <w:ilvl w:val="0"/>
          <w:numId w:val="2"/>
        </w:numPr>
        <w:tabs>
          <w:tab w:val="num" w:pos="720"/>
        </w:tabs>
        <w:spacing w:after="0" w:line="240" w:lineRule="auto"/>
        <w:jc w:val="both"/>
        <w:outlineLvl w:val="0"/>
        <w:rPr>
          <w:rFonts w:ascii="Times New Roman" w:hAnsi="Times New Roman"/>
        </w:rPr>
      </w:pPr>
      <w:r w:rsidRPr="002073AA">
        <w:rPr>
          <w:rFonts w:ascii="Times New Roman" w:hAnsi="Times New Roman"/>
        </w:rPr>
        <w:t>Ensure that the people are wearing safety spectacle along with the other PPE viz, shoes, helmets, ear plugs</w:t>
      </w:r>
      <w:ins w:id="0" w:author="Lobha Vaikunth Gawas" w:date="2022-08-08T16:52:00Z">
        <w:r w:rsidR="00A8754E">
          <w:rPr>
            <w:rFonts w:ascii="Times New Roman" w:hAnsi="Times New Roman"/>
          </w:rPr>
          <w:t>.</w:t>
        </w:r>
      </w:ins>
    </w:p>
    <w:p w14:paraId="2982EEB3" w14:textId="17CC0C48" w:rsidR="008D7FEB" w:rsidRPr="002073AA" w:rsidRDefault="008D7FEB" w:rsidP="00996666">
      <w:pPr>
        <w:numPr>
          <w:ilvl w:val="0"/>
          <w:numId w:val="2"/>
        </w:numPr>
        <w:tabs>
          <w:tab w:val="num" w:pos="720"/>
        </w:tabs>
        <w:spacing w:after="0" w:line="240" w:lineRule="auto"/>
        <w:jc w:val="both"/>
        <w:outlineLvl w:val="0"/>
        <w:rPr>
          <w:rFonts w:ascii="Times New Roman" w:hAnsi="Times New Roman"/>
        </w:rPr>
      </w:pPr>
      <w:r w:rsidRPr="002073AA">
        <w:rPr>
          <w:rFonts w:ascii="Times New Roman" w:hAnsi="Times New Roman"/>
        </w:rPr>
        <w:t xml:space="preserve">When the PCM is discharging hot </w:t>
      </w:r>
      <w:r w:rsidR="00F06871" w:rsidRPr="002073AA">
        <w:rPr>
          <w:rFonts w:ascii="Times New Roman" w:hAnsi="Times New Roman"/>
        </w:rPr>
        <w:t>pigs,</w:t>
      </w:r>
      <w:r w:rsidRPr="002073AA">
        <w:rPr>
          <w:rFonts w:ascii="Times New Roman" w:hAnsi="Times New Roman"/>
        </w:rPr>
        <w:t xml:space="preserve"> nobody should stand or walk in front of the PCM, this is to avoid hot metal, metal chips, hot water falling on the person.</w:t>
      </w:r>
    </w:p>
    <w:p w14:paraId="533789FE" w14:textId="16918830"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It should be ensured that the truck does not get loaded on one side</w:t>
      </w:r>
      <w:r w:rsidRPr="002073AA">
        <w:rPr>
          <w:rFonts w:ascii="Times New Roman" w:hAnsi="Times New Roman"/>
          <w:b/>
        </w:rPr>
        <w:t xml:space="preserve">. </w:t>
      </w:r>
      <w:r w:rsidRPr="002073AA">
        <w:rPr>
          <w:rFonts w:ascii="Times New Roman" w:hAnsi="Times New Roman"/>
        </w:rPr>
        <w:t>Max 1</w:t>
      </w:r>
      <w:r w:rsidR="003D38C2">
        <w:rPr>
          <w:rFonts w:ascii="Times New Roman" w:hAnsi="Times New Roman"/>
        </w:rPr>
        <w:t xml:space="preserve">5 </w:t>
      </w:r>
      <w:r w:rsidRPr="002073AA">
        <w:rPr>
          <w:rFonts w:ascii="Times New Roman" w:hAnsi="Times New Roman"/>
        </w:rPr>
        <w:t xml:space="preserve">MT pigs will be loaded on the truck with allowable variation of 20% in load. This could be maintained after checking of </w:t>
      </w:r>
      <w:r w:rsidR="008B765A" w:rsidRPr="002073AA">
        <w:rPr>
          <w:rFonts w:ascii="Times New Roman" w:hAnsi="Times New Roman"/>
        </w:rPr>
        <w:t>pigs’</w:t>
      </w:r>
      <w:r w:rsidRPr="002073AA">
        <w:rPr>
          <w:rFonts w:ascii="Times New Roman" w:hAnsi="Times New Roman"/>
        </w:rPr>
        <w:t xml:space="preserve"> receipt of the previous trip.</w:t>
      </w:r>
    </w:p>
    <w:p w14:paraId="14B5BACE" w14:textId="6D5FCD3A"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 xml:space="preserve">Pig shifting in charge should properly write the cast no. on pig dispatch slip of each </w:t>
      </w:r>
      <w:r w:rsidR="008B765A" w:rsidRPr="002073AA">
        <w:rPr>
          <w:rFonts w:ascii="Times New Roman" w:hAnsi="Times New Roman"/>
        </w:rPr>
        <w:t>trip</w:t>
      </w:r>
      <w:r w:rsidRPr="002073AA">
        <w:rPr>
          <w:rFonts w:ascii="Times New Roman" w:hAnsi="Times New Roman"/>
        </w:rPr>
        <w:t xml:space="preserve">. In case of mixing of metal from other furnace or previous cast having variation in chemical composition pig shifting in charge should identify such casts and indicate them as </w:t>
      </w:r>
      <w:r w:rsidRPr="002073AA">
        <w:rPr>
          <w:rFonts w:ascii="Times New Roman" w:hAnsi="Times New Roman"/>
          <w:b/>
          <w:bCs/>
        </w:rPr>
        <w:t>MIXED metal</w:t>
      </w:r>
      <w:r w:rsidR="007C4FC6" w:rsidRPr="002073AA">
        <w:rPr>
          <w:rFonts w:ascii="Times New Roman" w:hAnsi="Times New Roman"/>
        </w:rPr>
        <w:t xml:space="preserve"> on pig </w:t>
      </w:r>
      <w:r w:rsidRPr="002073AA">
        <w:rPr>
          <w:rFonts w:ascii="Times New Roman" w:hAnsi="Times New Roman"/>
        </w:rPr>
        <w:t>dispatch slip carried by the truck driver.</w:t>
      </w:r>
      <w:r w:rsidR="007C4FC6" w:rsidRPr="002073AA">
        <w:rPr>
          <w:rFonts w:ascii="Times New Roman" w:hAnsi="Times New Roman"/>
        </w:rPr>
        <w:t xml:space="preserve"> </w:t>
      </w:r>
      <w:r w:rsidRPr="002073AA">
        <w:rPr>
          <w:rFonts w:ascii="Times New Roman" w:hAnsi="Times New Roman"/>
        </w:rPr>
        <w:t>In case of desulphurization/</w:t>
      </w:r>
      <w:r w:rsidR="008B765A" w:rsidRPr="002073AA">
        <w:rPr>
          <w:rFonts w:ascii="Times New Roman" w:hAnsi="Times New Roman"/>
        </w:rPr>
        <w:t>dephosphorization</w:t>
      </w:r>
      <w:r w:rsidRPr="002073AA">
        <w:rPr>
          <w:rFonts w:ascii="Times New Roman" w:hAnsi="Times New Roman"/>
        </w:rPr>
        <w:t xml:space="preserve"> of metal same to be mentioned on slips.</w:t>
      </w:r>
    </w:p>
    <w:p w14:paraId="63C52B13" w14:textId="3BBA74DB" w:rsidR="005F0D37" w:rsidRPr="004F34FC" w:rsidRDefault="008D7FEB" w:rsidP="004F34FC">
      <w:pPr>
        <w:numPr>
          <w:ilvl w:val="0"/>
          <w:numId w:val="2"/>
        </w:numPr>
        <w:spacing w:after="0" w:line="240" w:lineRule="auto"/>
        <w:jc w:val="both"/>
        <w:outlineLvl w:val="0"/>
        <w:rPr>
          <w:rFonts w:ascii="Times New Roman" w:hAnsi="Times New Roman"/>
        </w:rPr>
      </w:pPr>
      <w:r w:rsidRPr="002073AA">
        <w:rPr>
          <w:rFonts w:ascii="Times New Roman" w:hAnsi="Times New Roman"/>
        </w:rPr>
        <w:t>Spilled out pigs should be removed from below the truck tyre if any before releasing the truck</w:t>
      </w:r>
      <w:r w:rsidR="005F0D37">
        <w:rPr>
          <w:rFonts w:ascii="Times New Roman" w:hAnsi="Times New Roman"/>
        </w:rPr>
        <w:t>.</w:t>
      </w:r>
    </w:p>
    <w:p w14:paraId="56402DF0" w14:textId="77777777"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Be aware of the moving machineries in the area.</w:t>
      </w:r>
    </w:p>
    <w:p w14:paraId="772F2441" w14:textId="77777777" w:rsidR="008D7FEB" w:rsidRPr="002073AA"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Truck should not come on its own for loading pig iron unless guided by operator or area charge with the help of Whistle.</w:t>
      </w:r>
    </w:p>
    <w:p w14:paraId="6B2F31F7" w14:textId="77777777" w:rsidR="005E377F" w:rsidRDefault="008D7FEB" w:rsidP="00996666">
      <w:pPr>
        <w:numPr>
          <w:ilvl w:val="0"/>
          <w:numId w:val="2"/>
        </w:numPr>
        <w:spacing w:after="0" w:line="240" w:lineRule="auto"/>
        <w:jc w:val="both"/>
        <w:outlineLvl w:val="0"/>
        <w:rPr>
          <w:rFonts w:ascii="Times New Roman" w:hAnsi="Times New Roman"/>
        </w:rPr>
      </w:pPr>
      <w:r w:rsidRPr="002073AA">
        <w:rPr>
          <w:rFonts w:ascii="Times New Roman" w:hAnsi="Times New Roman"/>
        </w:rPr>
        <w:t>Trucks when not in operation to be parked at safe place to protect truck glass from flying chips and avoid obstruction to the movement of traffic.</w:t>
      </w:r>
    </w:p>
    <w:p w14:paraId="0C9CBE47" w14:textId="77777777" w:rsidR="00996666" w:rsidRDefault="00996666" w:rsidP="00996666">
      <w:pPr>
        <w:spacing w:after="0" w:line="240" w:lineRule="auto"/>
        <w:ind w:left="360"/>
        <w:jc w:val="both"/>
        <w:outlineLvl w:val="0"/>
        <w:rPr>
          <w:rFonts w:ascii="Times New Roman" w:hAnsi="Times New Roman"/>
        </w:rPr>
      </w:pPr>
    </w:p>
    <w:p w14:paraId="743C72D8" w14:textId="77777777" w:rsidR="00996666" w:rsidRPr="00996666" w:rsidRDefault="00996666" w:rsidP="00996666">
      <w:pPr>
        <w:spacing w:after="0" w:line="240" w:lineRule="auto"/>
        <w:ind w:left="360"/>
        <w:jc w:val="both"/>
        <w:outlineLvl w:val="0"/>
        <w:rPr>
          <w:rFonts w:ascii="Times New Roman" w:hAnsi="Times New Roman"/>
        </w:rPr>
      </w:pPr>
    </w:p>
    <w:p w14:paraId="4E0ECC7E" w14:textId="77777777" w:rsidR="002A5FAE" w:rsidRPr="002313BF" w:rsidRDefault="005E377F" w:rsidP="00996666">
      <w:pPr>
        <w:jc w:val="both"/>
        <w:rPr>
          <w:rFonts w:ascii="Times New Roman" w:hAnsi="Times New Roman"/>
          <w:b/>
          <w:u w:val="single"/>
        </w:rPr>
      </w:pPr>
      <w:r w:rsidRPr="002313BF">
        <w:rPr>
          <w:rFonts w:ascii="Times New Roman" w:hAnsi="Times New Roman"/>
          <w:b/>
          <w:u w:val="single"/>
        </w:rPr>
        <w:t>D</w:t>
      </w:r>
      <w:r w:rsidR="008D7FEB" w:rsidRPr="002313BF">
        <w:rPr>
          <w:rFonts w:ascii="Times New Roman" w:hAnsi="Times New Roman"/>
          <w:b/>
          <w:u w:val="single"/>
        </w:rPr>
        <w:t>ebris</w:t>
      </w:r>
      <w:r>
        <w:rPr>
          <w:rFonts w:ascii="Times New Roman" w:hAnsi="Times New Roman"/>
          <w:b/>
          <w:u w:val="single"/>
        </w:rPr>
        <w:t xml:space="preserve"> Loading:</w:t>
      </w:r>
    </w:p>
    <w:p w14:paraId="28C7D9B6" w14:textId="77777777" w:rsidR="008D7FEB" w:rsidRPr="002073AA" w:rsidRDefault="008D7FEB" w:rsidP="00996666">
      <w:pPr>
        <w:jc w:val="both"/>
        <w:rPr>
          <w:rFonts w:ascii="Times New Roman" w:hAnsi="Times New Roman"/>
          <w:b/>
        </w:rPr>
      </w:pPr>
      <w:r w:rsidRPr="002073AA">
        <w:rPr>
          <w:rFonts w:ascii="Times New Roman" w:hAnsi="Times New Roman"/>
          <w:b/>
        </w:rPr>
        <w:t>Responsibility: Pig shifting Engineer</w:t>
      </w:r>
    </w:p>
    <w:p w14:paraId="15F7F017"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63C25514" w14:textId="77777777" w:rsidR="008D7FEB" w:rsidRPr="002073AA" w:rsidRDefault="008D7FEB" w:rsidP="00996666">
      <w:pPr>
        <w:pStyle w:val="Header"/>
        <w:numPr>
          <w:ilvl w:val="0"/>
          <w:numId w:val="9"/>
        </w:numPr>
        <w:tabs>
          <w:tab w:val="clear" w:pos="4513"/>
          <w:tab w:val="clear" w:pos="9026"/>
        </w:tabs>
        <w:jc w:val="both"/>
        <w:rPr>
          <w:rFonts w:ascii="Times New Roman" w:hAnsi="Times New Roman"/>
        </w:rPr>
      </w:pPr>
      <w:r w:rsidRPr="002073AA">
        <w:rPr>
          <w:rFonts w:ascii="Times New Roman" w:hAnsi="Times New Roman"/>
        </w:rPr>
        <w:t>Contact with graphite dust</w:t>
      </w:r>
    </w:p>
    <w:p w14:paraId="3146DF58" w14:textId="77777777" w:rsidR="008D7FEB" w:rsidRPr="002073AA" w:rsidRDefault="008D7FEB" w:rsidP="00996666">
      <w:pPr>
        <w:pStyle w:val="Header"/>
        <w:numPr>
          <w:ilvl w:val="0"/>
          <w:numId w:val="9"/>
        </w:numPr>
        <w:tabs>
          <w:tab w:val="clear" w:pos="4513"/>
          <w:tab w:val="clear" w:pos="9026"/>
        </w:tabs>
        <w:jc w:val="both"/>
        <w:rPr>
          <w:rFonts w:ascii="Times New Roman" w:hAnsi="Times New Roman"/>
        </w:rPr>
      </w:pPr>
      <w:r w:rsidRPr="002073AA">
        <w:rPr>
          <w:rFonts w:ascii="Times New Roman" w:hAnsi="Times New Roman"/>
        </w:rPr>
        <w:t>Contact with Hot debris</w:t>
      </w:r>
    </w:p>
    <w:p w14:paraId="06F30F36" w14:textId="77777777" w:rsidR="008D7FEB" w:rsidRPr="002073AA" w:rsidRDefault="008D7FEB" w:rsidP="00996666">
      <w:pPr>
        <w:pStyle w:val="Header"/>
        <w:ind w:left="360"/>
        <w:jc w:val="both"/>
        <w:rPr>
          <w:rFonts w:ascii="Times New Roman" w:hAnsi="Times New Roman"/>
        </w:rPr>
      </w:pPr>
    </w:p>
    <w:p w14:paraId="359B2EBC" w14:textId="77777777" w:rsidR="008D7FEB" w:rsidRPr="002073AA" w:rsidRDefault="008D7FEB" w:rsidP="00996666">
      <w:pPr>
        <w:jc w:val="both"/>
        <w:rPr>
          <w:rFonts w:ascii="Times New Roman" w:hAnsi="Times New Roman"/>
          <w:b/>
        </w:rPr>
      </w:pPr>
      <w:r w:rsidRPr="002073AA">
        <w:rPr>
          <w:rFonts w:ascii="Times New Roman" w:hAnsi="Times New Roman"/>
          <w:b/>
        </w:rPr>
        <w:t>Significant Aspect:</w:t>
      </w:r>
    </w:p>
    <w:p w14:paraId="1D5CAAE8" w14:textId="77777777" w:rsidR="008D7FEB" w:rsidRPr="002073AA" w:rsidRDefault="008D7FEB" w:rsidP="00996666">
      <w:pPr>
        <w:pStyle w:val="Header"/>
        <w:ind w:left="360"/>
        <w:jc w:val="both"/>
        <w:rPr>
          <w:rFonts w:ascii="Times New Roman" w:hAnsi="Times New Roman"/>
        </w:rPr>
      </w:pPr>
      <w:r w:rsidRPr="002073AA">
        <w:rPr>
          <w:rFonts w:ascii="Times New Roman" w:hAnsi="Times New Roman"/>
        </w:rPr>
        <w:t xml:space="preserve">1. </w:t>
      </w:r>
      <w:r w:rsidR="002313BF">
        <w:rPr>
          <w:rFonts w:ascii="Times New Roman" w:hAnsi="Times New Roman"/>
        </w:rPr>
        <w:t xml:space="preserve">  </w:t>
      </w:r>
      <w:r w:rsidRPr="002073AA">
        <w:rPr>
          <w:rFonts w:ascii="Times New Roman" w:hAnsi="Times New Roman"/>
        </w:rPr>
        <w:t>Generation of graphite dust</w:t>
      </w:r>
    </w:p>
    <w:p w14:paraId="07153A23" w14:textId="77777777" w:rsidR="008D7FEB" w:rsidRDefault="008D7FEB" w:rsidP="00996666">
      <w:pPr>
        <w:pStyle w:val="Header"/>
        <w:ind w:left="360"/>
        <w:jc w:val="both"/>
        <w:rPr>
          <w:rFonts w:ascii="Times New Roman" w:hAnsi="Times New Roman"/>
        </w:rPr>
      </w:pPr>
      <w:r w:rsidRPr="002073AA">
        <w:rPr>
          <w:rFonts w:ascii="Times New Roman" w:hAnsi="Times New Roman"/>
        </w:rPr>
        <w:t xml:space="preserve">2. </w:t>
      </w:r>
      <w:r w:rsidR="002313BF">
        <w:rPr>
          <w:rFonts w:ascii="Times New Roman" w:hAnsi="Times New Roman"/>
        </w:rPr>
        <w:t xml:space="preserve">  </w:t>
      </w:r>
      <w:r w:rsidRPr="002073AA">
        <w:rPr>
          <w:rFonts w:ascii="Times New Roman" w:hAnsi="Times New Roman"/>
        </w:rPr>
        <w:t>Vehicle emission</w:t>
      </w:r>
    </w:p>
    <w:p w14:paraId="5463F880" w14:textId="77777777" w:rsidR="005D3111" w:rsidRPr="002073AA" w:rsidRDefault="005D3111" w:rsidP="00996666">
      <w:pPr>
        <w:pStyle w:val="Header"/>
        <w:ind w:left="360"/>
        <w:jc w:val="both"/>
        <w:rPr>
          <w:rFonts w:ascii="Times New Roman" w:hAnsi="Times New Roman"/>
        </w:rPr>
      </w:pPr>
    </w:p>
    <w:p w14:paraId="1A4131A6" w14:textId="77777777" w:rsidR="008D7FEB" w:rsidRPr="005D3111" w:rsidRDefault="005D3111" w:rsidP="00996666">
      <w:pPr>
        <w:pStyle w:val="Header"/>
        <w:jc w:val="both"/>
        <w:rPr>
          <w:rFonts w:ascii="Times New Roman" w:hAnsi="Times New Roman"/>
          <w:b/>
        </w:rPr>
      </w:pPr>
      <w:r w:rsidRPr="005D3111">
        <w:rPr>
          <w:rFonts w:ascii="Times New Roman" w:hAnsi="Times New Roman"/>
          <w:b/>
        </w:rPr>
        <w:t>Procedure</w:t>
      </w:r>
      <w:r>
        <w:rPr>
          <w:rFonts w:ascii="Times New Roman" w:hAnsi="Times New Roman"/>
          <w:b/>
        </w:rPr>
        <w:t>:</w:t>
      </w:r>
    </w:p>
    <w:p w14:paraId="521A7D67" w14:textId="77777777" w:rsidR="005D3111" w:rsidRPr="002073AA" w:rsidRDefault="005D3111" w:rsidP="00996666">
      <w:pPr>
        <w:pStyle w:val="Header"/>
        <w:jc w:val="both"/>
        <w:rPr>
          <w:rFonts w:ascii="Times New Roman" w:hAnsi="Times New Roman"/>
        </w:rPr>
      </w:pPr>
    </w:p>
    <w:p w14:paraId="5D49B8ED" w14:textId="77777777" w:rsidR="007E1341" w:rsidRDefault="007E1341" w:rsidP="00996666">
      <w:pPr>
        <w:numPr>
          <w:ilvl w:val="0"/>
          <w:numId w:val="13"/>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70483423" w14:textId="77777777" w:rsidR="008D7FEB" w:rsidRPr="002073AA" w:rsidRDefault="008D7FEB" w:rsidP="00996666">
      <w:pPr>
        <w:numPr>
          <w:ilvl w:val="0"/>
          <w:numId w:val="13"/>
        </w:numPr>
        <w:spacing w:after="0" w:line="240" w:lineRule="auto"/>
        <w:jc w:val="both"/>
        <w:rPr>
          <w:rFonts w:ascii="Times New Roman" w:hAnsi="Times New Roman"/>
        </w:rPr>
      </w:pPr>
      <w:r w:rsidRPr="002073AA">
        <w:rPr>
          <w:rFonts w:ascii="Times New Roman" w:hAnsi="Times New Roman"/>
        </w:rPr>
        <w:t>All personnel performing this activity and also moving around the area should wear dust mask</w:t>
      </w:r>
    </w:p>
    <w:p w14:paraId="1D050CF7" w14:textId="77777777" w:rsidR="008D7FEB" w:rsidRPr="002073AA" w:rsidRDefault="008D7FEB" w:rsidP="00996666">
      <w:pPr>
        <w:numPr>
          <w:ilvl w:val="0"/>
          <w:numId w:val="13"/>
        </w:numPr>
        <w:spacing w:after="0" w:line="240" w:lineRule="auto"/>
        <w:jc w:val="both"/>
        <w:rPr>
          <w:rFonts w:ascii="Times New Roman" w:hAnsi="Times New Roman"/>
        </w:rPr>
      </w:pPr>
      <w:r w:rsidRPr="002073AA">
        <w:rPr>
          <w:rFonts w:ascii="Times New Roman" w:hAnsi="Times New Roman"/>
        </w:rPr>
        <w:t>Wheel loader operators should be trained in safe loading of debris without spillage.</w:t>
      </w:r>
    </w:p>
    <w:p w14:paraId="65CF2915" w14:textId="77777777"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 Cool the debris properly by spraying water so that</w:t>
      </w:r>
      <w:r w:rsidR="003B26C5" w:rsidRPr="00B64A44">
        <w:rPr>
          <w:rFonts w:ascii="Times New Roman" w:hAnsi="Times New Roman"/>
        </w:rPr>
        <w:t xml:space="preserve"> the emission of graphite flake</w:t>
      </w:r>
      <w:r w:rsidRPr="00B64A44">
        <w:rPr>
          <w:rFonts w:ascii="Times New Roman" w:hAnsi="Times New Roman"/>
        </w:rPr>
        <w:t xml:space="preserve"> can </w:t>
      </w:r>
      <w:r w:rsidR="005D3111" w:rsidRPr="00B64A44">
        <w:rPr>
          <w:rFonts w:ascii="Times New Roman" w:hAnsi="Times New Roman"/>
        </w:rPr>
        <w:t xml:space="preserve">be       minimized.      </w:t>
      </w:r>
    </w:p>
    <w:p w14:paraId="57680429" w14:textId="77777777"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Wheel loader operators are to be instructed to maintain minimum </w:t>
      </w:r>
      <w:r w:rsidR="00937B4B" w:rsidRPr="00B64A44">
        <w:rPr>
          <w:rFonts w:ascii="Times New Roman" w:hAnsi="Times New Roman"/>
        </w:rPr>
        <w:t>height,</w:t>
      </w:r>
      <w:r w:rsidRPr="00B64A44">
        <w:rPr>
          <w:rFonts w:ascii="Times New Roman" w:hAnsi="Times New Roman"/>
        </w:rPr>
        <w:t xml:space="preserve"> while</w:t>
      </w:r>
      <w:r w:rsidR="003B26C5" w:rsidRPr="00B64A44">
        <w:rPr>
          <w:rFonts w:ascii="Times New Roman" w:hAnsi="Times New Roman"/>
        </w:rPr>
        <w:t xml:space="preserve"> </w:t>
      </w:r>
      <w:r w:rsidRPr="00B64A44">
        <w:rPr>
          <w:rFonts w:ascii="Times New Roman" w:hAnsi="Times New Roman"/>
        </w:rPr>
        <w:t>loading the debris.</w:t>
      </w:r>
    </w:p>
    <w:p w14:paraId="4C748A8F" w14:textId="77777777"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The people performing the activity and also moving around the area should wear dust mask.</w:t>
      </w:r>
    </w:p>
    <w:p w14:paraId="2DF47ED8" w14:textId="3503DCD8" w:rsidR="008D7FEB" w:rsidRPr="00B64A44" w:rsidRDefault="008D7FEB" w:rsidP="00996666">
      <w:pPr>
        <w:pStyle w:val="ListParagraph"/>
        <w:numPr>
          <w:ilvl w:val="0"/>
          <w:numId w:val="13"/>
        </w:numPr>
        <w:jc w:val="both"/>
        <w:rPr>
          <w:rFonts w:ascii="Times New Roman" w:hAnsi="Times New Roman"/>
          <w:b/>
        </w:rPr>
      </w:pPr>
      <w:r w:rsidRPr="00B64A44">
        <w:rPr>
          <w:rFonts w:ascii="Times New Roman" w:hAnsi="Times New Roman"/>
        </w:rPr>
        <w:t xml:space="preserve">Whenever both PCM-2 &amp; PCM-3 are in </w:t>
      </w:r>
      <w:r w:rsidR="00937B4B" w:rsidRPr="00B64A44">
        <w:rPr>
          <w:rFonts w:ascii="Times New Roman" w:hAnsi="Times New Roman"/>
        </w:rPr>
        <w:t>operation stop</w:t>
      </w:r>
      <w:r w:rsidRPr="00B64A44">
        <w:rPr>
          <w:rFonts w:ascii="Times New Roman" w:hAnsi="Times New Roman"/>
        </w:rPr>
        <w:t xml:space="preserve"> loading as there is a </w:t>
      </w:r>
      <w:r w:rsidR="008B765A" w:rsidRPr="00B64A44">
        <w:rPr>
          <w:rFonts w:ascii="Times New Roman" w:hAnsi="Times New Roman"/>
        </w:rPr>
        <w:t>chance</w:t>
      </w:r>
      <w:r w:rsidRPr="00B64A44">
        <w:rPr>
          <w:rFonts w:ascii="Times New Roman" w:hAnsi="Times New Roman"/>
        </w:rPr>
        <w:t xml:space="preserve"> of hitting     of metal chips to the personnel performing the job.</w:t>
      </w:r>
    </w:p>
    <w:p w14:paraId="17B2F7B8" w14:textId="4C9D6FA4" w:rsidR="008D7FEB" w:rsidRPr="00B64A44" w:rsidRDefault="008D7FEB" w:rsidP="00996666">
      <w:pPr>
        <w:pStyle w:val="ListParagraph"/>
        <w:numPr>
          <w:ilvl w:val="0"/>
          <w:numId w:val="13"/>
        </w:numPr>
        <w:jc w:val="both"/>
        <w:rPr>
          <w:rFonts w:ascii="Times New Roman" w:hAnsi="Times New Roman"/>
        </w:rPr>
      </w:pPr>
      <w:r w:rsidRPr="00B64A44">
        <w:rPr>
          <w:rFonts w:ascii="Times New Roman" w:hAnsi="Times New Roman"/>
        </w:rPr>
        <w:t xml:space="preserve">Water should not be sprayed on slag / debris at the time of loading </w:t>
      </w:r>
      <w:r w:rsidR="008B765A" w:rsidRPr="00B64A44">
        <w:rPr>
          <w:rFonts w:ascii="Times New Roman" w:hAnsi="Times New Roman"/>
        </w:rPr>
        <w:t>into</w:t>
      </w:r>
      <w:r w:rsidRPr="00B64A44">
        <w:rPr>
          <w:rFonts w:ascii="Times New Roman" w:hAnsi="Times New Roman"/>
        </w:rPr>
        <w:t xml:space="preserve"> the truck.</w:t>
      </w:r>
    </w:p>
    <w:p w14:paraId="51993222" w14:textId="77777777" w:rsidR="00F06871" w:rsidRDefault="008D7FEB" w:rsidP="00996666">
      <w:pPr>
        <w:pStyle w:val="ListParagraph"/>
        <w:numPr>
          <w:ilvl w:val="0"/>
          <w:numId w:val="13"/>
        </w:numPr>
        <w:jc w:val="both"/>
        <w:rPr>
          <w:rFonts w:ascii="Times New Roman" w:hAnsi="Times New Roman"/>
        </w:rPr>
      </w:pPr>
      <w:r w:rsidRPr="00B64A44">
        <w:rPr>
          <w:rFonts w:ascii="Times New Roman" w:hAnsi="Times New Roman"/>
        </w:rPr>
        <w:t>All the wheel loader and truck operators / drivers in the furnace area should wear</w:t>
      </w:r>
      <w:r w:rsidR="002166C9">
        <w:rPr>
          <w:rFonts w:ascii="Times New Roman" w:hAnsi="Times New Roman"/>
        </w:rPr>
        <w:t xml:space="preserve"> </w:t>
      </w:r>
      <w:r w:rsidR="00937B4B" w:rsidRPr="002166C9">
        <w:rPr>
          <w:rFonts w:ascii="Times New Roman" w:hAnsi="Times New Roman"/>
        </w:rPr>
        <w:t>Cotton</w:t>
      </w:r>
      <w:r w:rsidRPr="002166C9">
        <w:rPr>
          <w:rFonts w:ascii="Times New Roman" w:hAnsi="Times New Roman"/>
        </w:rPr>
        <w:t xml:space="preserve"> shirts with full sleeve.</w:t>
      </w:r>
    </w:p>
    <w:p w14:paraId="0FDDADBA" w14:textId="3321C140" w:rsidR="002A5FAE" w:rsidRPr="00F06871" w:rsidRDefault="00DF7835" w:rsidP="00F06871">
      <w:pPr>
        <w:jc w:val="both"/>
        <w:rPr>
          <w:rFonts w:ascii="Times New Roman" w:hAnsi="Times New Roman"/>
        </w:rPr>
      </w:pPr>
      <w:r w:rsidRPr="00F06871">
        <w:rPr>
          <w:rFonts w:ascii="Times New Roman" w:hAnsi="Times New Roman"/>
        </w:rPr>
        <w:lastRenderedPageBreak/>
        <w:t xml:space="preserve"> </w:t>
      </w:r>
      <w:r w:rsidR="008D7FEB" w:rsidRPr="00F06871">
        <w:rPr>
          <w:rFonts w:ascii="Times New Roman" w:hAnsi="Times New Roman"/>
          <w:b/>
          <w:u w:val="single"/>
        </w:rPr>
        <w:t xml:space="preserve">Slag </w:t>
      </w:r>
      <w:r w:rsidR="00BE4304" w:rsidRPr="00F06871">
        <w:rPr>
          <w:rFonts w:ascii="Times New Roman" w:hAnsi="Times New Roman"/>
          <w:b/>
          <w:u w:val="single"/>
        </w:rPr>
        <w:t>loading</w:t>
      </w:r>
      <w:r w:rsidR="008D7FEB" w:rsidRPr="00F06871">
        <w:rPr>
          <w:rFonts w:ascii="Times New Roman" w:hAnsi="Times New Roman"/>
          <w:b/>
          <w:u w:val="single"/>
        </w:rPr>
        <w:t xml:space="preserve"> with the help of wheel loader/grab</w:t>
      </w:r>
    </w:p>
    <w:p w14:paraId="465E6860" w14:textId="77777777" w:rsidR="008D7FEB" w:rsidRPr="002073AA" w:rsidRDefault="008D7FEB" w:rsidP="00996666">
      <w:pPr>
        <w:jc w:val="both"/>
        <w:rPr>
          <w:rFonts w:ascii="Times New Roman" w:hAnsi="Times New Roman"/>
          <w:b/>
        </w:rPr>
      </w:pPr>
      <w:r w:rsidRPr="002073AA">
        <w:rPr>
          <w:rFonts w:ascii="Times New Roman" w:hAnsi="Times New Roman"/>
          <w:b/>
        </w:rPr>
        <w:t>Responsibility: Pig shifting Engineer</w:t>
      </w:r>
    </w:p>
    <w:p w14:paraId="2ED7005F"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0935F9A8" w14:textId="77777777" w:rsidR="008D7FEB" w:rsidRPr="002073AA" w:rsidRDefault="008D7FEB" w:rsidP="00996666">
      <w:pPr>
        <w:pStyle w:val="WW-BodyText2"/>
        <w:numPr>
          <w:ilvl w:val="0"/>
          <w:numId w:val="5"/>
        </w:numPr>
        <w:spacing w:before="3" w:line="340" w:lineRule="atLeast"/>
        <w:rPr>
          <w:snapToGrid w:val="0"/>
          <w:color w:val="000000"/>
          <w:sz w:val="22"/>
          <w:szCs w:val="22"/>
        </w:rPr>
      </w:pPr>
      <w:r w:rsidRPr="002073AA">
        <w:rPr>
          <w:snapToGrid w:val="0"/>
          <w:color w:val="000000"/>
          <w:sz w:val="22"/>
          <w:szCs w:val="22"/>
        </w:rPr>
        <w:t>Impact by grab bucket</w:t>
      </w:r>
    </w:p>
    <w:p w14:paraId="76B75DE5" w14:textId="77777777" w:rsidR="008D7FEB" w:rsidRPr="002073AA" w:rsidRDefault="008D7FEB" w:rsidP="00996666">
      <w:pPr>
        <w:numPr>
          <w:ilvl w:val="0"/>
          <w:numId w:val="5"/>
        </w:numPr>
        <w:spacing w:after="0" w:line="240" w:lineRule="auto"/>
        <w:jc w:val="both"/>
        <w:rPr>
          <w:rFonts w:ascii="Times New Roman" w:hAnsi="Times New Roman"/>
          <w:b/>
        </w:rPr>
      </w:pPr>
      <w:r w:rsidRPr="002073AA">
        <w:rPr>
          <w:rFonts w:ascii="Times New Roman" w:hAnsi="Times New Roman"/>
          <w:snapToGrid w:val="0"/>
          <w:color w:val="000000"/>
        </w:rPr>
        <w:t>Contact with hot water</w:t>
      </w:r>
    </w:p>
    <w:p w14:paraId="7AB3FDD8" w14:textId="77777777" w:rsidR="008D7FEB" w:rsidRPr="00894949" w:rsidRDefault="008D7FEB" w:rsidP="00996666">
      <w:pPr>
        <w:jc w:val="both"/>
        <w:rPr>
          <w:rFonts w:ascii="Times New Roman" w:hAnsi="Times New Roman"/>
          <w:b/>
          <w:snapToGrid w:val="0"/>
          <w:color w:val="000000"/>
        </w:rPr>
      </w:pPr>
      <w:r w:rsidRPr="00894949">
        <w:rPr>
          <w:rFonts w:ascii="Times New Roman" w:hAnsi="Times New Roman"/>
          <w:b/>
          <w:snapToGrid w:val="0"/>
          <w:color w:val="000000"/>
        </w:rPr>
        <w:t>Aspect</w:t>
      </w:r>
    </w:p>
    <w:p w14:paraId="661E4DAA" w14:textId="77777777" w:rsidR="008D7FEB" w:rsidRPr="002073AA" w:rsidRDefault="008D7FEB" w:rsidP="00996666">
      <w:pPr>
        <w:jc w:val="both"/>
        <w:rPr>
          <w:rFonts w:ascii="Times New Roman" w:hAnsi="Times New Roman"/>
          <w:b/>
        </w:rPr>
      </w:pPr>
      <w:r w:rsidRPr="002073AA">
        <w:rPr>
          <w:rFonts w:ascii="Times New Roman" w:hAnsi="Times New Roman"/>
          <w:snapToGrid w:val="0"/>
          <w:color w:val="000000"/>
        </w:rPr>
        <w:t>Spillage of water</w:t>
      </w:r>
    </w:p>
    <w:p w14:paraId="339658E3" w14:textId="77777777" w:rsidR="008D7FEB" w:rsidRPr="002073AA" w:rsidRDefault="008D7FEB" w:rsidP="00996666">
      <w:pPr>
        <w:jc w:val="both"/>
        <w:rPr>
          <w:rFonts w:ascii="Times New Roman" w:hAnsi="Times New Roman"/>
          <w:b/>
        </w:rPr>
      </w:pPr>
      <w:r w:rsidRPr="002073AA">
        <w:rPr>
          <w:rFonts w:ascii="Times New Roman" w:hAnsi="Times New Roman"/>
          <w:b/>
        </w:rPr>
        <w:t>Generation of slag powder</w:t>
      </w:r>
    </w:p>
    <w:p w14:paraId="29DCC60C"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The truck should not be overloaded only three buckets of slag should be loaded in trucks at a time to avoid spillage while transportation.</w:t>
      </w:r>
    </w:p>
    <w:p w14:paraId="15A67C13"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Supervisor should monitor the activity and ensure no spillage.</w:t>
      </w:r>
    </w:p>
    <w:p w14:paraId="2EF2A3D8"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Ensure that there is no hot slag &amp; granulation pumps are put off.</w:t>
      </w:r>
    </w:p>
    <w:p w14:paraId="2D845F20" w14:textId="2012CC1B"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 xml:space="preserve">While loading the slag by grab ensure that there are no personnel around &amp; the grab should not be traveled over the truck cabin, to avoid accidental fall of slag </w:t>
      </w:r>
      <w:r w:rsidR="008B765A" w:rsidRPr="002073AA">
        <w:rPr>
          <w:rFonts w:ascii="Times New Roman" w:hAnsi="Times New Roman"/>
        </w:rPr>
        <w:t>in case</w:t>
      </w:r>
      <w:r w:rsidRPr="002073AA">
        <w:rPr>
          <w:rFonts w:ascii="Times New Roman" w:hAnsi="Times New Roman"/>
        </w:rPr>
        <w:t xml:space="preserve"> of power failure.</w:t>
      </w:r>
    </w:p>
    <w:p w14:paraId="4A42174E"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Loading with the help wheel loader to be done only when there is a problem with the grab.</w:t>
      </w:r>
    </w:p>
    <w:p w14:paraId="6484EC84"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Only trained operators are allowed to operate the grab.</w:t>
      </w:r>
    </w:p>
    <w:p w14:paraId="5A727458"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Ensure that there are no personnel/ machinery around while operating the grab.</w:t>
      </w:r>
    </w:p>
    <w:p w14:paraId="73E63F7D"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Slag grab crane operators should use only the path provided to enter his cabin. He should never stand in front of the slag dam</w:t>
      </w:r>
    </w:p>
    <w:p w14:paraId="631E9159" w14:textId="77777777" w:rsidR="008D7FEB" w:rsidRPr="002073AA" w:rsidRDefault="008D7FEB" w:rsidP="00996666">
      <w:pPr>
        <w:numPr>
          <w:ilvl w:val="0"/>
          <w:numId w:val="8"/>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26BAF5C0" w14:textId="77777777" w:rsidR="00937B4B" w:rsidRPr="002073AA" w:rsidRDefault="00937B4B" w:rsidP="00996666">
      <w:pPr>
        <w:jc w:val="both"/>
        <w:rPr>
          <w:rFonts w:ascii="Times New Roman" w:hAnsi="Times New Roman"/>
          <w:b/>
        </w:rPr>
      </w:pPr>
    </w:p>
    <w:p w14:paraId="6D72883C" w14:textId="77777777" w:rsidR="008D7FEB" w:rsidRPr="002073AA" w:rsidRDefault="008D7FEB" w:rsidP="00996666">
      <w:pPr>
        <w:jc w:val="both"/>
        <w:rPr>
          <w:rFonts w:ascii="Times New Roman" w:hAnsi="Times New Roman"/>
          <w:b/>
        </w:rPr>
      </w:pPr>
      <w:r w:rsidRPr="002073AA">
        <w:rPr>
          <w:rFonts w:ascii="Times New Roman" w:hAnsi="Times New Roman"/>
          <w:b/>
        </w:rPr>
        <w:t>References:</w:t>
      </w:r>
    </w:p>
    <w:p w14:paraId="5DE15C8F" w14:textId="77777777" w:rsidR="008D7FEB" w:rsidRPr="002073AA" w:rsidRDefault="008D7FEB" w:rsidP="00996666">
      <w:pPr>
        <w:jc w:val="both"/>
        <w:rPr>
          <w:rFonts w:ascii="Times New Roman" w:hAnsi="Times New Roman"/>
          <w:b/>
        </w:rPr>
      </w:pPr>
      <w:r w:rsidRPr="002073AA">
        <w:rPr>
          <w:rFonts w:ascii="Times New Roman" w:hAnsi="Times New Roman"/>
          <w:b/>
        </w:rPr>
        <w:t>1.</w:t>
      </w:r>
      <w:r w:rsidR="00BE4304" w:rsidRPr="002073AA">
        <w:rPr>
          <w:rFonts w:ascii="Times New Roman" w:hAnsi="Times New Roman"/>
          <w:b/>
        </w:rPr>
        <w:t xml:space="preserve"> </w:t>
      </w:r>
      <w:r w:rsidRPr="002073AA">
        <w:rPr>
          <w:rFonts w:ascii="Times New Roman" w:hAnsi="Times New Roman"/>
          <w:b/>
        </w:rPr>
        <w:t>Pig shifting checklist</w:t>
      </w:r>
    </w:p>
    <w:p w14:paraId="29A8B00B" w14:textId="77777777" w:rsidR="008D7FEB" w:rsidRPr="002073AA" w:rsidRDefault="008D7FEB" w:rsidP="00996666">
      <w:pPr>
        <w:jc w:val="both"/>
        <w:rPr>
          <w:rFonts w:ascii="Times New Roman" w:hAnsi="Times New Roman"/>
          <w:b/>
        </w:rPr>
      </w:pPr>
      <w:r w:rsidRPr="002073AA">
        <w:rPr>
          <w:rFonts w:ascii="Times New Roman" w:hAnsi="Times New Roman"/>
          <w:b/>
        </w:rPr>
        <w:t>2.</w:t>
      </w:r>
      <w:r w:rsidR="00BE4304" w:rsidRPr="002073AA">
        <w:rPr>
          <w:rFonts w:ascii="Times New Roman" w:hAnsi="Times New Roman"/>
          <w:b/>
        </w:rPr>
        <w:t xml:space="preserve"> </w:t>
      </w:r>
      <w:r w:rsidRPr="002073AA">
        <w:rPr>
          <w:rFonts w:ascii="Times New Roman" w:hAnsi="Times New Roman"/>
          <w:b/>
        </w:rPr>
        <w:t>Slag grab checklist</w:t>
      </w:r>
    </w:p>
    <w:p w14:paraId="47766485" w14:textId="77777777" w:rsidR="003B26C5" w:rsidRDefault="008D7FEB" w:rsidP="00996666">
      <w:pPr>
        <w:jc w:val="both"/>
        <w:rPr>
          <w:rFonts w:ascii="Times New Roman" w:hAnsi="Times New Roman"/>
          <w:b/>
        </w:rPr>
      </w:pPr>
      <w:r w:rsidRPr="002073AA">
        <w:rPr>
          <w:rFonts w:ascii="Times New Roman" w:hAnsi="Times New Roman"/>
          <w:b/>
        </w:rPr>
        <w:t>3.</w:t>
      </w:r>
      <w:r w:rsidR="008A5BD7" w:rsidRPr="002073AA">
        <w:rPr>
          <w:rFonts w:ascii="Times New Roman" w:hAnsi="Times New Roman"/>
          <w:b/>
        </w:rPr>
        <w:t xml:space="preserve"> </w:t>
      </w:r>
      <w:r w:rsidRPr="002073AA">
        <w:rPr>
          <w:rFonts w:ascii="Times New Roman" w:hAnsi="Times New Roman"/>
          <w:b/>
        </w:rPr>
        <w:t>Magnetic crane checklist</w:t>
      </w:r>
    </w:p>
    <w:p w14:paraId="23FB29F2" w14:textId="77777777" w:rsidR="00996666" w:rsidRPr="002073AA" w:rsidRDefault="00996666" w:rsidP="00996666">
      <w:pPr>
        <w:jc w:val="both"/>
        <w:rPr>
          <w:rFonts w:ascii="Times New Roman" w:hAnsi="Times New Roman"/>
          <w:b/>
        </w:rPr>
      </w:pPr>
    </w:p>
    <w:p w14:paraId="7584E467" w14:textId="77777777" w:rsidR="00897271" w:rsidRPr="002073AA" w:rsidRDefault="008D7FEB" w:rsidP="00996666">
      <w:pPr>
        <w:jc w:val="both"/>
        <w:rPr>
          <w:rFonts w:ascii="Times New Roman" w:hAnsi="Times New Roman"/>
          <w:b/>
        </w:rPr>
      </w:pPr>
      <w:r w:rsidRPr="002073AA">
        <w:rPr>
          <w:rFonts w:ascii="Times New Roman" w:hAnsi="Times New Roman"/>
          <w:b/>
        </w:rPr>
        <w:t>Loading flue dust</w:t>
      </w:r>
    </w:p>
    <w:p w14:paraId="063B4C2A" w14:textId="77777777" w:rsidR="008D7FEB" w:rsidRPr="002073AA" w:rsidRDefault="008D7FEB" w:rsidP="00996666">
      <w:pPr>
        <w:jc w:val="both"/>
        <w:rPr>
          <w:rFonts w:ascii="Times New Roman" w:hAnsi="Times New Roman"/>
          <w:b/>
        </w:rPr>
      </w:pPr>
      <w:r w:rsidRPr="002073AA">
        <w:rPr>
          <w:rFonts w:ascii="Times New Roman" w:hAnsi="Times New Roman"/>
          <w:b/>
        </w:rPr>
        <w:t>Responsibility: Furnace in charge</w:t>
      </w:r>
    </w:p>
    <w:p w14:paraId="2BE5ADC4"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25480F1F" w14:textId="77777777" w:rsidR="008D7FEB" w:rsidRPr="002073AA" w:rsidRDefault="008D7FEB" w:rsidP="00996666">
      <w:pPr>
        <w:jc w:val="both"/>
        <w:rPr>
          <w:rFonts w:ascii="Times New Roman" w:hAnsi="Times New Roman"/>
        </w:rPr>
      </w:pPr>
      <w:r w:rsidRPr="002073AA">
        <w:rPr>
          <w:rFonts w:ascii="Times New Roman" w:hAnsi="Times New Roman"/>
        </w:rPr>
        <w:t>1.</w:t>
      </w:r>
      <w:r w:rsidR="008A5BD7" w:rsidRPr="002073AA">
        <w:rPr>
          <w:rFonts w:ascii="Times New Roman" w:hAnsi="Times New Roman"/>
        </w:rPr>
        <w:t xml:space="preserve"> </w:t>
      </w:r>
      <w:r w:rsidRPr="002073AA">
        <w:rPr>
          <w:rFonts w:ascii="Times New Roman" w:hAnsi="Times New Roman"/>
        </w:rPr>
        <w:t>Contact with dust</w:t>
      </w:r>
    </w:p>
    <w:p w14:paraId="5878E6B6" w14:textId="77777777" w:rsidR="008D7FEB" w:rsidRPr="002073AA" w:rsidRDefault="008D7FEB" w:rsidP="00996666">
      <w:pPr>
        <w:jc w:val="both"/>
        <w:rPr>
          <w:rFonts w:ascii="Times New Roman" w:hAnsi="Times New Roman"/>
        </w:rPr>
      </w:pPr>
      <w:r w:rsidRPr="002073AA">
        <w:rPr>
          <w:rFonts w:ascii="Times New Roman" w:hAnsi="Times New Roman"/>
        </w:rPr>
        <w:t>2.</w:t>
      </w:r>
      <w:r w:rsidR="008A5BD7" w:rsidRPr="002073AA">
        <w:rPr>
          <w:rFonts w:ascii="Times New Roman" w:hAnsi="Times New Roman"/>
        </w:rPr>
        <w:t xml:space="preserve"> </w:t>
      </w:r>
      <w:r w:rsidR="00996666">
        <w:rPr>
          <w:rFonts w:ascii="Times New Roman" w:hAnsi="Times New Roman"/>
        </w:rPr>
        <w:t xml:space="preserve">BF </w:t>
      </w:r>
      <w:r w:rsidRPr="002073AA">
        <w:rPr>
          <w:rFonts w:ascii="Times New Roman" w:hAnsi="Times New Roman"/>
        </w:rPr>
        <w:t xml:space="preserve">Gas </w:t>
      </w:r>
      <w:r w:rsidR="008A5BD7" w:rsidRPr="002073AA">
        <w:rPr>
          <w:rFonts w:ascii="Times New Roman" w:hAnsi="Times New Roman"/>
        </w:rPr>
        <w:t>poisoning</w:t>
      </w:r>
    </w:p>
    <w:p w14:paraId="3137B4C7" w14:textId="77777777" w:rsidR="008D7FEB" w:rsidRPr="002073AA" w:rsidRDefault="008D7FEB" w:rsidP="00996666">
      <w:pPr>
        <w:jc w:val="both"/>
        <w:rPr>
          <w:rFonts w:ascii="Times New Roman" w:hAnsi="Times New Roman"/>
          <w:b/>
        </w:rPr>
      </w:pPr>
      <w:r w:rsidRPr="002073AA">
        <w:rPr>
          <w:rFonts w:ascii="Times New Roman" w:hAnsi="Times New Roman"/>
          <w:b/>
        </w:rPr>
        <w:t>Significant Aspect:</w:t>
      </w:r>
    </w:p>
    <w:p w14:paraId="411EF5E8" w14:textId="77777777" w:rsidR="008D7FEB" w:rsidRPr="002073AA" w:rsidRDefault="008D7FEB" w:rsidP="00996666">
      <w:pPr>
        <w:pStyle w:val="Header"/>
        <w:jc w:val="both"/>
        <w:rPr>
          <w:rFonts w:ascii="Times New Roman" w:hAnsi="Times New Roman"/>
        </w:rPr>
      </w:pPr>
      <w:r w:rsidRPr="002073AA">
        <w:rPr>
          <w:rFonts w:ascii="Times New Roman" w:hAnsi="Times New Roman"/>
        </w:rPr>
        <w:t>1.</w:t>
      </w:r>
      <w:r w:rsidR="008A5BD7" w:rsidRPr="002073AA">
        <w:rPr>
          <w:rFonts w:ascii="Times New Roman" w:hAnsi="Times New Roman"/>
        </w:rPr>
        <w:t xml:space="preserve"> </w:t>
      </w:r>
      <w:r w:rsidRPr="002073AA">
        <w:rPr>
          <w:rFonts w:ascii="Times New Roman" w:hAnsi="Times New Roman"/>
        </w:rPr>
        <w:t>Emission of Dust</w:t>
      </w:r>
    </w:p>
    <w:p w14:paraId="5BCCA749" w14:textId="77777777" w:rsidR="008D7FEB" w:rsidRDefault="008D7FEB" w:rsidP="00996666">
      <w:pPr>
        <w:jc w:val="both"/>
        <w:rPr>
          <w:rFonts w:ascii="Times New Roman" w:hAnsi="Times New Roman"/>
        </w:rPr>
      </w:pPr>
      <w:r w:rsidRPr="002073AA">
        <w:rPr>
          <w:rFonts w:ascii="Times New Roman" w:hAnsi="Times New Roman"/>
        </w:rPr>
        <w:t>2.</w:t>
      </w:r>
      <w:r w:rsidR="008A5BD7" w:rsidRPr="002073AA">
        <w:rPr>
          <w:rFonts w:ascii="Times New Roman" w:hAnsi="Times New Roman"/>
        </w:rPr>
        <w:t xml:space="preserve"> </w:t>
      </w:r>
      <w:r w:rsidRPr="002073AA">
        <w:rPr>
          <w:rFonts w:ascii="Times New Roman" w:hAnsi="Times New Roman"/>
        </w:rPr>
        <w:t>Emission of BFG</w:t>
      </w:r>
    </w:p>
    <w:p w14:paraId="553A8BD6" w14:textId="77777777" w:rsidR="004E2524" w:rsidRPr="004E2524" w:rsidRDefault="004E2524" w:rsidP="00996666">
      <w:pPr>
        <w:jc w:val="both"/>
        <w:rPr>
          <w:rFonts w:ascii="Times New Roman" w:hAnsi="Times New Roman"/>
          <w:b/>
          <w:u w:val="single"/>
        </w:rPr>
      </w:pPr>
      <w:r w:rsidRPr="004E2524">
        <w:rPr>
          <w:rFonts w:ascii="Times New Roman" w:hAnsi="Times New Roman"/>
          <w:b/>
          <w:u w:val="single"/>
        </w:rPr>
        <w:t>Procedure</w:t>
      </w:r>
    </w:p>
    <w:p w14:paraId="4213754C" w14:textId="77777777" w:rsidR="008D7FEB" w:rsidRPr="002073AA" w:rsidRDefault="008D7FEB" w:rsidP="00996666">
      <w:pPr>
        <w:numPr>
          <w:ilvl w:val="0"/>
          <w:numId w:val="11"/>
        </w:numPr>
        <w:spacing w:after="0" w:line="240" w:lineRule="auto"/>
        <w:jc w:val="both"/>
        <w:rPr>
          <w:rFonts w:ascii="Times New Roman" w:hAnsi="Times New Roman"/>
          <w:b/>
        </w:rPr>
      </w:pPr>
      <w:r w:rsidRPr="002073AA">
        <w:rPr>
          <w:rFonts w:ascii="Times New Roman" w:hAnsi="Times New Roman"/>
        </w:rPr>
        <w:lastRenderedPageBreak/>
        <w:t>Furnace in charge should check for CO presence before and after performing this activity</w:t>
      </w:r>
    </w:p>
    <w:p w14:paraId="7F87B54E"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Furnace in charge should inform the Raw material Dept for loading the flue dust</w:t>
      </w:r>
    </w:p>
    <w:p w14:paraId="1443633B"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Place the truck below the dust catcher and ensure that the driver of the truck is away from the area.</w:t>
      </w:r>
    </w:p>
    <w:p w14:paraId="78428581"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Open the bell of dust catcher with bottom gate closed; open the bottom gate after closing the bell.</w:t>
      </w:r>
    </w:p>
    <w:p w14:paraId="2B08931C"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Close the bottom gate after dumping the dust, sample to be taken out from the truck only and sent to the laboratory.</w:t>
      </w:r>
    </w:p>
    <w:p w14:paraId="03006CB9" w14:textId="77777777" w:rsidR="008D7FEB" w:rsidRPr="002073AA"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Arrest dust catcher leakage if any by opening the bleeder after informing power plant</w:t>
      </w:r>
    </w:p>
    <w:p w14:paraId="425796A0" w14:textId="77777777" w:rsidR="008D7FEB" w:rsidRDefault="008D7FEB" w:rsidP="00996666">
      <w:pPr>
        <w:numPr>
          <w:ilvl w:val="0"/>
          <w:numId w:val="11"/>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353A526B" w14:textId="77777777" w:rsidR="00897271" w:rsidRPr="002073AA" w:rsidRDefault="00897271" w:rsidP="00996666">
      <w:pPr>
        <w:spacing w:after="0" w:line="240" w:lineRule="auto"/>
        <w:ind w:left="720"/>
        <w:jc w:val="both"/>
        <w:rPr>
          <w:rFonts w:ascii="Times New Roman" w:hAnsi="Times New Roman"/>
        </w:rPr>
      </w:pPr>
    </w:p>
    <w:p w14:paraId="197898A2" w14:textId="77777777" w:rsidR="00027DAF" w:rsidRPr="002073AA" w:rsidRDefault="00027DAF" w:rsidP="00996666">
      <w:pPr>
        <w:spacing w:after="0" w:line="240" w:lineRule="auto"/>
        <w:ind w:left="360"/>
        <w:jc w:val="both"/>
        <w:rPr>
          <w:rFonts w:ascii="Times New Roman" w:hAnsi="Times New Roman"/>
        </w:rPr>
      </w:pPr>
    </w:p>
    <w:p w14:paraId="42843673" w14:textId="77777777" w:rsidR="008D7FEB" w:rsidRPr="002073AA" w:rsidRDefault="008D7FEB" w:rsidP="00996666">
      <w:pPr>
        <w:jc w:val="both"/>
        <w:rPr>
          <w:rFonts w:ascii="Times New Roman" w:hAnsi="Times New Roman"/>
          <w:b/>
        </w:rPr>
      </w:pPr>
      <w:r w:rsidRPr="002073AA">
        <w:rPr>
          <w:rFonts w:ascii="Times New Roman" w:hAnsi="Times New Roman"/>
          <w:b/>
        </w:rPr>
        <w:t>Loading of Ore &amp; Coke fines</w:t>
      </w:r>
    </w:p>
    <w:p w14:paraId="6529AB13" w14:textId="33CAC451" w:rsidR="008D7FEB" w:rsidRDefault="008D7FEB" w:rsidP="00996666">
      <w:pPr>
        <w:jc w:val="both"/>
        <w:rPr>
          <w:rFonts w:ascii="Times New Roman" w:hAnsi="Times New Roman"/>
          <w:b/>
        </w:rPr>
      </w:pPr>
      <w:r w:rsidRPr="002073AA">
        <w:rPr>
          <w:rFonts w:ascii="Times New Roman" w:hAnsi="Times New Roman"/>
          <w:b/>
        </w:rPr>
        <w:t xml:space="preserve">Responsibility: Engineer </w:t>
      </w:r>
      <w:r w:rsidR="008B765A" w:rsidRPr="002073AA">
        <w:rPr>
          <w:rFonts w:ascii="Times New Roman" w:hAnsi="Times New Roman"/>
          <w:b/>
        </w:rPr>
        <w:t>Raw material</w:t>
      </w:r>
    </w:p>
    <w:p w14:paraId="0A94D4D1" w14:textId="77777777" w:rsidR="004E2524" w:rsidRPr="002073AA" w:rsidRDefault="004E2524" w:rsidP="00996666">
      <w:pPr>
        <w:jc w:val="both"/>
        <w:rPr>
          <w:rFonts w:ascii="Times New Roman" w:hAnsi="Times New Roman"/>
          <w:b/>
        </w:rPr>
      </w:pPr>
      <w:r>
        <w:rPr>
          <w:rFonts w:ascii="Times New Roman" w:hAnsi="Times New Roman"/>
          <w:b/>
        </w:rPr>
        <w:t>Procedure:</w:t>
      </w:r>
    </w:p>
    <w:p w14:paraId="0AB51266"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5F8F7692"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Ensure that all the personnel wearing dust mask and other PPE viz helmets, shoes and safety goggle</w:t>
      </w:r>
    </w:p>
    <w:p w14:paraId="1DC49CA0" w14:textId="77777777" w:rsidR="008D7FEB" w:rsidRPr="002073AA" w:rsidRDefault="008D7FEB" w:rsidP="00996666">
      <w:pPr>
        <w:pStyle w:val="Header"/>
        <w:numPr>
          <w:ilvl w:val="0"/>
          <w:numId w:val="7"/>
        </w:numPr>
        <w:tabs>
          <w:tab w:val="clear" w:pos="4513"/>
          <w:tab w:val="clear" w:pos="9026"/>
        </w:tabs>
        <w:jc w:val="both"/>
        <w:rPr>
          <w:rFonts w:ascii="Times New Roman" w:hAnsi="Times New Roman"/>
        </w:rPr>
      </w:pPr>
      <w:r w:rsidRPr="002073AA">
        <w:rPr>
          <w:rFonts w:ascii="Times New Roman" w:hAnsi="Times New Roman"/>
        </w:rPr>
        <w:t>Inform Raw material dept. regarding the unloading of fines bunkers</w:t>
      </w:r>
    </w:p>
    <w:p w14:paraId="1AB97AF2" w14:textId="77777777" w:rsidR="008D7FEB" w:rsidRPr="002073AA" w:rsidRDefault="008D7FEB" w:rsidP="00996666">
      <w:pPr>
        <w:pStyle w:val="Header"/>
        <w:numPr>
          <w:ilvl w:val="0"/>
          <w:numId w:val="7"/>
        </w:numPr>
        <w:tabs>
          <w:tab w:val="clear" w:pos="4513"/>
          <w:tab w:val="clear" w:pos="9026"/>
        </w:tabs>
        <w:jc w:val="both"/>
        <w:rPr>
          <w:rFonts w:ascii="Times New Roman" w:hAnsi="Times New Roman"/>
        </w:rPr>
      </w:pPr>
      <w:r w:rsidRPr="002073AA">
        <w:rPr>
          <w:rFonts w:ascii="Times New Roman" w:hAnsi="Times New Roman"/>
        </w:rPr>
        <w:t>Place the truck below the bunker</w:t>
      </w:r>
    </w:p>
    <w:p w14:paraId="58AE6111" w14:textId="77777777" w:rsidR="008D7FEB" w:rsidRPr="002073AA" w:rsidRDefault="008D7FEB" w:rsidP="00996666">
      <w:pPr>
        <w:pStyle w:val="Header"/>
        <w:numPr>
          <w:ilvl w:val="0"/>
          <w:numId w:val="7"/>
        </w:numPr>
        <w:tabs>
          <w:tab w:val="clear" w:pos="4513"/>
          <w:tab w:val="clear" w:pos="9026"/>
        </w:tabs>
        <w:jc w:val="both"/>
        <w:rPr>
          <w:rFonts w:ascii="Times New Roman" w:hAnsi="Times New Roman"/>
        </w:rPr>
      </w:pPr>
      <w:r w:rsidRPr="002073AA">
        <w:rPr>
          <w:rFonts w:ascii="Times New Roman" w:hAnsi="Times New Roman"/>
        </w:rPr>
        <w:t>Open the gate of the bunker, ensure that the driver is not there in the truck before opening the gate.</w:t>
      </w:r>
    </w:p>
    <w:p w14:paraId="34CEAA22"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Do not unload the fines on to the ground as it causes land contamination</w:t>
      </w:r>
    </w:p>
    <w:p w14:paraId="7761B5D6"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Close the bottom gate after completing the activity</w:t>
      </w:r>
    </w:p>
    <w:p w14:paraId="7A89CAA0" w14:textId="77777777" w:rsidR="008D7FEB" w:rsidRPr="002073AA" w:rsidRDefault="008D7FEB" w:rsidP="00996666">
      <w:pPr>
        <w:numPr>
          <w:ilvl w:val="0"/>
          <w:numId w:val="7"/>
        </w:numPr>
        <w:spacing w:after="0" w:line="240" w:lineRule="auto"/>
        <w:jc w:val="both"/>
        <w:rPr>
          <w:rFonts w:ascii="Times New Roman" w:hAnsi="Times New Roman"/>
        </w:rPr>
      </w:pPr>
      <w:r w:rsidRPr="002073AA">
        <w:rPr>
          <w:rFonts w:ascii="Times New Roman" w:hAnsi="Times New Roman"/>
        </w:rPr>
        <w:t>Ensure that all the personnel wearing dust mask and other PPE.</w:t>
      </w:r>
    </w:p>
    <w:p w14:paraId="132F4DF2" w14:textId="77777777" w:rsidR="008D7FEB" w:rsidRPr="002073AA" w:rsidRDefault="008D7FEB" w:rsidP="00996666">
      <w:pPr>
        <w:jc w:val="both"/>
        <w:rPr>
          <w:rFonts w:ascii="Times New Roman" w:hAnsi="Times New Roman"/>
          <w:b/>
        </w:rPr>
      </w:pPr>
    </w:p>
    <w:p w14:paraId="18CDED18" w14:textId="77777777" w:rsidR="00897271" w:rsidRPr="002073AA" w:rsidRDefault="008D7FEB" w:rsidP="00996666">
      <w:pPr>
        <w:jc w:val="both"/>
        <w:rPr>
          <w:rFonts w:ascii="Times New Roman" w:hAnsi="Times New Roman"/>
          <w:b/>
        </w:rPr>
      </w:pPr>
      <w:r w:rsidRPr="002073AA">
        <w:rPr>
          <w:rFonts w:ascii="Times New Roman" w:hAnsi="Times New Roman"/>
          <w:b/>
        </w:rPr>
        <w:t>Cleaning of Inspection chamber</w:t>
      </w:r>
    </w:p>
    <w:p w14:paraId="2F0D83B1" w14:textId="77777777" w:rsidR="008D7FEB" w:rsidRPr="002073AA" w:rsidRDefault="008D7FEB" w:rsidP="00996666">
      <w:pPr>
        <w:jc w:val="both"/>
        <w:rPr>
          <w:rFonts w:ascii="Times New Roman" w:hAnsi="Times New Roman"/>
          <w:b/>
        </w:rPr>
      </w:pPr>
      <w:r w:rsidRPr="002073AA">
        <w:rPr>
          <w:rFonts w:ascii="Times New Roman" w:hAnsi="Times New Roman"/>
          <w:b/>
        </w:rPr>
        <w:t>Responsibility: Engineer-Gen. Shift</w:t>
      </w:r>
    </w:p>
    <w:p w14:paraId="3481EC34" w14:textId="77777777" w:rsidR="008D7FEB" w:rsidRPr="002073AA" w:rsidRDefault="008D7FEB" w:rsidP="00996666">
      <w:pPr>
        <w:jc w:val="both"/>
        <w:rPr>
          <w:rFonts w:ascii="Times New Roman" w:hAnsi="Times New Roman"/>
          <w:b/>
        </w:rPr>
      </w:pPr>
      <w:r w:rsidRPr="002073AA">
        <w:rPr>
          <w:rFonts w:ascii="Times New Roman" w:hAnsi="Times New Roman"/>
          <w:b/>
        </w:rPr>
        <w:t>Identified Hazards</w:t>
      </w:r>
    </w:p>
    <w:p w14:paraId="774F44A1" w14:textId="77777777" w:rsidR="008D7FEB" w:rsidRPr="002073AA" w:rsidRDefault="008D7FEB" w:rsidP="00996666">
      <w:pPr>
        <w:pStyle w:val="WW-BodyText2"/>
        <w:numPr>
          <w:ilvl w:val="0"/>
          <w:numId w:val="4"/>
        </w:numPr>
        <w:spacing w:before="3" w:line="340" w:lineRule="atLeast"/>
        <w:rPr>
          <w:snapToGrid w:val="0"/>
          <w:color w:val="000000"/>
          <w:sz w:val="22"/>
          <w:szCs w:val="22"/>
        </w:rPr>
      </w:pPr>
      <w:r w:rsidRPr="002073AA">
        <w:rPr>
          <w:snapToGrid w:val="0"/>
          <w:color w:val="000000"/>
          <w:sz w:val="22"/>
          <w:szCs w:val="22"/>
        </w:rPr>
        <w:t>Contact with hot water</w:t>
      </w:r>
    </w:p>
    <w:p w14:paraId="3708C81A" w14:textId="77777777" w:rsidR="008D7FEB" w:rsidRPr="002073AA" w:rsidRDefault="008D7FEB" w:rsidP="00996666">
      <w:pPr>
        <w:numPr>
          <w:ilvl w:val="0"/>
          <w:numId w:val="4"/>
        </w:numPr>
        <w:spacing w:after="0" w:line="240" w:lineRule="auto"/>
        <w:jc w:val="both"/>
        <w:rPr>
          <w:rFonts w:ascii="Times New Roman" w:hAnsi="Times New Roman"/>
          <w:b/>
        </w:rPr>
      </w:pPr>
      <w:r w:rsidRPr="002073AA">
        <w:rPr>
          <w:rFonts w:ascii="Times New Roman" w:hAnsi="Times New Roman"/>
          <w:snapToGrid w:val="0"/>
          <w:color w:val="000000"/>
        </w:rPr>
        <w:t>Chemical: suffocation</w:t>
      </w:r>
    </w:p>
    <w:p w14:paraId="66F171C6" w14:textId="77777777" w:rsidR="008D7FEB" w:rsidRPr="002073AA" w:rsidRDefault="008D7FEB" w:rsidP="00996666">
      <w:pPr>
        <w:numPr>
          <w:ilvl w:val="0"/>
          <w:numId w:val="4"/>
        </w:numPr>
        <w:spacing w:after="0" w:line="240" w:lineRule="auto"/>
        <w:jc w:val="both"/>
        <w:rPr>
          <w:rFonts w:ascii="Times New Roman" w:hAnsi="Times New Roman"/>
          <w:b/>
        </w:rPr>
      </w:pPr>
      <w:r w:rsidRPr="002073AA">
        <w:rPr>
          <w:rFonts w:ascii="Times New Roman" w:hAnsi="Times New Roman"/>
          <w:snapToGrid w:val="0"/>
          <w:color w:val="000000"/>
        </w:rPr>
        <w:t>Fall of a Person in the pit</w:t>
      </w:r>
    </w:p>
    <w:p w14:paraId="57A69B16" w14:textId="77777777" w:rsidR="008D7FEB" w:rsidRDefault="008D7FEB" w:rsidP="00996666">
      <w:pPr>
        <w:jc w:val="both"/>
        <w:rPr>
          <w:rFonts w:ascii="Times New Roman" w:hAnsi="Times New Roman"/>
          <w:b/>
        </w:rPr>
      </w:pPr>
    </w:p>
    <w:p w14:paraId="2D9872E2" w14:textId="77777777" w:rsidR="004E2524" w:rsidRPr="002073AA" w:rsidRDefault="004E2524" w:rsidP="00996666">
      <w:pPr>
        <w:jc w:val="both"/>
        <w:rPr>
          <w:rFonts w:ascii="Times New Roman" w:hAnsi="Times New Roman"/>
          <w:b/>
        </w:rPr>
      </w:pPr>
      <w:r>
        <w:rPr>
          <w:rFonts w:ascii="Times New Roman" w:hAnsi="Times New Roman"/>
          <w:b/>
        </w:rPr>
        <w:t>Procedure:</w:t>
      </w:r>
    </w:p>
    <w:p w14:paraId="4C7C246A"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Unauthorized operation or repair of any equipment is a punishable offence.</w:t>
      </w:r>
    </w:p>
    <w:p w14:paraId="518DC7F4"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Whenever a manhole of any drain such as slag granulation tunnel, gas cleaning, water tunnel </w:t>
      </w:r>
      <w:r w:rsidR="00DF5A16" w:rsidRPr="002073AA">
        <w:rPr>
          <w:rFonts w:ascii="Times New Roman" w:hAnsi="Times New Roman"/>
        </w:rPr>
        <w:t>or any</w:t>
      </w:r>
      <w:r w:rsidRPr="002073AA">
        <w:rPr>
          <w:rFonts w:ascii="Times New Roman" w:hAnsi="Times New Roman"/>
        </w:rPr>
        <w:t xml:space="preserve"> other drain or tunnel is to be opened, proper work permit should be </w:t>
      </w:r>
      <w:r w:rsidR="00DF5A16" w:rsidRPr="002073AA">
        <w:rPr>
          <w:rFonts w:ascii="Times New Roman" w:hAnsi="Times New Roman"/>
        </w:rPr>
        <w:t>obtained from</w:t>
      </w:r>
      <w:r w:rsidRPr="002073AA">
        <w:rPr>
          <w:rFonts w:ascii="Times New Roman" w:hAnsi="Times New Roman"/>
        </w:rPr>
        <w:t xml:space="preserve"> the concerned engineer and it has to be ensured that the manhole is properly </w:t>
      </w:r>
      <w:r w:rsidR="00DF5A16" w:rsidRPr="002073AA">
        <w:rPr>
          <w:rFonts w:ascii="Times New Roman" w:hAnsi="Times New Roman"/>
        </w:rPr>
        <w:t>closed after</w:t>
      </w:r>
      <w:r w:rsidRPr="002073AA">
        <w:rPr>
          <w:rFonts w:ascii="Times New Roman" w:hAnsi="Times New Roman"/>
        </w:rPr>
        <w:t xml:space="preserve"> the work is completed.</w:t>
      </w:r>
    </w:p>
    <w:p w14:paraId="473CC67D"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When the work is in progress also, proper barricading of the area is to be done</w:t>
      </w:r>
    </w:p>
    <w:p w14:paraId="01978401"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Shift in charge should mention in the SS logbook at the end of the shift </w:t>
      </w:r>
      <w:r w:rsidR="00DF5A16" w:rsidRPr="002073AA">
        <w:rPr>
          <w:rFonts w:ascii="Times New Roman" w:hAnsi="Times New Roman"/>
        </w:rPr>
        <w:t>in case</w:t>
      </w:r>
      <w:r w:rsidRPr="002073AA">
        <w:rPr>
          <w:rFonts w:ascii="Times New Roman" w:hAnsi="Times New Roman"/>
        </w:rPr>
        <w:t xml:space="preserve"> any of the manhole are kept open.</w:t>
      </w:r>
    </w:p>
    <w:p w14:paraId="2CAFBEA1"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Take a work permit from the concerned engineer.</w:t>
      </w:r>
    </w:p>
    <w:p w14:paraId="6D30FD07"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Cordon the area</w:t>
      </w:r>
    </w:p>
    <w:p w14:paraId="0B67F962"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Ensure slag granulation pit is drained of water</w:t>
      </w:r>
    </w:p>
    <w:p w14:paraId="2ED6DBD3"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Take shut down of the slag granulation pump</w:t>
      </w:r>
    </w:p>
    <w:p w14:paraId="03BC027A"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Before entering the inspection chamber of BF1 CO level has to be checked (for the inspection chamber near return water pump) as the GCS water drain also passing the same chamber.</w:t>
      </w:r>
    </w:p>
    <w:p w14:paraId="5EB7A71C"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The above cleaning has to be done only in general shift.</w:t>
      </w:r>
    </w:p>
    <w:p w14:paraId="4692BE21"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lastRenderedPageBreak/>
        <w:t>Close the inspection chamber cover after the job is completed.</w:t>
      </w:r>
    </w:p>
    <w:p w14:paraId="0694D37B" w14:textId="7CB26223"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 xml:space="preserve">Shift in-charge should mention in the SS logbook at the end of the shift </w:t>
      </w:r>
      <w:r w:rsidR="000659CC" w:rsidRPr="002073AA">
        <w:rPr>
          <w:rFonts w:ascii="Times New Roman" w:hAnsi="Times New Roman"/>
        </w:rPr>
        <w:t>in case</w:t>
      </w:r>
      <w:r w:rsidRPr="002073AA">
        <w:rPr>
          <w:rFonts w:ascii="Times New Roman" w:hAnsi="Times New Roman"/>
        </w:rPr>
        <w:t xml:space="preserve"> any of the manhole are kept open.</w:t>
      </w:r>
    </w:p>
    <w:p w14:paraId="1681C0D8" w14:textId="77777777" w:rsidR="008D7FEB" w:rsidRPr="002073AA" w:rsidRDefault="008D7FEB" w:rsidP="00996666">
      <w:pPr>
        <w:numPr>
          <w:ilvl w:val="0"/>
          <w:numId w:val="6"/>
        </w:numPr>
        <w:spacing w:after="0" w:line="240" w:lineRule="auto"/>
        <w:jc w:val="both"/>
        <w:rPr>
          <w:rFonts w:ascii="Times New Roman" w:hAnsi="Times New Roman"/>
        </w:rPr>
      </w:pPr>
      <w:r w:rsidRPr="002073AA">
        <w:rPr>
          <w:rFonts w:ascii="Times New Roman" w:hAnsi="Times New Roman"/>
        </w:rPr>
        <w:t>Inspection chamber should be covered after the job is completed</w:t>
      </w:r>
    </w:p>
    <w:p w14:paraId="0ACFE9ED" w14:textId="77777777" w:rsidR="008D7FEB" w:rsidRPr="002073AA" w:rsidRDefault="008D7FEB" w:rsidP="00996666">
      <w:pPr>
        <w:jc w:val="both"/>
        <w:rPr>
          <w:rFonts w:ascii="Times New Roman" w:hAnsi="Times New Roman"/>
        </w:rPr>
      </w:pPr>
    </w:p>
    <w:p w14:paraId="654DD933" w14:textId="4D7B2C3C" w:rsidR="008D7FEB" w:rsidRPr="002073AA" w:rsidRDefault="008D7FEB" w:rsidP="00996666">
      <w:pPr>
        <w:pStyle w:val="ListParagraph"/>
        <w:ind w:left="0"/>
        <w:jc w:val="both"/>
        <w:rPr>
          <w:rFonts w:ascii="Times New Roman" w:hAnsi="Times New Roman"/>
          <w:b/>
        </w:rPr>
      </w:pPr>
      <w:r w:rsidRPr="002073AA">
        <w:rPr>
          <w:rFonts w:ascii="Times New Roman" w:hAnsi="Times New Roman"/>
          <w:b/>
        </w:rPr>
        <w:t xml:space="preserve">Documentation procedure for Pigs </w:t>
      </w:r>
      <w:r w:rsidR="000659CC" w:rsidRPr="002073AA">
        <w:rPr>
          <w:rFonts w:ascii="Times New Roman" w:hAnsi="Times New Roman"/>
          <w:b/>
        </w:rPr>
        <w:t>dispatch</w:t>
      </w:r>
      <w:r w:rsidRPr="002073AA">
        <w:rPr>
          <w:rFonts w:ascii="Times New Roman" w:hAnsi="Times New Roman"/>
          <w:b/>
        </w:rPr>
        <w:t xml:space="preserve"> from Hot metal Area to D</w:t>
      </w:r>
      <w:r w:rsidR="000659CC">
        <w:rPr>
          <w:rFonts w:ascii="Times New Roman" w:hAnsi="Times New Roman"/>
          <w:b/>
        </w:rPr>
        <w:t>i</w:t>
      </w:r>
      <w:r w:rsidRPr="002073AA">
        <w:rPr>
          <w:rFonts w:ascii="Times New Roman" w:hAnsi="Times New Roman"/>
          <w:b/>
        </w:rPr>
        <w:t>spatch Yard</w:t>
      </w:r>
    </w:p>
    <w:p w14:paraId="76926AE4"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At the start of the shift Pig shifting in-charge should verify the cast number in register with the control room in charge.</w:t>
      </w:r>
    </w:p>
    <w:p w14:paraId="6A1BA636"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Cast being poured /to be poured should be verified from control room in charge as well as PCM in charge indicating BF1 or BF2 and the respective PCM in use.</w:t>
      </w:r>
    </w:p>
    <w:p w14:paraId="41C44959"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Baghouse In-charge should countercheck the register at the start of the shift and again at the end of the shift for correctness of the cast numbers.</w:t>
      </w:r>
    </w:p>
    <w:p w14:paraId="223EAC1B" w14:textId="5DE94711"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Correct cast number should be written on each slip sent with the pig iron trip to </w:t>
      </w:r>
      <w:r w:rsidR="000659CC" w:rsidRPr="002073AA">
        <w:rPr>
          <w:rFonts w:ascii="Times New Roman" w:hAnsi="Times New Roman"/>
        </w:rPr>
        <w:t>dispatch</w:t>
      </w:r>
      <w:r w:rsidRPr="002073AA">
        <w:rPr>
          <w:rFonts w:ascii="Times New Roman" w:hAnsi="Times New Roman"/>
        </w:rPr>
        <w:t>.</w:t>
      </w:r>
    </w:p>
    <w:p w14:paraId="595D5A4E"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Cast number should be written in the format</w:t>
      </w:r>
    </w:p>
    <w:p w14:paraId="6D5E3BA6"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16</w:t>
      </w:r>
      <w:r w:rsidR="008D7FEB" w:rsidRPr="002073AA">
        <w:rPr>
          <w:rFonts w:ascii="Times New Roman" w:hAnsi="Times New Roman"/>
        </w:rPr>
        <w:t>B1/cast number/L1   for ladle 1 BF1</w:t>
      </w:r>
    </w:p>
    <w:p w14:paraId="53233CED"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16</w:t>
      </w:r>
      <w:r w:rsidR="008D7FEB" w:rsidRPr="002073AA">
        <w:rPr>
          <w:rFonts w:ascii="Times New Roman" w:hAnsi="Times New Roman"/>
        </w:rPr>
        <w:t>B1/cast number/L2   for ladle 2 BF1</w:t>
      </w:r>
    </w:p>
    <w:p w14:paraId="09E5200D"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15</w:t>
      </w:r>
      <w:r w:rsidR="008D7FEB" w:rsidRPr="002073AA">
        <w:rPr>
          <w:rFonts w:ascii="Times New Roman" w:hAnsi="Times New Roman"/>
        </w:rPr>
        <w:t>B2/cast number/L1     for ladle 1 BF2</w:t>
      </w:r>
    </w:p>
    <w:p w14:paraId="360B3EEE" w14:textId="77777777" w:rsidR="008D7FEB" w:rsidRPr="002073AA" w:rsidRDefault="0044423A" w:rsidP="00996666">
      <w:pPr>
        <w:pStyle w:val="ListParagraph"/>
        <w:numPr>
          <w:ilvl w:val="1"/>
          <w:numId w:val="12"/>
        </w:numPr>
        <w:jc w:val="both"/>
        <w:rPr>
          <w:rFonts w:ascii="Times New Roman" w:hAnsi="Times New Roman"/>
        </w:rPr>
      </w:pPr>
      <w:r w:rsidRPr="002073AA">
        <w:rPr>
          <w:rFonts w:ascii="Times New Roman" w:hAnsi="Times New Roman"/>
        </w:rPr>
        <w:t>15</w:t>
      </w:r>
      <w:r w:rsidR="008D7FEB" w:rsidRPr="002073AA">
        <w:rPr>
          <w:rFonts w:ascii="Times New Roman" w:hAnsi="Times New Roman"/>
        </w:rPr>
        <w:t>B2/cast number/L2     for ladle 2 BF2</w:t>
      </w:r>
    </w:p>
    <w:p w14:paraId="687A10BE" w14:textId="77777777" w:rsidR="008D7FEB" w:rsidRPr="002073AA" w:rsidRDefault="008D7FEB" w:rsidP="00996666">
      <w:pPr>
        <w:pStyle w:val="ListParagraph"/>
        <w:jc w:val="both"/>
        <w:rPr>
          <w:rFonts w:ascii="Times New Roman" w:hAnsi="Times New Roman"/>
        </w:rPr>
      </w:pPr>
      <w:r w:rsidRPr="002073AA">
        <w:rPr>
          <w:rFonts w:ascii="Times New Roman" w:hAnsi="Times New Roman"/>
        </w:rPr>
        <w:t>Where</w:t>
      </w:r>
    </w:p>
    <w:p w14:paraId="2DE13286" w14:textId="77777777" w:rsidR="008D7FEB" w:rsidRPr="002073AA" w:rsidRDefault="008D7FEB" w:rsidP="00996666">
      <w:pPr>
        <w:pStyle w:val="ListParagraph"/>
        <w:numPr>
          <w:ilvl w:val="1"/>
          <w:numId w:val="12"/>
        </w:numPr>
        <w:jc w:val="both"/>
        <w:rPr>
          <w:rFonts w:ascii="Times New Roman" w:hAnsi="Times New Roman"/>
        </w:rPr>
      </w:pPr>
      <w:r w:rsidRPr="002073AA">
        <w:rPr>
          <w:rFonts w:ascii="Times New Roman" w:hAnsi="Times New Roman"/>
        </w:rPr>
        <w:t>first two digits (12, 08) stands for relining year</w:t>
      </w:r>
    </w:p>
    <w:p w14:paraId="335C0EEE" w14:textId="77777777" w:rsidR="008D7FEB" w:rsidRPr="002073AA" w:rsidRDefault="008D7FEB" w:rsidP="00996666">
      <w:pPr>
        <w:pStyle w:val="ListParagraph"/>
        <w:numPr>
          <w:ilvl w:val="1"/>
          <w:numId w:val="12"/>
        </w:numPr>
        <w:jc w:val="both"/>
        <w:rPr>
          <w:rFonts w:ascii="Times New Roman" w:hAnsi="Times New Roman"/>
        </w:rPr>
      </w:pPr>
      <w:r w:rsidRPr="002073AA">
        <w:rPr>
          <w:rFonts w:ascii="Times New Roman" w:hAnsi="Times New Roman"/>
        </w:rPr>
        <w:t>B1 &amp; B2 stands for BF1 an BF2 respectively</w:t>
      </w:r>
    </w:p>
    <w:p w14:paraId="6DB5888A" w14:textId="77777777" w:rsidR="008D7FEB" w:rsidRPr="002073AA" w:rsidRDefault="008D7FEB" w:rsidP="00996666">
      <w:pPr>
        <w:pStyle w:val="ListParagraph"/>
        <w:numPr>
          <w:ilvl w:val="1"/>
          <w:numId w:val="12"/>
        </w:numPr>
        <w:jc w:val="both"/>
        <w:rPr>
          <w:rFonts w:ascii="Times New Roman" w:hAnsi="Times New Roman"/>
        </w:rPr>
      </w:pPr>
      <w:r w:rsidRPr="002073AA">
        <w:rPr>
          <w:rFonts w:ascii="Times New Roman" w:hAnsi="Times New Roman"/>
        </w:rPr>
        <w:t>L1 and L2 stands for ladle number.</w:t>
      </w:r>
    </w:p>
    <w:p w14:paraId="68440C4B"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All first ladles of the particular cast should be sent as L1 irrespective of single ladle or double ladle. Second ladle successively should be sent as L2.</w:t>
      </w:r>
    </w:p>
    <w:p w14:paraId="15988452"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Cast number should be counterchecked with the register before handing over the slip to truck driver.</w:t>
      </w:r>
    </w:p>
    <w:p w14:paraId="171906EC"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Once weighbridge slip is received weight should be entered in the register against cast number.</w:t>
      </w:r>
    </w:p>
    <w:p w14:paraId="362B4A00"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Any discrepancy in the weight, cast number should be immediately brought to the notice of the Baghouse/PCM in charge as well as shift in-charge.</w:t>
      </w:r>
    </w:p>
    <w:p w14:paraId="35C2B9AB"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Such discrepancies should be brought to the notice of manager hot metal handling during briefing.</w:t>
      </w:r>
    </w:p>
    <w:p w14:paraId="0A599C88"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No person should be deputed as Pig shifting In-charge unless the person is given training for one week.</w:t>
      </w:r>
    </w:p>
    <w:p w14:paraId="2AD6C4DB" w14:textId="77777777"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Relieving during Lunch time or changeover should be done by trained person or the Baghouse In charge.</w:t>
      </w:r>
    </w:p>
    <w:p w14:paraId="0C4AC8EC" w14:textId="397D744E"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After </w:t>
      </w:r>
      <w:r w:rsidR="00F06871" w:rsidRPr="002073AA">
        <w:rPr>
          <w:rFonts w:ascii="Times New Roman" w:hAnsi="Times New Roman"/>
        </w:rPr>
        <w:t>dispatch</w:t>
      </w:r>
      <w:r w:rsidRPr="002073AA">
        <w:rPr>
          <w:rFonts w:ascii="Times New Roman" w:hAnsi="Times New Roman"/>
        </w:rPr>
        <w:t xml:space="preserve"> of each lot of casts the bag house staff should sign the register and ensure correctness of the weighment and cast numbers and other relevant details before sending the next lost. In his absence the PCM in charge will officiate.</w:t>
      </w:r>
    </w:p>
    <w:p w14:paraId="2C0AC487" w14:textId="3FFA4263" w:rsidR="008D7FEB" w:rsidRPr="002073AA" w:rsidRDefault="008D7FEB" w:rsidP="00996666">
      <w:pPr>
        <w:pStyle w:val="ListParagraph"/>
        <w:numPr>
          <w:ilvl w:val="0"/>
          <w:numId w:val="12"/>
        </w:numPr>
        <w:jc w:val="both"/>
        <w:rPr>
          <w:rFonts w:ascii="Times New Roman" w:hAnsi="Times New Roman"/>
        </w:rPr>
      </w:pPr>
      <w:r w:rsidRPr="002073AA">
        <w:rPr>
          <w:rFonts w:ascii="Times New Roman" w:hAnsi="Times New Roman"/>
        </w:rPr>
        <w:t xml:space="preserve">Mentioning (LAST TRIP) on the slip </w:t>
      </w:r>
      <w:r w:rsidR="008B765A" w:rsidRPr="002073AA">
        <w:rPr>
          <w:rFonts w:ascii="Times New Roman" w:hAnsi="Times New Roman"/>
        </w:rPr>
        <w:t>whenever last</w:t>
      </w:r>
      <w:r w:rsidRPr="002073AA">
        <w:rPr>
          <w:rFonts w:ascii="Times New Roman" w:hAnsi="Times New Roman"/>
        </w:rPr>
        <w:t xml:space="preserve"> trip is being dispatched of the particular cast so that dispatch clerk also take note of same.</w:t>
      </w:r>
    </w:p>
    <w:p w14:paraId="34222AC3" w14:textId="77777777" w:rsidR="00FA664D" w:rsidRPr="002073AA" w:rsidRDefault="008D7FEB" w:rsidP="00996666">
      <w:pPr>
        <w:pStyle w:val="ListParagraph"/>
        <w:ind w:left="0"/>
        <w:jc w:val="both"/>
        <w:rPr>
          <w:rFonts w:ascii="Times New Roman" w:hAnsi="Times New Roman"/>
        </w:rPr>
      </w:pPr>
      <w:r w:rsidRPr="002073AA">
        <w:rPr>
          <w:rFonts w:ascii="Times New Roman" w:hAnsi="Times New Roman"/>
        </w:rPr>
        <w:t>Note: Any error in writing cast number can lead to Pig iron mix up of different grades hence may result into serious customer complains.</w:t>
      </w:r>
    </w:p>
    <w:p w14:paraId="1DCF4BC4" w14:textId="77777777" w:rsidR="00897271" w:rsidRPr="00C477C3" w:rsidRDefault="00897271"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477C3" w14:paraId="17CA6FD5" w14:textId="77777777" w:rsidTr="007E45E9">
        <w:trPr>
          <w:trHeight w:val="316"/>
        </w:trPr>
        <w:tc>
          <w:tcPr>
            <w:tcW w:w="2802" w:type="dxa"/>
            <w:shd w:val="clear" w:color="auto" w:fill="auto"/>
          </w:tcPr>
          <w:p w14:paraId="349A5846" w14:textId="77777777" w:rsidR="00BA7336" w:rsidRPr="00C477C3" w:rsidRDefault="00BA7336" w:rsidP="00D00594">
            <w:pPr>
              <w:spacing w:after="0"/>
              <w:rPr>
                <w:rFonts w:ascii="Times New Roman" w:hAnsi="Times New Roman"/>
                <w:b/>
              </w:rPr>
            </w:pPr>
            <w:r w:rsidRPr="00C477C3">
              <w:rPr>
                <w:rFonts w:ascii="Times New Roman" w:hAnsi="Times New Roman"/>
                <w:b/>
              </w:rPr>
              <w:t xml:space="preserve">Prepared By: </w:t>
            </w:r>
          </w:p>
          <w:p w14:paraId="20394681" w14:textId="77777777" w:rsidR="00BA7336" w:rsidRPr="00C477C3" w:rsidRDefault="00BA7336" w:rsidP="003B26C5">
            <w:pPr>
              <w:spacing w:after="0"/>
              <w:rPr>
                <w:rFonts w:ascii="Times New Roman" w:hAnsi="Times New Roman"/>
              </w:rPr>
            </w:pPr>
            <w:r w:rsidRPr="00C477C3">
              <w:rPr>
                <w:rFonts w:ascii="Times New Roman" w:hAnsi="Times New Roman"/>
              </w:rPr>
              <w:t xml:space="preserve">Head – </w:t>
            </w:r>
            <w:r w:rsidR="003B26C5" w:rsidRPr="00C477C3">
              <w:rPr>
                <w:rFonts w:ascii="Times New Roman" w:hAnsi="Times New Roman"/>
              </w:rPr>
              <w:t>Production PID I</w:t>
            </w:r>
          </w:p>
        </w:tc>
        <w:tc>
          <w:tcPr>
            <w:tcW w:w="3160" w:type="dxa"/>
            <w:shd w:val="clear" w:color="auto" w:fill="auto"/>
          </w:tcPr>
          <w:p w14:paraId="50528ADE" w14:textId="77777777" w:rsidR="00BA7336" w:rsidRPr="00C477C3" w:rsidRDefault="00BA7336" w:rsidP="00D00594">
            <w:pPr>
              <w:spacing w:after="0"/>
              <w:rPr>
                <w:rFonts w:ascii="Times New Roman" w:hAnsi="Times New Roman"/>
                <w:b/>
              </w:rPr>
            </w:pPr>
            <w:r w:rsidRPr="00C477C3">
              <w:rPr>
                <w:rFonts w:ascii="Times New Roman" w:hAnsi="Times New Roman"/>
                <w:b/>
              </w:rPr>
              <w:t xml:space="preserve">Reviewed &amp; Issued By: </w:t>
            </w:r>
          </w:p>
          <w:p w14:paraId="09A655D8" w14:textId="77777777" w:rsidR="00BA7336" w:rsidRPr="00C477C3" w:rsidRDefault="00BA7336" w:rsidP="00D00594">
            <w:pPr>
              <w:spacing w:after="0"/>
              <w:rPr>
                <w:rFonts w:ascii="Times New Roman" w:hAnsi="Times New Roman"/>
              </w:rPr>
            </w:pPr>
            <w:r w:rsidRPr="00C477C3">
              <w:rPr>
                <w:rFonts w:ascii="Times New Roman" w:hAnsi="Times New Roman"/>
              </w:rPr>
              <w:t>Management Representative</w:t>
            </w:r>
          </w:p>
        </w:tc>
        <w:tc>
          <w:tcPr>
            <w:tcW w:w="3133" w:type="dxa"/>
            <w:shd w:val="clear" w:color="auto" w:fill="auto"/>
          </w:tcPr>
          <w:p w14:paraId="4D380839" w14:textId="77777777" w:rsidR="00BA7336" w:rsidRPr="00C477C3" w:rsidRDefault="00BA7336" w:rsidP="00D00594">
            <w:pPr>
              <w:spacing w:after="0"/>
              <w:rPr>
                <w:rFonts w:ascii="Times New Roman" w:hAnsi="Times New Roman"/>
                <w:b/>
              </w:rPr>
            </w:pPr>
            <w:r w:rsidRPr="00C477C3">
              <w:rPr>
                <w:rFonts w:ascii="Times New Roman" w:hAnsi="Times New Roman"/>
                <w:b/>
              </w:rPr>
              <w:t xml:space="preserve">Approved By: </w:t>
            </w:r>
          </w:p>
          <w:p w14:paraId="79A05ADB" w14:textId="77777777" w:rsidR="00BA7336" w:rsidRPr="00C477C3" w:rsidRDefault="007E45E9" w:rsidP="00ED48D2">
            <w:pPr>
              <w:spacing w:after="0"/>
              <w:rPr>
                <w:rFonts w:ascii="Times New Roman" w:hAnsi="Times New Roman"/>
              </w:rPr>
            </w:pPr>
            <w:r w:rsidRPr="00C477C3">
              <w:rPr>
                <w:rFonts w:ascii="Times New Roman" w:hAnsi="Times New Roman"/>
              </w:rPr>
              <w:t xml:space="preserve">Head – </w:t>
            </w:r>
            <w:r w:rsidR="003B26C5" w:rsidRPr="00C477C3">
              <w:rPr>
                <w:rFonts w:ascii="Times New Roman" w:hAnsi="Times New Roman"/>
              </w:rPr>
              <w:t>Pig Iron Division</w:t>
            </w:r>
          </w:p>
        </w:tc>
      </w:tr>
      <w:tr w:rsidR="00BA7336" w:rsidRPr="00C477C3" w14:paraId="49B9DDF2" w14:textId="77777777" w:rsidTr="004A525E">
        <w:trPr>
          <w:trHeight w:val="1227"/>
        </w:trPr>
        <w:tc>
          <w:tcPr>
            <w:tcW w:w="2802" w:type="dxa"/>
            <w:shd w:val="clear" w:color="auto" w:fill="auto"/>
          </w:tcPr>
          <w:p w14:paraId="4C3103FD" w14:textId="77777777" w:rsidR="00BA7336" w:rsidRPr="00C477C3" w:rsidRDefault="007E45E9" w:rsidP="00B80FF3">
            <w:pPr>
              <w:rPr>
                <w:rFonts w:ascii="Times New Roman" w:hAnsi="Times New Roman"/>
                <w:b/>
              </w:rPr>
            </w:pPr>
            <w:r w:rsidRPr="00C477C3">
              <w:rPr>
                <w:rFonts w:ascii="Times New Roman" w:hAnsi="Times New Roman"/>
                <w:b/>
              </w:rPr>
              <w:lastRenderedPageBreak/>
              <w:t>Signature:</w:t>
            </w:r>
          </w:p>
        </w:tc>
        <w:tc>
          <w:tcPr>
            <w:tcW w:w="3160" w:type="dxa"/>
            <w:shd w:val="clear" w:color="auto" w:fill="auto"/>
          </w:tcPr>
          <w:p w14:paraId="0F72D0F0" w14:textId="77777777" w:rsidR="00BA7336" w:rsidRPr="00C477C3" w:rsidRDefault="007E45E9" w:rsidP="00B80FF3">
            <w:pPr>
              <w:rPr>
                <w:rFonts w:ascii="Times New Roman" w:hAnsi="Times New Roman"/>
                <w:b/>
              </w:rPr>
            </w:pPr>
            <w:r w:rsidRPr="00C477C3">
              <w:rPr>
                <w:rFonts w:ascii="Times New Roman" w:hAnsi="Times New Roman"/>
                <w:b/>
              </w:rPr>
              <w:t>Signature:</w:t>
            </w:r>
          </w:p>
        </w:tc>
        <w:tc>
          <w:tcPr>
            <w:tcW w:w="3133" w:type="dxa"/>
            <w:shd w:val="clear" w:color="auto" w:fill="auto"/>
          </w:tcPr>
          <w:p w14:paraId="42C63A5D" w14:textId="77777777" w:rsidR="00BA7336" w:rsidRPr="00C477C3" w:rsidRDefault="007E45E9" w:rsidP="00B80FF3">
            <w:pPr>
              <w:rPr>
                <w:rFonts w:ascii="Times New Roman" w:hAnsi="Times New Roman"/>
                <w:b/>
              </w:rPr>
            </w:pPr>
            <w:r w:rsidRPr="00C477C3">
              <w:rPr>
                <w:rFonts w:ascii="Times New Roman" w:hAnsi="Times New Roman"/>
                <w:b/>
              </w:rPr>
              <w:t>Signature:</w:t>
            </w:r>
          </w:p>
        </w:tc>
      </w:tr>
      <w:tr w:rsidR="00BA7336" w:rsidRPr="00C477C3" w14:paraId="29E810C3" w14:textId="77777777" w:rsidTr="007E45E9">
        <w:trPr>
          <w:trHeight w:val="56"/>
        </w:trPr>
        <w:tc>
          <w:tcPr>
            <w:tcW w:w="2802" w:type="dxa"/>
            <w:shd w:val="clear" w:color="auto" w:fill="auto"/>
          </w:tcPr>
          <w:p w14:paraId="7A8476C9" w14:textId="7A0A9195" w:rsidR="00BA7336" w:rsidRPr="00C477C3" w:rsidRDefault="00BA7336" w:rsidP="007E45E9">
            <w:pPr>
              <w:rPr>
                <w:rFonts w:ascii="Times New Roman" w:hAnsi="Times New Roman"/>
                <w:b/>
              </w:rPr>
            </w:pPr>
            <w:r w:rsidRPr="00C477C3">
              <w:rPr>
                <w:rFonts w:ascii="Times New Roman" w:hAnsi="Times New Roman"/>
                <w:b/>
              </w:rPr>
              <w:t>Date:</w:t>
            </w:r>
            <w:r w:rsidR="00904E9E">
              <w:rPr>
                <w:rFonts w:ascii="Times New Roman" w:hAnsi="Times New Roman"/>
                <w:b/>
              </w:rPr>
              <w:t xml:space="preserve"> </w:t>
            </w:r>
            <w:r w:rsidR="00DA4D0E">
              <w:rPr>
                <w:rFonts w:ascii="Times New Roman" w:hAnsi="Times New Roman"/>
                <w:b/>
              </w:rPr>
              <w:t>1</w:t>
            </w:r>
            <w:r w:rsidR="00581E25">
              <w:rPr>
                <w:rFonts w:ascii="Times New Roman" w:hAnsi="Times New Roman"/>
                <w:b/>
              </w:rPr>
              <w:t>0</w:t>
            </w:r>
            <w:r w:rsidR="00DA4D0E">
              <w:rPr>
                <w:rFonts w:ascii="Times New Roman" w:hAnsi="Times New Roman"/>
                <w:b/>
              </w:rPr>
              <w:t>.07.202</w:t>
            </w:r>
            <w:r w:rsidR="00581E25">
              <w:rPr>
                <w:rFonts w:ascii="Times New Roman" w:hAnsi="Times New Roman"/>
                <w:b/>
              </w:rPr>
              <w:t>3</w:t>
            </w:r>
          </w:p>
        </w:tc>
        <w:tc>
          <w:tcPr>
            <w:tcW w:w="3160" w:type="dxa"/>
            <w:shd w:val="clear" w:color="auto" w:fill="auto"/>
          </w:tcPr>
          <w:p w14:paraId="46CDF01C" w14:textId="0FE15D66" w:rsidR="00BA7336" w:rsidRPr="00C477C3" w:rsidRDefault="00BA7336" w:rsidP="007E45E9">
            <w:pPr>
              <w:rPr>
                <w:rFonts w:ascii="Times New Roman" w:hAnsi="Times New Roman"/>
                <w:b/>
              </w:rPr>
            </w:pPr>
            <w:r w:rsidRPr="00C477C3">
              <w:rPr>
                <w:rFonts w:ascii="Times New Roman" w:hAnsi="Times New Roman"/>
                <w:b/>
              </w:rPr>
              <w:t xml:space="preserve">Date: </w:t>
            </w:r>
            <w:r w:rsidR="00DA4D0E">
              <w:rPr>
                <w:rFonts w:ascii="Times New Roman" w:hAnsi="Times New Roman"/>
                <w:b/>
              </w:rPr>
              <w:t>1</w:t>
            </w:r>
            <w:r w:rsidR="00581E25">
              <w:rPr>
                <w:rFonts w:ascii="Times New Roman" w:hAnsi="Times New Roman"/>
                <w:b/>
              </w:rPr>
              <w:t>0</w:t>
            </w:r>
            <w:r w:rsidR="00DA4D0E">
              <w:rPr>
                <w:rFonts w:ascii="Times New Roman" w:hAnsi="Times New Roman"/>
                <w:b/>
              </w:rPr>
              <w:t>.07.202</w:t>
            </w:r>
            <w:r w:rsidR="00581E25">
              <w:rPr>
                <w:rFonts w:ascii="Times New Roman" w:hAnsi="Times New Roman"/>
                <w:b/>
              </w:rPr>
              <w:t>3</w:t>
            </w:r>
          </w:p>
        </w:tc>
        <w:tc>
          <w:tcPr>
            <w:tcW w:w="3133" w:type="dxa"/>
            <w:shd w:val="clear" w:color="auto" w:fill="auto"/>
          </w:tcPr>
          <w:p w14:paraId="65813C02" w14:textId="55C29CE5" w:rsidR="00BA7336" w:rsidRPr="00C477C3" w:rsidRDefault="00BA7336" w:rsidP="007E45E9">
            <w:pPr>
              <w:rPr>
                <w:rFonts w:ascii="Times New Roman" w:hAnsi="Times New Roman"/>
                <w:b/>
              </w:rPr>
            </w:pPr>
            <w:r w:rsidRPr="00C477C3">
              <w:rPr>
                <w:rFonts w:ascii="Times New Roman" w:hAnsi="Times New Roman"/>
                <w:b/>
              </w:rPr>
              <w:t>Date:</w:t>
            </w:r>
            <w:r w:rsidR="00270A82" w:rsidRPr="00C477C3">
              <w:rPr>
                <w:rFonts w:ascii="Times New Roman" w:hAnsi="Times New Roman"/>
                <w:b/>
              </w:rPr>
              <w:t xml:space="preserve"> </w:t>
            </w:r>
            <w:r w:rsidR="00DA4D0E">
              <w:rPr>
                <w:rFonts w:ascii="Times New Roman" w:hAnsi="Times New Roman"/>
                <w:b/>
              </w:rPr>
              <w:t>1</w:t>
            </w:r>
            <w:r w:rsidR="00581E25">
              <w:rPr>
                <w:rFonts w:ascii="Times New Roman" w:hAnsi="Times New Roman"/>
                <w:b/>
              </w:rPr>
              <w:t>0</w:t>
            </w:r>
            <w:r w:rsidR="00DA4D0E">
              <w:rPr>
                <w:rFonts w:ascii="Times New Roman" w:hAnsi="Times New Roman"/>
                <w:b/>
              </w:rPr>
              <w:t>.07.202</w:t>
            </w:r>
            <w:r w:rsidR="00581E25">
              <w:rPr>
                <w:rFonts w:ascii="Times New Roman" w:hAnsi="Times New Roman"/>
                <w:b/>
              </w:rPr>
              <w:t>3</w:t>
            </w:r>
          </w:p>
        </w:tc>
      </w:tr>
    </w:tbl>
    <w:p w14:paraId="46D7E23B" w14:textId="770ABF1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659CC" w14:paraId="042D4C2A" w14:textId="77777777" w:rsidTr="001F31A2">
        <w:tc>
          <w:tcPr>
            <w:tcW w:w="9090" w:type="dxa"/>
            <w:gridSpan w:val="4"/>
          </w:tcPr>
          <w:p w14:paraId="239AC967" w14:textId="77777777" w:rsidR="000659CC" w:rsidRDefault="000659CC" w:rsidP="001F31A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0659CC" w14:paraId="08728EBB" w14:textId="77777777" w:rsidTr="001F31A2">
        <w:tc>
          <w:tcPr>
            <w:tcW w:w="2766" w:type="dxa"/>
          </w:tcPr>
          <w:p w14:paraId="58CF8F45"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2DB823C2"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C408D37"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23763240" w14:textId="77777777" w:rsidR="000659CC" w:rsidRDefault="000659CC" w:rsidP="001F31A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659CC" w:rsidRPr="001A3E3D" w14:paraId="70134DBB" w14:textId="77777777" w:rsidTr="001F31A2">
        <w:tc>
          <w:tcPr>
            <w:tcW w:w="2766" w:type="dxa"/>
          </w:tcPr>
          <w:p w14:paraId="2DDA485E" w14:textId="77777777" w:rsidR="000659CC" w:rsidRPr="001A3E3D" w:rsidRDefault="000659CC"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2A170CFA" w14:textId="79B3DC02" w:rsidR="000659CC" w:rsidRPr="001A3E3D" w:rsidRDefault="000659CC"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Work instructions for loading of Pig Iron, </w:t>
            </w:r>
            <w:r w:rsidR="008B765A">
              <w:rPr>
                <w:rFonts w:ascii="Times New Roman" w:hAnsi="Times New Roman"/>
                <w:sz w:val="24"/>
                <w:szCs w:val="24"/>
              </w:rPr>
              <w:t>Slag,</w:t>
            </w:r>
            <w:r>
              <w:rPr>
                <w:rFonts w:ascii="Times New Roman" w:hAnsi="Times New Roman"/>
                <w:sz w:val="24"/>
                <w:szCs w:val="24"/>
              </w:rPr>
              <w:t xml:space="preserve"> Debris and transportation</w:t>
            </w:r>
          </w:p>
        </w:tc>
        <w:tc>
          <w:tcPr>
            <w:tcW w:w="2190" w:type="dxa"/>
          </w:tcPr>
          <w:p w14:paraId="51598998" w14:textId="26F2C8B7" w:rsidR="000659CC" w:rsidRPr="001A3E3D" w:rsidRDefault="008B765A"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Pig loading procedure revised</w:t>
            </w:r>
          </w:p>
        </w:tc>
        <w:tc>
          <w:tcPr>
            <w:tcW w:w="1946" w:type="dxa"/>
          </w:tcPr>
          <w:p w14:paraId="73005D97" w14:textId="72357120" w:rsidR="000659CC" w:rsidRPr="001A3E3D" w:rsidRDefault="000659CC" w:rsidP="001F31A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09</w:t>
            </w:r>
          </w:p>
        </w:tc>
      </w:tr>
      <w:tr w:rsidR="000659CC" w14:paraId="695885D4" w14:textId="77777777" w:rsidTr="001F31A2">
        <w:tc>
          <w:tcPr>
            <w:tcW w:w="2766" w:type="dxa"/>
          </w:tcPr>
          <w:p w14:paraId="2F9A0415"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c>
          <w:tcPr>
            <w:tcW w:w="2188" w:type="dxa"/>
          </w:tcPr>
          <w:p w14:paraId="429B6AED"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c>
          <w:tcPr>
            <w:tcW w:w="2190" w:type="dxa"/>
          </w:tcPr>
          <w:p w14:paraId="5F61E302"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c>
          <w:tcPr>
            <w:tcW w:w="1946" w:type="dxa"/>
          </w:tcPr>
          <w:p w14:paraId="494EA68F" w14:textId="77777777" w:rsidR="000659CC" w:rsidRDefault="000659CC" w:rsidP="001F31A2">
            <w:pPr>
              <w:pStyle w:val="ListParagraph"/>
              <w:tabs>
                <w:tab w:val="left" w:pos="567"/>
              </w:tabs>
              <w:spacing w:line="240" w:lineRule="auto"/>
              <w:ind w:left="0"/>
              <w:rPr>
                <w:rFonts w:ascii="Times New Roman" w:hAnsi="Times New Roman"/>
                <w:b/>
                <w:sz w:val="24"/>
                <w:szCs w:val="24"/>
              </w:rPr>
            </w:pPr>
          </w:p>
        </w:tc>
      </w:tr>
    </w:tbl>
    <w:p w14:paraId="7250DF7E" w14:textId="77777777" w:rsidR="000659CC" w:rsidRPr="00C477C3" w:rsidRDefault="000659CC" w:rsidP="00314A11">
      <w:pPr>
        <w:pStyle w:val="ListParagraph"/>
        <w:tabs>
          <w:tab w:val="left" w:pos="567"/>
        </w:tabs>
        <w:spacing w:line="240" w:lineRule="auto"/>
        <w:ind w:left="567" w:hanging="567"/>
        <w:rPr>
          <w:rFonts w:ascii="Times New Roman" w:hAnsi="Times New Roman"/>
          <w:b/>
          <w:sz w:val="24"/>
          <w:szCs w:val="24"/>
        </w:rPr>
      </w:pPr>
    </w:p>
    <w:sectPr w:rsidR="000659CC" w:rsidRPr="00C477C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F016" w14:textId="77777777" w:rsidR="002C1C8A" w:rsidRDefault="002C1C8A" w:rsidP="0036287A">
      <w:pPr>
        <w:spacing w:after="0" w:line="240" w:lineRule="auto"/>
      </w:pPr>
      <w:r>
        <w:separator/>
      </w:r>
    </w:p>
  </w:endnote>
  <w:endnote w:type="continuationSeparator" w:id="0">
    <w:p w14:paraId="3C4EB6D3" w14:textId="77777777" w:rsidR="002C1C8A" w:rsidRDefault="002C1C8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759E" w14:textId="71779691" w:rsidR="00450E2A" w:rsidRDefault="00D9743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3D8391B" wp14:editId="11A23A03">
              <wp:simplePos x="0" y="0"/>
              <wp:positionH relativeFrom="page">
                <wp:posOffset>0</wp:posOffset>
              </wp:positionH>
              <wp:positionV relativeFrom="page">
                <wp:posOffset>10227945</wp:posOffset>
              </wp:positionV>
              <wp:extent cx="7560310" cy="273050"/>
              <wp:effectExtent l="0" t="0" r="0" b="12700"/>
              <wp:wrapNone/>
              <wp:docPr id="1" name="MSIPCMf0a04da69a7661874d27f9b8"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D86BE8" w14:textId="7DD714D5" w:rsidR="00D97437" w:rsidRPr="00D97437" w:rsidRDefault="00D97437" w:rsidP="00D97437">
                          <w:pPr>
                            <w:spacing w:after="0"/>
                            <w:jc w:val="center"/>
                            <w:rPr>
                              <w:rFonts w:cs="Calibri"/>
                              <w:color w:val="C0C0C0"/>
                              <w:sz w:val="12"/>
                            </w:rPr>
                          </w:pPr>
                          <w:r w:rsidRPr="00D9743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D8391B" id="_x0000_t202" coordsize="21600,21600" o:spt="202" path="m,l,21600r21600,l21600,xe">
              <v:stroke joinstyle="miter"/>
              <v:path gradientshapeok="t" o:connecttype="rect"/>
            </v:shapetype>
            <v:shape id="MSIPCMf0a04da69a7661874d27f9b8"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11D86BE8" w14:textId="7DD714D5" w:rsidR="00D97437" w:rsidRPr="00D97437" w:rsidRDefault="00D97437" w:rsidP="00D97437">
                    <w:pPr>
                      <w:spacing w:after="0"/>
                      <w:jc w:val="center"/>
                      <w:rPr>
                        <w:rFonts w:cs="Calibri"/>
                        <w:color w:val="C0C0C0"/>
                        <w:sz w:val="12"/>
                      </w:rPr>
                    </w:pPr>
                    <w:r w:rsidRPr="00D9743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91AC" w14:textId="77777777" w:rsidR="002C1C8A" w:rsidRDefault="002C1C8A" w:rsidP="0036287A">
      <w:pPr>
        <w:spacing w:after="0" w:line="240" w:lineRule="auto"/>
      </w:pPr>
      <w:r>
        <w:separator/>
      </w:r>
    </w:p>
  </w:footnote>
  <w:footnote w:type="continuationSeparator" w:id="0">
    <w:p w14:paraId="20C3BD5B" w14:textId="77777777" w:rsidR="002C1C8A" w:rsidRDefault="002C1C8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3E8A860" w14:textId="77777777" w:rsidTr="00314A11">
      <w:trPr>
        <w:trHeight w:val="251"/>
      </w:trPr>
      <w:tc>
        <w:tcPr>
          <w:tcW w:w="1702" w:type="dxa"/>
          <w:vMerge w:val="restart"/>
          <w:vAlign w:val="center"/>
        </w:tcPr>
        <w:p w14:paraId="1AF288C9" w14:textId="56E3FF88" w:rsidR="00314A11" w:rsidRPr="001B4A42" w:rsidRDefault="00AA1FA6" w:rsidP="000B4EA3">
          <w:pPr>
            <w:pStyle w:val="Header"/>
            <w:ind w:hanging="108"/>
            <w:jc w:val="center"/>
          </w:pPr>
          <w:r>
            <w:rPr>
              <w:noProof/>
            </w:rPr>
            <w:drawing>
              <wp:inline distT="0" distB="0" distL="0" distR="0" wp14:anchorId="03CEECC9" wp14:editId="345E8F78">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6576582A" w14:textId="77777777" w:rsidR="00314A11" w:rsidRPr="001B4A42" w:rsidRDefault="00EF6B13"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821389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D850A4A" w14:textId="6CA5FC52" w:rsidR="00314A11" w:rsidRPr="002E7889" w:rsidRDefault="00EF6B13" w:rsidP="008D7FE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B7338">
            <w:rPr>
              <w:rFonts w:ascii="Times New Roman" w:hAnsi="Times New Roman"/>
              <w:b/>
            </w:rPr>
            <w:t>/PROD</w:t>
          </w:r>
          <w:r>
            <w:rPr>
              <w:rFonts w:ascii="Times New Roman" w:hAnsi="Times New Roman"/>
              <w:b/>
            </w:rPr>
            <w:t xml:space="preserve"> </w:t>
          </w:r>
          <w:r>
            <w:rPr>
              <w:rFonts w:ascii="Times New Roman" w:hAnsi="Times New Roman"/>
              <w:b/>
              <w:szCs w:val="24"/>
            </w:rPr>
            <w:t>/WI</w:t>
          </w:r>
          <w:r w:rsidR="00AA1FA6">
            <w:rPr>
              <w:rFonts w:ascii="Times New Roman" w:hAnsi="Times New Roman"/>
              <w:b/>
            </w:rPr>
            <w:t>/</w:t>
          </w:r>
          <w:r w:rsidR="00270A82" w:rsidRPr="00270A82">
            <w:rPr>
              <w:rFonts w:ascii="Times New Roman" w:hAnsi="Times New Roman"/>
              <w:b/>
            </w:rPr>
            <w:t>15</w:t>
          </w:r>
        </w:p>
      </w:tc>
    </w:tr>
    <w:tr w:rsidR="00314A11" w:rsidRPr="001B4A42" w14:paraId="68E77E70" w14:textId="77777777" w:rsidTr="00314A11">
      <w:trPr>
        <w:trHeight w:val="143"/>
      </w:trPr>
      <w:tc>
        <w:tcPr>
          <w:tcW w:w="1702" w:type="dxa"/>
          <w:vMerge/>
        </w:tcPr>
        <w:p w14:paraId="3F904F81" w14:textId="77777777" w:rsidR="00314A11" w:rsidRPr="001B4A42" w:rsidRDefault="00314A11" w:rsidP="003F30BD">
          <w:pPr>
            <w:pStyle w:val="Header"/>
          </w:pPr>
        </w:p>
      </w:tc>
      <w:tc>
        <w:tcPr>
          <w:tcW w:w="4394" w:type="dxa"/>
        </w:tcPr>
        <w:p w14:paraId="1E46DF9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FFD0BB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9B61243" w14:textId="1CBBB102" w:rsidR="00314A11" w:rsidRPr="00550080" w:rsidRDefault="00581E25" w:rsidP="00314A11">
          <w:pPr>
            <w:pStyle w:val="Header"/>
            <w:rPr>
              <w:rFonts w:ascii="Times New Roman" w:hAnsi="Times New Roman"/>
              <w:b/>
            </w:rPr>
          </w:pPr>
          <w:r>
            <w:rPr>
              <w:rFonts w:ascii="Times New Roman" w:hAnsi="Times New Roman"/>
              <w:b/>
            </w:rPr>
            <w:t>10.</w:t>
          </w:r>
          <w:r w:rsidR="00DA4D0E">
            <w:rPr>
              <w:rFonts w:ascii="Times New Roman" w:hAnsi="Times New Roman"/>
              <w:b/>
            </w:rPr>
            <w:t>07.202</w:t>
          </w:r>
          <w:r w:rsidR="003D38C2">
            <w:rPr>
              <w:rFonts w:ascii="Times New Roman" w:hAnsi="Times New Roman"/>
              <w:b/>
            </w:rPr>
            <w:t>3</w:t>
          </w:r>
        </w:p>
      </w:tc>
    </w:tr>
    <w:tr w:rsidR="00314A11" w:rsidRPr="001B4A42" w14:paraId="2E6F0C42" w14:textId="77777777" w:rsidTr="00314A11">
      <w:trPr>
        <w:trHeight w:val="143"/>
      </w:trPr>
      <w:tc>
        <w:tcPr>
          <w:tcW w:w="1702" w:type="dxa"/>
          <w:vMerge/>
        </w:tcPr>
        <w:p w14:paraId="13EA7052" w14:textId="77777777" w:rsidR="00314A11" w:rsidRPr="001B4A42" w:rsidRDefault="00314A11" w:rsidP="003F30BD">
          <w:pPr>
            <w:pStyle w:val="Header"/>
          </w:pPr>
        </w:p>
      </w:tc>
      <w:tc>
        <w:tcPr>
          <w:tcW w:w="4394" w:type="dxa"/>
          <w:vMerge w:val="restart"/>
          <w:vAlign w:val="center"/>
        </w:tcPr>
        <w:p w14:paraId="23E3C744" w14:textId="77777777" w:rsidR="008D7FEB" w:rsidRPr="008D7FEB" w:rsidRDefault="00314A11" w:rsidP="008D7FEB">
          <w:pPr>
            <w:pStyle w:val="Header"/>
            <w:ind w:left="-70"/>
            <w:jc w:val="center"/>
            <w:rPr>
              <w:rFonts w:ascii="Times New Roman" w:hAnsi="Times New Roman"/>
              <w:b/>
            </w:rPr>
          </w:pPr>
          <w:r w:rsidRPr="009532E4">
            <w:rPr>
              <w:rFonts w:ascii="Times New Roman" w:hAnsi="Times New Roman"/>
              <w:b/>
            </w:rPr>
            <w:t xml:space="preserve">Work Instructions for </w:t>
          </w:r>
          <w:r w:rsidR="008D7FEB">
            <w:rPr>
              <w:rFonts w:ascii="Times New Roman" w:hAnsi="Times New Roman"/>
              <w:b/>
            </w:rPr>
            <w:t xml:space="preserve">Loading Pig Iron, </w:t>
          </w:r>
          <w:r w:rsidR="008D7FEB" w:rsidRPr="008D7FEB">
            <w:rPr>
              <w:rFonts w:ascii="Times New Roman" w:hAnsi="Times New Roman"/>
              <w:b/>
            </w:rPr>
            <w:t xml:space="preserve">Slag, Debris and </w:t>
          </w:r>
          <w:r w:rsidR="00625E9C">
            <w:rPr>
              <w:rFonts w:ascii="Times New Roman" w:hAnsi="Times New Roman"/>
              <w:b/>
            </w:rPr>
            <w:t>transportation</w:t>
          </w:r>
        </w:p>
        <w:p w14:paraId="74604E7F" w14:textId="77777777" w:rsidR="00314A11" w:rsidRPr="001B4A42" w:rsidRDefault="00314A11" w:rsidP="008D7FEB">
          <w:pPr>
            <w:pStyle w:val="Header"/>
            <w:ind w:left="-70"/>
            <w:jc w:val="center"/>
            <w:rPr>
              <w:rFonts w:ascii="Times New Roman" w:hAnsi="Times New Roman"/>
              <w:b/>
            </w:rPr>
          </w:pPr>
        </w:p>
      </w:tc>
      <w:tc>
        <w:tcPr>
          <w:tcW w:w="1701" w:type="dxa"/>
        </w:tcPr>
        <w:p w14:paraId="2DB0535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0797449" w14:textId="10C0E88F" w:rsidR="00314A11" w:rsidRPr="002E7889" w:rsidRDefault="003D38C2" w:rsidP="001B3F1A">
          <w:pPr>
            <w:pStyle w:val="Header"/>
            <w:rPr>
              <w:rFonts w:ascii="Times New Roman" w:hAnsi="Times New Roman"/>
              <w:b/>
            </w:rPr>
          </w:pPr>
          <w:r>
            <w:rPr>
              <w:rFonts w:ascii="Times New Roman" w:hAnsi="Times New Roman"/>
              <w:b/>
            </w:rPr>
            <w:t>1</w:t>
          </w:r>
          <w:r w:rsidR="00581E25">
            <w:rPr>
              <w:rFonts w:ascii="Times New Roman" w:hAnsi="Times New Roman"/>
              <w:b/>
            </w:rPr>
            <w:t>1</w:t>
          </w:r>
        </w:p>
      </w:tc>
    </w:tr>
    <w:tr w:rsidR="00314A11" w:rsidRPr="001B4A42" w14:paraId="070477DA" w14:textId="77777777" w:rsidTr="00314A11">
      <w:trPr>
        <w:trHeight w:val="143"/>
      </w:trPr>
      <w:tc>
        <w:tcPr>
          <w:tcW w:w="1702" w:type="dxa"/>
          <w:vMerge/>
        </w:tcPr>
        <w:p w14:paraId="7535FD7D" w14:textId="77777777" w:rsidR="00314A11" w:rsidRPr="001B4A42" w:rsidRDefault="00314A11" w:rsidP="003F30BD">
          <w:pPr>
            <w:pStyle w:val="Header"/>
          </w:pPr>
        </w:p>
      </w:tc>
      <w:tc>
        <w:tcPr>
          <w:tcW w:w="4394" w:type="dxa"/>
          <w:vMerge/>
        </w:tcPr>
        <w:p w14:paraId="334AA97C" w14:textId="77777777" w:rsidR="00314A11" w:rsidRPr="001B4A42" w:rsidRDefault="00314A11" w:rsidP="003F30BD">
          <w:pPr>
            <w:pStyle w:val="Header"/>
            <w:jc w:val="center"/>
            <w:rPr>
              <w:rFonts w:ascii="Times New Roman" w:hAnsi="Times New Roman"/>
              <w:b/>
            </w:rPr>
          </w:pPr>
        </w:p>
      </w:tc>
      <w:tc>
        <w:tcPr>
          <w:tcW w:w="1701" w:type="dxa"/>
        </w:tcPr>
        <w:p w14:paraId="5254C44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8FB980A"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932C3">
            <w:rPr>
              <w:rFonts w:ascii="Times New Roman" w:hAnsi="Times New Roman"/>
              <w:b/>
              <w:noProof/>
            </w:rPr>
            <w:t>7</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932C3">
            <w:rPr>
              <w:rFonts w:ascii="Times New Roman" w:hAnsi="Times New Roman"/>
              <w:b/>
              <w:noProof/>
            </w:rPr>
            <w:t>7</w:t>
          </w:r>
          <w:r w:rsidRPr="002E7889">
            <w:rPr>
              <w:rFonts w:ascii="Times New Roman" w:hAnsi="Times New Roman"/>
              <w:b/>
            </w:rPr>
            <w:fldChar w:fldCharType="end"/>
          </w:r>
        </w:p>
      </w:tc>
    </w:tr>
  </w:tbl>
  <w:p w14:paraId="51768CDC"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92344"/>
    <w:multiLevelType w:val="singleLevel"/>
    <w:tmpl w:val="2ACC3146"/>
    <w:lvl w:ilvl="0">
      <w:start w:val="1"/>
      <w:numFmt w:val="decimal"/>
      <w:lvlText w:val="%1."/>
      <w:lvlJc w:val="left"/>
      <w:pPr>
        <w:tabs>
          <w:tab w:val="num" w:pos="720"/>
        </w:tabs>
        <w:ind w:left="720" w:hanging="360"/>
      </w:pPr>
      <w:rPr>
        <w:b w:val="0"/>
      </w:rPr>
    </w:lvl>
  </w:abstractNum>
  <w:abstractNum w:abstractNumId="2" w15:restartNumberingAfterBreak="0">
    <w:nsid w:val="10036F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D37F5F"/>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2D30A09"/>
    <w:multiLevelType w:val="hybridMultilevel"/>
    <w:tmpl w:val="31B6742E"/>
    <w:lvl w:ilvl="0" w:tplc="900A555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6C7169"/>
    <w:multiLevelType w:val="hybridMultilevel"/>
    <w:tmpl w:val="B16C225A"/>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3C7CE6"/>
    <w:multiLevelType w:val="singleLevel"/>
    <w:tmpl w:val="C7B605AE"/>
    <w:lvl w:ilvl="0">
      <w:start w:val="1"/>
      <w:numFmt w:val="decimal"/>
      <w:lvlText w:val="%1."/>
      <w:lvlJc w:val="left"/>
      <w:pPr>
        <w:tabs>
          <w:tab w:val="num" w:pos="720"/>
        </w:tabs>
        <w:ind w:left="720" w:hanging="360"/>
      </w:pPr>
      <w:rPr>
        <w:rFonts w:hint="default"/>
      </w:rPr>
    </w:lvl>
  </w:abstractNum>
  <w:abstractNum w:abstractNumId="7" w15:restartNumberingAfterBreak="0">
    <w:nsid w:val="507D0C8D"/>
    <w:multiLevelType w:val="hybridMultilevel"/>
    <w:tmpl w:val="E56A92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E47F02"/>
    <w:multiLevelType w:val="hybridMultilevel"/>
    <w:tmpl w:val="7AE077F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C42ADB"/>
    <w:multiLevelType w:val="hybridMultilevel"/>
    <w:tmpl w:val="868646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412CAB"/>
    <w:multiLevelType w:val="singleLevel"/>
    <w:tmpl w:val="C7B605AE"/>
    <w:lvl w:ilvl="0">
      <w:start w:val="1"/>
      <w:numFmt w:val="decimal"/>
      <w:lvlText w:val="%1."/>
      <w:lvlJc w:val="left"/>
      <w:pPr>
        <w:tabs>
          <w:tab w:val="num" w:pos="720"/>
        </w:tabs>
        <w:ind w:left="720" w:hanging="360"/>
      </w:pPr>
      <w:rPr>
        <w:rFonts w:hint="default"/>
      </w:rPr>
    </w:lvl>
  </w:abstractNum>
  <w:abstractNum w:abstractNumId="11" w15:restartNumberingAfterBreak="0">
    <w:nsid w:val="73874062"/>
    <w:multiLevelType w:val="singleLevel"/>
    <w:tmpl w:val="499EBD9C"/>
    <w:lvl w:ilvl="0">
      <w:start w:val="1"/>
      <w:numFmt w:val="decimal"/>
      <w:lvlText w:val="%1."/>
      <w:lvlJc w:val="left"/>
      <w:pPr>
        <w:tabs>
          <w:tab w:val="num" w:pos="360"/>
        </w:tabs>
        <w:ind w:left="360" w:hanging="360"/>
      </w:pPr>
      <w:rPr>
        <w:b w:val="0"/>
      </w:rPr>
    </w:lvl>
  </w:abstractNum>
  <w:abstractNum w:abstractNumId="12" w15:restartNumberingAfterBreak="0">
    <w:nsid w:val="74C31F2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BED097C"/>
    <w:multiLevelType w:val="hybridMultilevel"/>
    <w:tmpl w:val="18CCB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4079387">
    <w:abstractNumId w:val="0"/>
  </w:num>
  <w:num w:numId="2" w16cid:durableId="66155268">
    <w:abstractNumId w:val="12"/>
  </w:num>
  <w:num w:numId="3" w16cid:durableId="1787308287">
    <w:abstractNumId w:val="6"/>
  </w:num>
  <w:num w:numId="4" w16cid:durableId="466358462">
    <w:abstractNumId w:val="11"/>
  </w:num>
  <w:num w:numId="5" w16cid:durableId="322513972">
    <w:abstractNumId w:val="1"/>
  </w:num>
  <w:num w:numId="6" w16cid:durableId="1709987724">
    <w:abstractNumId w:val="2"/>
  </w:num>
  <w:num w:numId="7" w16cid:durableId="1465732537">
    <w:abstractNumId w:val="3"/>
  </w:num>
  <w:num w:numId="8" w16cid:durableId="65340656">
    <w:abstractNumId w:val="5"/>
  </w:num>
  <w:num w:numId="9" w16cid:durableId="1401367999">
    <w:abstractNumId w:val="7"/>
  </w:num>
  <w:num w:numId="10" w16cid:durableId="1534610290">
    <w:abstractNumId w:val="9"/>
  </w:num>
  <w:num w:numId="11" w16cid:durableId="760955757">
    <w:abstractNumId w:val="4"/>
  </w:num>
  <w:num w:numId="12" w16cid:durableId="1156654565">
    <w:abstractNumId w:val="13"/>
  </w:num>
  <w:num w:numId="13" w16cid:durableId="1837915063">
    <w:abstractNumId w:val="8"/>
  </w:num>
  <w:num w:numId="14" w16cid:durableId="756945177">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7DAF"/>
    <w:rsid w:val="0003432F"/>
    <w:rsid w:val="00042ED0"/>
    <w:rsid w:val="000507C5"/>
    <w:rsid w:val="00056BB9"/>
    <w:rsid w:val="000659CC"/>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36298"/>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B6B66"/>
    <w:rsid w:val="001C0E7E"/>
    <w:rsid w:val="001D11E8"/>
    <w:rsid w:val="001D6B34"/>
    <w:rsid w:val="001E025D"/>
    <w:rsid w:val="002073AA"/>
    <w:rsid w:val="00212B0B"/>
    <w:rsid w:val="00213467"/>
    <w:rsid w:val="002166C9"/>
    <w:rsid w:val="002313BF"/>
    <w:rsid w:val="00233524"/>
    <w:rsid w:val="0023499B"/>
    <w:rsid w:val="00235C88"/>
    <w:rsid w:val="00241BB7"/>
    <w:rsid w:val="00255A9D"/>
    <w:rsid w:val="00256539"/>
    <w:rsid w:val="00261044"/>
    <w:rsid w:val="00270A82"/>
    <w:rsid w:val="00271BAF"/>
    <w:rsid w:val="00283E16"/>
    <w:rsid w:val="00290DF6"/>
    <w:rsid w:val="002932C3"/>
    <w:rsid w:val="002A4742"/>
    <w:rsid w:val="002A5FAE"/>
    <w:rsid w:val="002B2F77"/>
    <w:rsid w:val="002B54E5"/>
    <w:rsid w:val="002C1C8A"/>
    <w:rsid w:val="002C4D35"/>
    <w:rsid w:val="002C795B"/>
    <w:rsid w:val="002D3A2C"/>
    <w:rsid w:val="002D4D2B"/>
    <w:rsid w:val="002D5A01"/>
    <w:rsid w:val="002E7889"/>
    <w:rsid w:val="002F06C4"/>
    <w:rsid w:val="002F4508"/>
    <w:rsid w:val="002F51EE"/>
    <w:rsid w:val="002F7E19"/>
    <w:rsid w:val="00304DE6"/>
    <w:rsid w:val="0030597A"/>
    <w:rsid w:val="00314A11"/>
    <w:rsid w:val="003158EF"/>
    <w:rsid w:val="00330B4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26C5"/>
    <w:rsid w:val="003B3305"/>
    <w:rsid w:val="003B404E"/>
    <w:rsid w:val="003C06A1"/>
    <w:rsid w:val="003C0C0D"/>
    <w:rsid w:val="003D38C2"/>
    <w:rsid w:val="003D5AB7"/>
    <w:rsid w:val="003E1AF2"/>
    <w:rsid w:val="003E6096"/>
    <w:rsid w:val="003F30BD"/>
    <w:rsid w:val="003F387F"/>
    <w:rsid w:val="003F7DB8"/>
    <w:rsid w:val="004160B0"/>
    <w:rsid w:val="00421B23"/>
    <w:rsid w:val="00421C5F"/>
    <w:rsid w:val="00425515"/>
    <w:rsid w:val="0044423A"/>
    <w:rsid w:val="00446F1F"/>
    <w:rsid w:val="00450E2A"/>
    <w:rsid w:val="00455988"/>
    <w:rsid w:val="004903B0"/>
    <w:rsid w:val="004A0851"/>
    <w:rsid w:val="004A525E"/>
    <w:rsid w:val="004A6BDF"/>
    <w:rsid w:val="004B08DA"/>
    <w:rsid w:val="004B0E5D"/>
    <w:rsid w:val="004C4123"/>
    <w:rsid w:val="004C493D"/>
    <w:rsid w:val="004E2524"/>
    <w:rsid w:val="004E2A68"/>
    <w:rsid w:val="004E33B4"/>
    <w:rsid w:val="004F1BCA"/>
    <w:rsid w:val="004F2A47"/>
    <w:rsid w:val="004F2DA1"/>
    <w:rsid w:val="004F34FC"/>
    <w:rsid w:val="0050223F"/>
    <w:rsid w:val="005112D9"/>
    <w:rsid w:val="00524E45"/>
    <w:rsid w:val="00535C8B"/>
    <w:rsid w:val="005414A3"/>
    <w:rsid w:val="005458D3"/>
    <w:rsid w:val="00550080"/>
    <w:rsid w:val="0055046A"/>
    <w:rsid w:val="00552A9C"/>
    <w:rsid w:val="005570A0"/>
    <w:rsid w:val="005726CC"/>
    <w:rsid w:val="00576760"/>
    <w:rsid w:val="00581E25"/>
    <w:rsid w:val="00583DF7"/>
    <w:rsid w:val="00586E33"/>
    <w:rsid w:val="005871FF"/>
    <w:rsid w:val="00587DC4"/>
    <w:rsid w:val="005A0852"/>
    <w:rsid w:val="005A1FB6"/>
    <w:rsid w:val="005C4234"/>
    <w:rsid w:val="005D3111"/>
    <w:rsid w:val="005D436D"/>
    <w:rsid w:val="005D59AB"/>
    <w:rsid w:val="005E1D4D"/>
    <w:rsid w:val="005E377F"/>
    <w:rsid w:val="005E6E8C"/>
    <w:rsid w:val="005F0D37"/>
    <w:rsid w:val="005F1195"/>
    <w:rsid w:val="005F244F"/>
    <w:rsid w:val="005F2905"/>
    <w:rsid w:val="005F5011"/>
    <w:rsid w:val="006008EE"/>
    <w:rsid w:val="00611FB8"/>
    <w:rsid w:val="0062536F"/>
    <w:rsid w:val="00625E9C"/>
    <w:rsid w:val="00636E54"/>
    <w:rsid w:val="006545C9"/>
    <w:rsid w:val="006562AA"/>
    <w:rsid w:val="00666AA6"/>
    <w:rsid w:val="00667DAD"/>
    <w:rsid w:val="00676577"/>
    <w:rsid w:val="00684AFE"/>
    <w:rsid w:val="006868A6"/>
    <w:rsid w:val="006A4AED"/>
    <w:rsid w:val="006A5A97"/>
    <w:rsid w:val="006B2F04"/>
    <w:rsid w:val="006C3D3D"/>
    <w:rsid w:val="006D0CA9"/>
    <w:rsid w:val="006D7CF2"/>
    <w:rsid w:val="006E64E5"/>
    <w:rsid w:val="006F3D6B"/>
    <w:rsid w:val="00702316"/>
    <w:rsid w:val="0070550E"/>
    <w:rsid w:val="0076462F"/>
    <w:rsid w:val="00764EC8"/>
    <w:rsid w:val="0077479B"/>
    <w:rsid w:val="0077498C"/>
    <w:rsid w:val="00775BBC"/>
    <w:rsid w:val="00780603"/>
    <w:rsid w:val="00783164"/>
    <w:rsid w:val="00784F70"/>
    <w:rsid w:val="00792636"/>
    <w:rsid w:val="007A2DF2"/>
    <w:rsid w:val="007C3411"/>
    <w:rsid w:val="007C4FC6"/>
    <w:rsid w:val="007D4636"/>
    <w:rsid w:val="007E1341"/>
    <w:rsid w:val="007E45E9"/>
    <w:rsid w:val="007E729E"/>
    <w:rsid w:val="007F4B98"/>
    <w:rsid w:val="007F5A73"/>
    <w:rsid w:val="008055C6"/>
    <w:rsid w:val="0081458C"/>
    <w:rsid w:val="00817C7F"/>
    <w:rsid w:val="00820C77"/>
    <w:rsid w:val="00826063"/>
    <w:rsid w:val="00835BA2"/>
    <w:rsid w:val="00842F0E"/>
    <w:rsid w:val="00847F5A"/>
    <w:rsid w:val="00862B60"/>
    <w:rsid w:val="0087258E"/>
    <w:rsid w:val="00880116"/>
    <w:rsid w:val="00880722"/>
    <w:rsid w:val="00880EAB"/>
    <w:rsid w:val="00886918"/>
    <w:rsid w:val="0089343E"/>
    <w:rsid w:val="00893C0B"/>
    <w:rsid w:val="00894949"/>
    <w:rsid w:val="00895912"/>
    <w:rsid w:val="00897271"/>
    <w:rsid w:val="008A4AF0"/>
    <w:rsid w:val="008A5BD7"/>
    <w:rsid w:val="008B29E1"/>
    <w:rsid w:val="008B3AB2"/>
    <w:rsid w:val="008B765A"/>
    <w:rsid w:val="008C530A"/>
    <w:rsid w:val="008C6013"/>
    <w:rsid w:val="008D3AF0"/>
    <w:rsid w:val="008D6369"/>
    <w:rsid w:val="008D7FEB"/>
    <w:rsid w:val="008E31A3"/>
    <w:rsid w:val="008E5D61"/>
    <w:rsid w:val="008F0F70"/>
    <w:rsid w:val="00904E9E"/>
    <w:rsid w:val="00915013"/>
    <w:rsid w:val="00924113"/>
    <w:rsid w:val="009304D4"/>
    <w:rsid w:val="00933C9A"/>
    <w:rsid w:val="00934689"/>
    <w:rsid w:val="00935381"/>
    <w:rsid w:val="009359B4"/>
    <w:rsid w:val="00937B4B"/>
    <w:rsid w:val="009532E4"/>
    <w:rsid w:val="0096703D"/>
    <w:rsid w:val="00970FA4"/>
    <w:rsid w:val="00970FFB"/>
    <w:rsid w:val="00975C88"/>
    <w:rsid w:val="00980FC7"/>
    <w:rsid w:val="009846F0"/>
    <w:rsid w:val="00996666"/>
    <w:rsid w:val="00996860"/>
    <w:rsid w:val="009C1CE2"/>
    <w:rsid w:val="009C2D3C"/>
    <w:rsid w:val="009D1C9B"/>
    <w:rsid w:val="009D2CED"/>
    <w:rsid w:val="009D2E78"/>
    <w:rsid w:val="009E296D"/>
    <w:rsid w:val="009E5F19"/>
    <w:rsid w:val="009F1874"/>
    <w:rsid w:val="009F52B7"/>
    <w:rsid w:val="00A15D03"/>
    <w:rsid w:val="00A16C65"/>
    <w:rsid w:val="00A17291"/>
    <w:rsid w:val="00A2079D"/>
    <w:rsid w:val="00A34D3A"/>
    <w:rsid w:val="00A37D0F"/>
    <w:rsid w:val="00A41452"/>
    <w:rsid w:val="00A45D18"/>
    <w:rsid w:val="00A506BA"/>
    <w:rsid w:val="00A51C84"/>
    <w:rsid w:val="00A5482D"/>
    <w:rsid w:val="00A60A96"/>
    <w:rsid w:val="00A66818"/>
    <w:rsid w:val="00A77874"/>
    <w:rsid w:val="00A8754E"/>
    <w:rsid w:val="00AA1FA6"/>
    <w:rsid w:val="00AA4892"/>
    <w:rsid w:val="00AB1375"/>
    <w:rsid w:val="00AB1C68"/>
    <w:rsid w:val="00AC09FE"/>
    <w:rsid w:val="00AD1315"/>
    <w:rsid w:val="00AD2669"/>
    <w:rsid w:val="00AD438C"/>
    <w:rsid w:val="00AF044E"/>
    <w:rsid w:val="00AF3A58"/>
    <w:rsid w:val="00B04D1D"/>
    <w:rsid w:val="00B16E23"/>
    <w:rsid w:val="00B31114"/>
    <w:rsid w:val="00B4491C"/>
    <w:rsid w:val="00B45C2E"/>
    <w:rsid w:val="00B64A44"/>
    <w:rsid w:val="00B80FF3"/>
    <w:rsid w:val="00B9260F"/>
    <w:rsid w:val="00B93C91"/>
    <w:rsid w:val="00B94D7B"/>
    <w:rsid w:val="00BA078B"/>
    <w:rsid w:val="00BA2F90"/>
    <w:rsid w:val="00BA3126"/>
    <w:rsid w:val="00BA7336"/>
    <w:rsid w:val="00BB1C50"/>
    <w:rsid w:val="00BB43A2"/>
    <w:rsid w:val="00BB7C42"/>
    <w:rsid w:val="00BC100C"/>
    <w:rsid w:val="00BC35C0"/>
    <w:rsid w:val="00BD23EB"/>
    <w:rsid w:val="00BD6C5B"/>
    <w:rsid w:val="00BE4304"/>
    <w:rsid w:val="00BE64F7"/>
    <w:rsid w:val="00BF0CC7"/>
    <w:rsid w:val="00C05F98"/>
    <w:rsid w:val="00C1460A"/>
    <w:rsid w:val="00C326CB"/>
    <w:rsid w:val="00C41BE2"/>
    <w:rsid w:val="00C477C3"/>
    <w:rsid w:val="00C5314A"/>
    <w:rsid w:val="00C56A1E"/>
    <w:rsid w:val="00C634B1"/>
    <w:rsid w:val="00C67B70"/>
    <w:rsid w:val="00C70B3F"/>
    <w:rsid w:val="00C82BBA"/>
    <w:rsid w:val="00C877A8"/>
    <w:rsid w:val="00C90B17"/>
    <w:rsid w:val="00CA1F02"/>
    <w:rsid w:val="00CB0B9A"/>
    <w:rsid w:val="00CC5063"/>
    <w:rsid w:val="00CD32DD"/>
    <w:rsid w:val="00CE4E43"/>
    <w:rsid w:val="00CE663D"/>
    <w:rsid w:val="00D00594"/>
    <w:rsid w:val="00D119B6"/>
    <w:rsid w:val="00D1438A"/>
    <w:rsid w:val="00D14DDA"/>
    <w:rsid w:val="00D332DF"/>
    <w:rsid w:val="00D45AEF"/>
    <w:rsid w:val="00D57BEF"/>
    <w:rsid w:val="00D72D0E"/>
    <w:rsid w:val="00D779C6"/>
    <w:rsid w:val="00D84E9B"/>
    <w:rsid w:val="00D92675"/>
    <w:rsid w:val="00D97437"/>
    <w:rsid w:val="00DA0EBD"/>
    <w:rsid w:val="00DA1390"/>
    <w:rsid w:val="00DA4D0E"/>
    <w:rsid w:val="00DC5201"/>
    <w:rsid w:val="00DC5863"/>
    <w:rsid w:val="00DD3AEE"/>
    <w:rsid w:val="00DD76B3"/>
    <w:rsid w:val="00DF5A16"/>
    <w:rsid w:val="00DF7835"/>
    <w:rsid w:val="00E20960"/>
    <w:rsid w:val="00E2148F"/>
    <w:rsid w:val="00E33B43"/>
    <w:rsid w:val="00E36E34"/>
    <w:rsid w:val="00E51316"/>
    <w:rsid w:val="00E62BCD"/>
    <w:rsid w:val="00E62FC7"/>
    <w:rsid w:val="00E77A52"/>
    <w:rsid w:val="00E80860"/>
    <w:rsid w:val="00E92A83"/>
    <w:rsid w:val="00EB337F"/>
    <w:rsid w:val="00EB70B4"/>
    <w:rsid w:val="00EB7338"/>
    <w:rsid w:val="00EC7E63"/>
    <w:rsid w:val="00ED48D2"/>
    <w:rsid w:val="00ED5182"/>
    <w:rsid w:val="00ED6003"/>
    <w:rsid w:val="00ED6A4C"/>
    <w:rsid w:val="00ED7C07"/>
    <w:rsid w:val="00EE0FB6"/>
    <w:rsid w:val="00EE1F63"/>
    <w:rsid w:val="00EF6B13"/>
    <w:rsid w:val="00F0062D"/>
    <w:rsid w:val="00F04A74"/>
    <w:rsid w:val="00F06871"/>
    <w:rsid w:val="00F124A7"/>
    <w:rsid w:val="00F14E37"/>
    <w:rsid w:val="00F2199F"/>
    <w:rsid w:val="00F23F5C"/>
    <w:rsid w:val="00F24EE3"/>
    <w:rsid w:val="00F37A1B"/>
    <w:rsid w:val="00F45C75"/>
    <w:rsid w:val="00F46F9C"/>
    <w:rsid w:val="00F5486C"/>
    <w:rsid w:val="00F7339F"/>
    <w:rsid w:val="00F80D04"/>
    <w:rsid w:val="00F8146B"/>
    <w:rsid w:val="00F90E49"/>
    <w:rsid w:val="00FA0A8E"/>
    <w:rsid w:val="00FA664D"/>
    <w:rsid w:val="00FA69D7"/>
    <w:rsid w:val="00FA734D"/>
    <w:rsid w:val="00FC29E1"/>
    <w:rsid w:val="00FC3E28"/>
    <w:rsid w:val="00FC61CD"/>
    <w:rsid w:val="00FD5D20"/>
    <w:rsid w:val="00FD7586"/>
    <w:rsid w:val="00FD7D0B"/>
    <w:rsid w:val="00FE7BBC"/>
    <w:rsid w:val="00FF0D97"/>
    <w:rsid w:val="00FF604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90A2B"/>
  <w15:docId w15:val="{893A476B-CD86-4F6F-A6FF-AB033EE7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D7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D7FEB"/>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8D7FEB"/>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F0687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20B29-6021-4891-B016-090B42F7ABDA}">
  <ds:schemaRefs>
    <ds:schemaRef ds:uri="http://schemas.openxmlformats.org/officeDocument/2006/bibliography"/>
  </ds:schemaRefs>
</ds:datastoreItem>
</file>

<file path=customXml/itemProps2.xml><?xml version="1.0" encoding="utf-8"?>
<ds:datastoreItem xmlns:ds="http://schemas.openxmlformats.org/officeDocument/2006/customXml" ds:itemID="{6B518476-BA29-4B88-8AA5-51D825B9D709}"/>
</file>

<file path=customXml/itemProps3.xml><?xml version="1.0" encoding="utf-8"?>
<ds:datastoreItem xmlns:ds="http://schemas.openxmlformats.org/officeDocument/2006/customXml" ds:itemID="{996C8B6A-F599-4F11-8045-FD9CCCC04033}"/>
</file>

<file path=customXml/itemProps4.xml><?xml version="1.0" encoding="utf-8"?>
<ds:datastoreItem xmlns:ds="http://schemas.openxmlformats.org/officeDocument/2006/customXml" ds:itemID="{9BB186CC-C605-4504-8C7C-5E1863F19F2E}"/>
</file>

<file path=docProps/app.xml><?xml version="1.0" encoding="utf-8"?>
<Properties xmlns="http://schemas.openxmlformats.org/officeDocument/2006/extended-properties" xmlns:vt="http://schemas.openxmlformats.org/officeDocument/2006/docPropsVTypes">
  <Template>Normal</Template>
  <TotalTime>101</TotalTime>
  <Pages>6</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29</cp:revision>
  <cp:lastPrinted>2022-01-29T10:10:00Z</cp:lastPrinted>
  <dcterms:created xsi:type="dcterms:W3CDTF">2020-05-01T13:40:00Z</dcterms:created>
  <dcterms:modified xsi:type="dcterms:W3CDTF">2023-09-15T04:11:00Z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2022-08-12T09:35:32Z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f2ef955e-dac3-46ee-9110-0da4d792803b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1346500</vt:r8>
  </property>
</Properties>
</file>