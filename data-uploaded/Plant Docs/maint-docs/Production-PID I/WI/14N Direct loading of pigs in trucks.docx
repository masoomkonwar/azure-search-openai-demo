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98B5" w14:textId="77777777" w:rsidR="007E45E9" w:rsidRPr="00FE4FDD" w:rsidRDefault="007E45E9" w:rsidP="007E45E9">
      <w:pPr>
        <w:spacing w:after="0" w:line="240" w:lineRule="auto"/>
        <w:jc w:val="center"/>
        <w:rPr>
          <w:rFonts w:ascii="Times New Roman" w:hAnsi="Times New Roman"/>
          <w:b/>
          <w:szCs w:val="24"/>
          <w:u w:val="single"/>
        </w:rPr>
      </w:pPr>
    </w:p>
    <w:p w14:paraId="32DB0A1B" w14:textId="77777777" w:rsidR="0070550E" w:rsidRPr="00FE4FDD" w:rsidRDefault="00BD6C5B" w:rsidP="00314A11">
      <w:pPr>
        <w:spacing w:line="240" w:lineRule="auto"/>
        <w:jc w:val="center"/>
        <w:rPr>
          <w:rFonts w:ascii="Times New Roman" w:hAnsi="Times New Roman"/>
          <w:b/>
          <w:szCs w:val="24"/>
          <w:u w:val="single"/>
        </w:rPr>
      </w:pPr>
      <w:r w:rsidRPr="00FE4FDD">
        <w:rPr>
          <w:rFonts w:ascii="Times New Roman" w:hAnsi="Times New Roman"/>
          <w:b/>
          <w:szCs w:val="24"/>
          <w:u w:val="single"/>
        </w:rPr>
        <w:t>WORK INSTRUCTION</w:t>
      </w:r>
      <w:r w:rsidR="009D1C9B" w:rsidRPr="00FE4FDD">
        <w:rPr>
          <w:rFonts w:ascii="Times New Roman" w:hAnsi="Times New Roman"/>
          <w:b/>
          <w:szCs w:val="24"/>
          <w:u w:val="single"/>
        </w:rPr>
        <w:t>S</w:t>
      </w:r>
      <w:r w:rsidRPr="00FE4FDD">
        <w:rPr>
          <w:rFonts w:ascii="Times New Roman" w:hAnsi="Times New Roman"/>
          <w:b/>
          <w:szCs w:val="24"/>
          <w:u w:val="single"/>
        </w:rPr>
        <w:t xml:space="preserve"> </w:t>
      </w:r>
      <w:r w:rsidRPr="00D73FEC">
        <w:rPr>
          <w:rFonts w:ascii="Times New Roman" w:hAnsi="Times New Roman"/>
          <w:b/>
          <w:szCs w:val="24"/>
          <w:u w:val="single"/>
        </w:rPr>
        <w:t>FO</w:t>
      </w:r>
      <w:r w:rsidR="00BA078B" w:rsidRPr="00D73FEC">
        <w:rPr>
          <w:rFonts w:ascii="Times New Roman" w:hAnsi="Times New Roman"/>
          <w:b/>
          <w:szCs w:val="24"/>
          <w:u w:val="single"/>
        </w:rPr>
        <w:t>R_</w:t>
      </w:r>
      <w:r w:rsidR="00071BE9" w:rsidRPr="00D73FEC">
        <w:rPr>
          <w:sz w:val="20"/>
          <w:u w:val="single"/>
        </w:rPr>
        <w:t xml:space="preserve"> </w:t>
      </w:r>
      <w:r w:rsidR="00071BE9" w:rsidRPr="00D73FEC">
        <w:rPr>
          <w:rFonts w:ascii="Times New Roman" w:hAnsi="Times New Roman"/>
          <w:b/>
          <w:szCs w:val="24"/>
          <w:u w:val="single"/>
        </w:rPr>
        <w:t>DIRECT LOADING OF PIGS IN TRUCK</w:t>
      </w:r>
      <w:r w:rsidR="00F65F93">
        <w:rPr>
          <w:rFonts w:ascii="Times New Roman" w:hAnsi="Times New Roman"/>
          <w:b/>
          <w:szCs w:val="24"/>
          <w:u w:val="single"/>
        </w:rPr>
        <w:t>S</w:t>
      </w:r>
      <w:r w:rsidR="00BA078B" w:rsidRPr="00FE4FDD">
        <w:rPr>
          <w:rFonts w:ascii="Times New Roman" w:hAnsi="Times New Roman"/>
          <w:b/>
          <w:szCs w:val="24"/>
          <w:u w:val="single"/>
        </w:rPr>
        <w:t xml:space="preserve">                                      </w:t>
      </w:r>
      <w:r w:rsidR="00F7339F" w:rsidRPr="00FE4FDD">
        <w:rPr>
          <w:rFonts w:ascii="Times New Roman" w:hAnsi="Times New Roman"/>
          <w:b/>
          <w:szCs w:val="24"/>
        </w:rPr>
        <w:t xml:space="preserve">        </w:t>
      </w:r>
      <w:r w:rsidR="00F7339F" w:rsidRPr="00FE4FDD">
        <w:rPr>
          <w:rFonts w:ascii="Times New Roman" w:hAnsi="Times New Roman"/>
          <w:b/>
          <w:szCs w:val="24"/>
          <w:u w:val="single"/>
        </w:rPr>
        <w:t xml:space="preserve">                           </w:t>
      </w:r>
      <w:r w:rsidRPr="00FE4FDD">
        <w:rPr>
          <w:rFonts w:ascii="Times New Roman" w:hAnsi="Times New Roman"/>
          <w:b/>
          <w:szCs w:val="24"/>
          <w:u w:val="single"/>
        </w:rPr>
        <w:t xml:space="preserve"> </w:t>
      </w:r>
      <w:r w:rsidR="00F7339F" w:rsidRPr="00FE4FDD">
        <w:rPr>
          <w:rFonts w:ascii="Times New Roman" w:hAnsi="Times New Roman"/>
          <w:b/>
          <w:szCs w:val="24"/>
          <w:u w:val="single"/>
        </w:rPr>
        <w:t xml:space="preserve">        </w:t>
      </w:r>
    </w:p>
    <w:p w14:paraId="181F8A0C" w14:textId="77777777" w:rsidR="000E4E6C" w:rsidRPr="00FE4FDD" w:rsidRDefault="00396915" w:rsidP="00314A11">
      <w:pPr>
        <w:spacing w:line="240" w:lineRule="auto"/>
        <w:jc w:val="both"/>
        <w:rPr>
          <w:rFonts w:ascii="Times New Roman" w:hAnsi="Times New Roman"/>
          <w:b/>
          <w:szCs w:val="24"/>
        </w:rPr>
      </w:pPr>
      <w:r w:rsidRPr="00FE4FDD">
        <w:rPr>
          <w:rFonts w:ascii="Times New Roman" w:hAnsi="Times New Roman"/>
          <w:b/>
          <w:szCs w:val="24"/>
          <w:u w:val="single"/>
        </w:rPr>
        <w:t>Responsibility</w:t>
      </w:r>
      <w:r w:rsidRPr="00FE4FDD">
        <w:rPr>
          <w:rFonts w:ascii="Times New Roman" w:hAnsi="Times New Roman"/>
          <w:b/>
          <w:szCs w:val="24"/>
        </w:rPr>
        <w:t>:</w:t>
      </w:r>
      <w:r w:rsidR="001A1398" w:rsidRPr="00FE4FDD">
        <w:rPr>
          <w:rFonts w:ascii="Times New Roman" w:hAnsi="Times New Roman"/>
          <w:b/>
          <w:szCs w:val="24"/>
        </w:rPr>
        <w:t xml:space="preserve"> </w:t>
      </w:r>
    </w:p>
    <w:p w14:paraId="0CFFB8D7" w14:textId="77777777" w:rsidR="00FE4FDD" w:rsidRPr="00FE4FDD" w:rsidRDefault="00FE4FDD" w:rsidP="00FE4FDD">
      <w:pPr>
        <w:pStyle w:val="NormalWeb"/>
        <w:rPr>
          <w:sz w:val="22"/>
        </w:rPr>
      </w:pPr>
      <w:r w:rsidRPr="00FE4FDD">
        <w:rPr>
          <w:b/>
          <w:bCs/>
          <w:szCs w:val="20"/>
        </w:rPr>
        <w:t>Criteria</w:t>
      </w:r>
      <w:r w:rsidRPr="00FE4FDD">
        <w:rPr>
          <w:b/>
          <w:szCs w:val="28"/>
        </w:rPr>
        <w:t xml:space="preserve">: </w:t>
      </w:r>
      <w:r w:rsidRPr="00FE4FDD">
        <w:rPr>
          <w:color w:val="000000"/>
          <w:sz w:val="22"/>
        </w:rPr>
        <w:t>To maintain Quality of Pig Iron by safe operation.</w:t>
      </w:r>
    </w:p>
    <w:p w14:paraId="4962D8B6" w14:textId="77777777" w:rsidR="00FE4FDD" w:rsidRPr="00FE4FDD" w:rsidRDefault="00FE4FDD" w:rsidP="00FE4FDD">
      <w:pPr>
        <w:pStyle w:val="NormalWeb"/>
        <w:rPr>
          <w:sz w:val="22"/>
        </w:rPr>
      </w:pPr>
      <w:r w:rsidRPr="00FE4FDD">
        <w:rPr>
          <w:b/>
          <w:szCs w:val="20"/>
        </w:rPr>
        <w:t>Responsibility</w:t>
      </w:r>
      <w:r w:rsidRPr="00FE4FDD">
        <w:rPr>
          <w:szCs w:val="20"/>
        </w:rPr>
        <w:t xml:space="preserve">: </w:t>
      </w:r>
      <w:r w:rsidR="00D2739F">
        <w:rPr>
          <w:color w:val="000000"/>
          <w:sz w:val="22"/>
        </w:rPr>
        <w:t xml:space="preserve">- </w:t>
      </w:r>
      <w:r w:rsidRPr="00FE4FDD">
        <w:rPr>
          <w:color w:val="000000"/>
          <w:sz w:val="22"/>
        </w:rPr>
        <w:t>Pig shifting in charge</w:t>
      </w:r>
    </w:p>
    <w:p w14:paraId="70209854" w14:textId="77777777" w:rsidR="00FE4FDD" w:rsidRPr="00FE4FDD" w:rsidRDefault="00FE4FDD" w:rsidP="00FE4FDD">
      <w:pPr>
        <w:pStyle w:val="NormalWeb"/>
        <w:rPr>
          <w:sz w:val="22"/>
        </w:rPr>
      </w:pPr>
      <w:r w:rsidRPr="00FE4FDD">
        <w:rPr>
          <w:b/>
          <w:bCs/>
          <w:color w:val="000000"/>
          <w:sz w:val="22"/>
        </w:rPr>
        <w:t xml:space="preserve">Identified Hazard </w:t>
      </w:r>
    </w:p>
    <w:p w14:paraId="2D80C308" w14:textId="77777777" w:rsidR="00FE4FDD" w:rsidRPr="00FE4FDD" w:rsidRDefault="00FE4FDD" w:rsidP="00FE4FDD">
      <w:pPr>
        <w:pStyle w:val="NormalWeb"/>
        <w:numPr>
          <w:ilvl w:val="0"/>
          <w:numId w:val="48"/>
        </w:numPr>
        <w:rPr>
          <w:color w:val="000000"/>
          <w:sz w:val="22"/>
        </w:rPr>
      </w:pPr>
      <w:r w:rsidRPr="00FE4FDD">
        <w:rPr>
          <w:color w:val="000000"/>
          <w:sz w:val="22"/>
        </w:rPr>
        <w:t xml:space="preserve">Contact with hot water </w:t>
      </w:r>
    </w:p>
    <w:p w14:paraId="3FC6CEC4" w14:textId="77777777" w:rsidR="00FE4FDD" w:rsidRPr="00FE4FDD" w:rsidRDefault="00FE4FDD" w:rsidP="00FE4FDD">
      <w:pPr>
        <w:pStyle w:val="NormalWeb"/>
        <w:numPr>
          <w:ilvl w:val="0"/>
          <w:numId w:val="48"/>
        </w:numPr>
        <w:rPr>
          <w:sz w:val="22"/>
        </w:rPr>
      </w:pPr>
      <w:r w:rsidRPr="00FE4FDD">
        <w:rPr>
          <w:sz w:val="22"/>
        </w:rPr>
        <w:t>Contact with hot fumes.</w:t>
      </w:r>
    </w:p>
    <w:p w14:paraId="48F70C45" w14:textId="77777777" w:rsidR="00FE4FDD" w:rsidRPr="00FE4FDD" w:rsidRDefault="00FE4FDD" w:rsidP="00FE4FDD">
      <w:pPr>
        <w:pStyle w:val="NormalWeb"/>
        <w:numPr>
          <w:ilvl w:val="0"/>
          <w:numId w:val="48"/>
        </w:numPr>
        <w:rPr>
          <w:sz w:val="22"/>
        </w:rPr>
      </w:pPr>
      <w:r w:rsidRPr="00FE4FDD">
        <w:rPr>
          <w:sz w:val="22"/>
        </w:rPr>
        <w:t>Contact with Metal chips</w:t>
      </w:r>
    </w:p>
    <w:p w14:paraId="489E8F74" w14:textId="77777777" w:rsidR="00FE4FDD" w:rsidRPr="00FE4FDD" w:rsidRDefault="00FE4FDD" w:rsidP="00FE4FDD">
      <w:pPr>
        <w:pStyle w:val="NormalWeb"/>
        <w:numPr>
          <w:ilvl w:val="0"/>
          <w:numId w:val="48"/>
        </w:numPr>
        <w:rPr>
          <w:sz w:val="22"/>
        </w:rPr>
      </w:pPr>
      <w:r w:rsidRPr="00FE4FDD">
        <w:rPr>
          <w:sz w:val="22"/>
        </w:rPr>
        <w:t>Pig falling on person</w:t>
      </w:r>
    </w:p>
    <w:p w14:paraId="05F22D8F" w14:textId="77777777" w:rsidR="00FE4FDD" w:rsidRPr="00FE4FDD" w:rsidRDefault="00FE4FDD" w:rsidP="00FE4FDD">
      <w:pPr>
        <w:pStyle w:val="NormalWeb"/>
        <w:numPr>
          <w:ilvl w:val="0"/>
          <w:numId w:val="48"/>
        </w:numPr>
        <w:rPr>
          <w:color w:val="000000"/>
          <w:sz w:val="22"/>
        </w:rPr>
      </w:pPr>
      <w:r w:rsidRPr="00FE4FDD">
        <w:rPr>
          <w:color w:val="000000"/>
          <w:sz w:val="22"/>
        </w:rPr>
        <w:t>Fall of a person</w:t>
      </w:r>
    </w:p>
    <w:p w14:paraId="36CA8750" w14:textId="77777777" w:rsidR="00FE4FDD" w:rsidRPr="00FE4FDD" w:rsidRDefault="00FE4FDD" w:rsidP="00FE4FDD">
      <w:pPr>
        <w:pStyle w:val="NormalWeb"/>
        <w:numPr>
          <w:ilvl w:val="0"/>
          <w:numId w:val="48"/>
        </w:numPr>
        <w:rPr>
          <w:sz w:val="22"/>
        </w:rPr>
      </w:pPr>
      <w:r w:rsidRPr="00FE4FDD">
        <w:rPr>
          <w:color w:val="000000"/>
          <w:sz w:val="22"/>
        </w:rPr>
        <w:t>Truck catching fire</w:t>
      </w:r>
      <w:r w:rsidRPr="00FE4FDD">
        <w:rPr>
          <w:b/>
          <w:color w:val="000000"/>
          <w:sz w:val="32"/>
          <w:szCs w:val="36"/>
        </w:rPr>
        <w:t xml:space="preserve">  </w:t>
      </w:r>
    </w:p>
    <w:p w14:paraId="12B5E307" w14:textId="77777777" w:rsidR="00FE4FDD" w:rsidRPr="00FE4FDD" w:rsidRDefault="00FE4FDD" w:rsidP="00FE4FDD">
      <w:pPr>
        <w:pStyle w:val="NormalWeb"/>
        <w:numPr>
          <w:ilvl w:val="0"/>
          <w:numId w:val="48"/>
        </w:numPr>
        <w:rPr>
          <w:color w:val="000000"/>
          <w:sz w:val="22"/>
        </w:rPr>
      </w:pPr>
      <w:r w:rsidRPr="00FE4FDD">
        <w:rPr>
          <w:color w:val="000000"/>
          <w:sz w:val="22"/>
        </w:rPr>
        <w:t>Noise pollution leading to deafness.</w:t>
      </w:r>
    </w:p>
    <w:p w14:paraId="66D34AA6" w14:textId="77777777" w:rsidR="00FE4FDD" w:rsidRPr="00FE4FDD" w:rsidRDefault="00FE4FDD" w:rsidP="00FE4FDD">
      <w:pPr>
        <w:pStyle w:val="NormalWeb"/>
        <w:numPr>
          <w:ilvl w:val="0"/>
          <w:numId w:val="48"/>
        </w:numPr>
        <w:rPr>
          <w:color w:val="000000"/>
          <w:sz w:val="22"/>
        </w:rPr>
      </w:pPr>
      <w:r w:rsidRPr="00FE4FDD">
        <w:rPr>
          <w:color w:val="000000"/>
          <w:sz w:val="22"/>
        </w:rPr>
        <w:t>Metal chips/Pigs falling on Truck glasses</w:t>
      </w:r>
    </w:p>
    <w:p w14:paraId="52E3AA9B" w14:textId="77777777" w:rsidR="00FE4FDD" w:rsidRDefault="00FE4FDD" w:rsidP="00FE4FDD">
      <w:pPr>
        <w:pStyle w:val="NormalWeb"/>
        <w:numPr>
          <w:ilvl w:val="0"/>
          <w:numId w:val="48"/>
        </w:numPr>
        <w:rPr>
          <w:color w:val="000000"/>
          <w:sz w:val="22"/>
        </w:rPr>
      </w:pPr>
      <w:r w:rsidRPr="00FE4FDD">
        <w:rPr>
          <w:color w:val="000000"/>
          <w:sz w:val="22"/>
        </w:rPr>
        <w:t>Collision of trucks carrying pigs with JCB/Hitachi</w:t>
      </w:r>
    </w:p>
    <w:p w14:paraId="0314D028" w14:textId="1A879E1D" w:rsidR="002956AE" w:rsidRDefault="002956AE" w:rsidP="00FE4FDD">
      <w:pPr>
        <w:pStyle w:val="NormalWeb"/>
        <w:numPr>
          <w:ilvl w:val="0"/>
          <w:numId w:val="48"/>
        </w:numPr>
        <w:rPr>
          <w:color w:val="000000"/>
          <w:sz w:val="22"/>
        </w:rPr>
      </w:pPr>
      <w:r>
        <w:rPr>
          <w:color w:val="000000"/>
          <w:sz w:val="22"/>
        </w:rPr>
        <w:t xml:space="preserve">Fall of loose material from </w:t>
      </w:r>
      <w:r w:rsidR="00B8308E">
        <w:rPr>
          <w:color w:val="000000"/>
          <w:sz w:val="22"/>
        </w:rPr>
        <w:t>walkways</w:t>
      </w:r>
      <w:r>
        <w:rPr>
          <w:color w:val="000000"/>
          <w:sz w:val="22"/>
        </w:rPr>
        <w:t>/ person getting struck with hand tool</w:t>
      </w:r>
    </w:p>
    <w:p w14:paraId="50824BD2" w14:textId="77777777" w:rsidR="002956AE" w:rsidRDefault="002956AE" w:rsidP="00FE4FDD">
      <w:pPr>
        <w:pStyle w:val="NormalWeb"/>
        <w:numPr>
          <w:ilvl w:val="0"/>
          <w:numId w:val="48"/>
        </w:numPr>
        <w:rPr>
          <w:color w:val="000000"/>
          <w:sz w:val="22"/>
        </w:rPr>
      </w:pPr>
      <w:r>
        <w:rPr>
          <w:color w:val="000000"/>
          <w:sz w:val="22"/>
        </w:rPr>
        <w:t>Misjudging while lifting the pig</w:t>
      </w:r>
    </w:p>
    <w:p w14:paraId="31A3A776" w14:textId="77777777" w:rsidR="00126590" w:rsidRPr="006E214E" w:rsidRDefault="00126590" w:rsidP="00FE4FDD">
      <w:pPr>
        <w:pStyle w:val="NormalWeb"/>
        <w:numPr>
          <w:ilvl w:val="0"/>
          <w:numId w:val="48"/>
        </w:numPr>
        <w:rPr>
          <w:color w:val="000000" w:themeColor="text1"/>
          <w:sz w:val="22"/>
        </w:rPr>
      </w:pPr>
      <w:r w:rsidRPr="006E214E">
        <w:rPr>
          <w:color w:val="000000" w:themeColor="text1"/>
          <w:sz w:val="22"/>
        </w:rPr>
        <w:t>Misjudgment from driver</w:t>
      </w:r>
    </w:p>
    <w:p w14:paraId="5098C62D" w14:textId="77777777" w:rsidR="001B2799" w:rsidRDefault="001D0102" w:rsidP="001B2799">
      <w:pPr>
        <w:pStyle w:val="NormalWeb"/>
        <w:numPr>
          <w:ilvl w:val="0"/>
          <w:numId w:val="48"/>
        </w:numPr>
        <w:rPr>
          <w:color w:val="000000" w:themeColor="text1"/>
          <w:sz w:val="22"/>
        </w:rPr>
      </w:pPr>
      <w:r w:rsidRPr="006E214E">
        <w:rPr>
          <w:color w:val="000000" w:themeColor="text1"/>
          <w:sz w:val="22"/>
        </w:rPr>
        <w:t>H</w:t>
      </w:r>
      <w:r w:rsidR="00EB4A27" w:rsidRPr="006E214E">
        <w:rPr>
          <w:color w:val="000000" w:themeColor="text1"/>
          <w:sz w:val="22"/>
        </w:rPr>
        <w:t>eat</w:t>
      </w:r>
    </w:p>
    <w:p w14:paraId="78496F83" w14:textId="1C785D1C" w:rsidR="001B2799" w:rsidRPr="001B2799" w:rsidRDefault="001B2799" w:rsidP="001B2799">
      <w:pPr>
        <w:pStyle w:val="NormalWeb"/>
        <w:numPr>
          <w:ilvl w:val="0"/>
          <w:numId w:val="48"/>
        </w:numPr>
        <w:rPr>
          <w:ins w:id="0" w:author="Lobha Vaikunth Gawas" w:date="2022-07-19T10:15:00Z"/>
          <w:color w:val="000000" w:themeColor="text1"/>
          <w:sz w:val="22"/>
        </w:rPr>
      </w:pPr>
      <w:r w:rsidRPr="001B2799">
        <w:rPr>
          <w:color w:val="000000" w:themeColor="text1"/>
          <w:sz w:val="22"/>
        </w:rPr>
        <w:t>Minor metal eruption in the truck</w:t>
      </w:r>
    </w:p>
    <w:p w14:paraId="5F6F987F" w14:textId="77777777" w:rsidR="00FE4FDD" w:rsidRPr="00FE4FDD" w:rsidRDefault="00FE4FDD" w:rsidP="001B2799">
      <w:pPr>
        <w:pStyle w:val="BodyTextIndent"/>
        <w:spacing w:line="340" w:lineRule="atLeast"/>
        <w:ind w:left="0" w:firstLine="0"/>
        <w:rPr>
          <w:sz w:val="22"/>
        </w:rPr>
      </w:pPr>
      <w:r w:rsidRPr="00FE4FDD">
        <w:rPr>
          <w:sz w:val="32"/>
          <w:szCs w:val="36"/>
        </w:rPr>
        <w:t xml:space="preserve">  </w:t>
      </w:r>
      <w:r w:rsidRPr="00FE4FDD">
        <w:rPr>
          <w:b/>
          <w:szCs w:val="28"/>
        </w:rPr>
        <w:t xml:space="preserve">Significant aspect </w:t>
      </w:r>
    </w:p>
    <w:p w14:paraId="573A3240" w14:textId="77777777" w:rsidR="00FE4FDD" w:rsidRPr="00FE4FDD" w:rsidRDefault="00FE4FDD" w:rsidP="00FE4FDD">
      <w:pPr>
        <w:pStyle w:val="BodyTextIndent"/>
        <w:spacing w:line="340" w:lineRule="atLeast"/>
        <w:rPr>
          <w:sz w:val="22"/>
        </w:rPr>
      </w:pPr>
      <w:r w:rsidRPr="00FE4FDD">
        <w:rPr>
          <w:szCs w:val="28"/>
        </w:rPr>
        <w:t xml:space="preserve">  </w:t>
      </w:r>
    </w:p>
    <w:p w14:paraId="6EA6B397" w14:textId="77777777" w:rsidR="00FE4FDD" w:rsidRPr="009E5EEE" w:rsidRDefault="00FE4FDD" w:rsidP="00FE4FDD">
      <w:pPr>
        <w:pStyle w:val="BodyTextIndent"/>
        <w:numPr>
          <w:ilvl w:val="0"/>
          <w:numId w:val="47"/>
        </w:numPr>
        <w:spacing w:line="340" w:lineRule="atLeast"/>
      </w:pPr>
      <w:r w:rsidRPr="009E5EEE">
        <w:t>Depletion of Natural resources</w:t>
      </w:r>
    </w:p>
    <w:p w14:paraId="0C4488BE" w14:textId="77777777" w:rsidR="00FE4FDD" w:rsidRPr="009E5EEE" w:rsidRDefault="00FE4FDD" w:rsidP="00FE4FDD">
      <w:pPr>
        <w:pStyle w:val="BodyTextIndent"/>
        <w:numPr>
          <w:ilvl w:val="0"/>
          <w:numId w:val="47"/>
        </w:numPr>
        <w:spacing w:line="340" w:lineRule="atLeast"/>
      </w:pPr>
      <w:r w:rsidRPr="009E5EEE">
        <w:t>Noise generation</w:t>
      </w:r>
    </w:p>
    <w:p w14:paraId="3C3E8F41" w14:textId="77777777" w:rsidR="00FE4FDD" w:rsidRPr="009E5EEE" w:rsidRDefault="00FE4FDD" w:rsidP="00FE4FDD">
      <w:pPr>
        <w:pStyle w:val="BodyTextIndent"/>
        <w:spacing w:line="340" w:lineRule="atLeast"/>
        <w:ind w:left="709"/>
      </w:pPr>
    </w:p>
    <w:p w14:paraId="470A8D39" w14:textId="77777777" w:rsidR="00FE4FDD" w:rsidRPr="00FE4FDD" w:rsidRDefault="00FE4FDD" w:rsidP="00FE4FDD">
      <w:pPr>
        <w:pStyle w:val="BodyTextIndent"/>
        <w:spacing w:line="340" w:lineRule="atLeast"/>
        <w:ind w:left="0"/>
        <w:rPr>
          <w:sz w:val="22"/>
        </w:rPr>
      </w:pPr>
      <w:r w:rsidRPr="00FE4FDD">
        <w:rPr>
          <w:b/>
          <w:sz w:val="22"/>
        </w:rPr>
        <w:t xml:space="preserve">  </w:t>
      </w:r>
      <w:r w:rsidRPr="00FE4FDD">
        <w:rPr>
          <w:b/>
          <w:color w:val="000000"/>
          <w:szCs w:val="28"/>
          <w:u w:val="single"/>
        </w:rPr>
        <w:t>Procedure:</w:t>
      </w:r>
    </w:p>
    <w:p w14:paraId="7AD8B106" w14:textId="77777777" w:rsidR="00FE4FDD" w:rsidRPr="009E5EEE" w:rsidRDefault="00FE4FDD" w:rsidP="006E214E">
      <w:pPr>
        <w:pStyle w:val="WW-PlainText"/>
        <w:numPr>
          <w:ilvl w:val="0"/>
          <w:numId w:val="49"/>
        </w:numPr>
        <w:jc w:val="both"/>
        <w:rPr>
          <w:rFonts w:ascii="Times New Roman" w:hAnsi="Times New Roman"/>
          <w:color w:val="000000"/>
          <w:szCs w:val="28"/>
        </w:rPr>
      </w:pPr>
      <w:r w:rsidRPr="009E5EEE">
        <w:rPr>
          <w:rFonts w:ascii="Times New Roman" w:hAnsi="Times New Roman"/>
          <w:color w:val="000000"/>
          <w:szCs w:val="28"/>
        </w:rPr>
        <w:t>Unauthorized operation or repair of any equipment is a punishable offence</w:t>
      </w:r>
    </w:p>
    <w:p w14:paraId="660C33E8" w14:textId="77777777" w:rsidR="00FE4FDD" w:rsidRPr="00FE4FDD" w:rsidRDefault="00FE4FDD" w:rsidP="006E214E">
      <w:pPr>
        <w:pStyle w:val="NormalWeb"/>
        <w:numPr>
          <w:ilvl w:val="0"/>
          <w:numId w:val="49"/>
        </w:numPr>
        <w:jc w:val="both"/>
        <w:rPr>
          <w:sz w:val="22"/>
        </w:rPr>
      </w:pPr>
      <w:r w:rsidRPr="00FE4FDD">
        <w:rPr>
          <w:color w:val="000000"/>
          <w:szCs w:val="28"/>
        </w:rPr>
        <w:t>Person involved   in this activity should wear Safety shoe, Helmet, spectacle, Hand gloves, and Ear plugs/muffs.</w:t>
      </w:r>
      <w:r w:rsidRPr="00FE4FDD">
        <w:rPr>
          <w:sz w:val="22"/>
        </w:rPr>
        <w:t xml:space="preserve">  </w:t>
      </w:r>
    </w:p>
    <w:p w14:paraId="7D302784" w14:textId="3B2B97B8" w:rsidR="00FE4FDD" w:rsidRPr="00FE4FDD" w:rsidRDefault="00FE4FDD" w:rsidP="006E214E">
      <w:pPr>
        <w:pStyle w:val="NormalWeb"/>
        <w:numPr>
          <w:ilvl w:val="0"/>
          <w:numId w:val="49"/>
        </w:numPr>
        <w:jc w:val="both"/>
        <w:rPr>
          <w:sz w:val="22"/>
        </w:rPr>
      </w:pPr>
      <w:r w:rsidRPr="00FE4FDD">
        <w:rPr>
          <w:sz w:val="22"/>
        </w:rPr>
        <w:t>Pig shifting in</w:t>
      </w:r>
      <w:r w:rsidR="00AA2286">
        <w:rPr>
          <w:sz w:val="22"/>
        </w:rPr>
        <w:t xml:space="preserve"> </w:t>
      </w:r>
      <w:r w:rsidR="00B8308E" w:rsidRPr="00FE4FDD">
        <w:rPr>
          <w:sz w:val="22"/>
        </w:rPr>
        <w:t xml:space="preserve">charge </w:t>
      </w:r>
      <w:r w:rsidR="00B8308E" w:rsidRPr="00FE4FDD">
        <w:t>should</w:t>
      </w:r>
      <w:r w:rsidRPr="00FE4FDD">
        <w:t xml:space="preserve"> ensure that truck availability and sufficient water is available in both the pig cooling tank viz</w:t>
      </w:r>
      <w:r w:rsidR="00AA2286">
        <w:t>.</w:t>
      </w:r>
      <w:r w:rsidRPr="00FE4FDD">
        <w:t xml:space="preserve"> Bag House as well as Pig cooling recirculation tank, in case of any of pump </w:t>
      </w:r>
      <w:r w:rsidR="00B8308E" w:rsidRPr="00FE4FDD">
        <w:t>failure.</w:t>
      </w:r>
      <w:r w:rsidRPr="00FE4FDD">
        <w:t xml:space="preserve"> </w:t>
      </w:r>
      <w:r w:rsidRPr="00FE4FDD">
        <w:rPr>
          <w:sz w:val="22"/>
        </w:rPr>
        <w:t xml:space="preserve">              </w:t>
      </w:r>
    </w:p>
    <w:p w14:paraId="3B68E3CC" w14:textId="77777777" w:rsidR="00FE4FDD" w:rsidRPr="00B8308E" w:rsidRDefault="00FE4FDD" w:rsidP="006E214E">
      <w:pPr>
        <w:pStyle w:val="NormalWeb"/>
        <w:numPr>
          <w:ilvl w:val="0"/>
          <w:numId w:val="49"/>
        </w:numPr>
        <w:jc w:val="both"/>
        <w:rPr>
          <w:color w:val="000000" w:themeColor="text1"/>
          <w:sz w:val="22"/>
        </w:rPr>
      </w:pPr>
      <w:r w:rsidRPr="00B8308E">
        <w:rPr>
          <w:color w:val="000000" w:themeColor="text1"/>
          <w:szCs w:val="28"/>
        </w:rPr>
        <w:t>Truck for direct loading at discharge end to be placed by giving proper guidance to truck driver with the help of whistle by standing towards driver side and both side visibility should be clear to the person giving direction.</w:t>
      </w:r>
    </w:p>
    <w:p w14:paraId="41F7D1DD" w14:textId="77777777" w:rsidR="00FE4FDD" w:rsidRPr="00FE4FDD" w:rsidRDefault="00FE4FDD" w:rsidP="006E214E">
      <w:pPr>
        <w:pStyle w:val="NormalWeb"/>
        <w:numPr>
          <w:ilvl w:val="0"/>
          <w:numId w:val="49"/>
        </w:numPr>
        <w:jc w:val="both"/>
        <w:rPr>
          <w:sz w:val="22"/>
        </w:rPr>
      </w:pPr>
      <w:r w:rsidRPr="00B8308E">
        <w:rPr>
          <w:color w:val="000000" w:themeColor="text1"/>
          <w:szCs w:val="28"/>
        </w:rPr>
        <w:t xml:space="preserve">During positioning /guiding of truck there should be no baghouse </w:t>
      </w:r>
      <w:r w:rsidRPr="00FE4FDD">
        <w:rPr>
          <w:color w:val="000000"/>
          <w:szCs w:val="28"/>
        </w:rPr>
        <w:t>crane/wheel loader</w:t>
      </w:r>
      <w:r w:rsidR="008D2D61">
        <w:rPr>
          <w:color w:val="000000"/>
          <w:szCs w:val="28"/>
        </w:rPr>
        <w:t xml:space="preserve"> </w:t>
      </w:r>
      <w:r w:rsidRPr="00FE4FDD">
        <w:rPr>
          <w:color w:val="000000"/>
          <w:szCs w:val="28"/>
        </w:rPr>
        <w:t>movement in way of the moving truck.</w:t>
      </w:r>
    </w:p>
    <w:p w14:paraId="5B3AF36F" w14:textId="7ADA91C2" w:rsidR="00FE4FDD" w:rsidRPr="00FE4FDD" w:rsidRDefault="00FE4FDD" w:rsidP="006E214E">
      <w:pPr>
        <w:pStyle w:val="NormalWeb"/>
        <w:numPr>
          <w:ilvl w:val="0"/>
          <w:numId w:val="49"/>
        </w:numPr>
        <w:jc w:val="both"/>
        <w:rPr>
          <w:sz w:val="22"/>
        </w:rPr>
      </w:pPr>
      <w:r w:rsidRPr="00FE4FDD">
        <w:t>After placing truck driver should get down from truck and</w:t>
      </w:r>
      <w:r w:rsidR="00B8308E">
        <w:rPr>
          <w:sz w:val="22"/>
        </w:rPr>
        <w:t xml:space="preserve"> </w:t>
      </w:r>
      <w:r w:rsidR="00B8308E" w:rsidRPr="00FE4FDD">
        <w:rPr>
          <w:sz w:val="22"/>
        </w:rPr>
        <w:t>ensure</w:t>
      </w:r>
      <w:r w:rsidRPr="00FE4FDD">
        <w:rPr>
          <w:sz w:val="22"/>
        </w:rPr>
        <w:t xml:space="preserve"> that the ignition keys are taken out by the driver and are in his possession</w:t>
      </w:r>
      <w:r w:rsidR="008D2D61">
        <w:rPr>
          <w:sz w:val="22"/>
        </w:rPr>
        <w:t xml:space="preserve"> </w:t>
      </w:r>
      <w:r w:rsidRPr="00FE4FDD">
        <w:rPr>
          <w:sz w:val="22"/>
        </w:rPr>
        <w:t>whenever the tru</w:t>
      </w:r>
      <w:r w:rsidR="008D2D61">
        <w:rPr>
          <w:sz w:val="22"/>
        </w:rPr>
        <w:t>c</w:t>
      </w:r>
      <w:r w:rsidRPr="00FE4FDD">
        <w:rPr>
          <w:sz w:val="22"/>
        </w:rPr>
        <w:t xml:space="preserve">k is parked. </w:t>
      </w:r>
    </w:p>
    <w:p w14:paraId="7F99D598" w14:textId="77777777" w:rsidR="00FE4FDD" w:rsidRPr="00FE4FDD" w:rsidRDefault="00FE4FDD" w:rsidP="006E214E">
      <w:pPr>
        <w:pStyle w:val="NormalWeb"/>
        <w:numPr>
          <w:ilvl w:val="0"/>
          <w:numId w:val="49"/>
        </w:numPr>
        <w:jc w:val="both"/>
        <w:rPr>
          <w:sz w:val="22"/>
        </w:rPr>
      </w:pPr>
      <w:r w:rsidRPr="00FE4FDD">
        <w:t>If only one side truck is placed ensure that diverting chute is towards the truck.</w:t>
      </w:r>
    </w:p>
    <w:p w14:paraId="4BA4141D" w14:textId="77777777" w:rsidR="00FE4FDD" w:rsidRPr="00FE4FDD" w:rsidRDefault="00FE4FDD" w:rsidP="006E214E">
      <w:pPr>
        <w:pStyle w:val="NormalWeb"/>
        <w:numPr>
          <w:ilvl w:val="0"/>
          <w:numId w:val="49"/>
        </w:numPr>
        <w:jc w:val="both"/>
        <w:rPr>
          <w:sz w:val="22"/>
        </w:rPr>
      </w:pPr>
      <w:r w:rsidRPr="00FE4FDD">
        <w:t>After placing truck and ensuring the diverter chute is appropriately placed, pig shifting in charge should</w:t>
      </w:r>
      <w:r w:rsidRPr="00FE4FDD">
        <w:rPr>
          <w:sz w:val="22"/>
        </w:rPr>
        <w:t xml:space="preserve"> </w:t>
      </w:r>
      <w:r w:rsidRPr="00FE4FDD">
        <w:t>give clearance to pourer to start the pouring.</w:t>
      </w:r>
    </w:p>
    <w:p w14:paraId="70A48BF3" w14:textId="77777777" w:rsidR="00FE4FDD" w:rsidRPr="00FE4FDD" w:rsidRDefault="00FE4FDD" w:rsidP="006E214E">
      <w:pPr>
        <w:pStyle w:val="NormalWeb"/>
        <w:numPr>
          <w:ilvl w:val="0"/>
          <w:numId w:val="49"/>
        </w:numPr>
        <w:jc w:val="both"/>
        <w:rPr>
          <w:sz w:val="22"/>
        </w:rPr>
      </w:pPr>
      <w:r w:rsidRPr="00FE4FDD">
        <w:lastRenderedPageBreak/>
        <w:t>Start all the water sprays</w:t>
      </w:r>
      <w:r w:rsidRPr="00FE4FDD">
        <w:rPr>
          <w:sz w:val="22"/>
        </w:rPr>
        <w:t xml:space="preserve"> </w:t>
      </w:r>
      <w:r w:rsidRPr="00FE4FDD">
        <w:t>above truck before falling of pigs into trucks for proper cooling of pigs and avoid damage of truck lift.</w:t>
      </w:r>
      <w:r w:rsidRPr="00FE4FDD">
        <w:rPr>
          <w:sz w:val="22"/>
        </w:rPr>
        <w:t xml:space="preserve"> </w:t>
      </w:r>
    </w:p>
    <w:p w14:paraId="7399ED4C" w14:textId="77777777" w:rsidR="00FE4FDD" w:rsidRPr="00FE4FDD" w:rsidRDefault="00FE4FDD" w:rsidP="006E214E">
      <w:pPr>
        <w:pStyle w:val="NormalWeb"/>
        <w:numPr>
          <w:ilvl w:val="0"/>
          <w:numId w:val="49"/>
        </w:numPr>
        <w:jc w:val="both"/>
        <w:rPr>
          <w:sz w:val="22"/>
        </w:rPr>
      </w:pPr>
      <w:r w:rsidRPr="00FE4FDD">
        <w:rPr>
          <w:sz w:val="22"/>
        </w:rPr>
        <w:t>PCM in charge should ensure hot metal sampling is done immediately after start of pouring to avoid delay of trucks.</w:t>
      </w:r>
    </w:p>
    <w:p w14:paraId="73317EE8" w14:textId="77777777" w:rsidR="00FE4FDD" w:rsidRPr="00FE4FDD" w:rsidRDefault="00FE4FDD" w:rsidP="006E214E">
      <w:pPr>
        <w:pStyle w:val="NormalWeb"/>
        <w:ind w:left="426"/>
        <w:jc w:val="both"/>
      </w:pPr>
      <w:r w:rsidRPr="00FE4FDD">
        <w:t>10. Once the truck is full approximately 10.5t which is to be monitored physically, divert the chute in other side truck or if truck is not available pouring to be stopped</w:t>
      </w:r>
      <w:r w:rsidR="00F65F93" w:rsidRPr="00FE4FDD">
        <w:t>.</w:t>
      </w:r>
    </w:p>
    <w:p w14:paraId="4CDE85B0" w14:textId="430C1358" w:rsidR="00FE4FDD" w:rsidRPr="00FE4FDD" w:rsidRDefault="00FE4FDD" w:rsidP="006E214E">
      <w:pPr>
        <w:pStyle w:val="NormalWeb"/>
        <w:ind w:left="426"/>
        <w:jc w:val="both"/>
        <w:rPr>
          <w:sz w:val="22"/>
        </w:rPr>
      </w:pPr>
      <w:r w:rsidRPr="00FE4FDD">
        <w:t xml:space="preserve">11. Pig shifting in charge should ensure pigs are sufficiently cooled before the dispatch of the truck and ensure that water has been drained fully to avoid land </w:t>
      </w:r>
      <w:r w:rsidR="008D2D61" w:rsidRPr="00FE4FDD">
        <w:t>contamination</w:t>
      </w:r>
      <w:r w:rsidR="00AA2286">
        <w:t xml:space="preserve"> and</w:t>
      </w:r>
      <w:r w:rsidRPr="00FE4FDD">
        <w:t xml:space="preserve"> burn injuries through water coming out from </w:t>
      </w:r>
      <w:r w:rsidR="00B8308E" w:rsidRPr="00FE4FDD">
        <w:t>drainpipes</w:t>
      </w:r>
      <w:r w:rsidRPr="00FE4FDD">
        <w:t>.</w:t>
      </w:r>
    </w:p>
    <w:p w14:paraId="0FBB9113" w14:textId="77777777" w:rsidR="00FE4FDD" w:rsidRPr="00FE4FDD" w:rsidRDefault="00FE4FDD" w:rsidP="006E214E">
      <w:pPr>
        <w:pStyle w:val="NormalWeb"/>
        <w:ind w:left="426"/>
        <w:jc w:val="both"/>
        <w:rPr>
          <w:sz w:val="22"/>
        </w:rPr>
      </w:pPr>
      <w:r w:rsidRPr="00FE4FDD">
        <w:t>12. If Second truck is not available in time due to some reason pig shifting in charge should ask pourer to stop the pouring /PCM till second truck is made available.</w:t>
      </w:r>
    </w:p>
    <w:p w14:paraId="29B93B1A" w14:textId="6B46CC2E" w:rsidR="00FE4FDD" w:rsidRPr="00FE4FDD" w:rsidRDefault="00FE4FDD" w:rsidP="006E214E">
      <w:pPr>
        <w:pStyle w:val="NormalWeb"/>
        <w:ind w:left="426"/>
        <w:jc w:val="both"/>
        <w:rPr>
          <w:sz w:val="22"/>
        </w:rPr>
      </w:pPr>
      <w:r w:rsidRPr="00FE4FDD">
        <w:t>13. Once pouring is over, PCM to be cleaned of stickers</w:t>
      </w:r>
      <w:r w:rsidRPr="00FE4FDD">
        <w:rPr>
          <w:sz w:val="22"/>
        </w:rPr>
        <w:t xml:space="preserve"> </w:t>
      </w:r>
      <w:r w:rsidRPr="00FE4FDD">
        <w:t>immediately</w:t>
      </w:r>
      <w:r w:rsidRPr="00FE4FDD">
        <w:rPr>
          <w:sz w:val="28"/>
        </w:rPr>
        <w:t xml:space="preserve"> </w:t>
      </w:r>
      <w:r w:rsidRPr="00FE4FDD">
        <w:t>and truck to be released.</w:t>
      </w:r>
      <w:r w:rsidR="00EB4A27" w:rsidRPr="00EB4A27">
        <w:t xml:space="preserve"> </w:t>
      </w:r>
      <w:ins w:id="1" w:author="Lobha Vaikunth Gawas" w:date="2022-07-19T10:07:00Z">
        <w:r w:rsidR="00B8308E">
          <w:t>Pig quality to be physically checked before vehicle released.</w:t>
        </w:r>
      </w:ins>
    </w:p>
    <w:p w14:paraId="421D2CF0" w14:textId="77777777" w:rsidR="00FE4FDD" w:rsidRPr="00FE4FDD" w:rsidRDefault="00FE4FDD" w:rsidP="006E214E">
      <w:pPr>
        <w:pStyle w:val="NormalWeb"/>
        <w:ind w:left="426"/>
        <w:jc w:val="both"/>
      </w:pPr>
      <w:r w:rsidRPr="00FE4FDD">
        <w:rPr>
          <w:sz w:val="22"/>
        </w:rPr>
        <w:t>14.</w:t>
      </w:r>
      <w:r w:rsidRPr="00FE4FDD">
        <w:t xml:space="preserve"> Truck placement area to be cleaned of chipping once in shift to avoid tyre puncture by ensuring diverter chute is in the opposite direction to the place which requires cleaning and by Locking PCM by lotto lock. Ensure loose pigs from chute are removed with help of lancing pipe to avoid accidental fall of pigs.</w:t>
      </w:r>
    </w:p>
    <w:p w14:paraId="7451BA84" w14:textId="77777777" w:rsidR="00FE4FDD" w:rsidRPr="00FE4FDD" w:rsidRDefault="00FE4FDD" w:rsidP="006E214E">
      <w:pPr>
        <w:pStyle w:val="NormalWeb"/>
        <w:ind w:left="426"/>
        <w:jc w:val="both"/>
      </w:pPr>
      <w:r w:rsidRPr="00FE4FDD">
        <w:t>15. In case of accidental fire, pouring should be immediately stopped and fire extinguishing apparatus to be activated to extinguish the fire.</w:t>
      </w:r>
    </w:p>
    <w:p w14:paraId="7E6D5728" w14:textId="77777777" w:rsidR="00FE4FDD" w:rsidRPr="00FE4FDD" w:rsidRDefault="00FE4FDD" w:rsidP="006E214E">
      <w:pPr>
        <w:pStyle w:val="NormalWeb"/>
        <w:ind w:left="426"/>
        <w:jc w:val="both"/>
      </w:pPr>
      <w:r w:rsidRPr="00FE4FDD">
        <w:t>16. In case of accidental fire en</w:t>
      </w:r>
      <w:r w:rsidR="00AA2286">
        <w:t xml:space="preserve"> </w:t>
      </w:r>
      <w:r w:rsidRPr="00FE4FDD">
        <w:t>route, the truck driver should use his portable fire extinguisher or should stop at any near fire hydrant point and extinguish the fire.</w:t>
      </w:r>
    </w:p>
    <w:p w14:paraId="43B58773" w14:textId="77777777" w:rsidR="00FE4FDD" w:rsidRPr="00FE4FDD" w:rsidRDefault="00FE4FDD" w:rsidP="006E214E">
      <w:pPr>
        <w:pStyle w:val="NormalWeb"/>
        <w:ind w:left="426"/>
        <w:jc w:val="both"/>
      </w:pPr>
      <w:r w:rsidRPr="00FE4FDD">
        <w:t xml:space="preserve">17. Beside the safety devices truck should be checked for effective </w:t>
      </w:r>
      <w:r w:rsidR="00F65F93" w:rsidRPr="00FE4FDD">
        <w:t>self-starting</w:t>
      </w:r>
      <w:r w:rsidR="00AA2286">
        <w:t xml:space="preserve">, no truck </w:t>
      </w:r>
      <w:r w:rsidRPr="00FE4FDD">
        <w:t xml:space="preserve">should be deployed without effective </w:t>
      </w:r>
      <w:r w:rsidR="00F65F93" w:rsidRPr="00FE4FDD">
        <w:t>self-starting</w:t>
      </w:r>
      <w:r w:rsidRPr="00FE4FDD">
        <w:t xml:space="preserve"> system.</w:t>
      </w:r>
    </w:p>
    <w:p w14:paraId="261A329A" w14:textId="77777777" w:rsidR="00FE4FDD" w:rsidRPr="00FE4FDD" w:rsidRDefault="00FE4FDD" w:rsidP="006E214E">
      <w:pPr>
        <w:pStyle w:val="NormalWeb"/>
        <w:ind w:left="426"/>
        <w:jc w:val="both"/>
      </w:pPr>
      <w:r w:rsidRPr="00FE4FDD">
        <w:t xml:space="preserve">18. The truck can be towed away by using proper safe tow lines in case of failure of </w:t>
      </w:r>
      <w:r w:rsidR="00F65F93" w:rsidRPr="00FE4FDD">
        <w:t>self-starting</w:t>
      </w:r>
      <w:r w:rsidRPr="00FE4FDD">
        <w:t xml:space="preserve"> system, this should be</w:t>
      </w:r>
      <w:r w:rsidR="00F65F93">
        <w:t xml:space="preserve"> done under the supervision of </w:t>
      </w:r>
      <w:r w:rsidRPr="00FE4FDD">
        <w:t>the concerned area in charge.</w:t>
      </w:r>
    </w:p>
    <w:p w14:paraId="56140008" w14:textId="02309C16" w:rsidR="00FE4FDD" w:rsidRDefault="00FE4FDD" w:rsidP="006E214E">
      <w:pPr>
        <w:pStyle w:val="NormalWeb"/>
        <w:ind w:left="426"/>
        <w:jc w:val="both"/>
      </w:pPr>
      <w:r w:rsidRPr="00FE4FDD">
        <w:t xml:space="preserve">19.To avoid any damage to </w:t>
      </w:r>
      <w:r w:rsidR="00B8308E" w:rsidRPr="00FE4FDD">
        <w:t>trucks and</w:t>
      </w:r>
      <w:r w:rsidRPr="00FE4FDD">
        <w:t xml:space="preserve"> eliminate the risk of pigs falling out of the truck </w:t>
      </w:r>
      <w:r w:rsidR="00B8308E" w:rsidRPr="00FE4FDD">
        <w:t>carrier all</w:t>
      </w:r>
      <w:r w:rsidRPr="00FE4FDD">
        <w:t xml:space="preserve"> PCM  discharge end chutes have   been modified to ensure that no pigs fall out during pouring and regular checks (every shift) needs to be done to identify gaps if any.</w:t>
      </w:r>
    </w:p>
    <w:p w14:paraId="585214B0" w14:textId="7E52A663" w:rsidR="00036F47" w:rsidRDefault="00036F47" w:rsidP="006E214E">
      <w:pPr>
        <w:pStyle w:val="NormalWeb"/>
        <w:ind w:left="426"/>
        <w:jc w:val="both"/>
        <w:rPr>
          <w:color w:val="000000" w:themeColor="text1"/>
          <w:lang w:val="en-IN" w:eastAsia="en-IN"/>
        </w:rPr>
      </w:pPr>
      <w:r w:rsidRPr="00094B20">
        <w:rPr>
          <w:color w:val="000000" w:themeColor="text1"/>
          <w:lang w:val="en-IN" w:eastAsia="en-IN"/>
        </w:rPr>
        <w:t>20. Minimum distance to be ensured between shifters involved in removing pigs</w:t>
      </w:r>
      <w:r w:rsidRPr="00094B20">
        <w:rPr>
          <w:color w:val="000000" w:themeColor="text1"/>
          <w:lang w:val="en-IN" w:eastAsia="en-IN"/>
        </w:rPr>
        <w:br/>
        <w:t>21. Damaged moulds to be removed periodically to remove sticking</w:t>
      </w:r>
      <w:ins w:id="2" w:author="Lobha Vaikunth Gawas" w:date="2023-04-21T14:36:00Z">
        <w:r w:rsidR="001B2799">
          <w:rPr>
            <w:color w:val="000000" w:themeColor="text1"/>
            <w:lang w:val="en-IN" w:eastAsia="en-IN"/>
          </w:rPr>
          <w:t>.</w:t>
        </w:r>
      </w:ins>
    </w:p>
    <w:p w14:paraId="43C6164E" w14:textId="0E7488F3" w:rsidR="001B2799" w:rsidRDefault="001B2799" w:rsidP="006E214E">
      <w:pPr>
        <w:pStyle w:val="NormalWeb"/>
        <w:ind w:left="426"/>
        <w:jc w:val="both"/>
        <w:rPr>
          <w:color w:val="000000" w:themeColor="text1"/>
          <w:lang w:val="en-IN" w:eastAsia="en-IN"/>
        </w:rPr>
      </w:pPr>
      <w:r>
        <w:rPr>
          <w:color w:val="000000" w:themeColor="text1"/>
          <w:lang w:val="en-IN" w:eastAsia="en-IN"/>
        </w:rPr>
        <w:t>22. Return pigs that are generated during pouring under the PCM are to be shifted after the end of pouring in the same cast.</w:t>
      </w:r>
    </w:p>
    <w:p w14:paraId="27B68D66" w14:textId="00B543A7" w:rsidR="001B2799" w:rsidRDefault="001B2799" w:rsidP="006E214E">
      <w:pPr>
        <w:pStyle w:val="NormalWeb"/>
        <w:ind w:left="426"/>
        <w:jc w:val="both"/>
        <w:rPr>
          <w:ins w:id="3" w:author="Lobha Vaikunth Gawas" w:date="2023-04-21T14:36:00Z"/>
          <w:color w:val="000000" w:themeColor="text1"/>
          <w:lang w:val="en-IN" w:eastAsia="en-IN"/>
        </w:rPr>
      </w:pPr>
      <w:r>
        <w:rPr>
          <w:color w:val="000000" w:themeColor="text1"/>
          <w:lang w:val="en-IN" w:eastAsia="en-IN"/>
        </w:rPr>
        <w:t>23. If return pigs generated during pouring under PCM are not able to be shifted in the same cast then the pigs must be collected under the PCM where they can be loaded in wheel loader bucket and sent to dispatch yard as MIXED PIGS.</w:t>
      </w:r>
    </w:p>
    <w:p w14:paraId="4C440DC9" w14:textId="77777777" w:rsidR="001B2799" w:rsidRPr="00094B20" w:rsidRDefault="001B2799" w:rsidP="006E214E">
      <w:pPr>
        <w:pStyle w:val="NormalWeb"/>
        <w:ind w:left="426"/>
        <w:jc w:val="both"/>
        <w:rPr>
          <w:color w:val="000000" w:themeColor="text1"/>
        </w:rPr>
      </w:pPr>
    </w:p>
    <w:p w14:paraId="5FF07F59" w14:textId="77777777" w:rsidR="004A525E" w:rsidRPr="00094B20" w:rsidRDefault="004A525E" w:rsidP="00314A11">
      <w:pPr>
        <w:pStyle w:val="ListParagraph"/>
        <w:tabs>
          <w:tab w:val="left" w:pos="567"/>
        </w:tabs>
        <w:spacing w:line="240" w:lineRule="auto"/>
        <w:ind w:left="567" w:hanging="567"/>
        <w:rPr>
          <w:rFonts w:ascii="Times New Roman" w:hAnsi="Times New Roman"/>
          <w:b/>
          <w:color w:val="000000" w:themeColor="text1"/>
          <w:szCs w:val="24"/>
        </w:rPr>
      </w:pPr>
    </w:p>
    <w:p w14:paraId="28526A40" w14:textId="77777777" w:rsidR="00D83B75" w:rsidRPr="00094B20" w:rsidRDefault="00D83B75" w:rsidP="00314A11">
      <w:pPr>
        <w:pStyle w:val="ListParagraph"/>
        <w:tabs>
          <w:tab w:val="left" w:pos="567"/>
        </w:tabs>
        <w:spacing w:line="240" w:lineRule="auto"/>
        <w:ind w:left="567" w:hanging="567"/>
        <w:rPr>
          <w:rFonts w:ascii="Times New Roman" w:hAnsi="Times New Roman"/>
          <w:b/>
          <w:color w:val="000000" w:themeColor="text1"/>
          <w:szCs w:val="24"/>
        </w:rPr>
      </w:pPr>
    </w:p>
    <w:p w14:paraId="7CC2E8D2" w14:textId="77777777" w:rsidR="00D83B75" w:rsidRPr="00094B20" w:rsidRDefault="00D83B75" w:rsidP="00314A11">
      <w:pPr>
        <w:pStyle w:val="ListParagraph"/>
        <w:tabs>
          <w:tab w:val="left" w:pos="567"/>
        </w:tabs>
        <w:spacing w:line="240" w:lineRule="auto"/>
        <w:ind w:left="567" w:hanging="567"/>
        <w:rPr>
          <w:rFonts w:ascii="Times New Roman" w:hAnsi="Times New Roman"/>
          <w:b/>
          <w:color w:val="000000" w:themeColor="text1"/>
          <w:szCs w:val="24"/>
        </w:rPr>
      </w:pPr>
    </w:p>
    <w:p w14:paraId="5C6ABCBE" w14:textId="77777777" w:rsidR="00D83B75" w:rsidRPr="00D83B75" w:rsidRDefault="00D83B75" w:rsidP="00314A11">
      <w:pPr>
        <w:pStyle w:val="ListParagraph"/>
        <w:tabs>
          <w:tab w:val="left" w:pos="567"/>
        </w:tabs>
        <w:spacing w:line="240" w:lineRule="auto"/>
        <w:ind w:left="567" w:hanging="567"/>
        <w:rPr>
          <w:rFonts w:ascii="Times New Roman" w:hAnsi="Times New Roman"/>
          <w:b/>
          <w:color w:val="FF0000"/>
          <w:szCs w:val="24"/>
        </w:rPr>
      </w:pPr>
    </w:p>
    <w:p w14:paraId="05D7B9FE" w14:textId="77777777" w:rsidR="00D83B75" w:rsidRDefault="00D83B75" w:rsidP="00314A11">
      <w:pPr>
        <w:pStyle w:val="ListParagraph"/>
        <w:tabs>
          <w:tab w:val="left" w:pos="567"/>
        </w:tabs>
        <w:spacing w:line="240" w:lineRule="auto"/>
        <w:ind w:left="567" w:hanging="567"/>
        <w:rPr>
          <w:rFonts w:ascii="Times New Roman" w:hAnsi="Times New Roman"/>
          <w:b/>
          <w:szCs w:val="24"/>
        </w:rPr>
      </w:pPr>
    </w:p>
    <w:p w14:paraId="4006E724" w14:textId="77777777" w:rsidR="00D83B75" w:rsidRDefault="00D83B75" w:rsidP="00314A11">
      <w:pPr>
        <w:pStyle w:val="ListParagraph"/>
        <w:tabs>
          <w:tab w:val="left" w:pos="567"/>
        </w:tabs>
        <w:spacing w:line="240" w:lineRule="auto"/>
        <w:ind w:left="567" w:hanging="567"/>
        <w:rPr>
          <w:rFonts w:ascii="Times New Roman" w:hAnsi="Times New Roman"/>
          <w:b/>
          <w:szCs w:val="24"/>
        </w:rPr>
      </w:pPr>
    </w:p>
    <w:p w14:paraId="63DE2DD0" w14:textId="77777777" w:rsidR="00D83B75" w:rsidRDefault="00D83B75" w:rsidP="00314A11">
      <w:pPr>
        <w:pStyle w:val="ListParagraph"/>
        <w:tabs>
          <w:tab w:val="left" w:pos="567"/>
        </w:tabs>
        <w:spacing w:line="240" w:lineRule="auto"/>
        <w:ind w:left="567" w:hanging="567"/>
        <w:rPr>
          <w:rFonts w:ascii="Times New Roman" w:hAnsi="Times New Roman"/>
          <w:b/>
          <w:szCs w:val="24"/>
        </w:rPr>
      </w:pPr>
    </w:p>
    <w:p w14:paraId="5D906751" w14:textId="77777777" w:rsidR="00D83B75" w:rsidRPr="00FE4FDD" w:rsidRDefault="00D83B75" w:rsidP="00314A11">
      <w:pPr>
        <w:pStyle w:val="ListParagraph"/>
        <w:tabs>
          <w:tab w:val="left" w:pos="567"/>
        </w:tabs>
        <w:spacing w:line="240" w:lineRule="auto"/>
        <w:ind w:left="567" w:hanging="567"/>
        <w:rPr>
          <w:rFonts w:ascii="Times New Roman" w:hAnsi="Times New Roman"/>
          <w:b/>
          <w:szCs w:val="24"/>
        </w:rPr>
      </w:pPr>
    </w:p>
    <w:p w14:paraId="07D877B4" w14:textId="77777777" w:rsidR="004A525E" w:rsidRPr="00FE4FDD" w:rsidRDefault="004A525E" w:rsidP="00314A11">
      <w:pPr>
        <w:pStyle w:val="ListParagraph"/>
        <w:tabs>
          <w:tab w:val="left" w:pos="567"/>
        </w:tabs>
        <w:spacing w:line="240" w:lineRule="auto"/>
        <w:ind w:left="567" w:hanging="567"/>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FE4FDD" w14:paraId="337ADD38" w14:textId="77777777" w:rsidTr="007E45E9">
        <w:trPr>
          <w:trHeight w:val="316"/>
        </w:trPr>
        <w:tc>
          <w:tcPr>
            <w:tcW w:w="2802" w:type="dxa"/>
            <w:shd w:val="clear" w:color="auto" w:fill="auto"/>
          </w:tcPr>
          <w:p w14:paraId="1674EFBD" w14:textId="77777777" w:rsidR="00BA7336" w:rsidRPr="00FE4FDD" w:rsidRDefault="00BA7336" w:rsidP="00D00594">
            <w:pPr>
              <w:spacing w:after="0"/>
              <w:rPr>
                <w:rFonts w:ascii="Times New Roman" w:hAnsi="Times New Roman"/>
                <w:b/>
                <w:sz w:val="20"/>
              </w:rPr>
            </w:pPr>
            <w:r w:rsidRPr="00FE4FDD">
              <w:rPr>
                <w:rFonts w:ascii="Times New Roman" w:hAnsi="Times New Roman"/>
                <w:b/>
                <w:sz w:val="20"/>
              </w:rPr>
              <w:t xml:space="preserve">Prepared By: </w:t>
            </w:r>
          </w:p>
          <w:p w14:paraId="1F1DD3BE" w14:textId="77777777" w:rsidR="00BA7336" w:rsidRPr="00FE4FDD" w:rsidRDefault="00BA7336" w:rsidP="009E5EEE">
            <w:pPr>
              <w:spacing w:after="0"/>
              <w:rPr>
                <w:rFonts w:ascii="Times New Roman" w:hAnsi="Times New Roman"/>
                <w:sz w:val="20"/>
              </w:rPr>
            </w:pPr>
            <w:r w:rsidRPr="00FE4FDD">
              <w:rPr>
                <w:rFonts w:ascii="Times New Roman" w:hAnsi="Times New Roman"/>
                <w:sz w:val="20"/>
              </w:rPr>
              <w:t xml:space="preserve">Head – </w:t>
            </w:r>
            <w:r w:rsidR="009E5EEE">
              <w:rPr>
                <w:rFonts w:ascii="Times New Roman" w:hAnsi="Times New Roman"/>
                <w:sz w:val="20"/>
              </w:rPr>
              <w:t>Production PID I</w:t>
            </w:r>
          </w:p>
        </w:tc>
        <w:tc>
          <w:tcPr>
            <w:tcW w:w="3160" w:type="dxa"/>
            <w:shd w:val="clear" w:color="auto" w:fill="auto"/>
          </w:tcPr>
          <w:p w14:paraId="5650EEB2" w14:textId="77777777" w:rsidR="00BA7336" w:rsidRPr="00FE4FDD" w:rsidRDefault="00BA7336" w:rsidP="00D00594">
            <w:pPr>
              <w:spacing w:after="0"/>
              <w:rPr>
                <w:rFonts w:ascii="Times New Roman" w:hAnsi="Times New Roman"/>
                <w:b/>
                <w:sz w:val="20"/>
              </w:rPr>
            </w:pPr>
            <w:r w:rsidRPr="00FE4FDD">
              <w:rPr>
                <w:rFonts w:ascii="Times New Roman" w:hAnsi="Times New Roman"/>
                <w:b/>
                <w:sz w:val="20"/>
              </w:rPr>
              <w:t xml:space="preserve">Reviewed &amp; Issued By: </w:t>
            </w:r>
          </w:p>
          <w:p w14:paraId="79E21839" w14:textId="77777777" w:rsidR="00BA7336" w:rsidRPr="00FE4FDD" w:rsidRDefault="00BA7336" w:rsidP="00D00594">
            <w:pPr>
              <w:spacing w:after="0"/>
              <w:rPr>
                <w:rFonts w:ascii="Times New Roman" w:hAnsi="Times New Roman"/>
                <w:sz w:val="20"/>
              </w:rPr>
            </w:pPr>
            <w:r w:rsidRPr="00FE4FDD">
              <w:rPr>
                <w:rFonts w:ascii="Times New Roman" w:hAnsi="Times New Roman"/>
                <w:sz w:val="20"/>
              </w:rPr>
              <w:t>Management Representative</w:t>
            </w:r>
          </w:p>
        </w:tc>
        <w:tc>
          <w:tcPr>
            <w:tcW w:w="3133" w:type="dxa"/>
            <w:shd w:val="clear" w:color="auto" w:fill="auto"/>
          </w:tcPr>
          <w:p w14:paraId="71C842AF" w14:textId="77777777" w:rsidR="00BA7336" w:rsidRPr="00FE4FDD" w:rsidRDefault="00BA7336" w:rsidP="00D00594">
            <w:pPr>
              <w:spacing w:after="0"/>
              <w:rPr>
                <w:rFonts w:ascii="Times New Roman" w:hAnsi="Times New Roman"/>
                <w:b/>
                <w:sz w:val="20"/>
              </w:rPr>
            </w:pPr>
            <w:r w:rsidRPr="00FE4FDD">
              <w:rPr>
                <w:rFonts w:ascii="Times New Roman" w:hAnsi="Times New Roman"/>
                <w:b/>
                <w:sz w:val="20"/>
              </w:rPr>
              <w:t xml:space="preserve">Approved By: </w:t>
            </w:r>
          </w:p>
          <w:p w14:paraId="2AB316B5" w14:textId="77777777" w:rsidR="00BA7336" w:rsidRPr="00FE4FDD" w:rsidRDefault="007E45E9" w:rsidP="00ED48D2">
            <w:pPr>
              <w:spacing w:after="0"/>
              <w:rPr>
                <w:rFonts w:ascii="Times New Roman" w:hAnsi="Times New Roman"/>
                <w:sz w:val="20"/>
              </w:rPr>
            </w:pPr>
            <w:r w:rsidRPr="00FE4FDD">
              <w:rPr>
                <w:rFonts w:ascii="Times New Roman" w:hAnsi="Times New Roman"/>
                <w:sz w:val="20"/>
              </w:rPr>
              <w:t xml:space="preserve">Head – </w:t>
            </w:r>
            <w:r w:rsidR="009E5EEE" w:rsidRPr="00FE4FDD">
              <w:rPr>
                <w:rFonts w:ascii="Times New Roman" w:hAnsi="Times New Roman"/>
                <w:sz w:val="20"/>
              </w:rPr>
              <w:t>Pig Iron Division</w:t>
            </w:r>
          </w:p>
        </w:tc>
      </w:tr>
      <w:tr w:rsidR="00BA7336" w:rsidRPr="00FE4FDD" w14:paraId="032E77E9" w14:textId="77777777" w:rsidTr="004A525E">
        <w:trPr>
          <w:trHeight w:val="1227"/>
        </w:trPr>
        <w:tc>
          <w:tcPr>
            <w:tcW w:w="2802" w:type="dxa"/>
            <w:shd w:val="clear" w:color="auto" w:fill="auto"/>
          </w:tcPr>
          <w:p w14:paraId="0B85816B" w14:textId="77777777" w:rsidR="00BA7336" w:rsidRPr="00FE4FDD" w:rsidRDefault="007E45E9" w:rsidP="00B80FF3">
            <w:pPr>
              <w:rPr>
                <w:rFonts w:ascii="Times New Roman" w:hAnsi="Times New Roman"/>
                <w:b/>
                <w:sz w:val="20"/>
              </w:rPr>
            </w:pPr>
            <w:r w:rsidRPr="00FE4FDD">
              <w:rPr>
                <w:rFonts w:ascii="Times New Roman" w:hAnsi="Times New Roman"/>
                <w:b/>
                <w:sz w:val="20"/>
              </w:rPr>
              <w:t>Signature:</w:t>
            </w:r>
          </w:p>
        </w:tc>
        <w:tc>
          <w:tcPr>
            <w:tcW w:w="3160" w:type="dxa"/>
            <w:shd w:val="clear" w:color="auto" w:fill="auto"/>
          </w:tcPr>
          <w:p w14:paraId="1BC291B5" w14:textId="77777777" w:rsidR="00BA7336" w:rsidRPr="00FE4FDD" w:rsidRDefault="007E45E9" w:rsidP="00B80FF3">
            <w:pPr>
              <w:rPr>
                <w:rFonts w:ascii="Times New Roman" w:hAnsi="Times New Roman"/>
                <w:b/>
                <w:sz w:val="20"/>
              </w:rPr>
            </w:pPr>
            <w:r w:rsidRPr="00FE4FDD">
              <w:rPr>
                <w:rFonts w:ascii="Times New Roman" w:hAnsi="Times New Roman"/>
                <w:b/>
                <w:sz w:val="20"/>
              </w:rPr>
              <w:t>Signature:</w:t>
            </w:r>
          </w:p>
        </w:tc>
        <w:tc>
          <w:tcPr>
            <w:tcW w:w="3133" w:type="dxa"/>
            <w:shd w:val="clear" w:color="auto" w:fill="auto"/>
          </w:tcPr>
          <w:p w14:paraId="125C8A33" w14:textId="77777777" w:rsidR="00BA7336" w:rsidRPr="00FE4FDD" w:rsidRDefault="007E45E9" w:rsidP="00B80FF3">
            <w:pPr>
              <w:rPr>
                <w:rFonts w:ascii="Times New Roman" w:hAnsi="Times New Roman"/>
                <w:b/>
                <w:sz w:val="20"/>
              </w:rPr>
            </w:pPr>
            <w:r w:rsidRPr="00FE4FDD">
              <w:rPr>
                <w:rFonts w:ascii="Times New Roman" w:hAnsi="Times New Roman"/>
                <w:b/>
                <w:sz w:val="20"/>
              </w:rPr>
              <w:t>Signature:</w:t>
            </w:r>
          </w:p>
        </w:tc>
      </w:tr>
      <w:tr w:rsidR="00BA7336" w:rsidRPr="00FE4FDD" w14:paraId="0ED73A7C" w14:textId="77777777" w:rsidTr="007E45E9">
        <w:trPr>
          <w:trHeight w:val="56"/>
        </w:trPr>
        <w:tc>
          <w:tcPr>
            <w:tcW w:w="2802" w:type="dxa"/>
            <w:shd w:val="clear" w:color="auto" w:fill="auto"/>
          </w:tcPr>
          <w:p w14:paraId="28BACDA8" w14:textId="5870FDFC" w:rsidR="00BA7336" w:rsidRPr="00FE4FDD" w:rsidRDefault="00BA7336" w:rsidP="00EB4A27">
            <w:pPr>
              <w:rPr>
                <w:rFonts w:ascii="Times New Roman" w:hAnsi="Times New Roman"/>
                <w:b/>
                <w:sz w:val="20"/>
              </w:rPr>
            </w:pPr>
            <w:r w:rsidRPr="00FE4FDD">
              <w:rPr>
                <w:rFonts w:ascii="Times New Roman" w:hAnsi="Times New Roman"/>
                <w:b/>
                <w:sz w:val="20"/>
              </w:rPr>
              <w:t>Date:</w:t>
            </w:r>
            <w:r w:rsidR="00ED56D9">
              <w:rPr>
                <w:rFonts w:ascii="Times New Roman" w:hAnsi="Times New Roman"/>
                <w:b/>
                <w:sz w:val="20"/>
              </w:rPr>
              <w:t xml:space="preserve"> </w:t>
            </w:r>
            <w:r w:rsidR="00EB4A27">
              <w:rPr>
                <w:rFonts w:ascii="Times New Roman" w:hAnsi="Times New Roman"/>
                <w:b/>
              </w:rPr>
              <w:t>1</w:t>
            </w:r>
            <w:r w:rsidR="006B4EF1">
              <w:rPr>
                <w:rFonts w:ascii="Times New Roman" w:hAnsi="Times New Roman"/>
                <w:b/>
              </w:rPr>
              <w:t>0</w:t>
            </w:r>
            <w:r w:rsidR="00EB4A27">
              <w:rPr>
                <w:rFonts w:ascii="Times New Roman" w:hAnsi="Times New Roman"/>
                <w:b/>
              </w:rPr>
              <w:t>.07.202</w:t>
            </w:r>
            <w:r w:rsidR="006B4EF1">
              <w:rPr>
                <w:rFonts w:ascii="Times New Roman" w:hAnsi="Times New Roman"/>
                <w:b/>
              </w:rPr>
              <w:t>3</w:t>
            </w:r>
          </w:p>
        </w:tc>
        <w:tc>
          <w:tcPr>
            <w:tcW w:w="3160" w:type="dxa"/>
            <w:shd w:val="clear" w:color="auto" w:fill="auto"/>
          </w:tcPr>
          <w:p w14:paraId="21707FBA" w14:textId="5785BE6D" w:rsidR="00BA7336" w:rsidRPr="00FE4FDD" w:rsidRDefault="00BA7336" w:rsidP="00126590">
            <w:pPr>
              <w:rPr>
                <w:rFonts w:ascii="Times New Roman" w:hAnsi="Times New Roman"/>
                <w:b/>
                <w:sz w:val="20"/>
              </w:rPr>
            </w:pPr>
            <w:r w:rsidRPr="00FE4FDD">
              <w:rPr>
                <w:rFonts w:ascii="Times New Roman" w:hAnsi="Times New Roman"/>
                <w:b/>
                <w:sz w:val="20"/>
              </w:rPr>
              <w:t xml:space="preserve">Date: </w:t>
            </w:r>
            <w:r w:rsidR="00EB4A27">
              <w:rPr>
                <w:rFonts w:ascii="Times New Roman" w:hAnsi="Times New Roman"/>
                <w:b/>
              </w:rPr>
              <w:t>1</w:t>
            </w:r>
            <w:r w:rsidR="006B4EF1">
              <w:rPr>
                <w:rFonts w:ascii="Times New Roman" w:hAnsi="Times New Roman"/>
                <w:b/>
              </w:rPr>
              <w:t>0</w:t>
            </w:r>
            <w:r w:rsidR="00EB4A27">
              <w:rPr>
                <w:rFonts w:ascii="Times New Roman" w:hAnsi="Times New Roman"/>
                <w:b/>
              </w:rPr>
              <w:t>.07.202</w:t>
            </w:r>
            <w:r w:rsidR="006B4EF1">
              <w:rPr>
                <w:rFonts w:ascii="Times New Roman" w:hAnsi="Times New Roman"/>
                <w:b/>
              </w:rPr>
              <w:t>3</w:t>
            </w:r>
          </w:p>
        </w:tc>
        <w:tc>
          <w:tcPr>
            <w:tcW w:w="3133" w:type="dxa"/>
            <w:shd w:val="clear" w:color="auto" w:fill="auto"/>
          </w:tcPr>
          <w:p w14:paraId="73E0B6F1" w14:textId="02689634" w:rsidR="00BA7336" w:rsidRPr="00FE4FDD" w:rsidRDefault="00BA7336" w:rsidP="00126590">
            <w:pPr>
              <w:rPr>
                <w:rFonts w:ascii="Times New Roman" w:hAnsi="Times New Roman"/>
                <w:b/>
                <w:sz w:val="20"/>
              </w:rPr>
            </w:pPr>
            <w:r w:rsidRPr="00FE4FDD">
              <w:rPr>
                <w:rFonts w:ascii="Times New Roman" w:hAnsi="Times New Roman"/>
                <w:b/>
                <w:sz w:val="20"/>
              </w:rPr>
              <w:t>Date:</w:t>
            </w:r>
            <w:r w:rsidR="00ED56D9">
              <w:rPr>
                <w:rFonts w:ascii="Times New Roman" w:hAnsi="Times New Roman"/>
                <w:b/>
              </w:rPr>
              <w:t xml:space="preserve"> </w:t>
            </w:r>
            <w:r w:rsidR="00EB4A27">
              <w:rPr>
                <w:rFonts w:ascii="Times New Roman" w:hAnsi="Times New Roman"/>
                <w:b/>
              </w:rPr>
              <w:t>1</w:t>
            </w:r>
            <w:r w:rsidR="006B4EF1">
              <w:rPr>
                <w:rFonts w:ascii="Times New Roman" w:hAnsi="Times New Roman"/>
                <w:b/>
              </w:rPr>
              <w:t>0</w:t>
            </w:r>
            <w:r w:rsidR="00EB4A27">
              <w:rPr>
                <w:rFonts w:ascii="Times New Roman" w:hAnsi="Times New Roman"/>
                <w:b/>
              </w:rPr>
              <w:t>.07.202</w:t>
            </w:r>
            <w:r w:rsidR="006B4EF1">
              <w:rPr>
                <w:rFonts w:ascii="Times New Roman" w:hAnsi="Times New Roman"/>
                <w:b/>
              </w:rPr>
              <w:t>3</w:t>
            </w:r>
          </w:p>
        </w:tc>
      </w:tr>
    </w:tbl>
    <w:p w14:paraId="71EB4F21" w14:textId="77777777" w:rsidR="00FA664D" w:rsidRDefault="00FA664D" w:rsidP="00314A11">
      <w:pPr>
        <w:pStyle w:val="ListParagraph"/>
        <w:tabs>
          <w:tab w:val="left" w:pos="567"/>
        </w:tabs>
        <w:spacing w:line="240" w:lineRule="auto"/>
        <w:ind w:left="567" w:hanging="567"/>
        <w:rPr>
          <w:rFonts w:ascii="Times New Roman" w:hAnsi="Times New Roman"/>
          <w:b/>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EB4A27" w14:paraId="379EAEDB" w14:textId="77777777" w:rsidTr="00FF6ED9">
        <w:tc>
          <w:tcPr>
            <w:tcW w:w="9090" w:type="dxa"/>
            <w:gridSpan w:val="4"/>
          </w:tcPr>
          <w:p w14:paraId="6B47AC02" w14:textId="77777777" w:rsidR="00EB4A27" w:rsidRDefault="00EB4A27" w:rsidP="00FF6ED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B4A27" w14:paraId="124CA545" w14:textId="77777777" w:rsidTr="00FF6ED9">
        <w:tc>
          <w:tcPr>
            <w:tcW w:w="2795" w:type="dxa"/>
          </w:tcPr>
          <w:p w14:paraId="5DA6D136"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3B4F3A9"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FF47B94"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135A6CB"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B4A27" w:rsidRPr="001A3E3D" w14:paraId="2EDC6CCB" w14:textId="77777777" w:rsidTr="00FF6ED9">
        <w:tc>
          <w:tcPr>
            <w:tcW w:w="2795" w:type="dxa"/>
          </w:tcPr>
          <w:p w14:paraId="216D14A5" w14:textId="77777777" w:rsidR="00EB4A27" w:rsidRPr="001A3E3D" w:rsidRDefault="00EB4A27"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0BDC9D7" w14:textId="77777777" w:rsidR="00EB4A27" w:rsidRPr="001A3E3D" w:rsidRDefault="00EB4A27" w:rsidP="00BC36F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w:t>
            </w:r>
            <w:r w:rsidR="00BC36FA">
              <w:rPr>
                <w:rFonts w:ascii="Times New Roman" w:hAnsi="Times New Roman"/>
                <w:sz w:val="24"/>
                <w:szCs w:val="24"/>
              </w:rPr>
              <w:t>direct loading of pigs in Truck</w:t>
            </w:r>
          </w:p>
        </w:tc>
        <w:tc>
          <w:tcPr>
            <w:tcW w:w="2245" w:type="dxa"/>
          </w:tcPr>
          <w:p w14:paraId="3BF53D62" w14:textId="77777777" w:rsidR="00EB4A27" w:rsidRPr="001A3E3D" w:rsidRDefault="00EB4A27" w:rsidP="00EB4A2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13 9Hazard), point no.13</w:t>
            </w:r>
          </w:p>
        </w:tc>
        <w:tc>
          <w:tcPr>
            <w:tcW w:w="1805" w:type="dxa"/>
          </w:tcPr>
          <w:p w14:paraId="4A40B13E" w14:textId="77777777" w:rsidR="00EB4A27" w:rsidRPr="001A3E3D" w:rsidRDefault="00EB4A27"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08</w:t>
            </w:r>
          </w:p>
        </w:tc>
      </w:tr>
      <w:tr w:rsidR="00EB4A27" w14:paraId="0C8C22C2" w14:textId="77777777" w:rsidTr="00FF6ED9">
        <w:tc>
          <w:tcPr>
            <w:tcW w:w="2795" w:type="dxa"/>
          </w:tcPr>
          <w:p w14:paraId="59467658" w14:textId="75BFD25C"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15.07.2022</w:t>
            </w:r>
          </w:p>
        </w:tc>
        <w:tc>
          <w:tcPr>
            <w:tcW w:w="2245" w:type="dxa"/>
          </w:tcPr>
          <w:p w14:paraId="7F36FC8F" w14:textId="0BE53E24"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Procedure for direct loading of Pigs in truck</w:t>
            </w:r>
          </w:p>
        </w:tc>
        <w:tc>
          <w:tcPr>
            <w:tcW w:w="2245" w:type="dxa"/>
          </w:tcPr>
          <w:p w14:paraId="7B83FE0B" w14:textId="0AE16489"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Hazard 14 identified</w:t>
            </w:r>
          </w:p>
        </w:tc>
        <w:tc>
          <w:tcPr>
            <w:tcW w:w="1805" w:type="dxa"/>
          </w:tcPr>
          <w:p w14:paraId="11B5F531" w14:textId="37CA3F0E"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09</w:t>
            </w:r>
          </w:p>
        </w:tc>
      </w:tr>
      <w:tr w:rsidR="001B2799" w14:paraId="13E9EFD5" w14:textId="77777777" w:rsidTr="00FF6ED9">
        <w:tc>
          <w:tcPr>
            <w:tcW w:w="2795" w:type="dxa"/>
          </w:tcPr>
          <w:p w14:paraId="487CFD50" w14:textId="009428F1"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21.04.2023</w:t>
            </w:r>
          </w:p>
        </w:tc>
        <w:tc>
          <w:tcPr>
            <w:tcW w:w="2245" w:type="dxa"/>
          </w:tcPr>
          <w:p w14:paraId="7E0EB2DC" w14:textId="18C497A3"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Procedure for direct loading of Pigs in Truck</w:t>
            </w:r>
          </w:p>
        </w:tc>
        <w:tc>
          <w:tcPr>
            <w:tcW w:w="2245" w:type="dxa"/>
          </w:tcPr>
          <w:p w14:paraId="14F0A918" w14:textId="185B23F4"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no. 22 &amp; 23 added</w:t>
            </w:r>
          </w:p>
        </w:tc>
        <w:tc>
          <w:tcPr>
            <w:tcW w:w="1805" w:type="dxa"/>
          </w:tcPr>
          <w:p w14:paraId="6F93CB44" w14:textId="55FDCB52"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10</w:t>
            </w:r>
          </w:p>
        </w:tc>
      </w:tr>
    </w:tbl>
    <w:p w14:paraId="771E2AAA" w14:textId="77777777" w:rsidR="00EB4A27" w:rsidRPr="00FE4FDD" w:rsidRDefault="00EB4A27" w:rsidP="00314A11">
      <w:pPr>
        <w:pStyle w:val="ListParagraph"/>
        <w:tabs>
          <w:tab w:val="left" w:pos="567"/>
        </w:tabs>
        <w:spacing w:line="240" w:lineRule="auto"/>
        <w:ind w:left="567" w:hanging="567"/>
        <w:rPr>
          <w:rFonts w:ascii="Times New Roman" w:hAnsi="Times New Roman"/>
          <w:b/>
          <w:szCs w:val="24"/>
        </w:rPr>
      </w:pPr>
    </w:p>
    <w:sectPr w:rsidR="00EB4A27" w:rsidRPr="00FE4FDD"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DE3D" w14:textId="77777777" w:rsidR="00C907E3" w:rsidRDefault="00C907E3" w:rsidP="0036287A">
      <w:pPr>
        <w:spacing w:after="0" w:line="240" w:lineRule="auto"/>
      </w:pPr>
      <w:r>
        <w:separator/>
      </w:r>
    </w:p>
  </w:endnote>
  <w:endnote w:type="continuationSeparator" w:id="0">
    <w:p w14:paraId="08E99782" w14:textId="77777777" w:rsidR="00C907E3" w:rsidRDefault="00C907E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46A2"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A65D" w14:textId="77777777" w:rsidR="00C907E3" w:rsidRDefault="00C907E3" w:rsidP="0036287A">
      <w:pPr>
        <w:spacing w:after="0" w:line="240" w:lineRule="auto"/>
      </w:pPr>
      <w:r>
        <w:separator/>
      </w:r>
    </w:p>
  </w:footnote>
  <w:footnote w:type="continuationSeparator" w:id="0">
    <w:p w14:paraId="69061D6D" w14:textId="77777777" w:rsidR="00C907E3" w:rsidRDefault="00C907E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CE05224" w14:textId="77777777" w:rsidTr="00314A11">
      <w:trPr>
        <w:trHeight w:val="251"/>
      </w:trPr>
      <w:tc>
        <w:tcPr>
          <w:tcW w:w="1702" w:type="dxa"/>
          <w:vMerge w:val="restart"/>
          <w:vAlign w:val="center"/>
        </w:tcPr>
        <w:p w14:paraId="1549CC47" w14:textId="2DB683D6" w:rsidR="00314A11" w:rsidRPr="001B4A42" w:rsidRDefault="00703F89" w:rsidP="000B4EA3">
          <w:pPr>
            <w:pStyle w:val="Header"/>
            <w:ind w:hanging="108"/>
            <w:jc w:val="center"/>
          </w:pPr>
          <w:r>
            <w:rPr>
              <w:noProof/>
            </w:rPr>
            <w:drawing>
              <wp:inline distT="0" distB="0" distL="0" distR="0" wp14:anchorId="4DEC7BE9" wp14:editId="045A8B51">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B2E7883" w14:textId="77777777" w:rsidR="00314A11" w:rsidRPr="001B4A42" w:rsidRDefault="00D26EB5"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0D226A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922F366" w14:textId="2DA0E50E" w:rsidR="00314A11" w:rsidRPr="002E7889" w:rsidRDefault="00D26EB5" w:rsidP="00FE4FD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34161A">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FE4FDD">
            <w:rPr>
              <w:rFonts w:ascii="Times New Roman" w:hAnsi="Times New Roman"/>
              <w:b/>
            </w:rPr>
            <w:t>14N</w:t>
          </w:r>
        </w:p>
      </w:tc>
    </w:tr>
    <w:tr w:rsidR="00314A11" w:rsidRPr="001B4A42" w14:paraId="7EE750AA" w14:textId="77777777" w:rsidTr="00314A11">
      <w:trPr>
        <w:trHeight w:val="143"/>
      </w:trPr>
      <w:tc>
        <w:tcPr>
          <w:tcW w:w="1702" w:type="dxa"/>
          <w:vMerge/>
        </w:tcPr>
        <w:p w14:paraId="04BC10DD" w14:textId="77777777" w:rsidR="00314A11" w:rsidRPr="001B4A42" w:rsidRDefault="00314A11" w:rsidP="003F30BD">
          <w:pPr>
            <w:pStyle w:val="Header"/>
          </w:pPr>
        </w:p>
      </w:tc>
      <w:tc>
        <w:tcPr>
          <w:tcW w:w="4394" w:type="dxa"/>
        </w:tcPr>
        <w:p w14:paraId="3DDFA35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789E4C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01B35B0" w14:textId="17A6FAF9" w:rsidR="00314A11" w:rsidRPr="00550080" w:rsidRDefault="006B4EF1" w:rsidP="00314A11">
          <w:pPr>
            <w:pStyle w:val="Header"/>
            <w:rPr>
              <w:rFonts w:ascii="Times New Roman" w:hAnsi="Times New Roman"/>
              <w:b/>
            </w:rPr>
          </w:pPr>
          <w:r>
            <w:rPr>
              <w:rFonts w:ascii="Times New Roman" w:hAnsi="Times New Roman"/>
              <w:b/>
            </w:rPr>
            <w:t>10</w:t>
          </w:r>
          <w:r w:rsidR="00EB4A27">
            <w:rPr>
              <w:rFonts w:ascii="Times New Roman" w:hAnsi="Times New Roman"/>
              <w:b/>
            </w:rPr>
            <w:t>.0</w:t>
          </w:r>
          <w:r>
            <w:rPr>
              <w:rFonts w:ascii="Times New Roman" w:hAnsi="Times New Roman"/>
              <w:b/>
            </w:rPr>
            <w:t>7</w:t>
          </w:r>
          <w:r w:rsidR="00EB4A27">
            <w:rPr>
              <w:rFonts w:ascii="Times New Roman" w:hAnsi="Times New Roman"/>
              <w:b/>
            </w:rPr>
            <w:t>.20</w:t>
          </w:r>
          <w:r>
            <w:rPr>
              <w:rFonts w:ascii="Times New Roman" w:hAnsi="Times New Roman"/>
              <w:b/>
            </w:rPr>
            <w:t>2</w:t>
          </w:r>
          <w:r w:rsidR="001B2799">
            <w:rPr>
              <w:rFonts w:ascii="Times New Roman" w:hAnsi="Times New Roman"/>
              <w:b/>
            </w:rPr>
            <w:t>3</w:t>
          </w:r>
        </w:p>
      </w:tc>
    </w:tr>
    <w:tr w:rsidR="00314A11" w:rsidRPr="001B4A42" w14:paraId="6195E1E3" w14:textId="77777777" w:rsidTr="00314A11">
      <w:trPr>
        <w:trHeight w:val="143"/>
      </w:trPr>
      <w:tc>
        <w:tcPr>
          <w:tcW w:w="1702" w:type="dxa"/>
          <w:vMerge/>
        </w:tcPr>
        <w:p w14:paraId="0B0E7EA6" w14:textId="77777777" w:rsidR="00314A11" w:rsidRPr="001B4A42" w:rsidRDefault="00314A11" w:rsidP="003F30BD">
          <w:pPr>
            <w:pStyle w:val="Header"/>
          </w:pPr>
        </w:p>
      </w:tc>
      <w:tc>
        <w:tcPr>
          <w:tcW w:w="4394" w:type="dxa"/>
          <w:vMerge w:val="restart"/>
          <w:vAlign w:val="center"/>
        </w:tcPr>
        <w:p w14:paraId="461D679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071BE9" w:rsidRPr="00071BE9">
            <w:rPr>
              <w:rFonts w:ascii="Times New Roman" w:hAnsi="Times New Roman"/>
              <w:b/>
            </w:rPr>
            <w:t>DIRECT LOADING OF PIGS IN TRUCK</w:t>
          </w:r>
        </w:p>
      </w:tc>
      <w:tc>
        <w:tcPr>
          <w:tcW w:w="1701" w:type="dxa"/>
        </w:tcPr>
        <w:p w14:paraId="711B078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4FCCECA" w14:textId="417CEB42" w:rsidR="00314A11" w:rsidRPr="002E7889" w:rsidRDefault="006B4EF1" w:rsidP="001B3F1A">
          <w:pPr>
            <w:pStyle w:val="Header"/>
            <w:rPr>
              <w:rFonts w:ascii="Times New Roman" w:hAnsi="Times New Roman"/>
              <w:b/>
            </w:rPr>
          </w:pPr>
          <w:r>
            <w:rPr>
              <w:rFonts w:ascii="Times New Roman" w:hAnsi="Times New Roman"/>
              <w:b/>
            </w:rPr>
            <w:t>11</w:t>
          </w:r>
        </w:p>
      </w:tc>
    </w:tr>
    <w:tr w:rsidR="00314A11" w:rsidRPr="001B4A42" w14:paraId="03F468EB" w14:textId="77777777" w:rsidTr="00314A11">
      <w:trPr>
        <w:trHeight w:val="143"/>
      </w:trPr>
      <w:tc>
        <w:tcPr>
          <w:tcW w:w="1702" w:type="dxa"/>
          <w:vMerge/>
        </w:tcPr>
        <w:p w14:paraId="4E07BEBF" w14:textId="77777777" w:rsidR="00314A11" w:rsidRPr="001B4A42" w:rsidRDefault="00314A11" w:rsidP="003F30BD">
          <w:pPr>
            <w:pStyle w:val="Header"/>
          </w:pPr>
        </w:p>
      </w:tc>
      <w:tc>
        <w:tcPr>
          <w:tcW w:w="4394" w:type="dxa"/>
          <w:vMerge/>
        </w:tcPr>
        <w:p w14:paraId="1A2D73D7" w14:textId="77777777" w:rsidR="00314A11" w:rsidRPr="001B4A42" w:rsidRDefault="00314A11" w:rsidP="003F30BD">
          <w:pPr>
            <w:pStyle w:val="Header"/>
            <w:jc w:val="center"/>
            <w:rPr>
              <w:rFonts w:ascii="Times New Roman" w:hAnsi="Times New Roman"/>
              <w:b/>
            </w:rPr>
          </w:pPr>
        </w:p>
      </w:tc>
      <w:tc>
        <w:tcPr>
          <w:tcW w:w="1701" w:type="dxa"/>
        </w:tcPr>
        <w:p w14:paraId="5CC1B96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EF2640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CE1AA4">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CE1AA4">
            <w:rPr>
              <w:rFonts w:ascii="Times New Roman" w:hAnsi="Times New Roman"/>
              <w:b/>
              <w:noProof/>
            </w:rPr>
            <w:t>3</w:t>
          </w:r>
          <w:r w:rsidRPr="002E7889">
            <w:rPr>
              <w:rFonts w:ascii="Times New Roman" w:hAnsi="Times New Roman"/>
              <w:b/>
            </w:rPr>
            <w:fldChar w:fldCharType="end"/>
          </w:r>
        </w:p>
      </w:tc>
    </w:tr>
  </w:tbl>
  <w:p w14:paraId="5269A2F6"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C104AC4"/>
    <w:multiLevelType w:val="hybridMultilevel"/>
    <w:tmpl w:val="3A5C3F6A"/>
    <w:lvl w:ilvl="0" w:tplc="77849B0A">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559FD"/>
    <w:multiLevelType w:val="hybridMultilevel"/>
    <w:tmpl w:val="C63EDEA4"/>
    <w:lvl w:ilvl="0" w:tplc="2236CE44">
      <w:start w:val="1"/>
      <w:numFmt w:val="decimal"/>
      <w:lvlText w:val="%1."/>
      <w:lvlJc w:val="left"/>
      <w:pPr>
        <w:ind w:left="786" w:hanging="360"/>
      </w:pPr>
      <w:rPr>
        <w:rFonts w:hint="default"/>
        <w:b w:val="0"/>
        <w:color w:val="000000"/>
        <w:sz w:val="28"/>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D85BA1"/>
    <w:multiLevelType w:val="hybridMultilevel"/>
    <w:tmpl w:val="0CDCC16E"/>
    <w:lvl w:ilvl="0" w:tplc="89E46716">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14543">
    <w:abstractNumId w:val="26"/>
  </w:num>
  <w:num w:numId="2" w16cid:durableId="1112742190">
    <w:abstractNumId w:val="41"/>
  </w:num>
  <w:num w:numId="3" w16cid:durableId="1927180828">
    <w:abstractNumId w:val="33"/>
  </w:num>
  <w:num w:numId="4" w16cid:durableId="1622415937">
    <w:abstractNumId w:val="8"/>
  </w:num>
  <w:num w:numId="5" w16cid:durableId="1960448399">
    <w:abstractNumId w:val="3"/>
  </w:num>
  <w:num w:numId="6" w16cid:durableId="697702084">
    <w:abstractNumId w:val="45"/>
  </w:num>
  <w:num w:numId="7" w16cid:durableId="673383164">
    <w:abstractNumId w:val="38"/>
  </w:num>
  <w:num w:numId="8" w16cid:durableId="530190730">
    <w:abstractNumId w:val="10"/>
  </w:num>
  <w:num w:numId="9" w16cid:durableId="1030833793">
    <w:abstractNumId w:val="16"/>
  </w:num>
  <w:num w:numId="10" w16cid:durableId="110827631">
    <w:abstractNumId w:val="5"/>
  </w:num>
  <w:num w:numId="11" w16cid:durableId="687869237">
    <w:abstractNumId w:val="15"/>
  </w:num>
  <w:num w:numId="12" w16cid:durableId="1372000034">
    <w:abstractNumId w:val="6"/>
  </w:num>
  <w:num w:numId="13" w16cid:durableId="308366453">
    <w:abstractNumId w:val="31"/>
  </w:num>
  <w:num w:numId="14" w16cid:durableId="307903065">
    <w:abstractNumId w:val="43"/>
  </w:num>
  <w:num w:numId="15" w16cid:durableId="2044476262">
    <w:abstractNumId w:val="17"/>
  </w:num>
  <w:num w:numId="16" w16cid:durableId="183831866">
    <w:abstractNumId w:val="32"/>
  </w:num>
  <w:num w:numId="17" w16cid:durableId="1463041382">
    <w:abstractNumId w:val="1"/>
  </w:num>
  <w:num w:numId="18" w16cid:durableId="1291935755">
    <w:abstractNumId w:val="42"/>
  </w:num>
  <w:num w:numId="19" w16cid:durableId="879704140">
    <w:abstractNumId w:val="29"/>
  </w:num>
  <w:num w:numId="20" w16cid:durableId="1656883087">
    <w:abstractNumId w:val="46"/>
  </w:num>
  <w:num w:numId="21" w16cid:durableId="1778983354">
    <w:abstractNumId w:val="35"/>
  </w:num>
  <w:num w:numId="22" w16cid:durableId="1647316013">
    <w:abstractNumId w:val="47"/>
  </w:num>
  <w:num w:numId="23" w16cid:durableId="1944023317">
    <w:abstractNumId w:val="4"/>
  </w:num>
  <w:num w:numId="24" w16cid:durableId="2065985922">
    <w:abstractNumId w:val="25"/>
  </w:num>
  <w:num w:numId="25" w16cid:durableId="847137529">
    <w:abstractNumId w:val="7"/>
  </w:num>
  <w:num w:numId="26" w16cid:durableId="111366835">
    <w:abstractNumId w:val="22"/>
  </w:num>
  <w:num w:numId="27" w16cid:durableId="847790895">
    <w:abstractNumId w:val="13"/>
  </w:num>
  <w:num w:numId="28" w16cid:durableId="1674915917">
    <w:abstractNumId w:val="11"/>
  </w:num>
  <w:num w:numId="29" w16cid:durableId="162552239">
    <w:abstractNumId w:val="24"/>
  </w:num>
  <w:num w:numId="30" w16cid:durableId="674264160">
    <w:abstractNumId w:val="37"/>
  </w:num>
  <w:num w:numId="31" w16cid:durableId="122814968">
    <w:abstractNumId w:val="0"/>
  </w:num>
  <w:num w:numId="32" w16cid:durableId="835220651">
    <w:abstractNumId w:val="21"/>
  </w:num>
  <w:num w:numId="33" w16cid:durableId="20474821">
    <w:abstractNumId w:val="44"/>
  </w:num>
  <w:num w:numId="34" w16cid:durableId="1528636290">
    <w:abstractNumId w:val="30"/>
  </w:num>
  <w:num w:numId="35" w16cid:durableId="19234470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8228775">
    <w:abstractNumId w:val="9"/>
  </w:num>
  <w:num w:numId="37" w16cid:durableId="1806703023">
    <w:abstractNumId w:val="27"/>
  </w:num>
  <w:num w:numId="38" w16cid:durableId="1011103217">
    <w:abstractNumId w:val="19"/>
  </w:num>
  <w:num w:numId="39" w16cid:durableId="825635931">
    <w:abstractNumId w:val="36"/>
  </w:num>
  <w:num w:numId="40" w16cid:durableId="875237921">
    <w:abstractNumId w:val="20"/>
  </w:num>
  <w:num w:numId="41" w16cid:durableId="1790850742">
    <w:abstractNumId w:val="14"/>
  </w:num>
  <w:num w:numId="42" w16cid:durableId="1047099802">
    <w:abstractNumId w:val="18"/>
  </w:num>
  <w:num w:numId="43" w16cid:durableId="1240946563">
    <w:abstractNumId w:val="40"/>
  </w:num>
  <w:num w:numId="44" w16cid:durableId="823855048">
    <w:abstractNumId w:val="28"/>
  </w:num>
  <w:num w:numId="45" w16cid:durableId="2088989553">
    <w:abstractNumId w:val="34"/>
  </w:num>
  <w:num w:numId="46" w16cid:durableId="1587575122">
    <w:abstractNumId w:val="2"/>
  </w:num>
  <w:num w:numId="47" w16cid:durableId="109013326">
    <w:abstractNumId w:val="12"/>
  </w:num>
  <w:num w:numId="48" w16cid:durableId="1166674905">
    <w:abstractNumId w:val="39"/>
  </w:num>
  <w:num w:numId="49" w16cid:durableId="4306315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36F47"/>
    <w:rsid w:val="00042ED0"/>
    <w:rsid w:val="000507C5"/>
    <w:rsid w:val="00056BB9"/>
    <w:rsid w:val="00071BE9"/>
    <w:rsid w:val="0008096B"/>
    <w:rsid w:val="00080DE6"/>
    <w:rsid w:val="00082766"/>
    <w:rsid w:val="00094109"/>
    <w:rsid w:val="00094B20"/>
    <w:rsid w:val="00096543"/>
    <w:rsid w:val="000B1E7D"/>
    <w:rsid w:val="000B2820"/>
    <w:rsid w:val="000B4EA3"/>
    <w:rsid w:val="000B6B3F"/>
    <w:rsid w:val="000D428B"/>
    <w:rsid w:val="000E4E6C"/>
    <w:rsid w:val="000E7FAC"/>
    <w:rsid w:val="000F5195"/>
    <w:rsid w:val="000F6633"/>
    <w:rsid w:val="00107221"/>
    <w:rsid w:val="00126590"/>
    <w:rsid w:val="00126E92"/>
    <w:rsid w:val="00135E34"/>
    <w:rsid w:val="001443C5"/>
    <w:rsid w:val="00145919"/>
    <w:rsid w:val="001560B1"/>
    <w:rsid w:val="00162B88"/>
    <w:rsid w:val="00172225"/>
    <w:rsid w:val="00174AAA"/>
    <w:rsid w:val="001753A1"/>
    <w:rsid w:val="0018029F"/>
    <w:rsid w:val="00180982"/>
    <w:rsid w:val="00182131"/>
    <w:rsid w:val="00182DBA"/>
    <w:rsid w:val="00182F82"/>
    <w:rsid w:val="001854B6"/>
    <w:rsid w:val="00191F8B"/>
    <w:rsid w:val="001A1398"/>
    <w:rsid w:val="001A280C"/>
    <w:rsid w:val="001A78A2"/>
    <w:rsid w:val="001B21B7"/>
    <w:rsid w:val="001B2799"/>
    <w:rsid w:val="001B3F1A"/>
    <w:rsid w:val="001B4A42"/>
    <w:rsid w:val="001B5D11"/>
    <w:rsid w:val="001C0E7E"/>
    <w:rsid w:val="001D0102"/>
    <w:rsid w:val="001D7140"/>
    <w:rsid w:val="001E025D"/>
    <w:rsid w:val="001F3F15"/>
    <w:rsid w:val="00212B0B"/>
    <w:rsid w:val="00213467"/>
    <w:rsid w:val="00233524"/>
    <w:rsid w:val="0023499B"/>
    <w:rsid w:val="00235C88"/>
    <w:rsid w:val="002407B4"/>
    <w:rsid w:val="00241BB7"/>
    <w:rsid w:val="00256539"/>
    <w:rsid w:val="00257ECF"/>
    <w:rsid w:val="00261044"/>
    <w:rsid w:val="00271BAF"/>
    <w:rsid w:val="00283E16"/>
    <w:rsid w:val="00290DF6"/>
    <w:rsid w:val="002956AE"/>
    <w:rsid w:val="002A4742"/>
    <w:rsid w:val="002B2F77"/>
    <w:rsid w:val="002B54E5"/>
    <w:rsid w:val="002C1215"/>
    <w:rsid w:val="002C4D35"/>
    <w:rsid w:val="002C795B"/>
    <w:rsid w:val="002D4D2B"/>
    <w:rsid w:val="002D5A01"/>
    <w:rsid w:val="002E7889"/>
    <w:rsid w:val="002F51EE"/>
    <w:rsid w:val="002F7E19"/>
    <w:rsid w:val="00304DE6"/>
    <w:rsid w:val="0030597A"/>
    <w:rsid w:val="00314A11"/>
    <w:rsid w:val="00333FA7"/>
    <w:rsid w:val="0034161A"/>
    <w:rsid w:val="00341F43"/>
    <w:rsid w:val="00345592"/>
    <w:rsid w:val="003508CE"/>
    <w:rsid w:val="00360D23"/>
    <w:rsid w:val="0036287A"/>
    <w:rsid w:val="00364E07"/>
    <w:rsid w:val="0037211A"/>
    <w:rsid w:val="003760F3"/>
    <w:rsid w:val="00391C62"/>
    <w:rsid w:val="00392A3A"/>
    <w:rsid w:val="00396915"/>
    <w:rsid w:val="0039722B"/>
    <w:rsid w:val="00397384"/>
    <w:rsid w:val="00397EAD"/>
    <w:rsid w:val="003B12BA"/>
    <w:rsid w:val="003B404E"/>
    <w:rsid w:val="003C06A1"/>
    <w:rsid w:val="003C0C0D"/>
    <w:rsid w:val="003C2FFB"/>
    <w:rsid w:val="003E1AF2"/>
    <w:rsid w:val="003E2561"/>
    <w:rsid w:val="003F30BD"/>
    <w:rsid w:val="003F387F"/>
    <w:rsid w:val="003F7DB8"/>
    <w:rsid w:val="00421C5F"/>
    <w:rsid w:val="004252B5"/>
    <w:rsid w:val="00425515"/>
    <w:rsid w:val="004270EB"/>
    <w:rsid w:val="00446F1F"/>
    <w:rsid w:val="00450E2A"/>
    <w:rsid w:val="00475D74"/>
    <w:rsid w:val="004A0851"/>
    <w:rsid w:val="004A525E"/>
    <w:rsid w:val="004A6BDF"/>
    <w:rsid w:val="004B08DA"/>
    <w:rsid w:val="004B0E5D"/>
    <w:rsid w:val="004C4123"/>
    <w:rsid w:val="004E2A68"/>
    <w:rsid w:val="004E33B4"/>
    <w:rsid w:val="004F1BCA"/>
    <w:rsid w:val="004F2A47"/>
    <w:rsid w:val="004F2DA1"/>
    <w:rsid w:val="004F5BB9"/>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0119"/>
    <w:rsid w:val="005C4234"/>
    <w:rsid w:val="005D436D"/>
    <w:rsid w:val="005D59AB"/>
    <w:rsid w:val="005E1D4D"/>
    <w:rsid w:val="005E6E8C"/>
    <w:rsid w:val="005F1195"/>
    <w:rsid w:val="005F244F"/>
    <w:rsid w:val="005F5011"/>
    <w:rsid w:val="00611FB8"/>
    <w:rsid w:val="006149B1"/>
    <w:rsid w:val="00636E54"/>
    <w:rsid w:val="00636E70"/>
    <w:rsid w:val="006545C9"/>
    <w:rsid w:val="006562AA"/>
    <w:rsid w:val="00667DAD"/>
    <w:rsid w:val="00676033"/>
    <w:rsid w:val="00676577"/>
    <w:rsid w:val="00684AFE"/>
    <w:rsid w:val="006868A6"/>
    <w:rsid w:val="006A4AED"/>
    <w:rsid w:val="006A5A97"/>
    <w:rsid w:val="006B2F04"/>
    <w:rsid w:val="006B4EF1"/>
    <w:rsid w:val="006C3D3D"/>
    <w:rsid w:val="006D0CA9"/>
    <w:rsid w:val="006D7CF2"/>
    <w:rsid w:val="006E214E"/>
    <w:rsid w:val="006E64E5"/>
    <w:rsid w:val="006F3D6B"/>
    <w:rsid w:val="00703F89"/>
    <w:rsid w:val="0070550E"/>
    <w:rsid w:val="00706D62"/>
    <w:rsid w:val="00714207"/>
    <w:rsid w:val="00720912"/>
    <w:rsid w:val="0076462F"/>
    <w:rsid w:val="00764EC8"/>
    <w:rsid w:val="0077479B"/>
    <w:rsid w:val="0077498C"/>
    <w:rsid w:val="00780603"/>
    <w:rsid w:val="00783164"/>
    <w:rsid w:val="00784A11"/>
    <w:rsid w:val="00784F70"/>
    <w:rsid w:val="00792636"/>
    <w:rsid w:val="007A2DF2"/>
    <w:rsid w:val="007A306E"/>
    <w:rsid w:val="007C3411"/>
    <w:rsid w:val="007D4636"/>
    <w:rsid w:val="007E45E9"/>
    <w:rsid w:val="007E729E"/>
    <w:rsid w:val="007F4B98"/>
    <w:rsid w:val="007F5A73"/>
    <w:rsid w:val="008055C6"/>
    <w:rsid w:val="00817C7F"/>
    <w:rsid w:val="00831EBA"/>
    <w:rsid w:val="00835BA2"/>
    <w:rsid w:val="00842F0E"/>
    <w:rsid w:val="00847F5A"/>
    <w:rsid w:val="00860290"/>
    <w:rsid w:val="00862B60"/>
    <w:rsid w:val="0087258E"/>
    <w:rsid w:val="00880116"/>
    <w:rsid w:val="00880722"/>
    <w:rsid w:val="00880EAB"/>
    <w:rsid w:val="00893C0B"/>
    <w:rsid w:val="00895912"/>
    <w:rsid w:val="008A4AF0"/>
    <w:rsid w:val="008B29E1"/>
    <w:rsid w:val="008B3AB2"/>
    <w:rsid w:val="008C6013"/>
    <w:rsid w:val="008D2D61"/>
    <w:rsid w:val="008D3AF0"/>
    <w:rsid w:val="008E5D61"/>
    <w:rsid w:val="008F0F70"/>
    <w:rsid w:val="00915013"/>
    <w:rsid w:val="009162FE"/>
    <w:rsid w:val="009304D4"/>
    <w:rsid w:val="00934689"/>
    <w:rsid w:val="00935381"/>
    <w:rsid w:val="009359B4"/>
    <w:rsid w:val="00951061"/>
    <w:rsid w:val="009532E4"/>
    <w:rsid w:val="0096703D"/>
    <w:rsid w:val="0096760F"/>
    <w:rsid w:val="00970FA4"/>
    <w:rsid w:val="00970FFB"/>
    <w:rsid w:val="00975C88"/>
    <w:rsid w:val="00980FC7"/>
    <w:rsid w:val="009846F0"/>
    <w:rsid w:val="00996860"/>
    <w:rsid w:val="009C1CE2"/>
    <w:rsid w:val="009C2D3C"/>
    <w:rsid w:val="009D1C9B"/>
    <w:rsid w:val="009D2CED"/>
    <w:rsid w:val="009E296D"/>
    <w:rsid w:val="009E5EEE"/>
    <w:rsid w:val="009E5F19"/>
    <w:rsid w:val="009F1874"/>
    <w:rsid w:val="00A15D03"/>
    <w:rsid w:val="00A2079D"/>
    <w:rsid w:val="00A37D0F"/>
    <w:rsid w:val="00A41452"/>
    <w:rsid w:val="00A45D18"/>
    <w:rsid w:val="00A506BA"/>
    <w:rsid w:val="00A517CC"/>
    <w:rsid w:val="00A51C84"/>
    <w:rsid w:val="00A5482D"/>
    <w:rsid w:val="00A60A96"/>
    <w:rsid w:val="00A66818"/>
    <w:rsid w:val="00A77874"/>
    <w:rsid w:val="00AA2286"/>
    <w:rsid w:val="00AA2C93"/>
    <w:rsid w:val="00AB1375"/>
    <w:rsid w:val="00AB1C68"/>
    <w:rsid w:val="00AC09FE"/>
    <w:rsid w:val="00AD1315"/>
    <w:rsid w:val="00AD2669"/>
    <w:rsid w:val="00AD438C"/>
    <w:rsid w:val="00B04D1D"/>
    <w:rsid w:val="00B16E23"/>
    <w:rsid w:val="00B31114"/>
    <w:rsid w:val="00B4491C"/>
    <w:rsid w:val="00B45C2E"/>
    <w:rsid w:val="00B80FF3"/>
    <w:rsid w:val="00B8308E"/>
    <w:rsid w:val="00B9260F"/>
    <w:rsid w:val="00B93C91"/>
    <w:rsid w:val="00B94D7B"/>
    <w:rsid w:val="00BA078B"/>
    <w:rsid w:val="00BA2F90"/>
    <w:rsid w:val="00BA3126"/>
    <w:rsid w:val="00BA7336"/>
    <w:rsid w:val="00BB1C50"/>
    <w:rsid w:val="00BB43A2"/>
    <w:rsid w:val="00BB7C42"/>
    <w:rsid w:val="00BC100C"/>
    <w:rsid w:val="00BC35C0"/>
    <w:rsid w:val="00BC36FA"/>
    <w:rsid w:val="00BD6C5B"/>
    <w:rsid w:val="00BE64F7"/>
    <w:rsid w:val="00BF0CC7"/>
    <w:rsid w:val="00C05F98"/>
    <w:rsid w:val="00C1460A"/>
    <w:rsid w:val="00C20FF1"/>
    <w:rsid w:val="00C41BE2"/>
    <w:rsid w:val="00C5314A"/>
    <w:rsid w:val="00C56A1E"/>
    <w:rsid w:val="00C67B70"/>
    <w:rsid w:val="00C70B3F"/>
    <w:rsid w:val="00C82BBA"/>
    <w:rsid w:val="00C877A8"/>
    <w:rsid w:val="00C907E3"/>
    <w:rsid w:val="00C90B17"/>
    <w:rsid w:val="00CA1F02"/>
    <w:rsid w:val="00CB0B9A"/>
    <w:rsid w:val="00CB6ECA"/>
    <w:rsid w:val="00CD32DD"/>
    <w:rsid w:val="00CE1AA4"/>
    <w:rsid w:val="00CE4E43"/>
    <w:rsid w:val="00CE663D"/>
    <w:rsid w:val="00D00594"/>
    <w:rsid w:val="00D119B6"/>
    <w:rsid w:val="00D1438A"/>
    <w:rsid w:val="00D14DDA"/>
    <w:rsid w:val="00D26E23"/>
    <w:rsid w:val="00D26EB5"/>
    <w:rsid w:val="00D2739F"/>
    <w:rsid w:val="00D332DF"/>
    <w:rsid w:val="00D42BC1"/>
    <w:rsid w:val="00D57BEF"/>
    <w:rsid w:val="00D607AA"/>
    <w:rsid w:val="00D72D0E"/>
    <w:rsid w:val="00D73FEC"/>
    <w:rsid w:val="00D779C6"/>
    <w:rsid w:val="00D83B75"/>
    <w:rsid w:val="00D84E9B"/>
    <w:rsid w:val="00D84FE1"/>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80F87"/>
    <w:rsid w:val="00E92A83"/>
    <w:rsid w:val="00EB337F"/>
    <w:rsid w:val="00EB4A27"/>
    <w:rsid w:val="00EB70B4"/>
    <w:rsid w:val="00ED48D2"/>
    <w:rsid w:val="00ED5182"/>
    <w:rsid w:val="00ED56D9"/>
    <w:rsid w:val="00ED6A4C"/>
    <w:rsid w:val="00ED7C07"/>
    <w:rsid w:val="00EE0FB6"/>
    <w:rsid w:val="00F04A74"/>
    <w:rsid w:val="00F124A7"/>
    <w:rsid w:val="00F14E37"/>
    <w:rsid w:val="00F2199F"/>
    <w:rsid w:val="00F23F5C"/>
    <w:rsid w:val="00F24EE3"/>
    <w:rsid w:val="00F45C75"/>
    <w:rsid w:val="00F5486C"/>
    <w:rsid w:val="00F65F93"/>
    <w:rsid w:val="00F7339F"/>
    <w:rsid w:val="00F80D04"/>
    <w:rsid w:val="00F83BEE"/>
    <w:rsid w:val="00F90E49"/>
    <w:rsid w:val="00FA0A8E"/>
    <w:rsid w:val="00FA664D"/>
    <w:rsid w:val="00FA69D7"/>
    <w:rsid w:val="00FA734D"/>
    <w:rsid w:val="00FC29E1"/>
    <w:rsid w:val="00FC3E28"/>
    <w:rsid w:val="00FC61CD"/>
    <w:rsid w:val="00FD5D20"/>
    <w:rsid w:val="00FD7586"/>
    <w:rsid w:val="00FD7D0B"/>
    <w:rsid w:val="00FE4FDD"/>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CEE07"/>
  <w15:docId w15:val="{A4D772B7-E480-4AB7-B954-7B29AD82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07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71BE9"/>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semiHidden/>
    <w:rsid w:val="00FE4FDD"/>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FE4FDD"/>
    <w:pPr>
      <w:widowControl w:val="0"/>
      <w:suppressAutoHyphens/>
      <w:spacing w:after="0" w:line="240" w:lineRule="auto"/>
    </w:pPr>
    <w:rPr>
      <w:rFonts w:ascii="Courier New" w:hAnsi="Courier New"/>
      <w:sz w:val="24"/>
      <w:szCs w:val="20"/>
    </w:rPr>
  </w:style>
  <w:style w:type="paragraph" w:styleId="Revision">
    <w:name w:val="Revision"/>
    <w:hidden/>
    <w:uiPriority w:val="99"/>
    <w:semiHidden/>
    <w:rsid w:val="001B279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E440A-5985-44C5-BDDA-5974A0D9308D}">
  <ds:schemaRefs>
    <ds:schemaRef ds:uri="http://schemas.openxmlformats.org/officeDocument/2006/bibliography"/>
  </ds:schemaRefs>
</ds:datastoreItem>
</file>

<file path=customXml/itemProps2.xml><?xml version="1.0" encoding="utf-8"?>
<ds:datastoreItem xmlns:ds="http://schemas.openxmlformats.org/officeDocument/2006/customXml" ds:itemID="{9CAC2632-8A55-4BE7-BBCA-5DCCE25C0A53}"/>
</file>

<file path=customXml/itemProps3.xml><?xml version="1.0" encoding="utf-8"?>
<ds:datastoreItem xmlns:ds="http://schemas.openxmlformats.org/officeDocument/2006/customXml" ds:itemID="{2EFB05DE-1E04-438B-BD7F-18CCB81ACC12}"/>
</file>

<file path=customXml/itemProps4.xml><?xml version="1.0" encoding="utf-8"?>
<ds:datastoreItem xmlns:ds="http://schemas.openxmlformats.org/officeDocument/2006/customXml" ds:itemID="{31116869-C22C-41B3-ACEC-BF97E7673AE8}"/>
</file>

<file path=docProps/app.xml><?xml version="1.0" encoding="utf-8"?>
<Properties xmlns="http://schemas.openxmlformats.org/officeDocument/2006/extended-properties" xmlns:vt="http://schemas.openxmlformats.org/officeDocument/2006/docPropsVTypes">
  <Template>Normal</Template>
  <TotalTime>54</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15</cp:revision>
  <cp:lastPrinted>2022-01-29T05:33:00Z</cp:lastPrinted>
  <dcterms:created xsi:type="dcterms:W3CDTF">2020-05-23T04:58:00Z</dcterms:created>
  <dcterms:modified xsi:type="dcterms:W3CDTF">2023-09-15T03:50:00Z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1345400</vt:r8>
  </property>
</Properties>
</file>