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9976" w14:textId="77777777" w:rsidR="007E45E9" w:rsidRPr="00F8274A" w:rsidRDefault="007E45E9" w:rsidP="007E45E9">
      <w:pPr>
        <w:spacing w:after="0" w:line="240" w:lineRule="auto"/>
        <w:jc w:val="center"/>
        <w:rPr>
          <w:rFonts w:ascii="Times New Roman" w:hAnsi="Times New Roman"/>
          <w:szCs w:val="24"/>
          <w:u w:val="single"/>
        </w:rPr>
      </w:pPr>
    </w:p>
    <w:p w14:paraId="43712F9D" w14:textId="77777777" w:rsidR="0070550E" w:rsidRPr="00F8274A" w:rsidRDefault="001C0332" w:rsidP="00314A11">
      <w:pPr>
        <w:spacing w:line="240" w:lineRule="auto"/>
        <w:jc w:val="center"/>
        <w:rPr>
          <w:rFonts w:ascii="Times New Roman" w:hAnsi="Times New Roman"/>
          <w:b/>
          <w:szCs w:val="24"/>
          <w:u w:val="single"/>
        </w:rPr>
      </w:pPr>
      <w:r w:rsidRPr="00F8274A">
        <w:rPr>
          <w:rFonts w:ascii="Times New Roman" w:hAnsi="Times New Roman"/>
          <w:b/>
          <w:szCs w:val="24"/>
          <w:u w:val="single"/>
        </w:rPr>
        <w:t>WORK INSTRUCTIONS FOR</w:t>
      </w:r>
      <w:r w:rsidRPr="00F8274A">
        <w:rPr>
          <w:rFonts w:ascii="Times New Roman" w:hAnsi="Times New Roman"/>
          <w:b/>
          <w:sz w:val="20"/>
          <w:u w:val="single"/>
        </w:rPr>
        <w:t xml:space="preserve"> </w:t>
      </w:r>
      <w:r w:rsidRPr="00F8274A">
        <w:rPr>
          <w:rFonts w:ascii="Times New Roman" w:hAnsi="Times New Roman"/>
          <w:b/>
          <w:sz w:val="24"/>
          <w:szCs w:val="24"/>
          <w:u w:val="single"/>
        </w:rPr>
        <w:t xml:space="preserve">FURNACE COOLING MEMBERS (BF1 &amp; BF2)  </w:t>
      </w:r>
      <w:r w:rsidR="00BA078B" w:rsidRPr="00F8274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="00F7339F" w:rsidRPr="00F8274A">
        <w:rPr>
          <w:rFonts w:ascii="Times New Roman" w:hAnsi="Times New Roman"/>
          <w:b/>
          <w:sz w:val="24"/>
          <w:szCs w:val="24"/>
        </w:rPr>
        <w:t xml:space="preserve">        </w:t>
      </w:r>
      <w:r w:rsidR="00F7339F" w:rsidRPr="00F8274A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</w:t>
      </w:r>
      <w:r w:rsidR="00BD6C5B" w:rsidRPr="00F8274A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F8274A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683C7B84" w14:textId="33D06202" w:rsidR="000E4E6C" w:rsidRPr="00F8274A" w:rsidRDefault="00396915" w:rsidP="00314A11">
      <w:pPr>
        <w:spacing w:line="240" w:lineRule="auto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b/>
          <w:szCs w:val="24"/>
          <w:u w:val="single"/>
        </w:rPr>
        <w:t>Responsibility</w:t>
      </w:r>
      <w:r w:rsidRPr="00F8274A">
        <w:rPr>
          <w:rFonts w:ascii="Times New Roman" w:hAnsi="Times New Roman"/>
          <w:szCs w:val="24"/>
        </w:rPr>
        <w:t>:</w:t>
      </w:r>
      <w:r w:rsidR="001A1398" w:rsidRPr="00F8274A">
        <w:rPr>
          <w:rFonts w:ascii="Times New Roman" w:hAnsi="Times New Roman"/>
          <w:szCs w:val="24"/>
        </w:rPr>
        <w:t xml:space="preserve"> </w:t>
      </w:r>
      <w:r w:rsidR="003032D4" w:rsidRPr="00F8274A">
        <w:rPr>
          <w:rFonts w:ascii="Times New Roman" w:hAnsi="Times New Roman"/>
          <w:szCs w:val="24"/>
        </w:rPr>
        <w:t xml:space="preserve">Furnace </w:t>
      </w:r>
      <w:r w:rsidR="003E2667" w:rsidRPr="00F8274A">
        <w:rPr>
          <w:rFonts w:ascii="Times New Roman" w:hAnsi="Times New Roman"/>
          <w:szCs w:val="24"/>
        </w:rPr>
        <w:t>In charge</w:t>
      </w:r>
    </w:p>
    <w:p w14:paraId="735B5CDA" w14:textId="77777777" w:rsidR="003032D4" w:rsidRPr="00F8274A" w:rsidRDefault="003032D4" w:rsidP="003032D4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  <w:r w:rsidRPr="00F8274A">
        <w:rPr>
          <w:rFonts w:ascii="Times New Roman" w:hAnsi="Times New Roman"/>
          <w:b/>
          <w:szCs w:val="24"/>
        </w:rPr>
        <w:t>1.</w:t>
      </w:r>
      <w:r w:rsidRPr="00F8274A">
        <w:rPr>
          <w:rFonts w:ascii="Times New Roman" w:hAnsi="Times New Roman"/>
          <w:b/>
          <w:szCs w:val="24"/>
        </w:rPr>
        <w:tab/>
        <w:t>SHELL COOLING</w:t>
      </w:r>
    </w:p>
    <w:p w14:paraId="13061899" w14:textId="77777777" w:rsidR="003032D4" w:rsidRPr="00BF3FE0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  <w:u w:val="single"/>
        </w:rPr>
      </w:pPr>
    </w:p>
    <w:p w14:paraId="6BEA73BB" w14:textId="77777777" w:rsidR="003032D4" w:rsidRPr="00BF3FE0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  <w:u w:val="single"/>
        </w:rPr>
      </w:pPr>
      <w:r w:rsidRPr="00BF3FE0">
        <w:rPr>
          <w:rFonts w:ascii="Times New Roman" w:hAnsi="Times New Roman"/>
          <w:b/>
          <w:szCs w:val="24"/>
          <w:u w:val="single"/>
        </w:rPr>
        <w:t>Identified Hazards:</w:t>
      </w:r>
    </w:p>
    <w:p w14:paraId="1C66B815" w14:textId="77777777" w:rsid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</w:rPr>
        <w:t xml:space="preserve">Contact with hot water Casing </w:t>
      </w:r>
      <w:proofErr w:type="gramStart"/>
      <w:r w:rsidRPr="00BF3FE0">
        <w:rPr>
          <w:rFonts w:ascii="Cambria" w:hAnsi="Cambria"/>
          <w:snapToGrid w:val="0"/>
        </w:rPr>
        <w:t>burns</w:t>
      </w:r>
      <w:proofErr w:type="gramEnd"/>
    </w:p>
    <w:p w14:paraId="2BB0CDE1" w14:textId="34A3C5E7" w:rsidR="00BF3FE0" w:rsidRP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  <w:color w:val="000000"/>
        </w:rPr>
        <w:t xml:space="preserve">Mech. Pressure in the </w:t>
      </w:r>
      <w:r w:rsidR="0005782A" w:rsidRPr="00BF3FE0">
        <w:rPr>
          <w:rFonts w:ascii="Cambria" w:hAnsi="Cambria"/>
          <w:snapToGrid w:val="0"/>
          <w:color w:val="000000"/>
        </w:rPr>
        <w:t>pipeline</w:t>
      </w:r>
    </w:p>
    <w:p w14:paraId="38D6F8D2" w14:textId="77777777" w:rsid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</w:rPr>
        <w:t xml:space="preserve">Water in the pump panel </w:t>
      </w:r>
    </w:p>
    <w:p w14:paraId="2A146017" w14:textId="77777777" w:rsidR="00BF3FE0" w:rsidRPr="00BF3FE0" w:rsidRDefault="00BF3FE0" w:rsidP="00215B89">
      <w:pPr>
        <w:pStyle w:val="ListParagraph"/>
        <w:numPr>
          <w:ilvl w:val="0"/>
          <w:numId w:val="2"/>
        </w:numPr>
        <w:jc w:val="both"/>
        <w:rPr>
          <w:rFonts w:ascii="Cambria" w:hAnsi="Cambria"/>
          <w:snapToGrid w:val="0"/>
        </w:rPr>
      </w:pPr>
      <w:r w:rsidRPr="00BF3FE0">
        <w:rPr>
          <w:rFonts w:ascii="Cambria" w:hAnsi="Cambria"/>
          <w:snapToGrid w:val="0"/>
        </w:rPr>
        <w:t>Pipe bursting/puncture</w:t>
      </w:r>
    </w:p>
    <w:p w14:paraId="6AB716FD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CF9D070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szCs w:val="24"/>
        </w:rPr>
        <w:t>Human Hazards</w:t>
      </w:r>
    </w:p>
    <w:p w14:paraId="66BE1B12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szCs w:val="24"/>
        </w:rPr>
        <w:t>1.</w:t>
      </w:r>
      <w:r w:rsidRPr="00F8274A">
        <w:rPr>
          <w:rFonts w:ascii="Times New Roman" w:hAnsi="Times New Roman"/>
          <w:szCs w:val="24"/>
        </w:rPr>
        <w:tab/>
        <w:t>Arresting gas leakages without wearing gas mask</w:t>
      </w:r>
    </w:p>
    <w:p w14:paraId="26217F32" w14:textId="77777777" w:rsidR="003032D4" w:rsidRPr="00F8274A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F8274A">
        <w:rPr>
          <w:rFonts w:ascii="Times New Roman" w:hAnsi="Times New Roman"/>
          <w:szCs w:val="24"/>
        </w:rPr>
        <w:t>2.</w:t>
      </w:r>
      <w:r w:rsidRPr="00F8274A">
        <w:rPr>
          <w:rFonts w:ascii="Times New Roman" w:hAnsi="Times New Roman"/>
          <w:szCs w:val="24"/>
        </w:rPr>
        <w:tab/>
      </w:r>
      <w:bookmarkStart w:id="0" w:name="_Hlk110793241"/>
      <w:r w:rsidRPr="00F8274A">
        <w:rPr>
          <w:rFonts w:ascii="Times New Roman" w:hAnsi="Times New Roman"/>
          <w:szCs w:val="24"/>
        </w:rPr>
        <w:t>False/wrong operation of valves</w:t>
      </w:r>
      <w:bookmarkEnd w:id="0"/>
    </w:p>
    <w:p w14:paraId="6E196C17" w14:textId="77777777" w:rsidR="003032D4" w:rsidRPr="00DB4274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DB4274">
        <w:rPr>
          <w:rFonts w:ascii="Times New Roman" w:hAnsi="Times New Roman"/>
          <w:szCs w:val="24"/>
        </w:rPr>
        <w:t>3.</w:t>
      </w:r>
      <w:r w:rsidRPr="00DB4274">
        <w:rPr>
          <w:rFonts w:ascii="Times New Roman" w:hAnsi="Times New Roman"/>
          <w:szCs w:val="24"/>
        </w:rPr>
        <w:tab/>
      </w:r>
      <w:r w:rsidR="00DB4274" w:rsidRPr="00DB4274">
        <w:rPr>
          <w:rFonts w:ascii="Times New Roman" w:hAnsi="Times New Roman"/>
          <w:szCs w:val="24"/>
        </w:rPr>
        <w:t>Nonuse</w:t>
      </w:r>
      <w:r w:rsidRPr="00DB4274">
        <w:rPr>
          <w:rFonts w:ascii="Times New Roman" w:hAnsi="Times New Roman"/>
          <w:szCs w:val="24"/>
        </w:rPr>
        <w:t xml:space="preserve"> of PPE, WI</w:t>
      </w:r>
    </w:p>
    <w:p w14:paraId="6054A0C5" w14:textId="77777777" w:rsidR="000C2CD8" w:rsidRPr="00DB4274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DB4274">
        <w:rPr>
          <w:rFonts w:ascii="Times New Roman" w:hAnsi="Times New Roman"/>
          <w:szCs w:val="24"/>
        </w:rPr>
        <w:t xml:space="preserve">4.       Not carrying CO detector </w:t>
      </w:r>
    </w:p>
    <w:p w14:paraId="29A88D7E" w14:textId="77777777" w:rsidR="003032D4" w:rsidRPr="00DB4274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248F224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037E20F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8C3DEC1" w14:textId="77777777" w:rsidR="003032D4" w:rsidRPr="00160C79" w:rsidRDefault="003032D4" w:rsidP="00215B89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Water consumption</w:t>
      </w:r>
    </w:p>
    <w:p w14:paraId="2D4553FA" w14:textId="77777777" w:rsidR="000C2CD8" w:rsidRPr="00160C79" w:rsidRDefault="000C2CD8" w:rsidP="00215B89">
      <w:pPr>
        <w:pStyle w:val="ListParagraph"/>
        <w:numPr>
          <w:ilvl w:val="0"/>
          <w:numId w:val="1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Mind your head before entering the trough area.</w:t>
      </w:r>
    </w:p>
    <w:p w14:paraId="57B36AB2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930"/>
        <w:jc w:val="both"/>
        <w:rPr>
          <w:rFonts w:ascii="Times New Roman" w:hAnsi="Times New Roman"/>
          <w:szCs w:val="24"/>
        </w:rPr>
      </w:pPr>
    </w:p>
    <w:p w14:paraId="1911167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F96B67B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3E366D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15EC73D6" w14:textId="77777777" w:rsidR="000C2CD8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Cleaning the return water trough screens every shift and are to be repaired / replaced immediately if found punctured.</w:t>
      </w:r>
      <w:r w:rsidR="000C2CD8" w:rsidRPr="00160C79">
        <w:rPr>
          <w:rFonts w:ascii="Times New Roman" w:hAnsi="Times New Roman"/>
          <w:szCs w:val="24"/>
        </w:rPr>
        <w:t xml:space="preserve"> </w:t>
      </w:r>
    </w:p>
    <w:p w14:paraId="2B24A1A6" w14:textId="7D984D00" w:rsidR="003032D4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2(</w:t>
      </w:r>
      <w:r w:rsidR="003E2667" w:rsidRPr="00160C79">
        <w:rPr>
          <w:rFonts w:ascii="Times New Roman" w:hAnsi="Times New Roman"/>
          <w:szCs w:val="24"/>
        </w:rPr>
        <w:t>a) Use</w:t>
      </w:r>
      <w:r w:rsidRPr="00160C79">
        <w:rPr>
          <w:rFonts w:ascii="Times New Roman" w:hAnsi="Times New Roman"/>
          <w:szCs w:val="24"/>
        </w:rPr>
        <w:t xml:space="preserve"> small </w:t>
      </w:r>
      <w:r w:rsidR="003E2667" w:rsidRPr="00160C79">
        <w:rPr>
          <w:rFonts w:ascii="Times New Roman" w:hAnsi="Times New Roman"/>
          <w:szCs w:val="24"/>
        </w:rPr>
        <w:t>handy poking</w:t>
      </w:r>
      <w:r w:rsidRPr="00160C79">
        <w:rPr>
          <w:rFonts w:ascii="Times New Roman" w:hAnsi="Times New Roman"/>
          <w:szCs w:val="24"/>
        </w:rPr>
        <w:t xml:space="preserve"> rod to lift trough screen before removing.</w:t>
      </w:r>
    </w:p>
    <w:p w14:paraId="375A2D0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>Close supervision of shell cooling and regulate the water flow evenly on the shell so that water does not splash around</w:t>
      </w:r>
    </w:p>
    <w:p w14:paraId="197E499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 xml:space="preserve">Ensure sufficient cooling of </w:t>
      </w:r>
      <w:proofErr w:type="gramStart"/>
      <w:r w:rsidRPr="00160C79">
        <w:rPr>
          <w:rFonts w:ascii="Times New Roman" w:hAnsi="Times New Roman"/>
          <w:szCs w:val="24"/>
        </w:rPr>
        <w:t>shell</w:t>
      </w:r>
      <w:proofErr w:type="gramEnd"/>
      <w:r w:rsidRPr="00160C79">
        <w:rPr>
          <w:rFonts w:ascii="Times New Roman" w:hAnsi="Times New Roman"/>
          <w:szCs w:val="24"/>
        </w:rPr>
        <w:t xml:space="preserve"> to avoid steaming.</w:t>
      </w:r>
    </w:p>
    <w:p w14:paraId="1CD952B0" w14:textId="4EA76390" w:rsidR="000C2CD8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 xml:space="preserve">Shell plate temperature should not exceed </w:t>
      </w:r>
      <w:proofErr w:type="gramStart"/>
      <w:r w:rsidRPr="00160C79">
        <w:rPr>
          <w:rFonts w:ascii="Times New Roman" w:hAnsi="Times New Roman"/>
          <w:szCs w:val="24"/>
        </w:rPr>
        <w:t>temperature</w:t>
      </w:r>
      <w:proofErr w:type="gramEnd"/>
      <w:r w:rsidRPr="00160C79">
        <w:rPr>
          <w:rFonts w:ascii="Times New Roman" w:hAnsi="Times New Roman"/>
          <w:szCs w:val="24"/>
        </w:rPr>
        <w:t xml:space="preserve"> of 100 deg C in any area under any circumstances.  </w:t>
      </w:r>
      <w:proofErr w:type="spellStart"/>
      <w:r w:rsidRPr="00160C79">
        <w:rPr>
          <w:rFonts w:ascii="Times New Roman" w:hAnsi="Times New Roman"/>
          <w:szCs w:val="24"/>
        </w:rPr>
        <w:t>Raytec</w:t>
      </w:r>
      <w:proofErr w:type="spellEnd"/>
      <w:r w:rsidRPr="00160C79">
        <w:rPr>
          <w:rFonts w:ascii="Times New Roman" w:hAnsi="Times New Roman"/>
          <w:szCs w:val="24"/>
        </w:rPr>
        <w:t xml:space="preserve"> gun to be used for temperature checking. It should be checked in </w:t>
      </w:r>
      <w:r w:rsidR="003E2667" w:rsidRPr="00160C79">
        <w:rPr>
          <w:rFonts w:ascii="Times New Roman" w:hAnsi="Times New Roman"/>
          <w:szCs w:val="24"/>
        </w:rPr>
        <w:t>ShiftWise</w:t>
      </w:r>
      <w:r w:rsidRPr="00160C79">
        <w:rPr>
          <w:rFonts w:ascii="Times New Roman" w:hAnsi="Times New Roman"/>
          <w:szCs w:val="24"/>
        </w:rPr>
        <w:t>.</w:t>
      </w:r>
    </w:p>
    <w:p w14:paraId="5845EBF3" w14:textId="6CB7B847" w:rsidR="003032D4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5(</w:t>
      </w:r>
      <w:r w:rsidR="003E2667" w:rsidRPr="00160C79">
        <w:rPr>
          <w:rFonts w:ascii="Times New Roman" w:hAnsi="Times New Roman"/>
          <w:szCs w:val="24"/>
        </w:rPr>
        <w:t>a) Water</w:t>
      </w:r>
      <w:r w:rsidRPr="00160C79">
        <w:rPr>
          <w:rFonts w:ascii="Times New Roman" w:hAnsi="Times New Roman"/>
          <w:szCs w:val="24"/>
        </w:rPr>
        <w:t xml:space="preserve"> sprays to be provided to the area where found </w:t>
      </w:r>
      <w:proofErr w:type="gramStart"/>
      <w:r w:rsidRPr="00160C79">
        <w:rPr>
          <w:rFonts w:ascii="Times New Roman" w:hAnsi="Times New Roman"/>
          <w:szCs w:val="24"/>
        </w:rPr>
        <w:t>increase</w:t>
      </w:r>
      <w:proofErr w:type="gramEnd"/>
      <w:r w:rsidRPr="00160C79">
        <w:rPr>
          <w:rFonts w:ascii="Times New Roman" w:hAnsi="Times New Roman"/>
          <w:szCs w:val="24"/>
        </w:rPr>
        <w:t xml:space="preserve"> in temperature. </w:t>
      </w:r>
      <w:r w:rsidR="003032D4" w:rsidRPr="00160C79">
        <w:rPr>
          <w:rFonts w:ascii="Times New Roman" w:hAnsi="Times New Roman"/>
          <w:szCs w:val="24"/>
        </w:rPr>
        <w:t xml:space="preserve"> </w:t>
      </w:r>
    </w:p>
    <w:p w14:paraId="0D79A418" w14:textId="2153C31E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 xml:space="preserve">If any leakage/splashing in the </w:t>
      </w:r>
      <w:r w:rsidR="003E2667" w:rsidRPr="00160C79">
        <w:rPr>
          <w:rFonts w:ascii="Times New Roman" w:hAnsi="Times New Roman"/>
          <w:szCs w:val="24"/>
        </w:rPr>
        <w:t>pipeline</w:t>
      </w:r>
      <w:r w:rsidRPr="00160C79">
        <w:rPr>
          <w:rFonts w:ascii="Times New Roman" w:hAnsi="Times New Roman"/>
          <w:szCs w:val="24"/>
        </w:rPr>
        <w:t xml:space="preserve"> is observed, it </w:t>
      </w:r>
      <w:proofErr w:type="gramStart"/>
      <w:r w:rsidRPr="00160C79">
        <w:rPr>
          <w:rFonts w:ascii="Times New Roman" w:hAnsi="Times New Roman"/>
          <w:szCs w:val="24"/>
        </w:rPr>
        <w:t>has to</w:t>
      </w:r>
      <w:proofErr w:type="gramEnd"/>
      <w:r w:rsidRPr="00160C79">
        <w:rPr>
          <w:rFonts w:ascii="Times New Roman" w:hAnsi="Times New Roman"/>
          <w:szCs w:val="24"/>
        </w:rPr>
        <w:t xml:space="preserve"> be rectified with the help </w:t>
      </w:r>
      <w:r w:rsidR="003E2667" w:rsidRPr="00160C79">
        <w:rPr>
          <w:rFonts w:ascii="Times New Roman" w:hAnsi="Times New Roman"/>
          <w:szCs w:val="24"/>
        </w:rPr>
        <w:t>of mechanical</w:t>
      </w:r>
      <w:r w:rsidRPr="00160C79">
        <w:rPr>
          <w:rFonts w:ascii="Times New Roman" w:hAnsi="Times New Roman"/>
          <w:szCs w:val="24"/>
        </w:rPr>
        <w:t xml:space="preserve"> dept. with proper safety </w:t>
      </w:r>
      <w:r w:rsidR="003E2667" w:rsidRPr="00160C79">
        <w:rPr>
          <w:rFonts w:ascii="Times New Roman" w:hAnsi="Times New Roman"/>
          <w:szCs w:val="24"/>
        </w:rPr>
        <w:t>measures (use</w:t>
      </w:r>
      <w:r w:rsidRPr="00160C79">
        <w:rPr>
          <w:rFonts w:ascii="Times New Roman" w:hAnsi="Times New Roman"/>
          <w:szCs w:val="24"/>
        </w:rPr>
        <w:t xml:space="preserve"> of compressed air gas mask, portable gas breathing apparatus etc.)</w:t>
      </w:r>
    </w:p>
    <w:p w14:paraId="0E98E5E4" w14:textId="06A36AED" w:rsidR="008F7743" w:rsidRDefault="008F774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       Temperatures of the blow pipe and expansion bellow to be monitored shift wise and recorded</w:t>
      </w:r>
    </w:p>
    <w:p w14:paraId="4649B0E2" w14:textId="4257D310" w:rsidR="006D0066" w:rsidRDefault="006D0066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ins w:id="1" w:author="Lobha Vaikunth Gawas" w:date="2022-07-05T16:08:00Z"/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8.</w:t>
      </w:r>
      <w:r>
        <w:rPr>
          <w:rFonts w:ascii="Times New Roman" w:hAnsi="Times New Roman"/>
          <w:szCs w:val="24"/>
        </w:rPr>
        <w:tab/>
        <w:t>Lower stack trough to be cleaned during planned shutdown to prevent steaming of lower stack shell.</w:t>
      </w:r>
    </w:p>
    <w:p w14:paraId="2596EDD3" w14:textId="0C0D9A21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2A2E7BFD" w14:textId="1D11FC99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>2.</w:t>
      </w:r>
      <w:r w:rsidRPr="00160C79">
        <w:rPr>
          <w:rFonts w:ascii="Times New Roman" w:hAnsi="Times New Roman"/>
          <w:b/>
          <w:szCs w:val="24"/>
        </w:rPr>
        <w:tab/>
        <w:t xml:space="preserve">CHECKING OF COOLING PLATE </w:t>
      </w:r>
      <w:r w:rsidR="002A3D7D" w:rsidRPr="00160C79">
        <w:rPr>
          <w:rFonts w:ascii="Times New Roman" w:hAnsi="Times New Roman"/>
          <w:b/>
          <w:szCs w:val="24"/>
        </w:rPr>
        <w:t>OUTLET</w:t>
      </w:r>
      <w:r w:rsidRPr="00160C79">
        <w:rPr>
          <w:rFonts w:ascii="Times New Roman" w:hAnsi="Times New Roman"/>
          <w:b/>
          <w:szCs w:val="24"/>
        </w:rPr>
        <w:t xml:space="preserve"> WATER FLOW / TEMPERATURE </w:t>
      </w:r>
      <w:r w:rsidR="00A1720B">
        <w:rPr>
          <w:rFonts w:ascii="Times New Roman" w:hAnsi="Times New Roman"/>
          <w:b/>
          <w:szCs w:val="24"/>
        </w:rPr>
        <w:t>F</w:t>
      </w:r>
      <w:r w:rsidRPr="00160C79">
        <w:rPr>
          <w:rFonts w:ascii="Times New Roman" w:hAnsi="Times New Roman"/>
          <w:b/>
          <w:szCs w:val="24"/>
        </w:rPr>
        <w:t>OR MAINTENANCE JOB AT BOSH PLATFORM</w:t>
      </w:r>
    </w:p>
    <w:p w14:paraId="5457659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7E0182F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2B0C98D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D5155A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Contact with hot water</w:t>
      </w:r>
    </w:p>
    <w:p w14:paraId="54502C81" w14:textId="5F92C44D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 xml:space="preserve">Mech. Pressure in the </w:t>
      </w:r>
      <w:r w:rsidR="002A3D7D" w:rsidRPr="00160C79">
        <w:rPr>
          <w:rFonts w:ascii="Times New Roman" w:hAnsi="Times New Roman"/>
          <w:szCs w:val="24"/>
        </w:rPr>
        <w:t>pipeline</w:t>
      </w:r>
    </w:p>
    <w:p w14:paraId="22C8313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>Gas poisoning</w:t>
      </w:r>
    </w:p>
    <w:p w14:paraId="751521CF" w14:textId="77777777" w:rsidR="003032D4" w:rsidRPr="00160C79" w:rsidRDefault="00F8274A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W</w:t>
      </w:r>
      <w:r w:rsidR="003032D4" w:rsidRPr="00160C79">
        <w:rPr>
          <w:rFonts w:ascii="Times New Roman" w:hAnsi="Times New Roman"/>
          <w:szCs w:val="24"/>
        </w:rPr>
        <w:t>ater starvation to cooling member</w:t>
      </w:r>
    </w:p>
    <w:p w14:paraId="46BEF4B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Contact with hot surface</w:t>
      </w:r>
    </w:p>
    <w:p w14:paraId="26BDF2C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6016C8C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lastRenderedPageBreak/>
        <w:t>Human Hazards</w:t>
      </w:r>
    </w:p>
    <w:p w14:paraId="65206A8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Arresting/checking gas leakages without wearing gas mask</w:t>
      </w:r>
    </w:p>
    <w:p w14:paraId="27A2C14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False/wrong operation of valves</w:t>
      </w:r>
    </w:p>
    <w:p w14:paraId="29DCFE7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E1B980A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23A48BE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7A98EA3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575D7DF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Water consumption</w:t>
      </w:r>
    </w:p>
    <w:p w14:paraId="38B66C0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95B600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518090D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Ensure that the entrance to the bosh platform is restricted /locked and keys are kept in Blast furnace control room</w:t>
      </w:r>
    </w:p>
    <w:p w14:paraId="4C4151D6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2(a).   Bosh platform key to be given to the person working there in consultation with furnace </w:t>
      </w:r>
      <w:r w:rsidR="00063402" w:rsidRPr="00160C79">
        <w:rPr>
          <w:rFonts w:ascii="Times New Roman" w:hAnsi="Times New Roman"/>
          <w:szCs w:val="24"/>
        </w:rPr>
        <w:t>in charge</w:t>
      </w:r>
      <w:r w:rsidRPr="00160C79">
        <w:rPr>
          <w:rFonts w:ascii="Times New Roman" w:hAnsi="Times New Roman"/>
          <w:szCs w:val="24"/>
        </w:rPr>
        <w:t>.</w:t>
      </w:r>
    </w:p>
    <w:p w14:paraId="00ED4E65" w14:textId="32BF1A95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2(</w:t>
      </w:r>
      <w:r w:rsidR="006D0066" w:rsidRPr="00160C79">
        <w:rPr>
          <w:rFonts w:ascii="Times New Roman" w:hAnsi="Times New Roman"/>
          <w:szCs w:val="24"/>
        </w:rPr>
        <w:t>b) Check</w:t>
      </w:r>
      <w:r w:rsidRPr="00160C79">
        <w:rPr>
          <w:rFonts w:ascii="Times New Roman" w:hAnsi="Times New Roman"/>
          <w:szCs w:val="24"/>
        </w:rPr>
        <w:t xml:space="preserve"> </w:t>
      </w:r>
      <w:proofErr w:type="gramStart"/>
      <w:r w:rsidRPr="00160C79">
        <w:rPr>
          <w:rFonts w:ascii="Times New Roman" w:hAnsi="Times New Roman"/>
          <w:szCs w:val="24"/>
        </w:rPr>
        <w:t>bosh</w:t>
      </w:r>
      <w:proofErr w:type="gramEnd"/>
      <w:r w:rsidRPr="00160C79">
        <w:rPr>
          <w:rFonts w:ascii="Times New Roman" w:hAnsi="Times New Roman"/>
          <w:szCs w:val="24"/>
        </w:rPr>
        <w:t xml:space="preserve"> platform before </w:t>
      </w:r>
      <w:r w:rsidR="00063402" w:rsidRPr="00160C79">
        <w:rPr>
          <w:rFonts w:ascii="Times New Roman" w:hAnsi="Times New Roman"/>
          <w:szCs w:val="24"/>
        </w:rPr>
        <w:t>carrying</w:t>
      </w:r>
      <w:r w:rsidRPr="00160C79">
        <w:rPr>
          <w:rFonts w:ascii="Times New Roman" w:hAnsi="Times New Roman"/>
          <w:szCs w:val="24"/>
        </w:rPr>
        <w:t xml:space="preserve"> job for any </w:t>
      </w:r>
      <w:r w:rsidR="00063402" w:rsidRPr="00160C79">
        <w:rPr>
          <w:rFonts w:ascii="Times New Roman" w:hAnsi="Times New Roman"/>
          <w:szCs w:val="24"/>
        </w:rPr>
        <w:t>damage, mud</w:t>
      </w:r>
      <w:r w:rsidRPr="00160C79">
        <w:rPr>
          <w:rFonts w:ascii="Times New Roman" w:hAnsi="Times New Roman"/>
          <w:szCs w:val="24"/>
        </w:rPr>
        <w:t xml:space="preserve"> saturation sleepy condition etc. </w:t>
      </w:r>
    </w:p>
    <w:p w14:paraId="2AE52F64" w14:textId="3F974675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Furnace </w:t>
      </w:r>
      <w:r w:rsidR="00063402" w:rsidRPr="00160C79">
        <w:rPr>
          <w:rFonts w:ascii="Times New Roman" w:hAnsi="Times New Roman"/>
          <w:szCs w:val="24"/>
        </w:rPr>
        <w:t>In charge</w:t>
      </w:r>
      <w:r w:rsidRPr="00160C79">
        <w:rPr>
          <w:rFonts w:ascii="Times New Roman" w:hAnsi="Times New Roman"/>
          <w:szCs w:val="24"/>
        </w:rPr>
        <w:t xml:space="preserve"> should check the CO presence in a shift &amp; recorded in the furnace </w:t>
      </w:r>
      <w:r w:rsidR="0005782A" w:rsidRPr="00160C79">
        <w:rPr>
          <w:rFonts w:ascii="Times New Roman" w:hAnsi="Times New Roman"/>
          <w:szCs w:val="24"/>
        </w:rPr>
        <w:t>logbook</w:t>
      </w:r>
      <w:r w:rsidRPr="00160C79">
        <w:rPr>
          <w:rFonts w:ascii="Times New Roman" w:hAnsi="Times New Roman"/>
          <w:szCs w:val="24"/>
        </w:rPr>
        <w:t xml:space="preserve">. If the gas presence is detected, the cooling plate flanges are to be lighted with the help of </w:t>
      </w:r>
      <w:proofErr w:type="gramStart"/>
      <w:r w:rsidRPr="00160C79">
        <w:rPr>
          <w:rFonts w:ascii="Times New Roman" w:hAnsi="Times New Roman"/>
          <w:szCs w:val="24"/>
        </w:rPr>
        <w:t>torch</w:t>
      </w:r>
      <w:proofErr w:type="gramEnd"/>
    </w:p>
    <w:p w14:paraId="3557D9B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The checking for presence of gas should be done using Gas mask.</w:t>
      </w:r>
    </w:p>
    <w:p w14:paraId="0648CE7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Any inspection of cooling plates /maintenance job to be carried out with proper work permit</w:t>
      </w:r>
    </w:p>
    <w:p w14:paraId="3224654F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 xml:space="preserve">CO presence to be checked with the help of CO detector, work should not be started if the CO presence is beyond the permissible limit. </w:t>
      </w:r>
    </w:p>
    <w:p w14:paraId="394F55E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</w:t>
      </w:r>
      <w:r w:rsidRPr="00160C79">
        <w:rPr>
          <w:rFonts w:ascii="Times New Roman" w:hAnsi="Times New Roman"/>
          <w:szCs w:val="24"/>
        </w:rPr>
        <w:tab/>
        <w:t>While doing any maintenance /Inspection use of gas mask is a must.</w:t>
      </w:r>
    </w:p>
    <w:p w14:paraId="339EC0EA" w14:textId="7E728750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8.</w:t>
      </w:r>
      <w:r w:rsidRPr="00160C79">
        <w:rPr>
          <w:rFonts w:ascii="Times New Roman" w:hAnsi="Times New Roman"/>
          <w:szCs w:val="24"/>
        </w:rPr>
        <w:tab/>
        <w:t xml:space="preserve">Single person entry is not </w:t>
      </w:r>
      <w:r w:rsidR="0005782A" w:rsidRPr="00160C79">
        <w:rPr>
          <w:rFonts w:ascii="Times New Roman" w:hAnsi="Times New Roman"/>
          <w:szCs w:val="24"/>
        </w:rPr>
        <w:t>allowed;</w:t>
      </w:r>
      <w:r w:rsidRPr="00160C79">
        <w:rPr>
          <w:rFonts w:ascii="Times New Roman" w:hAnsi="Times New Roman"/>
          <w:szCs w:val="24"/>
        </w:rPr>
        <w:t xml:space="preserve"> </w:t>
      </w:r>
      <w:proofErr w:type="gramStart"/>
      <w:r w:rsidRPr="00160C79">
        <w:rPr>
          <w:rFonts w:ascii="Times New Roman" w:hAnsi="Times New Roman"/>
          <w:szCs w:val="24"/>
        </w:rPr>
        <w:t>minimum</w:t>
      </w:r>
      <w:proofErr w:type="gramEnd"/>
      <w:r w:rsidRPr="00160C79">
        <w:rPr>
          <w:rFonts w:ascii="Times New Roman" w:hAnsi="Times New Roman"/>
          <w:szCs w:val="24"/>
        </w:rPr>
        <w:t xml:space="preserve"> two persons should go to the platform </w:t>
      </w:r>
      <w:r w:rsidR="00063402" w:rsidRPr="00160C79">
        <w:rPr>
          <w:rFonts w:ascii="Times New Roman" w:hAnsi="Times New Roman"/>
          <w:szCs w:val="24"/>
        </w:rPr>
        <w:t>in case</w:t>
      </w:r>
      <w:r w:rsidRPr="00160C79">
        <w:rPr>
          <w:rFonts w:ascii="Times New Roman" w:hAnsi="Times New Roman"/>
          <w:szCs w:val="24"/>
        </w:rPr>
        <w:t xml:space="preserve"> of any inspection or maintenance. While one person doing the Maintenance/inspection &amp; the other person will be an observer   </w:t>
      </w:r>
    </w:p>
    <w:p w14:paraId="468020E1" w14:textId="78D545D6" w:rsidR="00F00CE2" w:rsidRDefault="003032D4" w:rsidP="00F00CE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9.</w:t>
      </w:r>
      <w:r w:rsidRPr="00160C79">
        <w:rPr>
          <w:rFonts w:ascii="Times New Roman" w:hAnsi="Times New Roman"/>
          <w:szCs w:val="24"/>
        </w:rPr>
        <w:tab/>
        <w:t xml:space="preserve">Ensure that there is no water spillage </w:t>
      </w:r>
      <w:r w:rsidR="00063402" w:rsidRPr="00160C79">
        <w:rPr>
          <w:rFonts w:ascii="Times New Roman" w:hAnsi="Times New Roman"/>
          <w:szCs w:val="24"/>
        </w:rPr>
        <w:t>outside</w:t>
      </w:r>
      <w:r w:rsidRPr="00160C79">
        <w:rPr>
          <w:rFonts w:ascii="Times New Roman" w:hAnsi="Times New Roman"/>
          <w:szCs w:val="24"/>
        </w:rPr>
        <w:t xml:space="preserve"> the trough</w:t>
      </w:r>
      <w:r w:rsidR="006D0066">
        <w:rPr>
          <w:rFonts w:ascii="Times New Roman" w:hAnsi="Times New Roman"/>
          <w:szCs w:val="24"/>
        </w:rPr>
        <w:t>.</w:t>
      </w:r>
    </w:p>
    <w:p w14:paraId="28E51696" w14:textId="157F92A4" w:rsidR="006D0066" w:rsidRDefault="006D0066" w:rsidP="00F00CE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ins w:id="2" w:author="Lobha Vaikunth Gawas" w:date="2022-07-05T16:05:00Z"/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10.</w:t>
      </w:r>
      <w:r>
        <w:rPr>
          <w:rFonts w:ascii="Times New Roman" w:hAnsi="Times New Roman"/>
          <w:szCs w:val="24"/>
        </w:rPr>
        <w:tab/>
        <w:t>Furnace bottom trough to be cleaned during planned shutdown to prevent water overflow.</w:t>
      </w:r>
    </w:p>
    <w:p w14:paraId="14D2ABB4" w14:textId="5E846E54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</w:t>
      </w:r>
      <w:r w:rsidR="00F00CE2">
        <w:rPr>
          <w:rFonts w:ascii="Times New Roman" w:hAnsi="Times New Roman"/>
          <w:szCs w:val="24"/>
        </w:rPr>
        <w:t>1</w:t>
      </w:r>
      <w:r w:rsidRPr="00160C79">
        <w:rPr>
          <w:rFonts w:ascii="Times New Roman" w:hAnsi="Times New Roman"/>
          <w:szCs w:val="24"/>
        </w:rPr>
        <w:t>.</w:t>
      </w:r>
      <w:r w:rsidRPr="00160C79">
        <w:rPr>
          <w:rFonts w:ascii="Times New Roman" w:hAnsi="Times New Roman"/>
          <w:szCs w:val="24"/>
        </w:rPr>
        <w:tab/>
        <w:t>Ensure the auto Valve operation from O/H is in healthy condition</w:t>
      </w:r>
    </w:p>
    <w:p w14:paraId="7111D98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54D1FDC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701CC4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>3. BACK FLUSHING TUYERE &amp; TUYERE COOLER</w:t>
      </w:r>
    </w:p>
    <w:p w14:paraId="3B06ABD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9FB2E1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04244A8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7F4AED0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Contact with hot water/steam</w:t>
      </w:r>
    </w:p>
    <w:p w14:paraId="7874589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Pressure in the water line</w:t>
      </w:r>
    </w:p>
    <w:p w14:paraId="2278AA6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>Water starvation to cooling member</w:t>
      </w:r>
    </w:p>
    <w:p w14:paraId="0A2DCE6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Bursting of tuyere</w:t>
      </w:r>
    </w:p>
    <w:p w14:paraId="1A549DA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Contact with hot surface</w:t>
      </w:r>
    </w:p>
    <w:p w14:paraId="3B313E7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6B369F3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Human Hazards</w:t>
      </w:r>
    </w:p>
    <w:p w14:paraId="2987EDF5" w14:textId="77777777" w:rsidR="003032D4" w:rsidRPr="00160C79" w:rsidRDefault="00063402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Nonuse</w:t>
      </w:r>
      <w:r w:rsidR="003032D4" w:rsidRPr="00160C79">
        <w:rPr>
          <w:rFonts w:ascii="Times New Roman" w:hAnsi="Times New Roman"/>
          <w:szCs w:val="24"/>
        </w:rPr>
        <w:t xml:space="preserve"> of WI, PPE</w:t>
      </w:r>
    </w:p>
    <w:p w14:paraId="5EC0A12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False operation of valves</w:t>
      </w:r>
    </w:p>
    <w:p w14:paraId="1EF32425" w14:textId="77777777" w:rsidR="000C2CD8" w:rsidRPr="00160C79" w:rsidRDefault="00F8274A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Use of non-</w:t>
      </w:r>
      <w:r w:rsidR="000C2CD8" w:rsidRPr="00160C79">
        <w:rPr>
          <w:rFonts w:ascii="Times New Roman" w:hAnsi="Times New Roman"/>
          <w:szCs w:val="24"/>
        </w:rPr>
        <w:t>standard tools</w:t>
      </w:r>
    </w:p>
    <w:p w14:paraId="70BE6426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5314F54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6613493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0CED80D4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E740C6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 Water consumption</w:t>
      </w:r>
    </w:p>
    <w:p w14:paraId="150D690C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E83B4B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Responsibility: Furnace </w:t>
      </w:r>
      <w:proofErr w:type="spellStart"/>
      <w:r w:rsidRPr="00160C79">
        <w:rPr>
          <w:rFonts w:ascii="Times New Roman" w:hAnsi="Times New Roman"/>
          <w:szCs w:val="24"/>
        </w:rPr>
        <w:t>Incharge</w:t>
      </w:r>
      <w:proofErr w:type="spellEnd"/>
      <w:r w:rsidRPr="00160C79">
        <w:rPr>
          <w:rFonts w:ascii="Times New Roman" w:hAnsi="Times New Roman"/>
          <w:szCs w:val="24"/>
        </w:rPr>
        <w:t xml:space="preserve">/Mechanical engineer </w:t>
      </w:r>
    </w:p>
    <w:p w14:paraId="5DB8DBFF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7DCA7B8" w14:textId="77777777" w:rsidR="003032D4" w:rsidRPr="00160C79" w:rsidRDefault="008F774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If the water</w:t>
      </w:r>
      <w:r w:rsidR="003032D4" w:rsidRPr="00160C79">
        <w:rPr>
          <w:rFonts w:ascii="Times New Roman" w:hAnsi="Times New Roman"/>
          <w:szCs w:val="24"/>
        </w:rPr>
        <w:t xml:space="preserve"> flow </w:t>
      </w:r>
      <w:r w:rsidRPr="00160C79">
        <w:rPr>
          <w:rFonts w:ascii="Times New Roman" w:hAnsi="Times New Roman"/>
          <w:szCs w:val="24"/>
        </w:rPr>
        <w:t xml:space="preserve">is less in the tuyere &amp; </w:t>
      </w:r>
      <w:r w:rsidR="003032D4" w:rsidRPr="00160C79">
        <w:rPr>
          <w:rFonts w:ascii="Times New Roman" w:hAnsi="Times New Roman"/>
          <w:szCs w:val="24"/>
        </w:rPr>
        <w:t>cooler is noticed</w:t>
      </w:r>
      <w:r w:rsidRPr="00160C79">
        <w:rPr>
          <w:rFonts w:ascii="Times New Roman" w:hAnsi="Times New Roman"/>
          <w:szCs w:val="24"/>
        </w:rPr>
        <w:t xml:space="preserve">, </w:t>
      </w:r>
      <w:r w:rsidR="003032D4" w:rsidRPr="00160C79">
        <w:rPr>
          <w:rFonts w:ascii="Times New Roman" w:hAnsi="Times New Roman"/>
          <w:szCs w:val="24"/>
        </w:rPr>
        <w:t>the following procedure</w:t>
      </w:r>
      <w:r w:rsidRPr="00160C79">
        <w:rPr>
          <w:rFonts w:ascii="Times New Roman" w:hAnsi="Times New Roman"/>
          <w:szCs w:val="24"/>
        </w:rPr>
        <w:t xml:space="preserve"> is</w:t>
      </w:r>
      <w:r w:rsidR="00F8274A" w:rsidRPr="00160C79">
        <w:rPr>
          <w:rFonts w:ascii="Times New Roman" w:hAnsi="Times New Roman"/>
          <w:szCs w:val="24"/>
        </w:rPr>
        <w:t xml:space="preserve"> to be followed in coordination</w:t>
      </w:r>
      <w:r w:rsidR="003032D4" w:rsidRPr="00160C79">
        <w:rPr>
          <w:rFonts w:ascii="Times New Roman" w:hAnsi="Times New Roman"/>
          <w:szCs w:val="24"/>
        </w:rPr>
        <w:t xml:space="preserve"> with </w:t>
      </w:r>
      <w:r w:rsidRPr="00160C79">
        <w:rPr>
          <w:rFonts w:ascii="Times New Roman" w:hAnsi="Times New Roman"/>
          <w:szCs w:val="24"/>
        </w:rPr>
        <w:t>the mechanical</w:t>
      </w:r>
      <w:r w:rsidR="003032D4" w:rsidRPr="00160C79">
        <w:rPr>
          <w:rFonts w:ascii="Times New Roman" w:hAnsi="Times New Roman"/>
          <w:szCs w:val="24"/>
        </w:rPr>
        <w:t xml:space="preserve"> engineer.</w:t>
      </w:r>
    </w:p>
    <w:p w14:paraId="071B0EC5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41255A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lastRenderedPageBreak/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3E6C1F4A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 xml:space="preserve">Reduce the wind volume to minimum (0.3 Kg/cm2) or shutdown to be taken </w:t>
      </w:r>
    </w:p>
    <w:p w14:paraId="54F921E3" w14:textId="43D21131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Flush and </w:t>
      </w:r>
      <w:r w:rsidR="003E2667" w:rsidRPr="00160C79">
        <w:rPr>
          <w:rFonts w:ascii="Times New Roman" w:hAnsi="Times New Roman"/>
          <w:szCs w:val="24"/>
        </w:rPr>
        <w:t>keep</w:t>
      </w:r>
      <w:r w:rsidRPr="00160C79">
        <w:rPr>
          <w:rFonts w:ascii="Times New Roman" w:hAnsi="Times New Roman"/>
          <w:szCs w:val="24"/>
        </w:rPr>
        <w:t xml:space="preserve"> open stand by water header drain valve with inlet valve slightly open.</w:t>
      </w:r>
    </w:p>
    <w:p w14:paraId="7495F0A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>Connect outlet of tuyere or tuyere cooler which is to be back flushed to the standby water hose line allowing water to pass through drain valve</w:t>
      </w:r>
    </w:p>
    <w:p w14:paraId="373E4C2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In a coordinated action by two persons simultaneously open outlet valve of the standby water line, close the drain valve and other person will close the inlet valve &amp; open inlet drain valve of the original header.</w:t>
      </w:r>
    </w:p>
    <w:p w14:paraId="6BFC3607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 xml:space="preserve">Ensure proper clamping before operating the </w:t>
      </w:r>
      <w:proofErr w:type="gramStart"/>
      <w:r w:rsidRPr="00160C79">
        <w:rPr>
          <w:rFonts w:ascii="Times New Roman" w:hAnsi="Times New Roman"/>
          <w:szCs w:val="24"/>
        </w:rPr>
        <w:t>valves</w:t>
      </w:r>
      <w:proofErr w:type="gramEnd"/>
      <w:r w:rsidRPr="00160C79">
        <w:rPr>
          <w:rFonts w:ascii="Times New Roman" w:hAnsi="Times New Roman"/>
          <w:szCs w:val="24"/>
        </w:rPr>
        <w:t xml:space="preserve"> also the people are not affected with hot water or hose are not disconnected during black flushing.</w:t>
      </w:r>
    </w:p>
    <w:p w14:paraId="45B19DC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</w:t>
      </w:r>
      <w:r w:rsidRPr="00160C79">
        <w:rPr>
          <w:rFonts w:ascii="Times New Roman" w:hAnsi="Times New Roman"/>
          <w:szCs w:val="24"/>
        </w:rPr>
        <w:tab/>
        <w:t>Do not carry</w:t>
      </w:r>
      <w:r w:rsidR="00405FC4" w:rsidRPr="00160C79">
        <w:rPr>
          <w:rFonts w:ascii="Times New Roman" w:hAnsi="Times New Roman"/>
          <w:szCs w:val="24"/>
        </w:rPr>
        <w:t xml:space="preserve"> </w:t>
      </w:r>
      <w:r w:rsidRPr="00160C79">
        <w:rPr>
          <w:rFonts w:ascii="Times New Roman" w:hAnsi="Times New Roman"/>
          <w:szCs w:val="24"/>
        </w:rPr>
        <w:t>out the above operation more than 5 minutes</w:t>
      </w:r>
    </w:p>
    <w:p w14:paraId="49FEE995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8.</w:t>
      </w:r>
      <w:r w:rsidRPr="00160C79">
        <w:rPr>
          <w:rFonts w:ascii="Times New Roman" w:hAnsi="Times New Roman"/>
          <w:szCs w:val="24"/>
        </w:rPr>
        <w:tab/>
        <w:t>Check outlet water temperatures and flow.</w:t>
      </w:r>
    </w:p>
    <w:p w14:paraId="5353D07F" w14:textId="37C89BFB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9.</w:t>
      </w:r>
      <w:r w:rsidRPr="00160C79">
        <w:rPr>
          <w:rFonts w:ascii="Times New Roman" w:hAnsi="Times New Roman"/>
          <w:szCs w:val="24"/>
        </w:rPr>
        <w:tab/>
        <w:t xml:space="preserve">In a coordinated action by two </w:t>
      </w:r>
      <w:r w:rsidR="003E2667" w:rsidRPr="00160C79">
        <w:rPr>
          <w:rFonts w:ascii="Times New Roman" w:hAnsi="Times New Roman"/>
          <w:szCs w:val="24"/>
        </w:rPr>
        <w:t>persons</w:t>
      </w:r>
      <w:r w:rsidRPr="00160C79">
        <w:rPr>
          <w:rFonts w:ascii="Times New Roman" w:hAnsi="Times New Roman"/>
          <w:szCs w:val="24"/>
        </w:rPr>
        <w:t xml:space="preserve"> reverse the water connections </w:t>
      </w:r>
      <w:proofErr w:type="gramStart"/>
      <w:r w:rsidR="003E2667" w:rsidRPr="00160C79">
        <w:rPr>
          <w:rFonts w:ascii="Times New Roman" w:hAnsi="Times New Roman"/>
          <w:szCs w:val="24"/>
        </w:rPr>
        <w:t>i.e.</w:t>
      </w:r>
      <w:proofErr w:type="gramEnd"/>
      <w:r w:rsidRPr="00160C79">
        <w:rPr>
          <w:rFonts w:ascii="Times New Roman" w:hAnsi="Times New Roman"/>
          <w:szCs w:val="24"/>
        </w:rPr>
        <w:t xml:space="preserve"> open the inlet valve of the original header, close the drain valve and other person will open the drain valve of the standby line, close the inlet valve. </w:t>
      </w:r>
      <w:r w:rsidR="00F8274A" w:rsidRPr="00160C79">
        <w:rPr>
          <w:rFonts w:ascii="Times New Roman" w:hAnsi="Times New Roman"/>
          <w:szCs w:val="24"/>
        </w:rPr>
        <w:t>H</w:t>
      </w:r>
      <w:r w:rsidRPr="00160C79">
        <w:rPr>
          <w:rFonts w:ascii="Times New Roman" w:hAnsi="Times New Roman"/>
          <w:szCs w:val="24"/>
        </w:rPr>
        <w:t>e</w:t>
      </w:r>
      <w:r w:rsidR="00F8274A" w:rsidRPr="00160C79">
        <w:rPr>
          <w:rFonts w:ascii="Times New Roman" w:hAnsi="Times New Roman"/>
          <w:szCs w:val="24"/>
        </w:rPr>
        <w:t>re</w:t>
      </w:r>
      <w:r w:rsidRPr="00160C79">
        <w:rPr>
          <w:rFonts w:ascii="Times New Roman" w:hAnsi="Times New Roman"/>
          <w:szCs w:val="24"/>
        </w:rPr>
        <w:t>by normalizing the water connection.</w:t>
      </w:r>
    </w:p>
    <w:p w14:paraId="51726A0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10.</w:t>
      </w:r>
      <w:r w:rsidRPr="00160C79">
        <w:rPr>
          <w:rFonts w:ascii="Times New Roman" w:hAnsi="Times New Roman"/>
          <w:szCs w:val="24"/>
        </w:rPr>
        <w:tab/>
        <w:t>Disconnect the water hose from the outlet.</w:t>
      </w:r>
    </w:p>
    <w:p w14:paraId="2D5AA334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11.</w:t>
      </w:r>
      <w:r w:rsidRPr="00160C79">
        <w:rPr>
          <w:rFonts w:ascii="Times New Roman" w:hAnsi="Times New Roman"/>
          <w:szCs w:val="24"/>
        </w:rPr>
        <w:tab/>
        <w:t>Check the temperature of outlet water and flow.</w:t>
      </w:r>
    </w:p>
    <w:p w14:paraId="0933C3C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12.</w:t>
      </w:r>
      <w:r w:rsidRPr="00160C79">
        <w:rPr>
          <w:rFonts w:ascii="Times New Roman" w:hAnsi="Times New Roman"/>
          <w:szCs w:val="24"/>
        </w:rPr>
        <w:tab/>
        <w:t xml:space="preserve"> Slowly Increase the wind volume to full blast   </w:t>
      </w:r>
    </w:p>
    <w:p w14:paraId="21E98FF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13.</w:t>
      </w:r>
      <w:r w:rsidRPr="00160C79">
        <w:rPr>
          <w:rFonts w:ascii="Times New Roman" w:hAnsi="Times New Roman"/>
          <w:szCs w:val="24"/>
        </w:rPr>
        <w:tab/>
        <w:t xml:space="preserve">Ensure that the water is not falling </w:t>
      </w:r>
      <w:r w:rsidR="00F8274A" w:rsidRPr="00160C79">
        <w:rPr>
          <w:rFonts w:ascii="Times New Roman" w:hAnsi="Times New Roman"/>
          <w:szCs w:val="24"/>
        </w:rPr>
        <w:t>outside</w:t>
      </w:r>
      <w:r w:rsidRPr="00160C79">
        <w:rPr>
          <w:rFonts w:ascii="Times New Roman" w:hAnsi="Times New Roman"/>
          <w:szCs w:val="24"/>
        </w:rPr>
        <w:t xml:space="preserve"> the trough</w:t>
      </w:r>
    </w:p>
    <w:p w14:paraId="1845C4B0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7975D5E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 xml:space="preserve">4. GUIDELINE FOR REMOVAL OF BURNT COOLING PLATE </w:t>
      </w:r>
    </w:p>
    <w:p w14:paraId="14E5B94A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C021310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06A23C16" w14:textId="77777777" w:rsidR="003032D4" w:rsidRPr="00063402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Fire &amp; Explosion</w:t>
      </w:r>
    </w:p>
    <w:p w14:paraId="18E7C15B" w14:textId="77777777" w:rsidR="003032D4" w:rsidRPr="00160C79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Contact with hot water /</w:t>
      </w:r>
      <w:proofErr w:type="gramStart"/>
      <w:r w:rsidRPr="00160C79">
        <w:rPr>
          <w:rFonts w:ascii="Times New Roman" w:hAnsi="Times New Roman"/>
          <w:szCs w:val="24"/>
        </w:rPr>
        <w:t>steam</w:t>
      </w:r>
      <w:proofErr w:type="gramEnd"/>
    </w:p>
    <w:p w14:paraId="0DF17DBA" w14:textId="77777777" w:rsidR="003032D4" w:rsidRPr="00160C79" w:rsidRDefault="00063402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BF </w:t>
      </w:r>
      <w:r w:rsidR="003032D4" w:rsidRPr="00160C79">
        <w:rPr>
          <w:rFonts w:ascii="Times New Roman" w:hAnsi="Times New Roman"/>
          <w:szCs w:val="24"/>
        </w:rPr>
        <w:t>Gas poisoning</w:t>
      </w:r>
    </w:p>
    <w:p w14:paraId="04710EDB" w14:textId="77777777" w:rsidR="003032D4" w:rsidRPr="00160C79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Fall of a person from top</w:t>
      </w:r>
    </w:p>
    <w:p w14:paraId="0053A993" w14:textId="77777777" w:rsidR="003032D4" w:rsidRPr="00160C79" w:rsidRDefault="003032D4" w:rsidP="00215B89">
      <w:pPr>
        <w:pStyle w:val="ListParagraph"/>
        <w:numPr>
          <w:ilvl w:val="0"/>
          <w:numId w:val="3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Contact with hot </w:t>
      </w:r>
      <w:proofErr w:type="gramStart"/>
      <w:r w:rsidRPr="00160C79">
        <w:rPr>
          <w:rFonts w:ascii="Times New Roman" w:hAnsi="Times New Roman"/>
          <w:szCs w:val="24"/>
        </w:rPr>
        <w:t>surface</w:t>
      </w:r>
      <w:proofErr w:type="gramEnd"/>
    </w:p>
    <w:p w14:paraId="249D20D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B022AB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5D2E207F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4DA19CC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Fire &amp; Explosion</w:t>
      </w:r>
    </w:p>
    <w:p w14:paraId="4C093731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1897410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 xml:space="preserve">Unauthorized operation or repair of any equipment is a punishable offence. </w:t>
      </w:r>
    </w:p>
    <w:p w14:paraId="7DA63E12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>Ensure that all personnel invo</w:t>
      </w:r>
      <w:r w:rsidR="00F8274A" w:rsidRPr="00160C79">
        <w:rPr>
          <w:rFonts w:ascii="Times New Roman" w:hAnsi="Times New Roman"/>
          <w:szCs w:val="24"/>
        </w:rPr>
        <w:t xml:space="preserve">lved in the activity are aware </w:t>
      </w:r>
      <w:r w:rsidR="00063402" w:rsidRPr="00160C79">
        <w:rPr>
          <w:rFonts w:ascii="Times New Roman" w:hAnsi="Times New Roman"/>
          <w:szCs w:val="24"/>
        </w:rPr>
        <w:t>of hazards</w:t>
      </w:r>
    </w:p>
    <w:p w14:paraId="6DA82FE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 Ensure that all </w:t>
      </w:r>
      <w:proofErr w:type="gramStart"/>
      <w:r w:rsidRPr="00160C79">
        <w:rPr>
          <w:rFonts w:ascii="Times New Roman" w:hAnsi="Times New Roman"/>
          <w:szCs w:val="24"/>
        </w:rPr>
        <w:t>persons</w:t>
      </w:r>
      <w:proofErr w:type="gramEnd"/>
      <w:r w:rsidRPr="00160C79">
        <w:rPr>
          <w:rFonts w:ascii="Times New Roman" w:hAnsi="Times New Roman"/>
          <w:szCs w:val="24"/>
        </w:rPr>
        <w:t xml:space="preserve"> involved in the activity wear all safety appliances including face shield, safety coat.</w:t>
      </w:r>
    </w:p>
    <w:p w14:paraId="68427207" w14:textId="47514706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4.</w:t>
      </w:r>
      <w:r w:rsidRPr="00160C79">
        <w:rPr>
          <w:rFonts w:ascii="Times New Roman" w:hAnsi="Times New Roman"/>
          <w:szCs w:val="24"/>
        </w:rPr>
        <w:tab/>
        <w:t xml:space="preserve">Shut down the furnace as per the procedure </w:t>
      </w:r>
      <w:r w:rsidR="003E2667">
        <w:rPr>
          <w:rFonts w:ascii="Times New Roman" w:hAnsi="Times New Roman"/>
          <w:szCs w:val="24"/>
        </w:rPr>
        <w:t>VL/IMS/PID1/PROD/</w:t>
      </w:r>
      <w:r w:rsidRPr="00160C79">
        <w:rPr>
          <w:rFonts w:ascii="Times New Roman" w:hAnsi="Times New Roman"/>
          <w:szCs w:val="24"/>
        </w:rPr>
        <w:t>WI/06</w:t>
      </w:r>
      <w:r w:rsidR="003E2667">
        <w:rPr>
          <w:rFonts w:ascii="Times New Roman" w:hAnsi="Times New Roman"/>
          <w:szCs w:val="24"/>
        </w:rPr>
        <w:t>A&amp;B</w:t>
      </w:r>
      <w:r w:rsidRPr="00160C79">
        <w:rPr>
          <w:rFonts w:ascii="Times New Roman" w:hAnsi="Times New Roman"/>
          <w:szCs w:val="24"/>
        </w:rPr>
        <w:t xml:space="preserve"> </w:t>
      </w:r>
    </w:p>
    <w:p w14:paraId="581D70E6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5.</w:t>
      </w:r>
      <w:r w:rsidRPr="00160C79">
        <w:rPr>
          <w:rFonts w:ascii="Times New Roman" w:hAnsi="Times New Roman"/>
          <w:szCs w:val="24"/>
        </w:rPr>
        <w:tab/>
        <w:t>Reduce the inlet water of the damaged set of cooling plates to the minimum possible.</w:t>
      </w:r>
    </w:p>
    <w:p w14:paraId="7C811925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6.</w:t>
      </w:r>
      <w:r w:rsidRPr="00160C79">
        <w:rPr>
          <w:rFonts w:ascii="Times New Roman" w:hAnsi="Times New Roman"/>
          <w:szCs w:val="24"/>
        </w:rPr>
        <w:tab/>
        <w:t>Check for any external water leakage on the suspected set of cooling plates or for any hot spot in pipe</w:t>
      </w:r>
    </w:p>
    <w:p w14:paraId="7FAE885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7.</w:t>
      </w:r>
      <w:r w:rsidRPr="00160C79">
        <w:rPr>
          <w:rFonts w:ascii="Times New Roman" w:hAnsi="Times New Roman"/>
          <w:szCs w:val="24"/>
        </w:rPr>
        <w:tab/>
        <w:t>Back flush the suspected cooling member &amp; identify the damaged cooling member by opening the outlet pipe one after another for less flow.</w:t>
      </w:r>
    </w:p>
    <w:p w14:paraId="65B25596" w14:textId="68D64951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8.</w:t>
      </w:r>
      <w:r w:rsidRPr="00160C79">
        <w:rPr>
          <w:rFonts w:ascii="Times New Roman" w:hAnsi="Times New Roman"/>
          <w:szCs w:val="24"/>
        </w:rPr>
        <w:tab/>
        <w:t>Once identified, burnt cooler to be removed &amp; re-</w:t>
      </w:r>
      <w:proofErr w:type="gramStart"/>
      <w:r w:rsidRPr="00160C79">
        <w:rPr>
          <w:rFonts w:ascii="Times New Roman" w:hAnsi="Times New Roman"/>
          <w:szCs w:val="24"/>
        </w:rPr>
        <w:t>fix</w:t>
      </w:r>
      <w:proofErr w:type="gramEnd"/>
      <w:r w:rsidRPr="00160C79">
        <w:rPr>
          <w:rFonts w:ascii="Times New Roman" w:hAnsi="Times New Roman"/>
          <w:szCs w:val="24"/>
        </w:rPr>
        <w:t xml:space="preserve"> with the new cooler of smaller size. In replacing a </w:t>
      </w:r>
      <w:r w:rsidR="0005782A" w:rsidRPr="00160C79">
        <w:rPr>
          <w:rFonts w:ascii="Times New Roman" w:hAnsi="Times New Roman"/>
          <w:szCs w:val="24"/>
        </w:rPr>
        <w:t>burnt-out</w:t>
      </w:r>
      <w:r w:rsidRPr="00160C79">
        <w:rPr>
          <w:rFonts w:ascii="Times New Roman" w:hAnsi="Times New Roman"/>
          <w:szCs w:val="24"/>
        </w:rPr>
        <w:t xml:space="preserve"> cooling plate with a new one it is necessary to have water flowing through it when being inserted</w:t>
      </w:r>
    </w:p>
    <w:p w14:paraId="058A5AC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9.</w:t>
      </w:r>
      <w:r w:rsidRPr="00160C79">
        <w:rPr>
          <w:rFonts w:ascii="Times New Roman" w:hAnsi="Times New Roman"/>
          <w:szCs w:val="24"/>
        </w:rPr>
        <w:tab/>
        <w:t xml:space="preserve">In extreme </w:t>
      </w:r>
      <w:proofErr w:type="gramStart"/>
      <w:r w:rsidRPr="00160C79">
        <w:rPr>
          <w:rFonts w:ascii="Times New Roman" w:hAnsi="Times New Roman"/>
          <w:szCs w:val="24"/>
        </w:rPr>
        <w:t>case</w:t>
      </w:r>
      <w:proofErr w:type="gramEnd"/>
      <w:r w:rsidRPr="00160C79">
        <w:rPr>
          <w:rFonts w:ascii="Times New Roman" w:hAnsi="Times New Roman"/>
          <w:szCs w:val="24"/>
        </w:rPr>
        <w:t xml:space="preserve"> the area to be plugged with refractory brick. &amp; shell /cooler opening </w:t>
      </w:r>
      <w:proofErr w:type="gramStart"/>
      <w:r w:rsidRPr="00160C79">
        <w:rPr>
          <w:rFonts w:ascii="Times New Roman" w:hAnsi="Times New Roman"/>
          <w:szCs w:val="24"/>
        </w:rPr>
        <w:t>has to</w:t>
      </w:r>
      <w:proofErr w:type="gramEnd"/>
      <w:r w:rsidRPr="00160C79">
        <w:rPr>
          <w:rFonts w:ascii="Times New Roman" w:hAnsi="Times New Roman"/>
          <w:szCs w:val="24"/>
        </w:rPr>
        <w:t xml:space="preserve"> be welded.</w:t>
      </w:r>
    </w:p>
    <w:p w14:paraId="27CA0EE4" w14:textId="77777777" w:rsidR="00C76D13" w:rsidRPr="00160C79" w:rsidRDefault="00C76D13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0DA9FEF2" w14:textId="77777777" w:rsidR="003032D4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Cs w:val="24"/>
        </w:rPr>
      </w:pPr>
      <w:r w:rsidRPr="00160C79">
        <w:rPr>
          <w:rFonts w:ascii="Times New Roman" w:hAnsi="Times New Roman"/>
          <w:b/>
          <w:szCs w:val="24"/>
        </w:rPr>
        <w:t>Taphole Jacket cooling</w:t>
      </w:r>
    </w:p>
    <w:p w14:paraId="4DA653A5" w14:textId="77777777" w:rsidR="000C5647" w:rsidRPr="000C5647" w:rsidRDefault="000C5647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0C5647">
        <w:rPr>
          <w:rFonts w:ascii="Times New Roman" w:hAnsi="Times New Roman"/>
          <w:szCs w:val="24"/>
        </w:rPr>
        <w:t>Ensure ta</w:t>
      </w:r>
      <w:r>
        <w:rPr>
          <w:rFonts w:ascii="Times New Roman" w:hAnsi="Times New Roman"/>
          <w:szCs w:val="24"/>
        </w:rPr>
        <w:t>p</w:t>
      </w:r>
      <w:r w:rsidRPr="000C5647">
        <w:rPr>
          <w:rFonts w:ascii="Times New Roman" w:hAnsi="Times New Roman"/>
          <w:szCs w:val="24"/>
        </w:rPr>
        <w:t xml:space="preserve">hole jacket overflow water is coming through overflow </w:t>
      </w:r>
      <w:proofErr w:type="gramStart"/>
      <w:r w:rsidRPr="000C5647">
        <w:rPr>
          <w:rFonts w:ascii="Times New Roman" w:hAnsi="Times New Roman"/>
          <w:szCs w:val="24"/>
        </w:rPr>
        <w:t>pipe</w:t>
      </w:r>
      <w:proofErr w:type="gramEnd"/>
    </w:p>
    <w:p w14:paraId="00E3B098" w14:textId="77777777" w:rsidR="003032D4" w:rsidRPr="000C5647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0C5647">
        <w:rPr>
          <w:rFonts w:ascii="Times New Roman" w:hAnsi="Times New Roman"/>
          <w:szCs w:val="24"/>
        </w:rPr>
        <w:t xml:space="preserve"> </w:t>
      </w:r>
    </w:p>
    <w:p w14:paraId="39FA6DE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Identified Hazards:</w:t>
      </w:r>
    </w:p>
    <w:p w14:paraId="57579AC6" w14:textId="77777777" w:rsidR="003032D4" w:rsidRPr="00160C79" w:rsidRDefault="003032D4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Contact with hot water causing </w:t>
      </w:r>
      <w:proofErr w:type="gramStart"/>
      <w:r w:rsidRPr="00160C79">
        <w:rPr>
          <w:rFonts w:ascii="Times New Roman" w:hAnsi="Times New Roman"/>
          <w:szCs w:val="24"/>
        </w:rPr>
        <w:t>burns</w:t>
      </w:r>
      <w:proofErr w:type="gramEnd"/>
    </w:p>
    <w:p w14:paraId="56D99165" w14:textId="77777777" w:rsidR="003032D4" w:rsidRPr="00160C79" w:rsidRDefault="00063402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lastRenderedPageBreak/>
        <w:t>Nonuse</w:t>
      </w:r>
      <w:r w:rsidR="003032D4" w:rsidRPr="00160C79">
        <w:rPr>
          <w:rFonts w:ascii="Times New Roman" w:hAnsi="Times New Roman"/>
          <w:szCs w:val="24"/>
        </w:rPr>
        <w:t xml:space="preserve"> of PPE </w:t>
      </w:r>
    </w:p>
    <w:p w14:paraId="73ABA602" w14:textId="77777777" w:rsidR="003032D4" w:rsidRDefault="003032D4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Improper house keeping</w:t>
      </w:r>
    </w:p>
    <w:p w14:paraId="1B0C7E29" w14:textId="77777777" w:rsidR="003032D4" w:rsidRDefault="003032D4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063402">
        <w:rPr>
          <w:rFonts w:ascii="Times New Roman" w:hAnsi="Times New Roman"/>
          <w:szCs w:val="24"/>
        </w:rPr>
        <w:t xml:space="preserve">Crowding at the job site </w:t>
      </w:r>
    </w:p>
    <w:p w14:paraId="49509FDE" w14:textId="77777777" w:rsidR="000C2CD8" w:rsidRPr="00063402" w:rsidRDefault="000C2CD8" w:rsidP="00215B89">
      <w:pPr>
        <w:pStyle w:val="ListParagraph"/>
        <w:numPr>
          <w:ilvl w:val="0"/>
          <w:numId w:val="4"/>
        </w:numPr>
        <w:tabs>
          <w:tab w:val="left" w:pos="567"/>
        </w:tabs>
        <w:spacing w:line="240" w:lineRule="auto"/>
        <w:jc w:val="both"/>
        <w:rPr>
          <w:rFonts w:ascii="Times New Roman" w:hAnsi="Times New Roman"/>
          <w:szCs w:val="24"/>
        </w:rPr>
      </w:pPr>
      <w:r w:rsidRPr="00063402">
        <w:rPr>
          <w:rFonts w:ascii="Times New Roman" w:hAnsi="Times New Roman"/>
          <w:szCs w:val="24"/>
        </w:rPr>
        <w:t xml:space="preserve">Fall in main </w:t>
      </w:r>
      <w:proofErr w:type="gramStart"/>
      <w:r w:rsidRPr="00063402">
        <w:rPr>
          <w:rFonts w:ascii="Times New Roman" w:hAnsi="Times New Roman"/>
          <w:szCs w:val="24"/>
        </w:rPr>
        <w:t>runner</w:t>
      </w:r>
      <w:proofErr w:type="gramEnd"/>
    </w:p>
    <w:p w14:paraId="3511F19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</w:t>
      </w:r>
    </w:p>
    <w:p w14:paraId="0C6E4E4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Human Hazards</w:t>
      </w:r>
    </w:p>
    <w:p w14:paraId="7EBDCF82" w14:textId="3D6F3DEF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1.      </w:t>
      </w:r>
      <w:r w:rsidR="0005782A" w:rsidRPr="00160C79">
        <w:rPr>
          <w:rFonts w:ascii="Times New Roman" w:hAnsi="Times New Roman"/>
          <w:szCs w:val="24"/>
        </w:rPr>
        <w:t>Non-Use</w:t>
      </w:r>
      <w:r w:rsidRPr="00160C79">
        <w:rPr>
          <w:rFonts w:ascii="Times New Roman" w:hAnsi="Times New Roman"/>
          <w:szCs w:val="24"/>
        </w:rPr>
        <w:t xml:space="preserve"> of PPE</w:t>
      </w:r>
    </w:p>
    <w:p w14:paraId="52CEA6A3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      False/wrong operation of valves</w:t>
      </w:r>
    </w:p>
    <w:p w14:paraId="5CDB912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</w:t>
      </w:r>
    </w:p>
    <w:p w14:paraId="6E5C927B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</w:t>
      </w:r>
    </w:p>
    <w:p w14:paraId="706C688D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Significant Aspect:</w:t>
      </w:r>
    </w:p>
    <w:p w14:paraId="09F3CA69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   </w:t>
      </w:r>
    </w:p>
    <w:p w14:paraId="68A8C1E2" w14:textId="77777777" w:rsidR="003032D4" w:rsidRPr="00160C79" w:rsidRDefault="00063402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</w:t>
      </w:r>
      <w:r w:rsidR="003032D4" w:rsidRPr="00160C79">
        <w:rPr>
          <w:rFonts w:ascii="Times New Roman" w:hAnsi="Times New Roman"/>
          <w:szCs w:val="24"/>
        </w:rPr>
        <w:t>Water consumption</w:t>
      </w:r>
    </w:p>
    <w:p w14:paraId="2D22ED98" w14:textId="77777777" w:rsidR="003032D4" w:rsidRPr="00160C79" w:rsidRDefault="003032D4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</w:p>
    <w:p w14:paraId="3001A8AD" w14:textId="77777777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1.</w:t>
      </w:r>
      <w:r w:rsidRPr="00160C79">
        <w:rPr>
          <w:rFonts w:ascii="Times New Roman" w:hAnsi="Times New Roman"/>
          <w:szCs w:val="24"/>
        </w:rPr>
        <w:tab/>
        <w:t>Unauthorized operation or repair of any equipment is a punishable offence</w:t>
      </w:r>
    </w:p>
    <w:p w14:paraId="4AB0C120" w14:textId="760F5EF1" w:rsidR="000C2CD8" w:rsidRPr="00160C79" w:rsidRDefault="000C2CD8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2.</w:t>
      </w:r>
      <w:r w:rsidRPr="00160C79">
        <w:rPr>
          <w:rFonts w:ascii="Times New Roman" w:hAnsi="Times New Roman"/>
          <w:szCs w:val="24"/>
        </w:rPr>
        <w:tab/>
        <w:t xml:space="preserve">Close observation of Taphole Jacket water </w:t>
      </w:r>
      <w:r w:rsidR="0005782A" w:rsidRPr="00160C79">
        <w:rPr>
          <w:rFonts w:ascii="Times New Roman" w:hAnsi="Times New Roman"/>
          <w:szCs w:val="24"/>
        </w:rPr>
        <w:t>overflow</w:t>
      </w:r>
      <w:r w:rsidRPr="00160C79">
        <w:rPr>
          <w:rFonts w:ascii="Times New Roman" w:hAnsi="Times New Roman"/>
          <w:szCs w:val="24"/>
        </w:rPr>
        <w:t xml:space="preserve"> is to be ensured Responsibility Furnace </w:t>
      </w:r>
      <w:r w:rsidR="003E2667" w:rsidRPr="00160C79">
        <w:rPr>
          <w:rFonts w:ascii="Times New Roman" w:hAnsi="Times New Roman"/>
          <w:szCs w:val="24"/>
        </w:rPr>
        <w:t>In charge</w:t>
      </w:r>
    </w:p>
    <w:p w14:paraId="79EDBF04" w14:textId="77777777" w:rsidR="000C2CD8" w:rsidRPr="00160C79" w:rsidRDefault="00F8274A" w:rsidP="00063402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>3.</w:t>
      </w:r>
      <w:r w:rsidRPr="00160C79">
        <w:rPr>
          <w:rFonts w:ascii="Times New Roman" w:hAnsi="Times New Roman"/>
          <w:szCs w:val="24"/>
        </w:rPr>
        <w:tab/>
        <w:t xml:space="preserve">Avoid excess </w:t>
      </w:r>
      <w:r w:rsidR="000C2CD8" w:rsidRPr="00160C79">
        <w:rPr>
          <w:rFonts w:ascii="Times New Roman" w:hAnsi="Times New Roman"/>
          <w:szCs w:val="24"/>
        </w:rPr>
        <w:t xml:space="preserve">water </w:t>
      </w:r>
      <w:proofErr w:type="gramStart"/>
      <w:r w:rsidR="000C2CD8" w:rsidRPr="00160C79">
        <w:rPr>
          <w:rFonts w:ascii="Times New Roman" w:hAnsi="Times New Roman"/>
          <w:szCs w:val="24"/>
        </w:rPr>
        <w:t>splash</w:t>
      </w:r>
      <w:proofErr w:type="gramEnd"/>
      <w:r w:rsidR="000C2CD8" w:rsidRPr="00160C79">
        <w:rPr>
          <w:rFonts w:ascii="Times New Roman" w:hAnsi="Times New Roman"/>
          <w:szCs w:val="24"/>
        </w:rPr>
        <w:t xml:space="preserve"> around.</w:t>
      </w:r>
    </w:p>
    <w:p w14:paraId="30C5E6DA" w14:textId="77777777" w:rsidR="000C2CD8" w:rsidRPr="00160C79" w:rsidRDefault="000C2CD8" w:rsidP="000C2CD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  <w:r w:rsidRPr="00160C79">
        <w:rPr>
          <w:rFonts w:ascii="Times New Roman" w:hAnsi="Times New Roman"/>
          <w:szCs w:val="24"/>
        </w:rPr>
        <w:t xml:space="preserve">4.       Flush taphole jacket by opening </w:t>
      </w:r>
      <w:proofErr w:type="gramStart"/>
      <w:r w:rsidRPr="00160C79">
        <w:rPr>
          <w:rFonts w:ascii="Times New Roman" w:hAnsi="Times New Roman"/>
          <w:szCs w:val="24"/>
        </w:rPr>
        <w:t>below</w:t>
      </w:r>
      <w:proofErr w:type="gramEnd"/>
      <w:r w:rsidRPr="00160C79">
        <w:rPr>
          <w:rFonts w:ascii="Times New Roman" w:hAnsi="Times New Roman"/>
          <w:szCs w:val="24"/>
        </w:rPr>
        <w:t xml:space="preserve"> valve in every 1</w:t>
      </w:r>
      <w:r w:rsidRPr="00160C79">
        <w:rPr>
          <w:rFonts w:ascii="Times New Roman" w:hAnsi="Times New Roman"/>
          <w:szCs w:val="24"/>
          <w:vertAlign w:val="superscript"/>
        </w:rPr>
        <w:t>st</w:t>
      </w:r>
      <w:r w:rsidRPr="00160C79">
        <w:rPr>
          <w:rFonts w:ascii="Times New Roman" w:hAnsi="Times New Roman"/>
          <w:szCs w:val="24"/>
        </w:rPr>
        <w:t xml:space="preserve"> shift.</w:t>
      </w:r>
    </w:p>
    <w:p w14:paraId="33361057" w14:textId="77777777" w:rsidR="000C2CD8" w:rsidRPr="00160C79" w:rsidRDefault="000C2CD8" w:rsidP="000C2CD8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p w14:paraId="3C1D9699" w14:textId="77777777" w:rsidR="007E45E9" w:rsidRPr="00160C79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p w14:paraId="56273FE0" w14:textId="77777777" w:rsidR="007E45E9" w:rsidRPr="00160C79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p w14:paraId="3ACA5B7A" w14:textId="77777777" w:rsidR="004A525E" w:rsidRPr="00F8274A" w:rsidRDefault="004A525E" w:rsidP="00C43684">
      <w:pPr>
        <w:tabs>
          <w:tab w:val="left" w:pos="567"/>
        </w:tabs>
        <w:spacing w:line="240" w:lineRule="auto"/>
        <w:rPr>
          <w:rFonts w:ascii="Times New Roman" w:hAnsi="Times New Roman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F8274A" w14:paraId="6A7A5580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0242EC4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Prepared By: </w:t>
            </w:r>
          </w:p>
          <w:p w14:paraId="0722C7B5" w14:textId="77777777" w:rsidR="00BA7336" w:rsidRPr="00F8274A" w:rsidRDefault="00BA7336" w:rsidP="00C76D13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Head – </w:t>
            </w:r>
            <w:r w:rsidR="00C76D13" w:rsidRPr="00F8274A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C542E90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Reviewed &amp; Issued By: </w:t>
            </w:r>
          </w:p>
          <w:p w14:paraId="248B414B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0D548F86" w14:textId="77777777" w:rsidR="00BA7336" w:rsidRPr="00F8274A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Approved By: </w:t>
            </w:r>
          </w:p>
          <w:p w14:paraId="0012C0C7" w14:textId="77777777" w:rsidR="00BA7336" w:rsidRPr="00F8274A" w:rsidRDefault="007E45E9" w:rsidP="00ED48D2">
            <w:pPr>
              <w:spacing w:after="0"/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Head – </w:t>
            </w:r>
            <w:r w:rsidR="00C76D13" w:rsidRPr="00F8274A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F8274A" w14:paraId="295C5AF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22F0D14" w14:textId="77777777" w:rsidR="00BA7336" w:rsidRPr="00F8274A" w:rsidRDefault="007E45E9" w:rsidP="00B80FF3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215B03B" w14:textId="77777777" w:rsidR="00BA7336" w:rsidRPr="00F8274A" w:rsidRDefault="007E45E9" w:rsidP="00B80FF3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65167390" w14:textId="77777777" w:rsidR="00BA7336" w:rsidRPr="00F8274A" w:rsidRDefault="007E45E9" w:rsidP="00B80FF3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Signature:</w:t>
            </w:r>
          </w:p>
        </w:tc>
      </w:tr>
      <w:tr w:rsidR="00BA7336" w:rsidRPr="00F8274A" w14:paraId="71A73DE1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71B8987" w14:textId="6EAD00A0" w:rsidR="00BA7336" w:rsidRPr="00F8274A" w:rsidRDefault="00BA7336" w:rsidP="000C5647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Date:</w:t>
            </w:r>
            <w:r w:rsidR="00C43684" w:rsidRPr="00F8274A">
              <w:rPr>
                <w:rFonts w:ascii="Times New Roman" w:hAnsi="Times New Roman"/>
                <w:b/>
              </w:rPr>
              <w:t xml:space="preserve"> </w:t>
            </w:r>
            <w:r w:rsidR="000C5647">
              <w:rPr>
                <w:rFonts w:ascii="Times New Roman" w:hAnsi="Times New Roman"/>
                <w:b/>
              </w:rPr>
              <w:t>1</w:t>
            </w:r>
            <w:r w:rsidR="00321DC7">
              <w:rPr>
                <w:rFonts w:ascii="Times New Roman" w:hAnsi="Times New Roman"/>
                <w:b/>
              </w:rPr>
              <w:t>0</w:t>
            </w:r>
            <w:r w:rsidR="000C5647">
              <w:rPr>
                <w:rFonts w:ascii="Times New Roman" w:hAnsi="Times New Roman"/>
                <w:b/>
              </w:rPr>
              <w:t>.07.202</w:t>
            </w:r>
            <w:r w:rsidR="00321DC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5677F647" w14:textId="41A1DBD9" w:rsidR="00BA7336" w:rsidRPr="00F8274A" w:rsidRDefault="00BA7336" w:rsidP="000C5647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 xml:space="preserve">Date: </w:t>
            </w:r>
            <w:r w:rsidR="000C5647">
              <w:rPr>
                <w:rFonts w:ascii="Times New Roman" w:hAnsi="Times New Roman"/>
                <w:b/>
              </w:rPr>
              <w:t>1</w:t>
            </w:r>
            <w:r w:rsidR="00321DC7">
              <w:rPr>
                <w:rFonts w:ascii="Times New Roman" w:hAnsi="Times New Roman"/>
                <w:b/>
              </w:rPr>
              <w:t>0</w:t>
            </w:r>
            <w:r w:rsidR="000C5647">
              <w:rPr>
                <w:rFonts w:ascii="Times New Roman" w:hAnsi="Times New Roman"/>
                <w:b/>
              </w:rPr>
              <w:t>.07.202</w:t>
            </w:r>
            <w:r w:rsidR="00321DC7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532FF3C2" w14:textId="1B9AB983" w:rsidR="00BA7336" w:rsidRPr="00F8274A" w:rsidRDefault="00BA7336" w:rsidP="000C5647">
            <w:pPr>
              <w:rPr>
                <w:rFonts w:ascii="Times New Roman" w:hAnsi="Times New Roman"/>
                <w:sz w:val="20"/>
              </w:rPr>
            </w:pPr>
            <w:r w:rsidRPr="00F8274A">
              <w:rPr>
                <w:rFonts w:ascii="Times New Roman" w:hAnsi="Times New Roman"/>
                <w:sz w:val="20"/>
              </w:rPr>
              <w:t>Date:</w:t>
            </w:r>
            <w:r w:rsidR="00C43684" w:rsidRPr="00F8274A">
              <w:rPr>
                <w:rFonts w:ascii="Times New Roman" w:hAnsi="Times New Roman"/>
                <w:b/>
              </w:rPr>
              <w:t xml:space="preserve"> </w:t>
            </w:r>
            <w:r w:rsidR="000C5647">
              <w:rPr>
                <w:rFonts w:ascii="Times New Roman" w:hAnsi="Times New Roman"/>
                <w:b/>
              </w:rPr>
              <w:t>1</w:t>
            </w:r>
            <w:r w:rsidR="00321DC7">
              <w:rPr>
                <w:rFonts w:ascii="Times New Roman" w:hAnsi="Times New Roman"/>
                <w:b/>
              </w:rPr>
              <w:t>0</w:t>
            </w:r>
            <w:r w:rsidR="000C5647">
              <w:rPr>
                <w:rFonts w:ascii="Times New Roman" w:hAnsi="Times New Roman"/>
                <w:b/>
              </w:rPr>
              <w:t>.07.202</w:t>
            </w:r>
            <w:r w:rsidR="00321DC7">
              <w:rPr>
                <w:rFonts w:ascii="Times New Roman" w:hAnsi="Times New Roman"/>
                <w:b/>
              </w:rPr>
              <w:t>3</w:t>
            </w:r>
          </w:p>
        </w:tc>
      </w:tr>
    </w:tbl>
    <w:p w14:paraId="37FDC9DD" w14:textId="77777777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515"/>
        <w:gridCol w:w="2000"/>
        <w:gridCol w:w="1805"/>
      </w:tblGrid>
      <w:tr w:rsidR="000C5647" w14:paraId="175690A5" w14:textId="77777777" w:rsidTr="00F00CE2">
        <w:tc>
          <w:tcPr>
            <w:tcW w:w="9115" w:type="dxa"/>
            <w:gridSpan w:val="4"/>
          </w:tcPr>
          <w:p w14:paraId="1E35F722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0C5647" w14:paraId="07E6B405" w14:textId="77777777" w:rsidTr="00F00CE2">
        <w:tc>
          <w:tcPr>
            <w:tcW w:w="2795" w:type="dxa"/>
          </w:tcPr>
          <w:p w14:paraId="6EF7D3BE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515" w:type="dxa"/>
          </w:tcPr>
          <w:p w14:paraId="34831D01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000" w:type="dxa"/>
          </w:tcPr>
          <w:p w14:paraId="24FC884E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0705E31E" w14:textId="77777777" w:rsidR="000C5647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0C5647" w:rsidRPr="001A3E3D" w14:paraId="3A425F98" w14:textId="77777777" w:rsidTr="00F00CE2">
        <w:tc>
          <w:tcPr>
            <w:tcW w:w="2795" w:type="dxa"/>
          </w:tcPr>
          <w:p w14:paraId="3894C72F" w14:textId="77777777" w:rsidR="000C5647" w:rsidRPr="001A3E3D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515" w:type="dxa"/>
          </w:tcPr>
          <w:p w14:paraId="3EAA25B9" w14:textId="0C9BEDB9" w:rsidR="000C5647" w:rsidRPr="001A3E3D" w:rsidRDefault="000C5647" w:rsidP="000C564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furnace cooling </w:t>
            </w:r>
            <w:r w:rsidR="003E2667">
              <w:rPr>
                <w:rFonts w:ascii="Times New Roman" w:hAnsi="Times New Roman"/>
                <w:sz w:val="24"/>
                <w:szCs w:val="24"/>
              </w:rPr>
              <w:t>members (</w:t>
            </w:r>
            <w:r>
              <w:rPr>
                <w:rFonts w:ascii="Times New Roman" w:hAnsi="Times New Roman"/>
                <w:sz w:val="24"/>
                <w:szCs w:val="24"/>
              </w:rPr>
              <w:t>BF1&amp;BF2)</w:t>
            </w:r>
          </w:p>
        </w:tc>
        <w:tc>
          <w:tcPr>
            <w:tcW w:w="2000" w:type="dxa"/>
          </w:tcPr>
          <w:p w14:paraId="20760745" w14:textId="77777777" w:rsidR="000C5647" w:rsidRPr="001A3E3D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taphole jacket cooling</w:t>
            </w:r>
          </w:p>
        </w:tc>
        <w:tc>
          <w:tcPr>
            <w:tcW w:w="1805" w:type="dxa"/>
          </w:tcPr>
          <w:p w14:paraId="6B01AC78" w14:textId="77777777" w:rsidR="000C5647" w:rsidRPr="001A3E3D" w:rsidRDefault="000C564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0C5647" w14:paraId="7C804215" w14:textId="77777777" w:rsidTr="00F00CE2">
        <w:tc>
          <w:tcPr>
            <w:tcW w:w="2795" w:type="dxa"/>
          </w:tcPr>
          <w:p w14:paraId="1F5A288E" w14:textId="120B8B83" w:rsidR="000C5647" w:rsidRPr="00A1720B" w:rsidRDefault="005500A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515" w:type="dxa"/>
          </w:tcPr>
          <w:p w14:paraId="60D29D5C" w14:textId="7DC48A29" w:rsidR="000C5647" w:rsidRPr="00A1720B" w:rsidRDefault="00F00CE2" w:rsidP="00F00CE2">
            <w:pPr>
              <w:pStyle w:val="ListParagraph"/>
              <w:tabs>
                <w:tab w:val="left" w:pos="567"/>
              </w:tabs>
              <w:spacing w:line="240" w:lineRule="auto"/>
              <w:ind w:left="567" w:hanging="567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Cs w:val="24"/>
              </w:rPr>
              <w:t xml:space="preserve">Shell cooling </w:t>
            </w:r>
          </w:p>
        </w:tc>
        <w:tc>
          <w:tcPr>
            <w:tcW w:w="2000" w:type="dxa"/>
          </w:tcPr>
          <w:p w14:paraId="0AEBC118" w14:textId="67EEA670" w:rsidR="000C5647" w:rsidRPr="00A1720B" w:rsidRDefault="00F00CE2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Point no.8</w:t>
            </w:r>
          </w:p>
        </w:tc>
        <w:tc>
          <w:tcPr>
            <w:tcW w:w="1805" w:type="dxa"/>
          </w:tcPr>
          <w:p w14:paraId="115B7410" w14:textId="2BA4D91D" w:rsidR="000C5647" w:rsidRPr="00A1720B" w:rsidRDefault="005500A7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F00CE2" w14:paraId="47050106" w14:textId="77777777" w:rsidTr="00F00CE2">
        <w:tc>
          <w:tcPr>
            <w:tcW w:w="2795" w:type="dxa"/>
          </w:tcPr>
          <w:p w14:paraId="4506E948" w14:textId="59E26EE0" w:rsidR="00F00CE2" w:rsidRPr="00A1720B" w:rsidRDefault="00F00CE2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515" w:type="dxa"/>
          </w:tcPr>
          <w:p w14:paraId="353054FC" w14:textId="07A1F96C" w:rsidR="00F00CE2" w:rsidRPr="00A1720B" w:rsidRDefault="00F00CE2" w:rsidP="00F00CE2">
            <w:pPr>
              <w:pStyle w:val="ListParagraph"/>
              <w:tabs>
                <w:tab w:val="left" w:pos="567"/>
              </w:tabs>
              <w:spacing w:line="240" w:lineRule="auto"/>
              <w:ind w:left="567" w:hanging="567"/>
              <w:rPr>
                <w:rFonts w:ascii="Times New Roman" w:hAnsi="Times New Roman"/>
                <w:bCs/>
                <w:szCs w:val="24"/>
              </w:rPr>
            </w:pPr>
            <w:r w:rsidRPr="00A1720B">
              <w:rPr>
                <w:rFonts w:ascii="Times New Roman" w:hAnsi="Times New Roman"/>
                <w:bCs/>
                <w:szCs w:val="24"/>
              </w:rPr>
              <w:t xml:space="preserve">Checking of cooling plate </w:t>
            </w:r>
            <w:r w:rsidR="00A1720B" w:rsidRPr="00A1720B">
              <w:rPr>
                <w:rFonts w:ascii="Times New Roman" w:hAnsi="Times New Roman"/>
                <w:bCs/>
                <w:szCs w:val="24"/>
              </w:rPr>
              <w:t>outlet flow/ temperature for maintenance job at Bosh Platform</w:t>
            </w:r>
          </w:p>
        </w:tc>
        <w:tc>
          <w:tcPr>
            <w:tcW w:w="2000" w:type="dxa"/>
          </w:tcPr>
          <w:p w14:paraId="1A391B9E" w14:textId="3DF1845F" w:rsidR="00F00CE2" w:rsidRPr="00A1720B" w:rsidRDefault="00A1720B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Point no. 10</w:t>
            </w:r>
          </w:p>
        </w:tc>
        <w:tc>
          <w:tcPr>
            <w:tcW w:w="1805" w:type="dxa"/>
          </w:tcPr>
          <w:p w14:paraId="1BE54E99" w14:textId="633C138B" w:rsidR="00F00CE2" w:rsidRPr="00A1720B" w:rsidRDefault="00A1720B" w:rsidP="00B822B5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A1720B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</w:tbl>
    <w:p w14:paraId="5F740947" w14:textId="77777777" w:rsidR="000C5647" w:rsidRPr="00F8274A" w:rsidRDefault="000C5647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szCs w:val="24"/>
        </w:rPr>
      </w:pPr>
    </w:p>
    <w:sectPr w:rsidR="000C5647" w:rsidRPr="00F8274A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D729" w14:textId="77777777" w:rsidR="003C6496" w:rsidRDefault="003C6496" w:rsidP="0036287A">
      <w:pPr>
        <w:spacing w:after="0" w:line="240" w:lineRule="auto"/>
      </w:pPr>
      <w:r>
        <w:separator/>
      </w:r>
    </w:p>
  </w:endnote>
  <w:endnote w:type="continuationSeparator" w:id="0">
    <w:p w14:paraId="0163A726" w14:textId="77777777" w:rsidR="003C6496" w:rsidRDefault="003C6496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50FC" w14:textId="4FA4FD84" w:rsidR="00450E2A" w:rsidRDefault="003E2667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9E9F7A" wp14:editId="18CFB29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38f4d2d897451df49dde719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852C0A" w14:textId="1575ECCB" w:rsidR="003E2667" w:rsidRPr="003E2667" w:rsidRDefault="003E2667" w:rsidP="003E2667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3E2667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9E9F7A" id="_x0000_t202" coordsize="21600,21600" o:spt="202" path="m,l,21600r21600,l21600,xe">
              <v:stroke joinstyle="miter"/>
              <v:path gradientshapeok="t" o:connecttype="rect"/>
            </v:shapetype>
            <v:shape id="MSIPCM038f4d2d897451df49dde719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7852C0A" w14:textId="1575ECCB" w:rsidR="003E2667" w:rsidRPr="003E2667" w:rsidRDefault="003E2667" w:rsidP="003E2667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3E2667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A307" w14:textId="77777777" w:rsidR="003C6496" w:rsidRDefault="003C6496" w:rsidP="0036287A">
      <w:pPr>
        <w:spacing w:after="0" w:line="240" w:lineRule="auto"/>
      </w:pPr>
      <w:r>
        <w:separator/>
      </w:r>
    </w:p>
  </w:footnote>
  <w:footnote w:type="continuationSeparator" w:id="0">
    <w:p w14:paraId="217A4D95" w14:textId="77777777" w:rsidR="003C6496" w:rsidRDefault="003C6496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38F335A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1FE1AE3" w14:textId="4C649571" w:rsidR="00314A11" w:rsidRPr="001B4A42" w:rsidRDefault="00A2757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879CF87" wp14:editId="3ACCF5E6">
                <wp:extent cx="943610" cy="57848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C5A40DF" w14:textId="77777777" w:rsidR="00314A11" w:rsidRPr="001B4A42" w:rsidRDefault="00085120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D776CA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98FFAA5" w14:textId="46BB4E66" w:rsidR="00314A11" w:rsidRPr="002E7889" w:rsidRDefault="00237572" w:rsidP="003032D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ED3A2E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4075CC" w:rsidRPr="004075CC">
            <w:rPr>
              <w:rFonts w:ascii="Times New Roman" w:hAnsi="Times New Roman"/>
              <w:b/>
            </w:rPr>
            <w:t>08J</w:t>
          </w:r>
        </w:p>
      </w:tc>
    </w:tr>
    <w:tr w:rsidR="00314A11" w:rsidRPr="001B4A42" w14:paraId="4C427B54" w14:textId="77777777" w:rsidTr="00314A11">
      <w:trPr>
        <w:trHeight w:val="143"/>
      </w:trPr>
      <w:tc>
        <w:tcPr>
          <w:tcW w:w="1702" w:type="dxa"/>
          <w:vMerge/>
        </w:tcPr>
        <w:p w14:paraId="57B1F25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0ABBE9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37BA7FEB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08CA198A" w14:textId="7F87766B" w:rsidR="00DB2D07" w:rsidRPr="00550080" w:rsidRDefault="006D0066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321DC7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321DC7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5133AA67" w14:textId="77777777" w:rsidTr="00314A11">
      <w:trPr>
        <w:trHeight w:val="143"/>
      </w:trPr>
      <w:tc>
        <w:tcPr>
          <w:tcW w:w="1702" w:type="dxa"/>
          <w:vMerge/>
        </w:tcPr>
        <w:p w14:paraId="2D82283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54CE878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3032D4" w:rsidRPr="003032D4">
            <w:rPr>
              <w:rFonts w:ascii="Times New Roman" w:hAnsi="Times New Roman"/>
              <w:b/>
            </w:rPr>
            <w:t>furnace cooling members (BF1 &amp; BF2)</w:t>
          </w:r>
        </w:p>
      </w:tc>
      <w:tc>
        <w:tcPr>
          <w:tcW w:w="1701" w:type="dxa"/>
        </w:tcPr>
        <w:p w14:paraId="227F296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364E862" w14:textId="71EA0FF5" w:rsidR="00314A11" w:rsidRPr="002E7889" w:rsidRDefault="006D0066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321DC7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4BD3AC5D" w14:textId="77777777" w:rsidTr="00314A11">
      <w:trPr>
        <w:trHeight w:val="143"/>
      </w:trPr>
      <w:tc>
        <w:tcPr>
          <w:tcW w:w="1702" w:type="dxa"/>
          <w:vMerge/>
        </w:tcPr>
        <w:p w14:paraId="461D111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6425EA8F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DA4612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63073B4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B4274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DB4274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2883BD0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5CA3"/>
    <w:multiLevelType w:val="hybridMultilevel"/>
    <w:tmpl w:val="62525D60"/>
    <w:lvl w:ilvl="0" w:tplc="0E6CAC2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40667"/>
    <w:multiLevelType w:val="multilevel"/>
    <w:tmpl w:val="83A61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B9D2FD3"/>
    <w:multiLevelType w:val="hybridMultilevel"/>
    <w:tmpl w:val="9FB09908"/>
    <w:lvl w:ilvl="0" w:tplc="5A12B60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80261"/>
    <w:multiLevelType w:val="hybridMultilevel"/>
    <w:tmpl w:val="01F8FFE4"/>
    <w:lvl w:ilvl="0" w:tplc="D3FC11C4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6842">
    <w:abstractNumId w:val="0"/>
  </w:num>
  <w:num w:numId="2" w16cid:durableId="1374306208">
    <w:abstractNumId w:val="1"/>
  </w:num>
  <w:num w:numId="3" w16cid:durableId="2090736324">
    <w:abstractNumId w:val="3"/>
  </w:num>
  <w:num w:numId="4" w16cid:durableId="848718187">
    <w:abstractNumId w:val="2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bha Vaikunth Gawas">
    <w15:presenceInfo w15:providerId="AD" w15:userId="S::00015386@vedanta.co.in::6c6a349a-8fb8-4e34-944d-f9a7a04fbd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60D"/>
    <w:rsid w:val="0003432F"/>
    <w:rsid w:val="00042ED0"/>
    <w:rsid w:val="000507C5"/>
    <w:rsid w:val="00056BB9"/>
    <w:rsid w:val="0005782A"/>
    <w:rsid w:val="000619B4"/>
    <w:rsid w:val="00063402"/>
    <w:rsid w:val="00080925"/>
    <w:rsid w:val="00080DE6"/>
    <w:rsid w:val="00085120"/>
    <w:rsid w:val="00094109"/>
    <w:rsid w:val="00096543"/>
    <w:rsid w:val="000B1E7D"/>
    <w:rsid w:val="000B2820"/>
    <w:rsid w:val="000B4EA3"/>
    <w:rsid w:val="000B6B3F"/>
    <w:rsid w:val="000C2CD8"/>
    <w:rsid w:val="000C5647"/>
    <w:rsid w:val="000D428B"/>
    <w:rsid w:val="000E4E6C"/>
    <w:rsid w:val="000F5195"/>
    <w:rsid w:val="000F6633"/>
    <w:rsid w:val="00107221"/>
    <w:rsid w:val="001101AD"/>
    <w:rsid w:val="00126E92"/>
    <w:rsid w:val="00135E34"/>
    <w:rsid w:val="00140634"/>
    <w:rsid w:val="00145919"/>
    <w:rsid w:val="001560B1"/>
    <w:rsid w:val="00160C79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332"/>
    <w:rsid w:val="001C0E7E"/>
    <w:rsid w:val="001E025D"/>
    <w:rsid w:val="00212B0B"/>
    <w:rsid w:val="00213467"/>
    <w:rsid w:val="00215B89"/>
    <w:rsid w:val="00233524"/>
    <w:rsid w:val="0023499B"/>
    <w:rsid w:val="00235C88"/>
    <w:rsid w:val="00237572"/>
    <w:rsid w:val="00241BB7"/>
    <w:rsid w:val="00256539"/>
    <w:rsid w:val="00261044"/>
    <w:rsid w:val="00271BAF"/>
    <w:rsid w:val="00283E16"/>
    <w:rsid w:val="00290DF6"/>
    <w:rsid w:val="002A3D7D"/>
    <w:rsid w:val="002A4742"/>
    <w:rsid w:val="002B2F77"/>
    <w:rsid w:val="002B54E5"/>
    <w:rsid w:val="002C4D35"/>
    <w:rsid w:val="002C795B"/>
    <w:rsid w:val="002D4D2B"/>
    <w:rsid w:val="002D5A01"/>
    <w:rsid w:val="002E7889"/>
    <w:rsid w:val="002F4F98"/>
    <w:rsid w:val="002F51EE"/>
    <w:rsid w:val="002F7E19"/>
    <w:rsid w:val="003032D4"/>
    <w:rsid w:val="00304DE6"/>
    <w:rsid w:val="0030597A"/>
    <w:rsid w:val="00310F58"/>
    <w:rsid w:val="00312C9C"/>
    <w:rsid w:val="00314A11"/>
    <w:rsid w:val="00321DC7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6496"/>
    <w:rsid w:val="003E1AF2"/>
    <w:rsid w:val="003E2667"/>
    <w:rsid w:val="003F30BD"/>
    <w:rsid w:val="003F387F"/>
    <w:rsid w:val="003F7DB8"/>
    <w:rsid w:val="00405FC4"/>
    <w:rsid w:val="004075CC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B6C7F"/>
    <w:rsid w:val="004C4123"/>
    <w:rsid w:val="004D6AB2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2FDF"/>
    <w:rsid w:val="005458D3"/>
    <w:rsid w:val="00546424"/>
    <w:rsid w:val="00550080"/>
    <w:rsid w:val="005500A7"/>
    <w:rsid w:val="0055046A"/>
    <w:rsid w:val="00552A9C"/>
    <w:rsid w:val="005570A0"/>
    <w:rsid w:val="005726CC"/>
    <w:rsid w:val="00583DF7"/>
    <w:rsid w:val="00586E33"/>
    <w:rsid w:val="005871FF"/>
    <w:rsid w:val="00587DC4"/>
    <w:rsid w:val="005A0620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1ED5"/>
    <w:rsid w:val="00662712"/>
    <w:rsid w:val="00667DAD"/>
    <w:rsid w:val="00676577"/>
    <w:rsid w:val="00684AFE"/>
    <w:rsid w:val="006868A6"/>
    <w:rsid w:val="006A497B"/>
    <w:rsid w:val="006A4AED"/>
    <w:rsid w:val="006A5A97"/>
    <w:rsid w:val="006B2F04"/>
    <w:rsid w:val="006C3D3D"/>
    <w:rsid w:val="006D0066"/>
    <w:rsid w:val="006D0CA9"/>
    <w:rsid w:val="006D7CF2"/>
    <w:rsid w:val="006E64E5"/>
    <w:rsid w:val="006E7D08"/>
    <w:rsid w:val="006F3D6B"/>
    <w:rsid w:val="0070550E"/>
    <w:rsid w:val="0070799B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54840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8F7743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1720B"/>
    <w:rsid w:val="00A2079D"/>
    <w:rsid w:val="00A2757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12A8"/>
    <w:rsid w:val="00AD1315"/>
    <w:rsid w:val="00AD2669"/>
    <w:rsid w:val="00AD438C"/>
    <w:rsid w:val="00B04D1D"/>
    <w:rsid w:val="00B16E23"/>
    <w:rsid w:val="00B31114"/>
    <w:rsid w:val="00B4491C"/>
    <w:rsid w:val="00B45C2E"/>
    <w:rsid w:val="00B4634E"/>
    <w:rsid w:val="00B80FF3"/>
    <w:rsid w:val="00B9260F"/>
    <w:rsid w:val="00B93C91"/>
    <w:rsid w:val="00B94D7B"/>
    <w:rsid w:val="00BA078B"/>
    <w:rsid w:val="00BA2F90"/>
    <w:rsid w:val="00BA3126"/>
    <w:rsid w:val="00BA620A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BF3FE0"/>
    <w:rsid w:val="00C04316"/>
    <w:rsid w:val="00C05F98"/>
    <w:rsid w:val="00C1460A"/>
    <w:rsid w:val="00C41BE2"/>
    <w:rsid w:val="00C43684"/>
    <w:rsid w:val="00C5314A"/>
    <w:rsid w:val="00C56A1E"/>
    <w:rsid w:val="00C67B70"/>
    <w:rsid w:val="00C70B3F"/>
    <w:rsid w:val="00C751A8"/>
    <w:rsid w:val="00C76D13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87C59"/>
    <w:rsid w:val="00D92675"/>
    <w:rsid w:val="00DA0EBD"/>
    <w:rsid w:val="00DB2D07"/>
    <w:rsid w:val="00DB4274"/>
    <w:rsid w:val="00DC2B2E"/>
    <w:rsid w:val="00DC5201"/>
    <w:rsid w:val="00DC5863"/>
    <w:rsid w:val="00DD3AEE"/>
    <w:rsid w:val="00DD76B3"/>
    <w:rsid w:val="00E2148F"/>
    <w:rsid w:val="00E2559C"/>
    <w:rsid w:val="00E33B43"/>
    <w:rsid w:val="00E36E34"/>
    <w:rsid w:val="00E51316"/>
    <w:rsid w:val="00E521D1"/>
    <w:rsid w:val="00E62BCD"/>
    <w:rsid w:val="00E62FC7"/>
    <w:rsid w:val="00E77A52"/>
    <w:rsid w:val="00E80860"/>
    <w:rsid w:val="00E92A83"/>
    <w:rsid w:val="00EA304B"/>
    <w:rsid w:val="00EB337F"/>
    <w:rsid w:val="00EB70B4"/>
    <w:rsid w:val="00ED3A2E"/>
    <w:rsid w:val="00ED48D2"/>
    <w:rsid w:val="00ED5182"/>
    <w:rsid w:val="00ED6A4C"/>
    <w:rsid w:val="00ED7C07"/>
    <w:rsid w:val="00EE0FB6"/>
    <w:rsid w:val="00F00CE2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8274A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EAFF8"/>
  <w15:docId w15:val="{D02C5FD8-41E9-4FCE-8224-59006771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2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3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2D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32D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32D4"/>
    <w:rPr>
      <w:sz w:val="16"/>
      <w:szCs w:val="16"/>
      <w:lang w:val="en-US" w:eastAsia="en-US"/>
    </w:rPr>
  </w:style>
  <w:style w:type="paragraph" w:customStyle="1" w:styleId="WW-BodyText2">
    <w:name w:val="WW-Body Text 2"/>
    <w:basedOn w:val="Normal"/>
    <w:rsid w:val="00BF3FE0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7954FA-2CB6-4184-90F0-17BAA9477F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2ACEAC-EBE5-43D7-A75E-8DC921ED26FB}"/>
</file>

<file path=customXml/itemProps3.xml><?xml version="1.0" encoding="utf-8"?>
<ds:datastoreItem xmlns:ds="http://schemas.openxmlformats.org/officeDocument/2006/customXml" ds:itemID="{E9825F49-B2D3-432C-9256-4D6BF443563A}"/>
</file>

<file path=customXml/itemProps4.xml><?xml version="1.0" encoding="utf-8"?>
<ds:datastoreItem xmlns:ds="http://schemas.openxmlformats.org/officeDocument/2006/customXml" ds:itemID="{5F95DF07-3B09-4AEF-A5F4-71E78FAAFF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30</cp:revision>
  <cp:lastPrinted>2019-12-09T09:40:00Z</cp:lastPrinted>
  <dcterms:created xsi:type="dcterms:W3CDTF">2019-10-17T21:25:00Z</dcterms:created>
  <dcterms:modified xsi:type="dcterms:W3CDTF">2023-09-22T06:12:00Z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2022-08-18T04:42:03Z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0cc83c57-4844-4c18-874f-fb153b577cb9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1338200</vt:r8>
  </property>
</Properties>
</file>